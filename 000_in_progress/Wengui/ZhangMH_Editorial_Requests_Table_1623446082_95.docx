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5D4F6" w14:textId="77777777" w:rsidR="00662A55" w:rsidRDefault="00520903">
      <w:pPr>
        <w:keepNext/>
        <w:keepLines/>
        <w:pBdr>
          <w:top w:val="nil"/>
          <w:left w:val="nil"/>
          <w:bottom w:val="nil"/>
          <w:right w:val="nil"/>
          <w:between w:val="nil"/>
        </w:pBdr>
        <w:spacing w:before="200"/>
        <w:rPr>
          <w:i/>
          <w:color w:val="404040"/>
          <w:sz w:val="28"/>
          <w:szCs w:val="28"/>
        </w:rPr>
      </w:pPr>
      <w:r>
        <w:rPr>
          <w:b/>
          <w:i/>
          <w:color w:val="404040"/>
          <w:sz w:val="28"/>
          <w:szCs w:val="28"/>
        </w:rPr>
        <w:t>To the Author</w:t>
      </w:r>
      <w:r>
        <w:rPr>
          <w:i/>
          <w:color w:val="404040"/>
          <w:sz w:val="28"/>
          <w:szCs w:val="28"/>
        </w:rPr>
        <w:t xml:space="preserve">— Please review the editorial comments and requests below and confirm that changes have been made in the manuscript in the right-hand column. </w:t>
      </w:r>
      <w:r w:rsidR="00C82412" w:rsidRPr="00C82412">
        <w:rPr>
          <w:b/>
          <w:i/>
          <w:color w:val="404040"/>
          <w:sz w:val="28"/>
          <w:szCs w:val="28"/>
        </w:rPr>
        <w:t>This</w:t>
      </w:r>
      <w:r w:rsidRPr="00C82412">
        <w:rPr>
          <w:b/>
          <w:i/>
          <w:color w:val="404040"/>
          <w:sz w:val="28"/>
          <w:szCs w:val="28"/>
        </w:rPr>
        <w:t xml:space="preserve"> document</w:t>
      </w:r>
      <w:r>
        <w:rPr>
          <w:i/>
          <w:color w:val="404040"/>
          <w:sz w:val="28"/>
          <w:szCs w:val="28"/>
        </w:rPr>
        <w:t xml:space="preserve"> </w:t>
      </w:r>
      <w:r>
        <w:rPr>
          <w:b/>
          <w:i/>
          <w:color w:val="404040"/>
          <w:sz w:val="28"/>
          <w:szCs w:val="28"/>
        </w:rPr>
        <w:t>must be uploaded</w:t>
      </w:r>
      <w:r>
        <w:rPr>
          <w:i/>
          <w:color w:val="404040"/>
          <w:sz w:val="28"/>
          <w:szCs w:val="28"/>
        </w:rPr>
        <w:t xml:space="preserve"> as a related manuscript file. </w:t>
      </w:r>
    </w:p>
    <w:p w14:paraId="2287BE95" w14:textId="77777777" w:rsidR="00662A55" w:rsidRDefault="00F77B32">
      <w:r w:rsidRPr="00F77B32">
        <w:rPr>
          <w:rFonts w:asciiTheme="minorHAnsi" w:eastAsia="Cambria" w:hAnsiTheme="minorHAnsi" w:cstheme="minorHAnsi"/>
          <w:i/>
          <w:color w:val="404040"/>
          <w:sz w:val="28"/>
          <w:szCs w:val="28"/>
          <w:lang w:eastAsia="zh-CN"/>
        </w:rPr>
        <w:t>Please also find a checklist at the end of this document detailing the full list of files that must be provided upon resubmission</w:t>
      </w:r>
      <w:r w:rsidRPr="00F77B32">
        <w:rPr>
          <w:rFonts w:ascii="Cambria" w:eastAsia="Cambria" w:hAnsi="Cambria" w:cs="Cambria"/>
          <w:i/>
          <w:color w:val="404040"/>
          <w:sz w:val="28"/>
          <w:szCs w:val="28"/>
          <w:lang w:eastAsia="zh-CN"/>
        </w:rPr>
        <w:t>.</w:t>
      </w:r>
    </w:p>
    <w:p w14:paraId="4CA70C1B" w14:textId="77777777" w:rsidR="00662A55" w:rsidRDefault="00662A55">
      <w:pPr>
        <w:rPr>
          <w:b/>
        </w:rPr>
      </w:pPr>
    </w:p>
    <w:tbl>
      <w:tblPr>
        <w:tblStyle w:val="a0"/>
        <w:tblW w:w="1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8"/>
        <w:gridCol w:w="5033"/>
      </w:tblGrid>
      <w:tr w:rsidR="00662A55" w14:paraId="6A2E64C2" w14:textId="77777777">
        <w:trPr>
          <w:trHeight w:val="280"/>
        </w:trPr>
        <w:tc>
          <w:tcPr>
            <w:tcW w:w="12541" w:type="dxa"/>
            <w:gridSpan w:val="2"/>
            <w:shd w:val="clear" w:color="auto" w:fill="A5A5A5"/>
          </w:tcPr>
          <w:p w14:paraId="3F884791" w14:textId="77777777" w:rsidR="00662A55" w:rsidRDefault="00520903">
            <w:pPr>
              <w:jc w:val="center"/>
              <w:rPr>
                <w:b/>
                <w:sz w:val="28"/>
                <w:szCs w:val="28"/>
              </w:rPr>
            </w:pPr>
            <w:r>
              <w:rPr>
                <w:b/>
                <w:color w:val="FFFFFF"/>
                <w:sz w:val="28"/>
                <w:szCs w:val="28"/>
              </w:rPr>
              <w:t>Files and General Policies</w:t>
            </w:r>
          </w:p>
        </w:tc>
      </w:tr>
      <w:tr w:rsidR="00662A55" w14:paraId="5B194971" w14:textId="77777777" w:rsidTr="009E7E95">
        <w:trPr>
          <w:trHeight w:val="140"/>
        </w:trPr>
        <w:tc>
          <w:tcPr>
            <w:tcW w:w="7508" w:type="dxa"/>
          </w:tcPr>
          <w:p w14:paraId="10DC5393" w14:textId="77777777" w:rsidR="00662A55" w:rsidRPr="005D7374" w:rsidRDefault="00520903" w:rsidP="005D7374">
            <w:pPr>
              <w:spacing w:after="120"/>
              <w:rPr>
                <w:b/>
              </w:rPr>
            </w:pPr>
            <w:r w:rsidRPr="00AC0D1D">
              <w:rPr>
                <w:b/>
              </w:rPr>
              <w:t>Main manuscript file must be in Microsoft Word or LaTeX format.</w:t>
            </w:r>
          </w:p>
          <w:p w14:paraId="6F7EF3DC" w14:textId="77777777" w:rsidR="00662A55" w:rsidRDefault="00520903">
            <w:proofErr w:type="spellStart"/>
            <w:r>
              <w:t>LaTex</w:t>
            </w:r>
            <w:proofErr w:type="spellEnd"/>
            <w:r>
              <w:t xml:space="preserve"> and </w:t>
            </w:r>
            <w:proofErr w:type="spellStart"/>
            <w:r>
              <w:t>Tex</w:t>
            </w:r>
            <w:proofErr w:type="spellEnd"/>
            <w:r>
              <w:t xml:space="preserve"> article source files must be accompanied by the compiled PDF for reference. The bibliography must be submitted separately (as a .bib file) or contained within the .</w:t>
            </w:r>
            <w:proofErr w:type="spellStart"/>
            <w:r>
              <w:t>tex</w:t>
            </w:r>
            <w:proofErr w:type="spellEnd"/>
            <w:r>
              <w:t xml:space="preserve"> file.</w:t>
            </w:r>
          </w:p>
        </w:tc>
        <w:tc>
          <w:tcPr>
            <w:tcW w:w="5033" w:type="dxa"/>
          </w:tcPr>
          <w:p w14:paraId="3CC7A08C" w14:textId="390524DC" w:rsidR="00662A55" w:rsidRDefault="0081474B">
            <w:r>
              <w:t xml:space="preserve"> </w:t>
            </w:r>
          </w:p>
          <w:p w14:paraId="745E275E" w14:textId="16221F76" w:rsidR="0081474B" w:rsidRDefault="005D37AD">
            <w:r>
              <w:t>Done</w:t>
            </w:r>
          </w:p>
        </w:tc>
      </w:tr>
      <w:tr w:rsidR="00662A55" w14:paraId="40AACAF8" w14:textId="77777777" w:rsidTr="009E7E95">
        <w:trPr>
          <w:trHeight w:val="140"/>
        </w:trPr>
        <w:tc>
          <w:tcPr>
            <w:tcW w:w="7508" w:type="dxa"/>
          </w:tcPr>
          <w:p w14:paraId="74235D79" w14:textId="77777777" w:rsidR="00662A55" w:rsidRDefault="00520903" w:rsidP="005D7374">
            <w:pPr>
              <w:spacing w:after="120"/>
            </w:pPr>
            <w:r w:rsidRPr="00AC0D1D">
              <w:rPr>
                <w:b/>
              </w:rPr>
              <w:t>Each Figure must be provided as a separate file</w:t>
            </w:r>
            <w:r>
              <w:t xml:space="preserve"> and must be supplied whole, with all panels included in a single document. Figures should be provided at a minimum resolution of 300 dpi at final size.</w:t>
            </w:r>
          </w:p>
          <w:p w14:paraId="0BC5DA9B" w14:textId="77777777" w:rsidR="00662A55" w:rsidRDefault="00520903">
            <w:r>
              <w:t>Figure files must only contain images (</w:t>
            </w:r>
            <w:r w:rsidR="00F77B32">
              <w:t xml:space="preserve">no captions, and </w:t>
            </w:r>
            <w:r>
              <w:t xml:space="preserve">please also leave out labels such as “Figure 1” </w:t>
            </w:r>
            <w:proofErr w:type="spellStart"/>
            <w:r>
              <w:t>etc</w:t>
            </w:r>
            <w:proofErr w:type="spellEnd"/>
            <w:r>
              <w:t>). Figure captions must instead be included within the main manuscript file, grouped together at the end of the document.</w:t>
            </w:r>
          </w:p>
        </w:tc>
        <w:tc>
          <w:tcPr>
            <w:tcW w:w="5033" w:type="dxa"/>
          </w:tcPr>
          <w:p w14:paraId="4060124C" w14:textId="75D5CB29" w:rsidR="00662A55" w:rsidRDefault="005D37AD">
            <w:r>
              <w:t>Done</w:t>
            </w:r>
          </w:p>
        </w:tc>
      </w:tr>
      <w:tr w:rsidR="00662A55" w14:paraId="4967F301" w14:textId="77777777" w:rsidTr="009E7E95">
        <w:trPr>
          <w:trHeight w:val="140"/>
        </w:trPr>
        <w:tc>
          <w:tcPr>
            <w:tcW w:w="7508" w:type="dxa"/>
          </w:tcPr>
          <w:p w14:paraId="7339725E" w14:textId="77777777" w:rsidR="00662A55" w:rsidRDefault="00F77B32" w:rsidP="00F77B32">
            <w:r w:rsidRPr="00F77B32">
              <w:t>All figures and</w:t>
            </w:r>
            <w:r w:rsidR="00520903" w:rsidRPr="00F77B32">
              <w:t xml:space="preserve"> tables must be cited in the manuscript and </w:t>
            </w:r>
            <w:r w:rsidR="00520903" w:rsidRPr="00F77B32">
              <w:rPr>
                <w:b/>
              </w:rPr>
              <w:t>numbered in the order in which they appear</w:t>
            </w:r>
            <w:r w:rsidR="00520903" w:rsidRPr="00F77B32">
              <w:t>.</w:t>
            </w:r>
          </w:p>
          <w:p w14:paraId="7DE57E06" w14:textId="77777777" w:rsidR="00C12B37" w:rsidRDefault="00C12B37" w:rsidP="00F77B32">
            <w:pPr>
              <w:rPr>
                <w:sz w:val="22"/>
                <w:szCs w:val="22"/>
              </w:rPr>
            </w:pPr>
            <w:r>
              <w:t>Please limit the overall number of display items (figures or tables) to 10; any additional material can be presented as Supplementary Information.</w:t>
            </w:r>
          </w:p>
        </w:tc>
        <w:tc>
          <w:tcPr>
            <w:tcW w:w="5033" w:type="dxa"/>
          </w:tcPr>
          <w:p w14:paraId="6820B260" w14:textId="697605EA" w:rsidR="00662A55" w:rsidRDefault="0081474B">
            <w:r>
              <w:t>Done</w:t>
            </w:r>
          </w:p>
        </w:tc>
      </w:tr>
      <w:tr w:rsidR="002F4E93" w14:paraId="4B2C166D" w14:textId="77777777" w:rsidTr="009E7E95">
        <w:trPr>
          <w:trHeight w:val="140"/>
        </w:trPr>
        <w:tc>
          <w:tcPr>
            <w:tcW w:w="7508" w:type="dxa"/>
          </w:tcPr>
          <w:p w14:paraId="33E236F2" w14:textId="77777777" w:rsidR="002F4E93" w:rsidRDefault="00DF5937" w:rsidP="00DF5937">
            <w:r w:rsidRPr="00DF5937">
              <w:t>Any</w:t>
            </w:r>
            <w:r>
              <w:rPr>
                <w:b/>
              </w:rPr>
              <w:t xml:space="preserve"> </w:t>
            </w:r>
            <w:r w:rsidR="002F4E93" w:rsidRPr="00FC37B6">
              <w:rPr>
                <w:b/>
              </w:rPr>
              <w:t>Tables</w:t>
            </w:r>
            <w:r>
              <w:t xml:space="preserve"> </w:t>
            </w:r>
            <w:r w:rsidR="002F4E93">
              <w:t xml:space="preserve">must be provided in an editable format and should be grouped together at the end of the main manuscript file. </w:t>
            </w:r>
          </w:p>
        </w:tc>
        <w:tc>
          <w:tcPr>
            <w:tcW w:w="5033" w:type="dxa"/>
          </w:tcPr>
          <w:p w14:paraId="0862A3A1" w14:textId="64B618FA" w:rsidR="002F4E93" w:rsidRDefault="0081474B" w:rsidP="002F4E93">
            <w:r>
              <w:t>Done</w:t>
            </w:r>
          </w:p>
        </w:tc>
      </w:tr>
      <w:tr w:rsidR="00834BB4" w14:paraId="4CCB5999" w14:textId="77777777" w:rsidTr="009E7E95">
        <w:trPr>
          <w:trHeight w:val="140"/>
        </w:trPr>
        <w:tc>
          <w:tcPr>
            <w:tcW w:w="7508" w:type="dxa"/>
          </w:tcPr>
          <w:p w14:paraId="7565439D" w14:textId="77777777" w:rsidR="00834BB4" w:rsidRDefault="00834BB4" w:rsidP="00DF5937">
            <w:r w:rsidRPr="00F77B32">
              <w:lastRenderedPageBreak/>
              <w:t>Please ensure that a</w:t>
            </w:r>
            <w:r w:rsidR="00DF5937">
              <w:t>ny</w:t>
            </w:r>
            <w:r w:rsidRPr="00F77B32">
              <w:t xml:space="preserve"> </w:t>
            </w:r>
            <w:r w:rsidRPr="00F77B32">
              <w:rPr>
                <w:b/>
              </w:rPr>
              <w:t>equations</w:t>
            </w:r>
            <w:r w:rsidRPr="00F77B32">
              <w:t xml:space="preserve"> are supplied in an editable format upon resubmission. Equations must be numbered sequentially.</w:t>
            </w:r>
          </w:p>
        </w:tc>
        <w:tc>
          <w:tcPr>
            <w:tcW w:w="5033" w:type="dxa"/>
          </w:tcPr>
          <w:p w14:paraId="48DFCD14" w14:textId="5DB2406C" w:rsidR="00834BB4" w:rsidRDefault="0081474B" w:rsidP="00834BB4">
            <w:r>
              <w:t>Done</w:t>
            </w:r>
          </w:p>
        </w:tc>
      </w:tr>
      <w:tr w:rsidR="00834BB4" w14:paraId="1BDCF331" w14:textId="77777777" w:rsidTr="009E7E95">
        <w:trPr>
          <w:trHeight w:val="140"/>
        </w:trPr>
        <w:tc>
          <w:tcPr>
            <w:tcW w:w="7508" w:type="dxa"/>
          </w:tcPr>
          <w:p w14:paraId="30391A8D" w14:textId="77777777" w:rsidR="00834BB4" w:rsidRDefault="00834BB4" w:rsidP="005D7374">
            <w:pPr>
              <w:spacing w:after="120"/>
            </w:pPr>
            <w:r>
              <w:t xml:space="preserve">Please check whether your manuscript contains </w:t>
            </w:r>
            <w:r w:rsidRPr="00FC37B6">
              <w:rPr>
                <w:b/>
              </w:rPr>
              <w:t>third-party images</w:t>
            </w:r>
            <w:r>
              <w:t xml:space="preserve">, such as figures from the literature, stock photos, clip art or commercial satellite and map data. We strongly discourage the use or adaptation of previously published images, but if this is unavoidable, please request the necessary rights documentation to re-use such material from the relevant copyright holders and return this to us when you submit your revised manuscript. </w:t>
            </w:r>
          </w:p>
          <w:p w14:paraId="19BC5024" w14:textId="77777777" w:rsidR="00F77B32" w:rsidRDefault="00F77B32" w:rsidP="005D7374">
            <w:pPr>
              <w:spacing w:after="120"/>
            </w:pPr>
            <w:r w:rsidRPr="00F77B32">
              <w:t xml:space="preserve">Please provide us with information on the creation of </w:t>
            </w:r>
            <w:r>
              <w:t>any</w:t>
            </w:r>
            <w:r w:rsidRPr="00F77B32">
              <w:t xml:space="preserve"> maps </w:t>
            </w:r>
            <w:r>
              <w:t xml:space="preserve">and images </w:t>
            </w:r>
            <w:r w:rsidRPr="00F77B32">
              <w:t>in your Figures and Supplementary Information. Were these images and every element of these images created by you and/or your co-Authors? Please provide us with more information on the software and any third-party data used in the creation of these maps</w:t>
            </w:r>
            <w:r>
              <w:t>.</w:t>
            </w:r>
          </w:p>
          <w:p w14:paraId="685B4267" w14:textId="77777777" w:rsidR="00834BB4" w:rsidRDefault="00834BB4" w:rsidP="00834BB4">
            <w:r>
              <w:t>An appropriate permissions statement must be present in the relative figure caption for any third-party images.</w:t>
            </w:r>
          </w:p>
        </w:tc>
        <w:tc>
          <w:tcPr>
            <w:tcW w:w="5033" w:type="dxa"/>
          </w:tcPr>
          <w:p w14:paraId="100F54A5" w14:textId="77777777" w:rsidR="00834BB4" w:rsidRDefault="00834BB4" w:rsidP="00834BB4">
            <w:pPr>
              <w:rPr>
                <w:ins w:id="0" w:author="Brooke LaFlamme" w:date="2020-07-29T12:01:00Z"/>
              </w:rPr>
            </w:pPr>
          </w:p>
          <w:p w14:paraId="372EEEA5" w14:textId="77777777" w:rsidR="00834BB4" w:rsidRDefault="00834BB4" w:rsidP="00834BB4">
            <w:pPr>
              <w:rPr>
                <w:ins w:id="1" w:author="Brooke LaFlamme" w:date="2020-07-29T12:01:00Z"/>
              </w:rPr>
            </w:pPr>
          </w:p>
          <w:p w14:paraId="1E860C55" w14:textId="77777777" w:rsidR="00834BB4" w:rsidRDefault="00834BB4" w:rsidP="00834BB4"/>
          <w:p w14:paraId="1793CAEF" w14:textId="2BB75029" w:rsidR="00F77B32" w:rsidRDefault="00F77B32" w:rsidP="00834BB4">
            <w:r>
              <w:t xml:space="preserve"> </w:t>
            </w:r>
            <w:r w:rsidR="0081474B">
              <w:t>No third-party images</w:t>
            </w:r>
          </w:p>
        </w:tc>
      </w:tr>
      <w:tr w:rsidR="00834BB4" w14:paraId="1A26C5FC" w14:textId="77777777" w:rsidTr="009E7E95">
        <w:trPr>
          <w:trHeight w:val="140"/>
        </w:trPr>
        <w:tc>
          <w:tcPr>
            <w:tcW w:w="7508" w:type="dxa"/>
          </w:tcPr>
          <w:p w14:paraId="066A5367" w14:textId="77777777" w:rsidR="00834BB4" w:rsidRDefault="00834BB4" w:rsidP="00834BB4">
            <w:r w:rsidRPr="00F77B32">
              <w:rPr>
                <w:b/>
              </w:rPr>
              <w:t xml:space="preserve">Please check that you have not copied any text directly from published work </w:t>
            </w:r>
            <w:r w:rsidRPr="00F77B32">
              <w:t>(even your own) without clear attribution, including one or more references. We run a plagiarism detection software and may need to request additional changes if we identify large blocks of identical text.</w:t>
            </w:r>
          </w:p>
        </w:tc>
        <w:tc>
          <w:tcPr>
            <w:tcW w:w="5033" w:type="dxa"/>
          </w:tcPr>
          <w:p w14:paraId="380E5D87" w14:textId="1FE8E796" w:rsidR="00834BB4" w:rsidRDefault="0081474B" w:rsidP="00834BB4">
            <w:r>
              <w:t>Done</w:t>
            </w:r>
          </w:p>
        </w:tc>
      </w:tr>
      <w:tr w:rsidR="00834BB4" w14:paraId="13763056" w14:textId="77777777" w:rsidTr="009E7E95">
        <w:trPr>
          <w:trHeight w:val="140"/>
        </w:trPr>
        <w:tc>
          <w:tcPr>
            <w:tcW w:w="7508" w:type="dxa"/>
          </w:tcPr>
          <w:p w14:paraId="5C860207" w14:textId="77777777" w:rsidR="00834BB4" w:rsidRDefault="00834BB4" w:rsidP="008A6C7A">
            <w:r w:rsidRPr="00F77B32">
              <w:t xml:space="preserve">Please arrange for </w:t>
            </w:r>
            <w:r w:rsidR="008A6C7A">
              <w:t>anyone</w:t>
            </w:r>
            <w:r w:rsidRPr="00F77B32">
              <w:t xml:space="preserve"> cited in ‘personal communication’ to e-mail </w:t>
            </w:r>
            <w:hyperlink r:id="rId8" w:history="1">
              <w:r w:rsidR="00F77B32" w:rsidRPr="00F77B32">
                <w:rPr>
                  <w:rStyle w:val="Hyperlink"/>
                </w:rPr>
                <w:t>commsenv@nature.com</w:t>
              </w:r>
            </w:hyperlink>
            <w:r w:rsidRPr="00F77B32">
              <w:t>, giving permission for this statement to be published.</w:t>
            </w:r>
          </w:p>
        </w:tc>
        <w:tc>
          <w:tcPr>
            <w:tcW w:w="5033" w:type="dxa"/>
          </w:tcPr>
          <w:p w14:paraId="1C08AA33" w14:textId="5E3A5BE3" w:rsidR="00834BB4" w:rsidRDefault="0081474B" w:rsidP="00834BB4">
            <w:r>
              <w:t>No such citations</w:t>
            </w:r>
          </w:p>
        </w:tc>
      </w:tr>
      <w:tr w:rsidR="00834BB4" w14:paraId="5182A60D" w14:textId="77777777" w:rsidTr="009E7E95">
        <w:trPr>
          <w:trHeight w:val="140"/>
        </w:trPr>
        <w:tc>
          <w:tcPr>
            <w:tcW w:w="7508" w:type="dxa"/>
          </w:tcPr>
          <w:p w14:paraId="3829037F" w14:textId="77777777" w:rsidR="00834BB4" w:rsidRDefault="00834BB4" w:rsidP="00834BB4">
            <w:r>
              <w:t xml:space="preserve">An updated </w:t>
            </w:r>
            <w:r w:rsidRPr="00FC37B6">
              <w:rPr>
                <w:b/>
              </w:rPr>
              <w:t>editorial policy checklist</w:t>
            </w:r>
            <w:r>
              <w:t xml:space="preserve"> that verifies compliance with all required editorial policies must be completed and uploaded with the revised manuscript. All points on the policy checklist must be addressed; if needed, please revise your manuscript in response to these points. </w:t>
            </w:r>
          </w:p>
          <w:p w14:paraId="1877F814" w14:textId="77777777" w:rsidR="00834BB4" w:rsidRDefault="00414CC4" w:rsidP="005D7374">
            <w:pPr>
              <w:spacing w:after="120"/>
            </w:pPr>
            <w:hyperlink r:id="rId9">
              <w:r w:rsidR="00834BB4">
                <w:rPr>
                  <w:color w:val="006699"/>
                  <w:u w:val="single"/>
                </w:rPr>
                <w:t>https://www.nature.com/documents/nr-editorial-policy</w:t>
              </w:r>
              <w:r w:rsidR="00834BB4">
                <w:rPr>
                  <w:color w:val="006699"/>
                  <w:u w:val="single"/>
                </w:rPr>
                <w:t>-</w:t>
              </w:r>
              <w:r w:rsidR="00834BB4">
                <w:rPr>
                  <w:color w:val="006699"/>
                  <w:u w:val="single"/>
                </w:rPr>
                <w:t>checklist.zip</w:t>
              </w:r>
            </w:hyperlink>
            <w:r w:rsidR="00834BB4">
              <w:t xml:space="preserve"> </w:t>
            </w:r>
          </w:p>
          <w:p w14:paraId="4D74E20B" w14:textId="77777777" w:rsidR="00834BB4" w:rsidRDefault="00834BB4" w:rsidP="00834BB4">
            <w:r>
              <w:t>Please note that this form is a dynamic ‘smart pdf’ and must therefore be downloaded and completed in Adobe Reader. Clicking this link will download a zip file containing the pdf.</w:t>
            </w:r>
          </w:p>
        </w:tc>
        <w:tc>
          <w:tcPr>
            <w:tcW w:w="5033" w:type="dxa"/>
          </w:tcPr>
          <w:p w14:paraId="1810A47A" w14:textId="2CE86E88" w:rsidR="00834BB4" w:rsidRDefault="0081474B" w:rsidP="00834BB4">
            <w:r>
              <w:lastRenderedPageBreak/>
              <w:t>Done</w:t>
            </w:r>
          </w:p>
        </w:tc>
      </w:tr>
      <w:tr w:rsidR="00834BB4" w14:paraId="34BE2AEF" w14:textId="77777777" w:rsidTr="009E7E95">
        <w:trPr>
          <w:trHeight w:val="140"/>
        </w:trPr>
        <w:tc>
          <w:tcPr>
            <w:tcW w:w="7508" w:type="dxa"/>
          </w:tcPr>
          <w:p w14:paraId="1C291060" w14:textId="77777777" w:rsidR="00834BB4" w:rsidRPr="005D7374" w:rsidRDefault="00C91B76" w:rsidP="005D7374">
            <w:pPr>
              <w:spacing w:after="120"/>
            </w:pPr>
            <w:r>
              <w:rPr>
                <w:b/>
                <w:sz w:val="22"/>
                <w:szCs w:val="22"/>
              </w:rPr>
              <w:t>Editor’s</w:t>
            </w:r>
            <w:r w:rsidRPr="008C00F3">
              <w:rPr>
                <w:b/>
                <w:sz w:val="22"/>
                <w:szCs w:val="22"/>
              </w:rPr>
              <w:t xml:space="preserve"> Summary for our homepage:</w:t>
            </w:r>
            <w:r>
              <w:rPr>
                <w:b/>
                <w:sz w:val="22"/>
                <w:szCs w:val="22"/>
              </w:rPr>
              <w:t xml:space="preserve"> </w:t>
            </w:r>
            <w:r w:rsidR="00834BB4">
              <w:t>Your paper will be accompanied by a two-sentence editor's summary when it is published on our homepage. Please approve the draft summary below or provide us with a suitably edited version</w:t>
            </w:r>
            <w:r>
              <w:t xml:space="preserve"> (within our length limit of 250 chars, including spaces)</w:t>
            </w:r>
            <w:r w:rsidR="00834BB4">
              <w:t>.</w:t>
            </w:r>
          </w:p>
          <w:p w14:paraId="6E65E992" w14:textId="77777777" w:rsidR="00834BB4" w:rsidRDefault="002E372A" w:rsidP="002E372A">
            <w:pPr>
              <w:rPr>
                <w:b/>
              </w:rPr>
            </w:pPr>
            <w:r>
              <w:rPr>
                <w:b/>
              </w:rPr>
              <w:t>Precipitation responses to climate warming in East Asia differ between summer and winter as a result of steepening atmospheric moisture gradients, weakening westerlies and a higher hydrological amplitude in atmospheric eddies, suggest climate model simulations.</w:t>
            </w:r>
          </w:p>
        </w:tc>
        <w:tc>
          <w:tcPr>
            <w:tcW w:w="5033" w:type="dxa"/>
          </w:tcPr>
          <w:p w14:paraId="56BE76CE" w14:textId="77777777" w:rsidR="00834BB4" w:rsidRPr="0034003E" w:rsidRDefault="00834BB4" w:rsidP="00834BB4">
            <w:pPr>
              <w:rPr>
                <w:ins w:id="2" w:author="Brooke La Flamme" w:date="2021-05-09T16:21:00Z"/>
                <w:bCs/>
                <w:u w:val="single"/>
              </w:rPr>
            </w:pPr>
          </w:p>
          <w:p w14:paraId="63E0A4E9" w14:textId="77777777" w:rsidR="00834BB4" w:rsidRPr="0034003E" w:rsidRDefault="00834BB4" w:rsidP="00834BB4">
            <w:pPr>
              <w:rPr>
                <w:ins w:id="3" w:author="Brooke La Flamme" w:date="2021-05-09T16:21:00Z"/>
                <w:bCs/>
              </w:rPr>
            </w:pPr>
          </w:p>
          <w:p w14:paraId="3C2363F3" w14:textId="36C31188" w:rsidR="00834BB4" w:rsidRPr="0034003E" w:rsidRDefault="0000458C" w:rsidP="00834BB4">
            <w:pPr>
              <w:rPr>
                <w:bCs/>
              </w:rPr>
            </w:pPr>
            <w:r w:rsidRPr="0034003E">
              <w:rPr>
                <w:bCs/>
              </w:rPr>
              <w:t>Precipitation responses to climate warming in East Asia differ between summer and winter as a result of steepening atmospheric moisture gradients, weakening westerlies and a higher hydrological amplitude in atmospheric eddies, suggest</w:t>
            </w:r>
            <w:r w:rsidRPr="0034003E">
              <w:rPr>
                <w:bCs/>
              </w:rPr>
              <w:t>ed by</w:t>
            </w:r>
            <w:r w:rsidRPr="0034003E">
              <w:rPr>
                <w:bCs/>
              </w:rPr>
              <w:t xml:space="preserve"> climate model simulations.</w:t>
            </w:r>
          </w:p>
        </w:tc>
      </w:tr>
      <w:tr w:rsidR="00C91B76" w14:paraId="703038D8" w14:textId="77777777" w:rsidTr="009E7E95">
        <w:trPr>
          <w:trHeight w:val="140"/>
        </w:trPr>
        <w:tc>
          <w:tcPr>
            <w:tcW w:w="7508" w:type="dxa"/>
          </w:tcPr>
          <w:p w14:paraId="7E81DB80" w14:textId="77777777" w:rsidR="00C91B76" w:rsidRPr="00C7527C" w:rsidRDefault="00C91B76" w:rsidP="00C91B76">
            <w:pPr>
              <w:spacing w:line="276" w:lineRule="auto"/>
              <w:rPr>
                <w:rFonts w:asciiTheme="minorHAnsi" w:hAnsiTheme="minorHAnsi"/>
                <w:sz w:val="22"/>
                <w:szCs w:val="22"/>
              </w:rPr>
            </w:pPr>
            <w:r w:rsidRPr="00C7527C">
              <w:rPr>
                <w:rFonts w:asciiTheme="minorHAnsi" w:hAnsiTheme="minorHAnsi"/>
                <w:b/>
                <w:sz w:val="22"/>
                <w:szCs w:val="22"/>
              </w:rPr>
              <w:t>Transparent peer review</w:t>
            </w:r>
            <w:r w:rsidRPr="00C7527C">
              <w:rPr>
                <w:rFonts w:asciiTheme="minorHAnsi" w:hAnsiTheme="minorHAnsi"/>
                <w:b/>
                <w:sz w:val="22"/>
                <w:szCs w:val="22"/>
              </w:rPr>
              <w:br/>
            </w:r>
            <w:r w:rsidRPr="00C7527C">
              <w:rPr>
                <w:rFonts w:asciiTheme="minorHAnsi" w:hAnsiTheme="minorHAnsi"/>
                <w:sz w:val="22"/>
                <w:szCs w:val="22"/>
              </w:rPr>
              <w:t>Please state in the right-hand column</w:t>
            </w:r>
            <w:r w:rsidRPr="00BE6AFF">
              <w:rPr>
                <w:rFonts w:asciiTheme="minorHAnsi" w:eastAsiaTheme="minorEastAsia" w:hAnsiTheme="minorHAnsi" w:cstheme="minorHAnsi"/>
                <w:color w:val="FF0000"/>
                <w:sz w:val="22"/>
                <w:szCs w:val="22"/>
              </w:rPr>
              <w:t xml:space="preserve"> </w:t>
            </w:r>
            <w:r w:rsidRPr="00C7527C">
              <w:rPr>
                <w:rFonts w:asciiTheme="minorHAnsi" w:hAnsiTheme="minorHAnsi"/>
                <w:sz w:val="22"/>
                <w:szCs w:val="22"/>
              </w:rPr>
              <w:t>whether or not you wish to participate in transparent peer review at</w:t>
            </w:r>
            <w:r w:rsidRPr="00C7527C">
              <w:rPr>
                <w:rFonts w:asciiTheme="minorHAnsi" w:hAnsiTheme="minorHAnsi"/>
                <w:i/>
                <w:sz w:val="22"/>
                <w:szCs w:val="22"/>
              </w:rPr>
              <w:t xml:space="preserve"> Communications </w:t>
            </w:r>
            <w:r>
              <w:rPr>
                <w:rFonts w:asciiTheme="minorHAnsi" w:hAnsiTheme="minorHAnsi"/>
                <w:i/>
                <w:sz w:val="22"/>
                <w:szCs w:val="22"/>
              </w:rPr>
              <w:t>Earth &amp; Environment</w:t>
            </w:r>
            <w:r w:rsidRPr="00C7527C">
              <w:rPr>
                <w:rFonts w:asciiTheme="minorHAnsi" w:hAnsiTheme="minorHAnsi"/>
                <w:sz w:val="22"/>
                <w:szCs w:val="22"/>
              </w:rPr>
              <w:t>, where we are publishing the reviewer comments to the authors and author response letters of our articles online as a supplementary peer review file.</w:t>
            </w:r>
            <w:r w:rsidRPr="00C7527C">
              <w:rPr>
                <w:rFonts w:asciiTheme="minorHAnsi" w:hAnsiTheme="minorHAnsi"/>
                <w:b/>
                <w:sz w:val="22"/>
                <w:szCs w:val="22"/>
              </w:rPr>
              <w:t xml:space="preserve"> Please state in the right-hand column ‘I wish to participate in transparent peer review’ if you want to opt in, or ‘I do not wish to participate in transparent peer review’ if you don’t</w:t>
            </w:r>
            <w:r w:rsidRPr="00C7527C">
              <w:rPr>
                <w:rFonts w:asciiTheme="minorHAnsi" w:hAnsiTheme="minorHAnsi"/>
                <w:sz w:val="22"/>
                <w:szCs w:val="22"/>
              </w:rPr>
              <w:t>.</w:t>
            </w:r>
          </w:p>
          <w:p w14:paraId="56CEC50B" w14:textId="77777777" w:rsidR="00C91B76" w:rsidRPr="00C7527C" w:rsidRDefault="00C91B76" w:rsidP="00C91B76">
            <w:pPr>
              <w:spacing w:line="276" w:lineRule="auto"/>
              <w:rPr>
                <w:rFonts w:asciiTheme="minorHAnsi" w:hAnsiTheme="minorHAnsi"/>
                <w:sz w:val="22"/>
                <w:szCs w:val="22"/>
              </w:rPr>
            </w:pPr>
          </w:p>
          <w:p w14:paraId="556A2776" w14:textId="77777777" w:rsidR="00C91B76" w:rsidRPr="00C7527C" w:rsidRDefault="00C91B76" w:rsidP="00C91B76">
            <w:pPr>
              <w:spacing w:line="276" w:lineRule="auto"/>
              <w:rPr>
                <w:rFonts w:asciiTheme="minorHAnsi" w:hAnsiTheme="minorHAnsi"/>
                <w:sz w:val="22"/>
                <w:szCs w:val="22"/>
              </w:rPr>
            </w:pPr>
            <w:r w:rsidRPr="00C7527C">
              <w:rPr>
                <w:rFonts w:asciiTheme="minorHAnsi" w:hAnsiTheme="minorHAnsi"/>
                <w:sz w:val="22"/>
                <w:szCs w:val="22"/>
              </w:rPr>
              <w:t>Transparent peer review only applies for reports and associated authors' responses received by</w:t>
            </w:r>
            <w:r w:rsidRPr="00C7527C">
              <w:rPr>
                <w:rFonts w:asciiTheme="minorHAnsi" w:hAnsiTheme="minorHAnsi"/>
                <w:i/>
                <w:sz w:val="22"/>
                <w:szCs w:val="22"/>
              </w:rPr>
              <w:t xml:space="preserve"> Communications </w:t>
            </w:r>
            <w:r>
              <w:rPr>
                <w:rFonts w:asciiTheme="minorHAnsi" w:hAnsiTheme="minorHAnsi"/>
                <w:i/>
                <w:sz w:val="22"/>
                <w:szCs w:val="22"/>
              </w:rPr>
              <w:t>Earth &amp; Environment</w:t>
            </w:r>
            <w:r w:rsidRPr="00C7527C">
              <w:rPr>
                <w:rFonts w:asciiTheme="minorHAnsi" w:hAnsiTheme="minorHAnsi"/>
                <w:sz w:val="22"/>
                <w:szCs w:val="22"/>
              </w:rPr>
              <w:t xml:space="preserve"> directly. Any reports that are transferred from another Nature Research journal as part of our transfer service will not be published, but for transparency, we will declare that the paper has been reviewed elsewhere. </w:t>
            </w:r>
          </w:p>
          <w:p w14:paraId="6478CC5B" w14:textId="77777777" w:rsidR="00C91B76" w:rsidRPr="00C7527C" w:rsidRDefault="00C91B76" w:rsidP="00C91B76">
            <w:pPr>
              <w:spacing w:line="276" w:lineRule="auto"/>
              <w:rPr>
                <w:rFonts w:asciiTheme="minorHAnsi" w:hAnsiTheme="minorHAnsi"/>
                <w:sz w:val="22"/>
                <w:szCs w:val="22"/>
              </w:rPr>
            </w:pPr>
          </w:p>
          <w:p w14:paraId="0944ADE2" w14:textId="77777777" w:rsidR="00C91B76" w:rsidRPr="00C7527C" w:rsidRDefault="00C91B76" w:rsidP="00C91B76">
            <w:pPr>
              <w:spacing w:line="276" w:lineRule="auto"/>
              <w:rPr>
                <w:rFonts w:asciiTheme="minorHAnsi" w:hAnsiTheme="minorHAnsi"/>
                <w:b/>
                <w:sz w:val="22"/>
                <w:szCs w:val="22"/>
              </w:rPr>
            </w:pPr>
            <w:r w:rsidRPr="00C7527C">
              <w:rPr>
                <w:rFonts w:asciiTheme="minorHAnsi" w:hAnsiTheme="minorHAnsi"/>
                <w:sz w:val="22"/>
                <w:szCs w:val="22"/>
              </w:rPr>
              <w:lastRenderedPageBreak/>
              <w:t>We allow redactions to authors’ rebuttal and reviewer comments in the interest of confidentiality. If you are concerned about the release of confidential data, please let us know specifically what information you would like to have removed. Please note that we cannot incorporate redactions for any other reasons. Reviewer names will be published in the peer review files if the reviewer comments to the authors are signed by the reviewer, or if reviewers explicitly agree to release their name.</w:t>
            </w:r>
          </w:p>
        </w:tc>
        <w:tc>
          <w:tcPr>
            <w:tcW w:w="5033" w:type="dxa"/>
          </w:tcPr>
          <w:p w14:paraId="2ACF5D04" w14:textId="18BB88AB" w:rsidR="00C91B76" w:rsidRPr="0034003E" w:rsidRDefault="0034003E" w:rsidP="00C91B76">
            <w:pPr>
              <w:rPr>
                <w:bCs/>
              </w:rPr>
            </w:pPr>
            <w:r>
              <w:rPr>
                <w:rFonts w:asciiTheme="minorHAnsi" w:hAnsiTheme="minorHAnsi"/>
                <w:bCs/>
                <w:sz w:val="22"/>
                <w:szCs w:val="22"/>
              </w:rPr>
              <w:lastRenderedPageBreak/>
              <w:t>We</w:t>
            </w:r>
            <w:r w:rsidR="0000458C" w:rsidRPr="0034003E">
              <w:rPr>
                <w:rFonts w:asciiTheme="minorHAnsi" w:hAnsiTheme="minorHAnsi"/>
                <w:bCs/>
                <w:sz w:val="22"/>
                <w:szCs w:val="22"/>
              </w:rPr>
              <w:t xml:space="preserve"> wish to participate in transparent peer review</w:t>
            </w:r>
            <w:r>
              <w:rPr>
                <w:rFonts w:asciiTheme="minorHAnsi" w:hAnsiTheme="minorHAnsi"/>
                <w:bCs/>
                <w:sz w:val="22"/>
                <w:szCs w:val="22"/>
              </w:rPr>
              <w:t>.</w:t>
            </w:r>
          </w:p>
        </w:tc>
      </w:tr>
      <w:tr w:rsidR="00C91B76" w14:paraId="545397BD" w14:textId="77777777" w:rsidTr="009E7E95">
        <w:trPr>
          <w:trHeight w:val="140"/>
        </w:trPr>
        <w:tc>
          <w:tcPr>
            <w:tcW w:w="7508" w:type="dxa"/>
          </w:tcPr>
          <w:p w14:paraId="0501A0DF" w14:textId="77777777" w:rsidR="00C91B76" w:rsidRPr="00C7527C" w:rsidRDefault="00C91B76" w:rsidP="00C91B76">
            <w:pPr>
              <w:spacing w:line="276" w:lineRule="auto"/>
              <w:rPr>
                <w:rFonts w:asciiTheme="minorHAnsi" w:hAnsiTheme="minorHAnsi"/>
                <w:b/>
                <w:sz w:val="22"/>
                <w:szCs w:val="22"/>
              </w:rPr>
            </w:pPr>
            <w:r w:rsidRPr="00C7527C">
              <w:rPr>
                <w:rFonts w:asciiTheme="minorHAnsi" w:hAnsiTheme="minorHAnsi"/>
                <w:b/>
                <w:sz w:val="22"/>
                <w:szCs w:val="22"/>
              </w:rPr>
              <w:t>ORCID</w:t>
            </w:r>
            <w:r w:rsidRPr="00C7527C">
              <w:rPr>
                <w:rFonts w:asciiTheme="minorHAnsi" w:hAnsiTheme="minorHAnsi"/>
                <w:i/>
                <w:sz w:val="22"/>
                <w:szCs w:val="22"/>
              </w:rPr>
              <w:br/>
              <w:t xml:space="preserve">Communications </w:t>
            </w:r>
            <w:r>
              <w:rPr>
                <w:rFonts w:asciiTheme="minorHAnsi" w:hAnsiTheme="minorHAnsi"/>
                <w:i/>
                <w:sz w:val="22"/>
                <w:szCs w:val="22"/>
              </w:rPr>
              <w:t>Earth &amp; Environment</w:t>
            </w:r>
            <w:r w:rsidRPr="00C7527C">
              <w:rPr>
                <w:rFonts w:asciiTheme="minorHAnsi" w:hAnsiTheme="minorHAnsi"/>
                <w:sz w:val="22"/>
                <w:szCs w:val="22"/>
              </w:rPr>
              <w:t xml:space="preserve"> is committed to improving transparency in authorship. As part of our efforts in this direction, we are now requesting that all authors identified as ‘corresponding author’ create and link their Open Researcher and Contributor Identifier (ORCID) with their account on the Manuscript Tracking System (MTS) prior to acceptance. ORCID helps the scientific community achieve unambiguous attribution of all scholarly contributions. For more information please visit </w:t>
            </w:r>
            <w:hyperlink r:id="rId10" w:history="1">
              <w:r w:rsidRPr="0097339A">
                <w:rPr>
                  <w:rStyle w:val="Hyperlink"/>
                  <w:rFonts w:asciiTheme="minorHAnsi" w:hAnsiTheme="minorHAnsi"/>
                  <w:sz w:val="22"/>
                  <w:szCs w:val="22"/>
                </w:rPr>
                <w:t>http://www.springernature.com/orcid</w:t>
              </w:r>
            </w:hyperlink>
            <w:r>
              <w:rPr>
                <w:rFonts w:asciiTheme="minorHAnsi" w:hAnsiTheme="minorHAnsi"/>
                <w:sz w:val="22"/>
                <w:szCs w:val="22"/>
              </w:rPr>
              <w:t xml:space="preserve"> </w:t>
            </w:r>
            <w:r w:rsidRPr="00C7527C">
              <w:rPr>
                <w:rFonts w:asciiTheme="minorHAnsi" w:hAnsiTheme="minorHAnsi"/>
                <w:sz w:val="22"/>
                <w:szCs w:val="22"/>
              </w:rPr>
              <w:t xml:space="preserve">. </w:t>
            </w:r>
            <w:r w:rsidRPr="00C7527C">
              <w:rPr>
                <w:rFonts w:asciiTheme="minorHAnsi" w:hAnsiTheme="minorHAnsi"/>
                <w:sz w:val="22"/>
                <w:szCs w:val="22"/>
              </w:rPr>
              <w:br/>
            </w:r>
            <w:r w:rsidRPr="00C7527C">
              <w:rPr>
                <w:rFonts w:asciiTheme="minorHAnsi" w:hAnsiTheme="minorHAnsi"/>
                <w:sz w:val="22"/>
                <w:szCs w:val="22"/>
              </w:rPr>
              <w:br/>
              <w:t xml:space="preserve">For all corresponding authors listed on the manuscript, please follow the instructions in the link below to link your ORCID to your account on our MTS before submitting the final version of the manuscript. If you do not yet have an ORCID you will be able to create one in minutes. </w:t>
            </w:r>
            <w:r w:rsidRPr="00C7527C">
              <w:rPr>
                <w:rFonts w:asciiTheme="minorHAnsi" w:hAnsiTheme="minorHAnsi"/>
                <w:sz w:val="22"/>
                <w:szCs w:val="22"/>
              </w:rPr>
              <w:br/>
            </w:r>
            <w:r w:rsidRPr="00C7527C">
              <w:rPr>
                <w:rFonts w:asciiTheme="minorHAnsi" w:hAnsiTheme="minorHAnsi"/>
                <w:sz w:val="22"/>
                <w:szCs w:val="22"/>
              </w:rPr>
              <w:br/>
            </w:r>
            <w:hyperlink r:id="rId11" w:history="1">
              <w:r w:rsidRPr="0097339A">
                <w:rPr>
                  <w:rStyle w:val="Hyperlink"/>
                  <w:rFonts w:asciiTheme="minorHAnsi" w:hAnsiTheme="minorHAnsi"/>
                  <w:sz w:val="22"/>
                  <w:szCs w:val="22"/>
                </w:rPr>
                <w:t>https://www.springernature.com/gp/researchers/or</w:t>
              </w:r>
              <w:r w:rsidRPr="0097339A">
                <w:rPr>
                  <w:rStyle w:val="Hyperlink"/>
                  <w:rFonts w:asciiTheme="minorHAnsi" w:hAnsiTheme="minorHAnsi"/>
                  <w:sz w:val="22"/>
                  <w:szCs w:val="22"/>
                </w:rPr>
                <w:t>c</w:t>
              </w:r>
              <w:r w:rsidRPr="0097339A">
                <w:rPr>
                  <w:rStyle w:val="Hyperlink"/>
                  <w:rFonts w:asciiTheme="minorHAnsi" w:hAnsiTheme="minorHAnsi"/>
                  <w:sz w:val="22"/>
                  <w:szCs w:val="22"/>
                </w:rPr>
                <w:t>id/</w:t>
              </w:r>
              <w:r w:rsidRPr="0097339A">
                <w:rPr>
                  <w:rStyle w:val="Hyperlink"/>
                  <w:rFonts w:asciiTheme="minorHAnsi" w:hAnsiTheme="minorHAnsi"/>
                  <w:sz w:val="22"/>
                  <w:szCs w:val="22"/>
                </w:rPr>
                <w:t>o</w:t>
              </w:r>
              <w:r w:rsidRPr="0097339A">
                <w:rPr>
                  <w:rStyle w:val="Hyperlink"/>
                  <w:rFonts w:asciiTheme="minorHAnsi" w:hAnsiTheme="minorHAnsi"/>
                  <w:sz w:val="22"/>
                  <w:szCs w:val="22"/>
                </w:rPr>
                <w:t>rcid-for-n</w:t>
              </w:r>
              <w:r w:rsidRPr="0097339A">
                <w:rPr>
                  <w:rStyle w:val="Hyperlink"/>
                  <w:rFonts w:asciiTheme="minorHAnsi" w:hAnsiTheme="minorHAnsi"/>
                  <w:sz w:val="22"/>
                  <w:szCs w:val="22"/>
                </w:rPr>
                <w:t>a</w:t>
              </w:r>
              <w:r w:rsidRPr="0097339A">
                <w:rPr>
                  <w:rStyle w:val="Hyperlink"/>
                  <w:rFonts w:asciiTheme="minorHAnsi" w:hAnsiTheme="minorHAnsi"/>
                  <w:sz w:val="22"/>
                  <w:szCs w:val="22"/>
                </w:rPr>
                <w:t>ture-research</w:t>
              </w:r>
            </w:hyperlink>
            <w:r>
              <w:rPr>
                <w:rFonts w:asciiTheme="minorHAnsi" w:hAnsiTheme="minorHAnsi"/>
                <w:sz w:val="22"/>
                <w:szCs w:val="22"/>
              </w:rPr>
              <w:t xml:space="preserve"> </w:t>
            </w:r>
            <w:r w:rsidRPr="00C7527C">
              <w:rPr>
                <w:rFonts w:asciiTheme="minorHAnsi" w:hAnsiTheme="minorHAnsi"/>
                <w:sz w:val="22"/>
                <w:szCs w:val="22"/>
              </w:rPr>
              <w:t xml:space="preserve"> </w:t>
            </w:r>
            <w:r w:rsidRPr="00C7527C">
              <w:rPr>
                <w:rFonts w:asciiTheme="minorHAnsi" w:hAnsiTheme="minorHAnsi"/>
                <w:sz w:val="22"/>
                <w:szCs w:val="22"/>
              </w:rPr>
              <w:br/>
            </w:r>
            <w:r w:rsidRPr="00C7527C">
              <w:rPr>
                <w:rFonts w:asciiTheme="minorHAnsi" w:hAnsiTheme="minorHAnsi"/>
                <w:sz w:val="22"/>
                <w:szCs w:val="22"/>
              </w:rPr>
              <w:br/>
              <w:t xml:space="preserve">All authors identified as ‘corresponding author’ on the manuscript must follow these instructions. Non-corresponding authors do not have to link their ORCIDs but are encouraged to do so. Please note that it will not be possible to </w:t>
            </w:r>
            <w:r w:rsidRPr="00C7527C">
              <w:rPr>
                <w:rFonts w:asciiTheme="minorHAnsi" w:hAnsiTheme="minorHAnsi"/>
                <w:sz w:val="22"/>
                <w:szCs w:val="22"/>
              </w:rPr>
              <w:lastRenderedPageBreak/>
              <w:t>add/modify ORCIDs at proof. Thus, if they wish to have their ORCID added to the paper they must also follow the above procedure prior to acceptance.</w:t>
            </w:r>
            <w:r w:rsidRPr="00C7527C">
              <w:rPr>
                <w:rFonts w:asciiTheme="minorHAnsi" w:hAnsiTheme="minorHAnsi"/>
                <w:sz w:val="22"/>
                <w:szCs w:val="22"/>
              </w:rPr>
              <w:br/>
            </w:r>
            <w:r w:rsidRPr="00C7527C">
              <w:rPr>
                <w:rFonts w:asciiTheme="minorHAnsi" w:hAnsiTheme="minorHAnsi"/>
                <w:sz w:val="22"/>
                <w:szCs w:val="22"/>
              </w:rPr>
              <w:br/>
              <w:t xml:space="preserve">To support ORCID's aims, we only allow a single ORCID identifier to be attached to one account. If you have any issues attaching an ORCID identifier to your MTS account, please contact the Platform Support Helpdesk at </w:t>
            </w:r>
            <w:hyperlink r:id="rId12" w:history="1">
              <w:r w:rsidRPr="0097339A">
                <w:rPr>
                  <w:rStyle w:val="Hyperlink"/>
                  <w:rFonts w:asciiTheme="minorHAnsi" w:hAnsiTheme="minorHAnsi"/>
                  <w:sz w:val="22"/>
                  <w:szCs w:val="22"/>
                </w:rPr>
                <w:t>http://platformsupport.nature.com/</w:t>
              </w:r>
            </w:hyperlink>
            <w:r>
              <w:rPr>
                <w:rFonts w:asciiTheme="minorHAnsi" w:hAnsiTheme="minorHAnsi"/>
                <w:sz w:val="22"/>
                <w:szCs w:val="22"/>
              </w:rPr>
              <w:t xml:space="preserve"> </w:t>
            </w:r>
            <w:r w:rsidRPr="00C7527C">
              <w:rPr>
                <w:rFonts w:asciiTheme="minorHAnsi" w:hAnsiTheme="minorHAnsi"/>
                <w:sz w:val="22"/>
                <w:szCs w:val="22"/>
              </w:rPr>
              <w:t xml:space="preserve"> </w:t>
            </w:r>
          </w:p>
        </w:tc>
        <w:tc>
          <w:tcPr>
            <w:tcW w:w="5033" w:type="dxa"/>
          </w:tcPr>
          <w:p w14:paraId="2A853BCB" w14:textId="18BF9125" w:rsidR="00C91B76" w:rsidRDefault="0034003E" w:rsidP="00C91B76">
            <w:r>
              <w:lastRenderedPageBreak/>
              <w:t>Done</w:t>
            </w:r>
          </w:p>
        </w:tc>
      </w:tr>
      <w:tr w:rsidR="00834BB4" w14:paraId="4AC25477" w14:textId="77777777" w:rsidTr="009E7E95">
        <w:trPr>
          <w:trHeight w:val="140"/>
        </w:trPr>
        <w:tc>
          <w:tcPr>
            <w:tcW w:w="7508" w:type="dxa"/>
          </w:tcPr>
          <w:p w14:paraId="25F101F5" w14:textId="77777777" w:rsidR="00834BB4" w:rsidRDefault="00C91B76" w:rsidP="00834BB4">
            <w:r w:rsidRPr="00C91B76">
              <w:t xml:space="preserve">We regularly highlight papers published in </w:t>
            </w:r>
            <w:r w:rsidRPr="00C91B76">
              <w:rPr>
                <w:i/>
              </w:rPr>
              <w:t>Communications Earth &amp; Environment</w:t>
            </w:r>
            <w:r w:rsidRPr="00C91B76">
              <w:t xml:space="preserve"> on the journal’s Twitter account (@CommsEarth). If you would like us to mention authors, institutions or lab groups in these tweets, please provide the relevant twitter handles in the right-hand column.</w:t>
            </w:r>
          </w:p>
        </w:tc>
        <w:tc>
          <w:tcPr>
            <w:tcW w:w="5033" w:type="dxa"/>
          </w:tcPr>
          <w:p w14:paraId="29E4D4BE" w14:textId="3967CF72" w:rsidR="00834BB4" w:rsidRDefault="0034003E" w:rsidP="00834BB4">
            <w:r>
              <w:t>N/A</w:t>
            </w:r>
          </w:p>
        </w:tc>
      </w:tr>
      <w:tr w:rsidR="00834BB4" w14:paraId="07F53852" w14:textId="77777777" w:rsidTr="009E7E95">
        <w:trPr>
          <w:trHeight w:val="140"/>
        </w:trPr>
        <w:tc>
          <w:tcPr>
            <w:tcW w:w="7508" w:type="dxa"/>
          </w:tcPr>
          <w:p w14:paraId="1C2F3219" w14:textId="77777777" w:rsidR="00834BB4" w:rsidRDefault="00834BB4" w:rsidP="00834BB4">
            <w:r>
              <w:t xml:space="preserve">We would welcome the submission of material for the </w:t>
            </w:r>
            <w:r w:rsidRPr="00FC37B6">
              <w:rPr>
                <w:b/>
              </w:rPr>
              <w:t>‘Featured Image’</w:t>
            </w:r>
            <w:r>
              <w:t xml:space="preserve"> section on the </w:t>
            </w:r>
            <w:r w:rsidR="00C91B76" w:rsidRPr="00C7527C">
              <w:rPr>
                <w:rFonts w:asciiTheme="minorHAnsi" w:hAnsiTheme="minorHAnsi"/>
                <w:i/>
                <w:sz w:val="22"/>
                <w:szCs w:val="22"/>
              </w:rPr>
              <w:t xml:space="preserve">Communications </w:t>
            </w:r>
            <w:r w:rsidR="00C91B76">
              <w:rPr>
                <w:rFonts w:asciiTheme="minorHAnsi" w:hAnsiTheme="minorHAnsi"/>
                <w:i/>
                <w:sz w:val="22"/>
                <w:szCs w:val="22"/>
              </w:rPr>
              <w:t>Earth &amp; Environment</w:t>
            </w:r>
            <w:r>
              <w:t xml:space="preserve"> home page. Images should relate to the content of your manuscript but need not be contained within the paper. </w:t>
            </w:r>
            <w:r w:rsidRPr="00FC37B6">
              <w:rPr>
                <w:b/>
              </w:rPr>
              <w:t>Photographs and aesthetically interesting images are preferred; diagrams are generally not used.</w:t>
            </w:r>
            <w:r>
              <w:t xml:space="preserve"> Suggestions should be uploaded as a Related Manuscript file. Please provide 1200x675-pixel RGB images. You will also need to submit a completed </w:t>
            </w:r>
            <w:hyperlink r:id="rId13">
              <w:r>
                <w:rPr>
                  <w:color w:val="006699"/>
                  <w:u w:val="single"/>
                </w:rPr>
                <w:t>Image Licens</w:t>
              </w:r>
              <w:r>
                <w:rPr>
                  <w:color w:val="006699"/>
                  <w:u w:val="single"/>
                </w:rPr>
                <w:t>e</w:t>
              </w:r>
              <w:r>
                <w:rPr>
                  <w:color w:val="006699"/>
                  <w:u w:val="single"/>
                </w:rPr>
                <w:t xml:space="preserve"> t</w:t>
              </w:r>
              <w:r>
                <w:rPr>
                  <w:color w:val="006699"/>
                  <w:u w:val="single"/>
                </w:rPr>
                <w:t>o</w:t>
              </w:r>
              <w:r>
                <w:rPr>
                  <w:color w:val="006699"/>
                  <w:u w:val="single"/>
                </w:rPr>
                <w:t xml:space="preserve"> Publish</w:t>
              </w:r>
            </w:hyperlink>
            <w:r>
              <w:t xml:space="preserve">. </w:t>
            </w:r>
          </w:p>
          <w:p w14:paraId="59A1ACE4" w14:textId="77777777" w:rsidR="00834BB4" w:rsidRDefault="00834BB4" w:rsidP="00834BB4">
            <w:r>
              <w:t>Unfortunately, we cannot promise that your suggestions will be used.</w:t>
            </w:r>
          </w:p>
        </w:tc>
        <w:tc>
          <w:tcPr>
            <w:tcW w:w="5033" w:type="dxa"/>
          </w:tcPr>
          <w:p w14:paraId="2A728F6E" w14:textId="2D97FE79" w:rsidR="00834BB4" w:rsidRDefault="00354F36" w:rsidP="00834BB4">
            <w:r>
              <w:t>Figure 4 as attached.</w:t>
            </w:r>
          </w:p>
        </w:tc>
      </w:tr>
      <w:tr w:rsidR="00834BB4" w14:paraId="399A0EE3" w14:textId="77777777">
        <w:trPr>
          <w:trHeight w:val="140"/>
        </w:trPr>
        <w:tc>
          <w:tcPr>
            <w:tcW w:w="12541" w:type="dxa"/>
            <w:gridSpan w:val="2"/>
            <w:shd w:val="clear" w:color="auto" w:fill="A5A5A5"/>
          </w:tcPr>
          <w:p w14:paraId="657E4E98" w14:textId="77777777" w:rsidR="00834BB4" w:rsidRDefault="00834BB4" w:rsidP="00834BB4">
            <w:pPr>
              <w:jc w:val="center"/>
              <w:rPr>
                <w:b/>
              </w:rPr>
            </w:pPr>
            <w:r>
              <w:rPr>
                <w:b/>
                <w:color w:val="FFFFFF"/>
                <w:sz w:val="28"/>
                <w:szCs w:val="28"/>
              </w:rPr>
              <w:t>Supplementary information</w:t>
            </w:r>
          </w:p>
        </w:tc>
      </w:tr>
      <w:tr w:rsidR="00834BB4" w14:paraId="08F32071" w14:textId="77777777" w:rsidTr="009E7E95">
        <w:trPr>
          <w:trHeight w:val="140"/>
        </w:trPr>
        <w:tc>
          <w:tcPr>
            <w:tcW w:w="7508" w:type="dxa"/>
          </w:tcPr>
          <w:p w14:paraId="6639E2FE" w14:textId="77777777" w:rsidR="00834BB4" w:rsidRPr="00AC0D1D" w:rsidRDefault="00834BB4" w:rsidP="005D7374">
            <w:pPr>
              <w:spacing w:after="120"/>
              <w:rPr>
                <w:b/>
              </w:rPr>
            </w:pPr>
            <w:r w:rsidRPr="00F20A1A">
              <w:rPr>
                <w:b/>
              </w:rPr>
              <w:t>Supplementary Inf</w:t>
            </w:r>
            <w:r w:rsidR="005D7374" w:rsidRPr="00F20A1A">
              <w:rPr>
                <w:b/>
              </w:rPr>
              <w:t>ormation Format and referencing</w:t>
            </w:r>
          </w:p>
          <w:p w14:paraId="55C623E2" w14:textId="77777777" w:rsidR="00834BB4" w:rsidRDefault="00834BB4" w:rsidP="00F20A1A">
            <w:pPr>
              <w:pStyle w:val="ListParagraph"/>
              <w:numPr>
                <w:ilvl w:val="0"/>
                <w:numId w:val="9"/>
              </w:numPr>
              <w:spacing w:after="120"/>
              <w:contextualSpacing w:val="0"/>
            </w:pPr>
            <w:r>
              <w:t xml:space="preserve">Supplementary Figures, small Tables, and any supplementary text must be provided </w:t>
            </w:r>
            <w:r w:rsidRPr="00AC0D1D">
              <w:rPr>
                <w:b/>
              </w:rPr>
              <w:t>in a single PDF</w:t>
            </w:r>
            <w:r>
              <w:t xml:space="preserve">. Figures and their captions should </w:t>
            </w:r>
            <w:r>
              <w:lastRenderedPageBreak/>
              <w:t xml:space="preserve">be presented together. </w:t>
            </w:r>
            <w:r w:rsidR="00F20A1A" w:rsidRPr="00F20A1A">
              <w:t>Please check that all Supplementary Figures possess a caption, and that all Figure panels are defined within.</w:t>
            </w:r>
          </w:p>
          <w:p w14:paraId="2D5B6760" w14:textId="77777777" w:rsidR="00834BB4" w:rsidRDefault="00834BB4" w:rsidP="00834BB4">
            <w:pPr>
              <w:pStyle w:val="ListParagraph"/>
              <w:numPr>
                <w:ilvl w:val="1"/>
                <w:numId w:val="9"/>
              </w:numPr>
              <w:spacing w:after="120"/>
              <w:contextualSpacing w:val="0"/>
            </w:pPr>
            <w:r>
              <w:t>If you include a title page, please check that the title and author list matches the main manuscript.</w:t>
            </w:r>
          </w:p>
          <w:p w14:paraId="26999249" w14:textId="77777777" w:rsidR="00834BB4" w:rsidRDefault="00834BB4" w:rsidP="00834BB4">
            <w:pPr>
              <w:pStyle w:val="ListParagraph"/>
              <w:numPr>
                <w:ilvl w:val="0"/>
                <w:numId w:val="9"/>
              </w:numPr>
              <w:spacing w:after="120"/>
              <w:contextualSpacing w:val="0"/>
            </w:pPr>
            <w:r w:rsidRPr="00AB6AB3">
              <w:rPr>
                <w:b/>
              </w:rPr>
              <w:t>All Supplementary items must be referred to in the manuscript</w:t>
            </w:r>
            <w:r>
              <w:t>. Please do not include general references to “Supplementary Material”; instead refer to specific items.</w:t>
            </w:r>
          </w:p>
          <w:p w14:paraId="6C8DCE23" w14:textId="77777777" w:rsidR="00834BB4" w:rsidRDefault="00834BB4" w:rsidP="00834BB4">
            <w:pPr>
              <w:pStyle w:val="ListParagraph"/>
              <w:numPr>
                <w:ilvl w:val="0"/>
                <w:numId w:val="9"/>
              </w:numPr>
              <w:spacing w:after="120"/>
              <w:contextualSpacing w:val="0"/>
            </w:pPr>
            <w:r>
              <w:t xml:space="preserve">Additional files can be provided as </w:t>
            </w:r>
            <w:r w:rsidRPr="00AB6AB3">
              <w:rPr>
                <w:b/>
              </w:rPr>
              <w:t>Supplementary Data</w:t>
            </w:r>
            <w:r>
              <w:t xml:space="preserve"> (Excel files, text files, .zip folders), </w:t>
            </w:r>
            <w:r>
              <w:rPr>
                <w:b/>
              </w:rPr>
              <w:t>Supplementary Movies</w:t>
            </w:r>
            <w:r>
              <w:t xml:space="preserve">, </w:t>
            </w:r>
            <w:r>
              <w:rPr>
                <w:b/>
              </w:rPr>
              <w:t>Supplementary Audio</w:t>
            </w:r>
            <w:r>
              <w:t xml:space="preserve">, or </w:t>
            </w:r>
            <w:r>
              <w:rPr>
                <w:b/>
              </w:rPr>
              <w:t xml:space="preserve">Supplementary Software </w:t>
            </w:r>
            <w:r>
              <w:t>(.zip folder)</w:t>
            </w:r>
          </w:p>
          <w:p w14:paraId="172A09D5" w14:textId="77777777" w:rsidR="00834BB4" w:rsidRDefault="00834BB4" w:rsidP="00834BB4">
            <w:pPr>
              <w:spacing w:after="120"/>
            </w:pPr>
            <w:r>
              <w:t>Supplementary Information files will be uploaded with the published article as they are submitted with the final version of your manuscript. Any highlighting or tracked changes should be removed from the file.</w:t>
            </w:r>
          </w:p>
        </w:tc>
        <w:tc>
          <w:tcPr>
            <w:tcW w:w="5033" w:type="dxa"/>
          </w:tcPr>
          <w:p w14:paraId="42C7E042" w14:textId="1A55F6D8" w:rsidR="00834BB4" w:rsidRDefault="0034003E" w:rsidP="00834BB4">
            <w:r>
              <w:lastRenderedPageBreak/>
              <w:t>Done</w:t>
            </w:r>
          </w:p>
        </w:tc>
      </w:tr>
      <w:tr w:rsidR="00834BB4" w14:paraId="626C2F3D" w14:textId="77777777" w:rsidTr="009E7E95">
        <w:trPr>
          <w:trHeight w:val="140"/>
        </w:trPr>
        <w:tc>
          <w:tcPr>
            <w:tcW w:w="7508" w:type="dxa"/>
          </w:tcPr>
          <w:p w14:paraId="72304812" w14:textId="77777777" w:rsidR="00834BB4" w:rsidRDefault="00834BB4" w:rsidP="005D7374">
            <w:pPr>
              <w:spacing w:after="120"/>
            </w:pPr>
            <w:r w:rsidRPr="00AB6AB3">
              <w:rPr>
                <w:b/>
              </w:rPr>
              <w:t>Supplementary items must be cited in a consistent format</w:t>
            </w:r>
            <w:r>
              <w:t xml:space="preserve">. Names of items in the Supplementary file(s) must match those used in the main manuscript. </w:t>
            </w:r>
          </w:p>
          <w:p w14:paraId="4149BD25" w14:textId="77777777" w:rsidR="00834BB4" w:rsidRDefault="00834BB4" w:rsidP="00834BB4">
            <w:r w:rsidRPr="00AB6AB3">
              <w:rPr>
                <w:b/>
              </w:rPr>
              <w:t xml:space="preserve">We recommend using the following naming formats: </w:t>
            </w:r>
            <w:r>
              <w:t>Supplementary Figure 1, Supplementary Table 1, Supplementary Data 1, Supplementary Note 1, and Supplementary References.</w:t>
            </w:r>
          </w:p>
        </w:tc>
        <w:tc>
          <w:tcPr>
            <w:tcW w:w="5033" w:type="dxa"/>
          </w:tcPr>
          <w:p w14:paraId="44EA0FC7" w14:textId="681677A3" w:rsidR="00834BB4" w:rsidRDefault="0034003E" w:rsidP="00834BB4">
            <w:r>
              <w:t>Done</w:t>
            </w:r>
          </w:p>
        </w:tc>
      </w:tr>
      <w:tr w:rsidR="00834BB4" w14:paraId="7B52D03C" w14:textId="77777777" w:rsidTr="009E7E95">
        <w:trPr>
          <w:trHeight w:val="140"/>
        </w:trPr>
        <w:tc>
          <w:tcPr>
            <w:tcW w:w="7508" w:type="dxa"/>
          </w:tcPr>
          <w:p w14:paraId="6B5D3137" w14:textId="77777777" w:rsidR="00834BB4" w:rsidRDefault="00834BB4" w:rsidP="005D7374">
            <w:pPr>
              <w:spacing w:after="120"/>
            </w:pPr>
            <w:r w:rsidRPr="00CF1D62">
              <w:rPr>
                <w:b/>
              </w:rPr>
              <w:t>Supplementary References</w:t>
            </w:r>
            <w:r>
              <w:t xml:space="preserve"> should appear at the end of the Supplementary Information file. Numbering must start from 1. </w:t>
            </w:r>
          </w:p>
          <w:p w14:paraId="7136070F" w14:textId="77777777" w:rsidR="00834BB4" w:rsidRDefault="00834BB4" w:rsidP="00834BB4">
            <w:r>
              <w:t>If a supplementary reference also appears in the main manuscript reference list, please repeat it in the Supplementary References.</w:t>
            </w:r>
          </w:p>
        </w:tc>
        <w:tc>
          <w:tcPr>
            <w:tcW w:w="5033" w:type="dxa"/>
          </w:tcPr>
          <w:p w14:paraId="40B9C2DC" w14:textId="23B06245" w:rsidR="00834BB4" w:rsidRDefault="00EA73D3" w:rsidP="00834BB4">
            <w:pPr>
              <w:rPr>
                <w:ins w:id="4" w:author="Brooke LaFlamme" w:date="2020-07-29T09:20:00Z"/>
              </w:rPr>
            </w:pPr>
            <w:r>
              <w:t>N/A</w:t>
            </w:r>
          </w:p>
          <w:p w14:paraId="317547DE" w14:textId="77777777" w:rsidR="00834BB4" w:rsidRDefault="008A6C7A" w:rsidP="00834BB4">
            <w:r w:rsidRPr="008A6C7A">
              <w:rPr>
                <w:highlight w:val="yellow"/>
              </w:rPr>
              <w:t>RETAIN IF SI CONTAINS A REFERENCE LIST</w:t>
            </w:r>
          </w:p>
        </w:tc>
      </w:tr>
      <w:tr w:rsidR="00834BB4" w14:paraId="5AE0C3F0" w14:textId="77777777">
        <w:trPr>
          <w:trHeight w:val="280"/>
        </w:trPr>
        <w:tc>
          <w:tcPr>
            <w:tcW w:w="12541" w:type="dxa"/>
            <w:gridSpan w:val="2"/>
            <w:shd w:val="clear" w:color="auto" w:fill="A5A5A5"/>
          </w:tcPr>
          <w:p w14:paraId="330B7DAA" w14:textId="77777777" w:rsidR="00834BB4" w:rsidRDefault="00834BB4" w:rsidP="00834BB4">
            <w:pPr>
              <w:jc w:val="center"/>
              <w:rPr>
                <w:b/>
                <w:sz w:val="28"/>
                <w:szCs w:val="28"/>
              </w:rPr>
            </w:pPr>
            <w:r>
              <w:rPr>
                <w:b/>
                <w:color w:val="FFFFFF"/>
                <w:sz w:val="28"/>
                <w:szCs w:val="28"/>
              </w:rPr>
              <w:lastRenderedPageBreak/>
              <w:t>Title Page</w:t>
            </w:r>
          </w:p>
        </w:tc>
      </w:tr>
      <w:tr w:rsidR="00834BB4" w14:paraId="113A268A" w14:textId="77777777" w:rsidTr="009E7E95">
        <w:trPr>
          <w:trHeight w:val="667"/>
        </w:trPr>
        <w:tc>
          <w:tcPr>
            <w:tcW w:w="7508" w:type="dxa"/>
          </w:tcPr>
          <w:p w14:paraId="7BC9BE94" w14:textId="77777777" w:rsidR="00834BB4" w:rsidRDefault="00834BB4" w:rsidP="00834BB4">
            <w:r>
              <w:t>Please ensure that the author list provided in our manuscript tracking system matches the author list in the main manuscript.</w:t>
            </w:r>
          </w:p>
        </w:tc>
        <w:tc>
          <w:tcPr>
            <w:tcW w:w="5033" w:type="dxa"/>
          </w:tcPr>
          <w:p w14:paraId="05A11F4B" w14:textId="2847F52D" w:rsidR="00834BB4" w:rsidRDefault="0034003E" w:rsidP="00834BB4">
            <w:r>
              <w:t>Done</w:t>
            </w:r>
          </w:p>
        </w:tc>
      </w:tr>
      <w:tr w:rsidR="00834BB4" w14:paraId="56F01DA1" w14:textId="77777777" w:rsidTr="009E7E95">
        <w:trPr>
          <w:trHeight w:val="320"/>
        </w:trPr>
        <w:tc>
          <w:tcPr>
            <w:tcW w:w="7508" w:type="dxa"/>
          </w:tcPr>
          <w:p w14:paraId="7EE528A3" w14:textId="77777777" w:rsidR="00834BB4" w:rsidRPr="002E372A" w:rsidRDefault="00834BB4" w:rsidP="002E372A">
            <w:pPr>
              <w:spacing w:after="120"/>
              <w:rPr>
                <w:b/>
              </w:rPr>
            </w:pPr>
            <w:r w:rsidRPr="00A7083C">
              <w:rPr>
                <w:b/>
              </w:rPr>
              <w:t>Please check that your author list and affiliations comply with the following:</w:t>
            </w:r>
          </w:p>
          <w:p w14:paraId="3854F15F" w14:textId="77777777" w:rsidR="00834BB4" w:rsidRDefault="00834BB4" w:rsidP="002E372A">
            <w:pPr>
              <w:pStyle w:val="ListParagraph"/>
              <w:numPr>
                <w:ilvl w:val="0"/>
                <w:numId w:val="8"/>
              </w:numPr>
              <w:spacing w:after="120"/>
              <w:contextualSpacing w:val="0"/>
            </w:pPr>
            <w:r>
              <w:t>Affiliations must be numbered in the order of their first appearance in the author list.</w:t>
            </w:r>
          </w:p>
          <w:p w14:paraId="2DBCA29A" w14:textId="77777777" w:rsidR="00834BB4" w:rsidRDefault="00834BB4" w:rsidP="002E372A">
            <w:pPr>
              <w:pStyle w:val="ListParagraph"/>
              <w:numPr>
                <w:ilvl w:val="0"/>
                <w:numId w:val="8"/>
              </w:numPr>
              <w:spacing w:after="120"/>
              <w:contextualSpacing w:val="0"/>
            </w:pPr>
            <w:r>
              <w:t>Each affiliation must include the institution, city and country. The name of the city must be provided separately from the institution even if it is a part of the institution name; e.g. ‘University of Science and Technology Beijing, Beijing, China’</w:t>
            </w:r>
          </w:p>
        </w:tc>
        <w:tc>
          <w:tcPr>
            <w:tcW w:w="5033" w:type="dxa"/>
          </w:tcPr>
          <w:p w14:paraId="38B6C6A9" w14:textId="723CA469" w:rsidR="00834BB4" w:rsidRDefault="0034003E" w:rsidP="00834BB4">
            <w:r>
              <w:t>Done</w:t>
            </w:r>
          </w:p>
        </w:tc>
      </w:tr>
      <w:tr w:rsidR="00834BB4" w14:paraId="2FFF8AF1" w14:textId="77777777" w:rsidTr="009E7E95">
        <w:trPr>
          <w:trHeight w:val="560"/>
        </w:trPr>
        <w:tc>
          <w:tcPr>
            <w:tcW w:w="7508" w:type="dxa"/>
          </w:tcPr>
          <w:p w14:paraId="54AD9A54" w14:textId="77777777" w:rsidR="00834BB4" w:rsidRDefault="00834BB4" w:rsidP="005D7374">
            <w:pPr>
              <w:spacing w:after="120"/>
              <w:rPr>
                <w:b/>
              </w:rPr>
            </w:pPr>
            <w:r>
              <w:rPr>
                <w:b/>
              </w:rPr>
              <w:t>Manuscript title</w:t>
            </w:r>
          </w:p>
          <w:p w14:paraId="2306777D" w14:textId="77777777" w:rsidR="00834BB4" w:rsidRDefault="00834BB4" w:rsidP="005D7374">
            <w:pPr>
              <w:spacing w:after="120"/>
            </w:pPr>
            <w:r>
              <w:t xml:space="preserve">Please ensure the title clearly describes the central finding of the paper. We recommend writing the title as a declarative statement of approximately 15 words or fewer. </w:t>
            </w:r>
          </w:p>
          <w:p w14:paraId="4A22AA43" w14:textId="77777777" w:rsidR="00834BB4" w:rsidRPr="003B213E" w:rsidRDefault="00202A06" w:rsidP="005D7374">
            <w:pPr>
              <w:spacing w:after="120"/>
            </w:pPr>
            <w:r>
              <w:t>Please avoid abbreviations and acronyms</w:t>
            </w:r>
            <w:r w:rsidR="00834BB4">
              <w:t>.</w:t>
            </w:r>
          </w:p>
          <w:p w14:paraId="2EEA9A7E" w14:textId="77777777" w:rsidR="00834BB4" w:rsidRDefault="00834BB4" w:rsidP="005D7374">
            <w:pPr>
              <w:spacing w:after="120"/>
            </w:pPr>
            <w:r>
              <w:t>The editors recommend the following title:</w:t>
            </w:r>
          </w:p>
          <w:p w14:paraId="7935988E" w14:textId="77777777" w:rsidR="00834BB4" w:rsidRDefault="002E372A" w:rsidP="00834BB4">
            <w:r>
              <w:rPr>
                <w:b/>
                <w:sz w:val="22"/>
                <w:szCs w:val="22"/>
              </w:rPr>
              <w:t>Summer and winter precipitation in East Asia scale with global warming at different rates</w:t>
            </w:r>
          </w:p>
        </w:tc>
        <w:tc>
          <w:tcPr>
            <w:tcW w:w="5033" w:type="dxa"/>
          </w:tcPr>
          <w:p w14:paraId="7FFCA133" w14:textId="1F4F2AAB" w:rsidR="00834BB4" w:rsidRDefault="0034003E" w:rsidP="0041564C">
            <w:r>
              <w:t>Good suggestion. Thank you!</w:t>
            </w:r>
          </w:p>
          <w:p w14:paraId="3B24A628" w14:textId="77777777" w:rsidR="00DA6A44" w:rsidRDefault="00DA6A44" w:rsidP="0041564C"/>
          <w:p w14:paraId="182A760D" w14:textId="19C114FF" w:rsidR="00DA6A44" w:rsidRPr="00DA6A44" w:rsidRDefault="00DA6A44" w:rsidP="0041564C">
            <w:pPr>
              <w:rPr>
                <w:bCs/>
              </w:rPr>
            </w:pPr>
            <w:r w:rsidRPr="00DA6A44">
              <w:rPr>
                <w:bCs/>
                <w:sz w:val="22"/>
                <w:szCs w:val="22"/>
              </w:rPr>
              <w:t>Summer and winter precipitation in East Asia scale with global warming at different rates</w:t>
            </w:r>
          </w:p>
        </w:tc>
      </w:tr>
      <w:tr w:rsidR="00834BB4" w14:paraId="3951E774" w14:textId="77777777" w:rsidTr="009E7E95">
        <w:trPr>
          <w:trHeight w:val="280"/>
        </w:trPr>
        <w:tc>
          <w:tcPr>
            <w:tcW w:w="7508" w:type="dxa"/>
          </w:tcPr>
          <w:p w14:paraId="79821E8F" w14:textId="77777777" w:rsidR="00834BB4" w:rsidRPr="00E10353" w:rsidRDefault="00834BB4" w:rsidP="005D7374">
            <w:pPr>
              <w:spacing w:after="120"/>
              <w:rPr>
                <w:b/>
              </w:rPr>
            </w:pPr>
            <w:r>
              <w:rPr>
                <w:b/>
              </w:rPr>
              <w:t>Abstract</w:t>
            </w:r>
          </w:p>
          <w:p w14:paraId="0FDB3A14" w14:textId="77777777" w:rsidR="007329A7" w:rsidRDefault="007329A7" w:rsidP="00202A06">
            <w:r w:rsidRPr="007329A7">
              <w:t>Please add the heading “Abstract” above the abstract.</w:t>
            </w:r>
          </w:p>
          <w:p w14:paraId="684FDAEB" w14:textId="77777777" w:rsidR="007329A7" w:rsidRDefault="007329A7" w:rsidP="00202A06"/>
          <w:p w14:paraId="5A8E586A" w14:textId="77777777" w:rsidR="00202A06" w:rsidRPr="00A32376" w:rsidRDefault="00202A06" w:rsidP="00202A06">
            <w:r w:rsidRPr="00A32376">
              <w:lastRenderedPageBreak/>
              <w:t>The abstract advertises your paper and ideally appeals to a broad audience. Please make it as accessible as possible, and avoid or explain specialist terms. We recommend the following:</w:t>
            </w:r>
          </w:p>
          <w:p w14:paraId="21E2BBB1" w14:textId="77777777" w:rsidR="00202A06" w:rsidRPr="00A32376" w:rsidRDefault="00202A06" w:rsidP="00202A06"/>
          <w:p w14:paraId="12473F55" w14:textId="77777777" w:rsidR="00202A06" w:rsidRPr="00A32376" w:rsidRDefault="00202A06" w:rsidP="00202A06">
            <w:r w:rsidRPr="00A32376">
              <w:t>Format/style:</w:t>
            </w:r>
          </w:p>
          <w:p w14:paraId="52556509" w14:textId="77777777" w:rsidR="00202A06" w:rsidRPr="00A32376" w:rsidRDefault="00202A06" w:rsidP="00202A06">
            <w:r w:rsidRPr="00A32376">
              <w:t>• Length: no more than 150 words.</w:t>
            </w:r>
          </w:p>
          <w:p w14:paraId="3111FD36" w14:textId="77777777" w:rsidR="00202A06" w:rsidRPr="00A32376" w:rsidRDefault="00202A06" w:rsidP="00202A06">
            <w:r w:rsidRPr="00A32376">
              <w:t>• Accessible to non-specialists; no acronyms</w:t>
            </w:r>
            <w:r w:rsidR="00E90AB6">
              <w:t xml:space="preserve"> (please spell out CCS everywhere; you can introduce the acronym at first use in the main text)</w:t>
            </w:r>
            <w:r w:rsidRPr="00A32376">
              <w:t xml:space="preserve">. </w:t>
            </w:r>
          </w:p>
          <w:p w14:paraId="1A2BCC86" w14:textId="77777777" w:rsidR="00202A06" w:rsidRPr="00A32376" w:rsidRDefault="00202A06" w:rsidP="00202A06">
            <w:r w:rsidRPr="00A32376">
              <w:t>• Use language that accurately represent levels of uncertainty.</w:t>
            </w:r>
          </w:p>
          <w:p w14:paraId="1D51E43C" w14:textId="77777777" w:rsidR="00202A06" w:rsidRPr="00A32376" w:rsidRDefault="00202A06" w:rsidP="00202A06"/>
          <w:p w14:paraId="69AD8412" w14:textId="77777777" w:rsidR="00202A06" w:rsidRPr="00A32376" w:rsidRDefault="00202A06" w:rsidP="00202A06">
            <w:r w:rsidRPr="00A32376">
              <w:t xml:space="preserve">Content: </w:t>
            </w:r>
          </w:p>
          <w:p w14:paraId="40B0A22C" w14:textId="77777777" w:rsidR="00202A06" w:rsidRPr="00A32376" w:rsidRDefault="00202A06" w:rsidP="00202A06">
            <w:r w:rsidRPr="00A32376">
              <w:t xml:space="preserve">• </w:t>
            </w:r>
            <w:r>
              <w:t>One or two</w:t>
            </w:r>
            <w:r w:rsidRPr="00A32376">
              <w:t xml:space="preserve"> sentences on background and context </w:t>
            </w:r>
          </w:p>
          <w:p w14:paraId="534A4095" w14:textId="77777777" w:rsidR="00202A06" w:rsidRPr="00A32376" w:rsidRDefault="00202A06" w:rsidP="00202A06">
            <w:r w:rsidRPr="00A32376">
              <w:t>• Start with “Here we’ to mark the description of the new work</w:t>
            </w:r>
          </w:p>
          <w:p w14:paraId="629C82B9" w14:textId="77777777" w:rsidR="00202A06" w:rsidRPr="00A32376" w:rsidRDefault="00202A06" w:rsidP="00202A06">
            <w:r w:rsidRPr="00A32376">
              <w:t xml:space="preserve">• </w:t>
            </w:r>
            <w:r w:rsidR="00E90AB6">
              <w:t>Please add a b</w:t>
            </w:r>
            <w:r w:rsidRPr="00A32376">
              <w:t xml:space="preserve">rief outline </w:t>
            </w:r>
            <w:r w:rsidR="00E90AB6">
              <w:t xml:space="preserve">of your </w:t>
            </w:r>
            <w:r w:rsidRPr="00A32376">
              <w:t xml:space="preserve">methods and data. </w:t>
            </w:r>
          </w:p>
          <w:p w14:paraId="294FD0F2" w14:textId="77777777" w:rsidR="00202A06" w:rsidRPr="00A32376" w:rsidRDefault="00202A06" w:rsidP="00202A06">
            <w:r w:rsidRPr="00A32376">
              <w:t xml:space="preserve">• </w:t>
            </w:r>
            <w:r w:rsidR="00B10D9F" w:rsidRPr="00A32376">
              <w:t>For models, specify type of model</w:t>
            </w:r>
            <w:r w:rsidR="00B10D9F">
              <w:t xml:space="preserve"> (specify, e.g. conceptual/numerical/analytical/laboratory)</w:t>
            </w:r>
            <w:r w:rsidR="00B10D9F" w:rsidRPr="00A32376">
              <w:t>; for data, specify</w:t>
            </w:r>
            <w:r w:rsidR="00B10D9F">
              <w:t xml:space="preserve"> type of data, and if collected for this paper, where and when.</w:t>
            </w:r>
          </w:p>
          <w:p w14:paraId="760F904E" w14:textId="77777777" w:rsidR="00834BB4" w:rsidRDefault="00202A06" w:rsidP="00E90AB6">
            <w:pPr>
              <w:rPr>
                <w:b/>
              </w:rPr>
            </w:pPr>
            <w:r w:rsidRPr="00A32376">
              <w:t>• State findings, conc</w:t>
            </w:r>
            <w:r w:rsidR="00E90AB6">
              <w:t>lusions, implications concisely; we suggest that the final sentence could be removed, given that it is very general, in order to meet length limits.</w:t>
            </w:r>
          </w:p>
        </w:tc>
        <w:tc>
          <w:tcPr>
            <w:tcW w:w="5033" w:type="dxa"/>
          </w:tcPr>
          <w:p w14:paraId="4E1FE99C" w14:textId="3E0399F9" w:rsidR="00E908A3" w:rsidRDefault="00913323" w:rsidP="00E90AB6">
            <w:r>
              <w:lastRenderedPageBreak/>
              <w:t>Done</w:t>
            </w:r>
          </w:p>
        </w:tc>
      </w:tr>
      <w:tr w:rsidR="001157E0" w14:paraId="25F726A7" w14:textId="77777777" w:rsidTr="009E7E95">
        <w:trPr>
          <w:trHeight w:val="280"/>
        </w:trPr>
        <w:tc>
          <w:tcPr>
            <w:tcW w:w="7508" w:type="dxa"/>
          </w:tcPr>
          <w:p w14:paraId="1629288E" w14:textId="77777777" w:rsidR="001157E0" w:rsidRPr="001157E0" w:rsidRDefault="001157E0" w:rsidP="005D7374">
            <w:pPr>
              <w:spacing w:after="120"/>
            </w:pPr>
            <w:r w:rsidRPr="001157E0">
              <w:t>Please mention all key phrases and words in the title and/or abstract to ensure optimal retrieval of the paper in database searches</w:t>
            </w:r>
            <w:r>
              <w:t>.</w:t>
            </w:r>
          </w:p>
        </w:tc>
        <w:tc>
          <w:tcPr>
            <w:tcW w:w="5033" w:type="dxa"/>
          </w:tcPr>
          <w:p w14:paraId="44059A24" w14:textId="0B7AD05D" w:rsidR="001157E0" w:rsidRDefault="00913323" w:rsidP="00834BB4">
            <w:r>
              <w:t>Done</w:t>
            </w:r>
          </w:p>
        </w:tc>
      </w:tr>
      <w:tr w:rsidR="00834BB4" w14:paraId="36ADC95E" w14:textId="77777777">
        <w:trPr>
          <w:trHeight w:val="140"/>
        </w:trPr>
        <w:tc>
          <w:tcPr>
            <w:tcW w:w="12541" w:type="dxa"/>
            <w:gridSpan w:val="2"/>
            <w:shd w:val="clear" w:color="auto" w:fill="A5A5A5"/>
          </w:tcPr>
          <w:p w14:paraId="1592AAC3" w14:textId="77777777" w:rsidR="00834BB4" w:rsidRDefault="00834BB4" w:rsidP="00834BB4">
            <w:pPr>
              <w:jc w:val="center"/>
              <w:rPr>
                <w:b/>
              </w:rPr>
            </w:pPr>
            <w:r>
              <w:rPr>
                <w:b/>
                <w:color w:val="FFFFFF"/>
                <w:sz w:val="28"/>
                <w:szCs w:val="28"/>
              </w:rPr>
              <w:t>Main text</w:t>
            </w:r>
          </w:p>
        </w:tc>
      </w:tr>
      <w:tr w:rsidR="00834BB4" w14:paraId="391F02DB" w14:textId="77777777" w:rsidTr="009E7E95">
        <w:trPr>
          <w:trHeight w:val="140"/>
        </w:trPr>
        <w:tc>
          <w:tcPr>
            <w:tcW w:w="7508" w:type="dxa"/>
          </w:tcPr>
          <w:p w14:paraId="4412DC69" w14:textId="77777777" w:rsidR="00834BB4" w:rsidRPr="00E10353" w:rsidRDefault="00834BB4" w:rsidP="005D7374">
            <w:pPr>
              <w:spacing w:after="120"/>
              <w:rPr>
                <w:b/>
              </w:rPr>
            </w:pPr>
            <w:r>
              <w:rPr>
                <w:b/>
              </w:rPr>
              <w:t>Format of the main text</w:t>
            </w:r>
          </w:p>
          <w:p w14:paraId="229E8A01" w14:textId="77777777" w:rsidR="00834BB4" w:rsidRDefault="00834BB4" w:rsidP="005D7374">
            <w:pPr>
              <w:spacing w:after="120"/>
            </w:pPr>
            <w:r>
              <w:t>Please ensure your manuscript includes the following sections, presented in this order</w:t>
            </w:r>
            <w:r w:rsidR="00202A06">
              <w:t xml:space="preserve"> and with the following headings</w:t>
            </w:r>
            <w:r>
              <w:t>:</w:t>
            </w:r>
          </w:p>
          <w:p w14:paraId="37210462" w14:textId="77777777" w:rsidR="00834BB4" w:rsidRDefault="00834BB4" w:rsidP="005D7374">
            <w:pPr>
              <w:pStyle w:val="ListParagraph"/>
              <w:numPr>
                <w:ilvl w:val="0"/>
                <w:numId w:val="11"/>
              </w:numPr>
              <w:spacing w:after="120"/>
              <w:contextualSpacing w:val="0"/>
            </w:pPr>
            <w:r>
              <w:lastRenderedPageBreak/>
              <w:t>“</w:t>
            </w:r>
            <w:r w:rsidRPr="00E10353">
              <w:rPr>
                <w:b/>
              </w:rPr>
              <w:t>Introduction”</w:t>
            </w:r>
            <w:r>
              <w:t xml:space="preserve">: The background and rationale for the work. </w:t>
            </w:r>
            <w:r w:rsidRPr="00E10353">
              <w:t>The final paragraph should be a brief summary of the major results and conclusions.</w:t>
            </w:r>
            <w:r>
              <w:t xml:space="preserve"> The results of the current study must only be discussed in this final paragraph. The Introduction should contain no references to figures or tables. Do not include subheadings.</w:t>
            </w:r>
          </w:p>
          <w:p w14:paraId="08B1EA0A" w14:textId="77777777" w:rsidR="00834BB4" w:rsidRDefault="00834BB4" w:rsidP="005D7374">
            <w:pPr>
              <w:pStyle w:val="ListParagraph"/>
              <w:numPr>
                <w:ilvl w:val="0"/>
                <w:numId w:val="11"/>
              </w:numPr>
              <w:spacing w:after="120"/>
              <w:contextualSpacing w:val="0"/>
            </w:pPr>
            <w:r>
              <w:t>“</w:t>
            </w:r>
            <w:r w:rsidRPr="00E10353">
              <w:rPr>
                <w:b/>
              </w:rPr>
              <w:t>Results” or “Results and Discussion”</w:t>
            </w:r>
            <w:r>
              <w:t xml:space="preserve">. This should be split into </w:t>
            </w:r>
            <w:proofErr w:type="spellStart"/>
            <w:r>
              <w:t>subheaded</w:t>
            </w:r>
            <w:proofErr w:type="spellEnd"/>
            <w:r>
              <w:t xml:space="preserve"> sections.</w:t>
            </w:r>
          </w:p>
          <w:p w14:paraId="2C6C2B38" w14:textId="77777777" w:rsidR="00834BB4" w:rsidRDefault="00834BB4" w:rsidP="00202A06">
            <w:pPr>
              <w:pStyle w:val="ListParagraph"/>
              <w:numPr>
                <w:ilvl w:val="1"/>
                <w:numId w:val="11"/>
              </w:numPr>
              <w:spacing w:after="120"/>
              <w:contextualSpacing w:val="0"/>
            </w:pPr>
            <w:r>
              <w:t>Do not use more than 1 layer of subheadings.</w:t>
            </w:r>
          </w:p>
          <w:p w14:paraId="4CC2D5EA" w14:textId="77777777" w:rsidR="00834BB4" w:rsidRDefault="00834BB4" w:rsidP="005D7374">
            <w:pPr>
              <w:pStyle w:val="ListParagraph"/>
              <w:numPr>
                <w:ilvl w:val="0"/>
                <w:numId w:val="11"/>
              </w:numPr>
              <w:spacing w:after="120"/>
              <w:contextualSpacing w:val="0"/>
            </w:pPr>
            <w:r>
              <w:t>“</w:t>
            </w:r>
            <w:r w:rsidRPr="00E10353">
              <w:rPr>
                <w:b/>
              </w:rPr>
              <w:t>Discussion</w:t>
            </w:r>
            <w:r>
              <w:rPr>
                <w:b/>
              </w:rPr>
              <w:t>”</w:t>
            </w:r>
            <w:r w:rsidRPr="00E10353">
              <w:rPr>
                <w:b/>
              </w:rPr>
              <w:t xml:space="preserve"> (optional)</w:t>
            </w:r>
            <w:r>
              <w:t xml:space="preserve">, without subheadings. </w:t>
            </w:r>
          </w:p>
          <w:p w14:paraId="6995524A" w14:textId="77777777" w:rsidR="00202A06" w:rsidRDefault="00202A06" w:rsidP="005D7374">
            <w:pPr>
              <w:pStyle w:val="ListParagraph"/>
              <w:numPr>
                <w:ilvl w:val="0"/>
                <w:numId w:val="11"/>
              </w:numPr>
              <w:spacing w:after="120"/>
              <w:contextualSpacing w:val="0"/>
            </w:pPr>
            <w:r w:rsidRPr="00202A06">
              <w:rPr>
                <w:b/>
              </w:rPr>
              <w:t>“Conclusions”</w:t>
            </w:r>
            <w:r>
              <w:t xml:space="preserve"> </w:t>
            </w:r>
            <w:r w:rsidRPr="00202A06">
              <w:rPr>
                <w:b/>
              </w:rPr>
              <w:t>(optional)</w:t>
            </w:r>
            <w:r w:rsidRPr="00202A06">
              <w:t xml:space="preserve"> </w:t>
            </w:r>
            <w:r>
              <w:t xml:space="preserve">, without subheadings. </w:t>
            </w:r>
          </w:p>
          <w:p w14:paraId="2082CA62" w14:textId="77777777" w:rsidR="00834BB4" w:rsidRPr="00FC37B6" w:rsidRDefault="00834BB4" w:rsidP="005D7374">
            <w:pPr>
              <w:pStyle w:val="ListParagraph"/>
              <w:numPr>
                <w:ilvl w:val="0"/>
                <w:numId w:val="11"/>
              </w:numPr>
              <w:spacing w:after="120"/>
              <w:contextualSpacing w:val="0"/>
            </w:pPr>
            <w:r w:rsidRPr="00FC37B6">
              <w:rPr>
                <w:b/>
              </w:rPr>
              <w:t>Methods</w:t>
            </w:r>
            <w:r>
              <w:t xml:space="preserve">, which should be split into </w:t>
            </w:r>
            <w:proofErr w:type="spellStart"/>
            <w:r>
              <w:t>subheaded</w:t>
            </w:r>
            <w:proofErr w:type="spellEnd"/>
            <w:r>
              <w:t xml:space="preserve"> sections. </w:t>
            </w:r>
            <w:r w:rsidRPr="00FC37B6">
              <w:t>Do not use more than 1 layer of subheadings.</w:t>
            </w:r>
          </w:p>
          <w:p w14:paraId="549AE1D9" w14:textId="77777777" w:rsidR="00834BB4" w:rsidRDefault="00834BB4" w:rsidP="00834BB4">
            <w:pPr>
              <w:spacing w:after="120"/>
            </w:pPr>
            <w:r w:rsidRPr="00E10353">
              <w:rPr>
                <w:b/>
              </w:rPr>
              <w:t>To improve readability</w:t>
            </w:r>
            <w:r>
              <w:t>, we recommend that the main text (Introduction, Results and Discussion) be limited to approximately 5000 words or fewer.</w:t>
            </w:r>
          </w:p>
        </w:tc>
        <w:tc>
          <w:tcPr>
            <w:tcW w:w="5033" w:type="dxa"/>
          </w:tcPr>
          <w:p w14:paraId="54D73046" w14:textId="77777777" w:rsidR="00834BB4" w:rsidRDefault="00834BB4" w:rsidP="00834BB4">
            <w:pPr>
              <w:rPr>
                <w:ins w:id="5" w:author="Brooke LaFlamme" w:date="2020-07-28T20:12:00Z"/>
              </w:rPr>
            </w:pPr>
          </w:p>
          <w:p w14:paraId="5E63E397" w14:textId="5E65320B" w:rsidR="00834BB4" w:rsidRDefault="00913323" w:rsidP="00834BB4">
            <w:r>
              <w:t>Done</w:t>
            </w:r>
          </w:p>
        </w:tc>
      </w:tr>
      <w:tr w:rsidR="00913323" w14:paraId="6DD7E240" w14:textId="77777777" w:rsidTr="009E7E95">
        <w:trPr>
          <w:trHeight w:val="140"/>
        </w:trPr>
        <w:tc>
          <w:tcPr>
            <w:tcW w:w="7508" w:type="dxa"/>
          </w:tcPr>
          <w:p w14:paraId="75BD4DB8" w14:textId="77777777" w:rsidR="00913323" w:rsidRDefault="00913323" w:rsidP="00913323">
            <w:r>
              <w:t>In the main manuscript and the Supplementary Information, mathematical terms should conform to the following guidelines:</w:t>
            </w:r>
          </w:p>
          <w:p w14:paraId="7A5B7497" w14:textId="77777777" w:rsidR="00913323" w:rsidRDefault="00913323" w:rsidP="00913323">
            <w:r>
              <w:t>●</w:t>
            </w:r>
            <w:r>
              <w:tab/>
              <w:t>Scalar variables (e.g. x, V, χ) should be typeset in italics.</w:t>
            </w:r>
          </w:p>
          <w:p w14:paraId="2194C2AA" w14:textId="77777777" w:rsidR="00913323" w:rsidRDefault="00913323" w:rsidP="00913323">
            <w:r>
              <w:t>●</w:t>
            </w:r>
            <w:r>
              <w:tab/>
              <w:t>Multi-letter variables should be formatted in Roman.</w:t>
            </w:r>
          </w:p>
          <w:p w14:paraId="62FCA655" w14:textId="77777777" w:rsidR="00913323" w:rsidRDefault="00913323" w:rsidP="00913323">
            <w:r>
              <w:t>●</w:t>
            </w:r>
            <w:r>
              <w:tab/>
              <w:t xml:space="preserve">Constants (e.g. ħ, G, c) should be typeset in italics (the only exceptions being e, </w:t>
            </w:r>
            <w:proofErr w:type="spellStart"/>
            <w:r>
              <w:t>i</w:t>
            </w:r>
            <w:proofErr w:type="spellEnd"/>
            <w:r>
              <w:t>, π, which should be typeset in Roman) and vectors (such as r, the wavevector k, or the magnetic field vector B) should be typeset in bold without italics.</w:t>
            </w:r>
          </w:p>
          <w:p w14:paraId="1185FC06" w14:textId="77777777" w:rsidR="00913323" w:rsidRDefault="00913323" w:rsidP="00913323">
            <w:r>
              <w:t>●</w:t>
            </w:r>
            <w:r>
              <w:tab/>
              <w:t xml:space="preserve">In contrast, subscripts and superscripts should only be </w:t>
            </w:r>
            <w:proofErr w:type="spellStart"/>
            <w:r>
              <w:t>italicised</w:t>
            </w:r>
            <w:proofErr w:type="spellEnd"/>
            <w:r>
              <w:t xml:space="preserve"> if they too are variables or constants. Those that are labels (such as the 'c' in the critical temperature, Tc, the 'F' in the Fermi energy, EF, or the 'crit' in the critical current, </w:t>
            </w:r>
            <w:proofErr w:type="spellStart"/>
            <w:r>
              <w:t>Icrit</w:t>
            </w:r>
            <w:proofErr w:type="spellEnd"/>
            <w:r>
              <w:t>) should be typeset in Roman.</w:t>
            </w:r>
          </w:p>
          <w:p w14:paraId="5C22304B" w14:textId="77777777" w:rsidR="00913323" w:rsidRDefault="00913323" w:rsidP="00913323">
            <w:pPr>
              <w:rPr>
                <w:b/>
              </w:rPr>
            </w:pPr>
            <w:r>
              <w:lastRenderedPageBreak/>
              <w:t>●</w:t>
            </w:r>
            <w:r>
              <w:tab/>
              <w:t>To avoid doubt, unit dimensions should be expressed using negative integers (e.g. kg m-1 s-2, not kg/ms2) or the word 'per'.</w:t>
            </w:r>
          </w:p>
        </w:tc>
        <w:tc>
          <w:tcPr>
            <w:tcW w:w="5033" w:type="dxa"/>
          </w:tcPr>
          <w:p w14:paraId="07A1CEDC" w14:textId="77777777" w:rsidR="00913323" w:rsidRDefault="00913323" w:rsidP="00913323">
            <w:pPr>
              <w:rPr>
                <w:ins w:id="6" w:author="Brooke LaFlamme" w:date="2020-07-28T20:12:00Z"/>
              </w:rPr>
            </w:pPr>
          </w:p>
          <w:p w14:paraId="26A39D57" w14:textId="658977BB" w:rsidR="00913323" w:rsidRPr="004213A1" w:rsidRDefault="00913323" w:rsidP="00913323">
            <w:pPr>
              <w:rPr>
                <w:color w:val="A9040E" w:themeColor="accent1" w:themeShade="BF"/>
                <w:u w:val="single"/>
              </w:rPr>
            </w:pPr>
            <w:r>
              <w:t>Done</w:t>
            </w:r>
          </w:p>
        </w:tc>
      </w:tr>
      <w:tr w:rsidR="00913323" w14:paraId="7C189F5D" w14:textId="77777777" w:rsidTr="009E7E95">
        <w:trPr>
          <w:trHeight w:val="140"/>
        </w:trPr>
        <w:tc>
          <w:tcPr>
            <w:tcW w:w="7508" w:type="dxa"/>
          </w:tcPr>
          <w:p w14:paraId="0E0FB4AD" w14:textId="77777777" w:rsidR="00913323" w:rsidRDefault="00913323" w:rsidP="00913323">
            <w:r>
              <w:t>Avoid the use of the word “</w:t>
            </w:r>
            <w:r w:rsidRPr="00834BB4">
              <w:rPr>
                <w:b/>
              </w:rPr>
              <w:t>significant</w:t>
            </w:r>
            <w:r>
              <w:t>” unless referring the results of a statistical test.</w:t>
            </w:r>
          </w:p>
        </w:tc>
        <w:tc>
          <w:tcPr>
            <w:tcW w:w="5033" w:type="dxa"/>
          </w:tcPr>
          <w:p w14:paraId="0B931B68" w14:textId="77777777" w:rsidR="00913323" w:rsidRPr="0041564C" w:rsidRDefault="00913323" w:rsidP="00913323"/>
          <w:p w14:paraId="258F0DFE" w14:textId="459541AE" w:rsidR="00913323" w:rsidRPr="0041564C" w:rsidRDefault="00D628EB" w:rsidP="00913323">
            <w:r>
              <w:t>done</w:t>
            </w:r>
          </w:p>
        </w:tc>
      </w:tr>
      <w:tr w:rsidR="00D628EB" w:rsidRPr="009E7E95" w14:paraId="2A166908" w14:textId="77777777" w:rsidTr="009E7E95">
        <w:trPr>
          <w:trHeight w:val="140"/>
        </w:trPr>
        <w:tc>
          <w:tcPr>
            <w:tcW w:w="7508" w:type="dxa"/>
          </w:tcPr>
          <w:p w14:paraId="57A6A7AC" w14:textId="77777777" w:rsidR="00D628EB" w:rsidRDefault="00D628EB" w:rsidP="00D628EB">
            <w:r>
              <w:t xml:space="preserve">Language such as “new”, “novel”, “for the first time”, “unprecedented”, </w:t>
            </w:r>
            <w:proofErr w:type="spellStart"/>
            <w:r>
              <w:t>etc</w:t>
            </w:r>
            <w:proofErr w:type="spellEnd"/>
            <w:r>
              <w:t>, should be avoided, or at least qualified with “</w:t>
            </w:r>
            <w:r w:rsidRPr="00834BB4">
              <w:rPr>
                <w:b/>
              </w:rPr>
              <w:t>to the best of our knowledge</w:t>
            </w:r>
            <w:r>
              <w:t xml:space="preserve">” or similar, because it often leads to unproductive controversy. </w:t>
            </w:r>
            <w:r w:rsidRPr="00834BB4">
              <w:rPr>
                <w:b/>
              </w:rPr>
              <w:t>Novelty should be made clear from the context.</w:t>
            </w:r>
          </w:p>
        </w:tc>
        <w:tc>
          <w:tcPr>
            <w:tcW w:w="5033" w:type="dxa"/>
          </w:tcPr>
          <w:p w14:paraId="125F6EAC" w14:textId="77777777" w:rsidR="00D628EB" w:rsidRPr="0041564C" w:rsidRDefault="00D628EB" w:rsidP="00D628EB"/>
          <w:p w14:paraId="2F7B591D" w14:textId="6A3FE548" w:rsidR="00D628EB" w:rsidRPr="009E7E95" w:rsidRDefault="00D628EB" w:rsidP="00D628EB">
            <w:pPr>
              <w:rPr>
                <w:color w:val="00B0F0"/>
              </w:rPr>
            </w:pPr>
            <w:r>
              <w:t>N/A</w:t>
            </w:r>
          </w:p>
        </w:tc>
      </w:tr>
      <w:tr w:rsidR="00D628EB" w:rsidRPr="009E7E95" w14:paraId="1EC5FE5B" w14:textId="77777777" w:rsidTr="009E7E95">
        <w:trPr>
          <w:trHeight w:val="140"/>
        </w:trPr>
        <w:tc>
          <w:tcPr>
            <w:tcW w:w="7508" w:type="dxa"/>
          </w:tcPr>
          <w:p w14:paraId="38C813ED" w14:textId="77777777" w:rsidR="00D628EB" w:rsidRDefault="00D628EB" w:rsidP="00D628EB">
            <w:r>
              <w:t xml:space="preserve">All data that support the conclusions drawn must be presented in the manuscript unless they are published elsewhere. </w:t>
            </w:r>
            <w:r w:rsidRPr="00834BB4">
              <w:rPr>
                <w:b/>
              </w:rPr>
              <w:t>We do not allow statements of “data not shown”.</w:t>
            </w:r>
          </w:p>
        </w:tc>
        <w:tc>
          <w:tcPr>
            <w:tcW w:w="5033" w:type="dxa"/>
          </w:tcPr>
          <w:p w14:paraId="6EB13187" w14:textId="2CFA5F81" w:rsidR="00D628EB" w:rsidRPr="009E7E95" w:rsidRDefault="00D628EB" w:rsidP="00D628EB">
            <w:pPr>
              <w:rPr>
                <w:color w:val="00B0F0"/>
              </w:rPr>
            </w:pPr>
            <w:r>
              <w:t>N/A</w:t>
            </w:r>
          </w:p>
        </w:tc>
      </w:tr>
      <w:tr w:rsidR="00913323" w14:paraId="2156ABF5" w14:textId="77777777" w:rsidTr="009E7E95">
        <w:trPr>
          <w:trHeight w:val="140"/>
        </w:trPr>
        <w:tc>
          <w:tcPr>
            <w:tcW w:w="7508" w:type="dxa"/>
          </w:tcPr>
          <w:p w14:paraId="2CBBBBB5" w14:textId="77777777" w:rsidR="00913323" w:rsidRDefault="00913323" w:rsidP="00913323">
            <w:r w:rsidRPr="001E699B">
              <w:rPr>
                <w:b/>
                <w:highlight w:val="white"/>
              </w:rPr>
              <w:t>Please avoid abbreviating terms</w:t>
            </w:r>
            <w:r>
              <w:rPr>
                <w:b/>
                <w:highlight w:val="white"/>
              </w:rPr>
              <w:t xml:space="preserve"> and acronyms</w:t>
            </w:r>
            <w:r>
              <w:rPr>
                <w:highlight w:val="white"/>
              </w:rPr>
              <w:t xml:space="preserve"> unless they are used five or more times. </w:t>
            </w:r>
            <w:r>
              <w:t>Please c</w:t>
            </w:r>
            <w:r w:rsidRPr="001157E0">
              <w:t>heck that each acronym used is defined upon first use in the text.</w:t>
            </w:r>
          </w:p>
        </w:tc>
        <w:tc>
          <w:tcPr>
            <w:tcW w:w="5033" w:type="dxa"/>
          </w:tcPr>
          <w:p w14:paraId="391CCFA4" w14:textId="1BFE22A0" w:rsidR="00913323" w:rsidRDefault="00D628EB" w:rsidP="00913323">
            <w:r>
              <w:t>Done</w:t>
            </w:r>
          </w:p>
        </w:tc>
      </w:tr>
      <w:tr w:rsidR="00913323" w14:paraId="1478330D" w14:textId="77777777">
        <w:trPr>
          <w:trHeight w:val="140"/>
        </w:trPr>
        <w:tc>
          <w:tcPr>
            <w:tcW w:w="12541" w:type="dxa"/>
            <w:gridSpan w:val="2"/>
            <w:shd w:val="clear" w:color="auto" w:fill="A5A5A5"/>
          </w:tcPr>
          <w:p w14:paraId="150FA6A1" w14:textId="77777777" w:rsidR="00913323" w:rsidRDefault="00913323" w:rsidP="00913323">
            <w:pPr>
              <w:jc w:val="center"/>
            </w:pPr>
            <w:r>
              <w:rPr>
                <w:b/>
                <w:color w:val="FFFFFF"/>
                <w:sz w:val="28"/>
                <w:szCs w:val="28"/>
              </w:rPr>
              <w:t>Display items</w:t>
            </w:r>
          </w:p>
        </w:tc>
      </w:tr>
      <w:tr w:rsidR="00913323" w14:paraId="7EC1F1DF" w14:textId="77777777" w:rsidTr="009E7E95">
        <w:trPr>
          <w:trHeight w:val="140"/>
        </w:trPr>
        <w:tc>
          <w:tcPr>
            <w:tcW w:w="7508" w:type="dxa"/>
          </w:tcPr>
          <w:p w14:paraId="624B34EA" w14:textId="77777777" w:rsidR="00913323" w:rsidRPr="005D7374" w:rsidRDefault="00913323" w:rsidP="00913323">
            <w:pPr>
              <w:spacing w:after="120"/>
              <w:rPr>
                <w:b/>
              </w:rPr>
            </w:pPr>
            <w:r>
              <w:rPr>
                <w:b/>
              </w:rPr>
              <w:t>Figure captions/legends</w:t>
            </w:r>
          </w:p>
          <w:p w14:paraId="7A39E1E0" w14:textId="77777777" w:rsidR="00913323" w:rsidRDefault="00913323" w:rsidP="00913323">
            <w:pPr>
              <w:spacing w:after="120"/>
            </w:pPr>
            <w:r>
              <w:t xml:space="preserve">Figures must have a title that will appear above the Figure </w:t>
            </w:r>
            <w:r w:rsidRPr="00834BB4">
              <w:rPr>
                <w:b/>
              </w:rPr>
              <w:t>and</w:t>
            </w:r>
            <w:r>
              <w:t xml:space="preserve"> a legend that will appear below the Figure (see e.g. </w:t>
            </w:r>
            <w:hyperlink r:id="rId14" w:anchor="Fig1" w:history="1">
              <w:r w:rsidRPr="001157E0">
                <w:rPr>
                  <w:color w:val="0000FF"/>
                  <w:sz w:val="22"/>
                  <w:szCs w:val="22"/>
                  <w:u w:val="single"/>
                  <w:lang w:eastAsia="zh-CN"/>
                </w:rPr>
                <w:t>https://www.nature.com/articles/s43247-02</w:t>
              </w:r>
              <w:r w:rsidRPr="001157E0">
                <w:rPr>
                  <w:color w:val="0000FF"/>
                  <w:sz w:val="22"/>
                  <w:szCs w:val="22"/>
                  <w:u w:val="single"/>
                  <w:lang w:eastAsia="zh-CN"/>
                </w:rPr>
                <w:t>0</w:t>
              </w:r>
              <w:r w:rsidRPr="001157E0">
                <w:rPr>
                  <w:color w:val="0000FF"/>
                  <w:sz w:val="22"/>
                  <w:szCs w:val="22"/>
                  <w:u w:val="single"/>
                  <w:lang w:eastAsia="zh-CN"/>
                </w:rPr>
                <w:t>-0</w:t>
              </w:r>
              <w:r w:rsidRPr="001157E0">
                <w:rPr>
                  <w:color w:val="0000FF"/>
                  <w:sz w:val="22"/>
                  <w:szCs w:val="22"/>
                  <w:u w:val="single"/>
                  <w:lang w:eastAsia="zh-CN"/>
                </w:rPr>
                <w:t>0</w:t>
              </w:r>
              <w:r w:rsidRPr="001157E0">
                <w:rPr>
                  <w:color w:val="0000FF"/>
                  <w:sz w:val="22"/>
                  <w:szCs w:val="22"/>
                  <w:u w:val="single"/>
                  <w:lang w:eastAsia="zh-CN"/>
                </w:rPr>
                <w:t>01-2#</w:t>
              </w:r>
              <w:r w:rsidRPr="001157E0">
                <w:rPr>
                  <w:color w:val="0000FF"/>
                  <w:sz w:val="22"/>
                  <w:szCs w:val="22"/>
                  <w:u w:val="single"/>
                  <w:lang w:eastAsia="zh-CN"/>
                </w:rPr>
                <w:t>F</w:t>
              </w:r>
              <w:r w:rsidRPr="001157E0">
                <w:rPr>
                  <w:color w:val="0000FF"/>
                  <w:sz w:val="22"/>
                  <w:szCs w:val="22"/>
                  <w:u w:val="single"/>
                  <w:lang w:eastAsia="zh-CN"/>
                </w:rPr>
                <w:t>ig1</w:t>
              </w:r>
            </w:hyperlink>
            <w:r>
              <w:t xml:space="preserve">) </w:t>
            </w:r>
          </w:p>
          <w:p w14:paraId="199B4BA8" w14:textId="77777777" w:rsidR="00913323" w:rsidRDefault="00913323" w:rsidP="00913323">
            <w:pPr>
              <w:spacing w:after="120"/>
            </w:pPr>
            <w:r>
              <w:t xml:space="preserve">The Figure title must describe the Figure as a whole and must not contain reference to specific figure panels. </w:t>
            </w:r>
          </w:p>
          <w:p w14:paraId="75B23A7A" w14:textId="77777777" w:rsidR="00913323" w:rsidRDefault="00913323" w:rsidP="00913323">
            <w:pPr>
              <w:spacing w:after="120"/>
            </w:pPr>
            <w:r>
              <w:t xml:space="preserve">The Figure legend must refer to and describe </w:t>
            </w:r>
            <w:r w:rsidRPr="00365341">
              <w:rPr>
                <w:b/>
              </w:rPr>
              <w:t>all panels</w:t>
            </w:r>
            <w:r>
              <w:t xml:space="preserve">. Abbreviations, symbols, colors, and shading present in the Figure must be defined. Please </w:t>
            </w:r>
            <w:r>
              <w:lastRenderedPageBreak/>
              <w:t>write out the symbols/colors in words (blue circles, red dashed line, etc.) within these definitions.</w:t>
            </w:r>
          </w:p>
          <w:p w14:paraId="517A6157" w14:textId="77777777" w:rsidR="00913323" w:rsidRDefault="00913323" w:rsidP="00913323">
            <w:pPr>
              <w:rPr>
                <w:b/>
              </w:rPr>
            </w:pPr>
            <w:r>
              <w:rPr>
                <w:b/>
              </w:rPr>
              <w:t>All figure panels must be labelled using lower case letters. Please refrain from referring to sections of figures as top/bottom/left/right/, etc.</w:t>
            </w:r>
          </w:p>
        </w:tc>
        <w:tc>
          <w:tcPr>
            <w:tcW w:w="5033" w:type="dxa"/>
          </w:tcPr>
          <w:p w14:paraId="5EF52CBB" w14:textId="29D40514" w:rsidR="00913323" w:rsidRDefault="00D628EB" w:rsidP="00913323">
            <w:r>
              <w:lastRenderedPageBreak/>
              <w:t>Done</w:t>
            </w:r>
          </w:p>
        </w:tc>
      </w:tr>
      <w:tr w:rsidR="00913323" w14:paraId="7CCE823A" w14:textId="77777777" w:rsidTr="009E7E95">
        <w:trPr>
          <w:trHeight w:val="140"/>
        </w:trPr>
        <w:tc>
          <w:tcPr>
            <w:tcW w:w="7508" w:type="dxa"/>
          </w:tcPr>
          <w:p w14:paraId="71690673" w14:textId="77777777" w:rsidR="00913323" w:rsidRDefault="00913323" w:rsidP="00913323">
            <w:r w:rsidRPr="00365341">
              <w:rPr>
                <w:b/>
              </w:rPr>
              <w:t>Axis and panel labels will be published as received.</w:t>
            </w:r>
            <w:r>
              <w:t xml:space="preserve"> We recommend using a sans-serif font such as Arial or Helvetica. </w:t>
            </w:r>
          </w:p>
        </w:tc>
        <w:tc>
          <w:tcPr>
            <w:tcW w:w="5033" w:type="dxa"/>
          </w:tcPr>
          <w:p w14:paraId="65294F27" w14:textId="2E53F980" w:rsidR="00913323" w:rsidRDefault="00D628EB" w:rsidP="00913323">
            <w:r>
              <w:t>Done</w:t>
            </w:r>
          </w:p>
        </w:tc>
      </w:tr>
      <w:tr w:rsidR="00913323" w14:paraId="6FC2DD5E" w14:textId="77777777" w:rsidTr="009E7E95">
        <w:trPr>
          <w:trHeight w:val="140"/>
        </w:trPr>
        <w:tc>
          <w:tcPr>
            <w:tcW w:w="7508" w:type="dxa"/>
          </w:tcPr>
          <w:p w14:paraId="1966DCF7" w14:textId="77777777" w:rsidR="00913323" w:rsidRDefault="00913323" w:rsidP="00913323">
            <w:pPr>
              <w:spacing w:after="120"/>
            </w:pPr>
            <w:r w:rsidRPr="00365341">
              <w:rPr>
                <w:b/>
              </w:rPr>
              <w:t>When choosing a color scheme</w:t>
            </w:r>
            <w:r>
              <w:t xml:space="preserve"> please consider how it will display in black and white (if printed), and to users with color blindness. Please consider distinguishing data series using line patterns rather than colors, or using optimized color palettes such as those found at </w:t>
            </w:r>
            <w:hyperlink r:id="rId15">
              <w:r>
                <w:rPr>
                  <w:color w:val="006699"/>
                  <w:u w:val="single"/>
                </w:rPr>
                <w:t>https://www.nature.com/articles/nmeth.1618</w:t>
              </w:r>
            </w:hyperlink>
            <w:r>
              <w:t xml:space="preserve">. </w:t>
            </w:r>
          </w:p>
          <w:p w14:paraId="1A37A6CE" w14:textId="77777777" w:rsidR="00913323" w:rsidRDefault="00913323" w:rsidP="00913323">
            <w:pPr>
              <w:spacing w:after="120"/>
            </w:pPr>
            <w:r>
              <w:t xml:space="preserve">The use of colored axes and labels should be avoided. </w:t>
            </w:r>
          </w:p>
          <w:p w14:paraId="6406F3B7" w14:textId="77777777" w:rsidR="00913323" w:rsidRDefault="00913323" w:rsidP="00913323">
            <w:r>
              <w:t>Please avoid the use of red/green color contrasts, as these may be difficult to interpret for colorblind readers.</w:t>
            </w:r>
          </w:p>
        </w:tc>
        <w:tc>
          <w:tcPr>
            <w:tcW w:w="5033" w:type="dxa"/>
          </w:tcPr>
          <w:p w14:paraId="52AB4563" w14:textId="77777777" w:rsidR="00913323" w:rsidRDefault="00913323" w:rsidP="00913323"/>
          <w:p w14:paraId="69028973" w14:textId="77777777" w:rsidR="003E0F9B" w:rsidRDefault="003E0F9B" w:rsidP="00913323"/>
          <w:p w14:paraId="78778CDB" w14:textId="77777777" w:rsidR="003E0F9B" w:rsidRDefault="003E0F9B" w:rsidP="00913323"/>
          <w:p w14:paraId="79C0AD3C" w14:textId="7D0FFCBE" w:rsidR="003E0F9B" w:rsidRDefault="003E0F9B" w:rsidP="00913323">
            <w:r>
              <w:t>Done</w:t>
            </w:r>
          </w:p>
        </w:tc>
      </w:tr>
      <w:tr w:rsidR="00913323" w14:paraId="74EB84A7" w14:textId="77777777">
        <w:trPr>
          <w:trHeight w:val="140"/>
        </w:trPr>
        <w:tc>
          <w:tcPr>
            <w:tcW w:w="12541" w:type="dxa"/>
            <w:gridSpan w:val="2"/>
            <w:shd w:val="clear" w:color="auto" w:fill="A5A5A5"/>
          </w:tcPr>
          <w:p w14:paraId="21B341AE" w14:textId="77777777" w:rsidR="00913323" w:rsidRDefault="00913323" w:rsidP="00913323">
            <w:pPr>
              <w:jc w:val="center"/>
              <w:rPr>
                <w:b/>
              </w:rPr>
            </w:pPr>
            <w:r>
              <w:rPr>
                <w:b/>
                <w:color w:val="FFFFFF"/>
                <w:sz w:val="28"/>
                <w:szCs w:val="28"/>
              </w:rPr>
              <w:t>Methods</w:t>
            </w:r>
          </w:p>
        </w:tc>
      </w:tr>
      <w:tr w:rsidR="00913323" w14:paraId="589B7F86" w14:textId="77777777" w:rsidTr="009E7E95">
        <w:trPr>
          <w:trHeight w:val="140"/>
        </w:trPr>
        <w:tc>
          <w:tcPr>
            <w:tcW w:w="7508" w:type="dxa"/>
          </w:tcPr>
          <w:p w14:paraId="0A4CEFB6" w14:textId="77777777" w:rsidR="00913323" w:rsidRDefault="00913323" w:rsidP="00913323">
            <w:pPr>
              <w:spacing w:after="120"/>
            </w:pPr>
            <w:r w:rsidRPr="00365341">
              <w:rPr>
                <w:b/>
              </w:rPr>
              <w:t>We allow unlimited space for Methods.</w:t>
            </w:r>
            <w:r>
              <w:t xml:space="preserve"> The Methods must contain sufficient detail such that the work could be repeated. </w:t>
            </w:r>
          </w:p>
          <w:p w14:paraId="4494C21A" w14:textId="77777777" w:rsidR="00913323" w:rsidRPr="00365341" w:rsidRDefault="00913323" w:rsidP="00913323">
            <w:pPr>
              <w:spacing w:after="120"/>
            </w:pPr>
            <w:r>
              <w:t xml:space="preserve">It is preferable that all key methods be included in the Methods section in the main manuscript, rather than in the </w:t>
            </w:r>
            <w:r w:rsidRPr="00BB6599">
              <w:t>Supplementary Information.</w:t>
            </w:r>
            <w:r>
              <w:t xml:space="preserve"> Please move your current Supplementary </w:t>
            </w:r>
            <w:proofErr w:type="spellStart"/>
            <w:r>
              <w:t>menthods</w:t>
            </w:r>
            <w:proofErr w:type="spellEnd"/>
            <w:r>
              <w:t xml:space="preserve"> to the main text. </w:t>
            </w:r>
            <w:r w:rsidRPr="00BB6599">
              <w:rPr>
                <w:i/>
              </w:rPr>
              <w:t xml:space="preserve"> </w:t>
            </w:r>
          </w:p>
        </w:tc>
        <w:tc>
          <w:tcPr>
            <w:tcW w:w="5033" w:type="dxa"/>
          </w:tcPr>
          <w:p w14:paraId="19E74700" w14:textId="2AB458B2" w:rsidR="00913323" w:rsidRDefault="009819AB" w:rsidP="00913323">
            <w:r>
              <w:t>Done</w:t>
            </w:r>
          </w:p>
        </w:tc>
      </w:tr>
      <w:tr w:rsidR="00913323" w14:paraId="7B2AB721" w14:textId="77777777">
        <w:trPr>
          <w:trHeight w:val="140"/>
        </w:trPr>
        <w:tc>
          <w:tcPr>
            <w:tcW w:w="12541" w:type="dxa"/>
            <w:gridSpan w:val="2"/>
            <w:shd w:val="clear" w:color="auto" w:fill="A5A5A5"/>
          </w:tcPr>
          <w:p w14:paraId="60781E2E" w14:textId="77777777" w:rsidR="00913323" w:rsidRDefault="00913323" w:rsidP="00913323">
            <w:pPr>
              <w:jc w:val="center"/>
              <w:rPr>
                <w:b/>
              </w:rPr>
            </w:pPr>
            <w:r>
              <w:rPr>
                <w:b/>
                <w:color w:val="FFFFFF"/>
                <w:sz w:val="28"/>
                <w:szCs w:val="28"/>
              </w:rPr>
              <w:t>Data Policies</w:t>
            </w:r>
          </w:p>
        </w:tc>
      </w:tr>
      <w:tr w:rsidR="00913323" w14:paraId="5AFDDCAD" w14:textId="77777777" w:rsidTr="009E7E95">
        <w:trPr>
          <w:trHeight w:val="140"/>
        </w:trPr>
        <w:tc>
          <w:tcPr>
            <w:tcW w:w="7508" w:type="dxa"/>
          </w:tcPr>
          <w:p w14:paraId="30C066D3" w14:textId="77777777" w:rsidR="00913323" w:rsidRDefault="00913323" w:rsidP="00913323">
            <w:pPr>
              <w:spacing w:after="120"/>
            </w:pPr>
            <w:r>
              <w:t xml:space="preserve">Please add a </w:t>
            </w:r>
            <w:r w:rsidRPr="00056015">
              <w:rPr>
                <w:b/>
              </w:rPr>
              <w:t>Data Availability statement</w:t>
            </w:r>
            <w:r>
              <w:t xml:space="preserve">. </w:t>
            </w:r>
          </w:p>
          <w:p w14:paraId="60356D9D" w14:textId="77777777" w:rsidR="00913323" w:rsidRDefault="00913323" w:rsidP="00913323">
            <w:pPr>
              <w:rPr>
                <w:color w:val="000000"/>
              </w:rPr>
            </w:pPr>
            <w:r>
              <w:rPr>
                <w:color w:val="000000"/>
              </w:rPr>
              <w:lastRenderedPageBreak/>
              <w:t xml:space="preserve">The </w:t>
            </w:r>
            <w:r>
              <w:rPr>
                <w:b/>
                <w:color w:val="000000"/>
              </w:rPr>
              <w:t>Data Availability</w:t>
            </w:r>
            <w:r>
              <w:rPr>
                <w:color w:val="000000"/>
              </w:rPr>
              <w:t xml:space="preserve"> </w:t>
            </w:r>
            <w:r w:rsidRPr="005816BA">
              <w:rPr>
                <w:b/>
                <w:color w:val="000000"/>
              </w:rPr>
              <w:t>statement</w:t>
            </w:r>
            <w:r>
              <w:rPr>
                <w:color w:val="000000"/>
              </w:rPr>
              <w:t xml:space="preserve"> should be placed after the Methods section and must include:</w:t>
            </w:r>
          </w:p>
          <w:p w14:paraId="7CBB0C61" w14:textId="77777777" w:rsidR="00913323" w:rsidRDefault="00913323" w:rsidP="00913323">
            <w:pPr>
              <w:numPr>
                <w:ilvl w:val="0"/>
                <w:numId w:val="13"/>
              </w:numPr>
              <w:pBdr>
                <w:top w:val="nil"/>
                <w:left w:val="nil"/>
                <w:bottom w:val="nil"/>
                <w:right w:val="nil"/>
                <w:between w:val="nil"/>
              </w:pBdr>
              <w:rPr>
                <w:color w:val="000000"/>
                <w:sz w:val="22"/>
                <w:szCs w:val="22"/>
              </w:rPr>
            </w:pPr>
            <w:r>
              <w:rPr>
                <w:color w:val="000000"/>
                <w:sz w:val="22"/>
                <w:szCs w:val="22"/>
              </w:rPr>
              <w:t>The data types used in the study and how they can be accessed</w:t>
            </w:r>
          </w:p>
          <w:p w14:paraId="2ED6D81B" w14:textId="77777777" w:rsidR="00913323" w:rsidRDefault="00913323" w:rsidP="00913323">
            <w:pPr>
              <w:numPr>
                <w:ilvl w:val="0"/>
                <w:numId w:val="13"/>
              </w:numPr>
              <w:pBdr>
                <w:top w:val="nil"/>
                <w:left w:val="nil"/>
                <w:bottom w:val="nil"/>
                <w:right w:val="nil"/>
                <w:between w:val="nil"/>
              </w:pBdr>
              <w:rPr>
                <w:color w:val="000000"/>
                <w:sz w:val="22"/>
                <w:szCs w:val="22"/>
              </w:rPr>
            </w:pPr>
            <w:r>
              <w:rPr>
                <w:color w:val="000000"/>
                <w:sz w:val="22"/>
                <w:szCs w:val="22"/>
              </w:rPr>
              <w:t>Accession codes for deposited data</w:t>
            </w:r>
          </w:p>
          <w:p w14:paraId="032D48D2" w14:textId="77777777" w:rsidR="00913323" w:rsidRDefault="00913323" w:rsidP="00913323">
            <w:pPr>
              <w:numPr>
                <w:ilvl w:val="0"/>
                <w:numId w:val="13"/>
              </w:numPr>
              <w:pBdr>
                <w:top w:val="nil"/>
                <w:left w:val="nil"/>
                <w:bottom w:val="nil"/>
                <w:right w:val="nil"/>
                <w:between w:val="nil"/>
              </w:pBdr>
              <w:rPr>
                <w:color w:val="000000"/>
                <w:sz w:val="22"/>
                <w:szCs w:val="22"/>
              </w:rPr>
            </w:pPr>
            <w:r>
              <w:rPr>
                <w:color w:val="000000"/>
                <w:sz w:val="22"/>
                <w:szCs w:val="22"/>
              </w:rPr>
              <w:t>Other unique identifiers (such as DOIs and hyperlinks for any other datasets)</w:t>
            </w:r>
          </w:p>
          <w:p w14:paraId="7B4F5EED" w14:textId="77777777" w:rsidR="00913323" w:rsidRPr="00A33B12" w:rsidRDefault="00913323" w:rsidP="00913323">
            <w:pPr>
              <w:numPr>
                <w:ilvl w:val="0"/>
                <w:numId w:val="13"/>
              </w:numPr>
              <w:pBdr>
                <w:top w:val="nil"/>
                <w:left w:val="nil"/>
                <w:bottom w:val="nil"/>
                <w:right w:val="nil"/>
                <w:between w:val="nil"/>
              </w:pBdr>
              <w:rPr>
                <w:color w:val="000000"/>
                <w:sz w:val="22"/>
                <w:szCs w:val="22"/>
              </w:rPr>
            </w:pPr>
            <w:r>
              <w:rPr>
                <w:color w:val="000000"/>
                <w:sz w:val="22"/>
                <w:szCs w:val="22"/>
              </w:rPr>
              <w:t>If applicable, a statement explaining any restrictions on data access</w:t>
            </w:r>
          </w:p>
          <w:p w14:paraId="2EF9A49C" w14:textId="77777777" w:rsidR="00913323" w:rsidRDefault="00913323" w:rsidP="00913323">
            <w:pPr>
              <w:pStyle w:val="ListParagraph"/>
              <w:numPr>
                <w:ilvl w:val="0"/>
                <w:numId w:val="13"/>
              </w:numPr>
            </w:pPr>
            <w:r>
              <w:rPr>
                <w:color w:val="000000"/>
                <w:sz w:val="22"/>
                <w:szCs w:val="22"/>
              </w:rPr>
              <w:t xml:space="preserve">If no data were used or generated in the study, the Data Availability statement should be as follows: </w:t>
            </w:r>
            <w:r>
              <w:rPr>
                <w:sz w:val="22"/>
                <w:szCs w:val="22"/>
              </w:rPr>
              <w:t>‘</w:t>
            </w:r>
            <w:r>
              <w:rPr>
                <w:color w:val="000000"/>
                <w:sz w:val="22"/>
                <w:szCs w:val="22"/>
              </w:rPr>
              <w:t xml:space="preserve">Data sharing not applicable to this article as no datasets were generated or </w:t>
            </w:r>
            <w:proofErr w:type="spellStart"/>
            <w:r>
              <w:rPr>
                <w:color w:val="000000"/>
                <w:sz w:val="22"/>
                <w:szCs w:val="22"/>
              </w:rPr>
              <w:t>analysed</w:t>
            </w:r>
            <w:proofErr w:type="spellEnd"/>
            <w:r>
              <w:rPr>
                <w:color w:val="000000"/>
                <w:sz w:val="22"/>
                <w:szCs w:val="22"/>
              </w:rPr>
              <w:t xml:space="preserve"> during the current study.</w:t>
            </w:r>
            <w:r>
              <w:rPr>
                <w:sz w:val="22"/>
                <w:szCs w:val="22"/>
              </w:rPr>
              <w:t>’</w:t>
            </w:r>
          </w:p>
          <w:p w14:paraId="3A2CBE7A" w14:textId="77777777" w:rsidR="00913323" w:rsidRDefault="00913323" w:rsidP="00913323">
            <w:pPr>
              <w:rPr>
                <w:b/>
              </w:rPr>
            </w:pPr>
          </w:p>
          <w:p w14:paraId="619424F0" w14:textId="77777777" w:rsidR="00913323" w:rsidRDefault="00913323" w:rsidP="00913323">
            <w:pPr>
              <w:rPr>
                <w:b/>
              </w:rPr>
            </w:pPr>
            <w:r w:rsidRPr="00455E13">
              <w:t>At the time of publication, the minimal dataset necessary to interpret, replicate and build upon the methods or findings reported in the article should be placed in a publically available repository. If this is not possible, for example, for legal or ethical concerns, this must be clearly stated in the Data Availability statement.</w:t>
            </w:r>
            <w:r>
              <w:rPr>
                <w:b/>
              </w:rPr>
              <w:t xml:space="preserve"> </w:t>
            </w:r>
          </w:p>
          <w:p w14:paraId="0B59E422" w14:textId="77777777" w:rsidR="00913323" w:rsidRDefault="00913323" w:rsidP="00913323">
            <w:pPr>
              <w:rPr>
                <w:b/>
              </w:rPr>
            </w:pPr>
          </w:p>
          <w:p w14:paraId="129190C5" w14:textId="77777777" w:rsidR="00913323" w:rsidRDefault="00913323" w:rsidP="00913323">
            <w:pPr>
              <w:rPr>
                <w:b/>
              </w:rPr>
            </w:pPr>
            <w:r w:rsidRPr="00455E13">
              <w:rPr>
                <w:b/>
              </w:rPr>
              <w:t xml:space="preserve">Note that </w:t>
            </w:r>
            <w:r>
              <w:rPr>
                <w:b/>
              </w:rPr>
              <w:t xml:space="preserve">the statement </w:t>
            </w:r>
            <w:r w:rsidRPr="00455E13">
              <w:rPr>
                <w:b/>
              </w:rPr>
              <w:t>‘</w:t>
            </w:r>
            <w:r>
              <w:rPr>
                <w:b/>
              </w:rPr>
              <w:t xml:space="preserve">data are </w:t>
            </w:r>
            <w:r w:rsidRPr="00455E13">
              <w:rPr>
                <w:b/>
              </w:rPr>
              <w:t>available upon request’ is not acceptable</w:t>
            </w:r>
            <w:r>
              <w:rPr>
                <w:b/>
              </w:rPr>
              <w:t>, data should be in a publically accessible repository; we distinguish between model output and data (measurements), model output does not need to be included in the data availability statement.</w:t>
            </w:r>
          </w:p>
          <w:p w14:paraId="756B93AE" w14:textId="77777777" w:rsidR="00913323" w:rsidRDefault="00913323" w:rsidP="00913323"/>
          <w:p w14:paraId="3B0D6A4E" w14:textId="77777777" w:rsidR="00913323" w:rsidRPr="00455E13" w:rsidRDefault="00913323" w:rsidP="00913323">
            <w:r w:rsidRPr="00455E13">
              <w:t xml:space="preserve">Where community repositories are available, we require data sharing through such repositories. Where such repositories are not available, datasets may be hosted in general data repositories such as </w:t>
            </w:r>
            <w:proofErr w:type="spellStart"/>
            <w:r w:rsidRPr="00455E13">
              <w:t>Figshare</w:t>
            </w:r>
            <w:proofErr w:type="spellEnd"/>
            <w:r w:rsidRPr="00455E13">
              <w:t xml:space="preserve">, Dryad or </w:t>
            </w:r>
            <w:proofErr w:type="spellStart"/>
            <w:r w:rsidRPr="00455E13">
              <w:t>Zenodo</w:t>
            </w:r>
            <w:proofErr w:type="spellEnd"/>
            <w:r w:rsidRPr="00455E13">
              <w:t xml:space="preserve">. See this editorial for more details. </w:t>
            </w:r>
            <w:hyperlink r:id="rId16">
              <w:r w:rsidRPr="00455E13">
                <w:rPr>
                  <w:rStyle w:val="Hyperlink"/>
                </w:rPr>
                <w:t>http://www.nature.com/sdata/policies/repositories</w:t>
              </w:r>
            </w:hyperlink>
          </w:p>
          <w:p w14:paraId="0CB401FD" w14:textId="77777777" w:rsidR="00913323" w:rsidRPr="00455E13" w:rsidRDefault="00913323" w:rsidP="00913323"/>
          <w:p w14:paraId="70BCFD9B" w14:textId="77777777" w:rsidR="00913323" w:rsidRPr="00455E13" w:rsidRDefault="00913323" w:rsidP="00913323">
            <w:r w:rsidRPr="00455E13">
              <w:lastRenderedPageBreak/>
              <w:t>In addition, these data can be supplied as Supplementary Information, for reader convenience. Please contact me if you have any questions.</w:t>
            </w:r>
          </w:p>
          <w:p w14:paraId="1D5A1414" w14:textId="77777777" w:rsidR="00913323" w:rsidRPr="00455E13" w:rsidRDefault="00913323" w:rsidP="00913323"/>
          <w:p w14:paraId="23C104FB" w14:textId="77777777" w:rsidR="00913323" w:rsidRPr="00455E13" w:rsidRDefault="00913323" w:rsidP="00913323">
            <w:r w:rsidRPr="00455E13">
              <w:t>If you need help complying with this policy, or need help depositing and curating your research data (including raw and processed data, text, video, audio and images) consider contacting Springer Nature’s Research Data Helpdesk for advice (</w:t>
            </w:r>
            <w:hyperlink r:id="rId17" w:history="1">
              <w:r w:rsidRPr="00455E13">
                <w:rPr>
                  <w:rStyle w:val="Hyperlink"/>
                </w:rPr>
                <w:t>https://www.springernature.com/gp/authors/research-data/helpdesk</w:t>
              </w:r>
            </w:hyperlink>
            <w:r w:rsidRPr="00455E13">
              <w:t xml:space="preserve"> ) .</w:t>
            </w:r>
          </w:p>
          <w:p w14:paraId="3EE8D020" w14:textId="77777777" w:rsidR="00913323" w:rsidRPr="00455E13" w:rsidRDefault="00913323" w:rsidP="00913323"/>
          <w:p w14:paraId="04852549" w14:textId="77777777" w:rsidR="00913323" w:rsidRDefault="00913323" w:rsidP="00913323">
            <w:r w:rsidRPr="00455E13">
              <w:t xml:space="preserve">For more information on mandatory data deposition policies at Nature </w:t>
            </w:r>
            <w:r>
              <w:t>Portfolio</w:t>
            </w:r>
            <w:r w:rsidRPr="00455E13">
              <w:t xml:space="preserve">, please visit </w:t>
            </w:r>
            <w:hyperlink r:id="rId18" w:anchor="data" w:history="1">
              <w:r w:rsidRPr="0097339A">
                <w:rPr>
                  <w:rStyle w:val="Hyperlink"/>
                </w:rPr>
                <w:t>http://www.nature.com/authors/policies/availability.html#data</w:t>
              </w:r>
            </w:hyperlink>
          </w:p>
          <w:p w14:paraId="02F403D7" w14:textId="77777777" w:rsidR="00913323" w:rsidRDefault="00913323" w:rsidP="00913323"/>
          <w:p w14:paraId="664409EC" w14:textId="77777777" w:rsidR="00913323" w:rsidRDefault="00913323" w:rsidP="00913323">
            <w:r w:rsidRPr="005D4BFD">
              <w:rPr>
                <w:color w:val="000000"/>
                <w:sz w:val="22"/>
                <w:szCs w:val="22"/>
                <w:lang w:eastAsia="zh-CN"/>
              </w:rPr>
              <w:t xml:space="preserve">Please see </w:t>
            </w:r>
            <w:hyperlink r:id="rId19" w:history="1">
              <w:r w:rsidRPr="0097339A">
                <w:rPr>
                  <w:rStyle w:val="Hyperlink"/>
                  <w:sz w:val="22"/>
                  <w:szCs w:val="22"/>
                  <w:lang w:eastAsia="zh-CN"/>
                </w:rPr>
                <w:t>https://www.springernature.com/gp/authors/research-data-policy/repositories-earth/12327148</w:t>
              </w:r>
            </w:hyperlink>
            <w:r>
              <w:rPr>
                <w:color w:val="000000"/>
                <w:sz w:val="22"/>
                <w:szCs w:val="22"/>
                <w:lang w:eastAsia="zh-CN"/>
              </w:rPr>
              <w:t xml:space="preserve"> </w:t>
            </w:r>
            <w:r w:rsidRPr="005D4BFD">
              <w:rPr>
                <w:color w:val="000000"/>
                <w:sz w:val="22"/>
                <w:szCs w:val="22"/>
                <w:lang w:eastAsia="zh-CN"/>
              </w:rPr>
              <w:t xml:space="preserve">  for an up to date list of approved repositories for </w:t>
            </w:r>
            <w:r>
              <w:rPr>
                <w:color w:val="000000"/>
                <w:sz w:val="22"/>
                <w:szCs w:val="22"/>
                <w:lang w:eastAsia="zh-CN"/>
              </w:rPr>
              <w:t>Earth science data</w:t>
            </w:r>
            <w:r w:rsidRPr="005D4BFD">
              <w:rPr>
                <w:color w:val="000000"/>
                <w:sz w:val="22"/>
                <w:szCs w:val="22"/>
                <w:lang w:eastAsia="zh-CN"/>
              </w:rPr>
              <w:t>. Please include the URL/accession code(s) in the final version of the paper. Failure to do so will delay publication.</w:t>
            </w:r>
          </w:p>
        </w:tc>
        <w:tc>
          <w:tcPr>
            <w:tcW w:w="5033" w:type="dxa"/>
          </w:tcPr>
          <w:p w14:paraId="5B3D9321" w14:textId="4F87586F" w:rsidR="00913323" w:rsidRPr="0041564C" w:rsidRDefault="009819AB" w:rsidP="00913323">
            <w:pPr>
              <w:rPr>
                <w:ins w:id="7" w:author="Brooke La Flamme" w:date="2021-05-09T17:59:00Z"/>
              </w:rPr>
            </w:pPr>
            <w:r>
              <w:lastRenderedPageBreak/>
              <w:t>Done</w:t>
            </w:r>
          </w:p>
          <w:p w14:paraId="64423526" w14:textId="33147A86" w:rsidR="00913323" w:rsidRPr="0041564C" w:rsidRDefault="00913323" w:rsidP="00913323">
            <w:r w:rsidRPr="0041564C">
              <w:lastRenderedPageBreak/>
              <w:t xml:space="preserve"> </w:t>
            </w:r>
            <w:r w:rsidR="009819AB">
              <w:t>Done</w:t>
            </w:r>
          </w:p>
        </w:tc>
      </w:tr>
      <w:tr w:rsidR="00913323" w14:paraId="7F3D83BC" w14:textId="77777777" w:rsidTr="009E7E95">
        <w:trPr>
          <w:trHeight w:val="140"/>
        </w:trPr>
        <w:tc>
          <w:tcPr>
            <w:tcW w:w="7508" w:type="dxa"/>
          </w:tcPr>
          <w:p w14:paraId="5807CBF0" w14:textId="77777777" w:rsidR="00913323" w:rsidRPr="003C7208" w:rsidRDefault="00913323" w:rsidP="00913323">
            <w:pPr>
              <w:spacing w:after="120"/>
              <w:rPr>
                <w:b/>
              </w:rPr>
            </w:pPr>
            <w:r>
              <w:rPr>
                <w:b/>
              </w:rPr>
              <w:lastRenderedPageBreak/>
              <w:t>Data citation</w:t>
            </w:r>
          </w:p>
          <w:p w14:paraId="3E279007" w14:textId="77777777" w:rsidR="00913323" w:rsidRDefault="00913323" w:rsidP="00913323">
            <w:pPr>
              <w:spacing w:after="120"/>
            </w:pPr>
            <w:r>
              <w:t xml:space="preserve">Please cite datasets stored in external repositories </w:t>
            </w:r>
            <w:r w:rsidRPr="003C7208">
              <w:rPr>
                <w:b/>
              </w:rPr>
              <w:t>in the main reference list</w:t>
            </w:r>
            <w:r>
              <w:t xml:space="preserve">. </w:t>
            </w:r>
          </w:p>
          <w:p w14:paraId="0ECD2E38" w14:textId="77777777" w:rsidR="00913323" w:rsidRDefault="00913323" w:rsidP="00913323">
            <w:pPr>
              <w:spacing w:after="120"/>
            </w:pPr>
            <w:r>
              <w:t xml:space="preserve">For previously published datasets, we ask authors to cite both the related research articles and the datasets themselves. </w:t>
            </w:r>
          </w:p>
        </w:tc>
        <w:tc>
          <w:tcPr>
            <w:tcW w:w="5033" w:type="dxa"/>
          </w:tcPr>
          <w:p w14:paraId="7072CD5E" w14:textId="04D83ECA" w:rsidR="00913323" w:rsidRDefault="009819AB" w:rsidP="00913323">
            <w:r>
              <w:t>N/A</w:t>
            </w:r>
          </w:p>
        </w:tc>
      </w:tr>
      <w:tr w:rsidR="00913323" w14:paraId="243BBC6D" w14:textId="77777777" w:rsidTr="009E7E95">
        <w:trPr>
          <w:trHeight w:val="140"/>
        </w:trPr>
        <w:tc>
          <w:tcPr>
            <w:tcW w:w="7508" w:type="dxa"/>
          </w:tcPr>
          <w:p w14:paraId="75F3B569" w14:textId="77777777" w:rsidR="00913323" w:rsidRPr="00E77ACB" w:rsidRDefault="00913323" w:rsidP="00913323">
            <w:pPr>
              <w:rPr>
                <w:ins w:id="8" w:author="Brooke La Flamme" w:date="2021-05-09T18:19:00Z"/>
                <w:b/>
              </w:rPr>
            </w:pPr>
            <w:r>
              <w:rPr>
                <w:b/>
              </w:rPr>
              <w:t>Code availability</w:t>
            </w:r>
          </w:p>
          <w:p w14:paraId="21836F90" w14:textId="77777777" w:rsidR="00913323" w:rsidRDefault="00913323" w:rsidP="00913323">
            <w:pPr>
              <w:rPr>
                <w:b/>
              </w:rPr>
            </w:pPr>
            <w:r>
              <w:t xml:space="preserve">If any custom code is used in the paper, please include a separate Code Availability statement, indicating whether and how any custom code for this paper can be accessed, including any restrictions to access. </w:t>
            </w:r>
            <w:r>
              <w:rPr>
                <w:b/>
              </w:rPr>
              <w:t xml:space="preserve">In some cases, the editor may require that code be made immediately available. </w:t>
            </w:r>
          </w:p>
          <w:p w14:paraId="4A5BA8E0" w14:textId="77777777" w:rsidR="00913323" w:rsidRDefault="00913323" w:rsidP="00913323">
            <w:pPr>
              <w:rPr>
                <w:b/>
              </w:rPr>
            </w:pPr>
          </w:p>
          <w:p w14:paraId="396A70BE" w14:textId="77777777" w:rsidR="00913323" w:rsidRPr="00E77ACB" w:rsidRDefault="00913323" w:rsidP="00913323">
            <w:r>
              <w:t xml:space="preserve">This section should also include information on the versions of any software used, if relevant, and any specific variables or parameters used to generate, test, or process the current dataset. </w:t>
            </w:r>
            <w:r w:rsidRPr="00E77ACB">
              <w:rPr>
                <w:b/>
              </w:rPr>
              <w:t>The Code Availability statement must be provided as a separate section after the Data Availability section.</w:t>
            </w:r>
            <w:r>
              <w:t xml:space="preserve"> </w:t>
            </w:r>
            <w:r>
              <w:br/>
            </w:r>
            <w:r>
              <w:br/>
              <w:t xml:space="preserve">Please see our policy on code availability for more information. </w:t>
            </w:r>
            <w:hyperlink r:id="rId20" w:anchor="code-avail">
              <w:r>
                <w:rPr>
                  <w:color w:val="0000FF"/>
                  <w:u w:val="single"/>
                </w:rPr>
                <w:t>http://www.nature.com/sdata/for-authors</w:t>
              </w:r>
              <w:r>
                <w:rPr>
                  <w:color w:val="0000FF"/>
                  <w:u w:val="single"/>
                </w:rPr>
                <w:t>/</w:t>
              </w:r>
              <w:r>
                <w:rPr>
                  <w:color w:val="0000FF"/>
                  <w:u w:val="single"/>
                </w:rPr>
                <w:t>editorial-and-publishing-policies#code-avail</w:t>
              </w:r>
            </w:hyperlink>
          </w:p>
          <w:p w14:paraId="4373FAEC" w14:textId="77777777" w:rsidR="00913323" w:rsidRDefault="00913323" w:rsidP="00913323">
            <w:pPr>
              <w:rPr>
                <w:color w:val="0000FF"/>
                <w:u w:val="single"/>
              </w:rPr>
            </w:pPr>
          </w:p>
          <w:p w14:paraId="536DF7AA" w14:textId="77777777" w:rsidR="00913323" w:rsidRPr="00E77ACB" w:rsidRDefault="00913323" w:rsidP="00913323">
            <w:r w:rsidRPr="00E77ACB">
              <w:t xml:space="preserve">In addition to making the custom code available, </w:t>
            </w:r>
            <w:r>
              <w:t>we recommend</w:t>
            </w:r>
            <w:r w:rsidRPr="00E77ACB">
              <w:t xml:space="preserve"> that the version of the code/software described in the paper is </w:t>
            </w:r>
            <w:r w:rsidRPr="00E77ACB">
              <w:rPr>
                <w:b/>
              </w:rPr>
              <w:t>deposited in a DOI-minting repository</w:t>
            </w:r>
            <w:r w:rsidRPr="00E77ACB">
              <w:t xml:space="preserve"> (</w:t>
            </w:r>
            <w:proofErr w:type="spellStart"/>
            <w:r w:rsidRPr="00E77ACB">
              <w:t>eg</w:t>
            </w:r>
            <w:proofErr w:type="spellEnd"/>
            <w:r w:rsidRPr="00E77ACB">
              <w:t xml:space="preserve">, </w:t>
            </w:r>
            <w:proofErr w:type="spellStart"/>
            <w:r w:rsidRPr="00E77ACB">
              <w:t>Zenodo</w:t>
            </w:r>
            <w:proofErr w:type="spellEnd"/>
            <w:r w:rsidRPr="00E77ACB">
              <w:t>) and that this DOI is also cited in the main Reference list.</w:t>
            </w:r>
          </w:p>
        </w:tc>
        <w:tc>
          <w:tcPr>
            <w:tcW w:w="5033" w:type="dxa"/>
          </w:tcPr>
          <w:p w14:paraId="0FDCCC56" w14:textId="745EA935" w:rsidR="009819AB" w:rsidRDefault="009819AB" w:rsidP="00913323"/>
          <w:p w14:paraId="3CC31CFC" w14:textId="16120FBE" w:rsidR="00913323" w:rsidRDefault="002E1082" w:rsidP="00913323">
            <w:r>
              <w:t>Done</w:t>
            </w:r>
            <w:r w:rsidR="00354F36">
              <w:t xml:space="preserve"> </w:t>
            </w:r>
            <w:r>
              <w:t xml:space="preserve"> </w:t>
            </w:r>
            <w:r w:rsidR="00354F36">
              <w:t xml:space="preserve"> </w:t>
            </w:r>
            <w:r w:rsidR="009819AB">
              <w:t xml:space="preserve"> </w:t>
            </w:r>
          </w:p>
        </w:tc>
      </w:tr>
      <w:tr w:rsidR="00913323" w14:paraId="16BB3386" w14:textId="77777777">
        <w:trPr>
          <w:trHeight w:val="140"/>
        </w:trPr>
        <w:tc>
          <w:tcPr>
            <w:tcW w:w="12541" w:type="dxa"/>
            <w:gridSpan w:val="2"/>
            <w:shd w:val="clear" w:color="auto" w:fill="A5A5A5"/>
          </w:tcPr>
          <w:p w14:paraId="22B86303" w14:textId="77777777" w:rsidR="00913323" w:rsidRDefault="00913323" w:rsidP="00913323">
            <w:pPr>
              <w:jc w:val="center"/>
            </w:pPr>
            <w:r>
              <w:rPr>
                <w:b/>
                <w:color w:val="FFFFFF"/>
                <w:sz w:val="28"/>
                <w:szCs w:val="28"/>
              </w:rPr>
              <w:t>End Notes</w:t>
            </w:r>
          </w:p>
        </w:tc>
      </w:tr>
      <w:tr w:rsidR="00913323" w14:paraId="6357CB43" w14:textId="77777777" w:rsidTr="009E7E95">
        <w:trPr>
          <w:trHeight w:val="140"/>
        </w:trPr>
        <w:tc>
          <w:tcPr>
            <w:tcW w:w="7508" w:type="dxa"/>
          </w:tcPr>
          <w:p w14:paraId="26B44F75" w14:textId="77777777" w:rsidR="00913323" w:rsidRDefault="00913323" w:rsidP="00913323">
            <w:r w:rsidRPr="009E7E95">
              <w:t>Please check that your bibliography complies with the following:</w:t>
            </w:r>
          </w:p>
          <w:p w14:paraId="6E5902AF" w14:textId="77777777" w:rsidR="00913323" w:rsidRDefault="00913323" w:rsidP="00913323">
            <w:pPr>
              <w:numPr>
                <w:ilvl w:val="0"/>
                <w:numId w:val="5"/>
              </w:numPr>
              <w:pBdr>
                <w:top w:val="nil"/>
                <w:left w:val="nil"/>
                <w:bottom w:val="nil"/>
                <w:right w:val="nil"/>
                <w:between w:val="nil"/>
              </w:pBdr>
            </w:pPr>
            <w:r>
              <w:rPr>
                <w:color w:val="000000"/>
              </w:rPr>
              <w:t>Your bibliography should start with the heading “References”.</w:t>
            </w:r>
            <w:r>
              <w:rPr>
                <w:color w:val="000000"/>
              </w:rPr>
              <w:br/>
              <w:t>The references must be numbered in the order of appearance in the text, then tables, then figures.</w:t>
            </w:r>
          </w:p>
          <w:p w14:paraId="67C8E2D7" w14:textId="77777777" w:rsidR="00913323" w:rsidRDefault="00913323" w:rsidP="00913323">
            <w:pPr>
              <w:numPr>
                <w:ilvl w:val="0"/>
                <w:numId w:val="4"/>
              </w:numPr>
              <w:pBdr>
                <w:top w:val="nil"/>
                <w:left w:val="nil"/>
                <w:bottom w:val="nil"/>
                <w:right w:val="nil"/>
                <w:between w:val="nil"/>
              </w:pBdr>
            </w:pPr>
            <w:r w:rsidRPr="009E7E95">
              <w:rPr>
                <w:color w:val="000000"/>
              </w:rPr>
              <w:t>We strongly discourage in-text citations to references (e.g. "Gupta et al. show..."); where unavoidable, they should be followed by their corresponding reference citation number from the reference list.</w:t>
            </w:r>
          </w:p>
          <w:p w14:paraId="20B34845" w14:textId="77777777" w:rsidR="00913323" w:rsidRPr="009E7E95" w:rsidRDefault="00913323" w:rsidP="00913323">
            <w:pPr>
              <w:numPr>
                <w:ilvl w:val="0"/>
                <w:numId w:val="4"/>
              </w:numPr>
              <w:pBdr>
                <w:top w:val="nil"/>
                <w:left w:val="nil"/>
                <w:bottom w:val="nil"/>
                <w:right w:val="nil"/>
                <w:between w:val="nil"/>
              </w:pBdr>
            </w:pPr>
            <w:r>
              <w:rPr>
                <w:color w:val="000000"/>
              </w:rPr>
              <w:t>Manuscript citations must include journal title, article title, volume number, page or article number or DOI, and year of publication.</w:t>
            </w:r>
          </w:p>
          <w:p w14:paraId="18E843B4" w14:textId="77777777" w:rsidR="00913323" w:rsidRDefault="00913323" w:rsidP="00913323">
            <w:pPr>
              <w:numPr>
                <w:ilvl w:val="0"/>
                <w:numId w:val="4"/>
              </w:numPr>
              <w:pBdr>
                <w:top w:val="nil"/>
                <w:left w:val="nil"/>
                <w:bottom w:val="nil"/>
                <w:right w:val="nil"/>
                <w:between w:val="nil"/>
              </w:pBdr>
            </w:pPr>
            <w:r w:rsidRPr="009E7E95">
              <w:rPr>
                <w:color w:val="000000"/>
              </w:rPr>
              <w:lastRenderedPageBreak/>
              <w:t xml:space="preserve">Please bear in mind that all reference citations will be superscripted in the final version of the manuscript, and citations such as ‘see Ref. </w:t>
            </w:r>
            <w:r w:rsidRPr="009E7E95">
              <w:rPr>
                <w:color w:val="000000"/>
                <w:vertAlign w:val="superscript"/>
              </w:rPr>
              <w:t>1</w:t>
            </w:r>
            <w:r w:rsidRPr="009E7E95">
              <w:rPr>
                <w:color w:val="000000"/>
              </w:rPr>
              <w:t>’ should therefore be avoided.</w:t>
            </w:r>
            <w:r>
              <w:rPr>
                <w:color w:val="000000"/>
              </w:rPr>
              <w:t xml:space="preserve"> </w:t>
            </w:r>
          </w:p>
          <w:p w14:paraId="217A128E" w14:textId="77777777" w:rsidR="00913323" w:rsidRDefault="00913323" w:rsidP="00913323">
            <w:pPr>
              <w:numPr>
                <w:ilvl w:val="0"/>
                <w:numId w:val="4"/>
              </w:numPr>
              <w:pBdr>
                <w:top w:val="nil"/>
                <w:left w:val="nil"/>
                <w:bottom w:val="nil"/>
                <w:right w:val="nil"/>
                <w:between w:val="nil"/>
              </w:pBdr>
            </w:pPr>
            <w:r>
              <w:rPr>
                <w:color w:val="000000"/>
              </w:rPr>
              <w:t xml:space="preserve">Websites should only be listed in the references if they are in common use or curated. </w:t>
            </w:r>
          </w:p>
          <w:p w14:paraId="632693F8" w14:textId="77777777" w:rsidR="00913323" w:rsidRDefault="00913323" w:rsidP="00913323">
            <w:pPr>
              <w:numPr>
                <w:ilvl w:val="0"/>
                <w:numId w:val="4"/>
              </w:numPr>
              <w:pBdr>
                <w:top w:val="nil"/>
                <w:left w:val="nil"/>
                <w:bottom w:val="nil"/>
                <w:right w:val="nil"/>
                <w:between w:val="nil"/>
              </w:pBdr>
            </w:pPr>
            <w:r>
              <w:rPr>
                <w:color w:val="000000"/>
              </w:rPr>
              <w:t>Where possible, preprints in the reference list should be updated with details of the published, peer-reviewed paper.</w:t>
            </w:r>
          </w:p>
          <w:p w14:paraId="5A078EBF" w14:textId="77777777" w:rsidR="00913323" w:rsidRPr="009E7E95" w:rsidRDefault="00913323" w:rsidP="00913323">
            <w:pPr>
              <w:numPr>
                <w:ilvl w:val="0"/>
                <w:numId w:val="4"/>
              </w:numPr>
              <w:pBdr>
                <w:top w:val="nil"/>
                <w:left w:val="nil"/>
                <w:bottom w:val="nil"/>
                <w:right w:val="nil"/>
                <w:between w:val="nil"/>
              </w:pBdr>
            </w:pPr>
            <w:r>
              <w:rPr>
                <w:color w:val="000000"/>
              </w:rPr>
              <w:t>Citations should be formatted in the text using superscript numbers.</w:t>
            </w:r>
          </w:p>
          <w:p w14:paraId="6EFC26AD" w14:textId="77777777" w:rsidR="00913323" w:rsidRDefault="00913323" w:rsidP="00913323">
            <w:pPr>
              <w:numPr>
                <w:ilvl w:val="0"/>
                <w:numId w:val="4"/>
              </w:numPr>
              <w:pBdr>
                <w:top w:val="nil"/>
                <w:left w:val="nil"/>
                <w:bottom w:val="nil"/>
                <w:right w:val="nil"/>
                <w:between w:val="nil"/>
              </w:pBdr>
            </w:pPr>
            <w:r w:rsidRPr="009E7E95">
              <w:t xml:space="preserve">Only articles that have been published or accepted by a named publication or </w:t>
            </w:r>
            <w:proofErr w:type="spellStart"/>
            <w:r w:rsidRPr="009E7E95">
              <w:t>recognised</w:t>
            </w:r>
            <w:proofErr w:type="spellEnd"/>
            <w:r w:rsidRPr="009E7E95">
              <w:t xml:space="preserve"> preprint server can be listed in the References. No articles should be cited as ‘in preparation’, ‘submitted’ or ‘under revision’, for example.</w:t>
            </w:r>
          </w:p>
        </w:tc>
        <w:tc>
          <w:tcPr>
            <w:tcW w:w="5033" w:type="dxa"/>
          </w:tcPr>
          <w:p w14:paraId="5A64AD43" w14:textId="04C33E10" w:rsidR="00913323" w:rsidRDefault="009819AB" w:rsidP="00913323">
            <w:r>
              <w:lastRenderedPageBreak/>
              <w:t>Done</w:t>
            </w:r>
          </w:p>
        </w:tc>
      </w:tr>
      <w:tr w:rsidR="00913323" w14:paraId="7D3CFEEC" w14:textId="77777777" w:rsidTr="009E7E95">
        <w:trPr>
          <w:trHeight w:val="140"/>
        </w:trPr>
        <w:tc>
          <w:tcPr>
            <w:tcW w:w="7508" w:type="dxa"/>
          </w:tcPr>
          <w:p w14:paraId="3A1DC712" w14:textId="77777777" w:rsidR="00913323" w:rsidRDefault="00913323" w:rsidP="00913323">
            <w:r>
              <w:t>Please provide a '</w:t>
            </w:r>
            <w:r w:rsidRPr="00213132">
              <w:rPr>
                <w:b/>
              </w:rPr>
              <w:t>Competing interests</w:t>
            </w:r>
            <w:r w:rsidRPr="00213132">
              <w:t xml:space="preserve">' </w:t>
            </w:r>
            <w:r>
              <w:t xml:space="preserve">statement </w:t>
            </w:r>
            <w:r w:rsidRPr="009E7E95">
              <w:t xml:space="preserve">that accounts for both financial and non-financial interests </w:t>
            </w:r>
            <w:r>
              <w:t>using one of the following standard sentences:</w:t>
            </w:r>
          </w:p>
          <w:p w14:paraId="236ACF70" w14:textId="77777777" w:rsidR="00913323" w:rsidRDefault="00913323" w:rsidP="00913323">
            <w:pPr>
              <w:numPr>
                <w:ilvl w:val="0"/>
                <w:numId w:val="6"/>
              </w:numPr>
              <w:pBdr>
                <w:top w:val="nil"/>
                <w:left w:val="nil"/>
                <w:bottom w:val="nil"/>
                <w:right w:val="nil"/>
                <w:between w:val="nil"/>
              </w:pBdr>
            </w:pPr>
            <w:r>
              <w:rPr>
                <w:color w:val="000000"/>
              </w:rPr>
              <w:t>The authors declare the following competing interests: [specify competing interests]</w:t>
            </w:r>
          </w:p>
          <w:p w14:paraId="53A4C39E" w14:textId="77777777" w:rsidR="00913323" w:rsidRDefault="00913323" w:rsidP="00913323">
            <w:pPr>
              <w:numPr>
                <w:ilvl w:val="0"/>
                <w:numId w:val="6"/>
              </w:numPr>
              <w:pBdr>
                <w:top w:val="nil"/>
                <w:left w:val="nil"/>
                <w:bottom w:val="nil"/>
                <w:right w:val="nil"/>
                <w:between w:val="nil"/>
              </w:pBdr>
            </w:pPr>
            <w:r>
              <w:rPr>
                <w:color w:val="000000"/>
              </w:rPr>
              <w:t>The authors declare no competing interests.</w:t>
            </w:r>
          </w:p>
          <w:p w14:paraId="72F16C9F" w14:textId="77777777" w:rsidR="00913323" w:rsidRDefault="00913323" w:rsidP="00913323">
            <w:r>
              <w:t xml:space="preserve">See our competing interests policy for further information: </w:t>
            </w:r>
            <w:hyperlink r:id="rId21">
              <w:r>
                <w:rPr>
                  <w:color w:val="006699"/>
                  <w:u w:val="single"/>
                </w:rPr>
                <w:t>https://www.nature.com/nature-research/editorial-policies/competing-interests</w:t>
              </w:r>
            </w:hyperlink>
            <w:r>
              <w:t xml:space="preserve">   </w:t>
            </w:r>
          </w:p>
        </w:tc>
        <w:tc>
          <w:tcPr>
            <w:tcW w:w="5033" w:type="dxa"/>
          </w:tcPr>
          <w:p w14:paraId="32E10301" w14:textId="2A90280C" w:rsidR="00913323" w:rsidRDefault="009819AB" w:rsidP="00913323">
            <w:r>
              <w:t>Done</w:t>
            </w:r>
          </w:p>
        </w:tc>
      </w:tr>
      <w:tr w:rsidR="00913323" w14:paraId="4EA70904" w14:textId="77777777" w:rsidTr="009E7E95">
        <w:trPr>
          <w:trHeight w:val="140"/>
        </w:trPr>
        <w:tc>
          <w:tcPr>
            <w:tcW w:w="7508" w:type="dxa"/>
          </w:tcPr>
          <w:p w14:paraId="280CA177" w14:textId="77777777" w:rsidR="00913323" w:rsidRDefault="00913323" w:rsidP="00913323">
            <w:r>
              <w:t xml:space="preserve">Please provide an </w:t>
            </w:r>
            <w:r w:rsidRPr="00213132">
              <w:rPr>
                <w:b/>
              </w:rPr>
              <w:t>'Author Contributions</w:t>
            </w:r>
            <w:r>
              <w:t xml:space="preserve">' section that individually lists the specific contribution of each author to the work. Each author must be referred to by name or initials. Where multiple authors possess identical initials, they must be clearly disambiguated from one another. </w:t>
            </w:r>
          </w:p>
          <w:p w14:paraId="079B2448" w14:textId="77777777" w:rsidR="00913323" w:rsidRDefault="00913323" w:rsidP="00913323"/>
          <w:p w14:paraId="65CB8DA9" w14:textId="77777777" w:rsidR="00913323" w:rsidRDefault="00913323" w:rsidP="00913323">
            <w:r>
              <w:lastRenderedPageBreak/>
              <w:t xml:space="preserve">See our author contributions policy for further information: </w:t>
            </w:r>
            <w:hyperlink r:id="rId22" w:anchor="author-contribution-statements">
              <w:r>
                <w:rPr>
                  <w:color w:val="006699"/>
                  <w:u w:val="single"/>
                </w:rPr>
                <w:t>https://www.nature.com/nature-research/editorial-policies/authorship#author-contribution-statements</w:t>
              </w:r>
            </w:hyperlink>
            <w:r>
              <w:t xml:space="preserve"> </w:t>
            </w:r>
          </w:p>
          <w:p w14:paraId="4D066C61" w14:textId="77777777" w:rsidR="00913323" w:rsidRDefault="00913323" w:rsidP="00913323">
            <w:r>
              <w:t xml:space="preserve"> </w:t>
            </w:r>
          </w:p>
        </w:tc>
        <w:tc>
          <w:tcPr>
            <w:tcW w:w="5033" w:type="dxa"/>
          </w:tcPr>
          <w:p w14:paraId="0A7892DE" w14:textId="1F921454" w:rsidR="00913323" w:rsidRPr="0041564C" w:rsidRDefault="009819AB" w:rsidP="00913323">
            <w:pPr>
              <w:rPr>
                <w:highlight w:val="yellow"/>
              </w:rPr>
            </w:pPr>
            <w:r>
              <w:lastRenderedPageBreak/>
              <w:t>Done</w:t>
            </w:r>
          </w:p>
        </w:tc>
      </w:tr>
      <w:tr w:rsidR="00913323" w14:paraId="584EE1E9" w14:textId="77777777" w:rsidTr="009E7E95">
        <w:trPr>
          <w:trHeight w:val="140"/>
        </w:trPr>
        <w:tc>
          <w:tcPr>
            <w:tcW w:w="7508" w:type="dxa"/>
          </w:tcPr>
          <w:p w14:paraId="7911CB65" w14:textId="77777777" w:rsidR="00913323" w:rsidRDefault="00913323" w:rsidP="00913323">
            <w:r w:rsidRPr="00B3386A">
              <w:rPr>
                <w:b/>
              </w:rPr>
              <w:t xml:space="preserve">If any author is also on the editorial board of </w:t>
            </w:r>
            <w:r w:rsidRPr="00B3386A">
              <w:rPr>
                <w:b/>
                <w:i/>
              </w:rPr>
              <w:t xml:space="preserve">Communications </w:t>
            </w:r>
            <w:r>
              <w:rPr>
                <w:b/>
                <w:i/>
              </w:rPr>
              <w:t>Earth &amp; Environment</w:t>
            </w:r>
            <w:r>
              <w:t xml:space="preserve">, please include the following text within the Competing Interests statement: </w:t>
            </w:r>
          </w:p>
          <w:p w14:paraId="3AB4E5F1" w14:textId="77777777" w:rsidR="00913323" w:rsidRDefault="00913323" w:rsidP="00913323"/>
          <w:p w14:paraId="48E618F4" w14:textId="77777777" w:rsidR="00913323" w:rsidRDefault="00913323" w:rsidP="00913323">
            <w:r>
              <w:t xml:space="preserve">[EBM name] is an Editorial Board Member for </w:t>
            </w:r>
            <w:r>
              <w:rPr>
                <w:i/>
              </w:rPr>
              <w:t>Communications Earth &amp; Environment</w:t>
            </w:r>
            <w:r>
              <w:t>, but was not involved in the editorial review of, nor the decision to publish this article.</w:t>
            </w:r>
          </w:p>
        </w:tc>
        <w:tc>
          <w:tcPr>
            <w:tcW w:w="5033" w:type="dxa"/>
          </w:tcPr>
          <w:p w14:paraId="42C7F9C8" w14:textId="5012FF63" w:rsidR="009819AB" w:rsidRPr="009819AB" w:rsidRDefault="009819AB" w:rsidP="00913323">
            <w:r w:rsidRPr="009819AB">
              <w:t>N/A</w:t>
            </w:r>
          </w:p>
          <w:p w14:paraId="3E5830A4" w14:textId="42228EAA" w:rsidR="00913323" w:rsidRDefault="00913323" w:rsidP="00913323">
            <w:r w:rsidRPr="0041564C">
              <w:rPr>
                <w:highlight w:val="yellow"/>
              </w:rPr>
              <w:t>RETAIN IF ANY AUTHORS ARE EBMs</w:t>
            </w:r>
          </w:p>
        </w:tc>
      </w:tr>
    </w:tbl>
    <w:p w14:paraId="653D9BC8" w14:textId="77777777" w:rsidR="00662A55" w:rsidRDefault="00662A55"/>
    <w:tbl>
      <w:tblPr>
        <w:tblpPr w:leftFromText="180" w:rightFromText="180" w:vertAnchor="text" w:horzAnchor="margin" w:tblpY="1"/>
        <w:tblW w:w="1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60"/>
        <w:gridCol w:w="1440"/>
        <w:gridCol w:w="1785"/>
        <w:gridCol w:w="1710"/>
        <w:gridCol w:w="5466"/>
        <w:gridCol w:w="850"/>
      </w:tblGrid>
      <w:tr w:rsidR="009E7E95" w:rsidRPr="00FB7F62" w14:paraId="75C6F2DA" w14:textId="77777777" w:rsidTr="009E7E95">
        <w:trPr>
          <w:trHeight w:val="454"/>
        </w:trPr>
        <w:tc>
          <w:tcPr>
            <w:tcW w:w="12611" w:type="dxa"/>
            <w:gridSpan w:val="6"/>
            <w:shd w:val="clear" w:color="auto" w:fill="595959" w:themeFill="text1" w:themeFillTint="A6"/>
          </w:tcPr>
          <w:p w14:paraId="078E3654" w14:textId="77777777" w:rsidR="009E7E95" w:rsidRPr="00495C44" w:rsidRDefault="009E7E95" w:rsidP="00A24E0C">
            <w:pPr>
              <w:ind w:left="153"/>
              <w:jc w:val="center"/>
              <w:rPr>
                <w:rFonts w:asciiTheme="minorHAnsi" w:hAnsiTheme="minorHAnsi" w:cstheme="minorHAnsi"/>
                <w:b/>
                <w:sz w:val="28"/>
                <w:szCs w:val="28"/>
              </w:rPr>
            </w:pPr>
            <w:r>
              <w:rPr>
                <w:rFonts w:asciiTheme="minorHAnsi" w:hAnsiTheme="minorHAnsi" w:cstheme="minorHAnsi"/>
                <w:b/>
                <w:color w:val="FFFFFF"/>
                <w:sz w:val="28"/>
                <w:szCs w:val="28"/>
              </w:rPr>
              <w:t>F</w:t>
            </w:r>
            <w:r w:rsidRPr="00495C44">
              <w:rPr>
                <w:rFonts w:asciiTheme="minorHAnsi" w:hAnsiTheme="minorHAnsi" w:cstheme="minorHAnsi"/>
                <w:b/>
                <w:color w:val="FFFFFF"/>
                <w:sz w:val="28"/>
                <w:szCs w:val="28"/>
              </w:rPr>
              <w:t>ile</w:t>
            </w:r>
            <w:r>
              <w:rPr>
                <w:rFonts w:asciiTheme="minorHAnsi" w:hAnsiTheme="minorHAnsi" w:cstheme="minorHAnsi"/>
                <w:b/>
                <w:color w:val="FFFFFF"/>
                <w:sz w:val="28"/>
                <w:szCs w:val="28"/>
              </w:rPr>
              <w:t xml:space="preserve"> checklist</w:t>
            </w:r>
          </w:p>
        </w:tc>
      </w:tr>
      <w:tr w:rsidR="009E7E95" w:rsidRPr="004A1B6D" w14:paraId="64C0A35E" w14:textId="77777777" w:rsidTr="009E7E95">
        <w:trPr>
          <w:trHeight w:val="392"/>
        </w:trPr>
        <w:tc>
          <w:tcPr>
            <w:tcW w:w="1360" w:type="dxa"/>
          </w:tcPr>
          <w:p w14:paraId="6C5F9A31" w14:textId="77777777" w:rsidR="009E7E95" w:rsidRPr="004A1B6D" w:rsidRDefault="009E7E95" w:rsidP="00A24E0C">
            <w:pPr>
              <w:ind w:left="153"/>
              <w:rPr>
                <w:rFonts w:asciiTheme="minorHAnsi" w:hAnsiTheme="minorHAnsi" w:cstheme="minorHAnsi"/>
                <w:b/>
                <w:sz w:val="22"/>
                <w:szCs w:val="22"/>
              </w:rPr>
            </w:pPr>
            <w:r w:rsidRPr="004A1B6D">
              <w:rPr>
                <w:rFonts w:asciiTheme="minorHAnsi" w:hAnsiTheme="minorHAnsi" w:cstheme="minorHAnsi"/>
                <w:b/>
                <w:sz w:val="22"/>
                <w:szCs w:val="22"/>
              </w:rPr>
              <w:t>Item</w:t>
            </w:r>
          </w:p>
        </w:tc>
        <w:tc>
          <w:tcPr>
            <w:tcW w:w="1440" w:type="dxa"/>
          </w:tcPr>
          <w:p w14:paraId="2AAB3387" w14:textId="77777777" w:rsidR="009E7E95" w:rsidRPr="004A1B6D" w:rsidRDefault="009E7E95" w:rsidP="00A24E0C">
            <w:pPr>
              <w:ind w:left="153"/>
              <w:rPr>
                <w:rFonts w:asciiTheme="minorHAnsi" w:hAnsiTheme="minorHAnsi" w:cstheme="minorHAnsi"/>
                <w:b/>
                <w:sz w:val="22"/>
                <w:szCs w:val="22"/>
              </w:rPr>
            </w:pPr>
            <w:r w:rsidRPr="004A1B6D">
              <w:rPr>
                <w:rFonts w:asciiTheme="minorHAnsi" w:hAnsiTheme="minorHAnsi" w:cstheme="minorHAnsi"/>
                <w:b/>
                <w:sz w:val="22"/>
                <w:szCs w:val="22"/>
              </w:rPr>
              <w:t>Permissible file format</w:t>
            </w:r>
          </w:p>
        </w:tc>
        <w:tc>
          <w:tcPr>
            <w:tcW w:w="1785" w:type="dxa"/>
          </w:tcPr>
          <w:p w14:paraId="04E480E9" w14:textId="77777777" w:rsidR="009E7E95" w:rsidRPr="004A1B6D" w:rsidRDefault="009E7E95" w:rsidP="00A24E0C">
            <w:pPr>
              <w:rPr>
                <w:rFonts w:asciiTheme="minorHAnsi" w:hAnsiTheme="minorHAnsi" w:cstheme="minorHAnsi"/>
                <w:b/>
                <w:sz w:val="22"/>
                <w:szCs w:val="22"/>
              </w:rPr>
            </w:pPr>
            <w:r w:rsidRPr="004A1B6D">
              <w:rPr>
                <w:rFonts w:asciiTheme="minorHAnsi" w:hAnsiTheme="minorHAnsi" w:cstheme="minorHAnsi"/>
                <w:b/>
                <w:sz w:val="22"/>
                <w:szCs w:val="22"/>
              </w:rPr>
              <w:t>File name on manuscript tracking system</w:t>
            </w:r>
          </w:p>
        </w:tc>
        <w:tc>
          <w:tcPr>
            <w:tcW w:w="1710" w:type="dxa"/>
          </w:tcPr>
          <w:p w14:paraId="4D322D55" w14:textId="77777777" w:rsidR="009E7E95" w:rsidRPr="004A1B6D" w:rsidRDefault="009E7E95" w:rsidP="00A24E0C">
            <w:pPr>
              <w:rPr>
                <w:rFonts w:asciiTheme="minorHAnsi" w:hAnsiTheme="minorHAnsi" w:cstheme="minorHAnsi"/>
                <w:b/>
                <w:sz w:val="22"/>
                <w:szCs w:val="22"/>
              </w:rPr>
            </w:pPr>
            <w:r w:rsidRPr="004A1B6D">
              <w:rPr>
                <w:rFonts w:asciiTheme="minorHAnsi" w:hAnsiTheme="minorHAnsi" w:cstheme="minorHAnsi"/>
                <w:b/>
                <w:sz w:val="22"/>
                <w:szCs w:val="22"/>
              </w:rPr>
              <w:t>File type on manuscript tracking system</w:t>
            </w:r>
          </w:p>
        </w:tc>
        <w:tc>
          <w:tcPr>
            <w:tcW w:w="5466" w:type="dxa"/>
          </w:tcPr>
          <w:p w14:paraId="1901E2AF" w14:textId="77777777" w:rsidR="009E7E95" w:rsidRPr="004A1B6D" w:rsidRDefault="009E7E95" w:rsidP="00A24E0C">
            <w:pPr>
              <w:rPr>
                <w:rFonts w:asciiTheme="minorHAnsi" w:hAnsiTheme="minorHAnsi" w:cstheme="minorHAnsi"/>
                <w:b/>
                <w:sz w:val="22"/>
                <w:szCs w:val="22"/>
              </w:rPr>
            </w:pPr>
            <w:r w:rsidRPr="004A1B6D">
              <w:rPr>
                <w:rFonts w:asciiTheme="minorHAnsi" w:hAnsiTheme="minorHAnsi" w:cstheme="minorHAnsi"/>
                <w:b/>
                <w:sz w:val="22"/>
                <w:szCs w:val="22"/>
              </w:rPr>
              <w:t xml:space="preserve">Notes                                    </w:t>
            </w:r>
          </w:p>
        </w:tc>
        <w:tc>
          <w:tcPr>
            <w:tcW w:w="850" w:type="dxa"/>
          </w:tcPr>
          <w:p w14:paraId="78620E04" w14:textId="77777777" w:rsidR="009E7E95" w:rsidRPr="004A1B6D" w:rsidRDefault="009E7E95" w:rsidP="00A24E0C">
            <w:pPr>
              <w:jc w:val="center"/>
              <w:rPr>
                <w:b/>
                <w:sz w:val="22"/>
                <w:szCs w:val="22"/>
              </w:rPr>
            </w:pPr>
          </w:p>
        </w:tc>
      </w:tr>
      <w:tr w:rsidR="009E7E95" w:rsidRPr="004A1B6D" w14:paraId="34FD66F4" w14:textId="77777777" w:rsidTr="009E7E95">
        <w:trPr>
          <w:trHeight w:val="374"/>
        </w:trPr>
        <w:tc>
          <w:tcPr>
            <w:tcW w:w="1360" w:type="dxa"/>
          </w:tcPr>
          <w:p w14:paraId="4D4826FD"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Editorial Requests Table</w:t>
            </w:r>
          </w:p>
        </w:tc>
        <w:tc>
          <w:tcPr>
            <w:tcW w:w="1440" w:type="dxa"/>
          </w:tcPr>
          <w:p w14:paraId="640C8995"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.doc, .docx</w:t>
            </w:r>
          </w:p>
        </w:tc>
        <w:tc>
          <w:tcPr>
            <w:tcW w:w="1785" w:type="dxa"/>
          </w:tcPr>
          <w:p w14:paraId="5006F285"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Editorial Requests Table</w:t>
            </w:r>
          </w:p>
        </w:tc>
        <w:tc>
          <w:tcPr>
            <w:tcW w:w="1710" w:type="dxa"/>
          </w:tcPr>
          <w:p w14:paraId="3592A68B"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Related Manuscript File</w:t>
            </w:r>
          </w:p>
        </w:tc>
        <w:tc>
          <w:tcPr>
            <w:tcW w:w="5466" w:type="dxa"/>
          </w:tcPr>
          <w:p w14:paraId="560BEE3F"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Please provide a copy of the Editorial Requests Table supplied with our decision letter, with all changes made in response to our requests detailed in the right-hand column.</w:t>
            </w:r>
          </w:p>
        </w:tc>
        <w:sdt>
          <w:sdtPr>
            <w:rPr>
              <w:sz w:val="22"/>
              <w:szCs w:val="22"/>
            </w:rPr>
            <w:id w:val="1501929326"/>
            <w14:checkbox>
              <w14:checked w14:val="1"/>
              <w14:checkedState w14:val="2612" w14:font="MS Gothic"/>
              <w14:uncheckedState w14:val="2610" w14:font="MS Gothic"/>
            </w14:checkbox>
          </w:sdtPr>
          <w:sdtEndPr/>
          <w:sdtContent>
            <w:tc>
              <w:tcPr>
                <w:tcW w:w="850" w:type="dxa"/>
                <w:vAlign w:val="center"/>
              </w:tcPr>
              <w:p w14:paraId="22BFD93B" w14:textId="717BB08C"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40ED84C5" w14:textId="77777777" w:rsidTr="009E7E95">
        <w:trPr>
          <w:trHeight w:val="374"/>
        </w:trPr>
        <w:tc>
          <w:tcPr>
            <w:tcW w:w="1360" w:type="dxa"/>
          </w:tcPr>
          <w:p w14:paraId="78637328" w14:textId="77777777" w:rsidR="009E7E95" w:rsidRPr="004A1B6D" w:rsidRDefault="009E7E95" w:rsidP="00A24E0C">
            <w:pPr>
              <w:ind w:left="153"/>
              <w:rPr>
                <w:rFonts w:asciiTheme="minorHAnsi" w:hAnsiTheme="minorHAnsi" w:cstheme="minorHAnsi"/>
                <w:b/>
                <w:sz w:val="22"/>
                <w:szCs w:val="22"/>
              </w:rPr>
            </w:pPr>
            <w:r w:rsidRPr="004A1B6D">
              <w:rPr>
                <w:rFonts w:asciiTheme="minorHAnsi" w:hAnsiTheme="minorHAnsi" w:cstheme="minorHAnsi"/>
                <w:sz w:val="22"/>
                <w:szCs w:val="22"/>
              </w:rPr>
              <w:t>Cover letter (optional)</w:t>
            </w:r>
          </w:p>
        </w:tc>
        <w:tc>
          <w:tcPr>
            <w:tcW w:w="1440" w:type="dxa"/>
          </w:tcPr>
          <w:p w14:paraId="1A45C18A"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.doc, .docx, .pdf</w:t>
            </w:r>
          </w:p>
        </w:tc>
        <w:tc>
          <w:tcPr>
            <w:tcW w:w="1785" w:type="dxa"/>
          </w:tcPr>
          <w:p w14:paraId="011E964A"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Cover letter</w:t>
            </w:r>
          </w:p>
        </w:tc>
        <w:tc>
          <w:tcPr>
            <w:tcW w:w="1710" w:type="dxa"/>
          </w:tcPr>
          <w:p w14:paraId="0D784F7B"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Author Cover Letter</w:t>
            </w:r>
          </w:p>
        </w:tc>
        <w:tc>
          <w:tcPr>
            <w:tcW w:w="5466" w:type="dxa"/>
          </w:tcPr>
          <w:p w14:paraId="5B8DD6CF"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Outline any additional changes to the manuscript.</w:t>
            </w:r>
          </w:p>
        </w:tc>
        <w:sdt>
          <w:sdtPr>
            <w:rPr>
              <w:sz w:val="22"/>
              <w:szCs w:val="22"/>
            </w:rPr>
            <w:id w:val="119506792"/>
            <w14:checkbox>
              <w14:checked w14:val="1"/>
              <w14:checkedState w14:val="2612" w14:font="MS Gothic"/>
              <w14:uncheckedState w14:val="2610" w14:font="MS Gothic"/>
            </w14:checkbox>
          </w:sdtPr>
          <w:sdtEndPr/>
          <w:sdtContent>
            <w:tc>
              <w:tcPr>
                <w:tcW w:w="850" w:type="dxa"/>
                <w:vAlign w:val="center"/>
              </w:tcPr>
              <w:p w14:paraId="6B76A038" w14:textId="39F37660"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0FED76B6" w14:textId="77777777" w:rsidTr="009E7E95">
        <w:trPr>
          <w:trHeight w:val="382"/>
        </w:trPr>
        <w:tc>
          <w:tcPr>
            <w:tcW w:w="1360" w:type="dxa"/>
          </w:tcPr>
          <w:p w14:paraId="730B604A"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Author responses</w:t>
            </w:r>
          </w:p>
        </w:tc>
        <w:tc>
          <w:tcPr>
            <w:tcW w:w="1440" w:type="dxa"/>
          </w:tcPr>
          <w:p w14:paraId="1679F836"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.doc, .docx, .pdf</w:t>
            </w:r>
          </w:p>
        </w:tc>
        <w:tc>
          <w:tcPr>
            <w:tcW w:w="1785" w:type="dxa"/>
          </w:tcPr>
          <w:p w14:paraId="6033F6DF" w14:textId="77777777" w:rsidR="009E7E95" w:rsidRPr="004A1B6D" w:rsidRDefault="009E7E95" w:rsidP="00A24E0C">
            <w:pPr>
              <w:rPr>
                <w:rFonts w:asciiTheme="minorHAnsi" w:hAnsiTheme="minorHAnsi" w:cstheme="minorHAnsi"/>
                <w:color w:val="000000"/>
                <w:sz w:val="22"/>
                <w:szCs w:val="22"/>
              </w:rPr>
            </w:pPr>
            <w:r w:rsidRPr="004A1B6D">
              <w:rPr>
                <w:rFonts w:asciiTheme="minorHAnsi" w:hAnsiTheme="minorHAnsi" w:cstheme="minorHAnsi"/>
                <w:color w:val="000000"/>
                <w:sz w:val="22"/>
                <w:szCs w:val="22"/>
              </w:rPr>
              <w:t>Response to Referees</w:t>
            </w:r>
          </w:p>
        </w:tc>
        <w:tc>
          <w:tcPr>
            <w:tcW w:w="1710" w:type="dxa"/>
          </w:tcPr>
          <w:p w14:paraId="4492BF40" w14:textId="77777777" w:rsidR="009E7E95" w:rsidRPr="004A1B6D" w:rsidRDefault="009E7E95" w:rsidP="00A24E0C">
            <w:pPr>
              <w:rPr>
                <w:rFonts w:asciiTheme="minorHAnsi" w:hAnsiTheme="minorHAnsi" w:cstheme="minorHAnsi"/>
                <w:color w:val="000000"/>
                <w:sz w:val="22"/>
                <w:szCs w:val="22"/>
              </w:rPr>
            </w:pPr>
            <w:r w:rsidRPr="004A1B6D">
              <w:rPr>
                <w:rFonts w:asciiTheme="minorHAnsi" w:hAnsiTheme="minorHAnsi" w:cstheme="minorHAnsi"/>
                <w:color w:val="000000"/>
                <w:sz w:val="22"/>
                <w:szCs w:val="22"/>
              </w:rPr>
              <w:t>Rebuttal Letter</w:t>
            </w:r>
          </w:p>
        </w:tc>
        <w:tc>
          <w:tcPr>
            <w:tcW w:w="5466" w:type="dxa"/>
          </w:tcPr>
          <w:p w14:paraId="4CBFC5DA" w14:textId="77777777" w:rsidR="009E7E95" w:rsidRPr="004A1B6D" w:rsidRDefault="009E7E95" w:rsidP="00A24E0C">
            <w:pPr>
              <w:rPr>
                <w:rFonts w:asciiTheme="minorHAnsi" w:hAnsiTheme="minorHAnsi" w:cstheme="minorHAnsi"/>
                <w:color w:val="000000"/>
                <w:sz w:val="22"/>
                <w:szCs w:val="22"/>
              </w:rPr>
            </w:pPr>
            <w:r w:rsidRPr="004A1B6D">
              <w:rPr>
                <w:rFonts w:asciiTheme="minorHAnsi" w:hAnsiTheme="minorHAnsi" w:cstheme="minorHAnsi"/>
                <w:color w:val="000000"/>
                <w:sz w:val="22"/>
                <w:szCs w:val="22"/>
              </w:rPr>
              <w:t>Provide your point-by-point response to any issues raised by our re</w:t>
            </w:r>
            <w:r w:rsidRPr="004A1B6D">
              <w:rPr>
                <w:rFonts w:asciiTheme="minorHAnsi" w:hAnsiTheme="minorHAnsi" w:cstheme="minorHAnsi"/>
                <w:sz w:val="22"/>
                <w:szCs w:val="22"/>
              </w:rPr>
              <w:t>viewers</w:t>
            </w:r>
            <w:r w:rsidRPr="004A1B6D">
              <w:rPr>
                <w:rFonts w:asciiTheme="minorHAnsi" w:hAnsiTheme="minorHAnsi" w:cstheme="minorHAnsi"/>
                <w:color w:val="000000"/>
                <w:sz w:val="22"/>
                <w:szCs w:val="22"/>
              </w:rPr>
              <w:t xml:space="preserve"> (please include the </w:t>
            </w:r>
            <w:r w:rsidRPr="004A1B6D">
              <w:rPr>
                <w:rFonts w:asciiTheme="minorHAnsi" w:hAnsiTheme="minorHAnsi" w:cstheme="minorHAnsi"/>
                <w:sz w:val="22"/>
                <w:szCs w:val="22"/>
              </w:rPr>
              <w:t>reviewer</w:t>
            </w:r>
            <w:r w:rsidRPr="004A1B6D">
              <w:rPr>
                <w:rFonts w:asciiTheme="minorHAnsi" w:hAnsiTheme="minorHAnsi" w:cstheme="minorHAnsi"/>
                <w:color w:val="000000"/>
                <w:sz w:val="22"/>
                <w:szCs w:val="22"/>
              </w:rPr>
              <w:t>s' comments in this document).</w:t>
            </w:r>
          </w:p>
        </w:tc>
        <w:sdt>
          <w:sdtPr>
            <w:rPr>
              <w:sz w:val="22"/>
              <w:szCs w:val="22"/>
            </w:rPr>
            <w:id w:val="495854714"/>
            <w14:checkbox>
              <w14:checked w14:val="1"/>
              <w14:checkedState w14:val="2612" w14:font="MS Gothic"/>
              <w14:uncheckedState w14:val="2610" w14:font="MS Gothic"/>
            </w14:checkbox>
          </w:sdtPr>
          <w:sdtEndPr/>
          <w:sdtContent>
            <w:tc>
              <w:tcPr>
                <w:tcW w:w="850" w:type="dxa"/>
                <w:vAlign w:val="center"/>
              </w:tcPr>
              <w:p w14:paraId="74162099" w14:textId="44E7AAEC"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2499CB32" w14:textId="77777777" w:rsidTr="009E7E95">
        <w:trPr>
          <w:trHeight w:val="382"/>
        </w:trPr>
        <w:tc>
          <w:tcPr>
            <w:tcW w:w="1360" w:type="dxa"/>
          </w:tcPr>
          <w:p w14:paraId="23EFD19A" w14:textId="77777777" w:rsidR="009E7E95" w:rsidRPr="004A1B6D" w:rsidRDefault="009E7E95" w:rsidP="00A24E0C">
            <w:pPr>
              <w:ind w:left="153"/>
              <w:rPr>
                <w:rFonts w:asciiTheme="minorHAnsi" w:hAnsiTheme="minorHAnsi" w:cstheme="minorHAnsi"/>
                <w:b/>
                <w:sz w:val="22"/>
                <w:szCs w:val="22"/>
              </w:rPr>
            </w:pPr>
            <w:r w:rsidRPr="004A1B6D">
              <w:rPr>
                <w:rFonts w:asciiTheme="minorHAnsi" w:hAnsiTheme="minorHAnsi" w:cstheme="minorHAnsi"/>
                <w:sz w:val="22"/>
                <w:szCs w:val="22"/>
              </w:rPr>
              <w:t>Article File</w:t>
            </w:r>
          </w:p>
        </w:tc>
        <w:tc>
          <w:tcPr>
            <w:tcW w:w="1440" w:type="dxa"/>
          </w:tcPr>
          <w:p w14:paraId="4248BE3D"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.doc, .docx, .</w:t>
            </w:r>
            <w:proofErr w:type="spellStart"/>
            <w:r w:rsidRPr="004A1B6D">
              <w:rPr>
                <w:rFonts w:asciiTheme="minorHAnsi" w:hAnsiTheme="minorHAnsi" w:cstheme="minorHAnsi"/>
                <w:sz w:val="22"/>
                <w:szCs w:val="22"/>
              </w:rPr>
              <w:t>tex</w:t>
            </w:r>
            <w:proofErr w:type="spellEnd"/>
          </w:p>
        </w:tc>
        <w:tc>
          <w:tcPr>
            <w:tcW w:w="1785" w:type="dxa"/>
          </w:tcPr>
          <w:p w14:paraId="7BB6F3F6" w14:textId="77777777" w:rsidR="009E7E95" w:rsidRPr="004A1B6D" w:rsidRDefault="009E7E95" w:rsidP="00A24E0C">
            <w:pPr>
              <w:rPr>
                <w:rFonts w:asciiTheme="minorHAnsi" w:hAnsiTheme="minorHAnsi" w:cstheme="minorHAnsi"/>
                <w:color w:val="000000"/>
                <w:sz w:val="22"/>
                <w:szCs w:val="22"/>
              </w:rPr>
            </w:pPr>
            <w:r w:rsidRPr="004A1B6D">
              <w:rPr>
                <w:rFonts w:asciiTheme="minorHAnsi" w:hAnsiTheme="minorHAnsi" w:cstheme="minorHAnsi"/>
                <w:color w:val="000000"/>
                <w:sz w:val="22"/>
                <w:szCs w:val="22"/>
              </w:rPr>
              <w:t>Article File</w:t>
            </w:r>
          </w:p>
        </w:tc>
        <w:tc>
          <w:tcPr>
            <w:tcW w:w="1710" w:type="dxa"/>
          </w:tcPr>
          <w:p w14:paraId="34BA2159" w14:textId="77777777" w:rsidR="009E7E95" w:rsidRPr="004A1B6D" w:rsidRDefault="009E7E95" w:rsidP="00A24E0C">
            <w:pPr>
              <w:rPr>
                <w:rFonts w:asciiTheme="minorHAnsi" w:hAnsiTheme="minorHAnsi" w:cstheme="minorHAnsi"/>
                <w:b/>
                <w:color w:val="000000"/>
                <w:sz w:val="22"/>
                <w:szCs w:val="22"/>
              </w:rPr>
            </w:pPr>
            <w:r w:rsidRPr="004A1B6D">
              <w:rPr>
                <w:rFonts w:asciiTheme="minorHAnsi" w:hAnsiTheme="minorHAnsi" w:cstheme="minorHAnsi"/>
                <w:color w:val="000000"/>
                <w:sz w:val="22"/>
                <w:szCs w:val="22"/>
              </w:rPr>
              <w:t>Article</w:t>
            </w:r>
            <w:r w:rsidRPr="004A1B6D">
              <w:rPr>
                <w:rFonts w:asciiTheme="minorHAnsi" w:hAnsiTheme="minorHAnsi" w:cstheme="minorHAnsi"/>
                <w:color w:val="000000"/>
                <w:sz w:val="22"/>
                <w:szCs w:val="22"/>
              </w:rPr>
              <w:br/>
              <w:t xml:space="preserve">(NOT revised </w:t>
            </w:r>
            <w:r w:rsidRPr="004A1B6D">
              <w:rPr>
                <w:rFonts w:asciiTheme="minorHAnsi" w:hAnsiTheme="minorHAnsi" w:cstheme="minorHAnsi"/>
                <w:color w:val="000000"/>
                <w:sz w:val="22"/>
                <w:szCs w:val="22"/>
              </w:rPr>
              <w:lastRenderedPageBreak/>
              <w:t>manuscript - marked up)</w:t>
            </w:r>
          </w:p>
        </w:tc>
        <w:tc>
          <w:tcPr>
            <w:tcW w:w="5466" w:type="dxa"/>
          </w:tcPr>
          <w:p w14:paraId="639E2C45" w14:textId="77777777" w:rsidR="009E7E95" w:rsidRPr="004A1B6D" w:rsidRDefault="009E7E95" w:rsidP="00A24E0C">
            <w:pPr>
              <w:rPr>
                <w:rFonts w:asciiTheme="minorHAnsi" w:hAnsiTheme="minorHAnsi" w:cstheme="minorHAnsi"/>
                <w:color w:val="000000"/>
                <w:sz w:val="22"/>
                <w:szCs w:val="22"/>
              </w:rPr>
            </w:pPr>
            <w:r w:rsidRPr="004A1B6D">
              <w:rPr>
                <w:rFonts w:asciiTheme="minorHAnsi" w:hAnsiTheme="minorHAnsi" w:cstheme="minorHAnsi"/>
                <w:color w:val="000000"/>
                <w:sz w:val="22"/>
                <w:szCs w:val="22"/>
              </w:rPr>
              <w:lastRenderedPageBreak/>
              <w:t>Main manuscript file must be in Microsoft Word or LaTeX format.</w:t>
            </w:r>
          </w:p>
          <w:p w14:paraId="46154435" w14:textId="77777777" w:rsidR="009E7E95" w:rsidRPr="004A1B6D" w:rsidRDefault="009E7E95" w:rsidP="00A24E0C">
            <w:pPr>
              <w:rPr>
                <w:rFonts w:asciiTheme="minorHAnsi" w:hAnsiTheme="minorHAnsi" w:cstheme="minorHAnsi"/>
                <w:sz w:val="22"/>
                <w:szCs w:val="22"/>
              </w:rPr>
            </w:pPr>
          </w:p>
          <w:p w14:paraId="38E689BC" w14:textId="77777777" w:rsidR="009E7E95" w:rsidRPr="004A1B6D" w:rsidRDefault="009E7E95" w:rsidP="00A24E0C">
            <w:pPr>
              <w:rPr>
                <w:rFonts w:asciiTheme="minorHAnsi" w:hAnsiTheme="minorHAnsi" w:cstheme="minorHAnsi"/>
                <w:sz w:val="22"/>
                <w:szCs w:val="22"/>
              </w:rPr>
            </w:pPr>
            <w:proofErr w:type="spellStart"/>
            <w:r w:rsidRPr="004A1B6D">
              <w:rPr>
                <w:rFonts w:asciiTheme="minorHAnsi" w:hAnsiTheme="minorHAnsi" w:cstheme="minorHAnsi"/>
                <w:sz w:val="22"/>
                <w:szCs w:val="22"/>
                <w:lang w:val="en-GB"/>
              </w:rPr>
              <w:lastRenderedPageBreak/>
              <w:t>LaTex</w:t>
            </w:r>
            <w:proofErr w:type="spellEnd"/>
            <w:r w:rsidRPr="004A1B6D">
              <w:rPr>
                <w:rFonts w:asciiTheme="minorHAnsi" w:hAnsiTheme="minorHAnsi" w:cstheme="minorHAnsi"/>
                <w:sz w:val="22"/>
                <w:szCs w:val="22"/>
                <w:lang w:val="en-GB"/>
              </w:rPr>
              <w:t xml:space="preserve"> and </w:t>
            </w:r>
            <w:proofErr w:type="spellStart"/>
            <w:r w:rsidRPr="004A1B6D">
              <w:rPr>
                <w:rFonts w:asciiTheme="minorHAnsi" w:hAnsiTheme="minorHAnsi" w:cstheme="minorHAnsi"/>
                <w:sz w:val="22"/>
                <w:szCs w:val="22"/>
                <w:lang w:val="en-GB"/>
              </w:rPr>
              <w:t>Tex</w:t>
            </w:r>
            <w:proofErr w:type="spellEnd"/>
            <w:r w:rsidRPr="004A1B6D">
              <w:rPr>
                <w:rFonts w:asciiTheme="minorHAnsi" w:hAnsiTheme="minorHAnsi" w:cstheme="minorHAnsi"/>
                <w:sz w:val="22"/>
                <w:szCs w:val="22"/>
                <w:lang w:val="en-GB"/>
              </w:rPr>
              <w:t xml:space="preserve"> article source files must be accompanied by the compiled PDF for reference. The bibliography must be submitted separately (as a .bib file) or contained within the .</w:t>
            </w:r>
            <w:proofErr w:type="spellStart"/>
            <w:r w:rsidRPr="004A1B6D">
              <w:rPr>
                <w:rFonts w:asciiTheme="minorHAnsi" w:hAnsiTheme="minorHAnsi" w:cstheme="minorHAnsi"/>
                <w:sz w:val="22"/>
                <w:szCs w:val="22"/>
                <w:lang w:val="en-GB"/>
              </w:rPr>
              <w:t>tex</w:t>
            </w:r>
            <w:proofErr w:type="spellEnd"/>
            <w:r w:rsidRPr="004A1B6D">
              <w:rPr>
                <w:rFonts w:asciiTheme="minorHAnsi" w:hAnsiTheme="minorHAnsi" w:cstheme="minorHAnsi"/>
                <w:sz w:val="22"/>
                <w:szCs w:val="22"/>
                <w:lang w:val="en-GB"/>
              </w:rPr>
              <w:t xml:space="preserve"> file.</w:t>
            </w:r>
          </w:p>
        </w:tc>
        <w:sdt>
          <w:sdtPr>
            <w:rPr>
              <w:sz w:val="22"/>
              <w:szCs w:val="22"/>
            </w:rPr>
            <w:id w:val="543571677"/>
            <w14:checkbox>
              <w14:checked w14:val="1"/>
              <w14:checkedState w14:val="2612" w14:font="MS Gothic"/>
              <w14:uncheckedState w14:val="2610" w14:font="MS Gothic"/>
            </w14:checkbox>
          </w:sdtPr>
          <w:sdtEndPr/>
          <w:sdtContent>
            <w:tc>
              <w:tcPr>
                <w:tcW w:w="850" w:type="dxa"/>
                <w:vAlign w:val="center"/>
              </w:tcPr>
              <w:p w14:paraId="7F3EBB06" w14:textId="1D81DF34"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786B3331" w14:textId="77777777" w:rsidTr="009E7E95">
        <w:trPr>
          <w:trHeight w:val="375"/>
        </w:trPr>
        <w:tc>
          <w:tcPr>
            <w:tcW w:w="1360" w:type="dxa"/>
          </w:tcPr>
          <w:p w14:paraId="3B14F3F0" w14:textId="77777777" w:rsidR="009E7E95" w:rsidRPr="004A1B6D" w:rsidRDefault="009E7E95" w:rsidP="00A24E0C">
            <w:pPr>
              <w:ind w:left="153"/>
              <w:rPr>
                <w:rFonts w:asciiTheme="minorHAnsi" w:hAnsiTheme="minorHAnsi" w:cstheme="minorHAnsi"/>
                <w:b/>
                <w:sz w:val="22"/>
                <w:szCs w:val="22"/>
              </w:rPr>
            </w:pPr>
            <w:r w:rsidRPr="004A1B6D">
              <w:rPr>
                <w:rFonts w:asciiTheme="minorHAnsi" w:hAnsiTheme="minorHAnsi" w:cstheme="minorHAnsi"/>
                <w:sz w:val="22"/>
                <w:szCs w:val="22"/>
              </w:rPr>
              <w:t xml:space="preserve">Main Figure File(s) </w:t>
            </w:r>
          </w:p>
        </w:tc>
        <w:tc>
          <w:tcPr>
            <w:tcW w:w="1440" w:type="dxa"/>
          </w:tcPr>
          <w:p w14:paraId="2DDF0F90"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w:t>
            </w:r>
            <w:proofErr w:type="spellStart"/>
            <w:r w:rsidRPr="004A1B6D">
              <w:rPr>
                <w:rFonts w:asciiTheme="minorHAnsi" w:hAnsiTheme="minorHAnsi" w:cstheme="minorHAnsi"/>
                <w:sz w:val="22"/>
                <w:szCs w:val="22"/>
              </w:rPr>
              <w:t>psd</w:t>
            </w:r>
            <w:proofErr w:type="spellEnd"/>
            <w:r w:rsidRPr="004A1B6D">
              <w:rPr>
                <w:rFonts w:asciiTheme="minorHAnsi" w:hAnsiTheme="minorHAnsi" w:cstheme="minorHAnsi"/>
                <w:sz w:val="22"/>
                <w:szCs w:val="22"/>
              </w:rPr>
              <w:t>, .ai, .eps, .tiff, .jpg, .pdf, .</w:t>
            </w:r>
            <w:proofErr w:type="spellStart"/>
            <w:r w:rsidRPr="004A1B6D">
              <w:rPr>
                <w:rFonts w:asciiTheme="minorHAnsi" w:hAnsiTheme="minorHAnsi" w:cstheme="minorHAnsi"/>
                <w:sz w:val="22"/>
                <w:szCs w:val="22"/>
              </w:rPr>
              <w:t>ps</w:t>
            </w:r>
            <w:proofErr w:type="spellEnd"/>
            <w:r w:rsidRPr="004A1B6D">
              <w:rPr>
                <w:rFonts w:asciiTheme="minorHAnsi" w:hAnsiTheme="minorHAnsi" w:cstheme="minorHAnsi"/>
                <w:sz w:val="22"/>
                <w:szCs w:val="22"/>
              </w:rPr>
              <w:t>, .gif, .ppt, .pptx, .</w:t>
            </w:r>
            <w:proofErr w:type="spellStart"/>
            <w:r w:rsidRPr="004A1B6D">
              <w:rPr>
                <w:rFonts w:asciiTheme="minorHAnsi" w:hAnsiTheme="minorHAnsi" w:cstheme="minorHAnsi"/>
                <w:sz w:val="22"/>
                <w:szCs w:val="22"/>
              </w:rPr>
              <w:t>png</w:t>
            </w:r>
            <w:proofErr w:type="spellEnd"/>
            <w:r w:rsidRPr="004A1B6D">
              <w:rPr>
                <w:rFonts w:asciiTheme="minorHAnsi" w:hAnsiTheme="minorHAnsi" w:cstheme="minorHAnsi"/>
                <w:sz w:val="22"/>
                <w:szCs w:val="22"/>
              </w:rPr>
              <w:t>, .bmp, .</w:t>
            </w:r>
            <w:proofErr w:type="spellStart"/>
            <w:r w:rsidRPr="004A1B6D">
              <w:rPr>
                <w:rFonts w:asciiTheme="minorHAnsi" w:hAnsiTheme="minorHAnsi" w:cstheme="minorHAnsi"/>
                <w:sz w:val="22"/>
                <w:szCs w:val="22"/>
              </w:rPr>
              <w:t>vsd</w:t>
            </w:r>
            <w:proofErr w:type="spellEnd"/>
            <w:r w:rsidRPr="004A1B6D">
              <w:rPr>
                <w:rFonts w:asciiTheme="minorHAnsi" w:hAnsiTheme="minorHAnsi" w:cstheme="minorHAnsi"/>
                <w:sz w:val="22"/>
                <w:szCs w:val="22"/>
              </w:rPr>
              <w:t>, .cdx, .</w:t>
            </w:r>
            <w:proofErr w:type="spellStart"/>
            <w:r w:rsidRPr="004A1B6D">
              <w:rPr>
                <w:rFonts w:asciiTheme="minorHAnsi" w:hAnsiTheme="minorHAnsi" w:cstheme="minorHAnsi"/>
                <w:sz w:val="22"/>
                <w:szCs w:val="22"/>
              </w:rPr>
              <w:t>svg</w:t>
            </w:r>
            <w:proofErr w:type="spellEnd"/>
            <w:r w:rsidRPr="004A1B6D">
              <w:rPr>
                <w:rFonts w:asciiTheme="minorHAnsi" w:hAnsiTheme="minorHAnsi" w:cstheme="minorHAnsi"/>
                <w:sz w:val="22"/>
                <w:szCs w:val="22"/>
              </w:rPr>
              <w:t xml:space="preserve"> or .emf</w:t>
            </w:r>
          </w:p>
        </w:tc>
        <w:tc>
          <w:tcPr>
            <w:tcW w:w="1785" w:type="dxa"/>
          </w:tcPr>
          <w:p w14:paraId="6164C4D4"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Figure 1, Figure 2, etc. </w:t>
            </w:r>
          </w:p>
        </w:tc>
        <w:tc>
          <w:tcPr>
            <w:tcW w:w="1710" w:type="dxa"/>
          </w:tcPr>
          <w:p w14:paraId="71DFD7B9"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Figure</w:t>
            </w:r>
          </w:p>
        </w:tc>
        <w:tc>
          <w:tcPr>
            <w:tcW w:w="5466" w:type="dxa"/>
          </w:tcPr>
          <w:p w14:paraId="3363C4D3"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Each Figure must be provided as a separate file at a minimum resolution of 300 dpi at final size. Figures must be supplied whole, with all panels included in a single document. Figures appear at 9 or 18 cm width (1 or 2 columns respectively). </w:t>
            </w:r>
          </w:p>
          <w:p w14:paraId="1582ACCB" w14:textId="77777777" w:rsidR="009E7E95" w:rsidRPr="004A1B6D" w:rsidRDefault="009E7E95" w:rsidP="00A24E0C">
            <w:pPr>
              <w:rPr>
                <w:rFonts w:asciiTheme="minorHAnsi" w:hAnsiTheme="minorHAnsi" w:cstheme="minorHAnsi"/>
                <w:sz w:val="22"/>
                <w:szCs w:val="22"/>
              </w:rPr>
            </w:pPr>
          </w:p>
          <w:p w14:paraId="512BAEED"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Captions must not be included in the Figure files. Figure captions must instead be included within the main manuscript file, grouped together at the end of the document.</w:t>
            </w:r>
          </w:p>
          <w:p w14:paraId="13E2A95F" w14:textId="77777777" w:rsidR="009E7E95" w:rsidRPr="004A1B6D" w:rsidRDefault="009E7E95" w:rsidP="00A24E0C">
            <w:pPr>
              <w:rPr>
                <w:rFonts w:asciiTheme="minorHAnsi" w:hAnsiTheme="minorHAnsi" w:cstheme="minorHAnsi"/>
                <w:sz w:val="22"/>
                <w:szCs w:val="22"/>
              </w:rPr>
            </w:pPr>
          </w:p>
          <w:p w14:paraId="79884ADE"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Figures must be in file type .</w:t>
            </w:r>
            <w:proofErr w:type="spellStart"/>
            <w:r w:rsidRPr="004A1B6D">
              <w:rPr>
                <w:rFonts w:asciiTheme="minorHAnsi" w:hAnsiTheme="minorHAnsi" w:cstheme="minorHAnsi"/>
                <w:sz w:val="22"/>
                <w:szCs w:val="22"/>
              </w:rPr>
              <w:t>psd</w:t>
            </w:r>
            <w:proofErr w:type="spellEnd"/>
            <w:r w:rsidRPr="004A1B6D">
              <w:rPr>
                <w:rFonts w:asciiTheme="minorHAnsi" w:hAnsiTheme="minorHAnsi" w:cstheme="minorHAnsi"/>
                <w:sz w:val="22"/>
                <w:szCs w:val="22"/>
              </w:rPr>
              <w:t>, .ai, .eps, .tiff, .jpg, .pdf, .</w:t>
            </w:r>
            <w:proofErr w:type="spellStart"/>
            <w:r w:rsidRPr="004A1B6D">
              <w:rPr>
                <w:rFonts w:asciiTheme="minorHAnsi" w:hAnsiTheme="minorHAnsi" w:cstheme="minorHAnsi"/>
                <w:sz w:val="22"/>
                <w:szCs w:val="22"/>
              </w:rPr>
              <w:t>ps</w:t>
            </w:r>
            <w:proofErr w:type="spellEnd"/>
            <w:r w:rsidRPr="004A1B6D">
              <w:rPr>
                <w:rFonts w:asciiTheme="minorHAnsi" w:hAnsiTheme="minorHAnsi" w:cstheme="minorHAnsi"/>
                <w:sz w:val="22"/>
                <w:szCs w:val="22"/>
              </w:rPr>
              <w:t>, .gif, .ppt, .pptx, .</w:t>
            </w:r>
            <w:proofErr w:type="spellStart"/>
            <w:r w:rsidRPr="004A1B6D">
              <w:rPr>
                <w:rFonts w:asciiTheme="minorHAnsi" w:hAnsiTheme="minorHAnsi" w:cstheme="minorHAnsi"/>
                <w:sz w:val="22"/>
                <w:szCs w:val="22"/>
              </w:rPr>
              <w:t>png</w:t>
            </w:r>
            <w:proofErr w:type="spellEnd"/>
            <w:r w:rsidRPr="004A1B6D">
              <w:rPr>
                <w:rFonts w:asciiTheme="minorHAnsi" w:hAnsiTheme="minorHAnsi" w:cstheme="minorHAnsi"/>
                <w:sz w:val="22"/>
                <w:szCs w:val="22"/>
              </w:rPr>
              <w:t>, .bmp, .</w:t>
            </w:r>
            <w:proofErr w:type="spellStart"/>
            <w:r w:rsidRPr="004A1B6D">
              <w:rPr>
                <w:rFonts w:asciiTheme="minorHAnsi" w:hAnsiTheme="minorHAnsi" w:cstheme="minorHAnsi"/>
                <w:sz w:val="22"/>
                <w:szCs w:val="22"/>
              </w:rPr>
              <w:t>vsd</w:t>
            </w:r>
            <w:proofErr w:type="spellEnd"/>
            <w:r w:rsidRPr="004A1B6D">
              <w:rPr>
                <w:rFonts w:asciiTheme="minorHAnsi" w:hAnsiTheme="minorHAnsi" w:cstheme="minorHAnsi"/>
                <w:sz w:val="22"/>
                <w:szCs w:val="22"/>
              </w:rPr>
              <w:t>, .cdx, .</w:t>
            </w:r>
            <w:proofErr w:type="spellStart"/>
            <w:r w:rsidRPr="004A1B6D">
              <w:rPr>
                <w:rFonts w:asciiTheme="minorHAnsi" w:hAnsiTheme="minorHAnsi" w:cstheme="minorHAnsi"/>
                <w:sz w:val="22"/>
                <w:szCs w:val="22"/>
              </w:rPr>
              <w:t>svg</w:t>
            </w:r>
            <w:proofErr w:type="spellEnd"/>
            <w:r w:rsidRPr="004A1B6D">
              <w:rPr>
                <w:rFonts w:asciiTheme="minorHAnsi" w:hAnsiTheme="minorHAnsi" w:cstheme="minorHAnsi"/>
                <w:sz w:val="22"/>
                <w:szCs w:val="22"/>
              </w:rPr>
              <w:t xml:space="preserve"> or .emf. We recommend using </w:t>
            </w:r>
            <w:hyperlink r:id="rId23">
              <w:proofErr w:type="spellStart"/>
              <w:r w:rsidRPr="004A1B6D">
                <w:rPr>
                  <w:rFonts w:asciiTheme="minorHAnsi" w:hAnsiTheme="minorHAnsi" w:cstheme="minorHAnsi"/>
                  <w:color w:val="0000FF"/>
                  <w:sz w:val="22"/>
                  <w:szCs w:val="22"/>
                  <w:u w:val="single"/>
                </w:rPr>
                <w:t>vectographic</w:t>
              </w:r>
              <w:proofErr w:type="spellEnd"/>
              <w:r w:rsidRPr="004A1B6D">
                <w:rPr>
                  <w:rFonts w:asciiTheme="minorHAnsi" w:hAnsiTheme="minorHAnsi" w:cstheme="minorHAnsi"/>
                  <w:color w:val="0000FF"/>
                  <w:sz w:val="22"/>
                  <w:szCs w:val="22"/>
                  <w:u w:val="single"/>
                </w:rPr>
                <w:t xml:space="preserve"> formats</w:t>
              </w:r>
            </w:hyperlink>
            <w:r w:rsidRPr="004A1B6D">
              <w:rPr>
                <w:rFonts w:asciiTheme="minorHAnsi" w:hAnsiTheme="minorHAnsi" w:cstheme="minorHAnsi"/>
                <w:sz w:val="22"/>
                <w:szCs w:val="22"/>
              </w:rPr>
              <w:t xml:space="preserve"> as these lead to higher resolution figures.</w:t>
            </w:r>
            <w:r w:rsidRPr="004A1B6D">
              <w:rPr>
                <w:rFonts w:asciiTheme="minorHAnsi" w:hAnsiTheme="minorHAnsi" w:cstheme="minorHAnsi"/>
                <w:sz w:val="22"/>
                <w:szCs w:val="22"/>
              </w:rPr>
              <w:br/>
            </w:r>
            <w:r w:rsidRPr="004A1B6D">
              <w:rPr>
                <w:rFonts w:asciiTheme="minorHAnsi" w:hAnsiTheme="minorHAnsi" w:cstheme="minorHAnsi"/>
                <w:sz w:val="22"/>
                <w:szCs w:val="22"/>
              </w:rPr>
              <w:br/>
              <w:t>We strongly discourage the use or adaptation of previously published images (including figures from the literature, stock photos, clip art or commercial satellite and map data), but if this is unavoidable, you must request the necessary rights documentation to re-use such material from the relevant copyright holders and submit this to us alongside your manuscript. An appropriate permissions statement must be present in the relative figure caption for any third-party images.</w:t>
            </w:r>
          </w:p>
          <w:p w14:paraId="7CAD310A" w14:textId="77777777" w:rsidR="009E7E95" w:rsidRPr="004A1B6D" w:rsidRDefault="009E7E95" w:rsidP="00A24E0C">
            <w:pPr>
              <w:rPr>
                <w:rFonts w:asciiTheme="minorHAnsi" w:hAnsiTheme="minorHAnsi" w:cstheme="minorHAnsi"/>
                <w:sz w:val="22"/>
                <w:szCs w:val="22"/>
              </w:rPr>
            </w:pPr>
          </w:p>
          <w:p w14:paraId="1B3F395B"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If individuals are identifiable in images, their written permission must be provided.</w:t>
            </w:r>
          </w:p>
        </w:tc>
        <w:sdt>
          <w:sdtPr>
            <w:rPr>
              <w:sz w:val="22"/>
              <w:szCs w:val="22"/>
            </w:rPr>
            <w:id w:val="136157586"/>
            <w14:checkbox>
              <w14:checked w14:val="1"/>
              <w14:checkedState w14:val="2612" w14:font="MS Gothic"/>
              <w14:uncheckedState w14:val="2610" w14:font="MS Gothic"/>
            </w14:checkbox>
          </w:sdtPr>
          <w:sdtEndPr/>
          <w:sdtContent>
            <w:tc>
              <w:tcPr>
                <w:tcW w:w="850" w:type="dxa"/>
                <w:vAlign w:val="center"/>
              </w:tcPr>
              <w:p w14:paraId="6388211D" w14:textId="6D81FAC9"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1AE52602" w14:textId="77777777" w:rsidTr="009E7E95">
        <w:trPr>
          <w:trHeight w:val="375"/>
        </w:trPr>
        <w:tc>
          <w:tcPr>
            <w:tcW w:w="1360" w:type="dxa"/>
          </w:tcPr>
          <w:p w14:paraId="4397E0F4" w14:textId="77777777" w:rsidR="009E7E95" w:rsidRPr="004A1B6D" w:rsidRDefault="009E7E95" w:rsidP="00A24E0C">
            <w:pPr>
              <w:ind w:left="153"/>
              <w:rPr>
                <w:rFonts w:asciiTheme="minorHAnsi" w:hAnsiTheme="minorHAnsi" w:cstheme="minorHAnsi"/>
                <w:b/>
                <w:sz w:val="22"/>
                <w:szCs w:val="22"/>
              </w:rPr>
            </w:pPr>
            <w:r w:rsidRPr="004A1B6D">
              <w:rPr>
                <w:rFonts w:asciiTheme="minorHAnsi" w:hAnsiTheme="minorHAnsi" w:cstheme="minorHAnsi"/>
                <w:sz w:val="22"/>
                <w:szCs w:val="22"/>
              </w:rPr>
              <w:lastRenderedPageBreak/>
              <w:t>Main Table(s)</w:t>
            </w:r>
          </w:p>
        </w:tc>
        <w:tc>
          <w:tcPr>
            <w:tcW w:w="1440" w:type="dxa"/>
          </w:tcPr>
          <w:p w14:paraId="349DB7C0"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.doc, .docx, .</w:t>
            </w:r>
            <w:proofErr w:type="spellStart"/>
            <w:r w:rsidRPr="004A1B6D">
              <w:rPr>
                <w:rFonts w:asciiTheme="minorHAnsi" w:hAnsiTheme="minorHAnsi" w:cstheme="minorHAnsi"/>
                <w:sz w:val="22"/>
                <w:szCs w:val="22"/>
              </w:rPr>
              <w:t>tex</w:t>
            </w:r>
            <w:proofErr w:type="spellEnd"/>
          </w:p>
        </w:tc>
        <w:tc>
          <w:tcPr>
            <w:tcW w:w="1785" w:type="dxa"/>
          </w:tcPr>
          <w:p w14:paraId="219F02B0"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Article File </w:t>
            </w:r>
          </w:p>
        </w:tc>
        <w:tc>
          <w:tcPr>
            <w:tcW w:w="1710" w:type="dxa"/>
          </w:tcPr>
          <w:p w14:paraId="6C36EDC8"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Article</w:t>
            </w:r>
          </w:p>
        </w:tc>
        <w:tc>
          <w:tcPr>
            <w:tcW w:w="5466" w:type="dxa"/>
          </w:tcPr>
          <w:p w14:paraId="124CF550"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Included within the main Article File in word-editable format. </w:t>
            </w:r>
            <w:r w:rsidRPr="004A1B6D">
              <w:rPr>
                <w:rFonts w:asciiTheme="minorHAnsi" w:hAnsiTheme="minorHAnsi" w:cstheme="minorHAnsi"/>
                <w:sz w:val="22"/>
                <w:szCs w:val="22"/>
              </w:rPr>
              <w:br/>
            </w:r>
            <w:r w:rsidRPr="004A1B6D">
              <w:rPr>
                <w:rFonts w:asciiTheme="minorHAnsi" w:hAnsiTheme="minorHAnsi" w:cstheme="minorHAnsi"/>
                <w:sz w:val="22"/>
                <w:szCs w:val="22"/>
              </w:rPr>
              <w:br/>
              <w:t>Tables should be grouped together at the end of the main manuscript file.</w:t>
            </w:r>
          </w:p>
        </w:tc>
        <w:sdt>
          <w:sdtPr>
            <w:rPr>
              <w:sz w:val="22"/>
              <w:szCs w:val="22"/>
            </w:rPr>
            <w:id w:val="-327134095"/>
            <w14:checkbox>
              <w14:checked w14:val="1"/>
              <w14:checkedState w14:val="2612" w14:font="MS Gothic"/>
              <w14:uncheckedState w14:val="2610" w14:font="MS Gothic"/>
            </w14:checkbox>
          </w:sdtPr>
          <w:sdtEndPr/>
          <w:sdtContent>
            <w:tc>
              <w:tcPr>
                <w:tcW w:w="850" w:type="dxa"/>
                <w:vAlign w:val="center"/>
              </w:tcPr>
              <w:p w14:paraId="2D6BC805" w14:textId="5769047C"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58692790" w14:textId="77777777" w:rsidTr="009E7E95">
        <w:trPr>
          <w:trHeight w:val="375"/>
        </w:trPr>
        <w:tc>
          <w:tcPr>
            <w:tcW w:w="1360" w:type="dxa"/>
          </w:tcPr>
          <w:p w14:paraId="63EFEB6C"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Boxes (Reviews/</w:t>
            </w:r>
            <w:r w:rsidRPr="004A1B6D">
              <w:rPr>
                <w:rFonts w:asciiTheme="minorHAnsi" w:hAnsiTheme="minorHAnsi" w:cstheme="minorHAnsi"/>
                <w:sz w:val="22"/>
                <w:szCs w:val="22"/>
              </w:rPr>
              <w:br/>
              <w:t>Perspectives only)</w:t>
            </w:r>
          </w:p>
        </w:tc>
        <w:tc>
          <w:tcPr>
            <w:tcW w:w="1440" w:type="dxa"/>
          </w:tcPr>
          <w:p w14:paraId="06278021"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.doc, .docx, .</w:t>
            </w:r>
            <w:proofErr w:type="spellStart"/>
            <w:r w:rsidRPr="004A1B6D">
              <w:rPr>
                <w:rFonts w:asciiTheme="minorHAnsi" w:hAnsiTheme="minorHAnsi" w:cstheme="minorHAnsi"/>
                <w:sz w:val="22"/>
                <w:szCs w:val="22"/>
              </w:rPr>
              <w:t>tex</w:t>
            </w:r>
            <w:proofErr w:type="spellEnd"/>
          </w:p>
        </w:tc>
        <w:tc>
          <w:tcPr>
            <w:tcW w:w="1785" w:type="dxa"/>
          </w:tcPr>
          <w:p w14:paraId="346B2910"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Box 1, Box 2, etc. </w:t>
            </w:r>
          </w:p>
        </w:tc>
        <w:tc>
          <w:tcPr>
            <w:tcW w:w="1710" w:type="dxa"/>
          </w:tcPr>
          <w:p w14:paraId="0E1311B3"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Article</w:t>
            </w:r>
          </w:p>
        </w:tc>
        <w:tc>
          <w:tcPr>
            <w:tcW w:w="5466" w:type="dxa"/>
          </w:tcPr>
          <w:p w14:paraId="0C9AAD10"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Included in the main Article File in word-editable format, or uploaded as a separate Word or </w:t>
            </w:r>
            <w:proofErr w:type="spellStart"/>
            <w:r w:rsidRPr="004A1B6D">
              <w:rPr>
                <w:rFonts w:asciiTheme="minorHAnsi" w:hAnsiTheme="minorHAnsi" w:cstheme="minorHAnsi"/>
                <w:sz w:val="22"/>
                <w:szCs w:val="22"/>
              </w:rPr>
              <w:t>TeX</w:t>
            </w:r>
            <w:proofErr w:type="spellEnd"/>
            <w:r w:rsidRPr="004A1B6D">
              <w:rPr>
                <w:rFonts w:asciiTheme="minorHAnsi" w:hAnsiTheme="minorHAnsi" w:cstheme="minorHAnsi"/>
                <w:sz w:val="22"/>
                <w:szCs w:val="22"/>
              </w:rPr>
              <w:t xml:space="preserve"> file under the file type ‘Article’.</w:t>
            </w:r>
          </w:p>
        </w:tc>
        <w:sdt>
          <w:sdtPr>
            <w:rPr>
              <w:sz w:val="22"/>
              <w:szCs w:val="22"/>
            </w:rPr>
            <w:id w:val="1322766424"/>
            <w14:checkbox>
              <w14:checked w14:val="1"/>
              <w14:checkedState w14:val="2612" w14:font="MS Gothic"/>
              <w14:uncheckedState w14:val="2610" w14:font="MS Gothic"/>
            </w14:checkbox>
          </w:sdtPr>
          <w:sdtEndPr/>
          <w:sdtContent>
            <w:tc>
              <w:tcPr>
                <w:tcW w:w="850" w:type="dxa"/>
                <w:vAlign w:val="center"/>
              </w:tcPr>
              <w:p w14:paraId="24EDF8A9" w14:textId="46448567"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06C8722D" w14:textId="77777777" w:rsidTr="009E7E95">
        <w:trPr>
          <w:trHeight w:val="819"/>
        </w:trPr>
        <w:tc>
          <w:tcPr>
            <w:tcW w:w="1360" w:type="dxa"/>
          </w:tcPr>
          <w:p w14:paraId="551F93AE" w14:textId="77777777" w:rsidR="009E7E95" w:rsidRPr="004A1B6D" w:rsidRDefault="009E7E95" w:rsidP="00A24E0C">
            <w:pPr>
              <w:ind w:left="153"/>
              <w:rPr>
                <w:rFonts w:asciiTheme="minorHAnsi" w:hAnsiTheme="minorHAnsi" w:cstheme="minorHAnsi"/>
                <w:b/>
                <w:sz w:val="22"/>
                <w:szCs w:val="22"/>
              </w:rPr>
            </w:pPr>
            <w:r w:rsidRPr="004A1B6D">
              <w:rPr>
                <w:rFonts w:asciiTheme="minorHAnsi" w:hAnsiTheme="minorHAnsi" w:cstheme="minorHAnsi"/>
                <w:sz w:val="22"/>
                <w:szCs w:val="22"/>
              </w:rPr>
              <w:t xml:space="preserve">Supplementary Information </w:t>
            </w:r>
          </w:p>
        </w:tc>
        <w:tc>
          <w:tcPr>
            <w:tcW w:w="1440" w:type="dxa"/>
          </w:tcPr>
          <w:p w14:paraId="37716848"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.pdf</w:t>
            </w:r>
          </w:p>
        </w:tc>
        <w:tc>
          <w:tcPr>
            <w:tcW w:w="1785" w:type="dxa"/>
          </w:tcPr>
          <w:p w14:paraId="14BA657B"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Supplementary Information </w:t>
            </w:r>
          </w:p>
        </w:tc>
        <w:tc>
          <w:tcPr>
            <w:tcW w:w="1710" w:type="dxa"/>
          </w:tcPr>
          <w:p w14:paraId="4DD3D28F"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Supplemental Material</w:t>
            </w:r>
          </w:p>
        </w:tc>
        <w:tc>
          <w:tcPr>
            <w:tcW w:w="5466" w:type="dxa"/>
          </w:tcPr>
          <w:p w14:paraId="52419E9A"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Any Supplementary Figures, Tables, Methods, Notes, Discussion and References must be provided in a single separate file in PDF format. </w:t>
            </w:r>
          </w:p>
          <w:p w14:paraId="3A6E4DF1" w14:textId="77777777" w:rsidR="009E7E95" w:rsidRPr="004A1B6D" w:rsidRDefault="009E7E95" w:rsidP="00A24E0C">
            <w:pPr>
              <w:rPr>
                <w:rFonts w:asciiTheme="minorHAnsi" w:hAnsiTheme="minorHAnsi" w:cstheme="minorHAnsi"/>
                <w:sz w:val="22"/>
                <w:szCs w:val="22"/>
              </w:rPr>
            </w:pPr>
          </w:p>
          <w:p w14:paraId="34B0E1C8"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We recommend limiting the size of your Supplementary Information file to 50MB.</w:t>
            </w:r>
          </w:p>
          <w:p w14:paraId="00D27739" w14:textId="77777777" w:rsidR="009E7E95" w:rsidRPr="004A1B6D" w:rsidRDefault="009E7E95" w:rsidP="00A24E0C">
            <w:pPr>
              <w:rPr>
                <w:rFonts w:asciiTheme="minorHAnsi" w:hAnsiTheme="minorHAnsi" w:cstheme="minorHAnsi"/>
                <w:sz w:val="22"/>
                <w:szCs w:val="22"/>
              </w:rPr>
            </w:pPr>
          </w:p>
          <w:p w14:paraId="253476B6"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 Please note that Supplementary Information cannot be changed after the paper has been accepted **  </w:t>
            </w:r>
          </w:p>
        </w:tc>
        <w:tc>
          <w:tcPr>
            <w:tcW w:w="850" w:type="dxa"/>
          </w:tcPr>
          <w:p w14:paraId="68BAF603" w14:textId="77777777" w:rsidR="009E7E95" w:rsidRPr="004A1B6D" w:rsidRDefault="009E7E95" w:rsidP="00A24E0C">
            <w:pPr>
              <w:jc w:val="center"/>
              <w:rPr>
                <w:sz w:val="22"/>
                <w:szCs w:val="22"/>
              </w:rPr>
            </w:pPr>
          </w:p>
          <w:p w14:paraId="677CCAE2" w14:textId="77777777" w:rsidR="009E7E95" w:rsidRPr="004A1B6D" w:rsidRDefault="009E7E95" w:rsidP="00A24E0C">
            <w:pPr>
              <w:jc w:val="center"/>
              <w:rPr>
                <w:sz w:val="22"/>
                <w:szCs w:val="22"/>
              </w:rPr>
            </w:pPr>
          </w:p>
          <w:p w14:paraId="398036F0" w14:textId="52D948D9" w:rsidR="009E7E95" w:rsidRPr="004A1B6D" w:rsidRDefault="00414CC4" w:rsidP="00A24E0C">
            <w:pPr>
              <w:jc w:val="center"/>
              <w:rPr>
                <w:sz w:val="22"/>
                <w:szCs w:val="22"/>
              </w:rPr>
            </w:pPr>
            <w:sdt>
              <w:sdtPr>
                <w:rPr>
                  <w:sz w:val="22"/>
                  <w:szCs w:val="22"/>
                </w:rPr>
                <w:id w:val="496700359"/>
                <w14:checkbox>
                  <w14:checked w14:val="1"/>
                  <w14:checkedState w14:val="2612" w14:font="MS Gothic"/>
                  <w14:uncheckedState w14:val="2610" w14:font="MS Gothic"/>
                </w14:checkbox>
              </w:sdtPr>
              <w:sdtEndPr/>
              <w:sdtContent>
                <w:r w:rsidR="00354F36">
                  <w:rPr>
                    <w:rFonts w:ascii="MS Gothic" w:eastAsia="MS Gothic" w:hAnsi="MS Gothic" w:hint="eastAsia"/>
                    <w:sz w:val="22"/>
                    <w:szCs w:val="22"/>
                  </w:rPr>
                  <w:t>☒</w:t>
                </w:r>
              </w:sdtContent>
            </w:sdt>
          </w:p>
        </w:tc>
      </w:tr>
      <w:tr w:rsidR="009E7E95" w:rsidRPr="004A1B6D" w14:paraId="73B8D085" w14:textId="77777777" w:rsidTr="009E7E95">
        <w:trPr>
          <w:trHeight w:val="819"/>
        </w:trPr>
        <w:tc>
          <w:tcPr>
            <w:tcW w:w="1360" w:type="dxa"/>
          </w:tcPr>
          <w:p w14:paraId="52D0EBC8"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Supplementary Data</w:t>
            </w:r>
          </w:p>
        </w:tc>
        <w:tc>
          <w:tcPr>
            <w:tcW w:w="1440" w:type="dxa"/>
          </w:tcPr>
          <w:p w14:paraId="33F243C7"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.csv, .xlsx, .txt, .zip, .</w:t>
            </w:r>
            <w:proofErr w:type="spellStart"/>
            <w:r w:rsidRPr="004A1B6D">
              <w:rPr>
                <w:rFonts w:asciiTheme="minorHAnsi" w:hAnsiTheme="minorHAnsi" w:cstheme="minorHAnsi"/>
                <w:sz w:val="22"/>
                <w:szCs w:val="22"/>
              </w:rPr>
              <w:t>cif</w:t>
            </w:r>
            <w:proofErr w:type="spellEnd"/>
          </w:p>
        </w:tc>
        <w:tc>
          <w:tcPr>
            <w:tcW w:w="1785" w:type="dxa"/>
          </w:tcPr>
          <w:p w14:paraId="701F0740"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Supplementary Data 1, Supplementary Data 2, etc. </w:t>
            </w:r>
          </w:p>
        </w:tc>
        <w:tc>
          <w:tcPr>
            <w:tcW w:w="1710" w:type="dxa"/>
          </w:tcPr>
          <w:p w14:paraId="716619E8"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Data Sets</w:t>
            </w:r>
          </w:p>
        </w:tc>
        <w:tc>
          <w:tcPr>
            <w:tcW w:w="5466" w:type="dxa"/>
          </w:tcPr>
          <w:p w14:paraId="74FCDCA1"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Any Supplementary Data files should be supplied separately and should be labelled as Supplementary Data 1, etc. Legends for these should be given in the Editorial Requests Table (and not in the main Supplementary Information file). </w:t>
            </w:r>
          </w:p>
          <w:p w14:paraId="23A8F65D" w14:textId="77777777" w:rsidR="009E7E95" w:rsidRPr="004A1B6D" w:rsidRDefault="009E7E95" w:rsidP="00A24E0C">
            <w:pPr>
              <w:jc w:val="center"/>
              <w:rPr>
                <w:rFonts w:asciiTheme="minorHAnsi" w:hAnsiTheme="minorHAnsi" w:cstheme="minorHAnsi"/>
                <w:sz w:val="22"/>
                <w:szCs w:val="22"/>
              </w:rPr>
            </w:pPr>
          </w:p>
          <w:p w14:paraId="24001A97"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We recommend limiting the size of each Supplementary file to 50MB.</w:t>
            </w:r>
            <w:r w:rsidRPr="004A1B6D">
              <w:rPr>
                <w:rFonts w:asciiTheme="minorHAnsi" w:hAnsiTheme="minorHAnsi" w:cstheme="minorHAnsi"/>
                <w:sz w:val="22"/>
                <w:szCs w:val="22"/>
              </w:rPr>
              <w:br/>
            </w:r>
            <w:r w:rsidRPr="004A1B6D">
              <w:rPr>
                <w:rFonts w:asciiTheme="minorHAnsi" w:hAnsiTheme="minorHAnsi" w:cstheme="minorHAnsi"/>
                <w:sz w:val="22"/>
                <w:szCs w:val="22"/>
              </w:rPr>
              <w:br/>
              <w:t xml:space="preserve">** Please note that Supplementary Information cannot be changed after the paper has been accepted **  </w:t>
            </w:r>
          </w:p>
        </w:tc>
        <w:sdt>
          <w:sdtPr>
            <w:rPr>
              <w:sz w:val="22"/>
              <w:szCs w:val="22"/>
            </w:rPr>
            <w:id w:val="-1479613336"/>
            <w14:checkbox>
              <w14:checked w14:val="1"/>
              <w14:checkedState w14:val="2612" w14:font="MS Gothic"/>
              <w14:uncheckedState w14:val="2610" w14:font="MS Gothic"/>
            </w14:checkbox>
          </w:sdtPr>
          <w:sdtEndPr/>
          <w:sdtContent>
            <w:tc>
              <w:tcPr>
                <w:tcW w:w="850" w:type="dxa"/>
                <w:vAlign w:val="center"/>
              </w:tcPr>
              <w:p w14:paraId="3308CD4D" w14:textId="0FF1DD71"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78BE021D" w14:textId="77777777" w:rsidTr="009E7E95">
        <w:trPr>
          <w:trHeight w:val="819"/>
        </w:trPr>
        <w:tc>
          <w:tcPr>
            <w:tcW w:w="1360" w:type="dxa"/>
          </w:tcPr>
          <w:p w14:paraId="14247E72"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Supplementary Audio</w:t>
            </w:r>
          </w:p>
        </w:tc>
        <w:tc>
          <w:tcPr>
            <w:tcW w:w="1440" w:type="dxa"/>
          </w:tcPr>
          <w:p w14:paraId="5713A644"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w:t>
            </w:r>
            <w:proofErr w:type="spellStart"/>
            <w:r w:rsidRPr="004A1B6D">
              <w:rPr>
                <w:rFonts w:asciiTheme="minorHAnsi" w:hAnsiTheme="minorHAnsi" w:cstheme="minorHAnsi"/>
                <w:sz w:val="22"/>
                <w:szCs w:val="22"/>
              </w:rPr>
              <w:t>avi</w:t>
            </w:r>
            <w:proofErr w:type="spellEnd"/>
            <w:r w:rsidRPr="004A1B6D">
              <w:rPr>
                <w:rFonts w:asciiTheme="minorHAnsi" w:hAnsiTheme="minorHAnsi" w:cstheme="minorHAnsi"/>
                <w:sz w:val="22"/>
                <w:szCs w:val="22"/>
              </w:rPr>
              <w:t>, .mp2, .wav, .mp3</w:t>
            </w:r>
          </w:p>
        </w:tc>
        <w:tc>
          <w:tcPr>
            <w:tcW w:w="1785" w:type="dxa"/>
          </w:tcPr>
          <w:p w14:paraId="27DE6A27"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Supplementary Audio 1, Supplementary Audio 2, etc. </w:t>
            </w:r>
          </w:p>
        </w:tc>
        <w:tc>
          <w:tcPr>
            <w:tcW w:w="1710" w:type="dxa"/>
          </w:tcPr>
          <w:p w14:paraId="1A9B1FC7"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Supplemental Material</w:t>
            </w:r>
          </w:p>
        </w:tc>
        <w:tc>
          <w:tcPr>
            <w:tcW w:w="5466" w:type="dxa"/>
          </w:tcPr>
          <w:p w14:paraId="4C1EE551"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Any Supplementary Audio files should be supplied separately and should be labelled as Supplementary Audio 1, etc. Legends for these should be given in the Editorial </w:t>
            </w:r>
            <w:r w:rsidRPr="004A1B6D">
              <w:rPr>
                <w:rFonts w:asciiTheme="minorHAnsi" w:hAnsiTheme="minorHAnsi" w:cstheme="minorHAnsi"/>
                <w:sz w:val="22"/>
                <w:szCs w:val="22"/>
              </w:rPr>
              <w:lastRenderedPageBreak/>
              <w:t xml:space="preserve">Requests Table (and not in the main Supplementary Information file). </w:t>
            </w:r>
          </w:p>
          <w:p w14:paraId="58502DF7" w14:textId="77777777" w:rsidR="009E7E95" w:rsidRPr="004A1B6D" w:rsidRDefault="009E7E95" w:rsidP="00A24E0C">
            <w:pPr>
              <w:rPr>
                <w:rFonts w:asciiTheme="minorHAnsi" w:hAnsiTheme="minorHAnsi" w:cstheme="minorHAnsi"/>
                <w:sz w:val="22"/>
                <w:szCs w:val="22"/>
              </w:rPr>
            </w:pPr>
          </w:p>
          <w:p w14:paraId="170038E5"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We recommend limiting the size of each Supplementary file to 50MB.</w:t>
            </w:r>
            <w:r w:rsidRPr="004A1B6D">
              <w:rPr>
                <w:rFonts w:asciiTheme="minorHAnsi" w:hAnsiTheme="minorHAnsi" w:cstheme="minorHAnsi"/>
                <w:sz w:val="22"/>
                <w:szCs w:val="22"/>
              </w:rPr>
              <w:br/>
            </w:r>
            <w:r w:rsidRPr="004A1B6D">
              <w:rPr>
                <w:rFonts w:asciiTheme="minorHAnsi" w:hAnsiTheme="minorHAnsi" w:cstheme="minorHAnsi"/>
                <w:sz w:val="22"/>
                <w:szCs w:val="22"/>
              </w:rPr>
              <w:br/>
              <w:t xml:space="preserve">** Please note that Supplementary Information cannot be changed after the paper has been accepted **  </w:t>
            </w:r>
          </w:p>
        </w:tc>
        <w:sdt>
          <w:sdtPr>
            <w:rPr>
              <w:sz w:val="22"/>
              <w:szCs w:val="22"/>
            </w:rPr>
            <w:id w:val="-431903556"/>
            <w14:checkbox>
              <w14:checked w14:val="1"/>
              <w14:checkedState w14:val="2612" w14:font="MS Gothic"/>
              <w14:uncheckedState w14:val="2610" w14:font="MS Gothic"/>
            </w14:checkbox>
          </w:sdtPr>
          <w:sdtEndPr/>
          <w:sdtContent>
            <w:tc>
              <w:tcPr>
                <w:tcW w:w="850" w:type="dxa"/>
                <w:vAlign w:val="center"/>
              </w:tcPr>
              <w:p w14:paraId="7E936CB3" w14:textId="558A0E7C"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7A8EB248" w14:textId="77777777" w:rsidTr="009E7E95">
        <w:trPr>
          <w:trHeight w:val="819"/>
        </w:trPr>
        <w:tc>
          <w:tcPr>
            <w:tcW w:w="1360" w:type="dxa"/>
          </w:tcPr>
          <w:p w14:paraId="2C6412BD"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Supplementary Movies</w:t>
            </w:r>
          </w:p>
        </w:tc>
        <w:tc>
          <w:tcPr>
            <w:tcW w:w="1440" w:type="dxa"/>
          </w:tcPr>
          <w:p w14:paraId="162FAE69"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.mp4, .mpeg, .</w:t>
            </w:r>
            <w:proofErr w:type="spellStart"/>
            <w:r w:rsidRPr="004A1B6D">
              <w:rPr>
                <w:rFonts w:asciiTheme="minorHAnsi" w:hAnsiTheme="minorHAnsi" w:cstheme="minorHAnsi"/>
                <w:sz w:val="22"/>
                <w:szCs w:val="22"/>
              </w:rPr>
              <w:t>flv</w:t>
            </w:r>
            <w:proofErr w:type="spellEnd"/>
            <w:r w:rsidRPr="004A1B6D">
              <w:rPr>
                <w:rFonts w:asciiTheme="minorHAnsi" w:hAnsiTheme="minorHAnsi" w:cstheme="minorHAnsi"/>
                <w:sz w:val="22"/>
                <w:szCs w:val="22"/>
              </w:rPr>
              <w:t>, .3gp, .m4v, .mts, .</w:t>
            </w:r>
            <w:proofErr w:type="spellStart"/>
            <w:r w:rsidRPr="004A1B6D">
              <w:rPr>
                <w:rFonts w:asciiTheme="minorHAnsi" w:hAnsiTheme="minorHAnsi" w:cstheme="minorHAnsi"/>
                <w:sz w:val="22"/>
                <w:szCs w:val="22"/>
              </w:rPr>
              <w:t>mxf</w:t>
            </w:r>
            <w:proofErr w:type="spellEnd"/>
            <w:r w:rsidRPr="004A1B6D">
              <w:rPr>
                <w:rFonts w:asciiTheme="minorHAnsi" w:hAnsiTheme="minorHAnsi" w:cstheme="minorHAnsi"/>
                <w:sz w:val="22"/>
                <w:szCs w:val="22"/>
              </w:rPr>
              <w:t>, .mpg, .mov, .m2p, .gif, .</w:t>
            </w:r>
            <w:proofErr w:type="spellStart"/>
            <w:r w:rsidRPr="004A1B6D">
              <w:rPr>
                <w:rFonts w:asciiTheme="minorHAnsi" w:hAnsiTheme="minorHAnsi" w:cstheme="minorHAnsi"/>
                <w:sz w:val="22"/>
                <w:szCs w:val="22"/>
              </w:rPr>
              <w:t>wmv</w:t>
            </w:r>
            <w:proofErr w:type="spellEnd"/>
            <w:r w:rsidRPr="004A1B6D">
              <w:rPr>
                <w:rFonts w:asciiTheme="minorHAnsi" w:hAnsiTheme="minorHAnsi" w:cstheme="minorHAnsi"/>
                <w:sz w:val="22"/>
                <w:szCs w:val="22"/>
              </w:rPr>
              <w:t>,</w:t>
            </w:r>
          </w:p>
        </w:tc>
        <w:tc>
          <w:tcPr>
            <w:tcW w:w="1785" w:type="dxa"/>
          </w:tcPr>
          <w:p w14:paraId="3E42AC24"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Supplementary Movie 1, Supplementary Movie 2, etc.</w:t>
            </w:r>
          </w:p>
        </w:tc>
        <w:tc>
          <w:tcPr>
            <w:tcW w:w="1710" w:type="dxa"/>
          </w:tcPr>
          <w:p w14:paraId="1ED2AB2F"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Video</w:t>
            </w:r>
          </w:p>
        </w:tc>
        <w:tc>
          <w:tcPr>
            <w:tcW w:w="5466" w:type="dxa"/>
          </w:tcPr>
          <w:p w14:paraId="12FDF634"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Any Supplementary Movie files should be supplied separately and should be labelled as Supplementary Movie 1, etc. Legends for these should be given in the Editorial Requests Table (and not in the main Supplementary Information file).  </w:t>
            </w:r>
          </w:p>
          <w:p w14:paraId="33DAF159" w14:textId="77777777" w:rsidR="009E7E95" w:rsidRPr="004A1B6D" w:rsidRDefault="009E7E95" w:rsidP="00A24E0C">
            <w:pPr>
              <w:rPr>
                <w:rFonts w:asciiTheme="minorHAnsi" w:hAnsiTheme="minorHAnsi" w:cstheme="minorHAnsi"/>
                <w:sz w:val="22"/>
                <w:szCs w:val="22"/>
              </w:rPr>
            </w:pPr>
          </w:p>
          <w:p w14:paraId="7169AF9B"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We recommend limiting the size of each Supplementary file to 50MB.</w:t>
            </w:r>
            <w:r w:rsidRPr="004A1B6D">
              <w:rPr>
                <w:rFonts w:asciiTheme="minorHAnsi" w:hAnsiTheme="minorHAnsi" w:cstheme="minorHAnsi"/>
                <w:sz w:val="22"/>
                <w:szCs w:val="22"/>
              </w:rPr>
              <w:br/>
            </w:r>
            <w:r w:rsidRPr="004A1B6D">
              <w:rPr>
                <w:rFonts w:asciiTheme="minorHAnsi" w:hAnsiTheme="minorHAnsi" w:cstheme="minorHAnsi"/>
                <w:sz w:val="22"/>
                <w:szCs w:val="22"/>
              </w:rPr>
              <w:br/>
              <w:t xml:space="preserve">** Please note that Supplementary Information cannot be changed after the paper has been accepted **  </w:t>
            </w:r>
          </w:p>
        </w:tc>
        <w:sdt>
          <w:sdtPr>
            <w:rPr>
              <w:sz w:val="22"/>
              <w:szCs w:val="22"/>
            </w:rPr>
            <w:id w:val="-428353445"/>
            <w14:checkbox>
              <w14:checked w14:val="1"/>
              <w14:checkedState w14:val="2612" w14:font="MS Gothic"/>
              <w14:uncheckedState w14:val="2610" w14:font="MS Gothic"/>
            </w14:checkbox>
          </w:sdtPr>
          <w:sdtEndPr/>
          <w:sdtContent>
            <w:tc>
              <w:tcPr>
                <w:tcW w:w="850" w:type="dxa"/>
                <w:vAlign w:val="center"/>
              </w:tcPr>
              <w:p w14:paraId="7E82CA10" w14:textId="2BBF1B10"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16CBEFE4" w14:textId="77777777" w:rsidTr="009E7E95">
        <w:trPr>
          <w:trHeight w:val="819"/>
        </w:trPr>
        <w:tc>
          <w:tcPr>
            <w:tcW w:w="1360" w:type="dxa"/>
          </w:tcPr>
          <w:p w14:paraId="4F5A78B4"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Supplementary Software</w:t>
            </w:r>
          </w:p>
        </w:tc>
        <w:tc>
          <w:tcPr>
            <w:tcW w:w="1440" w:type="dxa"/>
          </w:tcPr>
          <w:p w14:paraId="5CD577AB"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.zip</w:t>
            </w:r>
          </w:p>
        </w:tc>
        <w:tc>
          <w:tcPr>
            <w:tcW w:w="1785" w:type="dxa"/>
          </w:tcPr>
          <w:p w14:paraId="045CB2A4"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Supplementary Software 1, Supplementary Software 2, etc. </w:t>
            </w:r>
          </w:p>
        </w:tc>
        <w:tc>
          <w:tcPr>
            <w:tcW w:w="1710" w:type="dxa"/>
          </w:tcPr>
          <w:p w14:paraId="733DF70C"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Supplemental Material</w:t>
            </w:r>
          </w:p>
        </w:tc>
        <w:tc>
          <w:tcPr>
            <w:tcW w:w="5466" w:type="dxa"/>
          </w:tcPr>
          <w:p w14:paraId="2B3B6D6A"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Any Supplementary Software files should be supplied separately and should be labelled as Supplementary Software 1, etc. Legends for these should be given in the Editorial Requests Table (and not in the main Supplementary Information file).</w:t>
            </w:r>
          </w:p>
          <w:p w14:paraId="21E13E45" w14:textId="77777777" w:rsidR="009E7E95" w:rsidRPr="004A1B6D" w:rsidRDefault="009E7E95" w:rsidP="00A24E0C">
            <w:pPr>
              <w:rPr>
                <w:rFonts w:asciiTheme="minorHAnsi" w:hAnsiTheme="minorHAnsi" w:cstheme="minorHAnsi"/>
                <w:sz w:val="22"/>
                <w:szCs w:val="22"/>
              </w:rPr>
            </w:pPr>
          </w:p>
          <w:p w14:paraId="591EB0D6"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Supplementary Software must be supplied as a ZIP file.</w:t>
            </w:r>
            <w:r w:rsidRPr="004A1B6D">
              <w:rPr>
                <w:rFonts w:asciiTheme="minorHAnsi" w:hAnsiTheme="minorHAnsi" w:cstheme="minorHAnsi"/>
                <w:sz w:val="22"/>
                <w:szCs w:val="22"/>
              </w:rPr>
              <w:br/>
            </w:r>
            <w:r w:rsidRPr="004A1B6D">
              <w:rPr>
                <w:rFonts w:asciiTheme="minorHAnsi" w:hAnsiTheme="minorHAnsi" w:cstheme="minorHAnsi"/>
                <w:sz w:val="22"/>
                <w:szCs w:val="22"/>
              </w:rPr>
              <w:br/>
              <w:t>We recommend limiting the size of each Supplementary file to 50MB.</w:t>
            </w:r>
            <w:r w:rsidRPr="004A1B6D">
              <w:rPr>
                <w:rFonts w:asciiTheme="minorHAnsi" w:hAnsiTheme="minorHAnsi" w:cstheme="minorHAnsi"/>
                <w:sz w:val="22"/>
                <w:szCs w:val="22"/>
              </w:rPr>
              <w:br/>
            </w:r>
            <w:r w:rsidRPr="004A1B6D">
              <w:rPr>
                <w:rFonts w:asciiTheme="minorHAnsi" w:hAnsiTheme="minorHAnsi" w:cstheme="minorHAnsi"/>
                <w:sz w:val="22"/>
                <w:szCs w:val="22"/>
              </w:rPr>
              <w:br/>
              <w:t xml:space="preserve">** Please note that Supplementary Information cannot be changed after the paper has been accepted **  </w:t>
            </w:r>
          </w:p>
        </w:tc>
        <w:sdt>
          <w:sdtPr>
            <w:rPr>
              <w:sz w:val="22"/>
              <w:szCs w:val="22"/>
            </w:rPr>
            <w:id w:val="653644574"/>
            <w14:checkbox>
              <w14:checked w14:val="1"/>
              <w14:checkedState w14:val="2612" w14:font="MS Gothic"/>
              <w14:uncheckedState w14:val="2610" w14:font="MS Gothic"/>
            </w14:checkbox>
          </w:sdtPr>
          <w:sdtEndPr/>
          <w:sdtContent>
            <w:tc>
              <w:tcPr>
                <w:tcW w:w="850" w:type="dxa"/>
                <w:vAlign w:val="center"/>
              </w:tcPr>
              <w:p w14:paraId="0972DE6F" w14:textId="475E35D7"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54D1D3F7" w14:textId="77777777" w:rsidTr="009E7E95">
        <w:trPr>
          <w:trHeight w:val="819"/>
        </w:trPr>
        <w:tc>
          <w:tcPr>
            <w:tcW w:w="1360" w:type="dxa"/>
          </w:tcPr>
          <w:p w14:paraId="28BEADB6"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lastRenderedPageBreak/>
              <w:t>Life sciences reporting summary</w:t>
            </w:r>
          </w:p>
        </w:tc>
        <w:tc>
          <w:tcPr>
            <w:tcW w:w="1440" w:type="dxa"/>
          </w:tcPr>
          <w:p w14:paraId="361AD537"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.pdf</w:t>
            </w:r>
          </w:p>
        </w:tc>
        <w:tc>
          <w:tcPr>
            <w:tcW w:w="1785" w:type="dxa"/>
          </w:tcPr>
          <w:p w14:paraId="3E727E5D"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Reporting Summary</w:t>
            </w:r>
          </w:p>
        </w:tc>
        <w:tc>
          <w:tcPr>
            <w:tcW w:w="1710" w:type="dxa"/>
          </w:tcPr>
          <w:p w14:paraId="49669864"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Supplemental Material</w:t>
            </w:r>
          </w:p>
        </w:tc>
        <w:tc>
          <w:tcPr>
            <w:tcW w:w="5466" w:type="dxa"/>
          </w:tcPr>
          <w:p w14:paraId="7FF10FAA"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For life science manuscripts, a final version of the life sciences reporting summary. </w:t>
            </w:r>
            <w:r w:rsidRPr="004A1B6D">
              <w:rPr>
                <w:rFonts w:asciiTheme="minorHAnsi" w:hAnsiTheme="minorHAnsi" w:cstheme="minorHAnsi"/>
                <w:sz w:val="22"/>
                <w:szCs w:val="22"/>
              </w:rPr>
              <w:br/>
            </w:r>
            <w:hyperlink r:id="rId24">
              <w:r w:rsidRPr="004A1B6D">
                <w:rPr>
                  <w:rFonts w:asciiTheme="minorHAnsi" w:hAnsiTheme="minorHAnsi" w:cstheme="minorHAnsi"/>
                  <w:color w:val="0000FF"/>
                  <w:sz w:val="22"/>
                  <w:szCs w:val="22"/>
                  <w:u w:val="single"/>
                </w:rPr>
                <w:t>https://www.nature.com/documents/nr-reporting-summary.pdf</w:t>
              </w:r>
            </w:hyperlink>
            <w:r w:rsidRPr="004A1B6D">
              <w:rPr>
                <w:rFonts w:asciiTheme="minorHAnsi" w:hAnsiTheme="minorHAnsi" w:cstheme="minorHAnsi"/>
                <w:sz w:val="22"/>
                <w:szCs w:val="22"/>
              </w:rPr>
              <w:t xml:space="preserve"> </w:t>
            </w:r>
          </w:p>
          <w:p w14:paraId="5DF2D6B4" w14:textId="77777777" w:rsidR="009E7E95" w:rsidRPr="004A1B6D" w:rsidRDefault="009E7E95" w:rsidP="00A24E0C">
            <w:pPr>
              <w:rPr>
                <w:rFonts w:asciiTheme="minorHAnsi" w:hAnsiTheme="minorHAnsi" w:cstheme="minorHAnsi"/>
                <w:sz w:val="22"/>
                <w:szCs w:val="22"/>
              </w:rPr>
            </w:pPr>
          </w:p>
          <w:p w14:paraId="4823B199"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The reporting summary will be published alongside your manuscript and therefore it needs to accurately represent your work. Please take a close look at the reporting summary and make sure that everything is completed correctly. In the section "Reporting for specific materials, systems and methods", you need to tick a box for each item, according to whether or not it applies, which will result in irrelevant sections becoming hidden. In the subsequent sections no box should be left blank or completed as N/A, including when the response is negative. Also, please make sure to include your name and date at the top of the document.</w:t>
            </w:r>
          </w:p>
        </w:tc>
        <w:sdt>
          <w:sdtPr>
            <w:rPr>
              <w:sz w:val="22"/>
              <w:szCs w:val="22"/>
            </w:rPr>
            <w:id w:val="-2077585239"/>
            <w14:checkbox>
              <w14:checked w14:val="1"/>
              <w14:checkedState w14:val="2612" w14:font="MS Gothic"/>
              <w14:uncheckedState w14:val="2610" w14:font="MS Gothic"/>
            </w14:checkbox>
          </w:sdtPr>
          <w:sdtEndPr/>
          <w:sdtContent>
            <w:tc>
              <w:tcPr>
                <w:tcW w:w="850" w:type="dxa"/>
                <w:vAlign w:val="center"/>
              </w:tcPr>
              <w:p w14:paraId="1C611E3D" w14:textId="4D70D11A"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556953F0" w14:textId="77777777" w:rsidTr="009E7E95">
        <w:trPr>
          <w:trHeight w:val="819"/>
        </w:trPr>
        <w:tc>
          <w:tcPr>
            <w:tcW w:w="1360" w:type="dxa"/>
          </w:tcPr>
          <w:p w14:paraId="10BD815A"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Editorial policy checklist</w:t>
            </w:r>
          </w:p>
        </w:tc>
        <w:tc>
          <w:tcPr>
            <w:tcW w:w="1440" w:type="dxa"/>
          </w:tcPr>
          <w:p w14:paraId="51180C45"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.pdf</w:t>
            </w:r>
          </w:p>
        </w:tc>
        <w:tc>
          <w:tcPr>
            <w:tcW w:w="1785" w:type="dxa"/>
          </w:tcPr>
          <w:p w14:paraId="229BA436"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Editorial policy checklist</w:t>
            </w:r>
          </w:p>
        </w:tc>
        <w:tc>
          <w:tcPr>
            <w:tcW w:w="1710" w:type="dxa"/>
          </w:tcPr>
          <w:p w14:paraId="47F769BC"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Related Manuscript File</w:t>
            </w:r>
          </w:p>
        </w:tc>
        <w:tc>
          <w:tcPr>
            <w:tcW w:w="5466" w:type="dxa"/>
          </w:tcPr>
          <w:p w14:paraId="79A01B06"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For all primary research articles, a final version of the editorial policy checklist. </w:t>
            </w:r>
            <w:r w:rsidRPr="004A1B6D">
              <w:rPr>
                <w:rFonts w:asciiTheme="minorHAnsi" w:hAnsiTheme="minorHAnsi" w:cstheme="minorHAnsi"/>
                <w:sz w:val="22"/>
                <w:szCs w:val="22"/>
              </w:rPr>
              <w:br/>
            </w:r>
            <w:hyperlink r:id="rId25">
              <w:r w:rsidRPr="004A1B6D">
                <w:rPr>
                  <w:rFonts w:asciiTheme="minorHAnsi" w:hAnsiTheme="minorHAnsi" w:cstheme="minorHAnsi"/>
                  <w:color w:val="0000FF"/>
                  <w:sz w:val="22"/>
                  <w:szCs w:val="22"/>
                  <w:u w:val="single"/>
                </w:rPr>
                <w:t>https://www.nature.com/documents/nr-editorial-policy-checklist.zip</w:t>
              </w:r>
            </w:hyperlink>
            <w:r w:rsidRPr="004A1B6D">
              <w:rPr>
                <w:rFonts w:asciiTheme="minorHAnsi" w:hAnsiTheme="minorHAnsi" w:cstheme="minorHAnsi"/>
                <w:sz w:val="22"/>
                <w:szCs w:val="22"/>
              </w:rPr>
              <w:br/>
            </w:r>
            <w:r w:rsidRPr="004A1B6D">
              <w:rPr>
                <w:rFonts w:asciiTheme="minorHAnsi" w:hAnsiTheme="minorHAnsi" w:cstheme="minorHAnsi"/>
                <w:color w:val="212121"/>
                <w:sz w:val="22"/>
                <w:szCs w:val="22"/>
              </w:rPr>
              <w:t>Please note that this form is a dynamic ‘smart pdf’ and must therefore be downloaded and completed in Adobe Reader. Clicking this link will download a zip file containing the pdf.</w:t>
            </w:r>
          </w:p>
        </w:tc>
        <w:sdt>
          <w:sdtPr>
            <w:rPr>
              <w:sz w:val="22"/>
              <w:szCs w:val="22"/>
            </w:rPr>
            <w:id w:val="2116471236"/>
            <w14:checkbox>
              <w14:checked w14:val="1"/>
              <w14:checkedState w14:val="2612" w14:font="MS Gothic"/>
              <w14:uncheckedState w14:val="2610" w14:font="MS Gothic"/>
            </w14:checkbox>
          </w:sdtPr>
          <w:sdtEndPr/>
          <w:sdtContent>
            <w:tc>
              <w:tcPr>
                <w:tcW w:w="850" w:type="dxa"/>
                <w:vAlign w:val="center"/>
              </w:tcPr>
              <w:p w14:paraId="0E39AB32" w14:textId="73290109" w:rsidR="009E7E95" w:rsidRPr="004A1B6D" w:rsidRDefault="00354F36" w:rsidP="00A24E0C">
                <w:pPr>
                  <w:jc w:val="center"/>
                  <w:rPr>
                    <w:sz w:val="22"/>
                    <w:szCs w:val="22"/>
                  </w:rPr>
                </w:pPr>
                <w:r>
                  <w:rPr>
                    <w:rFonts w:ascii="MS Gothic" w:eastAsia="MS Gothic" w:hAnsi="MS Gothic" w:hint="eastAsia"/>
                    <w:sz w:val="22"/>
                    <w:szCs w:val="22"/>
                  </w:rPr>
                  <w:t>☒</w:t>
                </w:r>
              </w:p>
            </w:tc>
          </w:sdtContent>
        </w:sdt>
      </w:tr>
      <w:tr w:rsidR="009E7E95" w:rsidRPr="004A1B6D" w14:paraId="59E15B9F" w14:textId="77777777" w:rsidTr="009E7E95">
        <w:trPr>
          <w:trHeight w:val="819"/>
        </w:trPr>
        <w:tc>
          <w:tcPr>
            <w:tcW w:w="1360" w:type="dxa"/>
          </w:tcPr>
          <w:p w14:paraId="44C5EF8F"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Suggested feature image</w:t>
            </w:r>
          </w:p>
        </w:tc>
        <w:tc>
          <w:tcPr>
            <w:tcW w:w="1440" w:type="dxa"/>
          </w:tcPr>
          <w:p w14:paraId="788424D3" w14:textId="77777777" w:rsidR="009E7E95" w:rsidRPr="004A1B6D" w:rsidRDefault="009E7E95" w:rsidP="00A24E0C">
            <w:pPr>
              <w:ind w:left="153"/>
              <w:rPr>
                <w:rFonts w:asciiTheme="minorHAnsi" w:hAnsiTheme="minorHAnsi" w:cstheme="minorHAnsi"/>
                <w:sz w:val="22"/>
                <w:szCs w:val="22"/>
              </w:rPr>
            </w:pPr>
            <w:r w:rsidRPr="004A1B6D">
              <w:rPr>
                <w:rFonts w:asciiTheme="minorHAnsi" w:hAnsiTheme="minorHAnsi" w:cstheme="minorHAnsi"/>
                <w:sz w:val="22"/>
                <w:szCs w:val="22"/>
              </w:rPr>
              <w:t>.jpg, .pdf, .gif, .tiff, .</w:t>
            </w:r>
            <w:proofErr w:type="spellStart"/>
            <w:r w:rsidRPr="004A1B6D">
              <w:rPr>
                <w:rFonts w:asciiTheme="minorHAnsi" w:hAnsiTheme="minorHAnsi" w:cstheme="minorHAnsi"/>
                <w:sz w:val="22"/>
                <w:szCs w:val="22"/>
              </w:rPr>
              <w:t>psd</w:t>
            </w:r>
            <w:proofErr w:type="spellEnd"/>
          </w:p>
        </w:tc>
        <w:tc>
          <w:tcPr>
            <w:tcW w:w="1785" w:type="dxa"/>
          </w:tcPr>
          <w:p w14:paraId="0085B7BB"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Featured image</w:t>
            </w:r>
          </w:p>
        </w:tc>
        <w:tc>
          <w:tcPr>
            <w:tcW w:w="1710" w:type="dxa"/>
          </w:tcPr>
          <w:p w14:paraId="24E624D4"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Related Manuscript File</w:t>
            </w:r>
          </w:p>
        </w:tc>
        <w:tc>
          <w:tcPr>
            <w:tcW w:w="5466" w:type="dxa"/>
          </w:tcPr>
          <w:p w14:paraId="2C1F8CB8" w14:textId="77777777" w:rsidR="009E7E95" w:rsidRPr="004A1B6D" w:rsidRDefault="009E7E95" w:rsidP="00A24E0C">
            <w:pPr>
              <w:rPr>
                <w:rFonts w:asciiTheme="minorHAnsi" w:hAnsiTheme="minorHAnsi" w:cstheme="minorHAnsi"/>
                <w:sz w:val="22"/>
                <w:szCs w:val="22"/>
              </w:rPr>
            </w:pPr>
            <w:r w:rsidRPr="004A1B6D">
              <w:rPr>
                <w:rFonts w:asciiTheme="minorHAnsi" w:hAnsiTheme="minorHAnsi" w:cstheme="minorHAnsi"/>
                <w:sz w:val="22"/>
                <w:szCs w:val="22"/>
              </w:rPr>
              <w:t xml:space="preserve">If you wish, an interesting image (but not an illustration or schematic) for consideration as a ‘Featured Image’ on the journal homepage. The file should be </w:t>
            </w:r>
            <w:r w:rsidRPr="00C7527C">
              <w:rPr>
                <w:rFonts w:asciiTheme="minorHAnsi" w:hAnsiTheme="minorHAnsi"/>
                <w:sz w:val="22"/>
                <w:szCs w:val="22"/>
              </w:rPr>
              <w:t>1</w:t>
            </w:r>
            <w:r>
              <w:rPr>
                <w:rFonts w:asciiTheme="minorHAnsi" w:hAnsiTheme="minorHAnsi"/>
                <w:sz w:val="22"/>
                <w:szCs w:val="22"/>
              </w:rPr>
              <w:t>2</w:t>
            </w:r>
            <w:r w:rsidRPr="00C7527C">
              <w:rPr>
                <w:rFonts w:asciiTheme="minorHAnsi" w:hAnsiTheme="minorHAnsi"/>
                <w:sz w:val="22"/>
                <w:szCs w:val="22"/>
              </w:rPr>
              <w:t>00x</w:t>
            </w:r>
            <w:r>
              <w:rPr>
                <w:rFonts w:asciiTheme="minorHAnsi" w:hAnsiTheme="minorHAnsi"/>
                <w:sz w:val="22"/>
                <w:szCs w:val="22"/>
              </w:rPr>
              <w:t>675</w:t>
            </w:r>
            <w:r w:rsidRPr="00C7527C">
              <w:rPr>
                <w:rFonts w:asciiTheme="minorHAnsi" w:hAnsiTheme="minorHAnsi"/>
                <w:sz w:val="22"/>
                <w:szCs w:val="22"/>
              </w:rPr>
              <w:t>-pixel</w:t>
            </w:r>
            <w:r>
              <w:rPr>
                <w:rFonts w:asciiTheme="minorHAnsi" w:hAnsiTheme="minorHAnsi"/>
                <w:sz w:val="22"/>
                <w:szCs w:val="22"/>
              </w:rPr>
              <w:t>s</w:t>
            </w:r>
            <w:r w:rsidRPr="004A1B6D">
              <w:rPr>
                <w:rFonts w:asciiTheme="minorHAnsi" w:hAnsiTheme="minorHAnsi" w:cstheme="minorHAnsi"/>
                <w:sz w:val="22"/>
                <w:szCs w:val="22"/>
              </w:rPr>
              <w:t xml:space="preserve"> in RGB format and should be uploaded as 'Related Manuscript File'. In addition to our home page, we may also use this image (with credit) in other journal-specific promotional material. If you submit a suggested featured image, please also include a completed </w:t>
            </w:r>
            <w:hyperlink r:id="rId26">
              <w:r w:rsidRPr="004A1B6D">
                <w:rPr>
                  <w:rFonts w:asciiTheme="minorHAnsi" w:hAnsiTheme="minorHAnsi" w:cstheme="minorHAnsi"/>
                  <w:color w:val="0000FF"/>
                  <w:sz w:val="22"/>
                  <w:szCs w:val="22"/>
                  <w:u w:val="single"/>
                </w:rPr>
                <w:t xml:space="preserve">image License to </w:t>
              </w:r>
              <w:r w:rsidRPr="004A1B6D">
                <w:rPr>
                  <w:rFonts w:asciiTheme="minorHAnsi" w:hAnsiTheme="minorHAnsi" w:cstheme="minorHAnsi"/>
                  <w:color w:val="0000FF"/>
                  <w:sz w:val="22"/>
                  <w:szCs w:val="22"/>
                  <w:u w:val="single"/>
                </w:rPr>
                <w:lastRenderedPageBreak/>
                <w:t>Publish form</w:t>
              </w:r>
            </w:hyperlink>
            <w:r w:rsidRPr="004A1B6D">
              <w:rPr>
                <w:rFonts w:asciiTheme="minorHAnsi" w:hAnsiTheme="minorHAnsi" w:cstheme="minorHAnsi"/>
                <w:color w:val="0000FF"/>
                <w:sz w:val="22"/>
                <w:szCs w:val="22"/>
              </w:rPr>
              <w:t xml:space="preserve"> </w:t>
            </w:r>
            <w:r w:rsidRPr="004A1B6D">
              <w:rPr>
                <w:rFonts w:asciiTheme="minorHAnsi" w:hAnsiTheme="minorHAnsi" w:cstheme="minorHAnsi"/>
                <w:sz w:val="22"/>
                <w:szCs w:val="22"/>
              </w:rPr>
              <w:t>(also upload as 'Related Manuscript File', with file name ‘Featured image LTP’).</w:t>
            </w:r>
          </w:p>
        </w:tc>
        <w:sdt>
          <w:sdtPr>
            <w:rPr>
              <w:sz w:val="22"/>
              <w:szCs w:val="22"/>
            </w:rPr>
            <w:id w:val="2098745436"/>
            <w14:checkbox>
              <w14:checked w14:val="1"/>
              <w14:checkedState w14:val="2612" w14:font="MS Gothic"/>
              <w14:uncheckedState w14:val="2610" w14:font="MS Gothic"/>
            </w14:checkbox>
          </w:sdtPr>
          <w:sdtEndPr/>
          <w:sdtContent>
            <w:tc>
              <w:tcPr>
                <w:tcW w:w="850" w:type="dxa"/>
                <w:vAlign w:val="center"/>
              </w:tcPr>
              <w:p w14:paraId="51663A8F" w14:textId="7CBFBCA3" w:rsidR="009E7E95" w:rsidRPr="004A1B6D" w:rsidRDefault="00354F36" w:rsidP="00A24E0C">
                <w:pPr>
                  <w:jc w:val="center"/>
                  <w:rPr>
                    <w:sz w:val="22"/>
                    <w:szCs w:val="22"/>
                  </w:rPr>
                </w:pPr>
                <w:r>
                  <w:rPr>
                    <w:rFonts w:ascii="MS Gothic" w:eastAsia="MS Gothic" w:hAnsi="MS Gothic" w:hint="eastAsia"/>
                    <w:sz w:val="22"/>
                    <w:szCs w:val="22"/>
                  </w:rPr>
                  <w:t>☒</w:t>
                </w:r>
              </w:p>
            </w:tc>
          </w:sdtContent>
        </w:sdt>
      </w:tr>
    </w:tbl>
    <w:p w14:paraId="3584D8DA" w14:textId="77777777" w:rsidR="009E7E95" w:rsidRDefault="009E7E95" w:rsidP="009E7E95">
      <w:bookmarkStart w:id="9" w:name="_heading=h.30j0zll" w:colFirst="0" w:colLast="0"/>
      <w:bookmarkEnd w:id="9"/>
    </w:p>
    <w:p w14:paraId="447FE0DD" w14:textId="77777777" w:rsidR="00662A55" w:rsidRDefault="00662A55"/>
    <w:sectPr w:rsidR="00662A55">
      <w:headerReference w:type="default" r:id="rId27"/>
      <w:footerReference w:type="default" r:id="rId28"/>
      <w:headerReference w:type="first" r:id="rId29"/>
      <w:footerReference w:type="first" r:id="rId30"/>
      <w:pgSz w:w="15840" w:h="12240" w:orient="landscape"/>
      <w:pgMar w:top="1440" w:right="1440" w:bottom="14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7A177" w14:textId="77777777" w:rsidR="00414CC4" w:rsidRDefault="00414CC4">
      <w:r>
        <w:separator/>
      </w:r>
    </w:p>
  </w:endnote>
  <w:endnote w:type="continuationSeparator" w:id="0">
    <w:p w14:paraId="13442C4C" w14:textId="77777777" w:rsidR="00414CC4" w:rsidRDefault="0041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altName w:val="﷽﷽﷽﷽﷽﷽﷽﷽뜠̟怀"/>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094A6" w14:textId="77777777" w:rsidR="008A6C7A" w:rsidRDefault="008A6C7A">
    <w:pPr>
      <w:pBdr>
        <w:top w:val="nil"/>
        <w:left w:val="nil"/>
        <w:bottom w:val="nil"/>
        <w:right w:val="nil"/>
        <w:between w:val="nil"/>
      </w:pBdr>
      <w:tabs>
        <w:tab w:val="center" w:pos="4680"/>
        <w:tab w:val="right" w:pos="9360"/>
      </w:tabs>
      <w:rPr>
        <w:color w:val="000000"/>
      </w:rPr>
    </w:pPr>
    <w:r>
      <w:rPr>
        <w:noProof/>
        <w:lang w:val="en-GB" w:eastAsia="en-GB"/>
      </w:rPr>
      <w:drawing>
        <wp:anchor distT="0" distB="0" distL="114300" distR="114300" simplePos="0" relativeHeight="251660288" behindDoc="0" locked="0" layoutInCell="1" hidden="0" allowOverlap="1" wp14:anchorId="453EE37A" wp14:editId="18A98708">
          <wp:simplePos x="0" y="0"/>
          <wp:positionH relativeFrom="column">
            <wp:posOffset>6076950</wp:posOffset>
          </wp:positionH>
          <wp:positionV relativeFrom="paragraph">
            <wp:posOffset>-59688</wp:posOffset>
          </wp:positionV>
          <wp:extent cx="1819656" cy="292608"/>
          <wp:effectExtent l="0" t="0" r="0" b="0"/>
          <wp:wrapSquare wrapText="bothSides" distT="0" distB="0" distL="114300" distR="114300"/>
          <wp:docPr id="10" name="image4.png" descr="C:\Users\brooke.laflamme\AppData\Local\Microsoft\Windows\INetCache\Content.Word\NAT_logo_NaturePortfolio_Master_Inline_RGB.emf"/>
          <wp:cNvGraphicFramePr/>
          <a:graphic xmlns:a="http://schemas.openxmlformats.org/drawingml/2006/main">
            <a:graphicData uri="http://schemas.openxmlformats.org/drawingml/2006/picture">
              <pic:pic xmlns:pic="http://schemas.openxmlformats.org/drawingml/2006/picture">
                <pic:nvPicPr>
                  <pic:cNvPr id="0" name="image4.png" descr="C:\Users\brooke.laflamme\AppData\Local\Microsoft\Windows\INetCache\Content.Word\NAT_logo_NaturePortfolio_Master_Inline_RGB.emf"/>
                  <pic:cNvPicPr preferRelativeResize="0"/>
                </pic:nvPicPr>
                <pic:blipFill>
                  <a:blip r:embed="rId1"/>
                  <a:srcRect/>
                  <a:stretch>
                    <a:fillRect/>
                  </a:stretch>
                </pic:blipFill>
                <pic:spPr>
                  <a:xfrm>
                    <a:off x="0" y="0"/>
                    <a:ext cx="1819656" cy="29260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A5F26" w14:textId="77777777" w:rsidR="008A6C7A" w:rsidRDefault="008A6C7A">
    <w:pPr>
      <w:pBdr>
        <w:top w:val="nil"/>
        <w:left w:val="nil"/>
        <w:bottom w:val="nil"/>
        <w:right w:val="nil"/>
        <w:between w:val="nil"/>
      </w:pBdr>
      <w:tabs>
        <w:tab w:val="center" w:pos="4680"/>
        <w:tab w:val="right" w:pos="9360"/>
      </w:tabs>
      <w:jc w:val="right"/>
      <w:rPr>
        <w:color w:val="000000"/>
      </w:rPr>
    </w:pPr>
    <w:r>
      <w:rPr>
        <w:noProof/>
        <w:lang w:val="en-GB" w:eastAsia="en-GB"/>
      </w:rPr>
      <w:drawing>
        <wp:anchor distT="0" distB="0" distL="114300" distR="114300" simplePos="0" relativeHeight="251661312" behindDoc="0" locked="0" layoutInCell="1" hidden="0" allowOverlap="1" wp14:anchorId="5BCC7054" wp14:editId="4CFE40E0">
          <wp:simplePos x="0" y="0"/>
          <wp:positionH relativeFrom="column">
            <wp:posOffset>6080760</wp:posOffset>
          </wp:positionH>
          <wp:positionV relativeFrom="paragraph">
            <wp:posOffset>-64134</wp:posOffset>
          </wp:positionV>
          <wp:extent cx="1819656" cy="292608"/>
          <wp:effectExtent l="0" t="0" r="0" b="0"/>
          <wp:wrapSquare wrapText="bothSides" distT="0" distB="0" distL="114300" distR="114300"/>
          <wp:docPr id="14" name="image4.png" descr="C:\Users\brooke.laflamme\AppData\Local\Microsoft\Windows\INetCache\Content.Word\NAT_logo_NaturePortfolio_Master_Inline_RGB.emf"/>
          <wp:cNvGraphicFramePr/>
          <a:graphic xmlns:a="http://schemas.openxmlformats.org/drawingml/2006/main">
            <a:graphicData uri="http://schemas.openxmlformats.org/drawingml/2006/picture">
              <pic:pic xmlns:pic="http://schemas.openxmlformats.org/drawingml/2006/picture">
                <pic:nvPicPr>
                  <pic:cNvPr id="0" name="image4.png" descr="C:\Users\brooke.laflamme\AppData\Local\Microsoft\Windows\INetCache\Content.Word\NAT_logo_NaturePortfolio_Master_Inline_RGB.emf"/>
                  <pic:cNvPicPr preferRelativeResize="0"/>
                </pic:nvPicPr>
                <pic:blipFill>
                  <a:blip r:embed="rId1"/>
                  <a:srcRect/>
                  <a:stretch>
                    <a:fillRect/>
                  </a:stretch>
                </pic:blipFill>
                <pic:spPr>
                  <a:xfrm>
                    <a:off x="0" y="0"/>
                    <a:ext cx="1819656" cy="29260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372D9" w14:textId="77777777" w:rsidR="00414CC4" w:rsidRDefault="00414CC4">
      <w:r>
        <w:separator/>
      </w:r>
    </w:p>
  </w:footnote>
  <w:footnote w:type="continuationSeparator" w:id="0">
    <w:p w14:paraId="211FAF16" w14:textId="77777777" w:rsidR="00414CC4" w:rsidRDefault="00414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DA779" w14:textId="77777777" w:rsidR="008A6C7A" w:rsidRDefault="008A6C7A" w:rsidP="00F77B32">
    <w:pPr>
      <w:pBdr>
        <w:top w:val="nil"/>
        <w:left w:val="nil"/>
        <w:bottom w:val="nil"/>
        <w:right w:val="nil"/>
        <w:between w:val="nil"/>
      </w:pBdr>
      <w:tabs>
        <w:tab w:val="center" w:pos="4680"/>
        <w:tab w:val="right" w:pos="9360"/>
      </w:tabs>
      <w:jc w:val="right"/>
      <w:rPr>
        <w:b/>
        <w:color w:val="000000"/>
        <w:sz w:val="36"/>
        <w:szCs w:val="36"/>
      </w:rPr>
    </w:pPr>
    <w:r>
      <w:rPr>
        <w:b/>
        <w:noProof/>
        <w:color w:val="000000"/>
        <w:sz w:val="36"/>
        <w:szCs w:val="36"/>
        <w:lang w:val="en-GB" w:eastAsia="en-GB"/>
      </w:rPr>
      <w:drawing>
        <wp:inline distT="0" distB="0" distL="0" distR="0" wp14:anchorId="50844625" wp14:editId="7D83D2E7">
          <wp:extent cx="227393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3935" cy="450850"/>
                  </a:xfrm>
                  <a:prstGeom prst="rect">
                    <a:avLst/>
                  </a:prstGeom>
                  <a:noFill/>
                </pic:spPr>
              </pic:pic>
            </a:graphicData>
          </a:graphic>
        </wp:inline>
      </w:drawing>
    </w:r>
  </w:p>
  <w:p w14:paraId="564E9124" w14:textId="77777777" w:rsidR="008A6C7A" w:rsidRDefault="008A6C7A">
    <w:pPr>
      <w:pBdr>
        <w:top w:val="nil"/>
        <w:left w:val="nil"/>
        <w:bottom w:val="nil"/>
        <w:right w:val="nil"/>
        <w:between w:val="nil"/>
      </w:pBdr>
      <w:tabs>
        <w:tab w:val="center" w:pos="4680"/>
        <w:tab w:val="right" w:pos="9360"/>
      </w:tabs>
      <w:rPr>
        <w:color w:val="000000"/>
      </w:rPr>
    </w:pPr>
    <w:r>
      <w:rPr>
        <w:b/>
        <w:color w:val="000000"/>
        <w:sz w:val="36"/>
        <w:szCs w:val="36"/>
      </w:rPr>
      <w:tab/>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36D9B" w14:textId="77777777" w:rsidR="008A6C7A" w:rsidRDefault="008A6C7A">
    <w:pPr>
      <w:pBdr>
        <w:top w:val="nil"/>
        <w:left w:val="nil"/>
        <w:bottom w:val="nil"/>
        <w:right w:val="nil"/>
        <w:between w:val="nil"/>
      </w:pBdr>
      <w:tabs>
        <w:tab w:val="center" w:pos="4680"/>
        <w:tab w:val="right" w:pos="9360"/>
      </w:tabs>
      <w:rPr>
        <w:b/>
        <w:color w:val="000000"/>
        <w:sz w:val="36"/>
        <w:szCs w:val="36"/>
      </w:rPr>
    </w:pPr>
    <w:r>
      <w:rPr>
        <w:noProof/>
        <w:lang w:val="en-GB" w:eastAsia="en-GB"/>
      </w:rPr>
      <w:drawing>
        <wp:anchor distT="0" distB="0" distL="114300" distR="114300" simplePos="0" relativeHeight="251659264" behindDoc="0" locked="0" layoutInCell="1" hidden="0" allowOverlap="1" wp14:anchorId="3AADEADD" wp14:editId="3D17F986">
          <wp:simplePos x="0" y="0"/>
          <wp:positionH relativeFrom="column">
            <wp:posOffset>5652481</wp:posOffset>
          </wp:positionH>
          <wp:positionV relativeFrom="paragraph">
            <wp:posOffset>125153</wp:posOffset>
          </wp:positionV>
          <wp:extent cx="2273935" cy="454787"/>
          <wp:effectExtent l="0" t="0" r="0" b="254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273935" cy="454787"/>
                  </a:xfrm>
                  <a:prstGeom prst="rect">
                    <a:avLst/>
                  </a:prstGeom>
                  <a:ln/>
                </pic:spPr>
              </pic:pic>
            </a:graphicData>
          </a:graphic>
          <wp14:sizeRelV relativeFrom="margin">
            <wp14:pctHeight>0</wp14:pctHeight>
          </wp14:sizeRelV>
        </wp:anchor>
      </w:drawing>
    </w:r>
  </w:p>
  <w:p w14:paraId="75E0A7E6" w14:textId="77777777" w:rsidR="008A6C7A" w:rsidRDefault="008A6C7A">
    <w:pPr>
      <w:pBdr>
        <w:top w:val="nil"/>
        <w:left w:val="nil"/>
        <w:bottom w:val="nil"/>
        <w:right w:val="nil"/>
        <w:between w:val="nil"/>
      </w:pBdr>
      <w:tabs>
        <w:tab w:val="center" w:pos="4680"/>
        <w:tab w:val="right" w:pos="9360"/>
      </w:tabs>
      <w:rPr>
        <w:color w:val="000000"/>
      </w:rPr>
    </w:pPr>
    <w:r>
      <w:rPr>
        <w:b/>
        <w:color w:val="000000"/>
        <w:sz w:val="36"/>
        <w:szCs w:val="36"/>
      </w:rPr>
      <w:t>Editorial  Requests Table</w:t>
    </w:r>
    <w:r>
      <w:rPr>
        <w:color w:val="000000"/>
      </w:rPr>
      <w:tab/>
    </w:r>
    <w:r>
      <w:rPr>
        <w:color w:val="000000"/>
      </w:rPr>
      <w:tab/>
    </w:r>
  </w:p>
  <w:p w14:paraId="46962587" w14:textId="77777777" w:rsidR="008A6C7A" w:rsidRDefault="008A6C7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5AA0"/>
    <w:multiLevelType w:val="multilevel"/>
    <w:tmpl w:val="EE2CA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582E90"/>
    <w:multiLevelType w:val="hybridMultilevel"/>
    <w:tmpl w:val="FA645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1376"/>
    <w:multiLevelType w:val="multilevel"/>
    <w:tmpl w:val="AA669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9B0AF8"/>
    <w:multiLevelType w:val="multilevel"/>
    <w:tmpl w:val="E1900D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8A6149"/>
    <w:multiLevelType w:val="hybridMultilevel"/>
    <w:tmpl w:val="FC5E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04888"/>
    <w:multiLevelType w:val="multilevel"/>
    <w:tmpl w:val="905ED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E52130"/>
    <w:multiLevelType w:val="hybridMultilevel"/>
    <w:tmpl w:val="F352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63926"/>
    <w:multiLevelType w:val="multilevel"/>
    <w:tmpl w:val="3DC07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7875303"/>
    <w:multiLevelType w:val="multilevel"/>
    <w:tmpl w:val="A5A05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902A7E"/>
    <w:multiLevelType w:val="hybridMultilevel"/>
    <w:tmpl w:val="9D4E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079DC"/>
    <w:multiLevelType w:val="hybridMultilevel"/>
    <w:tmpl w:val="09429BA8"/>
    <w:lvl w:ilvl="0" w:tplc="E9C2735A">
      <w:start w:val="1"/>
      <w:numFmt w:val="decimal"/>
      <w:lvlText w:val="%1."/>
      <w:lvlJc w:val="left"/>
      <w:pPr>
        <w:ind w:left="1080" w:hanging="360"/>
      </w:pPr>
      <w:rPr>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7E361E"/>
    <w:multiLevelType w:val="hybridMultilevel"/>
    <w:tmpl w:val="DA5223CE"/>
    <w:lvl w:ilvl="0" w:tplc="E9C2735A">
      <w:start w:val="1"/>
      <w:numFmt w:val="decimal"/>
      <w:lvlText w:val="%1."/>
      <w:lvlJc w:val="left"/>
      <w:pPr>
        <w:ind w:left="360" w:hanging="360"/>
      </w:pPr>
      <w:rPr>
        <w:b w:val="0"/>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1F670FD"/>
    <w:multiLevelType w:val="multilevel"/>
    <w:tmpl w:val="F356B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F85272"/>
    <w:multiLevelType w:val="multilevel"/>
    <w:tmpl w:val="65CEF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3"/>
  </w:num>
  <w:num w:numId="3">
    <w:abstractNumId w:val="8"/>
  </w:num>
  <w:num w:numId="4">
    <w:abstractNumId w:val="7"/>
  </w:num>
  <w:num w:numId="5">
    <w:abstractNumId w:val="12"/>
  </w:num>
  <w:num w:numId="6">
    <w:abstractNumId w:val="3"/>
  </w:num>
  <w:num w:numId="7">
    <w:abstractNumId w:val="0"/>
  </w:num>
  <w:num w:numId="8">
    <w:abstractNumId w:val="6"/>
  </w:num>
  <w:num w:numId="9">
    <w:abstractNumId w:val="1"/>
  </w:num>
  <w:num w:numId="10">
    <w:abstractNumId w:val="10"/>
  </w:num>
  <w:num w:numId="11">
    <w:abstractNumId w:val="11"/>
  </w:num>
  <w:num w:numId="12">
    <w:abstractNumId w:val="4"/>
  </w:num>
  <w:num w:numId="13">
    <w:abstractNumId w:val="9"/>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ooke LaFlamme">
    <w15:presenceInfo w15:providerId="Windows Live" w15:userId="358c2a87e330253c"/>
  </w15:person>
  <w15:person w15:author="Brooke La Flamme">
    <w15:presenceInfo w15:providerId="AD" w15:userId="S-1-5-21-2763061908-3102728991-3641480467-12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A55"/>
    <w:rsid w:val="0000458C"/>
    <w:rsid w:val="0001713B"/>
    <w:rsid w:val="00045D0D"/>
    <w:rsid w:val="00056015"/>
    <w:rsid w:val="000F04DB"/>
    <w:rsid w:val="000F787B"/>
    <w:rsid w:val="001157E0"/>
    <w:rsid w:val="001A3420"/>
    <w:rsid w:val="001D5C7E"/>
    <w:rsid w:val="001E699B"/>
    <w:rsid w:val="00202A06"/>
    <w:rsid w:val="00210AA9"/>
    <w:rsid w:val="00213132"/>
    <w:rsid w:val="0028218C"/>
    <w:rsid w:val="002E1082"/>
    <w:rsid w:val="002E372A"/>
    <w:rsid w:val="002F4E93"/>
    <w:rsid w:val="0034003E"/>
    <w:rsid w:val="00341CBC"/>
    <w:rsid w:val="00354F36"/>
    <w:rsid w:val="00365341"/>
    <w:rsid w:val="00385BBA"/>
    <w:rsid w:val="003B213E"/>
    <w:rsid w:val="003C7208"/>
    <w:rsid w:val="003E0F9B"/>
    <w:rsid w:val="003E2CF9"/>
    <w:rsid w:val="00414CC4"/>
    <w:rsid w:val="0041564C"/>
    <w:rsid w:val="004213A1"/>
    <w:rsid w:val="00455E13"/>
    <w:rsid w:val="004B1E08"/>
    <w:rsid w:val="00520903"/>
    <w:rsid w:val="00571616"/>
    <w:rsid w:val="005816BA"/>
    <w:rsid w:val="005938D1"/>
    <w:rsid w:val="005C4975"/>
    <w:rsid w:val="005D37AD"/>
    <w:rsid w:val="005D4BFD"/>
    <w:rsid w:val="005D6A46"/>
    <w:rsid w:val="005D7374"/>
    <w:rsid w:val="00662A55"/>
    <w:rsid w:val="00676CE4"/>
    <w:rsid w:val="00685F98"/>
    <w:rsid w:val="006E4689"/>
    <w:rsid w:val="006F5B7A"/>
    <w:rsid w:val="007329A7"/>
    <w:rsid w:val="00741FFD"/>
    <w:rsid w:val="0081474B"/>
    <w:rsid w:val="00834BB4"/>
    <w:rsid w:val="008554C5"/>
    <w:rsid w:val="00874283"/>
    <w:rsid w:val="008A6C7A"/>
    <w:rsid w:val="00913323"/>
    <w:rsid w:val="009819AB"/>
    <w:rsid w:val="009A5823"/>
    <w:rsid w:val="009A7BFE"/>
    <w:rsid w:val="009A7CD1"/>
    <w:rsid w:val="009E7E95"/>
    <w:rsid w:val="009F27C8"/>
    <w:rsid w:val="00A24E0C"/>
    <w:rsid w:val="00A50FFB"/>
    <w:rsid w:val="00A7083C"/>
    <w:rsid w:val="00A74B15"/>
    <w:rsid w:val="00A82869"/>
    <w:rsid w:val="00AB6422"/>
    <w:rsid w:val="00AB6AB3"/>
    <w:rsid w:val="00AC0D1D"/>
    <w:rsid w:val="00AD1124"/>
    <w:rsid w:val="00AE1F6E"/>
    <w:rsid w:val="00B10D9F"/>
    <w:rsid w:val="00B3386A"/>
    <w:rsid w:val="00BB6599"/>
    <w:rsid w:val="00BF11FF"/>
    <w:rsid w:val="00C12B37"/>
    <w:rsid w:val="00C33246"/>
    <w:rsid w:val="00C82412"/>
    <w:rsid w:val="00C91B76"/>
    <w:rsid w:val="00CB24C0"/>
    <w:rsid w:val="00CC7220"/>
    <w:rsid w:val="00CF1D62"/>
    <w:rsid w:val="00D628EB"/>
    <w:rsid w:val="00D73F41"/>
    <w:rsid w:val="00DA6A44"/>
    <w:rsid w:val="00DE6C99"/>
    <w:rsid w:val="00DF5937"/>
    <w:rsid w:val="00E10353"/>
    <w:rsid w:val="00E11808"/>
    <w:rsid w:val="00E77ACB"/>
    <w:rsid w:val="00E908A3"/>
    <w:rsid w:val="00E90AB6"/>
    <w:rsid w:val="00EA73D3"/>
    <w:rsid w:val="00EC3EA0"/>
    <w:rsid w:val="00F20A1A"/>
    <w:rsid w:val="00F753F2"/>
    <w:rsid w:val="00F77B32"/>
    <w:rsid w:val="00FA4072"/>
    <w:rsid w:val="00FC37B6"/>
    <w:rsid w:val="00FF1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3A7DF"/>
  <w15:docId w15:val="{E692B3AD-1CB9-45DF-A8D0-53DA02C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5E1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976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E8606A"/>
    <w:rPr>
      <w:color w:val="006699" w:themeColor="hyperlink"/>
      <w:u w:val="single"/>
    </w:rPr>
  </w:style>
  <w:style w:type="paragraph" w:styleId="BalloonText">
    <w:name w:val="Balloon Text"/>
    <w:basedOn w:val="Normal"/>
    <w:link w:val="BalloonTextChar"/>
    <w:uiPriority w:val="99"/>
    <w:semiHidden/>
    <w:unhideWhenUsed/>
    <w:rsid w:val="002D0C2E"/>
    <w:rPr>
      <w:rFonts w:ascii="Tahoma" w:hAnsi="Tahoma" w:cs="Tahoma"/>
      <w:sz w:val="16"/>
      <w:szCs w:val="16"/>
    </w:rPr>
  </w:style>
  <w:style w:type="character" w:customStyle="1" w:styleId="BalloonTextChar">
    <w:name w:val="Balloon Text Char"/>
    <w:basedOn w:val="DefaultParagraphFont"/>
    <w:link w:val="BalloonText"/>
    <w:uiPriority w:val="99"/>
    <w:semiHidden/>
    <w:rsid w:val="002D0C2E"/>
    <w:rPr>
      <w:rFonts w:ascii="Tahoma" w:hAnsi="Tahoma" w:cs="Tahoma"/>
      <w:sz w:val="16"/>
      <w:szCs w:val="16"/>
    </w:rPr>
  </w:style>
  <w:style w:type="character" w:customStyle="1" w:styleId="Heading7Char">
    <w:name w:val="Heading 7 Char"/>
    <w:basedOn w:val="DefaultParagraphFont"/>
    <w:link w:val="Heading7"/>
    <w:uiPriority w:val="9"/>
    <w:rsid w:val="00D9765C"/>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F059F"/>
    <w:pPr>
      <w:ind w:left="720"/>
      <w:contextualSpacing/>
    </w:pPr>
  </w:style>
  <w:style w:type="character" w:styleId="FollowedHyperlink">
    <w:name w:val="FollowedHyperlink"/>
    <w:basedOn w:val="DefaultParagraphFont"/>
    <w:uiPriority w:val="99"/>
    <w:semiHidden/>
    <w:unhideWhenUsed/>
    <w:rsid w:val="00A13A13"/>
    <w:rPr>
      <w:color w:val="91989B" w:themeColor="followedHyperlink"/>
      <w:u w:val="single"/>
    </w:rPr>
  </w:style>
  <w:style w:type="paragraph" w:styleId="Header">
    <w:name w:val="header"/>
    <w:basedOn w:val="Normal"/>
    <w:link w:val="HeaderChar"/>
    <w:uiPriority w:val="99"/>
    <w:unhideWhenUsed/>
    <w:rsid w:val="006C6557"/>
    <w:pPr>
      <w:tabs>
        <w:tab w:val="center" w:pos="4680"/>
        <w:tab w:val="right" w:pos="9360"/>
      </w:tabs>
    </w:pPr>
  </w:style>
  <w:style w:type="character" w:customStyle="1" w:styleId="HeaderChar">
    <w:name w:val="Header Char"/>
    <w:basedOn w:val="DefaultParagraphFont"/>
    <w:link w:val="Header"/>
    <w:uiPriority w:val="99"/>
    <w:rsid w:val="006C6557"/>
  </w:style>
  <w:style w:type="paragraph" w:styleId="Footer">
    <w:name w:val="footer"/>
    <w:basedOn w:val="Normal"/>
    <w:link w:val="FooterChar"/>
    <w:uiPriority w:val="99"/>
    <w:unhideWhenUsed/>
    <w:rsid w:val="006C6557"/>
    <w:pPr>
      <w:tabs>
        <w:tab w:val="center" w:pos="4680"/>
        <w:tab w:val="right" w:pos="9360"/>
      </w:tabs>
    </w:pPr>
  </w:style>
  <w:style w:type="character" w:customStyle="1" w:styleId="FooterChar">
    <w:name w:val="Footer Char"/>
    <w:basedOn w:val="DefaultParagraphFont"/>
    <w:link w:val="Footer"/>
    <w:uiPriority w:val="99"/>
    <w:rsid w:val="006C6557"/>
  </w:style>
  <w:style w:type="character" w:styleId="CommentReference">
    <w:name w:val="annotation reference"/>
    <w:basedOn w:val="DefaultParagraphFont"/>
    <w:uiPriority w:val="99"/>
    <w:semiHidden/>
    <w:unhideWhenUsed/>
    <w:rsid w:val="00B16A36"/>
    <w:rPr>
      <w:sz w:val="16"/>
      <w:szCs w:val="16"/>
    </w:rPr>
  </w:style>
  <w:style w:type="paragraph" w:styleId="CommentText">
    <w:name w:val="annotation text"/>
    <w:basedOn w:val="Normal"/>
    <w:link w:val="CommentTextChar"/>
    <w:uiPriority w:val="99"/>
    <w:semiHidden/>
    <w:unhideWhenUsed/>
    <w:rsid w:val="00B16A36"/>
    <w:rPr>
      <w:sz w:val="20"/>
      <w:szCs w:val="20"/>
    </w:rPr>
  </w:style>
  <w:style w:type="character" w:customStyle="1" w:styleId="CommentTextChar">
    <w:name w:val="Comment Text Char"/>
    <w:basedOn w:val="DefaultParagraphFont"/>
    <w:link w:val="CommentText"/>
    <w:uiPriority w:val="99"/>
    <w:semiHidden/>
    <w:rsid w:val="00B16A36"/>
    <w:rPr>
      <w:sz w:val="20"/>
      <w:szCs w:val="20"/>
    </w:rPr>
  </w:style>
  <w:style w:type="paragraph" w:styleId="CommentSubject">
    <w:name w:val="annotation subject"/>
    <w:basedOn w:val="CommentText"/>
    <w:next w:val="CommentText"/>
    <w:link w:val="CommentSubjectChar"/>
    <w:uiPriority w:val="99"/>
    <w:semiHidden/>
    <w:unhideWhenUsed/>
    <w:rsid w:val="00B16A36"/>
    <w:rPr>
      <w:b/>
      <w:bCs/>
    </w:rPr>
  </w:style>
  <w:style w:type="character" w:customStyle="1" w:styleId="CommentSubjectChar">
    <w:name w:val="Comment Subject Char"/>
    <w:basedOn w:val="CommentTextChar"/>
    <w:link w:val="CommentSubject"/>
    <w:uiPriority w:val="99"/>
    <w:semiHidden/>
    <w:rsid w:val="00B16A36"/>
    <w:rPr>
      <w:b/>
      <w:bCs/>
      <w:sz w:val="20"/>
      <w:szCs w:val="20"/>
    </w:rPr>
  </w:style>
  <w:style w:type="character" w:customStyle="1" w:styleId="UnresolvedMention1">
    <w:name w:val="Unresolved Mention1"/>
    <w:basedOn w:val="DefaultParagraphFont"/>
    <w:uiPriority w:val="99"/>
    <w:semiHidden/>
    <w:unhideWhenUsed/>
    <w:rsid w:val="00101B83"/>
    <w:rPr>
      <w:color w:val="605E5C"/>
      <w:shd w:val="clear" w:color="auto" w:fill="E1DFDD"/>
    </w:rPr>
  </w:style>
  <w:style w:type="paragraph" w:styleId="Caption">
    <w:name w:val="caption"/>
    <w:basedOn w:val="Normal"/>
    <w:next w:val="Normal"/>
    <w:uiPriority w:val="35"/>
    <w:unhideWhenUsed/>
    <w:qFormat/>
    <w:rsid w:val="00561E82"/>
    <w:pPr>
      <w:spacing w:after="200"/>
    </w:pPr>
    <w:rPr>
      <w:i/>
      <w:iCs/>
      <w:color w:val="575756" w:themeColor="text2"/>
      <w:sz w:val="18"/>
      <w:szCs w:val="18"/>
    </w:rPr>
  </w:style>
  <w:style w:type="character" w:customStyle="1" w:styleId="UnresolvedMention2">
    <w:name w:val="Unresolved Mention2"/>
    <w:basedOn w:val="DefaultParagraphFont"/>
    <w:uiPriority w:val="99"/>
    <w:semiHidden/>
    <w:unhideWhenUsed/>
    <w:rsid w:val="00F675C6"/>
    <w:rPr>
      <w:color w:val="605E5C"/>
      <w:shd w:val="clear" w:color="auto" w:fill="E1DFDD"/>
    </w:rPr>
  </w:style>
  <w:style w:type="table" w:customStyle="1" w:styleId="a0">
    <w:basedOn w:val="TableNormal"/>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documents/snl-image-ltp.docx" TargetMode="External"/><Relationship Id="rId18" Type="http://schemas.openxmlformats.org/officeDocument/2006/relationships/hyperlink" Target="http://www.nature.com/authors/policies/availability.html" TargetMode="External"/><Relationship Id="rId26" Type="http://schemas.openxmlformats.org/officeDocument/2006/relationships/hyperlink" Target="https://www.nature.com/documents/snl-image-ltp.docx" TargetMode="External"/><Relationship Id="rId3" Type="http://schemas.openxmlformats.org/officeDocument/2006/relationships/styles" Target="styles.xml"/><Relationship Id="rId21" Type="http://schemas.openxmlformats.org/officeDocument/2006/relationships/hyperlink" Target="https://www.nature.com/nature-research/editorial-policies/competing-interests" TargetMode="External"/><Relationship Id="rId7" Type="http://schemas.openxmlformats.org/officeDocument/2006/relationships/endnotes" Target="endnotes.xml"/><Relationship Id="rId12" Type="http://schemas.openxmlformats.org/officeDocument/2006/relationships/hyperlink" Target="http://platformsupport.nature.com/" TargetMode="External"/><Relationship Id="rId17" Type="http://schemas.openxmlformats.org/officeDocument/2006/relationships/hyperlink" Target="https://www.springernature.com/gp/authors/research-data/helpdesk" TargetMode="External"/><Relationship Id="rId25" Type="http://schemas.openxmlformats.org/officeDocument/2006/relationships/hyperlink" Target="https://www.nature.com/documents/nr-editorial-policy-checklist.zi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ature.com/sdata/policies/repositories" TargetMode="External"/><Relationship Id="rId20" Type="http://schemas.openxmlformats.org/officeDocument/2006/relationships/hyperlink" Target="http://www.nature.com/sdata/for-authors/editorial-and-publishing-policie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ingernature.com/gp/researchers/orcid/orcid-for-nature-research" TargetMode="External"/><Relationship Id="rId24" Type="http://schemas.openxmlformats.org/officeDocument/2006/relationships/hyperlink" Target="https://www.nature.com/documents/nr-reporting-summary.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nature.com/articles/nmeth.1618" TargetMode="External"/><Relationship Id="rId23" Type="http://schemas.openxmlformats.org/officeDocument/2006/relationships/hyperlink" Target="https://www.nature.com/documents/aj-artworkguidelines.pdf" TargetMode="External"/><Relationship Id="rId28" Type="http://schemas.openxmlformats.org/officeDocument/2006/relationships/footer" Target="footer1.xml"/><Relationship Id="rId10" Type="http://schemas.openxmlformats.org/officeDocument/2006/relationships/hyperlink" Target="http://www.springernature.com/orcid" TargetMode="External"/><Relationship Id="rId19" Type="http://schemas.openxmlformats.org/officeDocument/2006/relationships/hyperlink" Target="https://www.springernature.com/gp/authors/research-data-policy/repositories-earth/1232714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documents/nr-editorial-policy-checklist.zip" TargetMode="External"/><Relationship Id="rId14" Type="http://schemas.openxmlformats.org/officeDocument/2006/relationships/hyperlink" Target="https://www.nature.com/articles/s43247-020-0001-2" TargetMode="External"/><Relationship Id="rId22" Type="http://schemas.openxmlformats.org/officeDocument/2006/relationships/hyperlink" Target="https://www.nature.com/nature-research/editorial-policies/authorship"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mailto:commsenv@natur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CommsJ">
  <a:themeElements>
    <a:clrScheme name="Comms J Colours">
      <a:dk1>
        <a:srgbClr val="000000"/>
      </a:dk1>
      <a:lt1>
        <a:sysClr val="window" lastClr="FFFFFF"/>
      </a:lt1>
      <a:dk2>
        <a:srgbClr val="575756"/>
      </a:dk2>
      <a:lt2>
        <a:srgbClr val="E6E7E8"/>
      </a:lt2>
      <a:accent1>
        <a:srgbClr val="E30613"/>
      </a:accent1>
      <a:accent2>
        <a:srgbClr val="EF7D00"/>
      </a:accent2>
      <a:accent3>
        <a:srgbClr val="FFCC00"/>
      </a:accent3>
      <a:accent4>
        <a:srgbClr val="60ABCE"/>
      </a:accent4>
      <a:accent5>
        <a:srgbClr val="CBD95D"/>
      </a:accent5>
      <a:accent6>
        <a:srgbClr val="A5A5A5"/>
      </a:accent6>
      <a:hlink>
        <a:srgbClr val="006699"/>
      </a:hlink>
      <a:folHlink>
        <a:srgbClr val="91989B"/>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dXfKmfe9YqviJJLPmujuWu1fQ==">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21</Pages>
  <Words>4682</Words>
  <Characters>26688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 Rosenthal</dc:creator>
  <cp:lastModifiedBy>Minghua  Zhang</cp:lastModifiedBy>
  <cp:revision>10</cp:revision>
  <dcterms:created xsi:type="dcterms:W3CDTF">2021-06-11T12:15:00Z</dcterms:created>
  <dcterms:modified xsi:type="dcterms:W3CDTF">2021-06-14T21:17:00Z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None</vt:lpwstr>
  </property>
</Properties>
</file>