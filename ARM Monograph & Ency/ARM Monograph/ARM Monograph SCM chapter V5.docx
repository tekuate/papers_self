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1186E4" w14:textId="7E77CF3E" w:rsidR="00DA3B2B" w:rsidRPr="00576B84" w:rsidRDefault="00DA3B2B">
      <w:pPr>
        <w:spacing w:after="0" w:line="480" w:lineRule="auto"/>
        <w:ind w:firstLine="720"/>
        <w:jc w:val="center"/>
        <w:rPr>
          <w:rFonts w:ascii="Times New Roman" w:hAnsi="Times New Roman" w:cs="Times New Roman"/>
          <w:b/>
          <w:color w:val="000000" w:themeColor="text1"/>
          <w:sz w:val="28"/>
          <w:szCs w:val="24"/>
          <w:rPrChange w:id="0" w:author="ZHANGM.H." w:date="2014-12-10T19:14:00Z">
            <w:rPr>
              <w:szCs w:val="24"/>
            </w:rPr>
          </w:rPrChange>
        </w:rPr>
        <w:pPrChange w:id="1" w:author="ZHANGM.H." w:date="2014-12-10T19:10:00Z">
          <w:pPr>
            <w:spacing w:after="0" w:line="360" w:lineRule="auto"/>
            <w:ind w:firstLine="720"/>
            <w:jc w:val="center"/>
          </w:pPr>
        </w:pPrChange>
      </w:pPr>
      <w:r w:rsidRPr="00576B84">
        <w:rPr>
          <w:rFonts w:ascii="Times New Roman" w:hAnsi="Times New Roman" w:cs="Times New Roman"/>
          <w:b/>
          <w:color w:val="000000" w:themeColor="text1"/>
          <w:sz w:val="28"/>
          <w:szCs w:val="24"/>
          <w:rPrChange w:id="2" w:author="ZHANGM.H." w:date="2014-12-10T19:14:00Z">
            <w:rPr>
              <w:b/>
              <w:szCs w:val="24"/>
            </w:rPr>
          </w:rPrChange>
        </w:rPr>
        <w:t>The SCM concept and creation of forcing datasets</w:t>
      </w:r>
    </w:p>
    <w:p w14:paraId="6F03C3B4" w14:textId="77777777" w:rsidR="00C50939" w:rsidRPr="00D43EC8" w:rsidRDefault="00C50939">
      <w:pPr>
        <w:spacing w:after="0" w:line="480" w:lineRule="auto"/>
        <w:ind w:firstLine="720"/>
        <w:jc w:val="center"/>
        <w:rPr>
          <w:rFonts w:ascii="Times New Roman" w:hAnsi="Times New Roman" w:cs="Times New Roman"/>
          <w:color w:val="000000" w:themeColor="text1"/>
          <w:szCs w:val="24"/>
          <w:rPrChange w:id="3" w:author="ZHANGM.H." w:date="2014-12-10T18:55:00Z">
            <w:rPr>
              <w:szCs w:val="24"/>
            </w:rPr>
          </w:rPrChange>
        </w:rPr>
        <w:pPrChange w:id="4" w:author="ZHANGM.H." w:date="2014-12-10T19:10:00Z">
          <w:pPr>
            <w:spacing w:after="0" w:line="360" w:lineRule="auto"/>
            <w:ind w:firstLine="720"/>
            <w:jc w:val="center"/>
          </w:pPr>
        </w:pPrChange>
      </w:pPr>
    </w:p>
    <w:p w14:paraId="05A731B6" w14:textId="62F4B24C" w:rsidR="00DA3B2B" w:rsidRPr="00D43EC8" w:rsidRDefault="00DA3B2B">
      <w:pPr>
        <w:spacing w:after="0" w:line="480" w:lineRule="auto"/>
        <w:ind w:firstLine="720"/>
        <w:jc w:val="center"/>
        <w:rPr>
          <w:rFonts w:ascii="Times New Roman" w:hAnsi="Times New Roman" w:cs="Times New Roman"/>
          <w:color w:val="000000" w:themeColor="text1"/>
          <w:szCs w:val="24"/>
          <w:rPrChange w:id="5" w:author="ZHANGM.H." w:date="2014-12-10T18:55:00Z">
            <w:rPr>
              <w:szCs w:val="24"/>
            </w:rPr>
          </w:rPrChange>
        </w:rPr>
        <w:pPrChange w:id="6" w:author="ZHANGM.H." w:date="2014-12-10T19:10:00Z">
          <w:pPr>
            <w:spacing w:after="0" w:line="360" w:lineRule="auto"/>
            <w:ind w:firstLine="720"/>
            <w:jc w:val="center"/>
          </w:pPr>
        </w:pPrChange>
      </w:pPr>
      <w:proofErr w:type="spellStart"/>
      <w:r w:rsidRPr="00D43EC8">
        <w:rPr>
          <w:rFonts w:ascii="Times New Roman" w:hAnsi="Times New Roman" w:cs="Times New Roman"/>
          <w:color w:val="000000" w:themeColor="text1"/>
          <w:szCs w:val="24"/>
          <w:rPrChange w:id="7" w:author="ZHANGM.H." w:date="2014-12-10T18:55:00Z">
            <w:rPr>
              <w:szCs w:val="24"/>
            </w:rPr>
          </w:rPrChange>
        </w:rPr>
        <w:t>Minghua</w:t>
      </w:r>
      <w:proofErr w:type="spellEnd"/>
      <w:r w:rsidRPr="00D43EC8">
        <w:rPr>
          <w:rFonts w:ascii="Times New Roman" w:hAnsi="Times New Roman" w:cs="Times New Roman"/>
          <w:color w:val="000000" w:themeColor="text1"/>
          <w:szCs w:val="24"/>
          <w:rPrChange w:id="8" w:author="ZHANGM.H." w:date="2014-12-10T18:55:00Z">
            <w:rPr>
              <w:szCs w:val="24"/>
            </w:rPr>
          </w:rPrChange>
        </w:rPr>
        <w:t xml:space="preserve"> Zhang, </w:t>
      </w:r>
      <w:del w:id="9" w:author="Steve Ortega" w:date="2013-10-21T10:54:00Z">
        <w:r w:rsidRPr="00D43EC8" w:rsidDel="00AC4151">
          <w:rPr>
            <w:rFonts w:ascii="Times New Roman" w:hAnsi="Times New Roman" w:cs="Times New Roman"/>
            <w:color w:val="000000" w:themeColor="text1"/>
            <w:szCs w:val="24"/>
            <w:rPrChange w:id="10" w:author="ZHANGM.H." w:date="2014-12-10T18:55:00Z">
              <w:rPr>
                <w:szCs w:val="24"/>
              </w:rPr>
            </w:rPrChange>
          </w:rPr>
          <w:delText xml:space="preserve"> </w:delText>
        </w:r>
      </w:del>
      <w:r w:rsidRPr="00D43EC8">
        <w:rPr>
          <w:rFonts w:ascii="Times New Roman" w:hAnsi="Times New Roman" w:cs="Times New Roman"/>
          <w:color w:val="000000" w:themeColor="text1"/>
          <w:szCs w:val="24"/>
          <w:rPrChange w:id="11" w:author="ZHANGM.H." w:date="2014-12-10T18:55:00Z">
            <w:rPr>
              <w:szCs w:val="24"/>
            </w:rPr>
          </w:rPrChange>
        </w:rPr>
        <w:t xml:space="preserve">Richard Somerville, and </w:t>
      </w:r>
      <w:proofErr w:type="spellStart"/>
      <w:r w:rsidRPr="00D43EC8">
        <w:rPr>
          <w:rFonts w:ascii="Times New Roman" w:hAnsi="Times New Roman" w:cs="Times New Roman"/>
          <w:color w:val="000000" w:themeColor="text1"/>
          <w:szCs w:val="24"/>
          <w:rPrChange w:id="12" w:author="ZHANGM.H." w:date="2014-12-10T18:55:00Z">
            <w:rPr>
              <w:szCs w:val="24"/>
            </w:rPr>
          </w:rPrChange>
        </w:rPr>
        <w:t>Shaocheng</w:t>
      </w:r>
      <w:proofErr w:type="spellEnd"/>
      <w:r w:rsidRPr="00D43EC8">
        <w:rPr>
          <w:rFonts w:ascii="Times New Roman" w:hAnsi="Times New Roman" w:cs="Times New Roman"/>
          <w:color w:val="000000" w:themeColor="text1"/>
          <w:szCs w:val="24"/>
          <w:rPrChange w:id="13" w:author="ZHANGM.H." w:date="2014-12-10T18:55:00Z">
            <w:rPr>
              <w:szCs w:val="24"/>
            </w:rPr>
          </w:rPrChange>
        </w:rPr>
        <w:t xml:space="preserve"> </w:t>
      </w:r>
      <w:proofErr w:type="spellStart"/>
      <w:r w:rsidRPr="00D43EC8">
        <w:rPr>
          <w:rFonts w:ascii="Times New Roman" w:hAnsi="Times New Roman" w:cs="Times New Roman"/>
          <w:color w:val="000000" w:themeColor="text1"/>
          <w:szCs w:val="24"/>
          <w:rPrChange w:id="14" w:author="ZHANGM.H." w:date="2014-12-10T18:55:00Z">
            <w:rPr>
              <w:szCs w:val="24"/>
            </w:rPr>
          </w:rPrChange>
        </w:rPr>
        <w:t>Xie</w:t>
      </w:r>
      <w:proofErr w:type="spellEnd"/>
    </w:p>
    <w:p w14:paraId="1CBD837C" w14:textId="77777777" w:rsidR="00DA3B2B" w:rsidRPr="00D43EC8" w:rsidRDefault="00DA3B2B">
      <w:pPr>
        <w:spacing w:before="100" w:beforeAutospacing="1" w:after="0" w:line="480" w:lineRule="auto"/>
        <w:ind w:firstLine="720"/>
        <w:jc w:val="both"/>
        <w:rPr>
          <w:rFonts w:ascii="Times New Roman" w:hAnsi="Times New Roman" w:cs="Times New Roman"/>
          <w:color w:val="000000" w:themeColor="text1"/>
          <w:szCs w:val="24"/>
          <w:rPrChange w:id="15" w:author="ZHANGM.H." w:date="2014-12-10T18:55:00Z">
            <w:rPr>
              <w:rFonts w:ascii="Times New Roman" w:hAnsi="Times New Roman" w:cs="Times New Roman"/>
              <w:szCs w:val="24"/>
            </w:rPr>
          </w:rPrChange>
        </w:rPr>
        <w:pPrChange w:id="16" w:author="ZHANGM.H." w:date="2014-12-10T18:54:00Z">
          <w:pPr>
            <w:spacing w:before="100" w:beforeAutospacing="1" w:after="0" w:line="360" w:lineRule="auto"/>
            <w:ind w:firstLine="720"/>
            <w:jc w:val="both"/>
          </w:pPr>
        </w:pPrChange>
      </w:pPr>
    </w:p>
    <w:p w14:paraId="074FDC5C" w14:textId="4F4DC309" w:rsidR="00DA3B2B" w:rsidRPr="00D43EC8" w:rsidRDefault="00DA3B2B">
      <w:pPr>
        <w:pStyle w:val="ListParagraph"/>
        <w:numPr>
          <w:ilvl w:val="1"/>
          <w:numId w:val="1"/>
        </w:numPr>
        <w:spacing w:line="480" w:lineRule="auto"/>
        <w:ind w:left="0" w:firstLine="0"/>
        <w:jc w:val="both"/>
        <w:rPr>
          <w:rFonts w:ascii="Times New Roman" w:hAnsi="Times New Roman" w:cs="Times New Roman"/>
          <w:color w:val="000000" w:themeColor="text1"/>
          <w:sz w:val="24"/>
          <w:szCs w:val="24"/>
          <w:rPrChange w:id="17" w:author="ZHANGM.H." w:date="2014-12-10T18:55:00Z">
            <w:rPr>
              <w:rFonts w:ascii="Times New Roman" w:hAnsi="Times New Roman" w:cs="Times New Roman"/>
              <w:sz w:val="24"/>
              <w:szCs w:val="24"/>
            </w:rPr>
          </w:rPrChange>
        </w:rPr>
        <w:pPrChange w:id="18" w:author="ZHANGM.H." w:date="2014-12-10T18:54:00Z">
          <w:pPr>
            <w:pStyle w:val="ListParagraph"/>
            <w:numPr>
              <w:ilvl w:val="1"/>
              <w:numId w:val="1"/>
            </w:numPr>
            <w:spacing w:line="360" w:lineRule="auto"/>
            <w:ind w:left="0" w:hanging="360"/>
            <w:jc w:val="both"/>
          </w:pPr>
        </w:pPrChange>
      </w:pPr>
      <w:r w:rsidRPr="00D43EC8">
        <w:rPr>
          <w:rFonts w:ascii="Times New Roman" w:hAnsi="Times New Roman" w:cs="Times New Roman"/>
          <w:color w:val="000000" w:themeColor="text1"/>
          <w:sz w:val="24"/>
          <w:szCs w:val="24"/>
          <w:rPrChange w:id="19" w:author="ZHANGM.H." w:date="2014-12-10T18:55:00Z">
            <w:rPr>
              <w:rFonts w:ascii="Times New Roman" w:hAnsi="Times New Roman" w:cs="Times New Roman"/>
              <w:sz w:val="24"/>
              <w:szCs w:val="24"/>
            </w:rPr>
          </w:rPrChange>
        </w:rPr>
        <w:t xml:space="preserve">The concept of SCM </w:t>
      </w:r>
      <w:ins w:id="20" w:author="ZHANGM.H." w:date="2014-12-07T04:07:00Z">
        <w:r w:rsidR="00EA180E" w:rsidRPr="00D43EC8">
          <w:rPr>
            <w:rFonts w:ascii="Times New Roman" w:hAnsi="Times New Roman" w:cs="Times New Roman"/>
            <w:color w:val="000000" w:themeColor="text1"/>
            <w:sz w:val="24"/>
            <w:szCs w:val="24"/>
            <w:rPrChange w:id="21" w:author="ZHANGM.H." w:date="2014-12-10T18:55:00Z">
              <w:rPr>
                <w:rFonts w:ascii="Times New Roman" w:hAnsi="Times New Roman" w:cs="Times New Roman"/>
                <w:sz w:val="24"/>
                <w:szCs w:val="24"/>
              </w:rPr>
            </w:rPrChange>
          </w:rPr>
          <w:t>for ARM</w:t>
        </w:r>
      </w:ins>
      <w:r w:rsidRPr="00D43EC8">
        <w:rPr>
          <w:rFonts w:ascii="Times New Roman" w:hAnsi="Times New Roman" w:cs="Times New Roman"/>
          <w:color w:val="000000" w:themeColor="text1"/>
          <w:sz w:val="24"/>
          <w:szCs w:val="24"/>
          <w:rPrChange w:id="22" w:author="ZHANGM.H." w:date="2014-12-10T18:55:00Z">
            <w:rPr>
              <w:rFonts w:ascii="Times New Roman" w:hAnsi="Times New Roman" w:cs="Times New Roman"/>
              <w:sz w:val="24"/>
              <w:szCs w:val="24"/>
            </w:rPr>
          </w:rPrChange>
        </w:rPr>
        <w:t xml:space="preserve"> </w:t>
      </w:r>
      <w:r w:rsidR="00735271" w:rsidRPr="00D43EC8">
        <w:rPr>
          <w:rFonts w:ascii="Times New Roman" w:hAnsi="Times New Roman" w:cs="Times New Roman"/>
          <w:color w:val="000000" w:themeColor="text1"/>
          <w:sz w:val="24"/>
          <w:szCs w:val="24"/>
          <w:rPrChange w:id="23" w:author="ZHANGM.H." w:date="2014-12-10T18:55:00Z">
            <w:rPr>
              <w:rFonts w:ascii="Times New Roman" w:hAnsi="Times New Roman" w:cs="Times New Roman"/>
              <w:sz w:val="24"/>
              <w:szCs w:val="24"/>
            </w:rPr>
          </w:rPrChange>
        </w:rPr>
        <w:t xml:space="preserve"> </w:t>
      </w:r>
    </w:p>
    <w:p w14:paraId="5CFE7247" w14:textId="5063F245" w:rsidR="00DA3B2B" w:rsidRPr="00D43EC8" w:rsidRDefault="00DA3B2B">
      <w:pPr>
        <w:pStyle w:val="ListParagraph"/>
        <w:numPr>
          <w:ilvl w:val="1"/>
          <w:numId w:val="1"/>
        </w:numPr>
        <w:spacing w:line="480" w:lineRule="auto"/>
        <w:ind w:left="0" w:firstLine="0"/>
        <w:jc w:val="both"/>
        <w:rPr>
          <w:rFonts w:ascii="Times New Roman" w:hAnsi="Times New Roman" w:cs="Times New Roman"/>
          <w:color w:val="000000" w:themeColor="text1"/>
          <w:sz w:val="24"/>
          <w:szCs w:val="24"/>
          <w:rPrChange w:id="24" w:author="ZHANGM.H." w:date="2014-12-10T18:55:00Z">
            <w:rPr>
              <w:rFonts w:ascii="Times New Roman" w:hAnsi="Times New Roman" w:cs="Times New Roman"/>
              <w:sz w:val="24"/>
              <w:szCs w:val="24"/>
            </w:rPr>
          </w:rPrChange>
        </w:rPr>
        <w:pPrChange w:id="25" w:author="ZHANGM.H." w:date="2014-12-10T18:54:00Z">
          <w:pPr>
            <w:pStyle w:val="ListParagraph"/>
            <w:numPr>
              <w:ilvl w:val="1"/>
              <w:numId w:val="1"/>
            </w:numPr>
            <w:spacing w:line="360" w:lineRule="auto"/>
            <w:ind w:left="0" w:hanging="360"/>
            <w:jc w:val="both"/>
          </w:pPr>
        </w:pPrChange>
      </w:pPr>
      <w:r w:rsidRPr="00D43EC8">
        <w:rPr>
          <w:rFonts w:ascii="Times New Roman" w:hAnsi="Times New Roman" w:cs="Times New Roman"/>
          <w:color w:val="000000" w:themeColor="text1"/>
          <w:sz w:val="24"/>
          <w:szCs w:val="24"/>
          <w:rPrChange w:id="26" w:author="ZHANGM.H." w:date="2014-12-10T18:55:00Z">
            <w:rPr>
              <w:rFonts w:ascii="Times New Roman" w:hAnsi="Times New Roman" w:cs="Times New Roman"/>
              <w:sz w:val="24"/>
              <w:szCs w:val="24"/>
            </w:rPr>
          </w:rPrChange>
        </w:rPr>
        <w:t xml:space="preserve">Early studies using SCMs  </w:t>
      </w:r>
      <w:r w:rsidR="00735271" w:rsidRPr="00D43EC8">
        <w:rPr>
          <w:rFonts w:ascii="Times New Roman" w:hAnsi="Times New Roman" w:cs="Times New Roman"/>
          <w:color w:val="000000" w:themeColor="text1"/>
          <w:sz w:val="24"/>
          <w:szCs w:val="24"/>
          <w:rPrChange w:id="27" w:author="ZHANGM.H." w:date="2014-12-10T18:55:00Z">
            <w:rPr>
              <w:rFonts w:ascii="Times New Roman" w:hAnsi="Times New Roman" w:cs="Times New Roman"/>
              <w:sz w:val="24"/>
              <w:szCs w:val="24"/>
            </w:rPr>
          </w:rPrChange>
        </w:rPr>
        <w:t xml:space="preserve"> </w:t>
      </w:r>
    </w:p>
    <w:p w14:paraId="296ECCBE" w14:textId="5A913FEF" w:rsidR="00DA3B2B" w:rsidRPr="00D43EC8" w:rsidRDefault="00DA3B2B">
      <w:pPr>
        <w:pStyle w:val="ListParagraph"/>
        <w:numPr>
          <w:ilvl w:val="1"/>
          <w:numId w:val="1"/>
        </w:numPr>
        <w:spacing w:line="480" w:lineRule="auto"/>
        <w:ind w:left="0" w:firstLine="0"/>
        <w:jc w:val="both"/>
        <w:rPr>
          <w:rFonts w:ascii="Times New Roman" w:hAnsi="Times New Roman" w:cs="Times New Roman"/>
          <w:color w:val="000000" w:themeColor="text1"/>
          <w:sz w:val="24"/>
          <w:szCs w:val="24"/>
          <w:rPrChange w:id="28" w:author="ZHANGM.H." w:date="2014-12-10T18:55:00Z">
            <w:rPr>
              <w:rFonts w:ascii="Times New Roman" w:hAnsi="Times New Roman" w:cs="Times New Roman"/>
              <w:sz w:val="24"/>
              <w:szCs w:val="24"/>
            </w:rPr>
          </w:rPrChange>
        </w:rPr>
        <w:pPrChange w:id="29" w:author="ZHANGM.H." w:date="2014-12-10T18:54:00Z">
          <w:pPr>
            <w:pStyle w:val="ListParagraph"/>
            <w:numPr>
              <w:ilvl w:val="1"/>
              <w:numId w:val="1"/>
            </w:numPr>
            <w:spacing w:line="360" w:lineRule="auto"/>
            <w:ind w:left="0" w:hanging="360"/>
            <w:jc w:val="both"/>
          </w:pPr>
        </w:pPrChange>
      </w:pPr>
      <w:r w:rsidRPr="00D43EC8">
        <w:rPr>
          <w:rFonts w:ascii="Times New Roman" w:hAnsi="Times New Roman" w:cs="Times New Roman"/>
          <w:color w:val="000000" w:themeColor="text1"/>
          <w:sz w:val="24"/>
          <w:szCs w:val="24"/>
          <w:rPrChange w:id="30" w:author="ZHANGM.H." w:date="2014-12-10T18:55:00Z">
            <w:rPr>
              <w:rFonts w:ascii="Times New Roman" w:hAnsi="Times New Roman" w:cs="Times New Roman"/>
              <w:sz w:val="24"/>
              <w:szCs w:val="24"/>
            </w:rPr>
          </w:rPrChange>
        </w:rPr>
        <w:t xml:space="preserve">Requirement on large-scale forcing data  </w:t>
      </w:r>
      <w:r w:rsidR="00735271" w:rsidRPr="00D43EC8">
        <w:rPr>
          <w:rFonts w:ascii="Times New Roman" w:hAnsi="Times New Roman" w:cs="Times New Roman"/>
          <w:color w:val="000000" w:themeColor="text1"/>
          <w:sz w:val="24"/>
          <w:szCs w:val="24"/>
          <w:rPrChange w:id="31" w:author="ZHANGM.H." w:date="2014-12-10T18:55:00Z">
            <w:rPr>
              <w:rFonts w:ascii="Times New Roman" w:hAnsi="Times New Roman" w:cs="Times New Roman"/>
              <w:sz w:val="24"/>
              <w:szCs w:val="24"/>
            </w:rPr>
          </w:rPrChange>
        </w:rPr>
        <w:t xml:space="preserve"> </w:t>
      </w:r>
    </w:p>
    <w:p w14:paraId="793681FB" w14:textId="0F806EB5" w:rsidR="00DA3B2B" w:rsidRPr="00D43EC8" w:rsidRDefault="00DA3B2B">
      <w:pPr>
        <w:pStyle w:val="ListParagraph"/>
        <w:numPr>
          <w:ilvl w:val="1"/>
          <w:numId w:val="1"/>
        </w:numPr>
        <w:spacing w:line="480" w:lineRule="auto"/>
        <w:ind w:left="0" w:firstLine="0"/>
        <w:jc w:val="both"/>
        <w:rPr>
          <w:rFonts w:ascii="Times New Roman" w:hAnsi="Times New Roman" w:cs="Times New Roman"/>
          <w:color w:val="000000" w:themeColor="text1"/>
          <w:sz w:val="24"/>
          <w:szCs w:val="24"/>
          <w:rPrChange w:id="32" w:author="ZHANGM.H." w:date="2014-12-10T18:55:00Z">
            <w:rPr>
              <w:rFonts w:ascii="Times New Roman" w:hAnsi="Times New Roman" w:cs="Times New Roman"/>
              <w:sz w:val="24"/>
              <w:szCs w:val="24"/>
            </w:rPr>
          </w:rPrChange>
        </w:rPr>
        <w:pPrChange w:id="33" w:author="ZHANGM.H." w:date="2014-12-10T18:54:00Z">
          <w:pPr>
            <w:pStyle w:val="ListParagraph"/>
            <w:numPr>
              <w:ilvl w:val="1"/>
              <w:numId w:val="1"/>
            </w:numPr>
            <w:spacing w:line="360" w:lineRule="auto"/>
            <w:ind w:left="0" w:hanging="360"/>
            <w:jc w:val="both"/>
          </w:pPr>
        </w:pPrChange>
      </w:pPr>
      <w:r w:rsidRPr="00D43EC8">
        <w:rPr>
          <w:rFonts w:ascii="Times New Roman" w:hAnsi="Times New Roman" w:cs="Times New Roman"/>
          <w:color w:val="000000" w:themeColor="text1"/>
          <w:sz w:val="24"/>
          <w:szCs w:val="24"/>
          <w:rPrChange w:id="34" w:author="ZHANGM.H." w:date="2014-12-10T18:55:00Z">
            <w:rPr>
              <w:rFonts w:ascii="Times New Roman" w:hAnsi="Times New Roman" w:cs="Times New Roman"/>
              <w:sz w:val="24"/>
              <w:szCs w:val="24"/>
            </w:rPr>
          </w:rPrChange>
        </w:rPr>
        <w:t xml:space="preserve">Forcing data from field experiments prior to ARM </w:t>
      </w:r>
      <w:r w:rsidR="00735271" w:rsidRPr="00D43EC8">
        <w:rPr>
          <w:rFonts w:ascii="Times New Roman" w:hAnsi="Times New Roman" w:cs="Times New Roman"/>
          <w:color w:val="000000" w:themeColor="text1"/>
          <w:sz w:val="24"/>
          <w:szCs w:val="24"/>
          <w:rPrChange w:id="35" w:author="ZHANGM.H." w:date="2014-12-10T18:55:00Z">
            <w:rPr>
              <w:rFonts w:ascii="Times New Roman" w:hAnsi="Times New Roman" w:cs="Times New Roman"/>
              <w:sz w:val="24"/>
              <w:szCs w:val="24"/>
            </w:rPr>
          </w:rPrChange>
        </w:rPr>
        <w:t xml:space="preserve"> </w:t>
      </w:r>
    </w:p>
    <w:p w14:paraId="3B256E53" w14:textId="7199F599" w:rsidR="00DA3B2B" w:rsidRPr="00D43EC8" w:rsidRDefault="00DA3B2B">
      <w:pPr>
        <w:pStyle w:val="ListParagraph"/>
        <w:numPr>
          <w:ilvl w:val="1"/>
          <w:numId w:val="1"/>
        </w:numPr>
        <w:spacing w:line="480" w:lineRule="auto"/>
        <w:ind w:left="0" w:firstLine="0"/>
        <w:jc w:val="both"/>
        <w:rPr>
          <w:rFonts w:ascii="Times New Roman" w:hAnsi="Times New Roman" w:cs="Times New Roman"/>
          <w:color w:val="000000" w:themeColor="text1"/>
          <w:sz w:val="24"/>
          <w:szCs w:val="24"/>
          <w:rPrChange w:id="36" w:author="ZHANGM.H." w:date="2014-12-10T18:55:00Z">
            <w:rPr>
              <w:rFonts w:ascii="Times New Roman" w:hAnsi="Times New Roman" w:cs="Times New Roman"/>
              <w:sz w:val="24"/>
              <w:szCs w:val="24"/>
            </w:rPr>
          </w:rPrChange>
        </w:rPr>
        <w:pPrChange w:id="37" w:author="ZHANGM.H." w:date="2014-12-10T18:54:00Z">
          <w:pPr>
            <w:pStyle w:val="ListParagraph"/>
            <w:numPr>
              <w:ilvl w:val="1"/>
              <w:numId w:val="1"/>
            </w:numPr>
            <w:spacing w:line="360" w:lineRule="auto"/>
            <w:ind w:left="0" w:hanging="360"/>
            <w:jc w:val="both"/>
          </w:pPr>
        </w:pPrChange>
      </w:pPr>
      <w:r w:rsidRPr="00D43EC8">
        <w:rPr>
          <w:rFonts w:ascii="Times New Roman" w:hAnsi="Times New Roman" w:cs="Times New Roman"/>
          <w:color w:val="000000" w:themeColor="text1"/>
          <w:sz w:val="24"/>
          <w:szCs w:val="24"/>
          <w:rPrChange w:id="38" w:author="ZHANGM.H." w:date="2014-12-10T18:55:00Z">
            <w:rPr>
              <w:rFonts w:ascii="Times New Roman" w:hAnsi="Times New Roman" w:cs="Times New Roman"/>
              <w:sz w:val="24"/>
              <w:szCs w:val="24"/>
            </w:rPr>
          </w:rPrChange>
        </w:rPr>
        <w:t xml:space="preserve">The ARM variational analysis </w:t>
      </w:r>
      <w:ins w:id="39" w:author="ZHANGM.H." w:date="2014-12-08T18:27:00Z">
        <w:r w:rsidR="00373D4A" w:rsidRPr="00D43EC8">
          <w:rPr>
            <w:rFonts w:ascii="Times New Roman" w:hAnsi="Times New Roman" w:cs="Times New Roman"/>
            <w:color w:val="000000" w:themeColor="text1"/>
            <w:sz w:val="24"/>
            <w:szCs w:val="24"/>
            <w:rPrChange w:id="40" w:author="ZHANGM.H." w:date="2014-12-10T18:55:00Z">
              <w:rPr>
                <w:rFonts w:ascii="Times New Roman" w:hAnsi="Times New Roman" w:cs="Times New Roman"/>
                <w:sz w:val="24"/>
                <w:szCs w:val="24"/>
              </w:rPr>
            </w:rPrChange>
          </w:rPr>
          <w:t xml:space="preserve">method </w:t>
        </w:r>
      </w:ins>
      <w:del w:id="41" w:author="ZHANGM.H." w:date="2014-12-10T18:56:00Z">
        <w:r w:rsidRPr="00D43EC8" w:rsidDel="00D43EC8">
          <w:rPr>
            <w:rFonts w:ascii="Times New Roman" w:hAnsi="Times New Roman" w:cs="Times New Roman"/>
            <w:color w:val="000000" w:themeColor="text1"/>
            <w:sz w:val="24"/>
            <w:szCs w:val="24"/>
            <w:rPrChange w:id="42" w:author="ZHANGM.H." w:date="2014-12-10T18:55:00Z">
              <w:rPr>
                <w:rFonts w:ascii="Times New Roman" w:hAnsi="Times New Roman" w:cs="Times New Roman"/>
                <w:sz w:val="24"/>
                <w:szCs w:val="24"/>
              </w:rPr>
            </w:rPrChange>
          </w:rPr>
          <w:delText xml:space="preserve">of forcing data  </w:delText>
        </w:r>
        <w:r w:rsidR="00735271" w:rsidRPr="00D43EC8" w:rsidDel="00D43EC8">
          <w:rPr>
            <w:rFonts w:ascii="Times New Roman" w:hAnsi="Times New Roman" w:cs="Times New Roman"/>
            <w:color w:val="000000" w:themeColor="text1"/>
            <w:sz w:val="24"/>
            <w:szCs w:val="24"/>
            <w:rPrChange w:id="43" w:author="ZHANGM.H." w:date="2014-12-10T18:55:00Z">
              <w:rPr>
                <w:rFonts w:ascii="Times New Roman" w:hAnsi="Times New Roman" w:cs="Times New Roman"/>
                <w:sz w:val="24"/>
                <w:szCs w:val="24"/>
              </w:rPr>
            </w:rPrChange>
          </w:rPr>
          <w:delText xml:space="preserve"> </w:delText>
        </w:r>
      </w:del>
    </w:p>
    <w:p w14:paraId="7C25BEA0" w14:textId="735664B2" w:rsidR="00DA3B2B" w:rsidRPr="00D43EC8" w:rsidRDefault="00DA3B2B">
      <w:pPr>
        <w:pStyle w:val="ListParagraph"/>
        <w:numPr>
          <w:ilvl w:val="1"/>
          <w:numId w:val="1"/>
        </w:numPr>
        <w:spacing w:line="480" w:lineRule="auto"/>
        <w:ind w:left="0" w:firstLine="0"/>
        <w:jc w:val="both"/>
        <w:rPr>
          <w:rFonts w:ascii="Times New Roman" w:hAnsi="Times New Roman" w:cs="Times New Roman"/>
          <w:color w:val="000000" w:themeColor="text1"/>
          <w:sz w:val="24"/>
          <w:szCs w:val="24"/>
          <w:rPrChange w:id="44" w:author="ZHANGM.H." w:date="2014-12-10T18:55:00Z">
            <w:rPr>
              <w:rFonts w:ascii="Times New Roman" w:hAnsi="Times New Roman" w:cs="Times New Roman"/>
              <w:sz w:val="24"/>
              <w:szCs w:val="24"/>
            </w:rPr>
          </w:rPrChange>
        </w:rPr>
        <w:pPrChange w:id="45" w:author="ZHANGM.H." w:date="2014-12-10T18:54:00Z">
          <w:pPr>
            <w:pStyle w:val="ListParagraph"/>
            <w:numPr>
              <w:ilvl w:val="1"/>
              <w:numId w:val="1"/>
            </w:numPr>
            <w:spacing w:line="360" w:lineRule="auto"/>
            <w:ind w:left="0" w:hanging="360"/>
            <w:jc w:val="both"/>
          </w:pPr>
        </w:pPrChange>
      </w:pPr>
      <w:r w:rsidRPr="00D43EC8">
        <w:rPr>
          <w:rFonts w:ascii="Times New Roman" w:hAnsi="Times New Roman" w:cs="Times New Roman"/>
          <w:color w:val="000000" w:themeColor="text1"/>
          <w:sz w:val="24"/>
          <w:szCs w:val="24"/>
          <w:rPrChange w:id="46" w:author="ZHANGM.H." w:date="2014-12-10T18:55:00Z">
            <w:rPr>
              <w:rFonts w:ascii="Times New Roman" w:hAnsi="Times New Roman" w:cs="Times New Roman"/>
              <w:sz w:val="24"/>
              <w:szCs w:val="24"/>
            </w:rPr>
          </w:rPrChange>
        </w:rPr>
        <w:t>Input data</w:t>
      </w:r>
      <w:del w:id="47" w:author="ZHANGM.H." w:date="2014-12-10T18:58:00Z">
        <w:r w:rsidRPr="00D43EC8" w:rsidDel="00D43EC8">
          <w:rPr>
            <w:rFonts w:ascii="Times New Roman" w:hAnsi="Times New Roman" w:cs="Times New Roman"/>
            <w:color w:val="000000" w:themeColor="text1"/>
            <w:sz w:val="24"/>
            <w:szCs w:val="24"/>
            <w:rPrChange w:id="48" w:author="ZHANGM.H." w:date="2014-12-10T18:55:00Z">
              <w:rPr>
                <w:rFonts w:ascii="Times New Roman" w:hAnsi="Times New Roman" w:cs="Times New Roman"/>
                <w:sz w:val="24"/>
                <w:szCs w:val="24"/>
              </w:rPr>
            </w:rPrChange>
          </w:rPr>
          <w:delText xml:space="preserve"> in the ARM variational analysis</w:delText>
        </w:r>
      </w:del>
      <w:ins w:id="49" w:author="ZHANGM.H." w:date="2014-12-10T18:58:00Z">
        <w:r w:rsidR="00D43EC8">
          <w:rPr>
            <w:rFonts w:ascii="Times New Roman" w:hAnsi="Times New Roman" w:cs="Times New Roman"/>
            <w:color w:val="000000" w:themeColor="text1"/>
            <w:sz w:val="24"/>
            <w:szCs w:val="24"/>
          </w:rPr>
          <w:t xml:space="preserve"> </w:t>
        </w:r>
      </w:ins>
      <w:r w:rsidRPr="00D43EC8">
        <w:rPr>
          <w:rFonts w:ascii="Times New Roman" w:hAnsi="Times New Roman" w:cs="Times New Roman"/>
          <w:color w:val="000000" w:themeColor="text1"/>
          <w:sz w:val="24"/>
          <w:szCs w:val="24"/>
          <w:rPrChange w:id="50" w:author="ZHANGM.H." w:date="2014-12-10T18:55:00Z">
            <w:rPr>
              <w:rFonts w:ascii="Times New Roman" w:hAnsi="Times New Roman" w:cs="Times New Roman"/>
              <w:sz w:val="24"/>
              <w:szCs w:val="24"/>
            </w:rPr>
          </w:rPrChange>
        </w:rPr>
        <w:t xml:space="preserve">  </w:t>
      </w:r>
      <w:r w:rsidR="00735271" w:rsidRPr="00D43EC8">
        <w:rPr>
          <w:rFonts w:ascii="Times New Roman" w:hAnsi="Times New Roman" w:cs="Times New Roman"/>
          <w:color w:val="000000" w:themeColor="text1"/>
          <w:sz w:val="24"/>
          <w:szCs w:val="24"/>
          <w:rPrChange w:id="51" w:author="ZHANGM.H." w:date="2014-12-10T18:55:00Z">
            <w:rPr>
              <w:rFonts w:ascii="Times New Roman" w:hAnsi="Times New Roman" w:cs="Times New Roman"/>
              <w:sz w:val="24"/>
              <w:szCs w:val="24"/>
            </w:rPr>
          </w:rPrChange>
        </w:rPr>
        <w:t xml:space="preserve"> </w:t>
      </w:r>
    </w:p>
    <w:p w14:paraId="1295845F" w14:textId="42A92753" w:rsidR="00DA3B2B" w:rsidRPr="00D43EC8" w:rsidRDefault="00DA3B2B">
      <w:pPr>
        <w:pStyle w:val="ListParagraph"/>
        <w:numPr>
          <w:ilvl w:val="1"/>
          <w:numId w:val="1"/>
        </w:numPr>
        <w:spacing w:line="480" w:lineRule="auto"/>
        <w:ind w:left="0" w:firstLine="0"/>
        <w:jc w:val="both"/>
        <w:rPr>
          <w:rFonts w:ascii="Times New Roman" w:hAnsi="Times New Roman" w:cs="Times New Roman"/>
          <w:color w:val="000000" w:themeColor="text1"/>
          <w:sz w:val="24"/>
          <w:szCs w:val="24"/>
          <w:rPrChange w:id="52" w:author="ZHANGM.H." w:date="2014-12-10T18:55:00Z">
            <w:rPr>
              <w:rFonts w:ascii="Times New Roman" w:hAnsi="Times New Roman" w:cs="Times New Roman"/>
              <w:sz w:val="24"/>
              <w:szCs w:val="24"/>
            </w:rPr>
          </w:rPrChange>
        </w:rPr>
        <w:pPrChange w:id="53" w:author="ZHANGM.H." w:date="2014-12-10T18:54:00Z">
          <w:pPr>
            <w:pStyle w:val="ListParagraph"/>
            <w:numPr>
              <w:ilvl w:val="1"/>
              <w:numId w:val="1"/>
            </w:numPr>
            <w:spacing w:line="360" w:lineRule="auto"/>
            <w:ind w:left="0" w:hanging="360"/>
            <w:jc w:val="both"/>
          </w:pPr>
        </w:pPrChange>
      </w:pPr>
      <w:r w:rsidRPr="00D43EC8">
        <w:rPr>
          <w:rFonts w:ascii="Times New Roman" w:hAnsi="Times New Roman" w:cs="Times New Roman"/>
          <w:color w:val="000000" w:themeColor="text1"/>
          <w:sz w:val="24"/>
          <w:szCs w:val="24"/>
          <w:rPrChange w:id="54" w:author="ZHANGM.H." w:date="2014-12-10T18:55:00Z">
            <w:rPr>
              <w:rFonts w:ascii="Times New Roman" w:hAnsi="Times New Roman" w:cs="Times New Roman"/>
              <w:sz w:val="24"/>
              <w:szCs w:val="24"/>
            </w:rPr>
          </w:rPrChange>
        </w:rPr>
        <w:t xml:space="preserve">Available ARM forcing datasets </w:t>
      </w:r>
      <w:r w:rsidR="00735271" w:rsidRPr="00D43EC8">
        <w:rPr>
          <w:rFonts w:ascii="Times New Roman" w:hAnsi="Times New Roman" w:cs="Times New Roman"/>
          <w:color w:val="000000" w:themeColor="text1"/>
          <w:sz w:val="24"/>
          <w:szCs w:val="24"/>
          <w:rPrChange w:id="55" w:author="ZHANGM.H." w:date="2014-12-10T18:55:00Z">
            <w:rPr>
              <w:rFonts w:ascii="Times New Roman" w:hAnsi="Times New Roman" w:cs="Times New Roman"/>
              <w:sz w:val="24"/>
              <w:szCs w:val="24"/>
            </w:rPr>
          </w:rPrChange>
        </w:rPr>
        <w:t xml:space="preserve"> </w:t>
      </w:r>
    </w:p>
    <w:p w14:paraId="37D18B75" w14:textId="599CC512" w:rsidR="00DA3B2B" w:rsidRPr="00D43EC8" w:rsidRDefault="00DA3B2B">
      <w:pPr>
        <w:pStyle w:val="ListParagraph"/>
        <w:numPr>
          <w:ilvl w:val="1"/>
          <w:numId w:val="1"/>
        </w:numPr>
        <w:spacing w:line="480" w:lineRule="auto"/>
        <w:ind w:left="0" w:firstLine="0"/>
        <w:jc w:val="both"/>
        <w:rPr>
          <w:rFonts w:ascii="Times New Roman" w:hAnsi="Times New Roman" w:cs="Times New Roman"/>
          <w:color w:val="000000" w:themeColor="text1"/>
          <w:sz w:val="24"/>
          <w:szCs w:val="24"/>
          <w:rPrChange w:id="56" w:author="ZHANGM.H." w:date="2014-12-10T18:55:00Z">
            <w:rPr>
              <w:rFonts w:ascii="Times New Roman" w:hAnsi="Times New Roman" w:cs="Times New Roman"/>
              <w:sz w:val="24"/>
              <w:szCs w:val="24"/>
            </w:rPr>
          </w:rPrChange>
        </w:rPr>
        <w:pPrChange w:id="57" w:author="ZHANGM.H." w:date="2014-12-10T18:54:00Z">
          <w:pPr>
            <w:pStyle w:val="ListParagraph"/>
            <w:numPr>
              <w:ilvl w:val="1"/>
              <w:numId w:val="1"/>
            </w:numPr>
            <w:spacing w:line="360" w:lineRule="auto"/>
            <w:ind w:left="0" w:hanging="360"/>
            <w:jc w:val="both"/>
          </w:pPr>
        </w:pPrChange>
      </w:pPr>
      <w:r w:rsidRPr="00D43EC8">
        <w:rPr>
          <w:rFonts w:ascii="Times New Roman" w:hAnsi="Times New Roman" w:cs="Times New Roman"/>
          <w:color w:val="000000" w:themeColor="text1"/>
          <w:sz w:val="24"/>
          <w:szCs w:val="24"/>
          <w:rPrChange w:id="58" w:author="ZHANGM.H." w:date="2014-12-10T18:55:00Z">
            <w:rPr>
              <w:rFonts w:ascii="Times New Roman" w:hAnsi="Times New Roman" w:cs="Times New Roman"/>
              <w:sz w:val="24"/>
              <w:szCs w:val="24"/>
            </w:rPr>
          </w:rPrChange>
        </w:rPr>
        <w:t xml:space="preserve">Application of </w:t>
      </w:r>
      <w:ins w:id="59" w:author="ZHANGM.H." w:date="2014-12-10T19:05:00Z">
        <w:r w:rsidR="00587ED0">
          <w:rPr>
            <w:rFonts w:ascii="Times New Roman" w:hAnsi="Times New Roman" w:cs="Times New Roman"/>
            <w:color w:val="000000" w:themeColor="text1"/>
            <w:sz w:val="24"/>
            <w:szCs w:val="24"/>
          </w:rPr>
          <w:t xml:space="preserve">SCMs and </w:t>
        </w:r>
      </w:ins>
      <w:r w:rsidRPr="00D43EC8">
        <w:rPr>
          <w:rFonts w:ascii="Times New Roman" w:hAnsi="Times New Roman" w:cs="Times New Roman"/>
          <w:color w:val="000000" w:themeColor="text1"/>
          <w:sz w:val="24"/>
          <w:szCs w:val="24"/>
          <w:rPrChange w:id="60" w:author="ZHANGM.H." w:date="2014-12-10T18:55:00Z">
            <w:rPr>
              <w:rFonts w:ascii="Times New Roman" w:hAnsi="Times New Roman" w:cs="Times New Roman"/>
              <w:sz w:val="24"/>
              <w:szCs w:val="24"/>
            </w:rPr>
          </w:rPrChange>
        </w:rPr>
        <w:t xml:space="preserve">ARM </w:t>
      </w:r>
      <w:del w:id="61" w:author="ZHANGM.H." w:date="2014-12-10T19:06:00Z">
        <w:r w:rsidRPr="00D43EC8" w:rsidDel="00587ED0">
          <w:rPr>
            <w:rFonts w:ascii="Times New Roman" w:hAnsi="Times New Roman" w:cs="Times New Roman"/>
            <w:color w:val="000000" w:themeColor="text1"/>
            <w:sz w:val="24"/>
            <w:szCs w:val="24"/>
            <w:rPrChange w:id="62" w:author="ZHANGM.H." w:date="2014-12-10T18:55:00Z">
              <w:rPr>
                <w:rFonts w:ascii="Times New Roman" w:hAnsi="Times New Roman" w:cs="Times New Roman"/>
                <w:sz w:val="24"/>
                <w:szCs w:val="24"/>
              </w:rPr>
            </w:rPrChange>
          </w:rPr>
          <w:delText xml:space="preserve">forcing </w:delText>
        </w:r>
      </w:del>
      <w:r w:rsidRPr="00D43EC8">
        <w:rPr>
          <w:rFonts w:ascii="Times New Roman" w:hAnsi="Times New Roman" w:cs="Times New Roman"/>
          <w:color w:val="000000" w:themeColor="text1"/>
          <w:sz w:val="24"/>
          <w:szCs w:val="24"/>
          <w:rPrChange w:id="63" w:author="ZHANGM.H." w:date="2014-12-10T18:55:00Z">
            <w:rPr>
              <w:rFonts w:ascii="Times New Roman" w:hAnsi="Times New Roman" w:cs="Times New Roman"/>
              <w:sz w:val="24"/>
              <w:szCs w:val="24"/>
            </w:rPr>
          </w:rPrChange>
        </w:rPr>
        <w:t xml:space="preserve">data to understand and improve models  </w:t>
      </w:r>
      <w:r w:rsidR="00735271" w:rsidRPr="00D43EC8">
        <w:rPr>
          <w:rFonts w:ascii="Times New Roman" w:hAnsi="Times New Roman" w:cs="Times New Roman"/>
          <w:color w:val="000000" w:themeColor="text1"/>
          <w:sz w:val="24"/>
          <w:szCs w:val="24"/>
          <w:rPrChange w:id="64" w:author="ZHANGM.H." w:date="2014-12-10T18:55:00Z">
            <w:rPr>
              <w:rFonts w:ascii="Times New Roman" w:hAnsi="Times New Roman" w:cs="Times New Roman"/>
              <w:sz w:val="24"/>
              <w:szCs w:val="24"/>
            </w:rPr>
          </w:rPrChange>
        </w:rPr>
        <w:t xml:space="preserve"> </w:t>
      </w:r>
    </w:p>
    <w:p w14:paraId="457FF9E1" w14:textId="4B76FB44" w:rsidR="00EF0F86" w:rsidRPr="00D43EC8" w:rsidRDefault="00EF0F86" w:rsidP="00D43EC8">
      <w:pPr>
        <w:pStyle w:val="ListParagraph"/>
        <w:numPr>
          <w:ilvl w:val="1"/>
          <w:numId w:val="1"/>
        </w:numPr>
        <w:spacing w:line="480" w:lineRule="auto"/>
        <w:ind w:left="0" w:firstLine="0"/>
        <w:jc w:val="both"/>
        <w:rPr>
          <w:ins w:id="65" w:author="ZHANGM.H." w:date="2014-12-07T03:26:00Z"/>
          <w:rFonts w:ascii="Times New Roman" w:hAnsi="Times New Roman" w:cs="Times New Roman"/>
          <w:color w:val="000000" w:themeColor="text1"/>
          <w:sz w:val="24"/>
          <w:szCs w:val="24"/>
          <w:rPrChange w:id="66" w:author="ZHANGM.H." w:date="2014-12-10T18:55:00Z">
            <w:rPr>
              <w:ins w:id="67" w:author="ZHANGM.H." w:date="2014-12-07T03:26:00Z"/>
              <w:rFonts w:ascii="Times New Roman" w:hAnsi="Times New Roman" w:cs="Times New Roman"/>
              <w:sz w:val="24"/>
              <w:szCs w:val="24"/>
            </w:rPr>
          </w:rPrChange>
        </w:rPr>
      </w:pPr>
      <w:ins w:id="68" w:author="ZHANGM.H." w:date="2014-12-07T03:26:00Z">
        <w:r w:rsidRPr="00D43EC8">
          <w:rPr>
            <w:rFonts w:ascii="Times New Roman" w:hAnsi="Times New Roman" w:cs="Times New Roman"/>
            <w:color w:val="000000" w:themeColor="text1"/>
            <w:sz w:val="24"/>
            <w:szCs w:val="24"/>
            <w:rPrChange w:id="69" w:author="ZHANGM.H." w:date="2014-12-10T18:55:00Z">
              <w:rPr>
                <w:rFonts w:ascii="Times New Roman" w:hAnsi="Times New Roman" w:cs="Times New Roman"/>
                <w:sz w:val="24"/>
                <w:szCs w:val="24"/>
              </w:rPr>
            </w:rPrChange>
          </w:rPr>
          <w:t xml:space="preserve">Discussions </w:t>
        </w:r>
      </w:ins>
    </w:p>
    <w:p w14:paraId="4B089A45" w14:textId="77777777" w:rsidR="00F3431E" w:rsidRPr="00D43EC8" w:rsidRDefault="00F3431E">
      <w:pPr>
        <w:pStyle w:val="ListParagraph"/>
        <w:spacing w:line="480" w:lineRule="auto"/>
        <w:ind w:left="0"/>
        <w:jc w:val="both"/>
        <w:rPr>
          <w:rFonts w:ascii="Times New Roman" w:hAnsi="Times New Roman" w:cs="Times New Roman"/>
          <w:color w:val="000000" w:themeColor="text1"/>
          <w:sz w:val="24"/>
          <w:szCs w:val="24"/>
          <w:rPrChange w:id="70" w:author="ZHANGM.H." w:date="2014-12-10T18:55:00Z">
            <w:rPr>
              <w:rFonts w:ascii="Times New Roman" w:hAnsi="Times New Roman" w:cs="Times New Roman"/>
            </w:rPr>
          </w:rPrChange>
        </w:rPr>
        <w:pPrChange w:id="71" w:author="ZHANGM.H." w:date="2014-12-10T18:54:00Z">
          <w:pPr>
            <w:pStyle w:val="ListParagraph"/>
            <w:spacing w:line="360" w:lineRule="auto"/>
            <w:ind w:left="0"/>
            <w:jc w:val="both"/>
          </w:pPr>
        </w:pPrChange>
      </w:pPr>
    </w:p>
    <w:p w14:paraId="51CC2FDB" w14:textId="21126861" w:rsidR="00655FED" w:rsidRPr="00D43EC8" w:rsidDel="00EA180E" w:rsidRDefault="00655FED">
      <w:pPr>
        <w:pStyle w:val="ListParagraph"/>
        <w:spacing w:line="480" w:lineRule="auto"/>
        <w:ind w:left="0"/>
        <w:jc w:val="both"/>
        <w:rPr>
          <w:del w:id="72" w:author="ZHANGM.H." w:date="2014-12-07T04:07:00Z"/>
          <w:rFonts w:ascii="Times New Roman" w:hAnsi="Times New Roman" w:cs="Times New Roman"/>
          <w:color w:val="000000" w:themeColor="text1"/>
          <w:sz w:val="24"/>
          <w:szCs w:val="24"/>
          <w:rPrChange w:id="73" w:author="ZHANGM.H." w:date="2014-12-10T18:55:00Z">
            <w:rPr>
              <w:del w:id="74" w:author="ZHANGM.H." w:date="2014-12-07T04:07:00Z"/>
              <w:rFonts w:ascii="Times New Roman" w:hAnsi="Times New Roman" w:cs="Times New Roman"/>
              <w:b/>
              <w:sz w:val="24"/>
              <w:szCs w:val="24"/>
            </w:rPr>
          </w:rPrChange>
        </w:rPr>
        <w:pPrChange w:id="75" w:author="ZHANGM.H." w:date="2014-12-10T18:54:00Z">
          <w:pPr>
            <w:pStyle w:val="ListParagraph"/>
            <w:spacing w:line="360" w:lineRule="auto"/>
            <w:ind w:left="0"/>
            <w:jc w:val="center"/>
          </w:pPr>
        </w:pPrChange>
      </w:pPr>
      <w:del w:id="76" w:author="ZHANGM.H." w:date="2014-12-07T04:07:00Z">
        <w:r w:rsidRPr="00D43EC8" w:rsidDel="00EA180E">
          <w:rPr>
            <w:rFonts w:ascii="Times New Roman" w:hAnsi="Times New Roman" w:cs="Times New Roman"/>
            <w:color w:val="000000" w:themeColor="text1"/>
            <w:sz w:val="24"/>
            <w:szCs w:val="24"/>
            <w:rPrChange w:id="77" w:author="ZHANGM.H." w:date="2014-12-10T18:55:00Z">
              <w:rPr>
                <w:rFonts w:ascii="Times New Roman" w:hAnsi="Times New Roman" w:cs="Times New Roman"/>
                <w:b/>
                <w:szCs w:val="24"/>
              </w:rPr>
            </w:rPrChange>
          </w:rPr>
          <w:delText>Abstract</w:delText>
        </w:r>
      </w:del>
    </w:p>
    <w:p w14:paraId="7F45C5F1" w14:textId="5A3B0B9B" w:rsidR="002C4237" w:rsidRPr="00D43EC8" w:rsidDel="00EA180E" w:rsidRDefault="002C4237">
      <w:pPr>
        <w:pStyle w:val="ListParagraph"/>
        <w:spacing w:line="480" w:lineRule="auto"/>
        <w:ind w:left="0"/>
        <w:jc w:val="both"/>
        <w:rPr>
          <w:del w:id="78" w:author="ZHANGM.H." w:date="2014-12-07T04:07:00Z"/>
          <w:rFonts w:ascii="Times New Roman" w:hAnsi="Times New Roman" w:cs="Times New Roman"/>
          <w:color w:val="000000" w:themeColor="text1"/>
          <w:sz w:val="24"/>
          <w:szCs w:val="24"/>
          <w:rPrChange w:id="79" w:author="ZHANGM.H." w:date="2014-12-10T18:55:00Z">
            <w:rPr>
              <w:del w:id="80" w:author="ZHANGM.H." w:date="2014-12-07T04:07:00Z"/>
              <w:rFonts w:ascii="Times New Roman" w:hAnsi="Times New Roman" w:cs="Times New Roman"/>
              <w:b/>
              <w:sz w:val="24"/>
              <w:szCs w:val="24"/>
            </w:rPr>
          </w:rPrChange>
        </w:rPr>
        <w:pPrChange w:id="81" w:author="ZHANGM.H." w:date="2014-12-10T18:54:00Z">
          <w:pPr>
            <w:pStyle w:val="ListParagraph"/>
            <w:spacing w:line="360" w:lineRule="auto"/>
            <w:ind w:left="0"/>
            <w:jc w:val="center"/>
          </w:pPr>
        </w:pPrChange>
      </w:pPr>
    </w:p>
    <w:p w14:paraId="2154B974" w14:textId="3BE4B057" w:rsidR="00655FED" w:rsidRPr="00D43EC8" w:rsidDel="00EA180E" w:rsidRDefault="00655FED">
      <w:pPr>
        <w:pStyle w:val="ListParagraph"/>
        <w:spacing w:line="480" w:lineRule="auto"/>
        <w:ind w:left="0" w:firstLine="360"/>
        <w:jc w:val="both"/>
        <w:rPr>
          <w:del w:id="82" w:author="ZHANGM.H." w:date="2014-12-07T04:07:00Z"/>
          <w:rFonts w:ascii="Times New Roman" w:hAnsi="Times New Roman" w:cs="Times New Roman"/>
          <w:color w:val="000000" w:themeColor="text1"/>
          <w:sz w:val="24"/>
          <w:szCs w:val="24"/>
          <w:rPrChange w:id="83" w:author="ZHANGM.H." w:date="2014-12-10T18:55:00Z">
            <w:rPr>
              <w:del w:id="84" w:author="ZHANGM.H." w:date="2014-12-07T04:07:00Z"/>
              <w:rFonts w:ascii="Times New Roman" w:hAnsi="Times New Roman" w:cs="Times New Roman"/>
              <w:sz w:val="24"/>
              <w:szCs w:val="24"/>
            </w:rPr>
          </w:rPrChange>
        </w:rPr>
        <w:pPrChange w:id="85" w:author="ZHANGM.H." w:date="2014-12-10T18:54:00Z">
          <w:pPr>
            <w:pStyle w:val="ListParagraph"/>
            <w:spacing w:line="360" w:lineRule="auto"/>
            <w:ind w:left="0" w:firstLine="360"/>
            <w:jc w:val="both"/>
          </w:pPr>
        </w:pPrChange>
      </w:pPr>
      <w:del w:id="86" w:author="ZHANGM.H." w:date="2014-12-07T04:07:00Z">
        <w:r w:rsidRPr="00D43EC8" w:rsidDel="00EA180E">
          <w:rPr>
            <w:rFonts w:ascii="Times New Roman" w:hAnsi="Times New Roman" w:cs="Times New Roman"/>
            <w:color w:val="000000" w:themeColor="text1"/>
            <w:sz w:val="24"/>
            <w:szCs w:val="24"/>
            <w:rPrChange w:id="87" w:author="ZHANGM.H." w:date="2014-12-10T18:55:00Z">
              <w:rPr>
                <w:rFonts w:ascii="Times New Roman" w:hAnsi="Times New Roman" w:cs="Times New Roman"/>
                <w:szCs w:val="24"/>
              </w:rPr>
            </w:rPrChange>
          </w:rPr>
          <w:delText>This chapter discusses the concept of Single-Column Models (SCM) and the required forcing data</w:delText>
        </w:r>
        <w:r w:rsidR="002C4237" w:rsidRPr="00D43EC8" w:rsidDel="00EA180E">
          <w:rPr>
            <w:rFonts w:ascii="Times New Roman" w:hAnsi="Times New Roman" w:cs="Times New Roman"/>
            <w:color w:val="000000" w:themeColor="text1"/>
            <w:sz w:val="24"/>
            <w:szCs w:val="24"/>
            <w:rPrChange w:id="88" w:author="ZHANGM.H." w:date="2014-12-10T18:55:00Z">
              <w:rPr>
                <w:rFonts w:ascii="Times New Roman" w:hAnsi="Times New Roman" w:cs="Times New Roman"/>
                <w:szCs w:val="24"/>
              </w:rPr>
            </w:rPrChange>
          </w:rPr>
          <w:delText xml:space="preserve"> of these models</w:delText>
        </w:r>
        <w:r w:rsidRPr="00D43EC8" w:rsidDel="00EA180E">
          <w:rPr>
            <w:rFonts w:ascii="Times New Roman" w:hAnsi="Times New Roman" w:cs="Times New Roman"/>
            <w:color w:val="000000" w:themeColor="text1"/>
            <w:sz w:val="24"/>
            <w:szCs w:val="24"/>
            <w:rPrChange w:id="89" w:author="ZHANGM.H." w:date="2014-12-10T18:55:00Z">
              <w:rPr>
                <w:rFonts w:ascii="Times New Roman" w:hAnsi="Times New Roman" w:cs="Times New Roman"/>
                <w:szCs w:val="24"/>
              </w:rPr>
            </w:rPrChange>
          </w:rPr>
          <w:delText xml:space="preserve">. The ARM </w:delText>
        </w:r>
      </w:del>
      <w:del w:id="90" w:author="ZHANGM.H." w:date="2013-10-22T10:41:00Z">
        <w:r w:rsidRPr="00D43EC8" w:rsidDel="00B10FD9">
          <w:rPr>
            <w:rFonts w:ascii="Times New Roman" w:hAnsi="Times New Roman" w:cs="Times New Roman"/>
            <w:color w:val="000000" w:themeColor="text1"/>
            <w:sz w:val="24"/>
            <w:szCs w:val="24"/>
            <w:rPrChange w:id="91" w:author="ZHANGM.H." w:date="2014-12-10T18:55:00Z">
              <w:rPr>
                <w:rFonts w:ascii="Times New Roman" w:hAnsi="Times New Roman" w:cs="Times New Roman"/>
                <w:szCs w:val="24"/>
              </w:rPr>
            </w:rPrChange>
          </w:rPr>
          <w:delText xml:space="preserve">constrained </w:delText>
        </w:r>
      </w:del>
      <w:del w:id="92" w:author="ZHANGM.H." w:date="2014-12-07T04:07:00Z">
        <w:r w:rsidRPr="00D43EC8" w:rsidDel="00EA180E">
          <w:rPr>
            <w:rFonts w:ascii="Times New Roman" w:hAnsi="Times New Roman" w:cs="Times New Roman"/>
            <w:color w:val="000000" w:themeColor="text1"/>
            <w:sz w:val="24"/>
            <w:szCs w:val="24"/>
            <w:rPrChange w:id="93" w:author="ZHANGM.H." w:date="2014-12-10T18:55:00Z">
              <w:rPr>
                <w:rFonts w:ascii="Times New Roman" w:hAnsi="Times New Roman" w:cs="Times New Roman"/>
                <w:szCs w:val="24"/>
              </w:rPr>
            </w:rPrChange>
          </w:rPr>
          <w:delText>variational analysis method</w:delText>
        </w:r>
        <w:r w:rsidR="00C25475" w:rsidRPr="00D43EC8" w:rsidDel="00EA180E">
          <w:rPr>
            <w:rFonts w:ascii="Times New Roman" w:hAnsi="Times New Roman" w:cs="Times New Roman"/>
            <w:color w:val="000000" w:themeColor="text1"/>
            <w:sz w:val="24"/>
            <w:szCs w:val="24"/>
            <w:rPrChange w:id="94" w:author="ZHANGM.H." w:date="2014-12-10T18:55:00Z">
              <w:rPr>
                <w:rFonts w:ascii="Times New Roman" w:hAnsi="Times New Roman" w:cs="Times New Roman"/>
                <w:szCs w:val="24"/>
              </w:rPr>
            </w:rPrChange>
          </w:rPr>
          <w:delText xml:space="preserve"> to derive the forcing data is described, along with the input data and ongoing research to improve the data accuracy. Available ARM forcing data at various sites are presented.  The </w:delText>
        </w:r>
        <w:r w:rsidR="002C4237" w:rsidRPr="00D43EC8" w:rsidDel="00EA180E">
          <w:rPr>
            <w:rFonts w:ascii="Times New Roman" w:hAnsi="Times New Roman" w:cs="Times New Roman"/>
            <w:color w:val="000000" w:themeColor="text1"/>
            <w:sz w:val="24"/>
            <w:szCs w:val="24"/>
            <w:rPrChange w:id="95" w:author="ZHANGM.H." w:date="2014-12-10T18:55:00Z">
              <w:rPr>
                <w:rFonts w:ascii="Times New Roman" w:hAnsi="Times New Roman" w:cs="Times New Roman"/>
                <w:szCs w:val="24"/>
              </w:rPr>
            </w:rPrChange>
          </w:rPr>
          <w:delText xml:space="preserve">chapter also </w:delText>
        </w:r>
      </w:del>
      <w:del w:id="96" w:author="ZHANGM.H." w:date="2014-12-07T03:27:00Z">
        <w:r w:rsidR="002C4237" w:rsidRPr="00D43EC8" w:rsidDel="00EF0F86">
          <w:rPr>
            <w:rFonts w:ascii="Times New Roman" w:hAnsi="Times New Roman" w:cs="Times New Roman"/>
            <w:color w:val="000000" w:themeColor="text1"/>
            <w:sz w:val="24"/>
            <w:szCs w:val="24"/>
            <w:rPrChange w:id="97" w:author="ZHANGM.H." w:date="2014-12-10T18:55:00Z">
              <w:rPr>
                <w:rFonts w:ascii="Times New Roman" w:hAnsi="Times New Roman" w:cs="Times New Roman"/>
                <w:szCs w:val="24"/>
              </w:rPr>
            </w:rPrChange>
          </w:rPr>
          <w:delText>discusses</w:delText>
        </w:r>
        <w:r w:rsidR="00C25475" w:rsidRPr="00D43EC8" w:rsidDel="00EF0F86">
          <w:rPr>
            <w:rFonts w:ascii="Times New Roman" w:hAnsi="Times New Roman" w:cs="Times New Roman"/>
            <w:color w:val="000000" w:themeColor="text1"/>
            <w:sz w:val="24"/>
            <w:szCs w:val="24"/>
            <w:rPrChange w:id="98" w:author="ZHANGM.H." w:date="2014-12-10T18:55:00Z">
              <w:rPr>
                <w:rFonts w:ascii="Times New Roman" w:hAnsi="Times New Roman" w:cs="Times New Roman"/>
                <w:szCs w:val="24"/>
              </w:rPr>
            </w:rPrChange>
          </w:rPr>
          <w:delText xml:space="preserve"> </w:delText>
        </w:r>
      </w:del>
      <w:del w:id="99" w:author="ZHANGM.H." w:date="2014-12-07T04:07:00Z">
        <w:r w:rsidR="00C25475" w:rsidRPr="00D43EC8" w:rsidDel="00EA180E">
          <w:rPr>
            <w:rFonts w:ascii="Times New Roman" w:hAnsi="Times New Roman" w:cs="Times New Roman"/>
            <w:color w:val="000000" w:themeColor="text1"/>
            <w:sz w:val="24"/>
            <w:szCs w:val="24"/>
            <w:rPrChange w:id="100" w:author="ZHANGM.H." w:date="2014-12-10T18:55:00Z">
              <w:rPr>
                <w:rFonts w:ascii="Times New Roman" w:hAnsi="Times New Roman" w:cs="Times New Roman"/>
                <w:szCs w:val="24"/>
              </w:rPr>
            </w:rPrChange>
          </w:rPr>
          <w:delText>selected applications of SCMs to understand model physical processes and</w:delText>
        </w:r>
      </w:del>
      <w:del w:id="101" w:author="ZHANGM.H." w:date="2013-10-22T10:42:00Z">
        <w:r w:rsidR="00C25475" w:rsidRPr="00D43EC8" w:rsidDel="00B10FD9">
          <w:rPr>
            <w:rFonts w:ascii="Times New Roman" w:hAnsi="Times New Roman" w:cs="Times New Roman"/>
            <w:color w:val="000000" w:themeColor="text1"/>
            <w:sz w:val="24"/>
            <w:szCs w:val="24"/>
            <w:rPrChange w:id="102" w:author="ZHANGM.H." w:date="2014-12-10T18:55:00Z">
              <w:rPr>
                <w:rFonts w:ascii="Times New Roman" w:hAnsi="Times New Roman" w:cs="Times New Roman"/>
                <w:szCs w:val="24"/>
              </w:rPr>
            </w:rPrChange>
          </w:rPr>
          <w:delText xml:space="preserve"> to</w:delText>
        </w:r>
      </w:del>
      <w:del w:id="103" w:author="ZHANGM.H." w:date="2014-12-07T04:07:00Z">
        <w:r w:rsidR="00C25475" w:rsidRPr="00D43EC8" w:rsidDel="00EA180E">
          <w:rPr>
            <w:rFonts w:ascii="Times New Roman" w:hAnsi="Times New Roman" w:cs="Times New Roman"/>
            <w:color w:val="000000" w:themeColor="text1"/>
            <w:sz w:val="24"/>
            <w:szCs w:val="24"/>
            <w:rPrChange w:id="104" w:author="ZHANGM.H." w:date="2014-12-10T18:55:00Z">
              <w:rPr>
                <w:rFonts w:ascii="Times New Roman" w:hAnsi="Times New Roman" w:cs="Times New Roman"/>
                <w:szCs w:val="24"/>
              </w:rPr>
            </w:rPrChange>
          </w:rPr>
          <w:delText xml:space="preserve"> improve physical parameterizations </w:delText>
        </w:r>
      </w:del>
      <w:del w:id="105" w:author="ZHANGM.H." w:date="2013-10-22T10:42:00Z">
        <w:r w:rsidR="00C25475" w:rsidRPr="00D43EC8" w:rsidDel="00B10FD9">
          <w:rPr>
            <w:rFonts w:ascii="Times New Roman" w:hAnsi="Times New Roman" w:cs="Times New Roman"/>
            <w:color w:val="000000" w:themeColor="text1"/>
            <w:sz w:val="24"/>
            <w:szCs w:val="24"/>
            <w:rPrChange w:id="106" w:author="ZHANGM.H." w:date="2014-12-10T18:55:00Z">
              <w:rPr>
                <w:rFonts w:ascii="Times New Roman" w:hAnsi="Times New Roman" w:cs="Times New Roman"/>
                <w:szCs w:val="24"/>
              </w:rPr>
            </w:rPrChange>
          </w:rPr>
          <w:delText>by using the ARM forcing data</w:delText>
        </w:r>
      </w:del>
      <w:del w:id="107" w:author="ZHANGM.H." w:date="2014-12-07T04:07:00Z">
        <w:r w:rsidR="00C25475" w:rsidRPr="00D43EC8" w:rsidDel="00EA180E">
          <w:rPr>
            <w:rFonts w:ascii="Times New Roman" w:hAnsi="Times New Roman" w:cs="Times New Roman"/>
            <w:color w:val="000000" w:themeColor="text1"/>
            <w:sz w:val="24"/>
            <w:szCs w:val="24"/>
            <w:rPrChange w:id="108" w:author="ZHANGM.H." w:date="2014-12-10T18:55:00Z">
              <w:rPr>
                <w:rFonts w:ascii="Times New Roman" w:hAnsi="Times New Roman" w:cs="Times New Roman"/>
                <w:szCs w:val="24"/>
              </w:rPr>
            </w:rPrChange>
          </w:rPr>
          <w:delText>.</w:delText>
        </w:r>
      </w:del>
    </w:p>
    <w:p w14:paraId="32C7A1A4" w14:textId="77777777" w:rsidR="002C4237" w:rsidRPr="00D43EC8" w:rsidDel="00B01DB8" w:rsidRDefault="002C4237">
      <w:pPr>
        <w:pStyle w:val="ListParagraph"/>
        <w:spacing w:line="480" w:lineRule="auto"/>
        <w:ind w:left="0" w:firstLine="360"/>
        <w:jc w:val="both"/>
        <w:rPr>
          <w:del w:id="109" w:author="ZHANGM.H." w:date="2014-12-07T06:05:00Z"/>
          <w:rFonts w:ascii="Times New Roman" w:hAnsi="Times New Roman" w:cs="Times New Roman"/>
          <w:color w:val="000000" w:themeColor="text1"/>
          <w:sz w:val="24"/>
          <w:szCs w:val="24"/>
          <w:rPrChange w:id="110" w:author="ZHANGM.H." w:date="2014-12-10T18:55:00Z">
            <w:rPr>
              <w:del w:id="111" w:author="ZHANGM.H." w:date="2014-12-07T06:05:00Z"/>
              <w:rFonts w:ascii="Times New Roman" w:hAnsi="Times New Roman" w:cs="Times New Roman"/>
              <w:sz w:val="24"/>
              <w:szCs w:val="24"/>
            </w:rPr>
          </w:rPrChange>
        </w:rPr>
        <w:pPrChange w:id="112" w:author="ZHANGM.H." w:date="2014-12-10T18:54:00Z">
          <w:pPr>
            <w:pStyle w:val="ListParagraph"/>
            <w:spacing w:line="360" w:lineRule="auto"/>
            <w:ind w:left="0" w:firstLine="360"/>
            <w:jc w:val="both"/>
          </w:pPr>
        </w:pPrChange>
      </w:pPr>
    </w:p>
    <w:p w14:paraId="54EE85B3" w14:textId="7C90D091" w:rsidR="00C50939" w:rsidRPr="00D43EC8" w:rsidRDefault="00DA3B2B">
      <w:pPr>
        <w:spacing w:line="480" w:lineRule="auto"/>
        <w:jc w:val="both"/>
        <w:rPr>
          <w:rFonts w:ascii="Times New Roman" w:hAnsi="Times New Roman" w:cs="Times New Roman"/>
          <w:b/>
          <w:color w:val="000000" w:themeColor="text1"/>
          <w:szCs w:val="24"/>
          <w:rPrChange w:id="113" w:author="ZHANGM.H." w:date="2014-12-10T18:58:00Z">
            <w:rPr>
              <w:rFonts w:ascii="Times New Roman" w:hAnsi="Times New Roman" w:cs="Times New Roman"/>
              <w:b/>
              <w:szCs w:val="24"/>
            </w:rPr>
          </w:rPrChange>
        </w:rPr>
        <w:pPrChange w:id="114" w:author="ZHANGM.H." w:date="2014-12-10T18:54:00Z">
          <w:pPr>
            <w:spacing w:line="360" w:lineRule="auto"/>
            <w:jc w:val="both"/>
          </w:pPr>
        </w:pPrChange>
      </w:pPr>
      <w:del w:id="115" w:author="ZHANGM.H." w:date="2014-12-07T06:05:00Z">
        <w:r w:rsidRPr="00D43EC8" w:rsidDel="00B01DB8">
          <w:rPr>
            <w:rFonts w:ascii="Times New Roman" w:hAnsi="Times New Roman" w:cs="Times New Roman"/>
            <w:b/>
            <w:color w:val="000000" w:themeColor="text1"/>
            <w:szCs w:val="24"/>
            <w:rPrChange w:id="116" w:author="ZHANGM.H." w:date="2014-12-10T18:58:00Z">
              <w:rPr>
                <w:b/>
              </w:rPr>
            </w:rPrChange>
          </w:rPr>
          <w:lastRenderedPageBreak/>
          <w:delText xml:space="preserve"> </w:delText>
        </w:r>
      </w:del>
      <w:r w:rsidR="00C50939" w:rsidRPr="00D43EC8">
        <w:rPr>
          <w:rFonts w:ascii="Times New Roman" w:hAnsi="Times New Roman" w:cs="Times New Roman"/>
          <w:b/>
          <w:color w:val="000000" w:themeColor="text1"/>
          <w:szCs w:val="24"/>
          <w:rPrChange w:id="117" w:author="ZHANGM.H." w:date="2014-12-10T18:58:00Z">
            <w:rPr>
              <w:rFonts w:ascii="Times New Roman" w:hAnsi="Times New Roman" w:cs="Times New Roman"/>
              <w:b/>
              <w:szCs w:val="24"/>
            </w:rPr>
          </w:rPrChange>
        </w:rPr>
        <w:t>1.1 The concept of SCM</w:t>
      </w:r>
      <w:ins w:id="118" w:author="ZHANGM.H." w:date="2014-12-07T04:08:00Z">
        <w:r w:rsidR="00EA180E" w:rsidRPr="00D43EC8">
          <w:rPr>
            <w:rFonts w:ascii="Times New Roman" w:hAnsi="Times New Roman" w:cs="Times New Roman"/>
            <w:b/>
            <w:color w:val="000000" w:themeColor="text1"/>
            <w:szCs w:val="24"/>
            <w:rPrChange w:id="119" w:author="ZHANGM.H." w:date="2014-12-10T18:58:00Z">
              <w:rPr>
                <w:rFonts w:ascii="Times New Roman" w:hAnsi="Times New Roman" w:cs="Times New Roman"/>
                <w:b/>
                <w:szCs w:val="24"/>
              </w:rPr>
            </w:rPrChange>
          </w:rPr>
          <w:t xml:space="preserve"> for ARM</w:t>
        </w:r>
      </w:ins>
    </w:p>
    <w:p w14:paraId="75400A68" w14:textId="3FD11D64" w:rsidR="00EA180E" w:rsidRPr="00D43EC8" w:rsidRDefault="00EA180E">
      <w:pPr>
        <w:pStyle w:val="NormalWeb"/>
        <w:spacing w:before="0" w:beforeAutospacing="0" w:after="200" w:line="480" w:lineRule="auto"/>
        <w:ind w:firstLine="360"/>
        <w:jc w:val="both"/>
        <w:rPr>
          <w:ins w:id="120" w:author="ZHANGM.H." w:date="2014-12-07T04:21:00Z"/>
          <w:rFonts w:ascii="Times New Roman" w:hAnsi="Times New Roman"/>
          <w:color w:val="000000" w:themeColor="text1"/>
          <w:sz w:val="24"/>
          <w:szCs w:val="24"/>
          <w:rPrChange w:id="121" w:author="ZHANGM.H." w:date="2014-12-10T18:55:00Z">
            <w:rPr>
              <w:ins w:id="122" w:author="ZHANGM.H." w:date="2014-12-07T04:21:00Z"/>
              <w:rFonts w:ascii="Times New Roman" w:hAnsi="Times New Roman"/>
              <w:sz w:val="24"/>
              <w:szCs w:val="24"/>
            </w:rPr>
          </w:rPrChange>
        </w:rPr>
        <w:pPrChange w:id="123" w:author="ZHANGM.H." w:date="2014-12-10T18:54:00Z">
          <w:pPr>
            <w:pStyle w:val="NormalWeb"/>
            <w:spacing w:before="0" w:beforeAutospacing="0" w:after="200" w:line="360" w:lineRule="auto"/>
            <w:ind w:firstLine="360"/>
            <w:jc w:val="both"/>
          </w:pPr>
        </w:pPrChange>
      </w:pPr>
      <w:ins w:id="124" w:author="ZHANGM.H." w:date="2014-12-07T04:08:00Z">
        <w:r w:rsidRPr="00D43EC8">
          <w:rPr>
            <w:rFonts w:ascii="Times New Roman" w:hAnsi="Times New Roman"/>
            <w:color w:val="000000" w:themeColor="text1"/>
            <w:sz w:val="24"/>
            <w:szCs w:val="24"/>
            <w:rPrChange w:id="125" w:author="ZHANGM.H." w:date="2014-12-10T18:55:00Z">
              <w:rPr>
                <w:rFonts w:ascii="Times New Roman" w:hAnsi="Times New Roman"/>
                <w:sz w:val="24"/>
                <w:szCs w:val="24"/>
              </w:rPr>
            </w:rPrChange>
          </w:rPr>
          <w:t xml:space="preserve">Two </w:t>
        </w:r>
      </w:ins>
      <w:ins w:id="126" w:author="ZHANGM.H." w:date="2014-12-07T04:09:00Z">
        <w:r w:rsidRPr="00D43EC8">
          <w:rPr>
            <w:rFonts w:ascii="Times New Roman" w:hAnsi="Times New Roman"/>
            <w:color w:val="000000" w:themeColor="text1"/>
            <w:sz w:val="24"/>
            <w:szCs w:val="24"/>
            <w:rPrChange w:id="127" w:author="ZHANGM.H." w:date="2014-12-10T18:55:00Z">
              <w:rPr>
                <w:rFonts w:ascii="Times New Roman" w:hAnsi="Times New Roman"/>
                <w:sz w:val="24"/>
                <w:szCs w:val="24"/>
              </w:rPr>
            </w:rPrChange>
          </w:rPr>
          <w:t xml:space="preserve">papers published in the early 1990s significantly influenced the </w:t>
        </w:r>
      </w:ins>
      <w:ins w:id="128" w:author="ZHANGM.H." w:date="2014-12-07T04:23:00Z">
        <w:r w:rsidR="00484DC7" w:rsidRPr="00D43EC8">
          <w:rPr>
            <w:rFonts w:ascii="Times New Roman" w:hAnsi="Times New Roman"/>
            <w:color w:val="000000" w:themeColor="text1"/>
            <w:sz w:val="24"/>
            <w:szCs w:val="24"/>
            <w:rPrChange w:id="129" w:author="ZHANGM.H." w:date="2014-12-10T18:55:00Z">
              <w:rPr>
                <w:rFonts w:ascii="Times New Roman" w:hAnsi="Times New Roman"/>
                <w:sz w:val="24"/>
                <w:szCs w:val="24"/>
              </w:rPr>
            </w:rPrChange>
          </w:rPr>
          <w:t xml:space="preserve">subsequent </w:t>
        </w:r>
      </w:ins>
      <w:ins w:id="130" w:author="ZHANGM.H." w:date="2014-12-07T04:09:00Z">
        <w:r w:rsidRPr="00D43EC8">
          <w:rPr>
            <w:rFonts w:ascii="Times New Roman" w:hAnsi="Times New Roman"/>
            <w:color w:val="000000" w:themeColor="text1"/>
            <w:sz w:val="24"/>
            <w:szCs w:val="24"/>
            <w:rPrChange w:id="131" w:author="ZHANGM.H." w:date="2014-12-10T18:55:00Z">
              <w:rPr>
                <w:rFonts w:ascii="Times New Roman" w:hAnsi="Times New Roman"/>
                <w:sz w:val="24"/>
                <w:szCs w:val="24"/>
              </w:rPr>
            </w:rPrChange>
          </w:rPr>
          <w:t>design of ARM</w:t>
        </w:r>
      </w:ins>
      <w:ins w:id="132" w:author="ZHANGM.H." w:date="2014-12-07T04:32:00Z">
        <w:r w:rsidR="00EC6E4A" w:rsidRPr="00D43EC8">
          <w:rPr>
            <w:rFonts w:ascii="Times New Roman" w:hAnsi="Times New Roman"/>
            <w:color w:val="000000" w:themeColor="text1"/>
            <w:sz w:val="24"/>
            <w:szCs w:val="24"/>
            <w:rPrChange w:id="133" w:author="ZHANGM.H." w:date="2014-12-10T18:55:00Z">
              <w:rPr>
                <w:rFonts w:ascii="Times New Roman" w:hAnsi="Times New Roman"/>
                <w:sz w:val="24"/>
                <w:szCs w:val="24"/>
              </w:rPr>
            </w:rPrChange>
          </w:rPr>
          <w:t xml:space="preserve"> and its adoption of the SCM approach</w:t>
        </w:r>
      </w:ins>
      <w:ins w:id="134" w:author="ZHANGM.H." w:date="2014-12-07T04:09:00Z">
        <w:r w:rsidRPr="00D43EC8">
          <w:rPr>
            <w:rFonts w:ascii="Times New Roman" w:hAnsi="Times New Roman"/>
            <w:color w:val="000000" w:themeColor="text1"/>
            <w:sz w:val="24"/>
            <w:szCs w:val="24"/>
            <w:rPrChange w:id="135" w:author="ZHANGM.H." w:date="2014-12-10T18:55:00Z">
              <w:rPr>
                <w:rFonts w:ascii="Times New Roman" w:hAnsi="Times New Roman"/>
                <w:sz w:val="24"/>
                <w:szCs w:val="24"/>
              </w:rPr>
            </w:rPrChange>
          </w:rPr>
          <w:t xml:space="preserve">. The first </w:t>
        </w:r>
      </w:ins>
      <w:ins w:id="136" w:author="ZHANGM.H." w:date="2014-12-07T04:33:00Z">
        <w:r w:rsidR="00EC6E4A" w:rsidRPr="00D43EC8">
          <w:rPr>
            <w:rFonts w:ascii="Times New Roman" w:hAnsi="Times New Roman"/>
            <w:color w:val="000000" w:themeColor="text1"/>
            <w:sz w:val="24"/>
            <w:szCs w:val="24"/>
            <w:rPrChange w:id="137" w:author="ZHANGM.H." w:date="2014-12-10T18:55:00Z">
              <w:rPr>
                <w:rFonts w:ascii="Times New Roman" w:hAnsi="Times New Roman"/>
                <w:sz w:val="24"/>
                <w:szCs w:val="24"/>
              </w:rPr>
            </w:rPrChange>
          </w:rPr>
          <w:t>paper</w:t>
        </w:r>
      </w:ins>
      <w:ins w:id="138" w:author="ZHANGM.H." w:date="2014-12-07T04:09:00Z">
        <w:r w:rsidRPr="00D43EC8">
          <w:rPr>
            <w:rFonts w:ascii="Times New Roman" w:hAnsi="Times New Roman"/>
            <w:color w:val="000000" w:themeColor="text1"/>
            <w:sz w:val="24"/>
            <w:szCs w:val="24"/>
            <w:rPrChange w:id="139" w:author="ZHANGM.H." w:date="2014-12-10T18:55:00Z">
              <w:rPr>
                <w:rFonts w:ascii="Times New Roman" w:hAnsi="Times New Roman"/>
                <w:sz w:val="24"/>
                <w:szCs w:val="24"/>
              </w:rPr>
            </w:rPrChange>
          </w:rPr>
          <w:t xml:space="preserve"> </w:t>
        </w:r>
      </w:ins>
      <w:ins w:id="140" w:author="ZHANGM.H." w:date="2014-12-07T04:16:00Z">
        <w:r w:rsidR="00484DC7" w:rsidRPr="00D43EC8">
          <w:rPr>
            <w:rFonts w:ascii="Times New Roman" w:hAnsi="Times New Roman"/>
            <w:color w:val="000000" w:themeColor="text1"/>
            <w:sz w:val="24"/>
            <w:szCs w:val="24"/>
            <w:rPrChange w:id="141" w:author="ZHANGM.H." w:date="2014-12-10T18:55:00Z">
              <w:rPr>
                <w:rFonts w:ascii="Times New Roman" w:hAnsi="Times New Roman"/>
                <w:sz w:val="24"/>
                <w:szCs w:val="24"/>
              </w:rPr>
            </w:rPrChange>
          </w:rPr>
          <w:t xml:space="preserve">was </w:t>
        </w:r>
      </w:ins>
      <w:ins w:id="142" w:author="ZHANGM.H." w:date="2014-12-07T04:10:00Z">
        <w:r w:rsidRPr="00D43EC8">
          <w:rPr>
            <w:rFonts w:ascii="Times New Roman" w:hAnsi="Times New Roman"/>
            <w:color w:val="000000" w:themeColor="text1"/>
            <w:sz w:val="24"/>
            <w:szCs w:val="24"/>
            <w:rPrChange w:id="143" w:author="ZHANGM.H." w:date="2014-12-10T18:55:00Z">
              <w:rPr>
                <w:rFonts w:ascii="Times New Roman" w:hAnsi="Times New Roman"/>
                <w:sz w:val="24"/>
                <w:szCs w:val="24"/>
              </w:rPr>
            </w:rPrChange>
          </w:rPr>
          <w:t xml:space="preserve">by </w:t>
        </w:r>
        <w:proofErr w:type="spellStart"/>
        <w:r w:rsidRPr="00D43EC8">
          <w:rPr>
            <w:rFonts w:ascii="Times New Roman" w:hAnsi="Times New Roman"/>
            <w:color w:val="000000" w:themeColor="text1"/>
            <w:sz w:val="24"/>
            <w:szCs w:val="24"/>
            <w:rPrChange w:id="144" w:author="ZHANGM.H." w:date="2014-12-10T18:55:00Z">
              <w:rPr>
                <w:rFonts w:ascii="Times New Roman" w:hAnsi="Times New Roman"/>
                <w:sz w:val="24"/>
                <w:szCs w:val="24"/>
              </w:rPr>
            </w:rPrChange>
          </w:rPr>
          <w:t>Cess</w:t>
        </w:r>
        <w:proofErr w:type="spellEnd"/>
        <w:r w:rsidRPr="00D43EC8">
          <w:rPr>
            <w:rFonts w:ascii="Times New Roman" w:hAnsi="Times New Roman"/>
            <w:color w:val="000000" w:themeColor="text1"/>
            <w:sz w:val="24"/>
            <w:szCs w:val="24"/>
            <w:rPrChange w:id="145" w:author="ZHANGM.H." w:date="2014-12-10T18:55:00Z">
              <w:rPr>
                <w:rFonts w:ascii="Times New Roman" w:hAnsi="Times New Roman"/>
                <w:sz w:val="24"/>
                <w:szCs w:val="24"/>
              </w:rPr>
            </w:rPrChange>
          </w:rPr>
          <w:t xml:space="preserve"> et al. (1990) </w:t>
        </w:r>
      </w:ins>
      <w:ins w:id="146" w:author="ZHANGM.H." w:date="2014-12-07T06:06:00Z">
        <w:r w:rsidR="00B01DB8" w:rsidRPr="00D43EC8">
          <w:rPr>
            <w:rFonts w:ascii="Times New Roman" w:hAnsi="Times New Roman"/>
            <w:color w:val="000000" w:themeColor="text1"/>
            <w:sz w:val="24"/>
            <w:szCs w:val="24"/>
            <w:rPrChange w:id="147" w:author="ZHANGM.H." w:date="2014-12-10T18:55:00Z">
              <w:rPr>
                <w:rFonts w:ascii="Times New Roman" w:hAnsi="Times New Roman"/>
                <w:sz w:val="24"/>
                <w:szCs w:val="24"/>
              </w:rPr>
            </w:rPrChange>
          </w:rPr>
          <w:t xml:space="preserve">who </w:t>
        </w:r>
      </w:ins>
      <w:ins w:id="148" w:author="ZHANGM.H." w:date="2014-12-07T04:11:00Z">
        <w:r w:rsidRPr="00D43EC8">
          <w:rPr>
            <w:rFonts w:ascii="Times New Roman" w:hAnsi="Times New Roman"/>
            <w:color w:val="000000" w:themeColor="text1"/>
            <w:sz w:val="24"/>
            <w:szCs w:val="24"/>
            <w:rPrChange w:id="149" w:author="ZHANGM.H." w:date="2014-12-10T18:55:00Z">
              <w:rPr>
                <w:rFonts w:ascii="Times New Roman" w:hAnsi="Times New Roman"/>
                <w:sz w:val="24"/>
                <w:szCs w:val="24"/>
              </w:rPr>
            </w:rPrChange>
          </w:rPr>
          <w:t xml:space="preserve">showed </w:t>
        </w:r>
      </w:ins>
      <w:ins w:id="150" w:author="ZHANGM.H." w:date="2014-12-07T04:09:00Z">
        <w:r w:rsidRPr="00D43EC8">
          <w:rPr>
            <w:rFonts w:ascii="Times New Roman" w:hAnsi="Times New Roman"/>
            <w:color w:val="000000" w:themeColor="text1"/>
            <w:sz w:val="24"/>
            <w:szCs w:val="24"/>
            <w:rPrChange w:id="151" w:author="ZHANGM.H." w:date="2014-12-10T18:55:00Z">
              <w:rPr>
                <w:rFonts w:ascii="Times New Roman" w:hAnsi="Times New Roman"/>
                <w:sz w:val="24"/>
                <w:szCs w:val="24"/>
              </w:rPr>
            </w:rPrChange>
          </w:rPr>
          <w:t xml:space="preserve">a three-fold difference in the </w:t>
        </w:r>
      </w:ins>
      <w:ins w:id="152" w:author="ZHANGM.H." w:date="2014-12-08T16:23:00Z">
        <w:r w:rsidR="003236B2" w:rsidRPr="00D43EC8">
          <w:rPr>
            <w:rFonts w:ascii="Times New Roman" w:hAnsi="Times New Roman"/>
            <w:color w:val="000000" w:themeColor="text1"/>
            <w:sz w:val="24"/>
            <w:szCs w:val="24"/>
            <w:rPrChange w:id="153" w:author="ZHANGM.H." w:date="2014-12-10T18:55:00Z">
              <w:rPr>
                <w:rFonts w:ascii="Times New Roman" w:hAnsi="Times New Roman"/>
                <w:sz w:val="24"/>
                <w:szCs w:val="24"/>
              </w:rPr>
            </w:rPrChange>
          </w:rPr>
          <w:t xml:space="preserve">sensitivity of climate models </w:t>
        </w:r>
      </w:ins>
      <w:ins w:id="154" w:author="ZHANGM.H." w:date="2014-12-10T13:40:00Z">
        <w:r w:rsidR="00DE0DD7" w:rsidRPr="00D43EC8">
          <w:rPr>
            <w:rFonts w:ascii="Times New Roman" w:hAnsi="Times New Roman"/>
            <w:color w:val="000000" w:themeColor="text1"/>
            <w:sz w:val="24"/>
            <w:szCs w:val="24"/>
          </w:rPr>
          <w:t xml:space="preserve">in a surrogate climate change </w:t>
        </w:r>
      </w:ins>
      <w:ins w:id="155" w:author="ZHANGM.H." w:date="2014-12-08T16:23:00Z">
        <w:r w:rsidR="003236B2" w:rsidRPr="00D43EC8">
          <w:rPr>
            <w:rFonts w:ascii="Times New Roman" w:hAnsi="Times New Roman"/>
            <w:color w:val="000000" w:themeColor="text1"/>
            <w:sz w:val="24"/>
            <w:szCs w:val="24"/>
            <w:rPrChange w:id="156" w:author="ZHANGM.H." w:date="2014-12-10T18:55:00Z">
              <w:rPr>
                <w:rFonts w:ascii="Times New Roman" w:hAnsi="Times New Roman"/>
                <w:sz w:val="24"/>
                <w:szCs w:val="24"/>
              </w:rPr>
            </w:rPrChange>
          </w:rPr>
          <w:t xml:space="preserve">that is </w:t>
        </w:r>
      </w:ins>
      <w:ins w:id="157" w:author="ZHANGM.H." w:date="2014-12-08T16:24:00Z">
        <w:r w:rsidR="003236B2" w:rsidRPr="00D43EC8">
          <w:rPr>
            <w:rFonts w:ascii="Times New Roman" w:hAnsi="Times New Roman"/>
            <w:color w:val="000000" w:themeColor="text1"/>
            <w:sz w:val="24"/>
            <w:szCs w:val="24"/>
            <w:rPrChange w:id="158" w:author="ZHANGM.H." w:date="2014-12-10T18:55:00Z">
              <w:rPr>
                <w:rFonts w:ascii="Times New Roman" w:hAnsi="Times New Roman"/>
                <w:sz w:val="24"/>
                <w:szCs w:val="24"/>
              </w:rPr>
            </w:rPrChange>
          </w:rPr>
          <w:t xml:space="preserve">largely attributed to </w:t>
        </w:r>
      </w:ins>
      <w:ins w:id="159" w:author="ZHANGM.H." w:date="2014-12-07T04:09:00Z">
        <w:r w:rsidR="00DE0DD7" w:rsidRPr="00D43EC8">
          <w:rPr>
            <w:rFonts w:ascii="Times New Roman" w:hAnsi="Times New Roman"/>
            <w:color w:val="000000" w:themeColor="text1"/>
            <w:sz w:val="24"/>
            <w:szCs w:val="24"/>
          </w:rPr>
          <w:t>cloud-climate feedbacks</w:t>
        </w:r>
      </w:ins>
      <w:ins w:id="160" w:author="ZHANGM.H." w:date="2014-12-07T04:11:00Z">
        <w:r w:rsidRPr="00D43EC8">
          <w:rPr>
            <w:rFonts w:ascii="Times New Roman" w:hAnsi="Times New Roman"/>
            <w:color w:val="000000" w:themeColor="text1"/>
            <w:sz w:val="24"/>
            <w:szCs w:val="24"/>
            <w:rPrChange w:id="161" w:author="ZHANGM.H." w:date="2014-12-10T18:55:00Z">
              <w:rPr>
                <w:rFonts w:ascii="Times New Roman" w:hAnsi="Times New Roman"/>
                <w:sz w:val="24"/>
                <w:szCs w:val="24"/>
              </w:rPr>
            </w:rPrChange>
          </w:rPr>
          <w:t xml:space="preserve">. The second </w:t>
        </w:r>
      </w:ins>
      <w:ins w:id="162" w:author="ZHANGM.H." w:date="2014-12-07T04:33:00Z">
        <w:r w:rsidR="00EC6E4A" w:rsidRPr="00D43EC8">
          <w:rPr>
            <w:rFonts w:ascii="Times New Roman" w:hAnsi="Times New Roman"/>
            <w:color w:val="000000" w:themeColor="text1"/>
            <w:sz w:val="24"/>
            <w:szCs w:val="24"/>
            <w:rPrChange w:id="163" w:author="ZHANGM.H." w:date="2014-12-10T18:55:00Z">
              <w:rPr>
                <w:rFonts w:ascii="Times New Roman" w:hAnsi="Times New Roman"/>
                <w:sz w:val="24"/>
                <w:szCs w:val="24"/>
              </w:rPr>
            </w:rPrChange>
          </w:rPr>
          <w:t>paper</w:t>
        </w:r>
      </w:ins>
      <w:ins w:id="164" w:author="ZHANGM.H." w:date="2014-12-07T04:11:00Z">
        <w:r w:rsidRPr="00D43EC8">
          <w:rPr>
            <w:rFonts w:ascii="Times New Roman" w:hAnsi="Times New Roman"/>
            <w:color w:val="000000" w:themeColor="text1"/>
            <w:sz w:val="24"/>
            <w:szCs w:val="24"/>
            <w:rPrChange w:id="165" w:author="ZHANGM.H." w:date="2014-12-10T18:55:00Z">
              <w:rPr>
                <w:rFonts w:ascii="Times New Roman" w:hAnsi="Times New Roman"/>
                <w:sz w:val="24"/>
                <w:szCs w:val="24"/>
              </w:rPr>
            </w:rPrChange>
          </w:rPr>
          <w:t xml:space="preserve"> </w:t>
        </w:r>
      </w:ins>
      <w:ins w:id="166" w:author="ZHANGM.H." w:date="2014-12-07T04:16:00Z">
        <w:r w:rsidR="00484DC7" w:rsidRPr="00D43EC8">
          <w:rPr>
            <w:rFonts w:ascii="Times New Roman" w:hAnsi="Times New Roman"/>
            <w:color w:val="000000" w:themeColor="text1"/>
            <w:sz w:val="24"/>
            <w:szCs w:val="24"/>
            <w:rPrChange w:id="167" w:author="ZHANGM.H." w:date="2014-12-10T18:55:00Z">
              <w:rPr>
                <w:rFonts w:ascii="Times New Roman" w:hAnsi="Times New Roman"/>
                <w:sz w:val="24"/>
                <w:szCs w:val="24"/>
              </w:rPr>
            </w:rPrChange>
          </w:rPr>
          <w:t xml:space="preserve">was </w:t>
        </w:r>
      </w:ins>
      <w:ins w:id="168" w:author="ZHANGM.H." w:date="2014-12-07T04:11:00Z">
        <w:r w:rsidRPr="00D43EC8">
          <w:rPr>
            <w:rFonts w:ascii="Times New Roman" w:hAnsi="Times New Roman"/>
            <w:color w:val="000000" w:themeColor="text1"/>
            <w:sz w:val="24"/>
            <w:szCs w:val="24"/>
            <w:rPrChange w:id="169" w:author="ZHANGM.H." w:date="2014-12-10T18:55:00Z">
              <w:rPr>
                <w:rFonts w:ascii="Times New Roman" w:hAnsi="Times New Roman"/>
                <w:sz w:val="24"/>
                <w:szCs w:val="24"/>
              </w:rPr>
            </w:rPrChange>
          </w:rPr>
          <w:t xml:space="preserve">by </w:t>
        </w:r>
        <w:proofErr w:type="spellStart"/>
        <w:r w:rsidRPr="00D43EC8">
          <w:rPr>
            <w:rFonts w:ascii="Times New Roman" w:hAnsi="Times New Roman"/>
            <w:color w:val="000000" w:themeColor="text1"/>
            <w:sz w:val="24"/>
            <w:szCs w:val="24"/>
            <w:rPrChange w:id="170" w:author="ZHANGM.H." w:date="2014-12-10T18:55:00Z">
              <w:rPr>
                <w:rFonts w:ascii="Times New Roman" w:hAnsi="Times New Roman"/>
                <w:sz w:val="24"/>
                <w:szCs w:val="24"/>
              </w:rPr>
            </w:rPrChange>
          </w:rPr>
          <w:t>Ellingson</w:t>
        </w:r>
        <w:proofErr w:type="spellEnd"/>
        <w:r w:rsidRPr="00D43EC8">
          <w:rPr>
            <w:rFonts w:ascii="Times New Roman" w:hAnsi="Times New Roman"/>
            <w:color w:val="000000" w:themeColor="text1"/>
            <w:sz w:val="24"/>
            <w:szCs w:val="24"/>
            <w:rPrChange w:id="171" w:author="ZHANGM.H." w:date="2014-12-10T18:55:00Z">
              <w:rPr>
                <w:rFonts w:ascii="Times New Roman" w:hAnsi="Times New Roman"/>
                <w:sz w:val="24"/>
                <w:szCs w:val="24"/>
              </w:rPr>
            </w:rPrChange>
          </w:rPr>
          <w:t xml:space="preserve"> et al. (199</w:t>
        </w:r>
      </w:ins>
      <w:ins w:id="172" w:author="ZHANGM.H." w:date="2014-12-08T17:12:00Z">
        <w:r w:rsidR="008001C3" w:rsidRPr="00D43EC8">
          <w:rPr>
            <w:rFonts w:ascii="Times New Roman" w:hAnsi="Times New Roman"/>
            <w:color w:val="000000" w:themeColor="text1"/>
            <w:sz w:val="24"/>
            <w:szCs w:val="24"/>
            <w:rPrChange w:id="173" w:author="ZHANGM.H." w:date="2014-12-10T18:55:00Z">
              <w:rPr>
                <w:rFonts w:ascii="Times New Roman" w:hAnsi="Times New Roman"/>
                <w:sz w:val="24"/>
                <w:szCs w:val="24"/>
              </w:rPr>
            </w:rPrChange>
          </w:rPr>
          <w:t>1</w:t>
        </w:r>
      </w:ins>
      <w:ins w:id="174" w:author="ZHANGM.H." w:date="2014-12-07T04:11:00Z">
        <w:r w:rsidRPr="00D43EC8">
          <w:rPr>
            <w:rFonts w:ascii="Times New Roman" w:hAnsi="Times New Roman"/>
            <w:color w:val="000000" w:themeColor="text1"/>
            <w:sz w:val="24"/>
            <w:szCs w:val="24"/>
            <w:rPrChange w:id="175" w:author="ZHANGM.H." w:date="2014-12-10T18:55:00Z">
              <w:rPr>
                <w:rFonts w:ascii="Times New Roman" w:hAnsi="Times New Roman"/>
                <w:sz w:val="24"/>
                <w:szCs w:val="24"/>
              </w:rPr>
            </w:rPrChange>
          </w:rPr>
          <w:t>)</w:t>
        </w:r>
      </w:ins>
      <w:ins w:id="176" w:author="ZHANGM.H." w:date="2014-12-07T04:12:00Z">
        <w:r w:rsidRPr="00D43EC8">
          <w:rPr>
            <w:rFonts w:ascii="Times New Roman" w:hAnsi="Times New Roman"/>
            <w:color w:val="000000" w:themeColor="text1"/>
            <w:sz w:val="24"/>
            <w:szCs w:val="24"/>
            <w:rPrChange w:id="177" w:author="ZHANGM.H." w:date="2014-12-10T18:55:00Z">
              <w:rPr>
                <w:rFonts w:ascii="Times New Roman" w:hAnsi="Times New Roman"/>
                <w:sz w:val="24"/>
                <w:szCs w:val="24"/>
              </w:rPr>
            </w:rPrChange>
          </w:rPr>
          <w:t xml:space="preserve"> </w:t>
        </w:r>
      </w:ins>
      <w:ins w:id="178" w:author="ZHANGM.H." w:date="2014-12-07T06:06:00Z">
        <w:r w:rsidR="00B01DB8" w:rsidRPr="00D43EC8">
          <w:rPr>
            <w:rFonts w:ascii="Times New Roman" w:hAnsi="Times New Roman"/>
            <w:color w:val="000000" w:themeColor="text1"/>
            <w:sz w:val="24"/>
            <w:szCs w:val="24"/>
            <w:rPrChange w:id="179" w:author="ZHANGM.H." w:date="2014-12-10T18:55:00Z">
              <w:rPr>
                <w:rFonts w:ascii="Times New Roman" w:hAnsi="Times New Roman"/>
                <w:sz w:val="24"/>
                <w:szCs w:val="24"/>
              </w:rPr>
            </w:rPrChange>
          </w:rPr>
          <w:t>who</w:t>
        </w:r>
      </w:ins>
      <w:ins w:id="180" w:author="ZHANGM.H." w:date="2014-12-07T04:16:00Z">
        <w:r w:rsidR="00484DC7" w:rsidRPr="00D43EC8">
          <w:rPr>
            <w:rFonts w:ascii="Times New Roman" w:hAnsi="Times New Roman"/>
            <w:color w:val="000000" w:themeColor="text1"/>
            <w:sz w:val="24"/>
            <w:szCs w:val="24"/>
            <w:rPrChange w:id="181" w:author="ZHANGM.H." w:date="2014-12-10T18:55:00Z">
              <w:rPr>
                <w:rFonts w:ascii="Times New Roman" w:hAnsi="Times New Roman"/>
                <w:sz w:val="24"/>
                <w:szCs w:val="24"/>
              </w:rPr>
            </w:rPrChange>
          </w:rPr>
          <w:t xml:space="preserve"> </w:t>
        </w:r>
      </w:ins>
      <w:ins w:id="182" w:author="ZHANGM.H." w:date="2014-12-07T04:12:00Z">
        <w:r w:rsidRPr="00D43EC8">
          <w:rPr>
            <w:rFonts w:ascii="Times New Roman" w:hAnsi="Times New Roman"/>
            <w:color w:val="000000" w:themeColor="text1"/>
            <w:sz w:val="24"/>
            <w:szCs w:val="24"/>
            <w:rPrChange w:id="183" w:author="ZHANGM.H." w:date="2014-12-10T18:55:00Z">
              <w:rPr>
                <w:rFonts w:ascii="Times New Roman" w:hAnsi="Times New Roman"/>
                <w:sz w:val="24"/>
                <w:szCs w:val="24"/>
              </w:rPr>
            </w:rPrChange>
          </w:rPr>
          <w:t xml:space="preserve">reported </w:t>
        </w:r>
      </w:ins>
      <w:ins w:id="184" w:author="ZHANGM.H." w:date="2014-12-08T16:26:00Z">
        <w:r w:rsidR="007349B8" w:rsidRPr="00D43EC8">
          <w:rPr>
            <w:rFonts w:ascii="Times New Roman" w:hAnsi="Times New Roman"/>
            <w:color w:val="000000" w:themeColor="text1"/>
            <w:sz w:val="24"/>
            <w:szCs w:val="24"/>
            <w:rPrChange w:id="185" w:author="ZHANGM.H." w:date="2014-12-10T18:55:00Z">
              <w:rPr>
                <w:rFonts w:ascii="Times New Roman" w:hAnsi="Times New Roman"/>
                <w:sz w:val="24"/>
                <w:szCs w:val="24"/>
              </w:rPr>
            </w:rPrChange>
          </w:rPr>
          <w:t>10-</w:t>
        </w:r>
      </w:ins>
      <w:ins w:id="186" w:author="ZHANGM.H." w:date="2014-12-08T16:24:00Z">
        <w:r w:rsidR="003236B2" w:rsidRPr="00D43EC8">
          <w:rPr>
            <w:rFonts w:ascii="Times New Roman" w:hAnsi="Times New Roman"/>
            <w:color w:val="000000" w:themeColor="text1"/>
            <w:sz w:val="24"/>
            <w:szCs w:val="24"/>
            <w:rPrChange w:id="187" w:author="ZHANGM.H." w:date="2014-12-10T18:55:00Z">
              <w:rPr>
                <w:rFonts w:ascii="Times New Roman" w:hAnsi="Times New Roman"/>
                <w:sz w:val="24"/>
                <w:szCs w:val="24"/>
              </w:rPr>
            </w:rPrChange>
          </w:rPr>
          <w:t>20% difference</w:t>
        </w:r>
      </w:ins>
      <w:ins w:id="188" w:author="ZHANGM.H." w:date="2014-12-07T04:12:00Z">
        <w:r w:rsidRPr="00D43EC8">
          <w:rPr>
            <w:rFonts w:ascii="Times New Roman" w:hAnsi="Times New Roman"/>
            <w:color w:val="000000" w:themeColor="text1"/>
            <w:sz w:val="24"/>
            <w:szCs w:val="24"/>
            <w:rPrChange w:id="189" w:author="ZHANGM.H." w:date="2014-12-10T18:55:00Z">
              <w:rPr>
                <w:rFonts w:ascii="Times New Roman" w:hAnsi="Times New Roman"/>
                <w:sz w:val="24"/>
                <w:szCs w:val="24"/>
              </w:rPr>
            </w:rPrChange>
          </w:rPr>
          <w:t xml:space="preserve"> in the calculated broadband </w:t>
        </w:r>
      </w:ins>
      <w:ins w:id="190" w:author="ZHANGM.H." w:date="2014-12-08T16:26:00Z">
        <w:r w:rsidR="003236B2" w:rsidRPr="00D43EC8">
          <w:rPr>
            <w:rFonts w:ascii="Times New Roman" w:hAnsi="Times New Roman"/>
            <w:color w:val="000000" w:themeColor="text1"/>
            <w:sz w:val="24"/>
            <w:szCs w:val="24"/>
            <w:rPrChange w:id="191" w:author="ZHANGM.H." w:date="2014-12-10T18:55:00Z">
              <w:rPr>
                <w:rFonts w:ascii="Times New Roman" w:hAnsi="Times New Roman"/>
                <w:sz w:val="24"/>
                <w:szCs w:val="24"/>
              </w:rPr>
            </w:rPrChange>
          </w:rPr>
          <w:t>radiation budget</w:t>
        </w:r>
      </w:ins>
      <w:ins w:id="192" w:author="ZHANGM.H." w:date="2014-12-08T16:24:00Z">
        <w:r w:rsidR="003236B2" w:rsidRPr="00D43EC8">
          <w:rPr>
            <w:rFonts w:ascii="Times New Roman" w:hAnsi="Times New Roman"/>
            <w:color w:val="000000" w:themeColor="text1"/>
            <w:sz w:val="24"/>
            <w:szCs w:val="24"/>
            <w:rPrChange w:id="193" w:author="ZHANGM.H." w:date="2014-12-10T18:55:00Z">
              <w:rPr>
                <w:rFonts w:ascii="Times New Roman" w:hAnsi="Times New Roman"/>
                <w:sz w:val="24"/>
                <w:szCs w:val="24"/>
              </w:rPr>
            </w:rPrChange>
          </w:rPr>
          <w:t xml:space="preserve"> and 30</w:t>
        </w:r>
      </w:ins>
      <w:ins w:id="194" w:author="ZHANGM.H." w:date="2014-12-08T16:26:00Z">
        <w:r w:rsidR="007349B8" w:rsidRPr="00D43EC8">
          <w:rPr>
            <w:rFonts w:ascii="Times New Roman" w:hAnsi="Times New Roman"/>
            <w:color w:val="000000" w:themeColor="text1"/>
            <w:sz w:val="24"/>
            <w:szCs w:val="24"/>
            <w:rPrChange w:id="195" w:author="ZHANGM.H." w:date="2014-12-10T18:55:00Z">
              <w:rPr>
                <w:rFonts w:ascii="Times New Roman" w:hAnsi="Times New Roman"/>
                <w:sz w:val="24"/>
                <w:szCs w:val="24"/>
              </w:rPr>
            </w:rPrChange>
          </w:rPr>
          <w:t>-40</w:t>
        </w:r>
      </w:ins>
      <w:ins w:id="196" w:author="ZHANGM.H." w:date="2014-12-08T16:24:00Z">
        <w:r w:rsidR="003236B2" w:rsidRPr="00D43EC8">
          <w:rPr>
            <w:rFonts w:ascii="Times New Roman" w:hAnsi="Times New Roman"/>
            <w:color w:val="000000" w:themeColor="text1"/>
            <w:sz w:val="24"/>
            <w:szCs w:val="24"/>
            <w:rPrChange w:id="197" w:author="ZHANGM.H." w:date="2014-12-10T18:55:00Z">
              <w:rPr>
                <w:rFonts w:ascii="Times New Roman" w:hAnsi="Times New Roman"/>
                <w:sz w:val="24"/>
                <w:szCs w:val="24"/>
              </w:rPr>
            </w:rPrChange>
          </w:rPr>
          <w:t xml:space="preserve">% difference in the </w:t>
        </w:r>
      </w:ins>
      <w:ins w:id="198" w:author="ZHANGM.H." w:date="2014-12-08T16:27:00Z">
        <w:r w:rsidR="007349B8" w:rsidRPr="00D43EC8">
          <w:rPr>
            <w:rFonts w:ascii="Times New Roman" w:hAnsi="Times New Roman"/>
            <w:color w:val="000000" w:themeColor="text1"/>
            <w:sz w:val="24"/>
            <w:szCs w:val="24"/>
            <w:rPrChange w:id="199" w:author="ZHANGM.H." w:date="2014-12-10T18:55:00Z">
              <w:rPr>
                <w:rFonts w:ascii="Times New Roman" w:hAnsi="Times New Roman"/>
                <w:sz w:val="24"/>
                <w:szCs w:val="24"/>
              </w:rPr>
            </w:rPrChange>
          </w:rPr>
          <w:t xml:space="preserve">radiative forcing </w:t>
        </w:r>
      </w:ins>
      <w:ins w:id="200" w:author="ZHANGM.H." w:date="2014-12-08T17:19:00Z">
        <w:r w:rsidR="00B56EC9" w:rsidRPr="00D43EC8">
          <w:rPr>
            <w:rFonts w:ascii="Times New Roman" w:hAnsi="Times New Roman"/>
            <w:color w:val="000000" w:themeColor="text1"/>
            <w:sz w:val="24"/>
            <w:szCs w:val="24"/>
            <w:rPrChange w:id="201" w:author="ZHANGM.H." w:date="2014-12-10T18:55:00Z">
              <w:rPr>
                <w:rFonts w:ascii="Times New Roman" w:hAnsi="Times New Roman"/>
                <w:sz w:val="24"/>
                <w:szCs w:val="24"/>
              </w:rPr>
            </w:rPrChange>
          </w:rPr>
          <w:t xml:space="preserve">of </w:t>
        </w:r>
      </w:ins>
      <w:ins w:id="202" w:author="ZHANGM.H." w:date="2014-12-08T16:27:00Z">
        <w:r w:rsidR="007349B8" w:rsidRPr="00D43EC8">
          <w:rPr>
            <w:rFonts w:ascii="Times New Roman" w:hAnsi="Times New Roman"/>
            <w:color w:val="000000" w:themeColor="text1"/>
            <w:sz w:val="24"/>
            <w:szCs w:val="24"/>
            <w:rPrChange w:id="203" w:author="ZHANGM.H." w:date="2014-12-10T18:55:00Z">
              <w:rPr>
                <w:rFonts w:ascii="Times New Roman" w:hAnsi="Times New Roman"/>
                <w:sz w:val="24"/>
                <w:szCs w:val="24"/>
              </w:rPr>
            </w:rPrChange>
          </w:rPr>
          <w:t>greenhouse gases</w:t>
        </w:r>
      </w:ins>
      <w:ins w:id="204" w:author="ZHANGM.H." w:date="2014-12-08T16:28:00Z">
        <w:r w:rsidR="007349B8" w:rsidRPr="00D43EC8">
          <w:rPr>
            <w:rFonts w:ascii="Times New Roman" w:hAnsi="Times New Roman"/>
            <w:color w:val="000000" w:themeColor="text1"/>
            <w:sz w:val="24"/>
            <w:szCs w:val="24"/>
            <w:rPrChange w:id="205" w:author="ZHANGM.H." w:date="2014-12-10T18:55:00Z">
              <w:rPr>
                <w:rFonts w:ascii="Times New Roman" w:hAnsi="Times New Roman"/>
                <w:sz w:val="24"/>
                <w:szCs w:val="24"/>
              </w:rPr>
            </w:rPrChange>
          </w:rPr>
          <w:t xml:space="preserve"> in the radiation codes of</w:t>
        </w:r>
      </w:ins>
      <w:ins w:id="206" w:author="ZHANGM.H." w:date="2014-12-08T16:27:00Z">
        <w:r w:rsidR="007349B8" w:rsidRPr="00D43EC8">
          <w:rPr>
            <w:rFonts w:ascii="Times New Roman" w:hAnsi="Times New Roman"/>
            <w:color w:val="000000" w:themeColor="text1"/>
            <w:sz w:val="24"/>
            <w:szCs w:val="24"/>
            <w:rPrChange w:id="207" w:author="ZHANGM.H." w:date="2014-12-10T18:55:00Z">
              <w:rPr>
                <w:rFonts w:ascii="Times New Roman" w:hAnsi="Times New Roman"/>
                <w:sz w:val="24"/>
                <w:szCs w:val="24"/>
              </w:rPr>
            </w:rPrChange>
          </w:rPr>
          <w:t xml:space="preserve"> climate </w:t>
        </w:r>
      </w:ins>
      <w:ins w:id="208" w:author="ZHANGM.H." w:date="2014-12-07T04:12:00Z">
        <w:r w:rsidRPr="00D43EC8">
          <w:rPr>
            <w:rFonts w:ascii="Times New Roman" w:hAnsi="Times New Roman"/>
            <w:color w:val="000000" w:themeColor="text1"/>
            <w:sz w:val="24"/>
            <w:szCs w:val="24"/>
            <w:rPrChange w:id="209" w:author="ZHANGM.H." w:date="2014-12-10T18:55:00Z">
              <w:rPr>
                <w:rFonts w:ascii="Times New Roman" w:hAnsi="Times New Roman"/>
                <w:sz w:val="24"/>
                <w:szCs w:val="24"/>
              </w:rPr>
            </w:rPrChange>
          </w:rPr>
          <w:t xml:space="preserve">models. </w:t>
        </w:r>
      </w:ins>
      <w:ins w:id="210" w:author="ZHANGM.H." w:date="2014-12-07T04:13:00Z">
        <w:r w:rsidRPr="00D43EC8">
          <w:rPr>
            <w:rFonts w:ascii="Times New Roman" w:hAnsi="Times New Roman"/>
            <w:color w:val="000000" w:themeColor="text1"/>
            <w:sz w:val="24"/>
            <w:szCs w:val="24"/>
            <w:rPrChange w:id="211" w:author="ZHANGM.H." w:date="2014-12-10T18:55:00Z">
              <w:rPr>
                <w:rFonts w:ascii="Times New Roman" w:hAnsi="Times New Roman"/>
                <w:sz w:val="24"/>
                <w:szCs w:val="24"/>
              </w:rPr>
            </w:rPrChange>
          </w:rPr>
          <w:t xml:space="preserve"> The Department of Energy </w:t>
        </w:r>
      </w:ins>
      <w:ins w:id="212" w:author="ZHANGM.H." w:date="2014-12-07T04:26:00Z">
        <w:r w:rsidR="00484DC7" w:rsidRPr="00D43EC8">
          <w:rPr>
            <w:rFonts w:ascii="Times New Roman" w:hAnsi="Times New Roman"/>
            <w:color w:val="000000" w:themeColor="text1"/>
            <w:sz w:val="24"/>
            <w:szCs w:val="24"/>
            <w:rPrChange w:id="213" w:author="ZHANGM.H." w:date="2014-12-10T18:55:00Z">
              <w:rPr>
                <w:rFonts w:ascii="Times New Roman" w:hAnsi="Times New Roman"/>
                <w:sz w:val="24"/>
                <w:szCs w:val="24"/>
              </w:rPr>
            </w:rPrChange>
          </w:rPr>
          <w:t xml:space="preserve">(DOE) </w:t>
        </w:r>
      </w:ins>
      <w:ins w:id="214" w:author="ZHANGM.H." w:date="2014-12-07T04:13:00Z">
        <w:r w:rsidRPr="00D43EC8">
          <w:rPr>
            <w:rFonts w:ascii="Times New Roman" w:hAnsi="Times New Roman"/>
            <w:color w:val="000000" w:themeColor="text1"/>
            <w:sz w:val="24"/>
            <w:szCs w:val="24"/>
            <w:rPrChange w:id="215" w:author="ZHANGM.H." w:date="2014-12-10T18:55:00Z">
              <w:rPr>
                <w:rFonts w:ascii="Times New Roman" w:hAnsi="Times New Roman"/>
                <w:sz w:val="24"/>
                <w:szCs w:val="24"/>
              </w:rPr>
            </w:rPrChange>
          </w:rPr>
          <w:t xml:space="preserve">of the United States </w:t>
        </w:r>
      </w:ins>
      <w:ins w:id="216" w:author="ZHANGM.H." w:date="2014-12-07T04:15:00Z">
        <w:r w:rsidRPr="00D43EC8">
          <w:rPr>
            <w:rFonts w:ascii="Times New Roman" w:hAnsi="Times New Roman"/>
            <w:color w:val="000000" w:themeColor="text1"/>
            <w:sz w:val="24"/>
            <w:szCs w:val="24"/>
            <w:rPrChange w:id="217" w:author="ZHANGM.H." w:date="2014-12-10T18:55:00Z">
              <w:rPr>
                <w:rFonts w:ascii="Times New Roman" w:hAnsi="Times New Roman"/>
                <w:sz w:val="24"/>
                <w:szCs w:val="24"/>
              </w:rPr>
            </w:rPrChange>
          </w:rPr>
          <w:t xml:space="preserve">at that time </w:t>
        </w:r>
      </w:ins>
      <w:ins w:id="218" w:author="ZHANGM.H." w:date="2014-12-07T04:17:00Z">
        <w:r w:rsidR="00484DC7" w:rsidRPr="00D43EC8">
          <w:rPr>
            <w:rFonts w:ascii="Times New Roman" w:hAnsi="Times New Roman"/>
            <w:color w:val="000000" w:themeColor="text1"/>
            <w:sz w:val="24"/>
            <w:szCs w:val="24"/>
            <w:rPrChange w:id="219" w:author="ZHANGM.H." w:date="2014-12-10T18:55:00Z">
              <w:rPr>
                <w:rFonts w:ascii="Times New Roman" w:hAnsi="Times New Roman"/>
                <w:sz w:val="24"/>
                <w:szCs w:val="24"/>
              </w:rPr>
            </w:rPrChange>
          </w:rPr>
          <w:t xml:space="preserve">had a program </w:t>
        </w:r>
      </w:ins>
      <w:ins w:id="220" w:author="ZHANGM.H." w:date="2014-12-07T04:14:00Z">
        <w:r w:rsidRPr="00D43EC8">
          <w:rPr>
            <w:rFonts w:ascii="Times New Roman" w:hAnsi="Times New Roman"/>
            <w:color w:val="000000" w:themeColor="text1"/>
            <w:sz w:val="24"/>
            <w:szCs w:val="24"/>
            <w:rPrChange w:id="221" w:author="ZHANGM.H." w:date="2014-12-10T18:55:00Z">
              <w:rPr>
                <w:rFonts w:ascii="Times New Roman" w:hAnsi="Times New Roman"/>
                <w:sz w:val="24"/>
                <w:szCs w:val="24"/>
              </w:rPr>
            </w:rPrChange>
          </w:rPr>
          <w:t xml:space="preserve">to study the climate impact of </w:t>
        </w:r>
      </w:ins>
      <w:ins w:id="222" w:author="ZHANGM.H." w:date="2014-12-07T04:15:00Z">
        <w:r w:rsidRPr="00D43EC8">
          <w:rPr>
            <w:rFonts w:ascii="Times New Roman" w:hAnsi="Times New Roman"/>
            <w:color w:val="000000" w:themeColor="text1"/>
            <w:sz w:val="24"/>
            <w:szCs w:val="24"/>
            <w:rPrChange w:id="223" w:author="ZHANGM.H." w:date="2014-12-10T18:55:00Z">
              <w:rPr>
                <w:rFonts w:ascii="Times New Roman" w:hAnsi="Times New Roman"/>
                <w:sz w:val="24"/>
                <w:szCs w:val="24"/>
              </w:rPr>
            </w:rPrChange>
          </w:rPr>
          <w:t xml:space="preserve">the </w:t>
        </w:r>
      </w:ins>
      <w:ins w:id="224" w:author="ZHANGM.H." w:date="2014-12-07T04:14:00Z">
        <w:r w:rsidRPr="00D43EC8">
          <w:rPr>
            <w:rFonts w:ascii="Times New Roman" w:hAnsi="Times New Roman"/>
            <w:color w:val="000000" w:themeColor="text1"/>
            <w:sz w:val="24"/>
            <w:szCs w:val="24"/>
            <w:rPrChange w:id="225" w:author="ZHANGM.H." w:date="2014-12-10T18:55:00Z">
              <w:rPr>
                <w:rFonts w:ascii="Times New Roman" w:hAnsi="Times New Roman"/>
                <w:sz w:val="24"/>
                <w:szCs w:val="24"/>
              </w:rPr>
            </w:rPrChange>
          </w:rPr>
          <w:t>increasing</w:t>
        </w:r>
      </w:ins>
      <w:ins w:id="226" w:author="ZHANGM.H." w:date="2014-12-07T04:15:00Z">
        <w:r w:rsidRPr="00D43EC8">
          <w:rPr>
            <w:rFonts w:ascii="Times New Roman" w:hAnsi="Times New Roman"/>
            <w:color w:val="000000" w:themeColor="text1"/>
            <w:sz w:val="24"/>
            <w:szCs w:val="24"/>
            <w:rPrChange w:id="227" w:author="ZHANGM.H." w:date="2014-12-10T18:55:00Z">
              <w:rPr>
                <w:rFonts w:ascii="Times New Roman" w:hAnsi="Times New Roman"/>
                <w:sz w:val="24"/>
                <w:szCs w:val="24"/>
              </w:rPr>
            </w:rPrChange>
          </w:rPr>
          <w:t xml:space="preserve"> amount of carbon dioxide in the atmosphere</w:t>
        </w:r>
      </w:ins>
      <w:ins w:id="228" w:author="ZHANGM.H." w:date="2014-12-07T04:16:00Z">
        <w:r w:rsidRPr="00D43EC8">
          <w:rPr>
            <w:rFonts w:ascii="Times New Roman" w:hAnsi="Times New Roman"/>
            <w:color w:val="000000" w:themeColor="text1"/>
            <w:sz w:val="24"/>
            <w:szCs w:val="24"/>
            <w:rPrChange w:id="229" w:author="ZHANGM.H." w:date="2014-12-10T18:55:00Z">
              <w:rPr>
                <w:rFonts w:ascii="Times New Roman" w:hAnsi="Times New Roman"/>
                <w:sz w:val="24"/>
                <w:szCs w:val="24"/>
              </w:rPr>
            </w:rPrChange>
          </w:rPr>
          <w:t xml:space="preserve">. </w:t>
        </w:r>
      </w:ins>
      <w:ins w:id="230" w:author="ZHANGM.H." w:date="2014-12-07T04:17:00Z">
        <w:r w:rsidR="00484DC7" w:rsidRPr="00D43EC8">
          <w:rPr>
            <w:rFonts w:ascii="Times New Roman" w:hAnsi="Times New Roman"/>
            <w:color w:val="000000" w:themeColor="text1"/>
            <w:sz w:val="24"/>
            <w:szCs w:val="24"/>
            <w:rPrChange w:id="231" w:author="ZHANGM.H." w:date="2014-12-10T18:55:00Z">
              <w:rPr>
                <w:rFonts w:ascii="Times New Roman" w:hAnsi="Times New Roman"/>
                <w:sz w:val="24"/>
                <w:szCs w:val="24"/>
              </w:rPr>
            </w:rPrChange>
          </w:rPr>
          <w:t xml:space="preserve"> Results from these two papers </w:t>
        </w:r>
      </w:ins>
      <w:ins w:id="232" w:author="ZHANGM.H." w:date="2014-12-07T04:18:00Z">
        <w:r w:rsidR="00484DC7" w:rsidRPr="00D43EC8">
          <w:rPr>
            <w:rFonts w:ascii="Times New Roman" w:hAnsi="Times New Roman"/>
            <w:color w:val="000000" w:themeColor="text1"/>
            <w:sz w:val="24"/>
            <w:szCs w:val="24"/>
            <w:rPrChange w:id="233" w:author="ZHANGM.H." w:date="2014-12-10T18:55:00Z">
              <w:rPr>
                <w:rFonts w:ascii="Times New Roman" w:hAnsi="Times New Roman"/>
                <w:sz w:val="24"/>
                <w:szCs w:val="24"/>
              </w:rPr>
            </w:rPrChange>
          </w:rPr>
          <w:t xml:space="preserve">point </w:t>
        </w:r>
      </w:ins>
      <w:ins w:id="234" w:author="ZHANGM.H." w:date="2014-12-07T04:19:00Z">
        <w:r w:rsidR="00484DC7" w:rsidRPr="00D43EC8">
          <w:rPr>
            <w:rFonts w:ascii="Times New Roman" w:hAnsi="Times New Roman"/>
            <w:color w:val="000000" w:themeColor="text1"/>
            <w:sz w:val="24"/>
            <w:szCs w:val="24"/>
            <w:rPrChange w:id="235" w:author="ZHANGM.H." w:date="2014-12-10T18:55:00Z">
              <w:rPr>
                <w:rFonts w:ascii="Times New Roman" w:hAnsi="Times New Roman"/>
                <w:sz w:val="24"/>
                <w:szCs w:val="24"/>
              </w:rPr>
            </w:rPrChange>
          </w:rPr>
          <w:t xml:space="preserve">straight </w:t>
        </w:r>
      </w:ins>
      <w:ins w:id="236" w:author="ZHANGM.H." w:date="2014-12-07T04:18:00Z">
        <w:r w:rsidR="00484DC7" w:rsidRPr="00D43EC8">
          <w:rPr>
            <w:rFonts w:ascii="Times New Roman" w:hAnsi="Times New Roman"/>
            <w:color w:val="000000" w:themeColor="text1"/>
            <w:sz w:val="24"/>
            <w:szCs w:val="24"/>
            <w:rPrChange w:id="237" w:author="ZHANGM.H." w:date="2014-12-10T18:55:00Z">
              <w:rPr>
                <w:rFonts w:ascii="Times New Roman" w:hAnsi="Times New Roman"/>
                <w:sz w:val="24"/>
                <w:szCs w:val="24"/>
              </w:rPr>
            </w:rPrChange>
          </w:rPr>
          <w:t>to</w:t>
        </w:r>
      </w:ins>
      <w:ins w:id="238" w:author="ZHANGM.H." w:date="2014-12-07T04:17:00Z">
        <w:r w:rsidR="00484DC7" w:rsidRPr="00D43EC8">
          <w:rPr>
            <w:rFonts w:ascii="Times New Roman" w:hAnsi="Times New Roman"/>
            <w:color w:val="000000" w:themeColor="text1"/>
            <w:sz w:val="24"/>
            <w:szCs w:val="24"/>
            <w:rPrChange w:id="239" w:author="ZHANGM.H." w:date="2014-12-10T18:55:00Z">
              <w:rPr>
                <w:rFonts w:ascii="Times New Roman" w:hAnsi="Times New Roman"/>
                <w:sz w:val="24"/>
                <w:szCs w:val="24"/>
              </w:rPr>
            </w:rPrChange>
          </w:rPr>
          <w:t xml:space="preserve"> </w:t>
        </w:r>
      </w:ins>
      <w:ins w:id="240" w:author="ZHANGM.H." w:date="2014-12-07T06:07:00Z">
        <w:r w:rsidR="00B01DB8" w:rsidRPr="00D43EC8">
          <w:rPr>
            <w:rFonts w:ascii="Times New Roman" w:hAnsi="Times New Roman"/>
            <w:color w:val="000000" w:themeColor="text1"/>
            <w:sz w:val="24"/>
            <w:szCs w:val="24"/>
            <w:rPrChange w:id="241" w:author="ZHANGM.H." w:date="2014-12-10T18:55:00Z">
              <w:rPr>
                <w:rFonts w:ascii="Times New Roman" w:hAnsi="Times New Roman"/>
                <w:sz w:val="24"/>
                <w:szCs w:val="24"/>
              </w:rPr>
            </w:rPrChange>
          </w:rPr>
          <w:t xml:space="preserve">the </w:t>
        </w:r>
      </w:ins>
      <w:ins w:id="242" w:author="ZHANGM.H." w:date="2014-12-07T04:19:00Z">
        <w:r w:rsidR="00484DC7" w:rsidRPr="00D43EC8">
          <w:rPr>
            <w:rFonts w:ascii="Times New Roman" w:hAnsi="Times New Roman"/>
            <w:color w:val="000000" w:themeColor="text1"/>
            <w:sz w:val="24"/>
            <w:szCs w:val="24"/>
            <w:rPrChange w:id="243" w:author="ZHANGM.H." w:date="2014-12-10T18:55:00Z">
              <w:rPr>
                <w:rFonts w:ascii="Times New Roman" w:hAnsi="Times New Roman"/>
                <w:sz w:val="24"/>
                <w:szCs w:val="24"/>
              </w:rPr>
            </w:rPrChange>
          </w:rPr>
          <w:t xml:space="preserve">major </w:t>
        </w:r>
      </w:ins>
      <w:ins w:id="244" w:author="ZHANGM.H." w:date="2014-12-07T04:18:00Z">
        <w:r w:rsidR="00484DC7" w:rsidRPr="00D43EC8">
          <w:rPr>
            <w:rFonts w:ascii="Times New Roman" w:hAnsi="Times New Roman"/>
            <w:color w:val="000000" w:themeColor="text1"/>
            <w:sz w:val="24"/>
            <w:szCs w:val="24"/>
            <w:rPrChange w:id="245" w:author="ZHANGM.H." w:date="2014-12-10T18:55:00Z">
              <w:rPr>
                <w:rFonts w:ascii="Times New Roman" w:hAnsi="Times New Roman"/>
                <w:sz w:val="24"/>
                <w:szCs w:val="24"/>
              </w:rPr>
            </w:rPrChange>
          </w:rPr>
          <w:t xml:space="preserve">uncertainties </w:t>
        </w:r>
      </w:ins>
      <w:ins w:id="246" w:author="ZHANGM.H." w:date="2014-12-07T04:20:00Z">
        <w:r w:rsidR="00484DC7" w:rsidRPr="00D43EC8">
          <w:rPr>
            <w:rFonts w:ascii="Times New Roman" w:hAnsi="Times New Roman"/>
            <w:color w:val="000000" w:themeColor="text1"/>
            <w:sz w:val="24"/>
            <w:szCs w:val="24"/>
            <w:rPrChange w:id="247" w:author="ZHANGM.H." w:date="2014-12-10T18:55:00Z">
              <w:rPr>
                <w:rFonts w:ascii="Times New Roman" w:hAnsi="Times New Roman"/>
                <w:sz w:val="24"/>
                <w:szCs w:val="24"/>
              </w:rPr>
            </w:rPrChange>
          </w:rPr>
          <w:t>in</w:t>
        </w:r>
      </w:ins>
      <w:ins w:id="248" w:author="ZHANGM.H." w:date="2014-12-07T04:17:00Z">
        <w:r w:rsidR="00484DC7" w:rsidRPr="00D43EC8">
          <w:rPr>
            <w:rFonts w:ascii="Times New Roman" w:hAnsi="Times New Roman"/>
            <w:color w:val="000000" w:themeColor="text1"/>
            <w:sz w:val="24"/>
            <w:szCs w:val="24"/>
            <w:rPrChange w:id="249" w:author="ZHANGM.H." w:date="2014-12-10T18:55:00Z">
              <w:rPr>
                <w:rFonts w:ascii="Times New Roman" w:hAnsi="Times New Roman"/>
                <w:sz w:val="24"/>
                <w:szCs w:val="24"/>
              </w:rPr>
            </w:rPrChange>
          </w:rPr>
          <w:t xml:space="preserve"> climate </w:t>
        </w:r>
      </w:ins>
      <w:ins w:id="250" w:author="ZHANGM.H." w:date="2014-12-07T04:18:00Z">
        <w:r w:rsidR="00484DC7" w:rsidRPr="00D43EC8">
          <w:rPr>
            <w:rFonts w:ascii="Times New Roman" w:hAnsi="Times New Roman"/>
            <w:color w:val="000000" w:themeColor="text1"/>
            <w:sz w:val="24"/>
            <w:szCs w:val="24"/>
            <w:rPrChange w:id="251" w:author="ZHANGM.H." w:date="2014-12-10T18:55:00Z">
              <w:rPr>
                <w:rFonts w:ascii="Times New Roman" w:hAnsi="Times New Roman"/>
                <w:sz w:val="24"/>
                <w:szCs w:val="24"/>
              </w:rPr>
            </w:rPrChange>
          </w:rPr>
          <w:t xml:space="preserve">forcing and </w:t>
        </w:r>
      </w:ins>
      <w:ins w:id="252" w:author="ZHANGM.H." w:date="2014-12-07T06:07:00Z">
        <w:r w:rsidR="00B01DB8" w:rsidRPr="00D43EC8">
          <w:rPr>
            <w:rFonts w:ascii="Times New Roman" w:hAnsi="Times New Roman"/>
            <w:color w:val="000000" w:themeColor="text1"/>
            <w:sz w:val="24"/>
            <w:szCs w:val="24"/>
            <w:rPrChange w:id="253" w:author="ZHANGM.H." w:date="2014-12-10T18:55:00Z">
              <w:rPr>
                <w:rFonts w:ascii="Times New Roman" w:hAnsi="Times New Roman"/>
                <w:sz w:val="24"/>
                <w:szCs w:val="24"/>
              </w:rPr>
            </w:rPrChange>
          </w:rPr>
          <w:t>feedbacks</w:t>
        </w:r>
      </w:ins>
      <w:ins w:id="254" w:author="ZHANGM.H." w:date="2014-12-07T04:18:00Z">
        <w:r w:rsidR="00B56EC9" w:rsidRPr="00D43EC8">
          <w:rPr>
            <w:rFonts w:ascii="Times New Roman" w:hAnsi="Times New Roman"/>
            <w:color w:val="000000" w:themeColor="text1"/>
            <w:sz w:val="24"/>
            <w:szCs w:val="24"/>
            <w:rPrChange w:id="255" w:author="ZHANGM.H." w:date="2014-12-10T18:55:00Z">
              <w:rPr>
                <w:rFonts w:ascii="Times New Roman" w:hAnsi="Times New Roman"/>
                <w:sz w:val="24"/>
                <w:szCs w:val="24"/>
              </w:rPr>
            </w:rPrChange>
          </w:rPr>
          <w:t xml:space="preserve"> of</w:t>
        </w:r>
        <w:r w:rsidR="00484DC7" w:rsidRPr="00D43EC8">
          <w:rPr>
            <w:rFonts w:ascii="Times New Roman" w:hAnsi="Times New Roman"/>
            <w:color w:val="000000" w:themeColor="text1"/>
            <w:sz w:val="24"/>
            <w:szCs w:val="24"/>
            <w:rPrChange w:id="256" w:author="ZHANGM.H." w:date="2014-12-10T18:55:00Z">
              <w:rPr>
                <w:rFonts w:ascii="Times New Roman" w:hAnsi="Times New Roman"/>
                <w:sz w:val="24"/>
                <w:szCs w:val="24"/>
              </w:rPr>
            </w:rPrChange>
          </w:rPr>
          <w:t xml:space="preserve"> </w:t>
        </w:r>
      </w:ins>
      <w:ins w:id="257" w:author="ZHANGM.H." w:date="2014-12-07T06:07:00Z">
        <w:r w:rsidR="00B01DB8" w:rsidRPr="00D43EC8">
          <w:rPr>
            <w:rFonts w:ascii="Times New Roman" w:hAnsi="Times New Roman"/>
            <w:color w:val="000000" w:themeColor="text1"/>
            <w:sz w:val="24"/>
            <w:szCs w:val="24"/>
            <w:rPrChange w:id="258" w:author="ZHANGM.H." w:date="2014-12-10T18:55:00Z">
              <w:rPr>
                <w:rFonts w:ascii="Times New Roman" w:hAnsi="Times New Roman"/>
                <w:sz w:val="24"/>
                <w:szCs w:val="24"/>
              </w:rPr>
            </w:rPrChange>
          </w:rPr>
          <w:t xml:space="preserve">climate </w:t>
        </w:r>
      </w:ins>
      <w:ins w:id="259" w:author="ZHANGM.H." w:date="2014-12-07T04:17:00Z">
        <w:r w:rsidR="00484DC7" w:rsidRPr="00D43EC8">
          <w:rPr>
            <w:rFonts w:ascii="Times New Roman" w:hAnsi="Times New Roman"/>
            <w:color w:val="000000" w:themeColor="text1"/>
            <w:sz w:val="24"/>
            <w:szCs w:val="24"/>
            <w:rPrChange w:id="260" w:author="ZHANGM.H." w:date="2014-12-10T18:55:00Z">
              <w:rPr>
                <w:rFonts w:ascii="Times New Roman" w:hAnsi="Times New Roman"/>
                <w:sz w:val="24"/>
                <w:szCs w:val="24"/>
              </w:rPr>
            </w:rPrChange>
          </w:rPr>
          <w:t>models</w:t>
        </w:r>
      </w:ins>
      <w:ins w:id="261" w:author="ZHANGM.H." w:date="2014-12-07T04:19:00Z">
        <w:r w:rsidR="00484DC7" w:rsidRPr="00D43EC8">
          <w:rPr>
            <w:rFonts w:ascii="Times New Roman" w:hAnsi="Times New Roman"/>
            <w:color w:val="000000" w:themeColor="text1"/>
            <w:sz w:val="24"/>
            <w:szCs w:val="24"/>
            <w:rPrChange w:id="262" w:author="ZHANGM.H." w:date="2014-12-10T18:55:00Z">
              <w:rPr>
                <w:rFonts w:ascii="Times New Roman" w:hAnsi="Times New Roman"/>
                <w:sz w:val="24"/>
                <w:szCs w:val="24"/>
              </w:rPr>
            </w:rPrChange>
          </w:rPr>
          <w:t>.</w:t>
        </w:r>
      </w:ins>
      <w:ins w:id="263" w:author="ZHANGM.H." w:date="2014-12-07T04:20:00Z">
        <w:r w:rsidR="00484DC7" w:rsidRPr="00D43EC8">
          <w:rPr>
            <w:rFonts w:ascii="Times New Roman" w:hAnsi="Times New Roman"/>
            <w:color w:val="000000" w:themeColor="text1"/>
            <w:sz w:val="24"/>
            <w:szCs w:val="24"/>
            <w:rPrChange w:id="264" w:author="ZHANGM.H." w:date="2014-12-10T18:55:00Z">
              <w:rPr>
                <w:rFonts w:ascii="Times New Roman" w:hAnsi="Times New Roman"/>
                <w:sz w:val="24"/>
                <w:szCs w:val="24"/>
              </w:rPr>
            </w:rPrChange>
          </w:rPr>
          <w:t xml:space="preserve">  </w:t>
        </w:r>
      </w:ins>
    </w:p>
    <w:p w14:paraId="40EB0086" w14:textId="57961FF8" w:rsidR="00DD55B0" w:rsidRPr="00D43EC8" w:rsidRDefault="00484DC7">
      <w:pPr>
        <w:pStyle w:val="NormalWeb"/>
        <w:spacing w:before="0" w:beforeAutospacing="0" w:after="200" w:line="480" w:lineRule="auto"/>
        <w:ind w:firstLine="360"/>
        <w:jc w:val="both"/>
        <w:rPr>
          <w:ins w:id="265" w:author="ZHANGM.H." w:date="2014-12-07T04:55:00Z"/>
          <w:rFonts w:ascii="Times New Roman" w:hAnsi="Times New Roman"/>
          <w:color w:val="000000" w:themeColor="text1"/>
          <w:sz w:val="24"/>
          <w:szCs w:val="24"/>
          <w:rPrChange w:id="266" w:author="ZHANGM.H." w:date="2014-12-10T18:55:00Z">
            <w:rPr>
              <w:ins w:id="267" w:author="ZHANGM.H." w:date="2014-12-07T04:55:00Z"/>
              <w:rFonts w:ascii="Times New Roman" w:hAnsi="Times New Roman"/>
              <w:sz w:val="24"/>
              <w:szCs w:val="24"/>
            </w:rPr>
          </w:rPrChange>
        </w:rPr>
        <w:pPrChange w:id="268" w:author="ZHANGM.H." w:date="2014-12-10T18:54:00Z">
          <w:pPr>
            <w:pStyle w:val="NormalWeb"/>
            <w:spacing w:before="0" w:beforeAutospacing="0" w:after="200" w:line="360" w:lineRule="auto"/>
            <w:ind w:firstLine="360"/>
            <w:jc w:val="both"/>
          </w:pPr>
        </w:pPrChange>
      </w:pPr>
      <w:ins w:id="269" w:author="ZHANGM.H." w:date="2014-12-07T04:21:00Z">
        <w:r w:rsidRPr="00D43EC8">
          <w:rPr>
            <w:rFonts w:ascii="Times New Roman" w:hAnsi="Times New Roman"/>
            <w:color w:val="000000" w:themeColor="text1"/>
            <w:sz w:val="24"/>
            <w:szCs w:val="24"/>
            <w:rPrChange w:id="270" w:author="ZHANGM.H." w:date="2014-12-10T18:55:00Z">
              <w:rPr>
                <w:rFonts w:ascii="Times New Roman" w:hAnsi="Times New Roman"/>
                <w:sz w:val="24"/>
                <w:szCs w:val="24"/>
              </w:rPr>
            </w:rPrChange>
          </w:rPr>
          <w:t xml:space="preserve">Radiation and clouds </w:t>
        </w:r>
      </w:ins>
      <w:ins w:id="271" w:author="ZHANGM.H." w:date="2014-12-07T04:24:00Z">
        <w:r w:rsidRPr="00D43EC8">
          <w:rPr>
            <w:rFonts w:ascii="Times New Roman" w:hAnsi="Times New Roman"/>
            <w:color w:val="000000" w:themeColor="text1"/>
            <w:sz w:val="24"/>
            <w:szCs w:val="24"/>
            <w:rPrChange w:id="272" w:author="ZHANGM.H." w:date="2014-12-10T18:55:00Z">
              <w:rPr>
                <w:rFonts w:ascii="Times New Roman" w:hAnsi="Times New Roman"/>
                <w:sz w:val="24"/>
                <w:szCs w:val="24"/>
              </w:rPr>
            </w:rPrChange>
          </w:rPr>
          <w:t xml:space="preserve">therefore </w:t>
        </w:r>
      </w:ins>
      <w:ins w:id="273" w:author="ZHANGM.H." w:date="2014-12-07T04:21:00Z">
        <w:r w:rsidRPr="00D43EC8">
          <w:rPr>
            <w:rFonts w:ascii="Times New Roman" w:hAnsi="Times New Roman"/>
            <w:color w:val="000000" w:themeColor="text1"/>
            <w:sz w:val="24"/>
            <w:szCs w:val="24"/>
            <w:rPrChange w:id="274" w:author="ZHANGM.H." w:date="2014-12-10T18:55:00Z">
              <w:rPr>
                <w:rFonts w:ascii="Times New Roman" w:hAnsi="Times New Roman"/>
                <w:sz w:val="24"/>
                <w:szCs w:val="24"/>
              </w:rPr>
            </w:rPrChange>
          </w:rPr>
          <w:t xml:space="preserve">emerged as </w:t>
        </w:r>
      </w:ins>
      <w:ins w:id="275" w:author="ZHANGM.H." w:date="2014-12-07T04:29:00Z">
        <w:r w:rsidR="00EC6E4A" w:rsidRPr="00D43EC8">
          <w:rPr>
            <w:rFonts w:ascii="Times New Roman" w:hAnsi="Times New Roman"/>
            <w:color w:val="000000" w:themeColor="text1"/>
            <w:sz w:val="24"/>
            <w:szCs w:val="24"/>
            <w:rPrChange w:id="276" w:author="ZHANGM.H." w:date="2014-12-10T18:55:00Z">
              <w:rPr>
                <w:rFonts w:ascii="Times New Roman" w:hAnsi="Times New Roman"/>
                <w:sz w:val="24"/>
                <w:szCs w:val="24"/>
              </w:rPr>
            </w:rPrChange>
          </w:rPr>
          <w:t>a</w:t>
        </w:r>
      </w:ins>
      <w:ins w:id="277" w:author="ZHANGM.H." w:date="2014-12-07T04:21:00Z">
        <w:r w:rsidRPr="00D43EC8">
          <w:rPr>
            <w:rFonts w:ascii="Times New Roman" w:hAnsi="Times New Roman"/>
            <w:color w:val="000000" w:themeColor="text1"/>
            <w:sz w:val="24"/>
            <w:szCs w:val="24"/>
            <w:rPrChange w:id="278" w:author="ZHANGM.H." w:date="2014-12-10T18:55:00Z">
              <w:rPr>
                <w:rFonts w:ascii="Times New Roman" w:hAnsi="Times New Roman"/>
                <w:sz w:val="24"/>
                <w:szCs w:val="24"/>
              </w:rPr>
            </w:rPrChange>
          </w:rPr>
          <w:t xml:space="preserve"> focus </w:t>
        </w:r>
      </w:ins>
      <w:ins w:id="279" w:author="ZHANGM.H." w:date="2014-12-07T06:08:00Z">
        <w:r w:rsidR="00B01DB8" w:rsidRPr="00D43EC8">
          <w:rPr>
            <w:rFonts w:ascii="Times New Roman" w:hAnsi="Times New Roman"/>
            <w:color w:val="000000" w:themeColor="text1"/>
            <w:sz w:val="24"/>
            <w:szCs w:val="24"/>
            <w:rPrChange w:id="280" w:author="ZHANGM.H." w:date="2014-12-10T18:55:00Z">
              <w:rPr>
                <w:rFonts w:ascii="Times New Roman" w:hAnsi="Times New Roman"/>
                <w:sz w:val="24"/>
                <w:szCs w:val="24"/>
              </w:rPr>
            </w:rPrChange>
          </w:rPr>
          <w:t>in the</w:t>
        </w:r>
      </w:ins>
      <w:ins w:id="281" w:author="ZHANGM.H." w:date="2014-12-07T04:25:00Z">
        <w:r w:rsidRPr="00D43EC8">
          <w:rPr>
            <w:rFonts w:ascii="Times New Roman" w:hAnsi="Times New Roman"/>
            <w:color w:val="000000" w:themeColor="text1"/>
            <w:sz w:val="24"/>
            <w:szCs w:val="24"/>
            <w:rPrChange w:id="282" w:author="ZHANGM.H." w:date="2014-12-10T18:55:00Z">
              <w:rPr>
                <w:rFonts w:ascii="Times New Roman" w:hAnsi="Times New Roman"/>
                <w:sz w:val="24"/>
                <w:szCs w:val="24"/>
              </w:rPr>
            </w:rPrChange>
          </w:rPr>
          <w:t xml:space="preserve"> DOE climate program </w:t>
        </w:r>
      </w:ins>
      <w:ins w:id="283" w:author="ZHANGM.H." w:date="2014-12-07T04:21:00Z">
        <w:r w:rsidRPr="00D43EC8">
          <w:rPr>
            <w:rFonts w:ascii="Times New Roman" w:hAnsi="Times New Roman"/>
            <w:color w:val="000000" w:themeColor="text1"/>
            <w:sz w:val="24"/>
            <w:szCs w:val="24"/>
            <w:rPrChange w:id="284" w:author="ZHANGM.H." w:date="2014-12-10T18:55:00Z">
              <w:rPr>
                <w:rFonts w:ascii="Times New Roman" w:hAnsi="Times New Roman"/>
                <w:sz w:val="24"/>
                <w:szCs w:val="24"/>
              </w:rPr>
            </w:rPrChange>
          </w:rPr>
          <w:t>to</w:t>
        </w:r>
      </w:ins>
      <w:ins w:id="285" w:author="ZHANGM.H." w:date="2014-12-07T04:25:00Z">
        <w:r w:rsidR="00B01DB8" w:rsidRPr="00D43EC8">
          <w:rPr>
            <w:rFonts w:ascii="Times New Roman" w:hAnsi="Times New Roman"/>
            <w:color w:val="000000" w:themeColor="text1"/>
            <w:sz w:val="24"/>
            <w:szCs w:val="24"/>
            <w:rPrChange w:id="286" w:author="ZHANGM.H." w:date="2014-12-10T18:55:00Z">
              <w:rPr>
                <w:rFonts w:ascii="Times New Roman" w:hAnsi="Times New Roman"/>
                <w:sz w:val="24"/>
                <w:szCs w:val="24"/>
              </w:rPr>
            </w:rPrChange>
          </w:rPr>
          <w:t xml:space="preserve"> improve models</w:t>
        </w:r>
        <w:r w:rsidRPr="00D43EC8">
          <w:rPr>
            <w:rFonts w:ascii="Times New Roman" w:hAnsi="Times New Roman"/>
            <w:color w:val="000000" w:themeColor="text1"/>
            <w:sz w:val="24"/>
            <w:szCs w:val="24"/>
            <w:rPrChange w:id="287" w:author="ZHANGM.H." w:date="2014-12-10T18:55:00Z">
              <w:rPr>
                <w:rFonts w:ascii="Times New Roman" w:hAnsi="Times New Roman"/>
                <w:sz w:val="24"/>
                <w:szCs w:val="24"/>
              </w:rPr>
            </w:rPrChange>
          </w:rPr>
          <w:t xml:space="preserve">. </w:t>
        </w:r>
      </w:ins>
      <w:ins w:id="288" w:author="ZHANGM.H." w:date="2014-12-07T04:26:00Z">
        <w:r w:rsidR="00EC6E4A" w:rsidRPr="00D43EC8">
          <w:rPr>
            <w:rFonts w:ascii="Times New Roman" w:hAnsi="Times New Roman"/>
            <w:color w:val="000000" w:themeColor="text1"/>
            <w:sz w:val="24"/>
            <w:szCs w:val="24"/>
            <w:rPrChange w:id="289" w:author="ZHANGM.H." w:date="2014-12-10T18:55:00Z">
              <w:rPr>
                <w:rFonts w:ascii="Times New Roman" w:hAnsi="Times New Roman"/>
                <w:sz w:val="24"/>
                <w:szCs w:val="24"/>
              </w:rPr>
            </w:rPrChange>
          </w:rPr>
          <w:t xml:space="preserve"> </w:t>
        </w:r>
      </w:ins>
      <w:ins w:id="290" w:author="ZHANGM.H." w:date="2014-12-07T04:41:00Z">
        <w:r w:rsidR="00FC74A6" w:rsidRPr="00D43EC8">
          <w:rPr>
            <w:rFonts w:ascii="Times New Roman" w:hAnsi="Times New Roman"/>
            <w:color w:val="000000" w:themeColor="text1"/>
            <w:sz w:val="24"/>
            <w:szCs w:val="24"/>
            <w:rPrChange w:id="291" w:author="ZHANGM.H." w:date="2014-12-10T18:55:00Z">
              <w:rPr>
                <w:rFonts w:ascii="Times New Roman" w:hAnsi="Times New Roman"/>
                <w:sz w:val="24"/>
                <w:szCs w:val="24"/>
              </w:rPr>
            </w:rPrChange>
          </w:rPr>
          <w:t xml:space="preserve">To </w:t>
        </w:r>
      </w:ins>
      <w:ins w:id="292" w:author="ZHANGM.H." w:date="2014-12-07T04:42:00Z">
        <w:r w:rsidR="00FC74A6" w:rsidRPr="00D43EC8">
          <w:rPr>
            <w:rFonts w:ascii="Times New Roman" w:hAnsi="Times New Roman"/>
            <w:color w:val="000000" w:themeColor="text1"/>
            <w:sz w:val="24"/>
            <w:szCs w:val="24"/>
            <w:rPrChange w:id="293" w:author="ZHANGM.H." w:date="2014-12-10T18:55:00Z">
              <w:rPr>
                <w:rFonts w:ascii="Times New Roman" w:hAnsi="Times New Roman"/>
                <w:sz w:val="24"/>
                <w:szCs w:val="24"/>
              </w:rPr>
            </w:rPrChange>
          </w:rPr>
          <w:t>simulate</w:t>
        </w:r>
      </w:ins>
      <w:ins w:id="294" w:author="ZHANGM.H." w:date="2014-12-07T04:41:00Z">
        <w:r w:rsidR="00FC74A6" w:rsidRPr="00D43EC8">
          <w:rPr>
            <w:rFonts w:ascii="Times New Roman" w:hAnsi="Times New Roman"/>
            <w:color w:val="000000" w:themeColor="text1"/>
            <w:sz w:val="24"/>
            <w:szCs w:val="24"/>
            <w:rPrChange w:id="295" w:author="ZHANGM.H." w:date="2014-12-10T18:55:00Z">
              <w:rPr>
                <w:rFonts w:ascii="Times New Roman" w:hAnsi="Times New Roman"/>
                <w:sz w:val="24"/>
                <w:szCs w:val="24"/>
              </w:rPr>
            </w:rPrChange>
          </w:rPr>
          <w:t xml:space="preserve"> clouds, one needs information about the atmospheric dynamics</w:t>
        </w:r>
      </w:ins>
      <w:ins w:id="296" w:author="ZHANGM.H." w:date="2014-12-07T04:42:00Z">
        <w:r w:rsidR="00FC74A6" w:rsidRPr="00D43EC8">
          <w:rPr>
            <w:rFonts w:ascii="Times New Roman" w:hAnsi="Times New Roman"/>
            <w:color w:val="000000" w:themeColor="text1"/>
            <w:sz w:val="24"/>
            <w:szCs w:val="24"/>
            <w:rPrChange w:id="297" w:author="ZHANGM.H." w:date="2014-12-10T18:55:00Z">
              <w:rPr>
                <w:rFonts w:ascii="Times New Roman" w:hAnsi="Times New Roman"/>
                <w:sz w:val="24"/>
                <w:szCs w:val="24"/>
              </w:rPr>
            </w:rPrChange>
          </w:rPr>
          <w:t xml:space="preserve"> beyond </w:t>
        </w:r>
      </w:ins>
      <w:ins w:id="298" w:author="ZHANGM.H." w:date="2014-12-07T06:10:00Z">
        <w:r w:rsidR="00B01DB8" w:rsidRPr="00D43EC8">
          <w:rPr>
            <w:rFonts w:ascii="Times New Roman" w:hAnsi="Times New Roman"/>
            <w:color w:val="000000" w:themeColor="text1"/>
            <w:sz w:val="24"/>
            <w:szCs w:val="24"/>
            <w:rPrChange w:id="299" w:author="ZHANGM.H." w:date="2014-12-10T18:55:00Z">
              <w:rPr>
                <w:rFonts w:ascii="Times New Roman" w:hAnsi="Times New Roman"/>
                <w:sz w:val="24"/>
                <w:szCs w:val="24"/>
              </w:rPr>
            </w:rPrChange>
          </w:rPr>
          <w:t xml:space="preserve">the </w:t>
        </w:r>
      </w:ins>
      <w:ins w:id="300" w:author="ZHANGM.H." w:date="2014-12-07T04:42:00Z">
        <w:r w:rsidR="00FC74A6" w:rsidRPr="00D43EC8">
          <w:rPr>
            <w:rFonts w:ascii="Times New Roman" w:hAnsi="Times New Roman"/>
            <w:color w:val="000000" w:themeColor="text1"/>
            <w:sz w:val="24"/>
            <w:szCs w:val="24"/>
            <w:rPrChange w:id="301" w:author="ZHANGM.H." w:date="2014-12-10T18:55:00Z">
              <w:rPr>
                <w:rFonts w:ascii="Times New Roman" w:hAnsi="Times New Roman"/>
                <w:sz w:val="24"/>
                <w:szCs w:val="24"/>
              </w:rPr>
            </w:rPrChange>
          </w:rPr>
          <w:t>vertical profile</w:t>
        </w:r>
      </w:ins>
      <w:ins w:id="302" w:author="ZHANGM.H." w:date="2014-12-07T06:10:00Z">
        <w:r w:rsidR="00B01DB8" w:rsidRPr="00D43EC8">
          <w:rPr>
            <w:rFonts w:ascii="Times New Roman" w:hAnsi="Times New Roman"/>
            <w:color w:val="000000" w:themeColor="text1"/>
            <w:sz w:val="24"/>
            <w:szCs w:val="24"/>
            <w:rPrChange w:id="303" w:author="ZHANGM.H." w:date="2014-12-10T18:55:00Z">
              <w:rPr>
                <w:rFonts w:ascii="Times New Roman" w:hAnsi="Times New Roman"/>
                <w:sz w:val="24"/>
                <w:szCs w:val="24"/>
              </w:rPr>
            </w:rPrChange>
          </w:rPr>
          <w:t>s</w:t>
        </w:r>
      </w:ins>
      <w:ins w:id="304" w:author="ZHANGM.H." w:date="2014-12-07T04:42:00Z">
        <w:r w:rsidR="00FC74A6" w:rsidRPr="00D43EC8">
          <w:rPr>
            <w:rFonts w:ascii="Times New Roman" w:hAnsi="Times New Roman"/>
            <w:color w:val="000000" w:themeColor="text1"/>
            <w:sz w:val="24"/>
            <w:szCs w:val="24"/>
            <w:rPrChange w:id="305" w:author="ZHANGM.H." w:date="2014-12-10T18:55:00Z">
              <w:rPr>
                <w:rFonts w:ascii="Times New Roman" w:hAnsi="Times New Roman"/>
                <w:sz w:val="24"/>
                <w:szCs w:val="24"/>
              </w:rPr>
            </w:rPrChange>
          </w:rPr>
          <w:t xml:space="preserve"> of atmospheric </w:t>
        </w:r>
      </w:ins>
      <w:ins w:id="306" w:author="ZHANGM.H." w:date="2014-12-07T04:43:00Z">
        <w:r w:rsidR="00FC74A6" w:rsidRPr="00D43EC8">
          <w:rPr>
            <w:rFonts w:ascii="Times New Roman" w:hAnsi="Times New Roman"/>
            <w:color w:val="000000" w:themeColor="text1"/>
            <w:sz w:val="24"/>
            <w:szCs w:val="24"/>
            <w:rPrChange w:id="307" w:author="ZHANGM.H." w:date="2014-12-10T18:55:00Z">
              <w:rPr>
                <w:rFonts w:ascii="Times New Roman" w:hAnsi="Times New Roman"/>
                <w:sz w:val="24"/>
                <w:szCs w:val="24"/>
              </w:rPr>
            </w:rPrChange>
          </w:rPr>
          <w:t>thermodynamics and winds</w:t>
        </w:r>
      </w:ins>
      <w:ins w:id="308" w:author="ZHANGM.H." w:date="2014-12-07T06:10:00Z">
        <w:r w:rsidR="00B01DB8" w:rsidRPr="00D43EC8">
          <w:rPr>
            <w:rFonts w:ascii="Times New Roman" w:hAnsi="Times New Roman"/>
            <w:color w:val="000000" w:themeColor="text1"/>
            <w:sz w:val="24"/>
            <w:szCs w:val="24"/>
            <w:rPrChange w:id="309" w:author="ZHANGM.H." w:date="2014-12-10T18:55:00Z">
              <w:rPr>
                <w:rFonts w:ascii="Times New Roman" w:hAnsi="Times New Roman"/>
                <w:sz w:val="24"/>
                <w:szCs w:val="24"/>
              </w:rPr>
            </w:rPrChange>
          </w:rPr>
          <w:t xml:space="preserve"> at a single station</w:t>
        </w:r>
      </w:ins>
      <w:ins w:id="310" w:author="ZHANGM.H." w:date="2014-12-07T04:41:00Z">
        <w:r w:rsidR="00FC74A6" w:rsidRPr="00D43EC8">
          <w:rPr>
            <w:rFonts w:ascii="Times New Roman" w:hAnsi="Times New Roman"/>
            <w:color w:val="000000" w:themeColor="text1"/>
            <w:sz w:val="24"/>
            <w:szCs w:val="24"/>
            <w:rPrChange w:id="311" w:author="ZHANGM.H." w:date="2014-12-10T18:55:00Z">
              <w:rPr>
                <w:rFonts w:ascii="Times New Roman" w:hAnsi="Times New Roman"/>
                <w:sz w:val="24"/>
                <w:szCs w:val="24"/>
              </w:rPr>
            </w:rPrChange>
          </w:rPr>
          <w:t xml:space="preserve">. </w:t>
        </w:r>
      </w:ins>
      <w:ins w:id="312" w:author="ZHANGM.H." w:date="2014-12-07T06:10:00Z">
        <w:r w:rsidR="00B01DB8" w:rsidRPr="00D43EC8">
          <w:rPr>
            <w:rFonts w:ascii="Times New Roman" w:hAnsi="Times New Roman"/>
            <w:color w:val="000000" w:themeColor="text1"/>
            <w:sz w:val="24"/>
            <w:szCs w:val="24"/>
            <w:rPrChange w:id="313" w:author="ZHANGM.H." w:date="2014-12-10T18:55:00Z">
              <w:rPr>
                <w:rFonts w:ascii="Times New Roman" w:hAnsi="Times New Roman"/>
                <w:sz w:val="24"/>
                <w:szCs w:val="24"/>
              </w:rPr>
            </w:rPrChange>
          </w:rPr>
          <w:t>In the early 1990s</w:t>
        </w:r>
      </w:ins>
      <w:ins w:id="314" w:author="ZHANGM.H." w:date="2014-12-07T04:34:00Z">
        <w:r w:rsidR="00EC6E4A" w:rsidRPr="00D43EC8">
          <w:rPr>
            <w:rFonts w:ascii="Times New Roman" w:hAnsi="Times New Roman"/>
            <w:color w:val="000000" w:themeColor="text1"/>
            <w:sz w:val="24"/>
            <w:szCs w:val="24"/>
            <w:rPrChange w:id="315" w:author="ZHANGM.H." w:date="2014-12-10T18:55:00Z">
              <w:rPr>
                <w:rFonts w:ascii="Times New Roman" w:hAnsi="Times New Roman"/>
                <w:sz w:val="24"/>
                <w:szCs w:val="24"/>
              </w:rPr>
            </w:rPrChange>
          </w:rPr>
          <w:t>, analys</w:t>
        </w:r>
      </w:ins>
      <w:ins w:id="316" w:author="ZHANGM.H." w:date="2014-12-07T04:38:00Z">
        <w:r w:rsidR="00FC74A6" w:rsidRPr="00D43EC8">
          <w:rPr>
            <w:rFonts w:ascii="Times New Roman" w:hAnsi="Times New Roman"/>
            <w:color w:val="000000" w:themeColor="text1"/>
            <w:sz w:val="24"/>
            <w:szCs w:val="24"/>
            <w:rPrChange w:id="317" w:author="ZHANGM.H." w:date="2014-12-10T18:55:00Z">
              <w:rPr>
                <w:rFonts w:ascii="Times New Roman" w:hAnsi="Times New Roman"/>
                <w:sz w:val="24"/>
                <w:szCs w:val="24"/>
              </w:rPr>
            </w:rPrChange>
          </w:rPr>
          <w:t>es</w:t>
        </w:r>
      </w:ins>
      <w:ins w:id="318" w:author="ZHANGM.H." w:date="2014-12-07T04:34:00Z">
        <w:r w:rsidR="00EC6E4A" w:rsidRPr="00D43EC8">
          <w:rPr>
            <w:rFonts w:ascii="Times New Roman" w:hAnsi="Times New Roman"/>
            <w:color w:val="000000" w:themeColor="text1"/>
            <w:sz w:val="24"/>
            <w:szCs w:val="24"/>
            <w:rPrChange w:id="319" w:author="ZHANGM.H." w:date="2014-12-10T18:55:00Z">
              <w:rPr>
                <w:rFonts w:ascii="Times New Roman" w:hAnsi="Times New Roman"/>
                <w:sz w:val="24"/>
                <w:szCs w:val="24"/>
              </w:rPr>
            </w:rPrChange>
          </w:rPr>
          <w:t xml:space="preserve"> of </w:t>
        </w:r>
      </w:ins>
      <w:ins w:id="320" w:author="ZHANGM.H." w:date="2014-12-07T04:44:00Z">
        <w:r w:rsidR="00FC74A6" w:rsidRPr="00D43EC8">
          <w:rPr>
            <w:rFonts w:ascii="Times New Roman" w:hAnsi="Times New Roman"/>
            <w:color w:val="000000" w:themeColor="text1"/>
            <w:sz w:val="24"/>
            <w:szCs w:val="24"/>
            <w:rPrChange w:id="321" w:author="ZHANGM.H." w:date="2014-12-10T18:55:00Z">
              <w:rPr>
                <w:rFonts w:ascii="Times New Roman" w:hAnsi="Times New Roman"/>
                <w:sz w:val="24"/>
                <w:szCs w:val="24"/>
              </w:rPr>
            </w:rPrChange>
          </w:rPr>
          <w:t xml:space="preserve">observed </w:t>
        </w:r>
      </w:ins>
      <w:ins w:id="322" w:author="ZHANGM.H." w:date="2014-12-07T04:42:00Z">
        <w:r w:rsidR="00FC74A6" w:rsidRPr="00D43EC8">
          <w:rPr>
            <w:rFonts w:ascii="Times New Roman" w:hAnsi="Times New Roman"/>
            <w:color w:val="000000" w:themeColor="text1"/>
            <w:sz w:val="24"/>
            <w:szCs w:val="24"/>
            <w:rPrChange w:id="323" w:author="ZHANGM.H." w:date="2014-12-10T18:55:00Z">
              <w:rPr>
                <w:rFonts w:ascii="Times New Roman" w:hAnsi="Times New Roman"/>
                <w:sz w:val="24"/>
                <w:szCs w:val="24"/>
              </w:rPr>
            </w:rPrChange>
          </w:rPr>
          <w:t>atmospheric dynamics</w:t>
        </w:r>
      </w:ins>
      <w:ins w:id="324" w:author="ZHANGM.H." w:date="2014-12-07T04:43:00Z">
        <w:r w:rsidR="00FC74A6" w:rsidRPr="00D43EC8">
          <w:rPr>
            <w:rFonts w:ascii="Times New Roman" w:hAnsi="Times New Roman"/>
            <w:color w:val="000000" w:themeColor="text1"/>
            <w:sz w:val="24"/>
            <w:szCs w:val="24"/>
            <w:rPrChange w:id="325" w:author="ZHANGM.H." w:date="2014-12-10T18:55:00Z">
              <w:rPr>
                <w:rFonts w:ascii="Times New Roman" w:hAnsi="Times New Roman"/>
                <w:sz w:val="24"/>
                <w:szCs w:val="24"/>
              </w:rPr>
            </w:rPrChange>
          </w:rPr>
          <w:t xml:space="preserve"> </w:t>
        </w:r>
      </w:ins>
      <w:ins w:id="326" w:author="ZHANGM.H." w:date="2014-12-07T04:35:00Z">
        <w:r w:rsidR="00EC6E4A" w:rsidRPr="00D43EC8">
          <w:rPr>
            <w:rFonts w:ascii="Times New Roman" w:hAnsi="Times New Roman"/>
            <w:color w:val="000000" w:themeColor="text1"/>
            <w:sz w:val="24"/>
            <w:szCs w:val="24"/>
            <w:rPrChange w:id="327" w:author="ZHANGM.H." w:date="2014-12-10T18:55:00Z">
              <w:rPr>
                <w:rFonts w:ascii="Times New Roman" w:hAnsi="Times New Roman"/>
                <w:sz w:val="24"/>
                <w:szCs w:val="24"/>
              </w:rPr>
            </w:rPrChange>
          </w:rPr>
          <w:t xml:space="preserve">from the </w:t>
        </w:r>
      </w:ins>
      <w:ins w:id="328" w:author="ZHANGM.H." w:date="2014-12-07T04:32:00Z">
        <w:r w:rsidR="00EC6E4A" w:rsidRPr="00D43EC8">
          <w:rPr>
            <w:rFonts w:ascii="Times New Roman" w:hAnsi="Times New Roman"/>
            <w:color w:val="000000" w:themeColor="text1"/>
            <w:sz w:val="24"/>
            <w:szCs w:val="24"/>
            <w:rPrChange w:id="329" w:author="ZHANGM.H." w:date="2014-12-10T18:55:00Z">
              <w:rPr>
                <w:rFonts w:ascii="Times New Roman" w:hAnsi="Times New Roman"/>
                <w:szCs w:val="24"/>
              </w:rPr>
            </w:rPrChange>
          </w:rPr>
          <w:t xml:space="preserve">Global Atmosphere Research Experiment (GARP) Atlantic Tropical Experiment (GATE) </w:t>
        </w:r>
      </w:ins>
      <w:ins w:id="330" w:author="ZHANGM.H." w:date="2014-12-07T04:38:00Z">
        <w:r w:rsidR="00FC74A6" w:rsidRPr="00D43EC8">
          <w:rPr>
            <w:rFonts w:ascii="Times New Roman" w:hAnsi="Times New Roman"/>
            <w:color w:val="000000" w:themeColor="text1"/>
            <w:sz w:val="24"/>
            <w:szCs w:val="24"/>
            <w:rPrChange w:id="331" w:author="ZHANGM.H." w:date="2014-12-10T18:55:00Z">
              <w:rPr>
                <w:rFonts w:ascii="Times New Roman" w:hAnsi="Times New Roman"/>
                <w:szCs w:val="24"/>
              </w:rPr>
            </w:rPrChange>
          </w:rPr>
          <w:t xml:space="preserve">in 1974 </w:t>
        </w:r>
      </w:ins>
      <w:ins w:id="332" w:author="ZHANGM.H." w:date="2014-12-07T04:43:00Z">
        <w:r w:rsidR="00FC74A6" w:rsidRPr="00D43EC8">
          <w:rPr>
            <w:rFonts w:ascii="Times New Roman" w:hAnsi="Times New Roman"/>
            <w:color w:val="000000" w:themeColor="text1"/>
            <w:sz w:val="24"/>
            <w:szCs w:val="24"/>
            <w:rPrChange w:id="333" w:author="ZHANGM.H." w:date="2014-12-10T18:55:00Z">
              <w:rPr>
                <w:rFonts w:ascii="Times New Roman" w:hAnsi="Times New Roman"/>
                <w:sz w:val="24"/>
                <w:szCs w:val="24"/>
              </w:rPr>
            </w:rPrChange>
          </w:rPr>
          <w:t>had been completed</w:t>
        </w:r>
      </w:ins>
      <w:ins w:id="334" w:author="ZHANGM.H." w:date="2014-12-07T04:39:00Z">
        <w:r w:rsidR="00FC74A6" w:rsidRPr="00D43EC8">
          <w:rPr>
            <w:rFonts w:ascii="Times New Roman" w:hAnsi="Times New Roman"/>
            <w:color w:val="000000" w:themeColor="text1"/>
            <w:sz w:val="24"/>
            <w:szCs w:val="24"/>
            <w:rPrChange w:id="335" w:author="ZHANGM.H." w:date="2014-12-10T18:55:00Z">
              <w:rPr>
                <w:rFonts w:ascii="Times New Roman" w:hAnsi="Times New Roman"/>
                <w:sz w:val="24"/>
                <w:szCs w:val="24"/>
              </w:rPr>
            </w:rPrChange>
          </w:rPr>
          <w:t xml:space="preserve"> (e.g., </w:t>
        </w:r>
        <w:proofErr w:type="spellStart"/>
        <w:r w:rsidR="00FC74A6" w:rsidRPr="00D43EC8">
          <w:rPr>
            <w:rFonts w:ascii="Times New Roman" w:hAnsi="Times New Roman"/>
            <w:color w:val="000000" w:themeColor="text1"/>
            <w:sz w:val="24"/>
            <w:szCs w:val="24"/>
            <w:rPrChange w:id="336" w:author="ZHANGM.H." w:date="2014-12-10T18:55:00Z">
              <w:rPr>
                <w:rFonts w:ascii="Times New Roman" w:hAnsi="Times New Roman"/>
                <w:sz w:val="24"/>
                <w:szCs w:val="24"/>
              </w:rPr>
            </w:rPrChange>
          </w:rPr>
          <w:t>Ooyama</w:t>
        </w:r>
        <w:proofErr w:type="spellEnd"/>
        <w:r w:rsidR="00FC74A6" w:rsidRPr="00D43EC8">
          <w:rPr>
            <w:rFonts w:ascii="Times New Roman" w:hAnsi="Times New Roman"/>
            <w:color w:val="000000" w:themeColor="text1"/>
            <w:sz w:val="24"/>
            <w:szCs w:val="24"/>
            <w:rPrChange w:id="337" w:author="ZHANGM.H." w:date="2014-12-10T18:55:00Z">
              <w:rPr>
                <w:rFonts w:ascii="Times New Roman" w:hAnsi="Times New Roman"/>
                <w:sz w:val="24"/>
                <w:szCs w:val="24"/>
              </w:rPr>
            </w:rPrChange>
          </w:rPr>
          <w:t xml:space="preserve"> 1987</w:t>
        </w:r>
      </w:ins>
      <w:ins w:id="338" w:author="ZHANGM.H." w:date="2014-12-07T04:40:00Z">
        <w:r w:rsidR="00FC74A6" w:rsidRPr="00D43EC8">
          <w:rPr>
            <w:rFonts w:ascii="Times New Roman" w:hAnsi="Times New Roman"/>
            <w:color w:val="000000" w:themeColor="text1"/>
            <w:sz w:val="24"/>
            <w:szCs w:val="24"/>
            <w:rPrChange w:id="339" w:author="ZHANGM.H." w:date="2014-12-10T18:55:00Z">
              <w:rPr>
                <w:rFonts w:ascii="Times New Roman" w:hAnsi="Times New Roman"/>
                <w:sz w:val="24"/>
                <w:szCs w:val="24"/>
              </w:rPr>
            </w:rPrChange>
          </w:rPr>
          <w:t xml:space="preserve">). </w:t>
        </w:r>
      </w:ins>
      <w:ins w:id="340" w:author="ZHANGM.H." w:date="2014-12-07T04:49:00Z">
        <w:r w:rsidR="00B01DB8" w:rsidRPr="00D43EC8">
          <w:rPr>
            <w:rFonts w:ascii="Times New Roman" w:hAnsi="Times New Roman"/>
            <w:color w:val="000000" w:themeColor="text1"/>
            <w:sz w:val="24"/>
            <w:szCs w:val="24"/>
            <w:rPrChange w:id="341" w:author="ZHANGM.H." w:date="2014-12-10T18:55:00Z">
              <w:rPr>
                <w:rFonts w:ascii="Times New Roman" w:hAnsi="Times New Roman"/>
                <w:sz w:val="24"/>
                <w:szCs w:val="24"/>
              </w:rPr>
            </w:rPrChange>
          </w:rPr>
          <w:t>GATE used a well</w:t>
        </w:r>
      </w:ins>
      <w:ins w:id="342" w:author="ZHANGM.H." w:date="2014-12-07T06:11:00Z">
        <w:r w:rsidR="00B01DB8" w:rsidRPr="00D43EC8">
          <w:rPr>
            <w:rFonts w:ascii="Times New Roman" w:hAnsi="Times New Roman"/>
            <w:color w:val="000000" w:themeColor="text1"/>
            <w:sz w:val="24"/>
            <w:szCs w:val="24"/>
            <w:rPrChange w:id="343" w:author="ZHANGM.H." w:date="2014-12-10T18:55:00Z">
              <w:rPr>
                <w:rFonts w:ascii="Times New Roman" w:hAnsi="Times New Roman"/>
                <w:sz w:val="24"/>
                <w:szCs w:val="24"/>
              </w:rPr>
            </w:rPrChange>
          </w:rPr>
          <w:t>-</w:t>
        </w:r>
      </w:ins>
      <w:ins w:id="344" w:author="ZHANGM.H." w:date="2014-12-07T04:49:00Z">
        <w:r w:rsidR="00DD55B0" w:rsidRPr="00D43EC8">
          <w:rPr>
            <w:rFonts w:ascii="Times New Roman" w:hAnsi="Times New Roman"/>
            <w:color w:val="000000" w:themeColor="text1"/>
            <w:sz w:val="24"/>
            <w:szCs w:val="24"/>
            <w:rPrChange w:id="345" w:author="ZHANGM.H." w:date="2014-12-10T18:55:00Z">
              <w:rPr>
                <w:rFonts w:ascii="Times New Roman" w:hAnsi="Times New Roman"/>
                <w:sz w:val="24"/>
                <w:szCs w:val="24"/>
              </w:rPr>
            </w:rPrChange>
          </w:rPr>
          <w:t>coordinate</w:t>
        </w:r>
      </w:ins>
      <w:ins w:id="346" w:author="ZHANGM.H." w:date="2014-12-07T06:11:00Z">
        <w:r w:rsidR="00B01DB8" w:rsidRPr="00D43EC8">
          <w:rPr>
            <w:rFonts w:ascii="Times New Roman" w:hAnsi="Times New Roman"/>
            <w:color w:val="000000" w:themeColor="text1"/>
            <w:sz w:val="24"/>
            <w:szCs w:val="24"/>
            <w:rPrChange w:id="347" w:author="ZHANGM.H." w:date="2014-12-10T18:55:00Z">
              <w:rPr>
                <w:rFonts w:ascii="Times New Roman" w:hAnsi="Times New Roman"/>
                <w:sz w:val="24"/>
                <w:szCs w:val="24"/>
              </w:rPr>
            </w:rPrChange>
          </w:rPr>
          <w:t>d</w:t>
        </w:r>
      </w:ins>
      <w:ins w:id="348" w:author="ZHANGM.H." w:date="2014-12-07T04:49:00Z">
        <w:r w:rsidR="00DD55B0" w:rsidRPr="00D43EC8">
          <w:rPr>
            <w:rFonts w:ascii="Times New Roman" w:hAnsi="Times New Roman"/>
            <w:color w:val="000000" w:themeColor="text1"/>
            <w:sz w:val="24"/>
            <w:szCs w:val="24"/>
            <w:rPrChange w:id="349" w:author="ZHANGM.H." w:date="2014-12-10T18:55:00Z">
              <w:rPr>
                <w:rFonts w:ascii="Times New Roman" w:hAnsi="Times New Roman"/>
                <w:sz w:val="24"/>
                <w:szCs w:val="24"/>
              </w:rPr>
            </w:rPrChange>
          </w:rPr>
          <w:t xml:space="preserve"> sounding array to derive the atmospheric dynamics. </w:t>
        </w:r>
      </w:ins>
      <w:ins w:id="350" w:author="ZHANGM.H." w:date="2014-12-07T04:48:00Z">
        <w:r w:rsidR="00DD55B0" w:rsidRPr="00D43EC8">
          <w:rPr>
            <w:rFonts w:ascii="Times New Roman" w:hAnsi="Times New Roman"/>
            <w:color w:val="000000" w:themeColor="text1"/>
            <w:sz w:val="24"/>
            <w:szCs w:val="24"/>
            <w:rPrChange w:id="351" w:author="ZHANGM.H." w:date="2014-12-10T18:55:00Z">
              <w:rPr>
                <w:rFonts w:ascii="Times New Roman" w:hAnsi="Times New Roman"/>
                <w:sz w:val="24"/>
                <w:szCs w:val="24"/>
              </w:rPr>
            </w:rPrChange>
          </w:rPr>
          <w:t xml:space="preserve">It was </w:t>
        </w:r>
      </w:ins>
      <w:ins w:id="352" w:author="ZHANGM.H." w:date="2014-12-08T17:30:00Z">
        <w:r w:rsidR="005D59E7" w:rsidRPr="00D43EC8">
          <w:rPr>
            <w:rFonts w:ascii="Times New Roman" w:hAnsi="Times New Roman"/>
            <w:color w:val="000000" w:themeColor="text1"/>
            <w:sz w:val="24"/>
            <w:szCs w:val="24"/>
            <w:rPrChange w:id="353" w:author="ZHANGM.H." w:date="2014-12-10T18:55:00Z">
              <w:rPr>
                <w:rFonts w:ascii="Times New Roman" w:hAnsi="Times New Roman"/>
                <w:sz w:val="24"/>
                <w:szCs w:val="24"/>
              </w:rPr>
            </w:rPrChange>
          </w:rPr>
          <w:t xml:space="preserve">shown to be </w:t>
        </w:r>
      </w:ins>
      <w:ins w:id="354" w:author="ZHANGM.H." w:date="2014-12-07T04:49:00Z">
        <w:r w:rsidR="00DD55B0" w:rsidRPr="00D43EC8">
          <w:rPr>
            <w:rFonts w:ascii="Times New Roman" w:hAnsi="Times New Roman"/>
            <w:color w:val="000000" w:themeColor="text1"/>
            <w:sz w:val="24"/>
            <w:szCs w:val="24"/>
            <w:rPrChange w:id="355" w:author="ZHANGM.H." w:date="2014-12-10T18:55:00Z">
              <w:rPr>
                <w:rFonts w:ascii="Times New Roman" w:hAnsi="Times New Roman"/>
                <w:sz w:val="24"/>
                <w:szCs w:val="24"/>
              </w:rPr>
            </w:rPrChange>
          </w:rPr>
          <w:t xml:space="preserve">feasible to </w:t>
        </w:r>
      </w:ins>
      <w:ins w:id="356" w:author="ZHANGM.H." w:date="2014-12-07T04:50:00Z">
        <w:r w:rsidR="00DD55B0" w:rsidRPr="00D43EC8">
          <w:rPr>
            <w:rFonts w:ascii="Times New Roman" w:hAnsi="Times New Roman"/>
            <w:color w:val="000000" w:themeColor="text1"/>
            <w:sz w:val="24"/>
            <w:szCs w:val="24"/>
            <w:rPrChange w:id="357" w:author="ZHANGM.H." w:date="2014-12-10T18:55:00Z">
              <w:rPr>
                <w:rFonts w:ascii="Times New Roman" w:hAnsi="Times New Roman"/>
                <w:sz w:val="24"/>
                <w:szCs w:val="24"/>
              </w:rPr>
            </w:rPrChange>
          </w:rPr>
          <w:t xml:space="preserve">simulate </w:t>
        </w:r>
      </w:ins>
      <w:ins w:id="358" w:author="ZHANGM.H." w:date="2014-12-08T17:30:00Z">
        <w:r w:rsidR="005D59E7" w:rsidRPr="00D43EC8">
          <w:rPr>
            <w:rFonts w:ascii="Times New Roman" w:hAnsi="Times New Roman"/>
            <w:color w:val="000000" w:themeColor="text1"/>
            <w:sz w:val="24"/>
            <w:szCs w:val="24"/>
            <w:rPrChange w:id="359" w:author="ZHANGM.H." w:date="2014-12-10T18:55:00Z">
              <w:rPr>
                <w:rFonts w:ascii="Times New Roman" w:hAnsi="Times New Roman"/>
                <w:sz w:val="24"/>
                <w:szCs w:val="24"/>
              </w:rPr>
            </w:rPrChange>
          </w:rPr>
          <w:t>atmospheric moist processes</w:t>
        </w:r>
      </w:ins>
      <w:ins w:id="360" w:author="ZHANGM.H." w:date="2014-12-07T04:49:00Z">
        <w:r w:rsidR="00DD55B0" w:rsidRPr="00D43EC8">
          <w:rPr>
            <w:rFonts w:ascii="Times New Roman" w:hAnsi="Times New Roman"/>
            <w:color w:val="000000" w:themeColor="text1"/>
            <w:sz w:val="24"/>
            <w:szCs w:val="24"/>
            <w:rPrChange w:id="361" w:author="ZHANGM.H." w:date="2014-12-10T18:55:00Z">
              <w:rPr>
                <w:rFonts w:ascii="Times New Roman" w:hAnsi="Times New Roman"/>
                <w:sz w:val="24"/>
                <w:szCs w:val="24"/>
              </w:rPr>
            </w:rPrChange>
          </w:rPr>
          <w:t xml:space="preserve"> by using </w:t>
        </w:r>
      </w:ins>
      <w:ins w:id="362" w:author="ZHANGM.H." w:date="2014-12-07T04:56:00Z">
        <w:r w:rsidR="00DD55B0" w:rsidRPr="00D43EC8">
          <w:rPr>
            <w:rFonts w:ascii="Times New Roman" w:hAnsi="Times New Roman"/>
            <w:color w:val="000000" w:themeColor="text1"/>
            <w:sz w:val="24"/>
            <w:szCs w:val="24"/>
            <w:rPrChange w:id="363" w:author="ZHANGM.H." w:date="2014-12-10T18:55:00Z">
              <w:rPr>
                <w:rFonts w:ascii="Times New Roman" w:hAnsi="Times New Roman"/>
                <w:sz w:val="24"/>
                <w:szCs w:val="24"/>
              </w:rPr>
            </w:rPrChange>
          </w:rPr>
          <w:t xml:space="preserve">observed atmospheric </w:t>
        </w:r>
      </w:ins>
      <w:ins w:id="364" w:author="ZHANGM.H." w:date="2014-12-07T04:50:00Z">
        <w:r w:rsidR="00DD55B0" w:rsidRPr="00D43EC8">
          <w:rPr>
            <w:rFonts w:ascii="Times New Roman" w:hAnsi="Times New Roman"/>
            <w:color w:val="000000" w:themeColor="text1"/>
            <w:sz w:val="24"/>
            <w:szCs w:val="24"/>
            <w:rPrChange w:id="365" w:author="ZHANGM.H." w:date="2014-12-10T18:55:00Z">
              <w:rPr>
                <w:rFonts w:ascii="Times New Roman" w:hAnsi="Times New Roman"/>
                <w:sz w:val="24"/>
                <w:szCs w:val="24"/>
              </w:rPr>
            </w:rPrChange>
          </w:rPr>
          <w:t xml:space="preserve">dynamics from a well configured </w:t>
        </w:r>
      </w:ins>
      <w:ins w:id="366" w:author="ZHANGM.H." w:date="2014-12-07T04:56:00Z">
        <w:r w:rsidR="00DD55B0" w:rsidRPr="00D43EC8">
          <w:rPr>
            <w:rFonts w:ascii="Times New Roman" w:hAnsi="Times New Roman"/>
            <w:color w:val="000000" w:themeColor="text1"/>
            <w:sz w:val="24"/>
            <w:szCs w:val="24"/>
            <w:rPrChange w:id="367" w:author="ZHANGM.H." w:date="2014-12-10T18:55:00Z">
              <w:rPr>
                <w:rFonts w:ascii="Times New Roman" w:hAnsi="Times New Roman"/>
                <w:sz w:val="24"/>
                <w:szCs w:val="24"/>
              </w:rPr>
            </w:rPrChange>
          </w:rPr>
          <w:t>measurement</w:t>
        </w:r>
      </w:ins>
      <w:ins w:id="368" w:author="ZHANGM.H." w:date="2014-12-07T04:50:00Z">
        <w:r w:rsidR="00DD55B0" w:rsidRPr="00D43EC8">
          <w:rPr>
            <w:rFonts w:ascii="Times New Roman" w:hAnsi="Times New Roman"/>
            <w:color w:val="000000" w:themeColor="text1"/>
            <w:sz w:val="24"/>
            <w:szCs w:val="24"/>
            <w:rPrChange w:id="369" w:author="ZHANGM.H." w:date="2014-12-10T18:55:00Z">
              <w:rPr>
                <w:rFonts w:ascii="Times New Roman" w:hAnsi="Times New Roman"/>
                <w:sz w:val="24"/>
                <w:szCs w:val="24"/>
              </w:rPr>
            </w:rPrChange>
          </w:rPr>
          <w:t xml:space="preserve"> </w:t>
        </w:r>
      </w:ins>
      <w:ins w:id="370" w:author="ZHANGM.H." w:date="2014-12-07T04:56:00Z">
        <w:r w:rsidR="00492F0B" w:rsidRPr="00D43EC8">
          <w:rPr>
            <w:rFonts w:ascii="Times New Roman" w:hAnsi="Times New Roman"/>
            <w:color w:val="000000" w:themeColor="text1"/>
            <w:sz w:val="24"/>
            <w:szCs w:val="24"/>
            <w:rPrChange w:id="371" w:author="ZHANGM.H." w:date="2014-12-10T18:55:00Z">
              <w:rPr>
                <w:rFonts w:ascii="Times New Roman" w:hAnsi="Times New Roman"/>
                <w:sz w:val="24"/>
                <w:szCs w:val="24"/>
              </w:rPr>
            </w:rPrChange>
          </w:rPr>
          <w:t>array</w:t>
        </w:r>
      </w:ins>
      <w:ins w:id="372" w:author="ZHANGM.H." w:date="2014-12-08T17:30:00Z">
        <w:r w:rsidR="005D59E7" w:rsidRPr="00D43EC8">
          <w:rPr>
            <w:rFonts w:ascii="Times New Roman" w:hAnsi="Times New Roman"/>
            <w:color w:val="000000" w:themeColor="text1"/>
            <w:sz w:val="24"/>
            <w:szCs w:val="24"/>
            <w:rPrChange w:id="373" w:author="ZHANGM.H." w:date="2014-12-10T18:55:00Z">
              <w:rPr>
                <w:rFonts w:ascii="Times New Roman" w:hAnsi="Times New Roman"/>
                <w:sz w:val="24"/>
                <w:szCs w:val="24"/>
              </w:rPr>
            </w:rPrChange>
          </w:rPr>
          <w:t xml:space="preserve"> (</w:t>
        </w:r>
        <w:proofErr w:type="spellStart"/>
        <w:r w:rsidR="005D59E7" w:rsidRPr="00D43EC8">
          <w:rPr>
            <w:rFonts w:ascii="Times New Roman" w:hAnsi="Times New Roman"/>
            <w:color w:val="000000" w:themeColor="text1"/>
            <w:sz w:val="24"/>
            <w:szCs w:val="24"/>
            <w:rPrChange w:id="374" w:author="ZHANGM.H." w:date="2014-12-10T18:55:00Z">
              <w:rPr>
                <w:rFonts w:ascii="Times New Roman" w:hAnsi="Times New Roman"/>
                <w:sz w:val="24"/>
                <w:szCs w:val="24"/>
              </w:rPr>
            </w:rPrChange>
          </w:rPr>
          <w:t>e.g.</w:t>
        </w:r>
        <w:proofErr w:type="gramStart"/>
        <w:r w:rsidR="005D59E7" w:rsidRPr="00D43EC8">
          <w:rPr>
            <w:rFonts w:ascii="Times New Roman" w:hAnsi="Times New Roman"/>
            <w:color w:val="000000" w:themeColor="text1"/>
            <w:sz w:val="24"/>
            <w:szCs w:val="24"/>
            <w:rPrChange w:id="375" w:author="ZHANGM.H." w:date="2014-12-10T18:55:00Z">
              <w:rPr>
                <w:rFonts w:ascii="Times New Roman" w:hAnsi="Times New Roman"/>
                <w:sz w:val="24"/>
                <w:szCs w:val="24"/>
              </w:rPr>
            </w:rPrChange>
          </w:rPr>
          <w:t>,Gregory</w:t>
        </w:r>
        <w:proofErr w:type="spellEnd"/>
        <w:proofErr w:type="gramEnd"/>
        <w:r w:rsidR="005D59E7" w:rsidRPr="00D43EC8">
          <w:rPr>
            <w:rFonts w:ascii="Times New Roman" w:hAnsi="Times New Roman"/>
            <w:color w:val="000000" w:themeColor="text1"/>
            <w:sz w:val="24"/>
            <w:szCs w:val="24"/>
            <w:rPrChange w:id="376" w:author="ZHANGM.H." w:date="2014-12-10T18:55:00Z">
              <w:rPr>
                <w:rFonts w:ascii="Times New Roman" w:hAnsi="Times New Roman"/>
                <w:sz w:val="24"/>
                <w:szCs w:val="24"/>
              </w:rPr>
            </w:rPrChange>
          </w:rPr>
          <w:t xml:space="preserve"> and Rowntree 1990)</w:t>
        </w:r>
      </w:ins>
      <w:ins w:id="377" w:author="ZHANGM.H." w:date="2014-12-07T06:13:00Z">
        <w:r w:rsidR="00B01DB8" w:rsidRPr="00D43EC8">
          <w:rPr>
            <w:rFonts w:ascii="Times New Roman" w:hAnsi="Times New Roman"/>
            <w:color w:val="000000" w:themeColor="text1"/>
            <w:sz w:val="24"/>
            <w:szCs w:val="24"/>
            <w:rPrChange w:id="378" w:author="ZHANGM.H." w:date="2014-12-10T18:55:00Z">
              <w:rPr>
                <w:rFonts w:ascii="Times New Roman" w:hAnsi="Times New Roman"/>
                <w:sz w:val="24"/>
                <w:szCs w:val="24"/>
              </w:rPr>
            </w:rPrChange>
          </w:rPr>
          <w:t>.</w:t>
        </w:r>
      </w:ins>
      <w:ins w:id="379" w:author="ZHANGM.H." w:date="2014-12-07T06:14:00Z">
        <w:r w:rsidR="00B01DB8" w:rsidRPr="00D43EC8">
          <w:rPr>
            <w:rFonts w:ascii="Times New Roman" w:hAnsi="Times New Roman"/>
            <w:color w:val="000000" w:themeColor="text1"/>
            <w:sz w:val="24"/>
            <w:szCs w:val="24"/>
            <w:rPrChange w:id="380" w:author="ZHANGM.H." w:date="2014-12-10T18:55:00Z">
              <w:rPr>
                <w:rFonts w:ascii="Times New Roman" w:hAnsi="Times New Roman"/>
                <w:sz w:val="24"/>
                <w:szCs w:val="24"/>
              </w:rPr>
            </w:rPrChange>
          </w:rPr>
          <w:t xml:space="preserve"> </w:t>
        </w:r>
      </w:ins>
      <w:ins w:id="381" w:author="ZHANGM.H." w:date="2014-12-07T06:13:00Z">
        <w:r w:rsidR="00B01DB8" w:rsidRPr="00D43EC8">
          <w:rPr>
            <w:rFonts w:ascii="Times New Roman" w:hAnsi="Times New Roman"/>
            <w:color w:val="000000" w:themeColor="text1"/>
            <w:sz w:val="24"/>
            <w:szCs w:val="24"/>
            <w:rPrChange w:id="382" w:author="ZHANGM.H." w:date="2014-12-10T18:55:00Z">
              <w:rPr>
                <w:rFonts w:ascii="Times New Roman" w:hAnsi="Times New Roman"/>
                <w:sz w:val="24"/>
                <w:szCs w:val="24"/>
              </w:rPr>
            </w:rPrChange>
          </w:rPr>
          <w:t>Th</w:t>
        </w:r>
      </w:ins>
      <w:ins w:id="383" w:author="ZHANGM.H." w:date="2014-12-07T04:51:00Z">
        <w:r w:rsidR="00DD55B0" w:rsidRPr="00D43EC8">
          <w:rPr>
            <w:rFonts w:ascii="Times New Roman" w:hAnsi="Times New Roman"/>
            <w:color w:val="000000" w:themeColor="text1"/>
            <w:sz w:val="24"/>
            <w:szCs w:val="24"/>
            <w:rPrChange w:id="384" w:author="ZHANGM.H." w:date="2014-12-10T18:55:00Z">
              <w:rPr>
                <w:rFonts w:ascii="Times New Roman" w:hAnsi="Times New Roman"/>
                <w:sz w:val="24"/>
                <w:szCs w:val="24"/>
              </w:rPr>
            </w:rPrChange>
          </w:rPr>
          <w:t xml:space="preserve">e </w:t>
        </w:r>
      </w:ins>
      <w:ins w:id="385" w:author="ZHANGM.H." w:date="2014-12-07T04:52:00Z">
        <w:r w:rsidR="00DD55B0" w:rsidRPr="00D43EC8">
          <w:rPr>
            <w:rFonts w:ascii="Times New Roman" w:hAnsi="Times New Roman"/>
            <w:color w:val="000000" w:themeColor="text1"/>
            <w:sz w:val="24"/>
            <w:szCs w:val="24"/>
            <w:rPrChange w:id="386" w:author="ZHANGM.H." w:date="2014-12-10T18:55:00Z">
              <w:rPr>
                <w:rFonts w:ascii="Times New Roman" w:hAnsi="Times New Roman"/>
                <w:sz w:val="24"/>
                <w:szCs w:val="24"/>
              </w:rPr>
            </w:rPrChange>
          </w:rPr>
          <w:t>concept of Single-Column Model (SCM)</w:t>
        </w:r>
      </w:ins>
      <w:ins w:id="387" w:author="ZHANGM.H." w:date="2014-12-07T06:14:00Z">
        <w:r w:rsidR="00B01DB8" w:rsidRPr="00D43EC8">
          <w:rPr>
            <w:rFonts w:ascii="Times New Roman" w:hAnsi="Times New Roman"/>
            <w:color w:val="000000" w:themeColor="text1"/>
            <w:sz w:val="24"/>
            <w:szCs w:val="24"/>
            <w:rPrChange w:id="388" w:author="ZHANGM.H." w:date="2014-12-10T18:55:00Z">
              <w:rPr>
                <w:rFonts w:ascii="Times New Roman" w:hAnsi="Times New Roman"/>
                <w:sz w:val="24"/>
                <w:szCs w:val="24"/>
              </w:rPr>
            </w:rPrChange>
          </w:rPr>
          <w:t xml:space="preserve"> to represents a single grid box of a climate model was </w:t>
        </w:r>
      </w:ins>
      <w:ins w:id="389" w:author="ZHANGM.H." w:date="2014-12-08T17:35:00Z">
        <w:r w:rsidR="005D59E7" w:rsidRPr="00D43EC8">
          <w:rPr>
            <w:rFonts w:ascii="Times New Roman" w:hAnsi="Times New Roman"/>
            <w:color w:val="000000" w:themeColor="text1"/>
            <w:sz w:val="24"/>
            <w:szCs w:val="24"/>
            <w:rPrChange w:id="390" w:author="ZHANGM.H." w:date="2014-12-10T18:55:00Z">
              <w:rPr>
                <w:rFonts w:ascii="Times New Roman" w:hAnsi="Times New Roman"/>
                <w:sz w:val="24"/>
                <w:szCs w:val="24"/>
              </w:rPr>
            </w:rPrChange>
          </w:rPr>
          <w:t xml:space="preserve">well suited to address the uncertainties in radiation and clouds in the models. </w:t>
        </w:r>
      </w:ins>
      <w:ins w:id="391" w:author="ZHANGM.H." w:date="2014-12-07T04:57:00Z">
        <w:r w:rsidR="00492F0B" w:rsidRPr="00D43EC8">
          <w:rPr>
            <w:rFonts w:ascii="Times New Roman" w:hAnsi="Times New Roman"/>
            <w:color w:val="000000" w:themeColor="text1"/>
            <w:sz w:val="24"/>
            <w:szCs w:val="24"/>
            <w:rPrChange w:id="392" w:author="ZHANGM.H." w:date="2014-12-10T18:55:00Z">
              <w:rPr>
                <w:rFonts w:ascii="Times New Roman" w:hAnsi="Times New Roman"/>
                <w:sz w:val="24"/>
                <w:szCs w:val="24"/>
              </w:rPr>
            </w:rPrChange>
          </w:rPr>
          <w:t>To represent different cloud regimes in a global model, ARM decided to establish three sites</w:t>
        </w:r>
      </w:ins>
      <w:ins w:id="393" w:author="ZHANGM.H." w:date="2014-12-07T06:17:00Z">
        <w:r w:rsidR="002B3F42" w:rsidRPr="00D43EC8">
          <w:rPr>
            <w:rFonts w:ascii="Times New Roman" w:hAnsi="Times New Roman"/>
            <w:color w:val="000000" w:themeColor="text1"/>
            <w:sz w:val="24"/>
            <w:szCs w:val="24"/>
            <w:rPrChange w:id="394" w:author="ZHANGM.H." w:date="2014-12-10T18:55:00Z">
              <w:rPr>
                <w:rFonts w:ascii="Times New Roman" w:hAnsi="Times New Roman"/>
                <w:sz w:val="24"/>
                <w:szCs w:val="24"/>
              </w:rPr>
            </w:rPrChange>
          </w:rPr>
          <w:t xml:space="preserve"> </w:t>
        </w:r>
      </w:ins>
      <w:ins w:id="395" w:author="ZHANGM.H." w:date="2014-12-07T04:57:00Z">
        <w:r w:rsidR="00492F0B" w:rsidRPr="00D43EC8">
          <w:rPr>
            <w:rFonts w:ascii="Times New Roman" w:hAnsi="Times New Roman"/>
            <w:color w:val="000000" w:themeColor="text1"/>
            <w:sz w:val="24"/>
            <w:szCs w:val="24"/>
            <w:rPrChange w:id="396" w:author="ZHANGM.H." w:date="2014-12-10T18:55:00Z">
              <w:rPr>
                <w:rFonts w:ascii="Times New Roman" w:hAnsi="Times New Roman"/>
                <w:sz w:val="24"/>
                <w:szCs w:val="24"/>
              </w:rPr>
            </w:rPrChange>
          </w:rPr>
          <w:t xml:space="preserve">at the Southern </w:t>
        </w:r>
        <w:r w:rsidR="00492F0B" w:rsidRPr="00D43EC8">
          <w:rPr>
            <w:rFonts w:ascii="Times New Roman" w:hAnsi="Times New Roman"/>
            <w:color w:val="000000" w:themeColor="text1"/>
            <w:sz w:val="24"/>
            <w:szCs w:val="24"/>
            <w:rPrChange w:id="397" w:author="ZHANGM.H." w:date="2014-12-10T18:55:00Z">
              <w:rPr>
                <w:rFonts w:ascii="Times New Roman" w:hAnsi="Times New Roman"/>
                <w:sz w:val="24"/>
                <w:szCs w:val="24"/>
              </w:rPr>
            </w:rPrChange>
          </w:rPr>
          <w:lastRenderedPageBreak/>
          <w:t>Great Plain (SGP), the Northern Slope of Alaska (NSA), and the Tropical Western Pacific (TWP)</w:t>
        </w:r>
      </w:ins>
      <w:ins w:id="398" w:author="ZHANGM.H." w:date="2014-12-10T13:41:00Z">
        <w:r w:rsidR="00DE0DD7" w:rsidRPr="00D43EC8">
          <w:rPr>
            <w:rFonts w:ascii="Times New Roman" w:hAnsi="Times New Roman"/>
            <w:color w:val="000000" w:themeColor="text1"/>
            <w:sz w:val="24"/>
            <w:szCs w:val="24"/>
          </w:rPr>
          <w:t xml:space="preserve"> (Stokes and Schwa</w:t>
        </w:r>
      </w:ins>
      <w:ins w:id="399" w:author="ZHANGM.H." w:date="2014-12-10T18:54:00Z">
        <w:r w:rsidR="00D43EC8" w:rsidRPr="00D43EC8">
          <w:rPr>
            <w:rFonts w:ascii="Times New Roman" w:hAnsi="Times New Roman"/>
            <w:color w:val="000000" w:themeColor="text1"/>
            <w:sz w:val="24"/>
            <w:szCs w:val="24"/>
          </w:rPr>
          <w:t>r</w:t>
        </w:r>
      </w:ins>
      <w:ins w:id="400" w:author="ZHANGM.H." w:date="2014-12-10T13:41:00Z">
        <w:r w:rsidR="00DE0DD7" w:rsidRPr="00D43EC8">
          <w:rPr>
            <w:rFonts w:ascii="Times New Roman" w:hAnsi="Times New Roman"/>
            <w:color w:val="000000" w:themeColor="text1"/>
            <w:sz w:val="24"/>
            <w:szCs w:val="24"/>
          </w:rPr>
          <w:t xml:space="preserve">tz </w:t>
        </w:r>
      </w:ins>
      <w:ins w:id="401" w:author="ZHANGM.H." w:date="2014-12-10T18:54:00Z">
        <w:r w:rsidR="00D43EC8" w:rsidRPr="00D43EC8">
          <w:rPr>
            <w:rFonts w:ascii="Times New Roman" w:hAnsi="Times New Roman"/>
            <w:color w:val="000000" w:themeColor="text1"/>
            <w:sz w:val="24"/>
            <w:szCs w:val="24"/>
          </w:rPr>
          <w:t>1994</w:t>
        </w:r>
      </w:ins>
      <w:ins w:id="402" w:author="ZHANGM.H." w:date="2014-12-10T13:41:00Z">
        <w:r w:rsidR="00DE0DD7" w:rsidRPr="00D43EC8">
          <w:rPr>
            <w:rFonts w:ascii="Times New Roman" w:hAnsi="Times New Roman"/>
            <w:color w:val="000000" w:themeColor="text1"/>
            <w:sz w:val="24"/>
            <w:szCs w:val="24"/>
          </w:rPr>
          <w:t>)</w:t>
        </w:r>
      </w:ins>
      <w:ins w:id="403" w:author="ZHANGM.H." w:date="2014-12-07T04:57:00Z">
        <w:r w:rsidR="00492F0B" w:rsidRPr="00D43EC8">
          <w:rPr>
            <w:rFonts w:ascii="Times New Roman" w:hAnsi="Times New Roman"/>
            <w:color w:val="000000" w:themeColor="text1"/>
            <w:sz w:val="24"/>
            <w:szCs w:val="24"/>
            <w:rPrChange w:id="404" w:author="ZHANGM.H." w:date="2014-12-10T18:55:00Z">
              <w:rPr>
                <w:rFonts w:ascii="Times New Roman" w:hAnsi="Times New Roman"/>
                <w:sz w:val="24"/>
                <w:szCs w:val="24"/>
              </w:rPr>
            </w:rPrChange>
          </w:rPr>
          <w:t xml:space="preserve">. </w:t>
        </w:r>
      </w:ins>
    </w:p>
    <w:p w14:paraId="60F863E7" w14:textId="49ED0968" w:rsidR="00C50939" w:rsidRPr="00D43EC8" w:rsidRDefault="00DD55B0">
      <w:pPr>
        <w:pStyle w:val="NormalWeb"/>
        <w:spacing w:before="0" w:beforeAutospacing="0" w:after="200" w:line="480" w:lineRule="auto"/>
        <w:ind w:firstLine="360"/>
        <w:jc w:val="both"/>
        <w:rPr>
          <w:rFonts w:ascii="Times New Roman" w:hAnsi="Times New Roman"/>
          <w:color w:val="000000" w:themeColor="text1"/>
          <w:sz w:val="24"/>
          <w:szCs w:val="24"/>
          <w:rPrChange w:id="405" w:author="ZHANGM.H." w:date="2014-12-10T18:55:00Z">
            <w:rPr>
              <w:rFonts w:ascii="Times New Roman" w:hAnsi="Times New Roman"/>
              <w:sz w:val="24"/>
              <w:szCs w:val="24"/>
            </w:rPr>
          </w:rPrChange>
        </w:rPr>
        <w:pPrChange w:id="406" w:author="ZHANGM.H." w:date="2014-12-10T18:54:00Z">
          <w:pPr>
            <w:pStyle w:val="NormalWeb"/>
            <w:spacing w:before="0" w:beforeAutospacing="0" w:after="200" w:line="360" w:lineRule="auto"/>
            <w:ind w:firstLine="360"/>
            <w:jc w:val="both"/>
          </w:pPr>
        </w:pPrChange>
      </w:pPr>
      <w:ins w:id="407" w:author="ZHANGM.H." w:date="2014-12-07T04:48:00Z">
        <w:r w:rsidRPr="00D43EC8">
          <w:rPr>
            <w:rFonts w:ascii="Times New Roman" w:hAnsi="Times New Roman"/>
            <w:color w:val="000000" w:themeColor="text1"/>
            <w:sz w:val="24"/>
            <w:szCs w:val="24"/>
            <w:rPrChange w:id="408" w:author="ZHANGM.H." w:date="2014-12-10T18:55:00Z">
              <w:rPr>
                <w:rFonts w:ascii="Times New Roman" w:hAnsi="Times New Roman"/>
                <w:sz w:val="24"/>
                <w:szCs w:val="24"/>
              </w:rPr>
            </w:rPrChange>
          </w:rPr>
          <w:t xml:space="preserve"> </w:t>
        </w:r>
      </w:ins>
      <w:ins w:id="409" w:author="ZHANGM.H." w:date="2014-12-07T04:47:00Z">
        <w:r w:rsidRPr="00D43EC8">
          <w:rPr>
            <w:rFonts w:ascii="Times New Roman" w:hAnsi="Times New Roman"/>
            <w:color w:val="000000" w:themeColor="text1"/>
            <w:sz w:val="24"/>
            <w:szCs w:val="24"/>
            <w:rPrChange w:id="410" w:author="ZHANGM.H." w:date="2014-12-10T18:55:00Z">
              <w:rPr>
                <w:rFonts w:ascii="Times New Roman" w:hAnsi="Times New Roman"/>
                <w:sz w:val="24"/>
                <w:szCs w:val="24"/>
              </w:rPr>
            </w:rPrChange>
          </w:rPr>
          <w:t xml:space="preserve"> </w:t>
        </w:r>
      </w:ins>
      <w:del w:id="411" w:author="ZHANGM.H." w:date="2014-12-07T04:53:00Z">
        <w:r w:rsidR="00C50939" w:rsidRPr="00D43EC8" w:rsidDel="00DD55B0">
          <w:rPr>
            <w:rFonts w:ascii="Times New Roman" w:hAnsi="Times New Roman"/>
            <w:color w:val="000000" w:themeColor="text1"/>
            <w:sz w:val="24"/>
            <w:szCs w:val="24"/>
            <w:rPrChange w:id="412" w:author="ZHANGM.H." w:date="2014-12-10T18:55:00Z">
              <w:rPr>
                <w:rFonts w:ascii="Times New Roman" w:hAnsi="Times New Roman"/>
                <w:sz w:val="24"/>
                <w:szCs w:val="24"/>
              </w:rPr>
            </w:rPrChange>
          </w:rPr>
          <w:delText>A single-column model (SCM)</w:delText>
        </w:r>
      </w:del>
      <w:ins w:id="413" w:author="ZHANGM.H." w:date="2014-12-07T04:53:00Z">
        <w:r w:rsidRPr="00D43EC8">
          <w:rPr>
            <w:rFonts w:ascii="Times New Roman" w:hAnsi="Times New Roman"/>
            <w:color w:val="000000" w:themeColor="text1"/>
            <w:sz w:val="24"/>
            <w:szCs w:val="24"/>
            <w:rPrChange w:id="414" w:author="ZHANGM.H." w:date="2014-12-10T18:55:00Z">
              <w:rPr>
                <w:rFonts w:ascii="Times New Roman" w:hAnsi="Times New Roman"/>
                <w:sz w:val="24"/>
                <w:szCs w:val="24"/>
              </w:rPr>
            </w:rPrChange>
          </w:rPr>
          <w:t>An SCM</w:t>
        </w:r>
      </w:ins>
      <w:r w:rsidR="00C50939" w:rsidRPr="00D43EC8">
        <w:rPr>
          <w:rFonts w:ascii="Times New Roman" w:hAnsi="Times New Roman"/>
          <w:color w:val="000000" w:themeColor="text1"/>
          <w:sz w:val="24"/>
          <w:szCs w:val="24"/>
          <w:rPrChange w:id="415" w:author="ZHANGM.H." w:date="2014-12-10T18:55:00Z">
            <w:rPr>
              <w:rFonts w:ascii="Times New Roman" w:hAnsi="Times New Roman"/>
              <w:sz w:val="24"/>
              <w:szCs w:val="24"/>
            </w:rPr>
          </w:rPrChange>
        </w:rPr>
        <w:t xml:space="preserve"> is a one-dimensional (vertical) computational model of a specific columnar region of the atmosphere. It may be thought of as being extracted from the array of such columns which make up the atmospheric portion of a global climate model or general circulation model (GCM). </w:t>
      </w:r>
      <w:ins w:id="416" w:author="ZHANGM.H." w:date="2013-10-22T10:42:00Z">
        <w:r w:rsidR="00B10FD9" w:rsidRPr="00D43EC8">
          <w:rPr>
            <w:rFonts w:ascii="Times New Roman" w:hAnsi="Times New Roman"/>
            <w:color w:val="000000" w:themeColor="text1"/>
            <w:sz w:val="24"/>
            <w:szCs w:val="24"/>
            <w:rPrChange w:id="417" w:author="ZHANGM.H." w:date="2014-12-10T18:55:00Z">
              <w:rPr>
                <w:rFonts w:ascii="Times New Roman" w:hAnsi="Times New Roman"/>
                <w:sz w:val="24"/>
                <w:szCs w:val="24"/>
              </w:rPr>
            </w:rPrChange>
          </w:rPr>
          <w:t xml:space="preserve"> </w:t>
        </w:r>
      </w:ins>
      <w:r w:rsidR="00C50939" w:rsidRPr="00D43EC8">
        <w:rPr>
          <w:rFonts w:ascii="Times New Roman" w:hAnsi="Times New Roman"/>
          <w:color w:val="000000" w:themeColor="text1"/>
          <w:sz w:val="24"/>
          <w:szCs w:val="24"/>
          <w:rPrChange w:id="418" w:author="ZHANGM.H." w:date="2014-12-10T18:55:00Z">
            <w:rPr>
              <w:rFonts w:ascii="Times New Roman" w:hAnsi="Times New Roman"/>
              <w:sz w:val="24"/>
              <w:szCs w:val="24"/>
            </w:rPr>
          </w:rPrChange>
        </w:rPr>
        <w:t xml:space="preserve">In the GCM, this atmospheric model column would interact at each vertical level and at every time step with neighboring columns, providing horizontal fluxes of heat, water and momentum to and from these neighbors. </w:t>
      </w:r>
      <w:ins w:id="419" w:author="ZHANGM.H." w:date="2013-10-22T10:42:00Z">
        <w:r w:rsidR="00B10FD9" w:rsidRPr="00D43EC8">
          <w:rPr>
            <w:rFonts w:ascii="Times New Roman" w:hAnsi="Times New Roman"/>
            <w:color w:val="000000" w:themeColor="text1"/>
            <w:sz w:val="24"/>
            <w:szCs w:val="24"/>
            <w:rPrChange w:id="420" w:author="ZHANGM.H." w:date="2014-12-10T18:55:00Z">
              <w:rPr>
                <w:rFonts w:ascii="Times New Roman" w:hAnsi="Times New Roman"/>
                <w:sz w:val="24"/>
                <w:szCs w:val="24"/>
              </w:rPr>
            </w:rPrChange>
          </w:rPr>
          <w:t xml:space="preserve"> </w:t>
        </w:r>
      </w:ins>
      <w:r w:rsidR="00C50939" w:rsidRPr="00D43EC8">
        <w:rPr>
          <w:rFonts w:ascii="Times New Roman" w:hAnsi="Times New Roman"/>
          <w:color w:val="000000" w:themeColor="text1"/>
          <w:sz w:val="24"/>
          <w:szCs w:val="24"/>
          <w:rPrChange w:id="421" w:author="ZHANGM.H." w:date="2014-12-10T18:55:00Z">
            <w:rPr>
              <w:rFonts w:ascii="Times New Roman" w:hAnsi="Times New Roman"/>
              <w:sz w:val="24"/>
              <w:szCs w:val="24"/>
            </w:rPr>
          </w:rPrChange>
        </w:rPr>
        <w:t xml:space="preserve">By contrast, a SCM requires these fluxes to be specified, either from model data or observations or some combination of the two. </w:t>
      </w:r>
      <w:ins w:id="422" w:author="ZHANGM.H." w:date="2013-10-22T10:43:00Z">
        <w:r w:rsidR="00B10FD9" w:rsidRPr="00D43EC8">
          <w:rPr>
            <w:rFonts w:ascii="Times New Roman" w:hAnsi="Times New Roman"/>
            <w:color w:val="000000" w:themeColor="text1"/>
            <w:sz w:val="24"/>
            <w:szCs w:val="24"/>
            <w:rPrChange w:id="423" w:author="ZHANGM.H." w:date="2014-12-10T18:55:00Z">
              <w:rPr>
                <w:rFonts w:ascii="Times New Roman" w:hAnsi="Times New Roman"/>
                <w:sz w:val="24"/>
                <w:szCs w:val="24"/>
              </w:rPr>
            </w:rPrChange>
          </w:rPr>
          <w:t xml:space="preserve"> </w:t>
        </w:r>
      </w:ins>
      <w:r w:rsidR="00C50939" w:rsidRPr="00D43EC8">
        <w:rPr>
          <w:rFonts w:ascii="Times New Roman" w:hAnsi="Times New Roman"/>
          <w:color w:val="000000" w:themeColor="text1"/>
          <w:sz w:val="24"/>
          <w:szCs w:val="24"/>
          <w:rPrChange w:id="424" w:author="ZHANGM.H." w:date="2014-12-10T18:55:00Z">
            <w:rPr>
              <w:rFonts w:ascii="Times New Roman" w:hAnsi="Times New Roman"/>
              <w:sz w:val="24"/>
              <w:szCs w:val="24"/>
            </w:rPr>
          </w:rPrChange>
        </w:rPr>
        <w:t>If the fluxes are set to zero, the SCM becomes one type of a radiative-convective model (RCM). One way to think of a RCM (</w:t>
      </w:r>
      <w:proofErr w:type="spellStart"/>
      <w:r w:rsidR="00C50939" w:rsidRPr="00D43EC8">
        <w:rPr>
          <w:rFonts w:ascii="Times New Roman" w:hAnsi="Times New Roman"/>
          <w:color w:val="000000" w:themeColor="text1"/>
          <w:sz w:val="24"/>
          <w:szCs w:val="24"/>
          <w:rPrChange w:id="425" w:author="ZHANGM.H." w:date="2014-12-10T18:55:00Z">
            <w:rPr>
              <w:rFonts w:ascii="Times New Roman" w:hAnsi="Times New Roman"/>
              <w:sz w:val="24"/>
              <w:szCs w:val="24"/>
            </w:rPr>
          </w:rPrChange>
        </w:rPr>
        <w:t>Ramanathan</w:t>
      </w:r>
      <w:proofErr w:type="spellEnd"/>
      <w:r w:rsidR="00C50939" w:rsidRPr="00D43EC8">
        <w:rPr>
          <w:rFonts w:ascii="Times New Roman" w:hAnsi="Times New Roman"/>
          <w:color w:val="000000" w:themeColor="text1"/>
          <w:sz w:val="24"/>
          <w:szCs w:val="24"/>
          <w:rPrChange w:id="426" w:author="ZHANGM.H." w:date="2014-12-10T18:55:00Z">
            <w:rPr>
              <w:rFonts w:ascii="Times New Roman" w:hAnsi="Times New Roman"/>
              <w:sz w:val="24"/>
              <w:szCs w:val="24"/>
            </w:rPr>
          </w:rPrChange>
        </w:rPr>
        <w:t xml:space="preserve"> and </w:t>
      </w:r>
      <w:proofErr w:type="spellStart"/>
      <w:r w:rsidR="00C50939" w:rsidRPr="00D43EC8">
        <w:rPr>
          <w:rFonts w:ascii="Times New Roman" w:hAnsi="Times New Roman"/>
          <w:color w:val="000000" w:themeColor="text1"/>
          <w:sz w:val="24"/>
          <w:szCs w:val="24"/>
          <w:rPrChange w:id="427" w:author="ZHANGM.H." w:date="2014-12-10T18:55:00Z">
            <w:rPr>
              <w:rFonts w:ascii="Times New Roman" w:hAnsi="Times New Roman"/>
              <w:sz w:val="24"/>
              <w:szCs w:val="24"/>
            </w:rPr>
          </w:rPrChange>
        </w:rPr>
        <w:t>Coakley</w:t>
      </w:r>
      <w:proofErr w:type="spellEnd"/>
      <w:r w:rsidR="00C50939" w:rsidRPr="00D43EC8">
        <w:rPr>
          <w:rFonts w:ascii="Times New Roman" w:hAnsi="Times New Roman"/>
          <w:color w:val="000000" w:themeColor="text1"/>
          <w:sz w:val="24"/>
          <w:szCs w:val="24"/>
          <w:rPrChange w:id="428" w:author="ZHANGM.H." w:date="2014-12-10T18:55:00Z">
            <w:rPr>
              <w:rFonts w:ascii="Times New Roman" w:hAnsi="Times New Roman"/>
              <w:sz w:val="24"/>
              <w:szCs w:val="24"/>
            </w:rPr>
          </w:rPrChange>
        </w:rPr>
        <w:t>, 1978) is as a horizontally averaged GCM, with the horizontal averaging over a global domain resulting in zero horizontal flux convergence.</w:t>
      </w:r>
      <w:ins w:id="429" w:author="ZHANGM.H." w:date="2014-12-07T01:05:00Z">
        <w:r w:rsidR="00C97774" w:rsidRPr="00D43EC8">
          <w:rPr>
            <w:rFonts w:ascii="Times New Roman" w:hAnsi="Times New Roman"/>
            <w:color w:val="000000" w:themeColor="text1"/>
            <w:sz w:val="24"/>
            <w:szCs w:val="24"/>
            <w:rPrChange w:id="430" w:author="ZHANGM.H." w:date="2014-12-10T18:55:00Z">
              <w:rPr>
                <w:rFonts w:ascii="Times New Roman" w:hAnsi="Times New Roman"/>
                <w:sz w:val="24"/>
                <w:szCs w:val="24"/>
              </w:rPr>
            </w:rPrChange>
          </w:rPr>
          <w:t xml:space="preserve"> The horizontal fluxes can be also applied </w:t>
        </w:r>
      </w:ins>
      <w:ins w:id="431" w:author="ZHANGM.H." w:date="2014-12-07T01:06:00Z">
        <w:r w:rsidR="00C97774" w:rsidRPr="00D43EC8">
          <w:rPr>
            <w:rFonts w:ascii="Times New Roman" w:hAnsi="Times New Roman"/>
            <w:color w:val="000000" w:themeColor="text1"/>
            <w:sz w:val="24"/>
            <w:szCs w:val="24"/>
            <w:rPrChange w:id="432" w:author="ZHANGM.H." w:date="2014-12-10T18:55:00Z">
              <w:rPr>
                <w:rFonts w:ascii="Times New Roman" w:hAnsi="Times New Roman"/>
                <w:sz w:val="24"/>
                <w:szCs w:val="24"/>
              </w:rPr>
            </w:rPrChange>
          </w:rPr>
          <w:t xml:space="preserve">to Cloud Resolving Models (CRM) and Large Eddy Simulation (LES) </w:t>
        </w:r>
        <w:proofErr w:type="gramStart"/>
        <w:r w:rsidR="00C97774" w:rsidRPr="00D43EC8">
          <w:rPr>
            <w:rFonts w:ascii="Times New Roman" w:hAnsi="Times New Roman"/>
            <w:color w:val="000000" w:themeColor="text1"/>
            <w:sz w:val="24"/>
            <w:szCs w:val="24"/>
            <w:rPrChange w:id="433" w:author="ZHANGM.H." w:date="2014-12-10T18:55:00Z">
              <w:rPr>
                <w:rFonts w:ascii="Times New Roman" w:hAnsi="Times New Roman"/>
                <w:sz w:val="24"/>
                <w:szCs w:val="24"/>
              </w:rPr>
            </w:rPrChange>
          </w:rPr>
          <w:t>models</w:t>
        </w:r>
      </w:ins>
      <w:ins w:id="434" w:author="ZHANGM.H." w:date="2014-12-07T06:21:00Z">
        <w:r w:rsidR="002B3F42" w:rsidRPr="00D43EC8">
          <w:rPr>
            <w:rFonts w:ascii="Times New Roman" w:hAnsi="Times New Roman"/>
            <w:color w:val="000000" w:themeColor="text1"/>
            <w:sz w:val="24"/>
            <w:szCs w:val="24"/>
            <w:rPrChange w:id="435" w:author="ZHANGM.H." w:date="2014-12-10T18:55:00Z">
              <w:rPr>
                <w:rFonts w:ascii="Times New Roman" w:hAnsi="Times New Roman"/>
                <w:sz w:val="24"/>
                <w:szCs w:val="24"/>
              </w:rPr>
            </w:rPrChange>
          </w:rPr>
          <w:t>, which</w:t>
        </w:r>
      </w:ins>
      <w:ins w:id="436" w:author="ZHANGM.H." w:date="2014-12-07T01:06:00Z">
        <w:r w:rsidR="00DA0215" w:rsidRPr="00D43EC8">
          <w:rPr>
            <w:rFonts w:ascii="Times New Roman" w:hAnsi="Times New Roman"/>
            <w:color w:val="000000" w:themeColor="text1"/>
            <w:sz w:val="24"/>
            <w:szCs w:val="24"/>
            <w:rPrChange w:id="437" w:author="ZHANGM.H." w:date="2014-12-10T18:55:00Z">
              <w:rPr>
                <w:rFonts w:ascii="Times New Roman" w:hAnsi="Times New Roman"/>
                <w:sz w:val="24"/>
                <w:szCs w:val="24"/>
              </w:rPr>
            </w:rPrChange>
          </w:rPr>
          <w:t xml:space="preserve"> allows</w:t>
        </w:r>
        <w:proofErr w:type="gramEnd"/>
        <w:r w:rsidR="00DA0215" w:rsidRPr="00D43EC8">
          <w:rPr>
            <w:rFonts w:ascii="Times New Roman" w:hAnsi="Times New Roman"/>
            <w:color w:val="000000" w:themeColor="text1"/>
            <w:sz w:val="24"/>
            <w:szCs w:val="24"/>
            <w:rPrChange w:id="438" w:author="ZHANGM.H." w:date="2014-12-10T18:55:00Z">
              <w:rPr>
                <w:rFonts w:ascii="Times New Roman" w:hAnsi="Times New Roman"/>
                <w:sz w:val="24"/>
                <w:szCs w:val="24"/>
              </w:rPr>
            </w:rPrChange>
          </w:rPr>
          <w:t xml:space="preserve"> CRM and LES results to be used to evaluate the SCMs, especially </w:t>
        </w:r>
      </w:ins>
      <w:ins w:id="439" w:author="ZHANGM.H." w:date="2014-12-07T01:11:00Z">
        <w:r w:rsidR="00032423" w:rsidRPr="00D43EC8">
          <w:rPr>
            <w:rFonts w:ascii="Times New Roman" w:hAnsi="Times New Roman"/>
            <w:color w:val="000000" w:themeColor="text1"/>
            <w:sz w:val="24"/>
            <w:szCs w:val="24"/>
            <w:rPrChange w:id="440" w:author="ZHANGM.H." w:date="2014-12-10T18:55:00Z">
              <w:rPr>
                <w:rFonts w:ascii="Times New Roman" w:hAnsi="Times New Roman"/>
                <w:sz w:val="24"/>
                <w:szCs w:val="24"/>
              </w:rPr>
            </w:rPrChange>
          </w:rPr>
          <w:t>when the</w:t>
        </w:r>
      </w:ins>
      <w:ins w:id="441" w:author="ZHANGM.H." w:date="2014-12-07T01:06:00Z">
        <w:r w:rsidR="00DA0215" w:rsidRPr="00D43EC8">
          <w:rPr>
            <w:rFonts w:ascii="Times New Roman" w:hAnsi="Times New Roman"/>
            <w:color w:val="000000" w:themeColor="text1"/>
            <w:sz w:val="24"/>
            <w:szCs w:val="24"/>
            <w:rPrChange w:id="442" w:author="ZHANGM.H." w:date="2014-12-10T18:55:00Z">
              <w:rPr>
                <w:rFonts w:ascii="Times New Roman" w:hAnsi="Times New Roman"/>
                <w:sz w:val="24"/>
                <w:szCs w:val="24"/>
              </w:rPr>
            </w:rPrChange>
          </w:rPr>
          <w:t xml:space="preserve"> physical quantities cannot be </w:t>
        </w:r>
      </w:ins>
      <w:ins w:id="443" w:author="ZHANGM.H." w:date="2014-12-07T01:12:00Z">
        <w:r w:rsidR="00032423" w:rsidRPr="00D43EC8">
          <w:rPr>
            <w:rFonts w:ascii="Times New Roman" w:hAnsi="Times New Roman"/>
            <w:color w:val="000000" w:themeColor="text1"/>
            <w:sz w:val="24"/>
            <w:szCs w:val="24"/>
            <w:rPrChange w:id="444" w:author="ZHANGM.H." w:date="2014-12-10T18:55:00Z">
              <w:rPr>
                <w:rFonts w:ascii="Times New Roman" w:hAnsi="Times New Roman"/>
                <w:sz w:val="24"/>
                <w:szCs w:val="24"/>
              </w:rPr>
            </w:rPrChange>
          </w:rPr>
          <w:t xml:space="preserve">observationally </w:t>
        </w:r>
      </w:ins>
      <w:ins w:id="445" w:author="ZHANGM.H." w:date="2014-12-07T01:06:00Z">
        <w:r w:rsidR="00DA0215" w:rsidRPr="00D43EC8">
          <w:rPr>
            <w:rFonts w:ascii="Times New Roman" w:hAnsi="Times New Roman"/>
            <w:color w:val="000000" w:themeColor="text1"/>
            <w:sz w:val="24"/>
            <w:szCs w:val="24"/>
            <w:rPrChange w:id="446" w:author="ZHANGM.H." w:date="2014-12-10T18:55:00Z">
              <w:rPr>
                <w:rFonts w:ascii="Times New Roman" w:hAnsi="Times New Roman"/>
                <w:sz w:val="24"/>
                <w:szCs w:val="24"/>
              </w:rPr>
            </w:rPrChange>
          </w:rPr>
          <w:t>measured.</w:t>
        </w:r>
      </w:ins>
    </w:p>
    <w:p w14:paraId="696B0BEC" w14:textId="7B06EB93" w:rsidR="00C50939" w:rsidRPr="00D43EC8" w:rsidRDefault="00C50939">
      <w:pPr>
        <w:pStyle w:val="NormalWeb"/>
        <w:spacing w:before="0" w:beforeAutospacing="0" w:after="200" w:line="480" w:lineRule="auto"/>
        <w:ind w:firstLine="360"/>
        <w:jc w:val="both"/>
        <w:rPr>
          <w:rFonts w:ascii="Times New Roman" w:hAnsi="Times New Roman"/>
          <w:color w:val="000000" w:themeColor="text1"/>
          <w:sz w:val="24"/>
          <w:szCs w:val="24"/>
          <w:rPrChange w:id="447" w:author="ZHANGM.H." w:date="2014-12-10T18:55:00Z">
            <w:rPr>
              <w:rFonts w:ascii="Times New Roman" w:hAnsi="Times New Roman"/>
              <w:sz w:val="24"/>
              <w:szCs w:val="24"/>
            </w:rPr>
          </w:rPrChange>
        </w:rPr>
        <w:pPrChange w:id="448" w:author="ZHANGM.H." w:date="2014-12-10T18:54:00Z">
          <w:pPr>
            <w:pStyle w:val="NormalWeb"/>
            <w:spacing w:before="0" w:beforeAutospacing="0" w:after="200" w:line="360" w:lineRule="auto"/>
            <w:ind w:firstLine="360"/>
            <w:jc w:val="both"/>
          </w:pPr>
        </w:pPrChange>
      </w:pPr>
      <w:r w:rsidRPr="00D43EC8">
        <w:rPr>
          <w:rFonts w:ascii="Times New Roman" w:hAnsi="Times New Roman"/>
          <w:color w:val="000000" w:themeColor="text1"/>
          <w:sz w:val="24"/>
          <w:szCs w:val="24"/>
          <w:rPrChange w:id="449" w:author="ZHANGM.H." w:date="2014-12-10T18:55:00Z">
            <w:rPr>
              <w:rFonts w:ascii="Times New Roman" w:hAnsi="Times New Roman"/>
              <w:sz w:val="24"/>
              <w:szCs w:val="24"/>
            </w:rPr>
          </w:rPrChange>
        </w:rPr>
        <w:t>Many climate modeling research groups have developed and used single-column models (SCMs) as tools for parameterization development. These SCM efforts have sometimes not been published in the open scientific literature, remaining instead as technical reports in the “grey literature.” ARM has historically been a significant source of support to the small community of SCM modelers, by providing research grants, observational data, and computational resources. In particular, observational data from the ARM Southern Great Plains (SGP) site has been a major stimulus to the development and use of SCMs</w:t>
      </w:r>
      <w:ins w:id="450" w:author="ZHANGM.H." w:date="2014-12-08T17:38:00Z">
        <w:r w:rsidR="005D59E7" w:rsidRPr="00D43EC8">
          <w:rPr>
            <w:rFonts w:ascii="Times New Roman" w:hAnsi="Times New Roman"/>
            <w:color w:val="000000" w:themeColor="text1"/>
            <w:sz w:val="24"/>
            <w:szCs w:val="24"/>
            <w:rPrChange w:id="451" w:author="ZHANGM.H." w:date="2014-12-10T18:55:00Z">
              <w:rPr>
                <w:rFonts w:ascii="Times New Roman" w:hAnsi="Times New Roman"/>
                <w:sz w:val="24"/>
                <w:szCs w:val="24"/>
              </w:rPr>
            </w:rPrChange>
          </w:rPr>
          <w:t xml:space="preserve"> because of the wealth of available </w:t>
        </w:r>
        <w:r w:rsidR="005D59E7" w:rsidRPr="00D43EC8">
          <w:rPr>
            <w:rFonts w:ascii="Times New Roman" w:hAnsi="Times New Roman"/>
            <w:color w:val="000000" w:themeColor="text1"/>
            <w:sz w:val="24"/>
            <w:szCs w:val="24"/>
            <w:rPrChange w:id="452" w:author="ZHANGM.H." w:date="2014-12-10T18:55:00Z">
              <w:rPr>
                <w:rFonts w:ascii="Times New Roman" w:hAnsi="Times New Roman"/>
                <w:sz w:val="24"/>
                <w:szCs w:val="24"/>
              </w:rPr>
            </w:rPrChange>
          </w:rPr>
          <w:lastRenderedPageBreak/>
          <w:t>measurements</w:t>
        </w:r>
      </w:ins>
      <w:r w:rsidRPr="00D43EC8">
        <w:rPr>
          <w:rFonts w:ascii="Times New Roman" w:hAnsi="Times New Roman"/>
          <w:color w:val="000000" w:themeColor="text1"/>
          <w:sz w:val="24"/>
          <w:szCs w:val="24"/>
          <w:rPrChange w:id="453" w:author="ZHANGM.H." w:date="2014-12-10T18:55:00Z">
            <w:rPr>
              <w:rFonts w:ascii="Times New Roman" w:hAnsi="Times New Roman"/>
              <w:sz w:val="24"/>
              <w:szCs w:val="24"/>
            </w:rPr>
          </w:rPrChange>
        </w:rPr>
        <w:t>. The ARM success with research involving SCMs has encouraged several modeling groups to make their own internally developed SCMs publicly available, sometimes with professionally programmed and well-documented codes. The NCAR climate modeling group, for example, has made single column versions of its global climate models available for many years.</w:t>
      </w:r>
      <w:r w:rsidR="00C97774" w:rsidRPr="00D43EC8">
        <w:rPr>
          <w:rFonts w:ascii="Times New Roman" w:hAnsi="Times New Roman"/>
          <w:color w:val="000000" w:themeColor="text1"/>
          <w:sz w:val="24"/>
          <w:szCs w:val="24"/>
          <w:rPrChange w:id="454" w:author="ZHANGM.H." w:date="2014-12-10T18:55:00Z">
            <w:rPr>
              <w:rFonts w:ascii="Times New Roman" w:hAnsi="Times New Roman"/>
              <w:sz w:val="24"/>
              <w:szCs w:val="24"/>
            </w:rPr>
          </w:rPrChange>
        </w:rPr>
        <w:t xml:space="preserve"> </w:t>
      </w:r>
    </w:p>
    <w:p w14:paraId="25F86BB2" w14:textId="78D97B9A" w:rsidR="00C50939" w:rsidRPr="00D43EC8" w:rsidRDefault="00C50939">
      <w:pPr>
        <w:pStyle w:val="NormalWeb"/>
        <w:spacing w:before="0" w:beforeAutospacing="0" w:after="200" w:line="480" w:lineRule="auto"/>
        <w:ind w:firstLine="360"/>
        <w:jc w:val="both"/>
        <w:rPr>
          <w:rFonts w:ascii="Times New Roman" w:hAnsi="Times New Roman"/>
          <w:color w:val="000000" w:themeColor="text1"/>
          <w:sz w:val="24"/>
          <w:szCs w:val="24"/>
          <w:rPrChange w:id="455" w:author="ZHANGM.H." w:date="2014-12-10T18:55:00Z">
            <w:rPr>
              <w:rFonts w:ascii="Times New Roman" w:hAnsi="Times New Roman"/>
              <w:sz w:val="24"/>
              <w:szCs w:val="24"/>
            </w:rPr>
          </w:rPrChange>
        </w:rPr>
        <w:pPrChange w:id="456" w:author="ZHANGM.H." w:date="2014-12-10T18:54:00Z">
          <w:pPr>
            <w:pStyle w:val="NormalWeb"/>
            <w:spacing w:before="0" w:beforeAutospacing="0" w:after="200" w:line="360" w:lineRule="auto"/>
            <w:ind w:firstLine="360"/>
            <w:jc w:val="both"/>
          </w:pPr>
        </w:pPrChange>
      </w:pPr>
      <w:r w:rsidRPr="00D43EC8">
        <w:rPr>
          <w:rFonts w:ascii="Times New Roman" w:hAnsi="Times New Roman"/>
          <w:color w:val="000000" w:themeColor="text1"/>
          <w:sz w:val="24"/>
          <w:szCs w:val="24"/>
          <w:rPrChange w:id="457" w:author="ZHANGM.H." w:date="2014-12-10T18:55:00Z">
            <w:rPr>
              <w:rFonts w:ascii="Times New Roman" w:hAnsi="Times New Roman"/>
              <w:sz w:val="24"/>
              <w:szCs w:val="24"/>
            </w:rPr>
          </w:rPrChange>
        </w:rPr>
        <w:t xml:space="preserve">A great deal of experience has been gained in using single-column models with ARM data, and over time, the role of SCMs in climate research has been expanded and clarified. SCMs clearly have a valuable place in the hierarchy of modeling approaches which is needed to improve the realism and trustworthiness of climate models. Of course, a wide variety of techniques has long been employed to test and validate physical process parameterizations in both weather and climate models. One straightforward method is to compare the results of full three-dimensional GCM simulations, using different parameterizations, against global observations. Another is to carry out numerical weather prediction (NWP) experiments initialized with </w:t>
      </w:r>
      <w:del w:id="458" w:author="ZHANGM.H." w:date="2014-12-07T03:30:00Z">
        <w:r w:rsidRPr="00D43EC8" w:rsidDel="00EF0F86">
          <w:rPr>
            <w:rFonts w:ascii="Times New Roman" w:hAnsi="Times New Roman"/>
            <w:color w:val="000000" w:themeColor="text1"/>
            <w:sz w:val="24"/>
            <w:szCs w:val="24"/>
            <w:rPrChange w:id="459" w:author="ZHANGM.H." w:date="2014-12-10T18:55:00Z">
              <w:rPr>
                <w:rFonts w:ascii="Times New Roman" w:hAnsi="Times New Roman"/>
                <w:sz w:val="24"/>
                <w:szCs w:val="24"/>
              </w:rPr>
            </w:rPrChange>
          </w:rPr>
          <w:delText>realistic data</w:delText>
        </w:r>
      </w:del>
      <w:ins w:id="460" w:author="ZHANGM.H." w:date="2014-12-07T03:30:00Z">
        <w:r w:rsidR="00EF0F86" w:rsidRPr="00D43EC8">
          <w:rPr>
            <w:rFonts w:ascii="Times New Roman" w:hAnsi="Times New Roman"/>
            <w:color w:val="000000" w:themeColor="text1"/>
            <w:sz w:val="24"/>
            <w:szCs w:val="24"/>
            <w:rPrChange w:id="461" w:author="ZHANGM.H." w:date="2014-12-10T18:55:00Z">
              <w:rPr>
                <w:rFonts w:ascii="Times New Roman" w:hAnsi="Times New Roman"/>
                <w:sz w:val="24"/>
                <w:szCs w:val="24"/>
              </w:rPr>
            </w:rPrChange>
          </w:rPr>
          <w:t>observations</w:t>
        </w:r>
      </w:ins>
      <w:r w:rsidRPr="00D43EC8">
        <w:rPr>
          <w:rFonts w:ascii="Times New Roman" w:hAnsi="Times New Roman"/>
          <w:color w:val="000000" w:themeColor="text1"/>
          <w:sz w:val="24"/>
          <w:szCs w:val="24"/>
          <w:rPrChange w:id="462" w:author="ZHANGM.H." w:date="2014-12-10T18:55:00Z">
            <w:rPr>
              <w:rFonts w:ascii="Times New Roman" w:hAnsi="Times New Roman"/>
              <w:sz w:val="24"/>
              <w:szCs w:val="24"/>
            </w:rPr>
          </w:rPrChange>
        </w:rPr>
        <w:t xml:space="preserve"> and to compare the effects of different parameterizations on short- and medium-range forecast skill. Both of these approaches </w:t>
      </w:r>
      <w:del w:id="463" w:author="ZHANGM.H." w:date="2014-12-08T17:39:00Z">
        <w:r w:rsidRPr="00D43EC8" w:rsidDel="005D59E7">
          <w:rPr>
            <w:rFonts w:ascii="Times New Roman" w:hAnsi="Times New Roman"/>
            <w:color w:val="000000" w:themeColor="text1"/>
            <w:sz w:val="24"/>
            <w:szCs w:val="24"/>
            <w:rPrChange w:id="464" w:author="ZHANGM.H." w:date="2014-12-10T18:55:00Z">
              <w:rPr>
                <w:rFonts w:ascii="Times New Roman" w:hAnsi="Times New Roman"/>
                <w:sz w:val="24"/>
                <w:szCs w:val="24"/>
              </w:rPr>
            </w:rPrChange>
          </w:rPr>
          <w:delText>have provided valuable information</w:delText>
        </w:r>
      </w:del>
      <w:ins w:id="465" w:author="ZHANGM.H." w:date="2014-12-08T17:39:00Z">
        <w:r w:rsidR="005D59E7" w:rsidRPr="00D43EC8">
          <w:rPr>
            <w:rFonts w:ascii="Times New Roman" w:hAnsi="Times New Roman"/>
            <w:color w:val="000000" w:themeColor="text1"/>
            <w:sz w:val="24"/>
            <w:szCs w:val="24"/>
            <w:rPrChange w:id="466" w:author="ZHANGM.H." w:date="2014-12-10T18:55:00Z">
              <w:rPr>
                <w:rFonts w:ascii="Times New Roman" w:hAnsi="Times New Roman"/>
                <w:sz w:val="24"/>
                <w:szCs w:val="24"/>
              </w:rPr>
            </w:rPrChange>
          </w:rPr>
          <w:t>are important</w:t>
        </w:r>
      </w:ins>
      <w:r w:rsidRPr="00D43EC8">
        <w:rPr>
          <w:rFonts w:ascii="Times New Roman" w:hAnsi="Times New Roman"/>
          <w:color w:val="000000" w:themeColor="text1"/>
          <w:sz w:val="24"/>
          <w:szCs w:val="24"/>
          <w:rPrChange w:id="467" w:author="ZHANGM.H." w:date="2014-12-10T18:55:00Z">
            <w:rPr>
              <w:rFonts w:ascii="Times New Roman" w:hAnsi="Times New Roman"/>
              <w:sz w:val="24"/>
              <w:szCs w:val="24"/>
            </w:rPr>
          </w:rPrChange>
        </w:rPr>
        <w:t xml:space="preserve">. However, carrying out a carefully coordinated model parameterization </w:t>
      </w:r>
      <w:proofErr w:type="spellStart"/>
      <w:r w:rsidRPr="00D43EC8">
        <w:rPr>
          <w:rFonts w:ascii="Times New Roman" w:hAnsi="Times New Roman"/>
          <w:color w:val="000000" w:themeColor="text1"/>
          <w:sz w:val="24"/>
          <w:szCs w:val="24"/>
          <w:rPrChange w:id="468" w:author="ZHANGM.H." w:date="2014-12-10T18:55:00Z">
            <w:rPr>
              <w:rFonts w:ascii="Times New Roman" w:hAnsi="Times New Roman"/>
              <w:sz w:val="24"/>
              <w:szCs w:val="24"/>
            </w:rPr>
          </w:rPrChange>
        </w:rPr>
        <w:t>intercomparison</w:t>
      </w:r>
      <w:proofErr w:type="spellEnd"/>
      <w:r w:rsidRPr="00D43EC8">
        <w:rPr>
          <w:rFonts w:ascii="Times New Roman" w:hAnsi="Times New Roman"/>
          <w:color w:val="000000" w:themeColor="text1"/>
          <w:sz w:val="24"/>
          <w:szCs w:val="24"/>
          <w:rPrChange w:id="469" w:author="ZHANGM.H." w:date="2014-12-10T18:55:00Z">
            <w:rPr>
              <w:rFonts w:ascii="Times New Roman" w:hAnsi="Times New Roman"/>
              <w:sz w:val="24"/>
              <w:szCs w:val="24"/>
            </w:rPr>
          </w:rPrChange>
        </w:rPr>
        <w:t xml:space="preserve"> program with 3-dimensional models, even when the same basic model is used as the vehicle, is time-consuming and computationally </w:t>
      </w:r>
      <w:del w:id="470" w:author="ZHANGM.H." w:date="2014-12-07T03:33:00Z">
        <w:r w:rsidRPr="00D43EC8" w:rsidDel="00EF0F86">
          <w:rPr>
            <w:rFonts w:ascii="Times New Roman" w:hAnsi="Times New Roman"/>
            <w:color w:val="000000" w:themeColor="text1"/>
            <w:sz w:val="24"/>
            <w:szCs w:val="24"/>
            <w:rPrChange w:id="471" w:author="ZHANGM.H." w:date="2014-12-10T18:55:00Z">
              <w:rPr>
                <w:rFonts w:ascii="Times New Roman" w:hAnsi="Times New Roman"/>
                <w:sz w:val="24"/>
                <w:szCs w:val="24"/>
              </w:rPr>
            </w:rPrChange>
          </w:rPr>
          <w:delText>expensive</w:delText>
        </w:r>
      </w:del>
      <w:ins w:id="472" w:author="ZHANGM.H." w:date="2014-12-07T03:33:00Z">
        <w:r w:rsidR="00EF0F86" w:rsidRPr="00D43EC8">
          <w:rPr>
            <w:rFonts w:ascii="Times New Roman" w:hAnsi="Times New Roman"/>
            <w:color w:val="000000" w:themeColor="text1"/>
            <w:sz w:val="24"/>
            <w:szCs w:val="24"/>
            <w:rPrChange w:id="473" w:author="ZHANGM.H." w:date="2014-12-10T18:55:00Z">
              <w:rPr>
                <w:rFonts w:ascii="Times New Roman" w:hAnsi="Times New Roman"/>
                <w:sz w:val="24"/>
                <w:szCs w:val="24"/>
              </w:rPr>
            </w:rPrChange>
          </w:rPr>
          <w:t>intensive</w:t>
        </w:r>
      </w:ins>
      <w:ins w:id="474" w:author="ZHANGM.H." w:date="2014-12-08T17:40:00Z">
        <w:r w:rsidR="00194EF5" w:rsidRPr="00D43EC8">
          <w:rPr>
            <w:rFonts w:ascii="Times New Roman" w:hAnsi="Times New Roman"/>
            <w:color w:val="000000" w:themeColor="text1"/>
            <w:sz w:val="24"/>
            <w:szCs w:val="24"/>
            <w:rPrChange w:id="475" w:author="ZHANGM.H." w:date="2014-12-10T18:55:00Z">
              <w:rPr>
                <w:rFonts w:ascii="Times New Roman" w:hAnsi="Times New Roman"/>
                <w:sz w:val="24"/>
                <w:szCs w:val="24"/>
              </w:rPr>
            </w:rPrChange>
          </w:rPr>
          <w:t>, especially when the parameter space is large</w:t>
        </w:r>
      </w:ins>
      <w:r w:rsidRPr="00D43EC8">
        <w:rPr>
          <w:rFonts w:ascii="Times New Roman" w:hAnsi="Times New Roman"/>
          <w:color w:val="000000" w:themeColor="text1"/>
          <w:sz w:val="24"/>
          <w:szCs w:val="24"/>
          <w:rPrChange w:id="476" w:author="ZHANGM.H." w:date="2014-12-10T18:55:00Z">
            <w:rPr>
              <w:rFonts w:ascii="Times New Roman" w:hAnsi="Times New Roman"/>
              <w:sz w:val="24"/>
              <w:szCs w:val="24"/>
            </w:rPr>
          </w:rPrChange>
        </w:rPr>
        <w:t>.</w:t>
      </w:r>
      <w:ins w:id="477" w:author="ZHANGM.H." w:date="2014-12-08T17:42:00Z">
        <w:r w:rsidR="00194EF5" w:rsidRPr="00D43EC8">
          <w:rPr>
            <w:rFonts w:ascii="Times New Roman" w:hAnsi="Times New Roman"/>
            <w:color w:val="000000" w:themeColor="text1"/>
            <w:sz w:val="24"/>
            <w:szCs w:val="24"/>
            <w:rPrChange w:id="478" w:author="ZHANGM.H." w:date="2014-12-10T18:55:00Z">
              <w:rPr>
                <w:rFonts w:ascii="Times New Roman" w:hAnsi="Times New Roman"/>
                <w:sz w:val="24"/>
                <w:szCs w:val="24"/>
              </w:rPr>
            </w:rPrChange>
          </w:rPr>
          <w:t xml:space="preserve"> Because the SCM has only one space dimension (vertical), it is very fast, and it is practical to explore large segments of parameter space by making hundreds or even thousands of integrations, which is impossible with a full GCM.  </w:t>
        </w:r>
      </w:ins>
    </w:p>
    <w:p w14:paraId="69784CEE" w14:textId="282B4916" w:rsidR="00C97774" w:rsidRPr="00D43EC8" w:rsidDel="00C97774" w:rsidRDefault="00C97774">
      <w:pPr>
        <w:pStyle w:val="NormalWeb"/>
        <w:spacing w:before="0" w:beforeAutospacing="0" w:after="200" w:line="480" w:lineRule="auto"/>
        <w:jc w:val="both"/>
        <w:rPr>
          <w:del w:id="479" w:author="ZHANGM.H." w:date="2014-12-07T01:06:00Z"/>
          <w:rFonts w:ascii="Times New Roman" w:hAnsi="Times New Roman"/>
          <w:color w:val="000000" w:themeColor="text1"/>
          <w:sz w:val="24"/>
          <w:szCs w:val="24"/>
          <w:rPrChange w:id="480" w:author="ZHANGM.H." w:date="2014-12-10T18:55:00Z">
            <w:rPr>
              <w:del w:id="481" w:author="ZHANGM.H." w:date="2014-12-07T01:06:00Z"/>
              <w:rFonts w:ascii="Times New Roman" w:hAnsi="Times New Roman"/>
              <w:sz w:val="24"/>
              <w:szCs w:val="24"/>
            </w:rPr>
          </w:rPrChange>
        </w:rPr>
        <w:pPrChange w:id="482" w:author="ZHANGM.H." w:date="2014-12-10T18:54:00Z">
          <w:pPr>
            <w:pStyle w:val="NormalWeb"/>
            <w:spacing w:before="0" w:beforeAutospacing="0" w:after="200" w:line="360" w:lineRule="auto"/>
            <w:ind w:firstLine="360"/>
            <w:jc w:val="both"/>
          </w:pPr>
        </w:pPrChange>
      </w:pPr>
    </w:p>
    <w:p w14:paraId="5FBEB650" w14:textId="77777777" w:rsidR="00C50939" w:rsidRPr="00D43EC8" w:rsidRDefault="00C50939">
      <w:pPr>
        <w:spacing w:line="480" w:lineRule="auto"/>
        <w:jc w:val="both"/>
        <w:rPr>
          <w:rFonts w:ascii="Times New Roman" w:hAnsi="Times New Roman" w:cs="Times New Roman"/>
          <w:b/>
          <w:color w:val="000000" w:themeColor="text1"/>
          <w:szCs w:val="24"/>
          <w:rPrChange w:id="483" w:author="ZHANGM.H." w:date="2014-12-10T18:59:00Z">
            <w:rPr>
              <w:rFonts w:ascii="Times New Roman" w:hAnsi="Times New Roman" w:cs="Times New Roman"/>
              <w:b/>
              <w:szCs w:val="24"/>
            </w:rPr>
          </w:rPrChange>
        </w:rPr>
        <w:pPrChange w:id="484" w:author="ZHANGM.H." w:date="2014-12-10T18:54:00Z">
          <w:pPr>
            <w:spacing w:line="360" w:lineRule="auto"/>
            <w:jc w:val="both"/>
          </w:pPr>
        </w:pPrChange>
      </w:pPr>
      <w:r w:rsidRPr="00D43EC8">
        <w:rPr>
          <w:rFonts w:ascii="Times New Roman" w:hAnsi="Times New Roman" w:cs="Times New Roman"/>
          <w:b/>
          <w:color w:val="000000" w:themeColor="text1"/>
          <w:szCs w:val="24"/>
          <w:rPrChange w:id="485" w:author="ZHANGM.H." w:date="2014-12-10T18:59:00Z">
            <w:rPr>
              <w:rFonts w:ascii="Times New Roman" w:hAnsi="Times New Roman" w:cs="Times New Roman"/>
              <w:b/>
              <w:szCs w:val="24"/>
            </w:rPr>
          </w:rPrChange>
        </w:rPr>
        <w:lastRenderedPageBreak/>
        <w:t xml:space="preserve">1.2 Early studies using SCMs </w:t>
      </w:r>
    </w:p>
    <w:p w14:paraId="69446EDC" w14:textId="77A4FAB4" w:rsidR="00C50939" w:rsidRPr="00D43EC8" w:rsidDel="00194EF5" w:rsidRDefault="00C50939">
      <w:pPr>
        <w:pStyle w:val="NormalWeb"/>
        <w:spacing w:before="0" w:beforeAutospacing="0" w:after="200" w:line="480" w:lineRule="auto"/>
        <w:ind w:firstLine="360"/>
        <w:jc w:val="both"/>
        <w:rPr>
          <w:del w:id="486" w:author="ZHANGM.H." w:date="2014-12-08T17:43:00Z"/>
          <w:rFonts w:ascii="Times New Roman" w:hAnsi="Times New Roman"/>
          <w:color w:val="000000" w:themeColor="text1"/>
          <w:sz w:val="24"/>
          <w:szCs w:val="24"/>
          <w:rPrChange w:id="487" w:author="ZHANGM.H." w:date="2014-12-10T18:55:00Z">
            <w:rPr>
              <w:del w:id="488" w:author="ZHANGM.H." w:date="2014-12-08T17:43:00Z"/>
              <w:rFonts w:ascii="Times New Roman" w:hAnsi="Times New Roman"/>
              <w:sz w:val="24"/>
              <w:szCs w:val="24"/>
            </w:rPr>
          </w:rPrChange>
        </w:rPr>
        <w:pPrChange w:id="489" w:author="ZHANGM.H." w:date="2014-12-10T18:54:00Z">
          <w:pPr>
            <w:pStyle w:val="NormalWeb"/>
            <w:spacing w:before="0" w:beforeAutospacing="0" w:after="200" w:line="360" w:lineRule="auto"/>
            <w:ind w:firstLine="360"/>
            <w:jc w:val="both"/>
          </w:pPr>
        </w:pPrChange>
      </w:pPr>
      <w:r w:rsidRPr="00D43EC8">
        <w:rPr>
          <w:rFonts w:ascii="Times New Roman" w:hAnsi="Times New Roman"/>
          <w:color w:val="000000" w:themeColor="text1"/>
          <w:sz w:val="24"/>
          <w:szCs w:val="24"/>
          <w:rPrChange w:id="490" w:author="ZHANGM.H." w:date="2014-12-10T18:55:00Z">
            <w:rPr>
              <w:rFonts w:ascii="Times New Roman" w:hAnsi="Times New Roman"/>
              <w:szCs w:val="24"/>
            </w:rPr>
          </w:rPrChange>
        </w:rPr>
        <w:t xml:space="preserve">The semi-prognostic model of Lord (1982) and the convective adjustment tests of Betts and Miller (1986) are early examples of the idea of using a model of a single atmospheric column. </w:t>
      </w:r>
      <w:del w:id="491" w:author="ZHANGM.H." w:date="2014-12-08T17:42:00Z">
        <w:r w:rsidRPr="00D43EC8" w:rsidDel="00194EF5">
          <w:rPr>
            <w:rFonts w:ascii="Times New Roman" w:hAnsi="Times New Roman"/>
            <w:color w:val="000000" w:themeColor="text1"/>
            <w:sz w:val="24"/>
            <w:szCs w:val="24"/>
            <w:rPrChange w:id="492" w:author="ZHANGM.H." w:date="2014-12-10T18:55:00Z">
              <w:rPr>
                <w:rFonts w:ascii="Times New Roman" w:hAnsi="Times New Roman"/>
                <w:szCs w:val="24"/>
              </w:rPr>
            </w:rPrChange>
          </w:rPr>
          <w:delText>The basic concept of an SCM is to force and constrain an isolated time-dependent atmospheric GCM column with estimates of observed advective flux convergences, then to compare the output with observations to judge the realism of the parameterizations.  Because the SCM has only one space dimension (vertical), it is very fast, and it is practical to explore large segments of parameter space by making hundreds or even thousands of integrations, which is impossible with a full GCM.</w:delText>
        </w:r>
      </w:del>
      <w:ins w:id="493" w:author="ZHANGM.H." w:date="2014-12-08T17:42:00Z">
        <w:r w:rsidR="00194EF5" w:rsidRPr="00D43EC8">
          <w:rPr>
            <w:rFonts w:ascii="Times New Roman" w:hAnsi="Times New Roman"/>
            <w:color w:val="000000" w:themeColor="text1"/>
            <w:sz w:val="24"/>
            <w:szCs w:val="24"/>
            <w:rPrChange w:id="494" w:author="ZHANGM.H." w:date="2014-12-10T18:55:00Z">
              <w:rPr>
                <w:rFonts w:ascii="Times New Roman" w:hAnsi="Times New Roman"/>
                <w:szCs w:val="24"/>
              </w:rPr>
            </w:rPrChange>
          </w:rPr>
          <w:t xml:space="preserve"> </w:t>
        </w:r>
      </w:ins>
      <w:del w:id="495" w:author="ZHANGM.H." w:date="2014-12-08T17:42:00Z">
        <w:r w:rsidRPr="00D43EC8" w:rsidDel="00194EF5">
          <w:rPr>
            <w:rFonts w:ascii="Times New Roman" w:hAnsi="Times New Roman"/>
            <w:color w:val="000000" w:themeColor="text1"/>
            <w:sz w:val="24"/>
            <w:szCs w:val="24"/>
            <w:rPrChange w:id="496" w:author="ZHANGM.H." w:date="2014-12-10T18:55:00Z">
              <w:rPr>
                <w:rFonts w:ascii="Times New Roman" w:hAnsi="Times New Roman"/>
                <w:szCs w:val="24"/>
              </w:rPr>
            </w:rPrChange>
          </w:rPr>
          <w:delText xml:space="preserve"> </w:delText>
        </w:r>
      </w:del>
      <w:r w:rsidRPr="00D43EC8">
        <w:rPr>
          <w:rFonts w:ascii="Times New Roman" w:hAnsi="Times New Roman"/>
          <w:color w:val="000000" w:themeColor="text1"/>
          <w:sz w:val="24"/>
          <w:szCs w:val="24"/>
          <w:rPrChange w:id="497" w:author="ZHANGM.H." w:date="2014-12-10T18:55:00Z">
            <w:rPr>
              <w:rFonts w:ascii="Times New Roman" w:hAnsi="Times New Roman"/>
              <w:szCs w:val="24"/>
            </w:rPr>
          </w:rPrChange>
        </w:rPr>
        <w:t xml:space="preserve"> In ARM, SCMs have been widely used to investigate parameterizations of cloud-radiation processes.</w:t>
      </w:r>
      <w:ins w:id="498" w:author="ZHANGM.H." w:date="2014-12-08T17:43:00Z">
        <w:r w:rsidR="00194EF5" w:rsidRPr="00D43EC8">
          <w:rPr>
            <w:rFonts w:ascii="Times New Roman" w:hAnsi="Times New Roman"/>
            <w:color w:val="000000" w:themeColor="text1"/>
            <w:sz w:val="24"/>
            <w:szCs w:val="24"/>
            <w:rPrChange w:id="499" w:author="ZHANGM.H." w:date="2014-12-10T18:55:00Z">
              <w:rPr>
                <w:rFonts w:ascii="Times New Roman" w:hAnsi="Times New Roman"/>
                <w:szCs w:val="24"/>
              </w:rPr>
            </w:rPrChange>
          </w:rPr>
          <w:t xml:space="preserve"> </w:t>
        </w:r>
      </w:ins>
    </w:p>
    <w:p w14:paraId="0F6FA7FB" w14:textId="7477BD3F" w:rsidR="00005224" w:rsidRPr="00D43EC8" w:rsidDel="00194EF5" w:rsidRDefault="00C50939">
      <w:pPr>
        <w:pStyle w:val="NormalWeb"/>
        <w:spacing w:before="0" w:beforeAutospacing="0" w:after="200" w:line="480" w:lineRule="auto"/>
        <w:ind w:firstLine="360"/>
        <w:jc w:val="both"/>
        <w:rPr>
          <w:del w:id="500" w:author="ZHANGM.H." w:date="2014-12-08T17:44:00Z"/>
          <w:rFonts w:ascii="Times New Roman" w:hAnsi="Times New Roman"/>
          <w:color w:val="000000" w:themeColor="text1"/>
          <w:szCs w:val="24"/>
          <w:rPrChange w:id="501" w:author="ZHANGM.H." w:date="2014-12-10T18:55:00Z">
            <w:rPr>
              <w:del w:id="502" w:author="ZHANGM.H." w:date="2014-12-08T17:44:00Z"/>
            </w:rPr>
          </w:rPrChange>
        </w:rPr>
        <w:pPrChange w:id="503" w:author="ZHANGM.H." w:date="2014-12-10T18:54:00Z">
          <w:pPr>
            <w:tabs>
              <w:tab w:val="left" w:pos="360"/>
            </w:tabs>
            <w:spacing w:line="360" w:lineRule="auto"/>
            <w:ind w:firstLine="360"/>
            <w:jc w:val="both"/>
          </w:pPr>
        </w:pPrChange>
      </w:pPr>
      <w:r w:rsidRPr="00D43EC8">
        <w:rPr>
          <w:rFonts w:ascii="Times New Roman" w:hAnsi="Times New Roman"/>
          <w:color w:val="000000" w:themeColor="text1"/>
          <w:szCs w:val="24"/>
          <w:rPrChange w:id="504" w:author="ZHANGM.H." w:date="2014-12-10T18:55:00Z">
            <w:rPr/>
          </w:rPrChange>
        </w:rPr>
        <w:t>This approach typically involves evaluating parameterizations directly against measurements from ARM field programs, and using this validation to tune existing parameterizations and to guide the development of new ones. The single-column model is thus used to make the link between observations and parameterizations. Surface and satellite measurements are both used to provide an initial evaluation of the performance of the different parameterizations. The results of this evaluation are then used to develop improved cloud-precipitation schemes, and finally these schemes are tested in GCM experiments (e</w:t>
      </w:r>
      <w:proofErr w:type="gramStart"/>
      <w:r w:rsidRPr="00D43EC8">
        <w:rPr>
          <w:rFonts w:ascii="Times New Roman" w:hAnsi="Times New Roman"/>
          <w:color w:val="000000" w:themeColor="text1"/>
          <w:szCs w:val="24"/>
          <w:rPrChange w:id="505" w:author="ZHANGM.H." w:date="2014-12-10T18:55:00Z">
            <w:rPr/>
          </w:rPrChange>
        </w:rPr>
        <w:t>.</w:t>
      </w:r>
      <w:proofErr w:type="gramEnd"/>
      <w:del w:id="506" w:author="ZHANGM.H." w:date="2014-12-08T19:02:00Z">
        <w:r w:rsidRPr="00D43EC8" w:rsidDel="006A7EBC">
          <w:rPr>
            <w:rFonts w:ascii="Times New Roman" w:hAnsi="Times New Roman"/>
            <w:color w:val="000000" w:themeColor="text1"/>
            <w:szCs w:val="24"/>
            <w:rPrChange w:id="507" w:author="ZHANGM.H." w:date="2014-12-10T18:55:00Z">
              <w:rPr/>
            </w:rPrChange>
          </w:rPr>
          <w:delText xml:space="preserve"> </w:delText>
        </w:r>
      </w:del>
      <w:r w:rsidRPr="00D43EC8">
        <w:rPr>
          <w:rFonts w:ascii="Times New Roman" w:hAnsi="Times New Roman"/>
          <w:color w:val="000000" w:themeColor="text1"/>
          <w:szCs w:val="24"/>
          <w:rPrChange w:id="508" w:author="ZHANGM.H." w:date="2014-12-10T18:55:00Z">
            <w:rPr/>
          </w:rPrChange>
        </w:rPr>
        <w:t xml:space="preserve">g., Lee et al., 1997). An early example of using a single-column model in this way is described by </w:t>
      </w:r>
      <w:proofErr w:type="spellStart"/>
      <w:r w:rsidRPr="00D43EC8">
        <w:rPr>
          <w:rFonts w:ascii="Times New Roman" w:hAnsi="Times New Roman"/>
          <w:color w:val="000000" w:themeColor="text1"/>
          <w:szCs w:val="24"/>
          <w:rPrChange w:id="509" w:author="ZHANGM.H." w:date="2014-12-10T18:55:00Z">
            <w:rPr>
              <w:rFonts w:ascii="Times New Roman" w:hAnsi="Times New Roman"/>
              <w:szCs w:val="24"/>
            </w:rPr>
          </w:rPrChange>
        </w:rPr>
        <w:t>Iacobellis</w:t>
      </w:r>
      <w:proofErr w:type="spellEnd"/>
      <w:r w:rsidRPr="00D43EC8">
        <w:rPr>
          <w:rFonts w:ascii="Times New Roman" w:hAnsi="Times New Roman"/>
          <w:color w:val="000000" w:themeColor="text1"/>
          <w:szCs w:val="24"/>
          <w:rPrChange w:id="510" w:author="ZHANGM.H." w:date="2014-12-10T18:55:00Z">
            <w:rPr>
              <w:rFonts w:ascii="Times New Roman" w:hAnsi="Times New Roman"/>
              <w:szCs w:val="24"/>
            </w:rPr>
          </w:rPrChange>
        </w:rPr>
        <w:t xml:space="preserve"> and</w:t>
      </w:r>
      <w:r w:rsidR="00005224" w:rsidRPr="00D43EC8">
        <w:rPr>
          <w:rFonts w:ascii="Times New Roman" w:hAnsi="Times New Roman"/>
          <w:color w:val="000000" w:themeColor="text1"/>
          <w:szCs w:val="24"/>
          <w:rPrChange w:id="511" w:author="ZHANGM.H." w:date="2014-12-10T18:55:00Z">
            <w:rPr/>
          </w:rPrChange>
        </w:rPr>
        <w:t xml:space="preserve"> Somerville (1991a</w:t>
      </w:r>
      <w:proofErr w:type="gramStart"/>
      <w:r w:rsidR="00005224" w:rsidRPr="00D43EC8">
        <w:rPr>
          <w:rFonts w:ascii="Times New Roman" w:hAnsi="Times New Roman"/>
          <w:color w:val="000000" w:themeColor="text1"/>
          <w:szCs w:val="24"/>
          <w:rPrChange w:id="512" w:author="ZHANGM.H." w:date="2014-12-10T18:55:00Z">
            <w:rPr/>
          </w:rPrChange>
        </w:rPr>
        <w:t>,b</w:t>
      </w:r>
      <w:proofErr w:type="gramEnd"/>
      <w:r w:rsidR="00005224" w:rsidRPr="00D43EC8">
        <w:rPr>
          <w:rFonts w:ascii="Times New Roman" w:hAnsi="Times New Roman"/>
          <w:color w:val="000000" w:themeColor="text1"/>
          <w:szCs w:val="24"/>
          <w:rPrChange w:id="513" w:author="ZHANGM.H." w:date="2014-12-10T18:55:00Z">
            <w:rPr/>
          </w:rPrChange>
        </w:rPr>
        <w:t xml:space="preserve">). </w:t>
      </w:r>
    </w:p>
    <w:p w14:paraId="162097CB" w14:textId="22B1F44B" w:rsidR="00C50939" w:rsidRPr="00D43EC8" w:rsidDel="00194EF5" w:rsidRDefault="00C50939">
      <w:pPr>
        <w:tabs>
          <w:tab w:val="left" w:pos="360"/>
        </w:tabs>
        <w:spacing w:line="480" w:lineRule="auto"/>
        <w:ind w:firstLine="360"/>
        <w:jc w:val="both"/>
        <w:rPr>
          <w:del w:id="514" w:author="ZHANGM.H." w:date="2014-12-08T17:44:00Z"/>
          <w:rFonts w:ascii="Times New Roman" w:hAnsi="Times New Roman" w:cs="Times New Roman"/>
          <w:color w:val="000000" w:themeColor="text1"/>
          <w:szCs w:val="24"/>
          <w:rPrChange w:id="515" w:author="ZHANGM.H." w:date="2014-12-10T18:55:00Z">
            <w:rPr>
              <w:del w:id="516" w:author="ZHANGM.H." w:date="2014-12-08T17:44:00Z"/>
              <w:rFonts w:ascii="Times New Roman" w:hAnsi="Times New Roman" w:cs="Times New Roman"/>
              <w:szCs w:val="24"/>
            </w:rPr>
          </w:rPrChange>
        </w:rPr>
        <w:pPrChange w:id="517" w:author="ZHANGM.H." w:date="2014-12-10T18:54:00Z">
          <w:pPr>
            <w:tabs>
              <w:tab w:val="left" w:pos="360"/>
            </w:tabs>
            <w:spacing w:line="360" w:lineRule="auto"/>
            <w:ind w:firstLine="360"/>
            <w:jc w:val="both"/>
          </w:pPr>
        </w:pPrChange>
      </w:pPr>
      <w:del w:id="518" w:author="ZHANGM.H." w:date="2014-12-07T06:29:00Z">
        <w:r w:rsidRPr="00D43EC8" w:rsidDel="00444F50">
          <w:rPr>
            <w:rFonts w:ascii="Times New Roman" w:hAnsi="Times New Roman" w:cs="Times New Roman"/>
            <w:color w:val="000000" w:themeColor="text1"/>
            <w:szCs w:val="24"/>
            <w:rPrChange w:id="519" w:author="ZHANGM.H." w:date="2014-12-10T18:55:00Z">
              <w:rPr>
                <w:rFonts w:ascii="Times New Roman" w:hAnsi="Times New Roman" w:cs="Times New Roman"/>
                <w:szCs w:val="24"/>
              </w:rPr>
            </w:rPrChange>
          </w:rPr>
          <w:delText xml:space="preserve">The SCM thus is a versatile and economical one-dimensional model, containing the full set of parameterizations of subgrid physical processes that are normally found in a modern GCM. The SCM is applied at a specific site having a horizontal extent typical of a GCM grid cell. Its input is typically an initial state, plus the time-dependent advection terms in the conservation equations, provided at all model layers. Its output is a complete heat and water budget for the study site, including temperature and moisture profiles, clouds and their radiative properties, </w:delText>
        </w:r>
        <w:r w:rsidRPr="00D43EC8" w:rsidDel="00444F50">
          <w:rPr>
            <w:rFonts w:ascii="Times New Roman" w:hAnsi="Times New Roman" w:cs="Times New Roman"/>
            <w:color w:val="000000" w:themeColor="text1"/>
            <w:szCs w:val="24"/>
            <w:rPrChange w:id="520" w:author="ZHANGM.H." w:date="2014-12-10T18:55:00Z">
              <w:rPr>
                <w:rFonts w:ascii="Times New Roman" w:hAnsi="Times New Roman" w:cs="Times New Roman"/>
                <w:szCs w:val="24"/>
              </w:rPr>
            </w:rPrChange>
          </w:rPr>
          <w:lastRenderedPageBreak/>
          <w:delText xml:space="preserve">diabatic heating terms, surface energy balance components, and hydrologic cycle elements, all specified as functions of time. </w:delText>
        </w:r>
      </w:del>
    </w:p>
    <w:p w14:paraId="7AE951AA" w14:textId="2234FD9B" w:rsidR="00C50939" w:rsidRPr="00D43EC8" w:rsidDel="008F722B" w:rsidRDefault="00C50939">
      <w:pPr>
        <w:tabs>
          <w:tab w:val="left" w:pos="360"/>
        </w:tabs>
        <w:spacing w:line="480" w:lineRule="auto"/>
        <w:ind w:firstLine="360"/>
        <w:jc w:val="both"/>
        <w:rPr>
          <w:del w:id="521" w:author="ZHANGM.H." w:date="2014-12-07T01:59:00Z"/>
          <w:rFonts w:ascii="Times New Roman" w:hAnsi="Times New Roman" w:cs="Times New Roman"/>
          <w:color w:val="000000" w:themeColor="text1"/>
          <w:szCs w:val="24"/>
          <w:rPrChange w:id="522" w:author="ZHANGM.H." w:date="2014-12-10T18:55:00Z">
            <w:rPr>
              <w:del w:id="523" w:author="ZHANGM.H." w:date="2014-12-07T01:59:00Z"/>
              <w:rFonts w:ascii="Times New Roman" w:hAnsi="Times New Roman"/>
              <w:szCs w:val="24"/>
            </w:rPr>
          </w:rPrChange>
        </w:rPr>
        <w:pPrChange w:id="524" w:author="ZHANGM.H." w:date="2014-12-10T18:54:00Z">
          <w:pPr>
            <w:tabs>
              <w:tab w:val="left" w:pos="360"/>
            </w:tabs>
            <w:spacing w:line="360" w:lineRule="auto"/>
            <w:ind w:firstLine="360"/>
            <w:jc w:val="both"/>
          </w:pPr>
        </w:pPrChange>
      </w:pPr>
      <w:del w:id="525" w:author="ZHANGM.H." w:date="2014-12-07T06:32:00Z">
        <w:r w:rsidRPr="00D43EC8" w:rsidDel="00444F50">
          <w:rPr>
            <w:rFonts w:ascii="Times New Roman" w:hAnsi="Times New Roman" w:cs="Times New Roman"/>
            <w:color w:val="000000" w:themeColor="text1"/>
            <w:szCs w:val="24"/>
            <w:rPrChange w:id="526" w:author="ZHANGM.H." w:date="2014-12-10T18:55:00Z">
              <w:rPr>
                <w:rFonts w:ascii="Times New Roman" w:hAnsi="Times New Roman" w:cs="Times New Roman"/>
                <w:szCs w:val="24"/>
              </w:rPr>
            </w:rPrChange>
          </w:rPr>
          <w:delText xml:space="preserve">Single-column models may be looked on as a means of isolating the behavior of a model atmosphere over a single horizontal grid cell. Viewed in this way, they enable one to study the comparative merits and drawbacks of alternative parameterizations of physical processes, for example, or the sensitivity to errors in advective forcing. </w:delText>
        </w:r>
      </w:del>
      <w:moveToRangeStart w:id="527" w:author="ZHANGM.H." w:date="2014-12-07T01:59:00Z" w:name="move405680913"/>
      <w:moveTo w:id="528" w:author="ZHANGM.H." w:date="2014-12-07T01:59:00Z">
        <w:del w:id="529" w:author="ZHANGM.H." w:date="2014-12-07T06:31:00Z">
          <w:r w:rsidR="008F722B" w:rsidRPr="00D43EC8" w:rsidDel="00444F50">
            <w:rPr>
              <w:rFonts w:ascii="Times New Roman" w:hAnsi="Times New Roman" w:cs="Times New Roman"/>
              <w:color w:val="000000" w:themeColor="text1"/>
              <w:szCs w:val="24"/>
              <w:rPrChange w:id="530" w:author="ZHANGM.H." w:date="2014-12-10T18:55:00Z">
                <w:rPr>
                  <w:rFonts w:ascii="Times New Roman" w:hAnsi="Times New Roman" w:cs="Times New Roman"/>
                  <w:szCs w:val="24"/>
                </w:rPr>
              </w:rPrChange>
            </w:rPr>
            <w:delText>Similarly, for a given advective forcing, one can test how these model products depend on the choice of parameterizations.</w:delText>
          </w:r>
        </w:del>
        <w:del w:id="531" w:author="ZHANGM.H." w:date="2014-12-07T06:32:00Z">
          <w:r w:rsidR="008F722B" w:rsidRPr="00D43EC8" w:rsidDel="00444F50">
            <w:rPr>
              <w:rFonts w:ascii="Times New Roman" w:hAnsi="Times New Roman" w:cs="Times New Roman"/>
              <w:color w:val="000000" w:themeColor="text1"/>
              <w:szCs w:val="24"/>
              <w:rPrChange w:id="532" w:author="ZHANGM.H." w:date="2014-12-10T18:55:00Z">
                <w:rPr>
                  <w:rFonts w:ascii="Times New Roman" w:hAnsi="Times New Roman" w:cs="Times New Roman"/>
                  <w:szCs w:val="24"/>
                </w:rPr>
              </w:rPrChange>
            </w:rPr>
            <w:delText xml:space="preserve"> </w:delText>
          </w:r>
        </w:del>
      </w:moveTo>
      <w:moveToRangeEnd w:id="527"/>
      <w:del w:id="533" w:author="ZHANGM.H." w:date="2014-12-07T06:32:00Z">
        <w:r w:rsidRPr="00D43EC8" w:rsidDel="00444F50">
          <w:rPr>
            <w:rFonts w:ascii="Times New Roman" w:hAnsi="Times New Roman" w:cs="Times New Roman"/>
            <w:color w:val="000000" w:themeColor="text1"/>
            <w:szCs w:val="24"/>
            <w:rPrChange w:id="534" w:author="ZHANGM.H." w:date="2014-12-10T18:55:00Z">
              <w:rPr>
                <w:rFonts w:ascii="Times New Roman" w:hAnsi="Times New Roman" w:cs="Times New Roman"/>
                <w:szCs w:val="24"/>
              </w:rPr>
            </w:rPrChange>
          </w:rPr>
          <w:delText>When detailed observational data are available, they provide a way to evaluate local model behavior comprehensively. In brief, they are a means of zooming in microscopically onto the model grid scale itself, to diagnose both the GCM physics and the actual atmosphere.</w:delText>
        </w:r>
      </w:del>
    </w:p>
    <w:p w14:paraId="5FEE33CD" w14:textId="2F2B82C8" w:rsidR="00C50939" w:rsidRPr="00D43EC8" w:rsidRDefault="00C50939">
      <w:pPr>
        <w:pStyle w:val="NormalWeb"/>
        <w:spacing w:before="0" w:beforeAutospacing="0" w:after="200" w:line="480" w:lineRule="auto"/>
        <w:ind w:firstLine="360"/>
        <w:jc w:val="both"/>
        <w:rPr>
          <w:rFonts w:ascii="Times New Roman" w:hAnsi="Times New Roman"/>
          <w:color w:val="000000" w:themeColor="text1"/>
          <w:szCs w:val="24"/>
          <w:rPrChange w:id="535" w:author="ZHANGM.H." w:date="2014-12-10T18:55:00Z">
            <w:rPr>
              <w:rFonts w:ascii="Times New Roman" w:hAnsi="Times New Roman"/>
              <w:szCs w:val="24"/>
            </w:rPr>
          </w:rPrChange>
        </w:rPr>
        <w:pPrChange w:id="536" w:author="ZHANGM.H." w:date="2014-12-10T18:54:00Z">
          <w:pPr>
            <w:tabs>
              <w:tab w:val="left" w:pos="360"/>
            </w:tabs>
            <w:spacing w:line="360" w:lineRule="auto"/>
            <w:ind w:firstLine="360"/>
            <w:jc w:val="both"/>
          </w:pPr>
        </w:pPrChange>
      </w:pPr>
      <w:del w:id="537" w:author="ZHANGM.H." w:date="2014-12-07T01:59:00Z">
        <w:r w:rsidRPr="00D43EC8" w:rsidDel="008F722B">
          <w:rPr>
            <w:rFonts w:ascii="Times New Roman" w:hAnsi="Times New Roman"/>
            <w:color w:val="000000" w:themeColor="text1"/>
            <w:sz w:val="24"/>
            <w:szCs w:val="24"/>
            <w:rPrChange w:id="538" w:author="ZHANGM.H." w:date="2014-12-10T18:55:00Z">
              <w:rPr>
                <w:rFonts w:ascii="Times New Roman" w:hAnsi="Times New Roman"/>
                <w:szCs w:val="24"/>
              </w:rPr>
            </w:rPrChange>
          </w:rPr>
          <w:delText xml:space="preserve">By perturbing the advective forcing, for example, one can explore the dependence of the diabatic heating rates and other subgrid parameterization outputs on the accuracy of the horizontal flux convergences. </w:delText>
        </w:r>
      </w:del>
      <w:moveFromRangeStart w:id="539" w:author="ZHANGM.H." w:date="2014-12-07T01:59:00Z" w:name="move405680913"/>
      <w:moveFrom w:id="540" w:author="ZHANGM.H." w:date="2014-12-07T01:59:00Z">
        <w:del w:id="541" w:author="ZHANGM.H." w:date="2014-12-07T01:59:00Z">
          <w:r w:rsidRPr="00D43EC8" w:rsidDel="008F722B">
            <w:rPr>
              <w:rFonts w:ascii="Times New Roman" w:hAnsi="Times New Roman"/>
              <w:color w:val="000000" w:themeColor="text1"/>
              <w:sz w:val="24"/>
              <w:szCs w:val="24"/>
              <w:rPrChange w:id="542" w:author="ZHANGM.H." w:date="2014-12-10T18:55:00Z">
                <w:rPr>
                  <w:rFonts w:ascii="Times New Roman" w:hAnsi="Times New Roman"/>
                  <w:szCs w:val="24"/>
                </w:rPr>
              </w:rPrChange>
            </w:rPr>
            <w:delText xml:space="preserve">Similarly, for a given advective forcing, one can test how these model products depend on the choice of parameterizations. </w:delText>
          </w:r>
        </w:del>
      </w:moveFrom>
      <w:moveFromRangeEnd w:id="539"/>
      <w:del w:id="543" w:author="ZHANGM.H." w:date="2014-12-07T06:32:00Z">
        <w:r w:rsidRPr="00D43EC8" w:rsidDel="00444F50">
          <w:rPr>
            <w:rFonts w:ascii="Times New Roman" w:hAnsi="Times New Roman"/>
            <w:color w:val="000000" w:themeColor="text1"/>
            <w:sz w:val="24"/>
            <w:szCs w:val="24"/>
            <w:rPrChange w:id="544" w:author="ZHANGM.H." w:date="2014-12-10T18:55:00Z">
              <w:rPr>
                <w:rFonts w:ascii="Times New Roman" w:hAnsi="Times New Roman"/>
                <w:szCs w:val="24"/>
              </w:rPr>
            </w:rPrChange>
          </w:rPr>
          <w:delText>For a discussion of limitations of single-column modeling, including issues of sensitivity to errors in forcing data and consequences of constraining the SCM temperature and humidity profiles from departing too far from observations, see, e. g., Ra</w:delText>
        </w:r>
        <w:r w:rsidR="00C9113D" w:rsidRPr="00D43EC8" w:rsidDel="00444F50">
          <w:rPr>
            <w:rFonts w:ascii="Times New Roman" w:hAnsi="Times New Roman"/>
            <w:color w:val="000000" w:themeColor="text1"/>
            <w:sz w:val="24"/>
            <w:szCs w:val="24"/>
            <w:rPrChange w:id="545" w:author="ZHANGM.H." w:date="2014-12-10T18:55:00Z">
              <w:rPr>
                <w:rFonts w:ascii="Times New Roman" w:hAnsi="Times New Roman"/>
                <w:szCs w:val="24"/>
              </w:rPr>
            </w:rPrChange>
          </w:rPr>
          <w:delText>ndall et al. (1996), Lee et al. (</w:delText>
        </w:r>
        <w:r w:rsidRPr="00D43EC8" w:rsidDel="00444F50">
          <w:rPr>
            <w:rFonts w:ascii="Times New Roman" w:hAnsi="Times New Roman"/>
            <w:color w:val="000000" w:themeColor="text1"/>
            <w:sz w:val="24"/>
            <w:szCs w:val="24"/>
            <w:rPrChange w:id="546" w:author="ZHANGM.H." w:date="2014-12-10T18:55:00Z">
              <w:rPr>
                <w:rFonts w:ascii="Times New Roman" w:hAnsi="Times New Roman"/>
                <w:szCs w:val="24"/>
              </w:rPr>
            </w:rPrChange>
          </w:rPr>
          <w:delText>1997</w:delText>
        </w:r>
        <w:r w:rsidR="00C9113D" w:rsidRPr="00D43EC8" w:rsidDel="00444F50">
          <w:rPr>
            <w:rFonts w:ascii="Times New Roman" w:hAnsi="Times New Roman"/>
            <w:color w:val="000000" w:themeColor="text1"/>
            <w:sz w:val="24"/>
            <w:szCs w:val="24"/>
            <w:rPrChange w:id="547" w:author="ZHANGM.H." w:date="2014-12-10T18:55:00Z">
              <w:rPr>
                <w:rFonts w:ascii="Times New Roman" w:hAnsi="Times New Roman"/>
                <w:szCs w:val="24"/>
              </w:rPr>
            </w:rPrChange>
          </w:rPr>
          <w:delText>)</w:delText>
        </w:r>
        <w:r w:rsidRPr="00D43EC8" w:rsidDel="00444F50">
          <w:rPr>
            <w:rFonts w:ascii="Times New Roman" w:hAnsi="Times New Roman"/>
            <w:color w:val="000000" w:themeColor="text1"/>
            <w:sz w:val="24"/>
            <w:szCs w:val="24"/>
            <w:rPrChange w:id="548" w:author="ZHANGM.H." w:date="2014-12-10T18:55:00Z">
              <w:rPr>
                <w:rFonts w:ascii="Times New Roman" w:hAnsi="Times New Roman"/>
                <w:szCs w:val="24"/>
              </w:rPr>
            </w:rPrChange>
          </w:rPr>
          <w:delText>, Iacobellis and Somerville (1991a,b) and references therein.</w:delText>
        </w:r>
      </w:del>
      <w:ins w:id="549" w:author="ZHANGM.H." w:date="2014-12-08T17:44:00Z">
        <w:r w:rsidR="00194EF5" w:rsidRPr="00D43EC8">
          <w:rPr>
            <w:rFonts w:ascii="Times New Roman" w:hAnsi="Times New Roman"/>
            <w:color w:val="000000" w:themeColor="text1"/>
            <w:sz w:val="24"/>
            <w:szCs w:val="24"/>
            <w:rPrChange w:id="550" w:author="ZHANGM.H." w:date="2014-12-10T18:55:00Z">
              <w:rPr>
                <w:szCs w:val="24"/>
              </w:rPr>
            </w:rPrChange>
          </w:rPr>
          <w:t xml:space="preserve"> </w:t>
        </w:r>
      </w:ins>
    </w:p>
    <w:p w14:paraId="2EC6E6E5" w14:textId="59083C30" w:rsidR="00C50939" w:rsidRPr="00D43EC8" w:rsidRDefault="00C50939">
      <w:pPr>
        <w:pStyle w:val="NormalWeb"/>
        <w:spacing w:before="0" w:beforeAutospacing="0" w:after="200" w:line="480" w:lineRule="auto"/>
        <w:ind w:firstLine="360"/>
        <w:jc w:val="both"/>
        <w:rPr>
          <w:rFonts w:ascii="Times New Roman" w:hAnsi="Times New Roman"/>
          <w:color w:val="000000" w:themeColor="text1"/>
          <w:sz w:val="24"/>
          <w:szCs w:val="24"/>
          <w:rPrChange w:id="551" w:author="ZHANGM.H." w:date="2014-12-10T18:55:00Z">
            <w:rPr>
              <w:rFonts w:ascii="Times New Roman" w:hAnsi="Times New Roman"/>
              <w:sz w:val="24"/>
              <w:szCs w:val="24"/>
            </w:rPr>
          </w:rPrChange>
        </w:rPr>
        <w:pPrChange w:id="552" w:author="ZHANGM.H." w:date="2014-12-10T18:54:00Z">
          <w:pPr>
            <w:pStyle w:val="NormalWeb"/>
            <w:spacing w:before="0" w:beforeAutospacing="0" w:after="200" w:line="360" w:lineRule="auto"/>
            <w:ind w:firstLine="360"/>
            <w:jc w:val="both"/>
          </w:pPr>
        </w:pPrChange>
      </w:pPr>
      <w:r w:rsidRPr="00D43EC8">
        <w:rPr>
          <w:rFonts w:ascii="Times New Roman" w:hAnsi="Times New Roman"/>
          <w:color w:val="000000" w:themeColor="text1"/>
          <w:sz w:val="24"/>
          <w:szCs w:val="24"/>
          <w:rPrChange w:id="553" w:author="ZHANGM.H." w:date="2014-12-10T18:55:00Z">
            <w:rPr>
              <w:rFonts w:ascii="Times New Roman" w:hAnsi="Times New Roman"/>
              <w:sz w:val="24"/>
              <w:szCs w:val="24"/>
            </w:rPr>
          </w:rPrChange>
        </w:rPr>
        <w:t xml:space="preserve">A major result in ARM is that SCMs have proven themselves capable of directly validating parameterization results against ARM measurements. Because climatically critical observable quantities such as column liquid water and </w:t>
      </w:r>
      <w:proofErr w:type="spellStart"/>
      <w:r w:rsidRPr="00D43EC8">
        <w:rPr>
          <w:rFonts w:ascii="Times New Roman" w:hAnsi="Times New Roman"/>
          <w:color w:val="000000" w:themeColor="text1"/>
          <w:sz w:val="24"/>
          <w:szCs w:val="24"/>
          <w:rPrChange w:id="554" w:author="ZHANGM.H." w:date="2014-12-10T18:55:00Z">
            <w:rPr>
              <w:rFonts w:ascii="Times New Roman" w:hAnsi="Times New Roman"/>
              <w:sz w:val="24"/>
              <w:szCs w:val="24"/>
            </w:rPr>
          </w:rPrChange>
        </w:rPr>
        <w:t>downwelling</w:t>
      </w:r>
      <w:proofErr w:type="spellEnd"/>
      <w:r w:rsidRPr="00D43EC8">
        <w:rPr>
          <w:rFonts w:ascii="Times New Roman" w:hAnsi="Times New Roman"/>
          <w:color w:val="000000" w:themeColor="text1"/>
          <w:sz w:val="24"/>
          <w:szCs w:val="24"/>
          <w:rPrChange w:id="555" w:author="ZHANGM.H." w:date="2014-12-10T18:55:00Z">
            <w:rPr>
              <w:rFonts w:ascii="Times New Roman" w:hAnsi="Times New Roman"/>
              <w:sz w:val="24"/>
              <w:szCs w:val="24"/>
            </w:rPr>
          </w:rPrChange>
        </w:rPr>
        <w:t xml:space="preserve"> surface shortwave and longwave radiation can be both derived from SCM results and inferred from observations at the SGP site</w:t>
      </w:r>
      <w:ins w:id="556" w:author="Steve Ortega" w:date="2013-10-21T10:55:00Z">
        <w:r w:rsidR="00AC4151" w:rsidRPr="00D43EC8">
          <w:rPr>
            <w:rFonts w:ascii="Times New Roman" w:hAnsi="Times New Roman"/>
            <w:color w:val="000000" w:themeColor="text1"/>
            <w:sz w:val="24"/>
            <w:szCs w:val="24"/>
            <w:rPrChange w:id="557" w:author="ZHANGM.H." w:date="2014-12-10T18:55:00Z">
              <w:rPr>
                <w:rFonts w:ascii="Times New Roman" w:hAnsi="Times New Roman"/>
                <w:sz w:val="24"/>
                <w:szCs w:val="24"/>
              </w:rPr>
            </w:rPrChange>
          </w:rPr>
          <w:t xml:space="preserve">. </w:t>
        </w:r>
      </w:ins>
      <w:del w:id="558" w:author="Steve Ortega" w:date="2013-10-21T10:55:00Z">
        <w:r w:rsidRPr="00D43EC8" w:rsidDel="00AC4151">
          <w:rPr>
            <w:rFonts w:ascii="Times New Roman" w:hAnsi="Times New Roman"/>
            <w:color w:val="000000" w:themeColor="text1"/>
            <w:sz w:val="24"/>
            <w:szCs w:val="24"/>
            <w:rPrChange w:id="559" w:author="ZHANGM.H." w:date="2014-12-10T18:55:00Z">
              <w:rPr>
                <w:rFonts w:ascii="Times New Roman" w:hAnsi="Times New Roman"/>
                <w:sz w:val="24"/>
                <w:szCs w:val="24"/>
              </w:rPr>
            </w:rPrChange>
          </w:rPr>
          <w:delText>,</w:delText>
        </w:r>
      </w:del>
      <w:r w:rsidRPr="00D43EC8">
        <w:rPr>
          <w:rFonts w:ascii="Times New Roman" w:hAnsi="Times New Roman"/>
          <w:color w:val="000000" w:themeColor="text1"/>
          <w:sz w:val="24"/>
          <w:szCs w:val="24"/>
          <w:rPrChange w:id="560" w:author="ZHANGM.H." w:date="2014-12-10T18:55:00Z">
            <w:rPr>
              <w:rFonts w:ascii="Times New Roman" w:hAnsi="Times New Roman"/>
              <w:sz w:val="24"/>
              <w:szCs w:val="24"/>
            </w:rPr>
          </w:rPrChange>
        </w:rPr>
        <w:t xml:space="preserve"> </w:t>
      </w:r>
      <w:ins w:id="561" w:author="Steve Ortega" w:date="2013-10-21T10:55:00Z">
        <w:r w:rsidR="00AC4151" w:rsidRPr="00D43EC8">
          <w:rPr>
            <w:rFonts w:ascii="Times New Roman" w:hAnsi="Times New Roman"/>
            <w:color w:val="000000" w:themeColor="text1"/>
            <w:sz w:val="24"/>
            <w:szCs w:val="24"/>
            <w:rPrChange w:id="562" w:author="ZHANGM.H." w:date="2014-12-10T18:55:00Z">
              <w:rPr>
                <w:rFonts w:ascii="Times New Roman" w:hAnsi="Times New Roman"/>
                <w:sz w:val="24"/>
                <w:szCs w:val="24"/>
              </w:rPr>
            </w:rPrChange>
          </w:rPr>
          <w:lastRenderedPageBreak/>
          <w:t>I</w:t>
        </w:r>
      </w:ins>
      <w:del w:id="563" w:author="Steve Ortega" w:date="2013-10-21T10:55:00Z">
        <w:r w:rsidRPr="00D43EC8" w:rsidDel="00AC4151">
          <w:rPr>
            <w:rFonts w:ascii="Times New Roman" w:hAnsi="Times New Roman"/>
            <w:color w:val="000000" w:themeColor="text1"/>
            <w:sz w:val="24"/>
            <w:szCs w:val="24"/>
            <w:rPrChange w:id="564" w:author="ZHANGM.H." w:date="2014-12-10T18:55:00Z">
              <w:rPr>
                <w:rFonts w:ascii="Times New Roman" w:hAnsi="Times New Roman"/>
                <w:sz w:val="24"/>
                <w:szCs w:val="24"/>
              </w:rPr>
            </w:rPrChange>
          </w:rPr>
          <w:delText>i</w:delText>
        </w:r>
      </w:del>
      <w:r w:rsidRPr="00D43EC8">
        <w:rPr>
          <w:rFonts w:ascii="Times New Roman" w:hAnsi="Times New Roman"/>
          <w:color w:val="000000" w:themeColor="text1"/>
          <w:sz w:val="24"/>
          <w:szCs w:val="24"/>
          <w:rPrChange w:id="565" w:author="ZHANGM.H." w:date="2014-12-10T18:55:00Z">
            <w:rPr>
              <w:rFonts w:ascii="Times New Roman" w:hAnsi="Times New Roman"/>
              <w:sz w:val="24"/>
              <w:szCs w:val="24"/>
            </w:rPr>
          </w:rPrChange>
        </w:rPr>
        <w:t>t is safe to say that with extensive examples of this type of research in ARM, a major step has been achieved in fulfilling the original promise of the SCM approach.</w:t>
      </w:r>
    </w:p>
    <w:p w14:paraId="27BC1762" w14:textId="3E149D0D" w:rsidR="00C50939" w:rsidRPr="00D43EC8" w:rsidRDefault="00C50939">
      <w:pPr>
        <w:tabs>
          <w:tab w:val="left" w:pos="360"/>
        </w:tabs>
        <w:spacing w:line="480" w:lineRule="auto"/>
        <w:ind w:firstLine="360"/>
        <w:jc w:val="both"/>
        <w:rPr>
          <w:ins w:id="566" w:author="ZHANGM.H." w:date="2014-12-07T01:15:00Z"/>
          <w:rFonts w:ascii="Times New Roman" w:hAnsi="Times New Roman" w:cs="Times New Roman"/>
          <w:color w:val="000000" w:themeColor="text1"/>
          <w:szCs w:val="24"/>
          <w:rPrChange w:id="567" w:author="ZHANGM.H." w:date="2014-12-10T18:55:00Z">
            <w:rPr>
              <w:ins w:id="568" w:author="ZHANGM.H." w:date="2014-12-07T01:15:00Z"/>
              <w:rFonts w:ascii="Times New Roman" w:hAnsi="Times New Roman"/>
              <w:szCs w:val="24"/>
            </w:rPr>
          </w:rPrChange>
        </w:rPr>
        <w:pPrChange w:id="569" w:author="ZHANGM.H." w:date="2014-12-10T18:54:00Z">
          <w:pPr>
            <w:tabs>
              <w:tab w:val="left" w:pos="360"/>
            </w:tabs>
            <w:spacing w:line="360" w:lineRule="auto"/>
            <w:ind w:firstLine="360"/>
            <w:jc w:val="both"/>
          </w:pPr>
        </w:pPrChange>
      </w:pPr>
      <w:r w:rsidRPr="00D43EC8">
        <w:rPr>
          <w:rFonts w:ascii="Times New Roman" w:hAnsi="Times New Roman" w:cs="Times New Roman"/>
          <w:color w:val="000000" w:themeColor="text1"/>
          <w:szCs w:val="24"/>
          <w:rPrChange w:id="570" w:author="ZHANGM.H." w:date="2014-12-10T18:55:00Z">
            <w:rPr>
              <w:rFonts w:ascii="Times New Roman" w:hAnsi="Times New Roman" w:cs="Times New Roman"/>
              <w:szCs w:val="24"/>
            </w:rPr>
          </w:rPrChange>
        </w:rPr>
        <w:t xml:space="preserve">The SCM is a convenient </w:t>
      </w:r>
      <w:proofErr w:type="spellStart"/>
      <w:r w:rsidRPr="00D43EC8">
        <w:rPr>
          <w:rFonts w:ascii="Times New Roman" w:hAnsi="Times New Roman" w:cs="Times New Roman"/>
          <w:color w:val="000000" w:themeColor="text1"/>
          <w:szCs w:val="24"/>
          <w:rPrChange w:id="571" w:author="ZHANGM.H." w:date="2014-12-10T18:55:00Z">
            <w:rPr>
              <w:rFonts w:ascii="Times New Roman" w:hAnsi="Times New Roman" w:cs="Times New Roman"/>
              <w:szCs w:val="24"/>
            </w:rPr>
          </w:rPrChange>
        </w:rPr>
        <w:t>testbed</w:t>
      </w:r>
      <w:proofErr w:type="spellEnd"/>
      <w:r w:rsidRPr="00D43EC8">
        <w:rPr>
          <w:rFonts w:ascii="Times New Roman" w:hAnsi="Times New Roman" w:cs="Times New Roman"/>
          <w:color w:val="000000" w:themeColor="text1"/>
          <w:szCs w:val="24"/>
          <w:rPrChange w:id="572" w:author="ZHANGM.H." w:date="2014-12-10T18:55:00Z">
            <w:rPr>
              <w:rFonts w:ascii="Times New Roman" w:hAnsi="Times New Roman" w:cs="Times New Roman"/>
              <w:szCs w:val="24"/>
            </w:rPr>
          </w:rPrChange>
        </w:rPr>
        <w:t xml:space="preserve"> for examining many aspects of the ways in which GCMs treat subgrid physical processes.  For example, Lane et al. (2000) found strong sensitivity to vertical resolution in several test integrations in which they increased the number of layers substantially.  Several possibilities are raised by this result.  One is that the parameterizations are constructed around implicit assumptions as to how many layers are involved, so that they do not generalize to arbitrary vertical resolution and converge at sufficiently small vertical grid size</w:t>
      </w:r>
      <w:ins w:id="573" w:author="Steve Ortega" w:date="2013-10-21T10:56:00Z">
        <w:r w:rsidR="00AC4151" w:rsidRPr="00D43EC8">
          <w:rPr>
            <w:rFonts w:ascii="Times New Roman" w:hAnsi="Times New Roman" w:cs="Times New Roman"/>
            <w:color w:val="000000" w:themeColor="text1"/>
            <w:szCs w:val="24"/>
            <w:rPrChange w:id="574" w:author="ZHANGM.H." w:date="2014-12-10T18:55:00Z">
              <w:rPr>
                <w:rFonts w:ascii="Times New Roman" w:hAnsi="Times New Roman"/>
                <w:szCs w:val="24"/>
              </w:rPr>
            </w:rPrChange>
          </w:rPr>
          <w:t>s</w:t>
        </w:r>
      </w:ins>
      <w:r w:rsidRPr="00D43EC8">
        <w:rPr>
          <w:rFonts w:ascii="Times New Roman" w:hAnsi="Times New Roman" w:cs="Times New Roman"/>
          <w:color w:val="000000" w:themeColor="text1"/>
          <w:szCs w:val="24"/>
          <w:rPrChange w:id="575" w:author="ZHANGM.H." w:date="2014-12-10T18:55:00Z">
            <w:rPr>
              <w:rFonts w:ascii="Times New Roman" w:hAnsi="Times New Roman"/>
              <w:szCs w:val="24"/>
            </w:rPr>
          </w:rPrChange>
        </w:rPr>
        <w:t xml:space="preserve">.  Another is that typical GCM and NWP vertical resolutions are simply inadequate for some aspects of parameterized subgrid physics, </w:t>
      </w:r>
      <w:ins w:id="576" w:author="ZHANGM.H." w:date="2014-12-07T03:36:00Z">
        <w:r w:rsidR="00BD2902" w:rsidRPr="00D43EC8">
          <w:rPr>
            <w:rFonts w:ascii="Times New Roman" w:hAnsi="Times New Roman" w:cs="Times New Roman"/>
            <w:color w:val="000000" w:themeColor="text1"/>
            <w:szCs w:val="24"/>
            <w:rPrChange w:id="577" w:author="ZHANGM.H." w:date="2014-12-10T18:55:00Z">
              <w:rPr>
                <w:rFonts w:ascii="Times New Roman" w:hAnsi="Times New Roman"/>
                <w:szCs w:val="24"/>
              </w:rPr>
            </w:rPrChange>
          </w:rPr>
          <w:t xml:space="preserve">such as </w:t>
        </w:r>
      </w:ins>
      <w:ins w:id="578" w:author="ZHANGM.H." w:date="2014-12-07T03:37:00Z">
        <w:r w:rsidR="00BD2902" w:rsidRPr="00D43EC8">
          <w:rPr>
            <w:rFonts w:ascii="Times New Roman" w:hAnsi="Times New Roman" w:cs="Times New Roman"/>
            <w:color w:val="000000" w:themeColor="text1"/>
            <w:szCs w:val="24"/>
            <w:rPrChange w:id="579" w:author="ZHANGM.H." w:date="2014-12-10T18:55:00Z">
              <w:rPr>
                <w:rFonts w:ascii="Times New Roman" w:hAnsi="Times New Roman"/>
                <w:szCs w:val="24"/>
              </w:rPr>
            </w:rPrChange>
          </w:rPr>
          <w:t xml:space="preserve">marine stratocumulus clouds, </w:t>
        </w:r>
      </w:ins>
      <w:r w:rsidRPr="00D43EC8">
        <w:rPr>
          <w:rFonts w:ascii="Times New Roman" w:hAnsi="Times New Roman" w:cs="Times New Roman"/>
          <w:color w:val="000000" w:themeColor="text1"/>
          <w:szCs w:val="24"/>
          <w:rPrChange w:id="580" w:author="ZHANGM.H." w:date="2014-12-10T18:55:00Z">
            <w:rPr>
              <w:rFonts w:ascii="Times New Roman" w:hAnsi="Times New Roman"/>
              <w:szCs w:val="24"/>
            </w:rPr>
          </w:rPrChange>
        </w:rPr>
        <w:t>although they may generally be satisfactory from the viewpoint of large-scale dynamics.</w:t>
      </w:r>
    </w:p>
    <w:p w14:paraId="2C4F894D" w14:textId="26880990" w:rsidR="00032423" w:rsidRPr="00D43EC8" w:rsidRDefault="00EF32D1">
      <w:pPr>
        <w:spacing w:line="480" w:lineRule="auto"/>
        <w:ind w:firstLine="360"/>
        <w:jc w:val="both"/>
        <w:rPr>
          <w:rFonts w:ascii="Times New Roman" w:hAnsi="Times New Roman" w:cs="Times New Roman"/>
          <w:color w:val="000000" w:themeColor="text1"/>
          <w:szCs w:val="24"/>
          <w:rPrChange w:id="581" w:author="ZHANGM.H." w:date="2014-12-10T18:55:00Z">
            <w:rPr>
              <w:rFonts w:ascii="Times New Roman" w:hAnsi="Times New Roman" w:cs="Times New Roman"/>
              <w:szCs w:val="24"/>
            </w:rPr>
          </w:rPrChange>
        </w:rPr>
        <w:pPrChange w:id="582" w:author="ZHANGM.H." w:date="2014-12-10T18:54:00Z">
          <w:pPr>
            <w:tabs>
              <w:tab w:val="left" w:pos="360"/>
            </w:tabs>
            <w:spacing w:line="360" w:lineRule="auto"/>
            <w:ind w:firstLine="360"/>
            <w:jc w:val="both"/>
          </w:pPr>
        </w:pPrChange>
      </w:pPr>
      <w:ins w:id="583" w:author="ZHANGM.H." w:date="2014-12-07T01:18:00Z">
        <w:r w:rsidRPr="00D43EC8">
          <w:rPr>
            <w:rFonts w:ascii="Times New Roman" w:hAnsi="Times New Roman" w:cs="Times New Roman"/>
            <w:color w:val="000000" w:themeColor="text1"/>
            <w:szCs w:val="24"/>
            <w:rPrChange w:id="584" w:author="ZHANGM.H." w:date="2014-12-10T18:55:00Z">
              <w:rPr>
                <w:color w:val="3333FF"/>
              </w:rPr>
            </w:rPrChange>
          </w:rPr>
          <w:t xml:space="preserve">The SCM </w:t>
        </w:r>
      </w:ins>
      <w:ins w:id="585" w:author="ZHANGM.H." w:date="2014-12-07T01:33:00Z">
        <w:r w:rsidR="007D7FC1" w:rsidRPr="00D43EC8">
          <w:rPr>
            <w:rFonts w:ascii="Times New Roman" w:hAnsi="Times New Roman" w:cs="Times New Roman"/>
            <w:color w:val="000000" w:themeColor="text1"/>
            <w:szCs w:val="24"/>
            <w:rPrChange w:id="586" w:author="ZHANGM.H." w:date="2014-12-10T18:55:00Z">
              <w:rPr>
                <w:color w:val="3333FF"/>
              </w:rPr>
            </w:rPrChange>
          </w:rPr>
          <w:t>approach</w:t>
        </w:r>
      </w:ins>
      <w:ins w:id="587" w:author="ZHANGM.H." w:date="2014-12-07T01:18:00Z">
        <w:r w:rsidRPr="00D43EC8">
          <w:rPr>
            <w:rFonts w:ascii="Times New Roman" w:hAnsi="Times New Roman" w:cs="Times New Roman"/>
            <w:color w:val="000000" w:themeColor="text1"/>
            <w:szCs w:val="24"/>
            <w:rPrChange w:id="588" w:author="ZHANGM.H." w:date="2014-12-10T18:55:00Z">
              <w:rPr>
                <w:color w:val="3333FF"/>
              </w:rPr>
            </w:rPrChange>
          </w:rPr>
          <w:t xml:space="preserve"> has been also used by the Global Energy and Water </w:t>
        </w:r>
      </w:ins>
      <w:ins w:id="589" w:author="ZHANGM.H." w:date="2014-12-07T01:23:00Z">
        <w:r w:rsidRPr="00D43EC8">
          <w:rPr>
            <w:rFonts w:ascii="Times New Roman" w:hAnsi="Times New Roman" w:cs="Times New Roman"/>
            <w:color w:val="000000" w:themeColor="text1"/>
            <w:szCs w:val="24"/>
            <w:rPrChange w:id="590" w:author="ZHANGM.H." w:date="2014-12-10T18:55:00Z">
              <w:rPr>
                <w:color w:val="3333FF"/>
              </w:rPr>
            </w:rPrChange>
          </w:rPr>
          <w:t>Cycle Experiment (GEWEX) Cloud System Study</w:t>
        </w:r>
      </w:ins>
      <w:ins w:id="591" w:author="ZHANGM.H." w:date="2014-12-07T01:24:00Z">
        <w:r w:rsidRPr="00D43EC8">
          <w:rPr>
            <w:rFonts w:ascii="Times New Roman" w:hAnsi="Times New Roman" w:cs="Times New Roman"/>
            <w:color w:val="000000" w:themeColor="text1"/>
            <w:szCs w:val="24"/>
            <w:rPrChange w:id="592" w:author="ZHANGM.H." w:date="2014-12-10T18:55:00Z">
              <w:rPr>
                <w:color w:val="3333FF"/>
              </w:rPr>
            </w:rPrChange>
          </w:rPr>
          <w:t xml:space="preserve"> (GCSS)</w:t>
        </w:r>
      </w:ins>
      <w:ins w:id="593" w:author="ZHANGM.H." w:date="2014-12-07T01:18:00Z">
        <w:r w:rsidRPr="00D43EC8">
          <w:rPr>
            <w:rFonts w:ascii="Times New Roman" w:hAnsi="Times New Roman" w:cs="Times New Roman"/>
            <w:color w:val="000000" w:themeColor="text1"/>
            <w:szCs w:val="24"/>
            <w:rPrChange w:id="594" w:author="ZHANGM.H." w:date="2014-12-10T18:55:00Z">
              <w:rPr>
                <w:color w:val="3333FF"/>
              </w:rPr>
            </w:rPrChange>
          </w:rPr>
          <w:t xml:space="preserve"> </w:t>
        </w:r>
      </w:ins>
      <w:ins w:id="595" w:author="ZHANGM.H." w:date="2014-12-07T01:16:00Z">
        <w:r w:rsidR="00032423" w:rsidRPr="00D43EC8">
          <w:rPr>
            <w:rFonts w:ascii="Times New Roman" w:hAnsi="Times New Roman" w:cs="Times New Roman"/>
            <w:color w:val="000000" w:themeColor="text1"/>
            <w:szCs w:val="24"/>
            <w:rPrChange w:id="596" w:author="ZHANGM.H." w:date="2014-12-10T18:55:00Z">
              <w:rPr>
                <w:color w:val="3333FF"/>
              </w:rPr>
            </w:rPrChange>
          </w:rPr>
          <w:t>/G</w:t>
        </w:r>
      </w:ins>
      <w:ins w:id="597" w:author="ZHANGM.H." w:date="2014-12-07T01:23:00Z">
        <w:r w:rsidRPr="00D43EC8">
          <w:rPr>
            <w:rFonts w:ascii="Times New Roman" w:hAnsi="Times New Roman" w:cs="Times New Roman"/>
            <w:color w:val="000000" w:themeColor="text1"/>
            <w:szCs w:val="24"/>
            <w:rPrChange w:id="598" w:author="ZHANGM.H." w:date="2014-12-10T18:55:00Z">
              <w:rPr>
                <w:color w:val="3333FF"/>
              </w:rPr>
            </w:rPrChange>
          </w:rPr>
          <w:t>lobal Atmospheric System Study (G</w:t>
        </w:r>
      </w:ins>
      <w:ins w:id="599" w:author="ZHANGM.H." w:date="2014-12-07T01:16:00Z">
        <w:r w:rsidR="00032423" w:rsidRPr="00D43EC8">
          <w:rPr>
            <w:rFonts w:ascii="Times New Roman" w:hAnsi="Times New Roman" w:cs="Times New Roman"/>
            <w:color w:val="000000" w:themeColor="text1"/>
            <w:szCs w:val="24"/>
            <w:rPrChange w:id="600" w:author="ZHANGM.H." w:date="2014-12-10T18:55:00Z">
              <w:rPr>
                <w:color w:val="3333FF"/>
              </w:rPr>
            </w:rPrChange>
          </w:rPr>
          <w:t>ASS</w:t>
        </w:r>
      </w:ins>
      <w:ins w:id="601" w:author="ZHANGM.H." w:date="2014-12-07T01:24:00Z">
        <w:r w:rsidRPr="00D43EC8">
          <w:rPr>
            <w:rFonts w:ascii="Times New Roman" w:hAnsi="Times New Roman" w:cs="Times New Roman"/>
            <w:color w:val="000000" w:themeColor="text1"/>
            <w:szCs w:val="24"/>
            <w:rPrChange w:id="602" w:author="ZHANGM.H." w:date="2014-12-10T18:55:00Z">
              <w:rPr>
                <w:color w:val="3333FF"/>
              </w:rPr>
            </w:rPrChange>
          </w:rPr>
          <w:t xml:space="preserve">) to study cloud processes </w:t>
        </w:r>
      </w:ins>
      <w:ins w:id="603" w:author="ZHANGM.H." w:date="2014-12-07T01:33:00Z">
        <w:r w:rsidR="007D7FC1" w:rsidRPr="00D43EC8">
          <w:rPr>
            <w:rFonts w:ascii="Times New Roman" w:hAnsi="Times New Roman" w:cs="Times New Roman"/>
            <w:color w:val="000000" w:themeColor="text1"/>
            <w:szCs w:val="24"/>
            <w:rPrChange w:id="604" w:author="ZHANGM.H." w:date="2014-12-10T18:55:00Z">
              <w:rPr>
                <w:color w:val="3333FF"/>
              </w:rPr>
            </w:rPrChange>
          </w:rPr>
          <w:t>in which</w:t>
        </w:r>
      </w:ins>
      <w:ins w:id="605" w:author="ZHANGM.H." w:date="2014-12-07T01:24:00Z">
        <w:r w:rsidRPr="00D43EC8">
          <w:rPr>
            <w:rFonts w:ascii="Times New Roman" w:hAnsi="Times New Roman" w:cs="Times New Roman"/>
            <w:color w:val="000000" w:themeColor="text1"/>
            <w:szCs w:val="24"/>
            <w:rPrChange w:id="606" w:author="ZHANGM.H." w:date="2014-12-10T18:55:00Z">
              <w:rPr>
                <w:color w:val="3333FF"/>
              </w:rPr>
            </w:rPrChange>
          </w:rPr>
          <w:t xml:space="preserve"> CRMs and LES models</w:t>
        </w:r>
      </w:ins>
      <w:ins w:id="607" w:author="ZHANGM.H." w:date="2014-12-07T01:33:00Z">
        <w:r w:rsidR="007D7FC1" w:rsidRPr="00D43EC8">
          <w:rPr>
            <w:rFonts w:ascii="Times New Roman" w:hAnsi="Times New Roman" w:cs="Times New Roman"/>
            <w:color w:val="000000" w:themeColor="text1"/>
            <w:szCs w:val="24"/>
            <w:rPrChange w:id="608" w:author="ZHANGM.H." w:date="2014-12-10T18:55:00Z">
              <w:rPr>
                <w:color w:val="3333FF"/>
              </w:rPr>
            </w:rPrChange>
          </w:rPr>
          <w:t xml:space="preserve"> are also used</w:t>
        </w:r>
      </w:ins>
      <w:ins w:id="609" w:author="ZHANGM.H." w:date="2014-12-07T01:24:00Z">
        <w:r w:rsidRPr="00D43EC8">
          <w:rPr>
            <w:rFonts w:ascii="Times New Roman" w:hAnsi="Times New Roman" w:cs="Times New Roman"/>
            <w:color w:val="000000" w:themeColor="text1"/>
            <w:szCs w:val="24"/>
            <w:rPrChange w:id="610" w:author="ZHANGM.H." w:date="2014-12-10T18:55:00Z">
              <w:rPr>
                <w:color w:val="3333FF"/>
              </w:rPr>
            </w:rPrChange>
          </w:rPr>
          <w:t>.</w:t>
        </w:r>
      </w:ins>
      <w:ins w:id="611" w:author="ZHANGM.H." w:date="2014-12-07T01:25:00Z">
        <w:r w:rsidRPr="00D43EC8">
          <w:rPr>
            <w:rFonts w:ascii="Times New Roman" w:hAnsi="Times New Roman" w:cs="Times New Roman"/>
            <w:color w:val="000000" w:themeColor="text1"/>
            <w:szCs w:val="24"/>
            <w:rPrChange w:id="612" w:author="ZHANGM.H." w:date="2014-12-10T18:55:00Z">
              <w:rPr>
                <w:color w:val="3333FF"/>
              </w:rPr>
            </w:rPrChange>
          </w:rPr>
          <w:t xml:space="preserve">  Most of the GCSS/GASS studies employed </w:t>
        </w:r>
      </w:ins>
      <w:ins w:id="613" w:author="ZHANGM.H." w:date="2014-12-07T01:26:00Z">
        <w:r w:rsidRPr="00D43EC8">
          <w:rPr>
            <w:rFonts w:ascii="Times New Roman" w:hAnsi="Times New Roman" w:cs="Times New Roman"/>
            <w:color w:val="000000" w:themeColor="text1"/>
            <w:szCs w:val="24"/>
            <w:rPrChange w:id="614" w:author="ZHANGM.H." w:date="2014-12-10T18:55:00Z">
              <w:rPr>
                <w:color w:val="3333FF"/>
              </w:rPr>
            </w:rPrChange>
          </w:rPr>
          <w:t xml:space="preserve">idealized </w:t>
        </w:r>
      </w:ins>
      <w:ins w:id="615" w:author="ZHANGM.H." w:date="2014-12-07T01:25:00Z">
        <w:r w:rsidRPr="00D43EC8">
          <w:rPr>
            <w:rFonts w:ascii="Times New Roman" w:hAnsi="Times New Roman" w:cs="Times New Roman"/>
            <w:color w:val="000000" w:themeColor="text1"/>
            <w:szCs w:val="24"/>
            <w:rPrChange w:id="616" w:author="ZHANGM.H." w:date="2014-12-10T18:55:00Z">
              <w:rPr>
                <w:color w:val="3333FF"/>
              </w:rPr>
            </w:rPrChange>
          </w:rPr>
          <w:t xml:space="preserve">horizontal forcing data </w:t>
        </w:r>
      </w:ins>
      <w:ins w:id="617" w:author="ZHANGM.H." w:date="2014-12-07T01:26:00Z">
        <w:r w:rsidRPr="00D43EC8">
          <w:rPr>
            <w:rFonts w:ascii="Times New Roman" w:hAnsi="Times New Roman" w:cs="Times New Roman"/>
            <w:color w:val="000000" w:themeColor="text1"/>
            <w:szCs w:val="24"/>
            <w:rPrChange w:id="618" w:author="ZHANGM.H." w:date="2014-12-10T18:55:00Z">
              <w:rPr>
                <w:color w:val="3333FF"/>
              </w:rPr>
            </w:rPrChange>
          </w:rPr>
          <w:t xml:space="preserve">that represent certain aspects of the observations. </w:t>
        </w:r>
      </w:ins>
      <w:ins w:id="619" w:author="ZHANGM.H." w:date="2014-12-07T01:16:00Z">
        <w:r w:rsidR="00032423" w:rsidRPr="00D43EC8">
          <w:rPr>
            <w:rFonts w:ascii="Times New Roman" w:hAnsi="Times New Roman" w:cs="Times New Roman"/>
            <w:color w:val="000000" w:themeColor="text1"/>
            <w:szCs w:val="24"/>
            <w:rPrChange w:id="620" w:author="ZHANGM.H." w:date="2014-12-10T18:55:00Z">
              <w:rPr>
                <w:color w:val="3333FF"/>
              </w:rPr>
            </w:rPrChange>
          </w:rPr>
          <w:t xml:space="preserve"> </w:t>
        </w:r>
      </w:ins>
      <w:ins w:id="621" w:author="ZHANGM.H." w:date="2014-12-08T16:17:00Z">
        <w:r w:rsidR="003236B2" w:rsidRPr="00D43EC8">
          <w:rPr>
            <w:rFonts w:ascii="Times New Roman" w:hAnsi="Times New Roman" w:cs="Times New Roman"/>
            <w:color w:val="000000" w:themeColor="text1"/>
            <w:szCs w:val="24"/>
          </w:rPr>
          <w:t>Early</w:t>
        </w:r>
      </w:ins>
      <w:ins w:id="622" w:author="ZHANGM.H." w:date="2014-12-07T01:26:00Z">
        <w:r w:rsidR="003236B2" w:rsidRPr="00D43EC8">
          <w:rPr>
            <w:rFonts w:ascii="Times New Roman" w:hAnsi="Times New Roman" w:cs="Times New Roman"/>
            <w:color w:val="000000" w:themeColor="text1"/>
            <w:szCs w:val="24"/>
          </w:rPr>
          <w:t xml:space="preserve"> GCSS </w:t>
        </w:r>
      </w:ins>
      <w:ins w:id="623" w:author="ZHANGM.H." w:date="2014-12-08T17:45:00Z">
        <w:r w:rsidR="00194EF5" w:rsidRPr="00D43EC8">
          <w:rPr>
            <w:rFonts w:ascii="Times New Roman" w:hAnsi="Times New Roman" w:cs="Times New Roman"/>
            <w:color w:val="000000" w:themeColor="text1"/>
            <w:szCs w:val="24"/>
          </w:rPr>
          <w:t xml:space="preserve">SCM </w:t>
        </w:r>
      </w:ins>
      <w:ins w:id="624" w:author="ZHANGM.H." w:date="2014-12-08T16:17:00Z">
        <w:r w:rsidR="003236B2" w:rsidRPr="00D43EC8">
          <w:rPr>
            <w:rFonts w:ascii="Times New Roman" w:hAnsi="Times New Roman" w:cs="Times New Roman"/>
            <w:color w:val="000000" w:themeColor="text1"/>
            <w:szCs w:val="24"/>
          </w:rPr>
          <w:t>studies</w:t>
        </w:r>
      </w:ins>
      <w:ins w:id="625" w:author="ZHANGM.H." w:date="2014-12-07T01:26:00Z">
        <w:r w:rsidRPr="00D43EC8">
          <w:rPr>
            <w:rFonts w:ascii="Times New Roman" w:hAnsi="Times New Roman" w:cs="Times New Roman"/>
            <w:color w:val="000000" w:themeColor="text1"/>
            <w:szCs w:val="24"/>
            <w:rPrChange w:id="626" w:author="ZHANGM.H." w:date="2014-12-10T18:55:00Z">
              <w:rPr>
                <w:color w:val="3333FF"/>
              </w:rPr>
            </w:rPrChange>
          </w:rPr>
          <w:t xml:space="preserve"> include </w:t>
        </w:r>
      </w:ins>
      <w:ins w:id="627" w:author="ZHANGM.H." w:date="2014-12-08T16:11:00Z">
        <w:r w:rsidR="00986C2D" w:rsidRPr="00D43EC8">
          <w:rPr>
            <w:rFonts w:ascii="Times New Roman" w:hAnsi="Times New Roman" w:cs="Times New Roman"/>
            <w:color w:val="000000" w:themeColor="text1"/>
            <w:szCs w:val="24"/>
          </w:rPr>
          <w:t xml:space="preserve">the </w:t>
        </w:r>
      </w:ins>
      <w:ins w:id="628" w:author="ZHANGM.H." w:date="2014-12-08T16:15:00Z">
        <w:r w:rsidR="00986C2D" w:rsidRPr="00D43EC8">
          <w:rPr>
            <w:rFonts w:ascii="Times New Roman" w:hAnsi="Times New Roman" w:cs="Times New Roman"/>
            <w:color w:val="000000" w:themeColor="text1"/>
            <w:szCs w:val="24"/>
          </w:rPr>
          <w:t>modeling of stratocumulus topped boundary layer (</w:t>
        </w:r>
        <w:proofErr w:type="spellStart"/>
        <w:r w:rsidR="00986C2D" w:rsidRPr="00D43EC8">
          <w:rPr>
            <w:rFonts w:ascii="Times New Roman" w:hAnsi="Times New Roman" w:cs="Times New Roman"/>
            <w:color w:val="000000" w:themeColor="text1"/>
            <w:szCs w:val="24"/>
          </w:rPr>
          <w:t>Bech</w:t>
        </w:r>
      </w:ins>
      <w:ins w:id="629" w:author="ZHANGM.H." w:date="2014-12-08T16:16:00Z">
        <w:r w:rsidR="003236B2" w:rsidRPr="00D43EC8">
          <w:rPr>
            <w:rFonts w:ascii="Times New Roman" w:hAnsi="Times New Roman" w:cs="Times New Roman"/>
            <w:color w:val="000000" w:themeColor="text1"/>
            <w:szCs w:val="24"/>
          </w:rPr>
          <w:t>told</w:t>
        </w:r>
        <w:proofErr w:type="spellEnd"/>
        <w:r w:rsidR="003236B2" w:rsidRPr="00D43EC8">
          <w:rPr>
            <w:rFonts w:ascii="Times New Roman" w:hAnsi="Times New Roman" w:cs="Times New Roman"/>
            <w:color w:val="000000" w:themeColor="text1"/>
            <w:szCs w:val="24"/>
          </w:rPr>
          <w:t xml:space="preserve"> et al. 1996</w:t>
        </w:r>
      </w:ins>
      <w:ins w:id="630" w:author="ZHANGM.H." w:date="2014-12-08T16:22:00Z">
        <w:r w:rsidR="003236B2" w:rsidRPr="00D43EC8">
          <w:rPr>
            <w:rFonts w:ascii="Times New Roman" w:hAnsi="Times New Roman" w:cs="Times New Roman"/>
            <w:color w:val="000000" w:themeColor="text1"/>
            <w:szCs w:val="24"/>
          </w:rPr>
          <w:t>; Zhu et al. 2005</w:t>
        </w:r>
      </w:ins>
      <w:ins w:id="631" w:author="ZHANGM.H." w:date="2014-12-08T16:16:00Z">
        <w:r w:rsidR="003236B2" w:rsidRPr="00D43EC8">
          <w:rPr>
            <w:rFonts w:ascii="Times New Roman" w:hAnsi="Times New Roman" w:cs="Times New Roman"/>
            <w:color w:val="000000" w:themeColor="text1"/>
            <w:szCs w:val="24"/>
          </w:rPr>
          <w:t xml:space="preserve">), the </w:t>
        </w:r>
      </w:ins>
      <w:ins w:id="632" w:author="ZHANGM.H." w:date="2014-12-08T16:14:00Z">
        <w:r w:rsidR="00986C2D" w:rsidRPr="00D43EC8">
          <w:rPr>
            <w:rFonts w:ascii="Times New Roman" w:hAnsi="Times New Roman" w:cs="Times New Roman"/>
            <w:color w:val="000000" w:themeColor="text1"/>
            <w:szCs w:val="24"/>
          </w:rPr>
          <w:t>smoke cloud case (</w:t>
        </w:r>
        <w:proofErr w:type="spellStart"/>
        <w:r w:rsidR="00986C2D" w:rsidRPr="00D43EC8">
          <w:rPr>
            <w:rFonts w:ascii="Times New Roman" w:hAnsi="Times New Roman" w:cs="Times New Roman"/>
            <w:color w:val="000000" w:themeColor="text1"/>
            <w:szCs w:val="24"/>
          </w:rPr>
          <w:t>Bretherton</w:t>
        </w:r>
        <w:proofErr w:type="spellEnd"/>
        <w:r w:rsidR="00986C2D" w:rsidRPr="00D43EC8">
          <w:rPr>
            <w:rFonts w:ascii="Times New Roman" w:hAnsi="Times New Roman" w:cs="Times New Roman"/>
            <w:color w:val="000000" w:themeColor="text1"/>
            <w:szCs w:val="24"/>
          </w:rPr>
          <w:t xml:space="preserve"> et al. </w:t>
        </w:r>
      </w:ins>
      <w:ins w:id="633" w:author="ZHANGM.H." w:date="2014-12-08T16:15:00Z">
        <w:r w:rsidR="00986C2D" w:rsidRPr="00D43EC8">
          <w:rPr>
            <w:rFonts w:ascii="Times New Roman" w:hAnsi="Times New Roman" w:cs="Times New Roman"/>
            <w:color w:val="000000" w:themeColor="text1"/>
            <w:szCs w:val="24"/>
          </w:rPr>
          <w:t>1999</w:t>
        </w:r>
      </w:ins>
      <w:ins w:id="634" w:author="ZHANGM.H." w:date="2014-12-08T16:56:00Z">
        <w:r w:rsidR="003E0198" w:rsidRPr="00D43EC8">
          <w:rPr>
            <w:rFonts w:ascii="Times New Roman" w:hAnsi="Times New Roman" w:cs="Times New Roman"/>
            <w:color w:val="000000" w:themeColor="text1"/>
            <w:szCs w:val="24"/>
          </w:rPr>
          <w:t>b</w:t>
        </w:r>
      </w:ins>
      <w:ins w:id="635" w:author="ZHANGM.H." w:date="2014-12-08T16:15:00Z">
        <w:r w:rsidR="00986C2D" w:rsidRPr="00D43EC8">
          <w:rPr>
            <w:rFonts w:ascii="Times New Roman" w:hAnsi="Times New Roman" w:cs="Times New Roman"/>
            <w:color w:val="000000" w:themeColor="text1"/>
            <w:szCs w:val="24"/>
          </w:rPr>
          <w:t xml:space="preserve">), the </w:t>
        </w:r>
      </w:ins>
      <w:ins w:id="636" w:author="ZHANGM.H." w:date="2014-12-08T16:11:00Z">
        <w:r w:rsidR="00986C2D" w:rsidRPr="00D43EC8">
          <w:rPr>
            <w:rFonts w:ascii="Times New Roman" w:hAnsi="Times New Roman" w:cs="Times New Roman"/>
            <w:color w:val="000000" w:themeColor="text1"/>
            <w:szCs w:val="24"/>
          </w:rPr>
          <w:t xml:space="preserve">Atlantic Stratocumulus Transition Experiment (ASTEX, </w:t>
        </w:r>
        <w:proofErr w:type="spellStart"/>
        <w:r w:rsidR="00986C2D" w:rsidRPr="00D43EC8">
          <w:rPr>
            <w:rFonts w:ascii="Times New Roman" w:hAnsi="Times New Roman" w:cs="Times New Roman"/>
            <w:color w:val="000000" w:themeColor="text1"/>
            <w:szCs w:val="24"/>
          </w:rPr>
          <w:t>Bretherton</w:t>
        </w:r>
        <w:proofErr w:type="spellEnd"/>
        <w:r w:rsidR="00986C2D" w:rsidRPr="00D43EC8">
          <w:rPr>
            <w:rFonts w:ascii="Times New Roman" w:hAnsi="Times New Roman" w:cs="Times New Roman"/>
            <w:color w:val="000000" w:themeColor="text1"/>
            <w:szCs w:val="24"/>
          </w:rPr>
          <w:t xml:space="preserve"> et al. </w:t>
        </w:r>
      </w:ins>
      <w:ins w:id="637" w:author="ZHANGM.H." w:date="2014-12-08T16:14:00Z">
        <w:r w:rsidR="00986C2D" w:rsidRPr="00D43EC8">
          <w:rPr>
            <w:rFonts w:ascii="Times New Roman" w:hAnsi="Times New Roman" w:cs="Times New Roman"/>
            <w:color w:val="000000" w:themeColor="text1"/>
            <w:szCs w:val="24"/>
          </w:rPr>
          <w:t>1999</w:t>
        </w:r>
      </w:ins>
      <w:ins w:id="638" w:author="ZHANGM.H." w:date="2014-12-08T16:56:00Z">
        <w:r w:rsidR="003E0198" w:rsidRPr="00D43EC8">
          <w:rPr>
            <w:rFonts w:ascii="Times New Roman" w:hAnsi="Times New Roman" w:cs="Times New Roman"/>
            <w:color w:val="000000" w:themeColor="text1"/>
            <w:szCs w:val="24"/>
          </w:rPr>
          <w:t>a</w:t>
        </w:r>
      </w:ins>
      <w:ins w:id="639" w:author="ZHANGM.H." w:date="2014-12-08T16:11:00Z">
        <w:r w:rsidR="00986C2D" w:rsidRPr="00D43EC8">
          <w:rPr>
            <w:rFonts w:ascii="Times New Roman" w:hAnsi="Times New Roman" w:cs="Times New Roman"/>
            <w:color w:val="000000" w:themeColor="text1"/>
            <w:szCs w:val="24"/>
          </w:rPr>
          <w:t>)</w:t>
        </w:r>
      </w:ins>
      <w:ins w:id="640" w:author="ZHANGM.H." w:date="2014-12-08T16:18:00Z">
        <w:r w:rsidR="003236B2" w:rsidRPr="00D43EC8">
          <w:rPr>
            <w:rFonts w:ascii="Times New Roman" w:hAnsi="Times New Roman" w:cs="Times New Roman"/>
            <w:color w:val="000000" w:themeColor="text1"/>
            <w:szCs w:val="24"/>
          </w:rPr>
          <w:t>, and the diurnal cycle of shallow c</w:t>
        </w:r>
      </w:ins>
      <w:ins w:id="641" w:author="ZHANGM.H." w:date="2014-12-08T16:19:00Z">
        <w:r w:rsidR="003236B2" w:rsidRPr="00D43EC8">
          <w:rPr>
            <w:rFonts w:ascii="Times New Roman" w:hAnsi="Times New Roman" w:cs="Times New Roman"/>
            <w:color w:val="000000" w:themeColor="text1"/>
            <w:szCs w:val="24"/>
          </w:rPr>
          <w:t>umulus over land (</w:t>
        </w:r>
        <w:proofErr w:type="spellStart"/>
        <w:r w:rsidR="003236B2" w:rsidRPr="00D43EC8">
          <w:rPr>
            <w:rFonts w:ascii="Times New Roman" w:hAnsi="Times New Roman" w:cs="Times New Roman"/>
            <w:color w:val="000000" w:themeColor="text1"/>
            <w:szCs w:val="24"/>
            <w:shd w:val="clear" w:color="auto" w:fill="FFFFFF"/>
            <w:rPrChange w:id="642" w:author="ZHANGM.H." w:date="2014-12-10T18:55:00Z">
              <w:rPr>
                <w:rFonts w:ascii="Arial" w:hAnsi="Arial" w:cs="Arial"/>
                <w:color w:val="000000"/>
                <w:sz w:val="18"/>
                <w:szCs w:val="18"/>
                <w:shd w:val="clear" w:color="auto" w:fill="FFFFFF"/>
              </w:rPr>
            </w:rPrChange>
          </w:rPr>
          <w:t>Lenderink</w:t>
        </w:r>
        <w:proofErr w:type="spellEnd"/>
        <w:r w:rsidR="003236B2" w:rsidRPr="00D43EC8">
          <w:rPr>
            <w:rFonts w:ascii="Times New Roman" w:hAnsi="Times New Roman" w:cs="Times New Roman"/>
            <w:color w:val="000000" w:themeColor="text1"/>
            <w:szCs w:val="24"/>
            <w:shd w:val="clear" w:color="auto" w:fill="FFFFFF"/>
            <w:rPrChange w:id="643" w:author="ZHANGM.H." w:date="2014-12-10T18:55:00Z">
              <w:rPr>
                <w:rFonts w:ascii="Arial" w:hAnsi="Arial" w:cs="Arial"/>
                <w:color w:val="000000"/>
                <w:sz w:val="18"/>
                <w:szCs w:val="18"/>
                <w:shd w:val="clear" w:color="auto" w:fill="FFFFFF"/>
              </w:rPr>
            </w:rPrChange>
          </w:rPr>
          <w:t xml:space="preserve"> et al. 2004</w:t>
        </w:r>
      </w:ins>
      <w:ins w:id="644" w:author="ZHANGM.H." w:date="2014-12-08T16:57:00Z">
        <w:r w:rsidR="003E0198" w:rsidRPr="00D43EC8">
          <w:rPr>
            <w:rFonts w:ascii="Times New Roman" w:hAnsi="Times New Roman" w:cs="Times New Roman"/>
            <w:color w:val="000000" w:themeColor="text1"/>
            <w:szCs w:val="24"/>
            <w:shd w:val="clear" w:color="auto" w:fill="FFFFFF"/>
            <w:rPrChange w:id="645" w:author="ZHANGM.H." w:date="2014-12-10T18:55:00Z">
              <w:rPr>
                <w:rFonts w:ascii="Arial" w:hAnsi="Arial" w:cs="Arial"/>
                <w:color w:val="000000"/>
                <w:sz w:val="18"/>
                <w:szCs w:val="18"/>
                <w:shd w:val="clear" w:color="auto" w:fill="FFFFFF"/>
              </w:rPr>
            </w:rPrChange>
          </w:rPr>
          <w:t xml:space="preserve">; </w:t>
        </w:r>
        <w:proofErr w:type="spellStart"/>
        <w:r w:rsidR="003E0198" w:rsidRPr="00D43EC8">
          <w:rPr>
            <w:rFonts w:ascii="Times New Roman" w:hAnsi="Times New Roman" w:cs="Times New Roman"/>
            <w:color w:val="000000" w:themeColor="text1"/>
            <w:szCs w:val="24"/>
          </w:rPr>
          <w:t>Guichard</w:t>
        </w:r>
        <w:proofErr w:type="spellEnd"/>
        <w:r w:rsidR="003E0198" w:rsidRPr="00D43EC8">
          <w:rPr>
            <w:rFonts w:ascii="Times New Roman" w:hAnsi="Times New Roman" w:cs="Times New Roman"/>
            <w:color w:val="000000" w:themeColor="text1"/>
            <w:szCs w:val="24"/>
          </w:rPr>
          <w:t xml:space="preserve"> et al.; 2004</w:t>
        </w:r>
      </w:ins>
      <w:ins w:id="646" w:author="ZHANGM.H." w:date="2014-12-08T16:19:00Z">
        <w:r w:rsidR="003236B2" w:rsidRPr="00D43EC8">
          <w:rPr>
            <w:rFonts w:ascii="Times New Roman" w:hAnsi="Times New Roman" w:cs="Times New Roman"/>
            <w:color w:val="000000" w:themeColor="text1"/>
            <w:szCs w:val="24"/>
            <w:shd w:val="clear" w:color="auto" w:fill="FFFFFF"/>
            <w:rPrChange w:id="647" w:author="ZHANGM.H." w:date="2014-12-10T18:55:00Z">
              <w:rPr>
                <w:rFonts w:ascii="Arial" w:hAnsi="Arial" w:cs="Arial"/>
                <w:color w:val="000000"/>
                <w:sz w:val="18"/>
                <w:szCs w:val="18"/>
                <w:shd w:val="clear" w:color="auto" w:fill="FFFFFF"/>
              </w:rPr>
            </w:rPrChange>
          </w:rPr>
          <w:t>).</w:t>
        </w:r>
      </w:ins>
      <w:ins w:id="648" w:author="ZHANGM.H." w:date="2014-12-07T01:27:00Z">
        <w:r w:rsidRPr="00D43EC8">
          <w:rPr>
            <w:rFonts w:ascii="Times New Roman" w:hAnsi="Times New Roman" w:cs="Times New Roman"/>
            <w:color w:val="000000" w:themeColor="text1"/>
            <w:szCs w:val="24"/>
            <w:rPrChange w:id="649" w:author="ZHANGM.H." w:date="2014-12-10T18:55:00Z">
              <w:rPr>
                <w:color w:val="3333FF"/>
              </w:rPr>
            </w:rPrChange>
          </w:rPr>
          <w:t xml:space="preserve"> </w:t>
        </w:r>
      </w:ins>
      <w:ins w:id="650" w:author="ZHANGM.H." w:date="2014-12-07T01:28:00Z">
        <w:r w:rsidRPr="00D43EC8">
          <w:rPr>
            <w:rFonts w:ascii="Times New Roman" w:hAnsi="Times New Roman" w:cs="Times New Roman"/>
            <w:color w:val="000000" w:themeColor="text1"/>
            <w:szCs w:val="24"/>
            <w:rPrChange w:id="651" w:author="ZHANGM.H." w:date="2014-12-10T18:55:00Z">
              <w:rPr>
                <w:color w:val="3333FF"/>
              </w:rPr>
            </w:rPrChange>
          </w:rPr>
          <w:t xml:space="preserve"> </w:t>
        </w:r>
      </w:ins>
      <w:ins w:id="652" w:author="ZHANGM.H." w:date="2014-12-08T16:21:00Z">
        <w:r w:rsidR="003236B2" w:rsidRPr="00D43EC8">
          <w:rPr>
            <w:rFonts w:ascii="Times New Roman" w:hAnsi="Times New Roman" w:cs="Times New Roman"/>
            <w:color w:val="000000" w:themeColor="text1"/>
            <w:szCs w:val="24"/>
          </w:rPr>
          <w:t>The GCSS/GASS case</w:t>
        </w:r>
      </w:ins>
      <w:ins w:id="653" w:author="ZHANGM.H." w:date="2014-12-07T01:29:00Z">
        <w:r w:rsidR="007D7FC1" w:rsidRPr="00D43EC8">
          <w:rPr>
            <w:rFonts w:ascii="Times New Roman" w:hAnsi="Times New Roman" w:cs="Times New Roman"/>
            <w:color w:val="000000" w:themeColor="text1"/>
            <w:szCs w:val="24"/>
            <w:rPrChange w:id="654" w:author="ZHANGM.H." w:date="2014-12-10T18:55:00Z">
              <w:rPr>
                <w:color w:val="3333FF"/>
              </w:rPr>
            </w:rPrChange>
          </w:rPr>
          <w:t xml:space="preserve"> studies </w:t>
        </w:r>
      </w:ins>
      <w:ins w:id="655" w:author="ZHANGM.H." w:date="2014-12-07T01:30:00Z">
        <w:r w:rsidR="007D7FC1" w:rsidRPr="00D43EC8">
          <w:rPr>
            <w:rFonts w:ascii="Times New Roman" w:hAnsi="Times New Roman" w:cs="Times New Roman"/>
            <w:color w:val="000000" w:themeColor="text1"/>
            <w:szCs w:val="24"/>
            <w:rPrChange w:id="656" w:author="ZHANGM.H." w:date="2014-12-10T18:55:00Z">
              <w:rPr>
                <w:color w:val="3333FF"/>
              </w:rPr>
            </w:rPrChange>
          </w:rPr>
          <w:t xml:space="preserve">have </w:t>
        </w:r>
      </w:ins>
      <w:ins w:id="657" w:author="ZHANGM.H." w:date="2014-12-08T16:21:00Z">
        <w:r w:rsidR="003236B2" w:rsidRPr="00D43EC8">
          <w:rPr>
            <w:rFonts w:ascii="Times New Roman" w:hAnsi="Times New Roman" w:cs="Times New Roman"/>
            <w:color w:val="000000" w:themeColor="text1"/>
            <w:szCs w:val="24"/>
          </w:rPr>
          <w:t>enriched the</w:t>
        </w:r>
      </w:ins>
      <w:ins w:id="658" w:author="ZHANGM.H." w:date="2014-12-07T01:30:00Z">
        <w:r w:rsidR="007D7FC1" w:rsidRPr="00D43EC8">
          <w:rPr>
            <w:rFonts w:ascii="Times New Roman" w:hAnsi="Times New Roman" w:cs="Times New Roman"/>
            <w:color w:val="000000" w:themeColor="text1"/>
            <w:szCs w:val="24"/>
            <w:rPrChange w:id="659" w:author="ZHANGM.H." w:date="2014-12-10T18:55:00Z">
              <w:rPr>
                <w:color w:val="3333FF"/>
              </w:rPr>
            </w:rPrChange>
          </w:rPr>
          <w:t xml:space="preserve"> SCM studies in ARM</w:t>
        </w:r>
      </w:ins>
      <w:ins w:id="660" w:author="ZHANGM.H." w:date="2014-12-08T16:21:00Z">
        <w:r w:rsidR="003236B2" w:rsidRPr="00D43EC8">
          <w:rPr>
            <w:rFonts w:ascii="Times New Roman" w:hAnsi="Times New Roman" w:cs="Times New Roman"/>
            <w:color w:val="000000" w:themeColor="text1"/>
            <w:szCs w:val="24"/>
          </w:rPr>
          <w:t xml:space="preserve"> </w:t>
        </w:r>
      </w:ins>
      <w:ins w:id="661" w:author="ZHANGM.H." w:date="2014-12-07T01:31:00Z">
        <w:r w:rsidR="003E0198" w:rsidRPr="00D43EC8">
          <w:rPr>
            <w:rFonts w:ascii="Times New Roman" w:hAnsi="Times New Roman" w:cs="Times New Roman"/>
            <w:color w:val="000000" w:themeColor="text1"/>
            <w:szCs w:val="24"/>
          </w:rPr>
          <w:t>(e.g.</w:t>
        </w:r>
      </w:ins>
      <w:ins w:id="662" w:author="ZHANGM.H." w:date="2014-12-08T16:57:00Z">
        <w:r w:rsidR="003E0198" w:rsidRPr="00D43EC8">
          <w:rPr>
            <w:rFonts w:ascii="Times New Roman" w:hAnsi="Times New Roman" w:cs="Times New Roman"/>
            <w:color w:val="000000" w:themeColor="text1"/>
            <w:szCs w:val="24"/>
          </w:rPr>
          <w:t xml:space="preserve">, </w:t>
        </w:r>
        <w:proofErr w:type="spellStart"/>
        <w:r w:rsidR="003E0198" w:rsidRPr="00D43EC8">
          <w:rPr>
            <w:rFonts w:ascii="Times New Roman" w:hAnsi="Times New Roman" w:cs="Times New Roman"/>
            <w:color w:val="000000" w:themeColor="text1"/>
            <w:szCs w:val="24"/>
          </w:rPr>
          <w:t>Guichard</w:t>
        </w:r>
        <w:proofErr w:type="spellEnd"/>
        <w:r w:rsidR="003E0198" w:rsidRPr="00D43EC8">
          <w:rPr>
            <w:rFonts w:ascii="Times New Roman" w:hAnsi="Times New Roman" w:cs="Times New Roman"/>
            <w:color w:val="000000" w:themeColor="text1"/>
            <w:szCs w:val="24"/>
          </w:rPr>
          <w:t xml:space="preserve"> et al.; 2004; </w:t>
        </w:r>
      </w:ins>
      <w:proofErr w:type="spellStart"/>
      <w:ins w:id="663" w:author="ZHANGM.H." w:date="2014-12-08T16:21:00Z">
        <w:r w:rsidR="003236B2" w:rsidRPr="00D43EC8">
          <w:rPr>
            <w:rFonts w:ascii="Times New Roman" w:hAnsi="Times New Roman" w:cs="Times New Roman"/>
            <w:color w:val="000000" w:themeColor="text1"/>
            <w:szCs w:val="24"/>
          </w:rPr>
          <w:t>Fridlind</w:t>
        </w:r>
        <w:proofErr w:type="spellEnd"/>
        <w:r w:rsidR="003236B2" w:rsidRPr="00D43EC8">
          <w:rPr>
            <w:rFonts w:ascii="Times New Roman" w:hAnsi="Times New Roman" w:cs="Times New Roman"/>
            <w:color w:val="000000" w:themeColor="text1"/>
            <w:szCs w:val="24"/>
          </w:rPr>
          <w:t xml:space="preserve"> 201</w:t>
        </w:r>
      </w:ins>
      <w:ins w:id="664" w:author="ZHANGM.H." w:date="2014-12-08T16:56:00Z">
        <w:r w:rsidR="003E0198" w:rsidRPr="00D43EC8">
          <w:rPr>
            <w:rFonts w:ascii="Times New Roman" w:hAnsi="Times New Roman" w:cs="Times New Roman"/>
            <w:color w:val="000000" w:themeColor="text1"/>
            <w:szCs w:val="24"/>
          </w:rPr>
          <w:t>2</w:t>
        </w:r>
      </w:ins>
      <w:ins w:id="665" w:author="ZHANGM.H." w:date="2014-12-08T16:21:00Z">
        <w:r w:rsidR="003236B2" w:rsidRPr="00D43EC8">
          <w:rPr>
            <w:rFonts w:ascii="Times New Roman" w:hAnsi="Times New Roman" w:cs="Times New Roman"/>
            <w:color w:val="000000" w:themeColor="text1"/>
            <w:szCs w:val="24"/>
          </w:rPr>
          <w:t xml:space="preserve">; </w:t>
        </w:r>
      </w:ins>
      <w:proofErr w:type="spellStart"/>
      <w:ins w:id="666" w:author="ZHANGM.H." w:date="2014-12-08T15:56:00Z">
        <w:r w:rsidR="00691930" w:rsidRPr="00D43EC8">
          <w:rPr>
            <w:rFonts w:ascii="Times New Roman" w:hAnsi="Times New Roman" w:cs="Times New Roman"/>
            <w:color w:val="000000" w:themeColor="text1"/>
            <w:szCs w:val="24"/>
          </w:rPr>
          <w:t>Petch</w:t>
        </w:r>
        <w:proofErr w:type="spellEnd"/>
        <w:r w:rsidR="00691930" w:rsidRPr="00D43EC8">
          <w:rPr>
            <w:rFonts w:ascii="Times New Roman" w:hAnsi="Times New Roman" w:cs="Times New Roman"/>
            <w:color w:val="000000" w:themeColor="text1"/>
            <w:szCs w:val="24"/>
          </w:rPr>
          <w:t xml:space="preserve"> et al. 2014)</w:t>
        </w:r>
      </w:ins>
      <w:ins w:id="667" w:author="ZHANGM.H." w:date="2014-12-07T01:31:00Z">
        <w:r w:rsidR="007D7FC1" w:rsidRPr="00D43EC8">
          <w:rPr>
            <w:rFonts w:ascii="Times New Roman" w:hAnsi="Times New Roman" w:cs="Times New Roman"/>
            <w:color w:val="000000" w:themeColor="text1"/>
            <w:szCs w:val="24"/>
            <w:rPrChange w:id="668" w:author="ZHANGM.H." w:date="2014-12-10T18:55:00Z">
              <w:rPr>
                <w:color w:val="3333FF"/>
              </w:rPr>
            </w:rPrChange>
          </w:rPr>
          <w:t xml:space="preserve">.   </w:t>
        </w:r>
      </w:ins>
      <w:ins w:id="669" w:author="ZHANGM.H." w:date="2014-12-07T01:29:00Z">
        <w:r w:rsidR="007D7FC1" w:rsidRPr="00D43EC8">
          <w:rPr>
            <w:rFonts w:ascii="Times New Roman" w:hAnsi="Times New Roman" w:cs="Times New Roman"/>
            <w:color w:val="000000" w:themeColor="text1"/>
            <w:szCs w:val="24"/>
            <w:rPrChange w:id="670" w:author="ZHANGM.H." w:date="2014-12-10T18:55:00Z">
              <w:rPr>
                <w:color w:val="3333FF"/>
              </w:rPr>
            </w:rPrChange>
          </w:rPr>
          <w:t xml:space="preserve"> </w:t>
        </w:r>
      </w:ins>
      <w:ins w:id="671" w:author="ZHANGM.H." w:date="2014-12-07T01:27:00Z">
        <w:r w:rsidRPr="00D43EC8">
          <w:rPr>
            <w:rFonts w:ascii="Times New Roman" w:hAnsi="Times New Roman" w:cs="Times New Roman"/>
            <w:color w:val="000000" w:themeColor="text1"/>
            <w:szCs w:val="24"/>
            <w:rPrChange w:id="672" w:author="ZHANGM.H." w:date="2014-12-10T18:55:00Z">
              <w:rPr>
                <w:color w:val="3333FF"/>
              </w:rPr>
            </w:rPrChange>
          </w:rPr>
          <w:t xml:space="preserve"> </w:t>
        </w:r>
      </w:ins>
    </w:p>
    <w:p w14:paraId="6288702B" w14:textId="1C029FB1" w:rsidR="00533FDD" w:rsidRPr="00D43EC8" w:rsidRDefault="00F45D9F">
      <w:pPr>
        <w:spacing w:line="480" w:lineRule="auto"/>
        <w:jc w:val="both"/>
        <w:rPr>
          <w:rFonts w:ascii="Times New Roman" w:hAnsi="Times New Roman" w:cs="Times New Roman"/>
          <w:b/>
          <w:color w:val="000000" w:themeColor="text1"/>
          <w:szCs w:val="24"/>
          <w:rPrChange w:id="673" w:author="ZHANGM.H." w:date="2014-12-10T18:59:00Z">
            <w:rPr>
              <w:rFonts w:ascii="Times New Roman" w:hAnsi="Times New Roman" w:cs="Times New Roman"/>
              <w:b/>
              <w:szCs w:val="24"/>
            </w:rPr>
          </w:rPrChange>
        </w:rPr>
        <w:pPrChange w:id="674" w:author="ZHANGM.H." w:date="2014-12-10T18:54:00Z">
          <w:pPr>
            <w:spacing w:line="360" w:lineRule="auto"/>
            <w:jc w:val="both"/>
          </w:pPr>
        </w:pPrChange>
      </w:pPr>
      <w:r w:rsidRPr="00D43EC8">
        <w:rPr>
          <w:rFonts w:ascii="Times New Roman" w:hAnsi="Times New Roman" w:cs="Times New Roman"/>
          <w:b/>
          <w:color w:val="000000" w:themeColor="text1"/>
          <w:szCs w:val="24"/>
          <w:rPrChange w:id="675" w:author="ZHANGM.H." w:date="2014-12-10T18:59:00Z">
            <w:rPr>
              <w:rFonts w:ascii="Times New Roman" w:hAnsi="Times New Roman" w:cs="Times New Roman"/>
              <w:b/>
              <w:szCs w:val="24"/>
            </w:rPr>
          </w:rPrChange>
        </w:rPr>
        <w:t>1.</w:t>
      </w:r>
      <w:r w:rsidR="000A2B4D" w:rsidRPr="00D43EC8">
        <w:rPr>
          <w:rFonts w:ascii="Times New Roman" w:hAnsi="Times New Roman" w:cs="Times New Roman"/>
          <w:b/>
          <w:color w:val="000000" w:themeColor="text1"/>
          <w:szCs w:val="24"/>
          <w:rPrChange w:id="676" w:author="ZHANGM.H." w:date="2014-12-10T18:59:00Z">
            <w:rPr>
              <w:rFonts w:ascii="Times New Roman" w:hAnsi="Times New Roman" w:cs="Times New Roman"/>
              <w:b/>
              <w:szCs w:val="24"/>
            </w:rPr>
          </w:rPrChange>
        </w:rPr>
        <w:t>3</w:t>
      </w:r>
      <w:r w:rsidR="004F2D70" w:rsidRPr="00D43EC8">
        <w:rPr>
          <w:rFonts w:ascii="Times New Roman" w:hAnsi="Times New Roman" w:cs="Times New Roman"/>
          <w:b/>
          <w:color w:val="000000" w:themeColor="text1"/>
          <w:szCs w:val="24"/>
          <w:rPrChange w:id="677" w:author="ZHANGM.H." w:date="2014-12-10T18:59:00Z">
            <w:rPr>
              <w:rFonts w:ascii="Times New Roman" w:hAnsi="Times New Roman" w:cs="Times New Roman"/>
              <w:b/>
              <w:szCs w:val="24"/>
            </w:rPr>
          </w:rPrChange>
        </w:rPr>
        <w:t xml:space="preserve"> </w:t>
      </w:r>
      <w:r w:rsidR="000A2B4D" w:rsidRPr="00D43EC8">
        <w:rPr>
          <w:rFonts w:ascii="Times New Roman" w:hAnsi="Times New Roman" w:cs="Times New Roman"/>
          <w:b/>
          <w:color w:val="000000" w:themeColor="text1"/>
          <w:szCs w:val="24"/>
          <w:rPrChange w:id="678" w:author="ZHANGM.H." w:date="2014-12-10T18:59:00Z">
            <w:rPr>
              <w:rFonts w:ascii="Times New Roman" w:hAnsi="Times New Roman" w:cs="Times New Roman"/>
              <w:b/>
              <w:szCs w:val="24"/>
            </w:rPr>
          </w:rPrChange>
        </w:rPr>
        <w:t>Requirement on large scale forcing data</w:t>
      </w:r>
    </w:p>
    <w:p w14:paraId="16525242" w14:textId="150F3F4B" w:rsidR="000C50B2" w:rsidRPr="00D43EC8" w:rsidRDefault="00533FDD">
      <w:pPr>
        <w:spacing w:line="480" w:lineRule="auto"/>
        <w:ind w:firstLine="360"/>
        <w:jc w:val="both"/>
        <w:rPr>
          <w:rFonts w:ascii="Times New Roman" w:hAnsi="Times New Roman" w:cs="Times New Roman"/>
          <w:color w:val="000000" w:themeColor="text1"/>
          <w:szCs w:val="24"/>
          <w:rPrChange w:id="679" w:author="ZHANGM.H." w:date="2014-12-10T18:55:00Z">
            <w:rPr>
              <w:rFonts w:ascii="Times New Roman" w:hAnsi="Times New Roman" w:cs="Times New Roman"/>
              <w:szCs w:val="24"/>
            </w:rPr>
          </w:rPrChange>
        </w:rPr>
        <w:pPrChange w:id="680" w:author="ZHANGM.H." w:date="2014-12-10T18:54:00Z">
          <w:pPr>
            <w:spacing w:line="360" w:lineRule="auto"/>
            <w:ind w:firstLine="360"/>
            <w:jc w:val="both"/>
          </w:pPr>
        </w:pPrChange>
      </w:pPr>
      <w:r w:rsidRPr="00D43EC8">
        <w:rPr>
          <w:rFonts w:ascii="Times New Roman" w:hAnsi="Times New Roman" w:cs="Times New Roman"/>
          <w:color w:val="000000" w:themeColor="text1"/>
          <w:szCs w:val="24"/>
          <w:rPrChange w:id="681" w:author="ZHANGM.H." w:date="2014-12-10T18:55:00Z">
            <w:rPr>
              <w:rFonts w:ascii="Times New Roman" w:hAnsi="Times New Roman" w:cs="Times New Roman"/>
              <w:szCs w:val="24"/>
            </w:rPr>
          </w:rPrChange>
        </w:rPr>
        <w:lastRenderedPageBreak/>
        <w:t>In the simplest setting, the SCMs calculate the time evolution</w:t>
      </w:r>
      <w:r w:rsidR="000C50B2" w:rsidRPr="00D43EC8">
        <w:rPr>
          <w:rFonts w:ascii="Times New Roman" w:hAnsi="Times New Roman" w:cs="Times New Roman"/>
          <w:color w:val="000000" w:themeColor="text1"/>
          <w:szCs w:val="24"/>
          <w:rPrChange w:id="682" w:author="ZHANGM.H." w:date="2014-12-10T18:55:00Z">
            <w:rPr>
              <w:rFonts w:ascii="Times New Roman" w:hAnsi="Times New Roman" w:cs="Times New Roman"/>
              <w:szCs w:val="24"/>
            </w:rPr>
          </w:rPrChange>
        </w:rPr>
        <w:t xml:space="preserve"> of the vertical distributions of temperature</w:t>
      </w:r>
      <w:r w:rsidR="0059038C" w:rsidRPr="00D43EC8">
        <w:rPr>
          <w:rFonts w:ascii="Times New Roman" w:hAnsi="Times New Roman" w:cs="Times New Roman"/>
          <w:color w:val="000000" w:themeColor="text1"/>
          <w:szCs w:val="24"/>
          <w:rPrChange w:id="683" w:author="ZHANGM.H." w:date="2014-12-10T18:55:00Z">
            <w:rPr>
              <w:rFonts w:ascii="Times New Roman" w:hAnsi="Times New Roman" w:cs="Times New Roman"/>
              <w:szCs w:val="24"/>
            </w:rPr>
          </w:rPrChange>
        </w:rPr>
        <w:t xml:space="preserve"> and water </w:t>
      </w:r>
      <w:del w:id="684" w:author="ZHANGM.H." w:date="2013-10-22T10:46:00Z">
        <w:r w:rsidR="0059038C" w:rsidRPr="00D43EC8" w:rsidDel="00B10FD9">
          <w:rPr>
            <w:rFonts w:ascii="Times New Roman" w:hAnsi="Times New Roman" w:cs="Times New Roman"/>
            <w:color w:val="000000" w:themeColor="text1"/>
            <w:szCs w:val="24"/>
            <w:rPrChange w:id="685" w:author="ZHANGM.H." w:date="2014-12-10T18:55:00Z">
              <w:rPr>
                <w:rFonts w:ascii="Times New Roman" w:hAnsi="Times New Roman" w:cs="Times New Roman"/>
                <w:szCs w:val="24"/>
              </w:rPr>
            </w:rPrChange>
          </w:rPr>
          <w:delText>paper</w:delText>
        </w:r>
      </w:del>
      <w:ins w:id="686" w:author="ZHANGM.H." w:date="2013-10-22T10:46:00Z">
        <w:r w:rsidR="00B10FD9" w:rsidRPr="00D43EC8">
          <w:rPr>
            <w:rFonts w:ascii="Times New Roman" w:hAnsi="Times New Roman" w:cs="Times New Roman"/>
            <w:color w:val="000000" w:themeColor="text1"/>
            <w:szCs w:val="24"/>
            <w:rPrChange w:id="687" w:author="ZHANGM.H." w:date="2014-12-10T18:55:00Z">
              <w:rPr>
                <w:rFonts w:ascii="Times New Roman" w:hAnsi="Times New Roman" w:cs="Times New Roman"/>
                <w:szCs w:val="24"/>
              </w:rPr>
            </w:rPrChange>
          </w:rPr>
          <w:t>vap</w:t>
        </w:r>
      </w:ins>
      <w:ins w:id="688" w:author="ZHANGM.H." w:date="2014-12-07T02:01:00Z">
        <w:r w:rsidR="008F722B" w:rsidRPr="00D43EC8">
          <w:rPr>
            <w:rFonts w:ascii="Times New Roman" w:hAnsi="Times New Roman" w:cs="Times New Roman"/>
            <w:color w:val="000000" w:themeColor="text1"/>
            <w:szCs w:val="24"/>
            <w:rPrChange w:id="689" w:author="ZHANGM.H." w:date="2014-12-10T18:55:00Z">
              <w:rPr>
                <w:rFonts w:ascii="Times New Roman" w:hAnsi="Times New Roman" w:cs="Times New Roman"/>
                <w:szCs w:val="24"/>
              </w:rPr>
            </w:rPrChange>
          </w:rPr>
          <w:t>o</w:t>
        </w:r>
      </w:ins>
      <w:ins w:id="690" w:author="ZHANGM.H." w:date="2013-10-22T10:46:00Z">
        <w:r w:rsidR="00B10FD9" w:rsidRPr="00D43EC8">
          <w:rPr>
            <w:rFonts w:ascii="Times New Roman" w:hAnsi="Times New Roman" w:cs="Times New Roman"/>
            <w:color w:val="000000" w:themeColor="text1"/>
            <w:szCs w:val="24"/>
            <w:rPrChange w:id="691" w:author="ZHANGM.H." w:date="2014-12-10T18:55:00Z">
              <w:rPr>
                <w:rFonts w:ascii="Times New Roman" w:hAnsi="Times New Roman" w:cs="Times New Roman"/>
                <w:szCs w:val="24"/>
              </w:rPr>
            </w:rPrChange>
          </w:rPr>
          <w:t>r</w:t>
        </w:r>
      </w:ins>
      <w:r w:rsidR="0059038C" w:rsidRPr="00D43EC8">
        <w:rPr>
          <w:rFonts w:ascii="Times New Roman" w:hAnsi="Times New Roman" w:cs="Times New Roman"/>
          <w:color w:val="000000" w:themeColor="text1"/>
          <w:szCs w:val="24"/>
          <w:rPrChange w:id="692" w:author="ZHANGM.H." w:date="2014-12-10T18:55:00Z">
            <w:rPr>
              <w:rFonts w:ascii="Times New Roman" w:hAnsi="Times New Roman" w:cs="Times New Roman"/>
              <w:szCs w:val="24"/>
            </w:rPr>
          </w:rPrChange>
        </w:rPr>
        <w:t xml:space="preserve">, schematically written </w:t>
      </w:r>
      <w:r w:rsidR="00A44839" w:rsidRPr="00D43EC8">
        <w:rPr>
          <w:rFonts w:ascii="Times New Roman" w:hAnsi="Times New Roman" w:cs="Times New Roman"/>
          <w:color w:val="000000" w:themeColor="text1"/>
          <w:szCs w:val="24"/>
          <w:rPrChange w:id="693" w:author="ZHANGM.H." w:date="2014-12-10T18:55:00Z">
            <w:rPr>
              <w:rFonts w:ascii="Times New Roman" w:hAnsi="Times New Roman" w:cs="Times New Roman"/>
              <w:szCs w:val="24"/>
            </w:rPr>
          </w:rPrChange>
        </w:rPr>
        <w:t>as:</w:t>
      </w:r>
      <w:r w:rsidR="000C50B2" w:rsidRPr="00D43EC8">
        <w:rPr>
          <w:rFonts w:ascii="Times New Roman" w:hAnsi="Times New Roman" w:cs="Times New Roman"/>
          <w:color w:val="000000" w:themeColor="text1"/>
          <w:szCs w:val="24"/>
          <w:rPrChange w:id="694" w:author="ZHANGM.H." w:date="2014-12-10T18:55:00Z">
            <w:rPr>
              <w:rFonts w:ascii="Times New Roman" w:hAnsi="Times New Roman" w:cs="Times New Roman"/>
              <w:szCs w:val="24"/>
            </w:rPr>
          </w:rPrChange>
        </w:rPr>
        <w:t xml:space="preserve">  </w:t>
      </w:r>
    </w:p>
    <w:p w14:paraId="6C555E07" w14:textId="6F2A602D" w:rsidR="00533FDD" w:rsidRPr="00D43EC8" w:rsidRDefault="0055604F">
      <w:pPr>
        <w:spacing w:line="480" w:lineRule="auto"/>
        <w:ind w:firstLine="360"/>
        <w:jc w:val="both"/>
        <w:rPr>
          <w:rFonts w:ascii="Times New Roman" w:hAnsi="Times New Roman" w:cs="Times New Roman"/>
          <w:color w:val="000000" w:themeColor="text1"/>
          <w:szCs w:val="24"/>
          <w:rPrChange w:id="695" w:author="ZHANGM.H." w:date="2014-12-10T18:55:00Z">
            <w:rPr>
              <w:rFonts w:ascii="Times New Roman" w:hAnsi="Times New Roman" w:cs="Times New Roman"/>
              <w:szCs w:val="24"/>
            </w:rPr>
          </w:rPrChange>
        </w:rPr>
        <w:pPrChange w:id="696" w:author="ZHANGM.H." w:date="2014-12-10T18:54:00Z">
          <w:pPr>
            <w:spacing w:line="360" w:lineRule="auto"/>
            <w:ind w:firstLine="360"/>
            <w:jc w:val="both"/>
          </w:pPr>
        </w:pPrChange>
      </w:pPr>
      <w:r w:rsidRPr="00D43EC8">
        <w:rPr>
          <w:rFonts w:ascii="Times New Roman" w:hAnsi="Times New Roman" w:cs="Times New Roman"/>
          <w:color w:val="000000" w:themeColor="text1"/>
          <w:position w:val="-28"/>
          <w:szCs w:val="24"/>
        </w:rPr>
        <w:object w:dxaOrig="3800" w:dyaOrig="660" w14:anchorId="259754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2pt;height:33.95pt" o:ole="">
            <v:imagedata r:id="rId9" o:title=""/>
          </v:shape>
          <o:OLEObject Type="Embed" ProgID="Equation.3" ShapeID="_x0000_i1025" DrawAspect="Content" ObjectID="_1479794588" r:id="rId10"/>
        </w:object>
      </w:r>
      <w:r w:rsidR="00533FDD" w:rsidRPr="00D43EC8">
        <w:rPr>
          <w:rFonts w:ascii="Times New Roman" w:hAnsi="Times New Roman" w:cs="Times New Roman"/>
          <w:color w:val="000000" w:themeColor="text1"/>
          <w:szCs w:val="24"/>
          <w:rPrChange w:id="697" w:author="ZHANGM.H." w:date="2014-12-10T18:55:00Z">
            <w:rPr>
              <w:rFonts w:ascii="Times New Roman" w:hAnsi="Times New Roman" w:cs="Times New Roman"/>
              <w:szCs w:val="24"/>
            </w:rPr>
          </w:rPrChange>
        </w:rPr>
        <w:tab/>
      </w:r>
      <w:r w:rsidR="00533FDD" w:rsidRPr="00D43EC8">
        <w:rPr>
          <w:rFonts w:ascii="Times New Roman" w:hAnsi="Times New Roman" w:cs="Times New Roman"/>
          <w:color w:val="000000" w:themeColor="text1"/>
          <w:szCs w:val="24"/>
          <w:rPrChange w:id="698" w:author="ZHANGM.H." w:date="2014-12-10T18:55:00Z">
            <w:rPr>
              <w:rFonts w:ascii="Times New Roman" w:hAnsi="Times New Roman" w:cs="Times New Roman"/>
              <w:szCs w:val="24"/>
            </w:rPr>
          </w:rPrChange>
        </w:rPr>
        <w:tab/>
      </w:r>
      <w:r w:rsidR="00533FDD" w:rsidRPr="00D43EC8">
        <w:rPr>
          <w:rFonts w:ascii="Times New Roman" w:hAnsi="Times New Roman" w:cs="Times New Roman"/>
          <w:color w:val="000000" w:themeColor="text1"/>
          <w:szCs w:val="24"/>
          <w:rPrChange w:id="699" w:author="ZHANGM.H." w:date="2014-12-10T18:55:00Z">
            <w:rPr>
              <w:rFonts w:ascii="Times New Roman" w:hAnsi="Times New Roman" w:cs="Times New Roman"/>
              <w:szCs w:val="24"/>
            </w:rPr>
          </w:rPrChange>
        </w:rPr>
        <w:tab/>
      </w:r>
      <w:r w:rsidR="00533FDD" w:rsidRPr="00D43EC8">
        <w:rPr>
          <w:rFonts w:ascii="Times New Roman" w:hAnsi="Times New Roman" w:cs="Times New Roman"/>
          <w:color w:val="000000" w:themeColor="text1"/>
          <w:szCs w:val="24"/>
          <w:rPrChange w:id="700" w:author="ZHANGM.H." w:date="2014-12-10T18:55:00Z">
            <w:rPr>
              <w:rFonts w:ascii="Times New Roman" w:hAnsi="Times New Roman" w:cs="Times New Roman"/>
              <w:szCs w:val="24"/>
            </w:rPr>
          </w:rPrChange>
        </w:rPr>
        <w:tab/>
      </w:r>
      <w:r w:rsidR="00533FDD" w:rsidRPr="00D43EC8">
        <w:rPr>
          <w:rFonts w:ascii="Times New Roman" w:hAnsi="Times New Roman" w:cs="Times New Roman"/>
          <w:color w:val="000000" w:themeColor="text1"/>
          <w:szCs w:val="24"/>
          <w:rPrChange w:id="701" w:author="ZHANGM.H." w:date="2014-12-10T18:55:00Z">
            <w:rPr>
              <w:rFonts w:ascii="Times New Roman" w:hAnsi="Times New Roman" w:cs="Times New Roman"/>
              <w:szCs w:val="24"/>
            </w:rPr>
          </w:rPrChange>
        </w:rPr>
        <w:tab/>
      </w:r>
      <w:r w:rsidR="00533FDD" w:rsidRPr="00D43EC8">
        <w:rPr>
          <w:rFonts w:ascii="Times New Roman" w:hAnsi="Times New Roman" w:cs="Times New Roman"/>
          <w:color w:val="000000" w:themeColor="text1"/>
          <w:szCs w:val="24"/>
          <w:rPrChange w:id="702" w:author="ZHANGM.H." w:date="2014-12-10T18:55:00Z">
            <w:rPr>
              <w:rFonts w:ascii="Times New Roman" w:hAnsi="Times New Roman" w:cs="Times New Roman"/>
              <w:szCs w:val="24"/>
            </w:rPr>
          </w:rPrChange>
        </w:rPr>
        <w:tab/>
        <w:t>(1)</w:t>
      </w:r>
    </w:p>
    <w:p w14:paraId="2205258F" w14:textId="77777777" w:rsidR="00533FDD" w:rsidRPr="00D43EC8" w:rsidRDefault="00533FDD">
      <w:pPr>
        <w:spacing w:line="480" w:lineRule="auto"/>
        <w:ind w:firstLine="360"/>
        <w:jc w:val="both"/>
        <w:rPr>
          <w:rFonts w:ascii="Times New Roman" w:hAnsi="Times New Roman" w:cs="Times New Roman"/>
          <w:color w:val="000000" w:themeColor="text1"/>
          <w:szCs w:val="24"/>
          <w:rPrChange w:id="703" w:author="ZHANGM.H." w:date="2014-12-10T18:55:00Z">
            <w:rPr>
              <w:rFonts w:ascii="Times New Roman" w:hAnsi="Times New Roman" w:cs="Times New Roman"/>
              <w:szCs w:val="24"/>
            </w:rPr>
          </w:rPrChange>
        </w:rPr>
        <w:pPrChange w:id="704" w:author="ZHANGM.H." w:date="2014-12-10T18:54:00Z">
          <w:pPr>
            <w:spacing w:line="360" w:lineRule="auto"/>
            <w:ind w:firstLine="360"/>
            <w:jc w:val="both"/>
          </w:pPr>
        </w:pPrChange>
      </w:pPr>
      <w:r w:rsidRPr="00D43EC8">
        <w:rPr>
          <w:rFonts w:ascii="Times New Roman" w:hAnsi="Times New Roman" w:cs="Times New Roman"/>
          <w:color w:val="000000" w:themeColor="text1"/>
          <w:szCs w:val="24"/>
        </w:rPr>
        <w:object w:dxaOrig="3800" w:dyaOrig="680" w14:anchorId="39992135">
          <v:shape id="_x0000_i1026" type="#_x0000_t75" style="width:190.2pt;height:34.65pt" o:ole="">
            <v:imagedata r:id="rId11" o:title=""/>
          </v:shape>
          <o:OLEObject Type="Embed" ProgID="Equation.3" ShapeID="_x0000_i1026" DrawAspect="Content" ObjectID="_1479794589" r:id="rId12"/>
        </w:object>
      </w:r>
      <w:r w:rsidRPr="00D43EC8">
        <w:rPr>
          <w:rFonts w:ascii="Times New Roman" w:hAnsi="Times New Roman" w:cs="Times New Roman"/>
          <w:color w:val="000000" w:themeColor="text1"/>
          <w:szCs w:val="24"/>
          <w:rPrChange w:id="705" w:author="ZHANGM.H." w:date="2014-12-10T18:55:00Z">
            <w:rPr>
              <w:rFonts w:ascii="Times New Roman" w:hAnsi="Times New Roman" w:cs="Times New Roman"/>
              <w:szCs w:val="24"/>
            </w:rPr>
          </w:rPrChange>
        </w:rPr>
        <w:t>,</w:t>
      </w:r>
      <w:r w:rsidRPr="00D43EC8">
        <w:rPr>
          <w:rFonts w:ascii="Times New Roman" w:hAnsi="Times New Roman" w:cs="Times New Roman"/>
          <w:color w:val="000000" w:themeColor="text1"/>
          <w:szCs w:val="24"/>
          <w:rPrChange w:id="706" w:author="ZHANGM.H." w:date="2014-12-10T18:55:00Z">
            <w:rPr>
              <w:rFonts w:ascii="Times New Roman" w:hAnsi="Times New Roman" w:cs="Times New Roman"/>
              <w:szCs w:val="24"/>
            </w:rPr>
          </w:rPrChange>
        </w:rPr>
        <w:tab/>
      </w:r>
      <w:r w:rsidRPr="00D43EC8">
        <w:rPr>
          <w:rFonts w:ascii="Times New Roman" w:hAnsi="Times New Roman" w:cs="Times New Roman"/>
          <w:color w:val="000000" w:themeColor="text1"/>
          <w:szCs w:val="24"/>
          <w:rPrChange w:id="707" w:author="ZHANGM.H." w:date="2014-12-10T18:55:00Z">
            <w:rPr>
              <w:rFonts w:ascii="Times New Roman" w:hAnsi="Times New Roman" w:cs="Times New Roman"/>
              <w:szCs w:val="24"/>
            </w:rPr>
          </w:rPrChange>
        </w:rPr>
        <w:tab/>
      </w:r>
      <w:r w:rsidRPr="00D43EC8">
        <w:rPr>
          <w:rFonts w:ascii="Times New Roman" w:hAnsi="Times New Roman" w:cs="Times New Roman"/>
          <w:color w:val="000000" w:themeColor="text1"/>
          <w:szCs w:val="24"/>
          <w:rPrChange w:id="708" w:author="ZHANGM.H." w:date="2014-12-10T18:55:00Z">
            <w:rPr>
              <w:rFonts w:ascii="Times New Roman" w:hAnsi="Times New Roman" w:cs="Times New Roman"/>
              <w:szCs w:val="24"/>
            </w:rPr>
          </w:rPrChange>
        </w:rPr>
        <w:tab/>
      </w:r>
      <w:r w:rsidRPr="00D43EC8">
        <w:rPr>
          <w:rFonts w:ascii="Times New Roman" w:hAnsi="Times New Roman" w:cs="Times New Roman"/>
          <w:color w:val="000000" w:themeColor="text1"/>
          <w:szCs w:val="24"/>
          <w:rPrChange w:id="709" w:author="ZHANGM.H." w:date="2014-12-10T18:55:00Z">
            <w:rPr>
              <w:rFonts w:ascii="Times New Roman" w:hAnsi="Times New Roman" w:cs="Times New Roman"/>
              <w:szCs w:val="24"/>
            </w:rPr>
          </w:rPrChange>
        </w:rPr>
        <w:tab/>
      </w:r>
      <w:r w:rsidRPr="00D43EC8">
        <w:rPr>
          <w:rFonts w:ascii="Times New Roman" w:hAnsi="Times New Roman" w:cs="Times New Roman"/>
          <w:color w:val="000000" w:themeColor="text1"/>
          <w:szCs w:val="24"/>
          <w:rPrChange w:id="710" w:author="ZHANGM.H." w:date="2014-12-10T18:55:00Z">
            <w:rPr>
              <w:rFonts w:ascii="Times New Roman" w:hAnsi="Times New Roman" w:cs="Times New Roman"/>
              <w:szCs w:val="24"/>
            </w:rPr>
          </w:rPrChange>
        </w:rPr>
        <w:tab/>
      </w:r>
      <w:r w:rsidRPr="00D43EC8">
        <w:rPr>
          <w:rFonts w:ascii="Times New Roman" w:hAnsi="Times New Roman" w:cs="Times New Roman"/>
          <w:color w:val="000000" w:themeColor="text1"/>
          <w:szCs w:val="24"/>
          <w:rPrChange w:id="711" w:author="ZHANGM.H." w:date="2014-12-10T18:55:00Z">
            <w:rPr>
              <w:rFonts w:ascii="Times New Roman" w:hAnsi="Times New Roman" w:cs="Times New Roman"/>
              <w:szCs w:val="24"/>
            </w:rPr>
          </w:rPrChange>
        </w:rPr>
        <w:tab/>
        <w:t>(2)</w:t>
      </w:r>
    </w:p>
    <w:p w14:paraId="41BF2A55" w14:textId="0A7287D5" w:rsidR="0055604F" w:rsidRPr="00D43EC8" w:rsidRDefault="000C50B2">
      <w:pPr>
        <w:tabs>
          <w:tab w:val="left" w:pos="8640"/>
        </w:tabs>
        <w:spacing w:line="480" w:lineRule="auto"/>
        <w:jc w:val="both"/>
        <w:rPr>
          <w:rFonts w:ascii="Times New Roman" w:hAnsi="Times New Roman" w:cs="Times New Roman"/>
          <w:color w:val="000000" w:themeColor="text1"/>
          <w:szCs w:val="24"/>
          <w:rPrChange w:id="712" w:author="ZHANGM.H." w:date="2014-12-10T18:55:00Z">
            <w:rPr>
              <w:szCs w:val="24"/>
            </w:rPr>
          </w:rPrChange>
        </w:rPr>
        <w:pPrChange w:id="713" w:author="ZHANGM.H." w:date="2014-12-10T18:54:00Z">
          <w:pPr>
            <w:tabs>
              <w:tab w:val="left" w:pos="8640"/>
            </w:tabs>
            <w:spacing w:line="360" w:lineRule="auto"/>
            <w:jc w:val="both"/>
          </w:pPr>
        </w:pPrChange>
      </w:pPr>
      <w:r w:rsidRPr="00D43EC8">
        <w:rPr>
          <w:rFonts w:ascii="Times New Roman" w:hAnsi="Times New Roman" w:cs="Times New Roman"/>
          <w:color w:val="000000" w:themeColor="text1"/>
          <w:szCs w:val="24"/>
          <w:rPrChange w:id="714" w:author="ZHANGM.H." w:date="2014-12-10T18:55:00Z">
            <w:rPr>
              <w:rFonts w:ascii="Times New Roman" w:hAnsi="Times New Roman" w:cs="Times New Roman"/>
              <w:szCs w:val="24"/>
            </w:rPr>
          </w:rPrChange>
        </w:rPr>
        <w:t xml:space="preserve">where </w:t>
      </w:r>
      <w:r w:rsidR="00005224" w:rsidRPr="00D43EC8">
        <w:rPr>
          <w:rFonts w:ascii="Times New Roman" w:hAnsi="Times New Roman" w:cs="Times New Roman"/>
          <w:color w:val="000000" w:themeColor="text1"/>
          <w:szCs w:val="24"/>
          <w:rPrChange w:id="715" w:author="ZHANGM.H." w:date="2014-12-10T18:55:00Z">
            <w:rPr>
              <w:rFonts w:ascii="Times New Roman" w:hAnsi="Times New Roman" w:cs="Times New Roman"/>
              <w:szCs w:val="24"/>
            </w:rPr>
          </w:rPrChange>
        </w:rPr>
        <w:t xml:space="preserve"> </w:t>
      </w:r>
      <w:r w:rsidR="00005224" w:rsidRPr="00D43EC8">
        <w:rPr>
          <w:rFonts w:ascii="Times New Roman" w:hAnsi="Times New Roman" w:cs="Times New Roman"/>
          <w:noProof/>
          <w:color w:val="000000" w:themeColor="text1"/>
          <w:position w:val="-6"/>
          <w:szCs w:val="24"/>
          <w:lang w:eastAsia="zh-CN"/>
          <w:rPrChange w:id="716">
            <w:rPr>
              <w:rFonts w:ascii="Times New Roman" w:hAnsi="Times New Roman" w:cs="Times New Roman"/>
              <w:noProof/>
              <w:position w:val="-6"/>
              <w:szCs w:val="24"/>
              <w:lang w:eastAsia="zh-CN"/>
            </w:rPr>
          </w:rPrChange>
        </w:rPr>
        <w:drawing>
          <wp:inline distT="0" distB="0" distL="0" distR="0" wp14:anchorId="388398BD" wp14:editId="2B87537E">
            <wp:extent cx="123190" cy="175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190" cy="175895"/>
                    </a:xfrm>
                    <a:prstGeom prst="rect">
                      <a:avLst/>
                    </a:prstGeom>
                    <a:noFill/>
                    <a:ln>
                      <a:noFill/>
                    </a:ln>
                  </pic:spPr>
                </pic:pic>
              </a:graphicData>
            </a:graphic>
          </wp:inline>
        </w:drawing>
      </w:r>
      <w:r w:rsidR="00005224" w:rsidRPr="00D43EC8">
        <w:rPr>
          <w:rFonts w:ascii="Times New Roman" w:hAnsi="Times New Roman" w:cs="Times New Roman"/>
          <w:color w:val="000000" w:themeColor="text1"/>
          <w:szCs w:val="24"/>
          <w:rPrChange w:id="717" w:author="ZHANGM.H." w:date="2014-12-10T18:55:00Z">
            <w:rPr>
              <w:rFonts w:ascii="Times New Roman" w:hAnsi="Times New Roman" w:cs="Times New Roman"/>
              <w:szCs w:val="24"/>
            </w:rPr>
          </w:rPrChange>
        </w:rPr>
        <w:t xml:space="preserve"> and </w:t>
      </w:r>
      <w:r w:rsidR="00005224" w:rsidRPr="00D43EC8">
        <w:rPr>
          <w:rFonts w:ascii="Times New Roman" w:hAnsi="Times New Roman" w:cs="Times New Roman"/>
          <w:i/>
          <w:color w:val="000000" w:themeColor="text1"/>
          <w:szCs w:val="24"/>
          <w:rPrChange w:id="718" w:author="ZHANGM.H." w:date="2014-12-10T18:55:00Z">
            <w:rPr>
              <w:rFonts w:ascii="Times New Roman" w:hAnsi="Times New Roman" w:cs="Times New Roman"/>
              <w:i/>
              <w:szCs w:val="24"/>
            </w:rPr>
          </w:rPrChange>
        </w:rPr>
        <w:t>q</w:t>
      </w:r>
      <w:r w:rsidR="00005224" w:rsidRPr="00D43EC8">
        <w:rPr>
          <w:rFonts w:ascii="Times New Roman" w:hAnsi="Times New Roman" w:cs="Times New Roman"/>
          <w:color w:val="000000" w:themeColor="text1"/>
          <w:szCs w:val="24"/>
          <w:rPrChange w:id="719" w:author="ZHANGM.H." w:date="2014-12-10T18:55:00Z">
            <w:rPr>
              <w:rFonts w:ascii="Times New Roman" w:hAnsi="Times New Roman" w:cs="Times New Roman"/>
              <w:szCs w:val="24"/>
            </w:rPr>
          </w:rPrChange>
        </w:rPr>
        <w:t xml:space="preserve"> are potential temperature and water vapor mixing ratio; </w:t>
      </w:r>
      <w:r w:rsidRPr="00D43EC8">
        <w:rPr>
          <w:rFonts w:ascii="Times New Roman" w:hAnsi="Times New Roman" w:cs="Times New Roman"/>
          <w:color w:val="000000" w:themeColor="text1"/>
          <w:szCs w:val="24"/>
          <w:rPrChange w:id="720" w:author="ZHANGM.H." w:date="2014-12-10T18:55:00Z">
            <w:rPr>
              <w:rFonts w:ascii="Times New Roman" w:hAnsi="Times New Roman" w:cs="Times New Roman"/>
              <w:szCs w:val="24"/>
            </w:rPr>
          </w:rPrChange>
        </w:rPr>
        <w:t>subscript “</w:t>
      </w:r>
      <w:r w:rsidRPr="00D43EC8">
        <w:rPr>
          <w:rFonts w:ascii="Times New Roman" w:hAnsi="Times New Roman" w:cs="Times New Roman"/>
          <w:i/>
          <w:color w:val="000000" w:themeColor="text1"/>
          <w:szCs w:val="24"/>
          <w:rPrChange w:id="721" w:author="ZHANGM.H." w:date="2014-12-10T18:55:00Z">
            <w:rPr>
              <w:rFonts w:ascii="Times New Roman" w:hAnsi="Times New Roman" w:cs="Times New Roman"/>
              <w:i/>
              <w:szCs w:val="24"/>
            </w:rPr>
          </w:rPrChange>
        </w:rPr>
        <w:t>m</w:t>
      </w:r>
      <w:r w:rsidRPr="00D43EC8">
        <w:rPr>
          <w:rFonts w:ascii="Times New Roman" w:hAnsi="Times New Roman" w:cs="Times New Roman"/>
          <w:color w:val="000000" w:themeColor="text1"/>
          <w:szCs w:val="24"/>
          <w:rPrChange w:id="722" w:author="ZHANGM.H." w:date="2014-12-10T18:55:00Z">
            <w:rPr>
              <w:rFonts w:ascii="Times New Roman" w:hAnsi="Times New Roman" w:cs="Times New Roman"/>
              <w:szCs w:val="24"/>
            </w:rPr>
          </w:rPrChange>
        </w:rPr>
        <w:t>” denotes model values; “</w:t>
      </w:r>
      <w:r w:rsidRPr="00D43EC8">
        <w:rPr>
          <w:rFonts w:ascii="Times New Roman" w:hAnsi="Times New Roman" w:cs="Times New Roman"/>
          <w:i/>
          <w:color w:val="000000" w:themeColor="text1"/>
          <w:szCs w:val="24"/>
          <w:rPrChange w:id="723" w:author="ZHANGM.H." w:date="2014-12-10T18:55:00Z">
            <w:rPr>
              <w:rFonts w:ascii="Times New Roman" w:hAnsi="Times New Roman" w:cs="Times New Roman"/>
              <w:i/>
              <w:szCs w:val="24"/>
            </w:rPr>
          </w:rPrChange>
        </w:rPr>
        <w:t>LS</w:t>
      </w:r>
      <w:r w:rsidRPr="00D43EC8">
        <w:rPr>
          <w:rFonts w:ascii="Times New Roman" w:hAnsi="Times New Roman" w:cs="Times New Roman"/>
          <w:color w:val="000000" w:themeColor="text1"/>
          <w:szCs w:val="24"/>
          <w:rPrChange w:id="724" w:author="ZHANGM.H." w:date="2014-12-10T18:55:00Z">
            <w:rPr>
              <w:rFonts w:ascii="Times New Roman" w:hAnsi="Times New Roman" w:cs="Times New Roman"/>
              <w:szCs w:val="24"/>
            </w:rPr>
          </w:rPrChange>
        </w:rPr>
        <w:t>” stands for prescribed large-scale fields; “</w:t>
      </w:r>
      <w:r w:rsidRPr="00D43EC8">
        <w:rPr>
          <w:rFonts w:ascii="Times New Roman" w:hAnsi="Times New Roman" w:cs="Times New Roman"/>
          <w:i/>
          <w:color w:val="000000" w:themeColor="text1"/>
          <w:szCs w:val="24"/>
          <w:rPrChange w:id="725" w:author="ZHANGM.H." w:date="2014-12-10T18:55:00Z">
            <w:rPr>
              <w:rFonts w:ascii="Times New Roman" w:hAnsi="Times New Roman" w:cs="Times New Roman"/>
              <w:i/>
              <w:szCs w:val="24"/>
            </w:rPr>
          </w:rPrChange>
        </w:rPr>
        <w:t>phy</w:t>
      </w:r>
      <w:r w:rsidRPr="00D43EC8">
        <w:rPr>
          <w:rFonts w:ascii="Times New Roman" w:hAnsi="Times New Roman" w:cs="Times New Roman"/>
          <w:color w:val="000000" w:themeColor="text1"/>
          <w:szCs w:val="24"/>
          <w:rPrChange w:id="726" w:author="ZHANGM.H." w:date="2014-12-10T18:55:00Z">
            <w:rPr>
              <w:rFonts w:ascii="Times New Roman" w:hAnsi="Times New Roman" w:cs="Times New Roman"/>
              <w:szCs w:val="24"/>
            </w:rPr>
          </w:rPrChange>
        </w:rPr>
        <w:t xml:space="preserve">” </w:t>
      </w:r>
      <w:r w:rsidR="00005224" w:rsidRPr="00D43EC8">
        <w:rPr>
          <w:rFonts w:ascii="Times New Roman" w:hAnsi="Times New Roman" w:cs="Times New Roman"/>
          <w:color w:val="000000" w:themeColor="text1"/>
          <w:szCs w:val="24"/>
          <w:rPrChange w:id="727" w:author="ZHANGM.H." w:date="2014-12-10T18:55:00Z">
            <w:rPr>
              <w:rFonts w:ascii="Times New Roman" w:hAnsi="Times New Roman" w:cs="Times New Roman"/>
              <w:szCs w:val="24"/>
            </w:rPr>
          </w:rPrChange>
        </w:rPr>
        <w:t>represents</w:t>
      </w:r>
      <w:r w:rsidRPr="00D43EC8">
        <w:rPr>
          <w:rFonts w:ascii="Times New Roman" w:hAnsi="Times New Roman" w:cs="Times New Roman"/>
          <w:color w:val="000000" w:themeColor="text1"/>
          <w:szCs w:val="24"/>
          <w:rPrChange w:id="728" w:author="ZHANGM.H." w:date="2014-12-10T18:55:00Z">
            <w:rPr>
              <w:rFonts w:ascii="Times New Roman" w:hAnsi="Times New Roman" w:cs="Times New Roman"/>
              <w:szCs w:val="24"/>
            </w:rPr>
          </w:rPrChange>
        </w:rPr>
        <w:t xml:space="preserve"> physical parameterizations;</w:t>
      </w:r>
      <w:r w:rsidR="00005224" w:rsidRPr="00D43EC8">
        <w:rPr>
          <w:rFonts w:ascii="Times New Roman" w:hAnsi="Times New Roman" w:cs="Times New Roman"/>
          <w:color w:val="000000" w:themeColor="text1"/>
          <w:szCs w:val="24"/>
          <w:rPrChange w:id="729" w:author="ZHANGM.H." w:date="2014-12-10T18:55:00Z">
            <w:rPr>
              <w:rFonts w:ascii="Times New Roman" w:hAnsi="Times New Roman" w:cs="Times New Roman"/>
              <w:szCs w:val="24"/>
            </w:rPr>
          </w:rPrChange>
        </w:rPr>
        <w:t xml:space="preserve"> </w:t>
      </w:r>
      <w:r w:rsidRPr="00D43EC8">
        <w:rPr>
          <w:rFonts w:ascii="Times New Roman" w:hAnsi="Times New Roman" w:cs="Times New Roman"/>
          <w:color w:val="000000" w:themeColor="text1"/>
          <w:szCs w:val="24"/>
          <w:rPrChange w:id="730" w:author="ZHANGM.H." w:date="2014-12-10T18:55:00Z">
            <w:rPr>
              <w:rFonts w:ascii="Times New Roman" w:hAnsi="Times New Roman" w:cs="Times New Roman"/>
              <w:szCs w:val="24"/>
            </w:rPr>
          </w:rPrChange>
        </w:rPr>
        <w:t>other symbols are as commonly used.  In the vertical advection term</w:t>
      </w:r>
      <w:r w:rsidR="00005224" w:rsidRPr="00D43EC8">
        <w:rPr>
          <w:rFonts w:ascii="Times New Roman" w:hAnsi="Times New Roman" w:cs="Times New Roman"/>
          <w:color w:val="000000" w:themeColor="text1"/>
          <w:szCs w:val="24"/>
          <w:rPrChange w:id="731" w:author="ZHANGM.H." w:date="2014-12-10T18:55:00Z">
            <w:rPr>
              <w:rFonts w:ascii="Times New Roman" w:hAnsi="Times New Roman" w:cs="Times New Roman"/>
              <w:szCs w:val="24"/>
            </w:rPr>
          </w:rPrChange>
        </w:rPr>
        <w:t>s</w:t>
      </w:r>
      <w:r w:rsidRPr="00D43EC8">
        <w:rPr>
          <w:rFonts w:ascii="Times New Roman" w:hAnsi="Times New Roman" w:cs="Times New Roman"/>
          <w:color w:val="000000" w:themeColor="text1"/>
          <w:szCs w:val="24"/>
          <w:rPrChange w:id="732" w:author="ZHANGM.H." w:date="2014-12-10T18:55:00Z">
            <w:rPr>
              <w:rFonts w:ascii="Times New Roman" w:hAnsi="Times New Roman" w:cs="Times New Roman"/>
              <w:szCs w:val="24"/>
            </w:rPr>
          </w:rPrChange>
        </w:rPr>
        <w:t xml:space="preserve"> of the </w:t>
      </w:r>
      <w:r w:rsidR="00005224" w:rsidRPr="00D43EC8">
        <w:rPr>
          <w:rFonts w:ascii="Times New Roman" w:hAnsi="Times New Roman" w:cs="Times New Roman"/>
          <w:color w:val="000000" w:themeColor="text1"/>
          <w:szCs w:val="24"/>
          <w:rPrChange w:id="733" w:author="ZHANGM.H." w:date="2014-12-10T18:55:00Z">
            <w:rPr>
              <w:rFonts w:ascii="Times New Roman" w:hAnsi="Times New Roman" w:cs="Times New Roman"/>
              <w:szCs w:val="24"/>
            </w:rPr>
          </w:rPrChange>
        </w:rPr>
        <w:t>Equations (1) and (2)</w:t>
      </w:r>
      <w:r w:rsidR="00A44839" w:rsidRPr="00D43EC8">
        <w:rPr>
          <w:rFonts w:ascii="Times New Roman" w:hAnsi="Times New Roman" w:cs="Times New Roman"/>
          <w:color w:val="000000" w:themeColor="text1"/>
          <w:szCs w:val="24"/>
          <w:rPrChange w:id="734" w:author="ZHANGM.H." w:date="2014-12-10T18:55:00Z">
            <w:rPr>
              <w:rFonts w:ascii="Times New Roman" w:hAnsi="Times New Roman" w:cs="Times New Roman"/>
              <w:szCs w:val="24"/>
            </w:rPr>
          </w:rPrChange>
        </w:rPr>
        <w:t xml:space="preserve">, </w:t>
      </w:r>
      <w:ins w:id="735" w:author="ZHANGM.H." w:date="2013-10-22T10:47:00Z">
        <w:r w:rsidR="00B10FD9" w:rsidRPr="00D43EC8">
          <w:rPr>
            <w:rFonts w:ascii="Times New Roman" w:hAnsi="Times New Roman" w:cs="Times New Roman"/>
            <w:color w:val="000000" w:themeColor="text1"/>
            <w:szCs w:val="24"/>
            <w:rPrChange w:id="736" w:author="ZHANGM.H." w:date="2014-12-10T18:55:00Z">
              <w:rPr>
                <w:rFonts w:ascii="Times New Roman" w:hAnsi="Times New Roman" w:cs="Times New Roman"/>
                <w:szCs w:val="24"/>
              </w:rPr>
            </w:rPrChange>
          </w:rPr>
          <w:t>the last term</w:t>
        </w:r>
      </w:ins>
      <w:ins w:id="737" w:author="ZHANGM.H." w:date="2013-10-22T10:52:00Z">
        <w:r w:rsidR="00B850EC" w:rsidRPr="00D43EC8">
          <w:rPr>
            <w:rFonts w:ascii="Times New Roman" w:hAnsi="Times New Roman" w:cs="Times New Roman"/>
            <w:color w:val="000000" w:themeColor="text1"/>
            <w:szCs w:val="24"/>
            <w:rPrChange w:id="738" w:author="ZHANGM.H." w:date="2014-12-10T18:55:00Z">
              <w:rPr>
                <w:rFonts w:ascii="Times New Roman" w:hAnsi="Times New Roman" w:cs="Times New Roman"/>
                <w:szCs w:val="24"/>
              </w:rPr>
            </w:rPrChange>
          </w:rPr>
          <w:t xml:space="preserve"> </w:t>
        </w:r>
      </w:ins>
      <w:ins w:id="739" w:author="ZHANGM.H." w:date="2013-10-22T10:47:00Z">
        <w:r w:rsidR="00B850EC" w:rsidRPr="00D43EC8">
          <w:rPr>
            <w:rFonts w:ascii="Times New Roman" w:hAnsi="Times New Roman" w:cs="Times New Roman"/>
            <w:color w:val="000000" w:themeColor="text1"/>
            <w:szCs w:val="24"/>
            <w:rPrChange w:id="740" w:author="ZHANGM.H." w:date="2014-12-10T18:55:00Z">
              <w:rPr>
                <w:rFonts w:ascii="Times New Roman" w:hAnsi="Times New Roman" w:cs="Times New Roman"/>
                <w:szCs w:val="24"/>
              </w:rPr>
            </w:rPrChange>
          </w:rPr>
          <w:t>on the right hand side</w:t>
        </w:r>
        <w:r w:rsidR="00B10FD9" w:rsidRPr="00D43EC8">
          <w:rPr>
            <w:rFonts w:ascii="Times New Roman" w:hAnsi="Times New Roman" w:cs="Times New Roman"/>
            <w:color w:val="000000" w:themeColor="text1"/>
            <w:szCs w:val="24"/>
            <w:rPrChange w:id="741" w:author="ZHANGM.H." w:date="2014-12-10T18:55:00Z">
              <w:rPr>
                <w:rFonts w:ascii="Times New Roman" w:hAnsi="Times New Roman" w:cs="Times New Roman"/>
                <w:szCs w:val="24"/>
              </w:rPr>
            </w:rPrChange>
          </w:rPr>
          <w:t xml:space="preserve">, </w:t>
        </w:r>
      </w:ins>
      <w:r w:rsidR="00A44839" w:rsidRPr="00D43EC8">
        <w:rPr>
          <w:rFonts w:ascii="Times New Roman" w:hAnsi="Times New Roman" w:cs="Times New Roman"/>
          <w:color w:val="000000" w:themeColor="text1"/>
          <w:szCs w:val="24"/>
          <w:rPrChange w:id="742" w:author="ZHANGM.H." w:date="2014-12-10T18:55:00Z">
            <w:rPr>
              <w:rFonts w:ascii="Times New Roman" w:hAnsi="Times New Roman" w:cs="Times New Roman"/>
              <w:szCs w:val="24"/>
            </w:rPr>
          </w:rPrChange>
        </w:rPr>
        <w:t>the</w:t>
      </w:r>
      <w:r w:rsidRPr="00D43EC8">
        <w:rPr>
          <w:rFonts w:ascii="Times New Roman" w:hAnsi="Times New Roman" w:cs="Times New Roman"/>
          <w:color w:val="000000" w:themeColor="text1"/>
          <w:szCs w:val="24"/>
          <w:rPrChange w:id="743" w:author="ZHANGM.H." w:date="2014-12-10T18:55:00Z">
            <w:rPr>
              <w:rFonts w:ascii="Times New Roman" w:hAnsi="Times New Roman" w:cs="Times New Roman"/>
              <w:szCs w:val="24"/>
            </w:rPr>
          </w:rPrChange>
        </w:rPr>
        <w:t xml:space="preserve"> simulated profiles of </w:t>
      </w:r>
      <w:r w:rsidRPr="00D43EC8">
        <w:rPr>
          <w:rFonts w:ascii="Times New Roman" w:hAnsi="Times New Roman" w:cs="Times New Roman"/>
          <w:noProof/>
          <w:color w:val="000000" w:themeColor="text1"/>
          <w:position w:val="-6"/>
          <w:szCs w:val="24"/>
          <w:lang w:eastAsia="zh-CN"/>
          <w:rPrChange w:id="744">
            <w:rPr>
              <w:rFonts w:ascii="Times New Roman" w:hAnsi="Times New Roman" w:cs="Times New Roman"/>
              <w:noProof/>
              <w:position w:val="-6"/>
              <w:szCs w:val="24"/>
              <w:lang w:eastAsia="zh-CN"/>
            </w:rPr>
          </w:rPrChange>
        </w:rPr>
        <w:drawing>
          <wp:inline distT="0" distB="0" distL="0" distR="0" wp14:anchorId="59C78B1F" wp14:editId="57310A3D">
            <wp:extent cx="123190" cy="175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190" cy="175895"/>
                    </a:xfrm>
                    <a:prstGeom prst="rect">
                      <a:avLst/>
                    </a:prstGeom>
                    <a:noFill/>
                    <a:ln>
                      <a:noFill/>
                    </a:ln>
                  </pic:spPr>
                </pic:pic>
              </a:graphicData>
            </a:graphic>
          </wp:inline>
        </w:drawing>
      </w:r>
      <w:r w:rsidRPr="00D43EC8">
        <w:rPr>
          <w:rFonts w:ascii="Times New Roman" w:hAnsi="Times New Roman" w:cs="Times New Roman"/>
          <w:color w:val="000000" w:themeColor="text1"/>
          <w:szCs w:val="24"/>
          <w:rPrChange w:id="745" w:author="ZHANGM.H." w:date="2014-12-10T18:55:00Z">
            <w:rPr>
              <w:rFonts w:ascii="Times New Roman" w:hAnsi="Times New Roman" w:cs="Times New Roman"/>
              <w:szCs w:val="24"/>
            </w:rPr>
          </w:rPrChange>
        </w:rPr>
        <w:t xml:space="preserve"> and </w:t>
      </w:r>
      <w:r w:rsidRPr="00D43EC8">
        <w:rPr>
          <w:rFonts w:ascii="Times New Roman" w:hAnsi="Times New Roman" w:cs="Times New Roman"/>
          <w:i/>
          <w:color w:val="000000" w:themeColor="text1"/>
          <w:szCs w:val="24"/>
          <w:rPrChange w:id="746" w:author="ZHANGM.H." w:date="2014-12-10T18:55:00Z">
            <w:rPr>
              <w:rFonts w:ascii="Times New Roman" w:hAnsi="Times New Roman" w:cs="Times New Roman"/>
              <w:i/>
              <w:szCs w:val="24"/>
            </w:rPr>
          </w:rPrChange>
        </w:rPr>
        <w:t>q</w:t>
      </w:r>
      <w:r w:rsidRPr="00D43EC8">
        <w:rPr>
          <w:rFonts w:ascii="Times New Roman" w:hAnsi="Times New Roman" w:cs="Times New Roman"/>
          <w:color w:val="000000" w:themeColor="text1"/>
          <w:szCs w:val="24"/>
          <w:rPrChange w:id="747" w:author="ZHANGM.H." w:date="2014-12-10T18:55:00Z">
            <w:rPr>
              <w:rFonts w:ascii="Times New Roman" w:hAnsi="Times New Roman" w:cs="Times New Roman"/>
              <w:szCs w:val="24"/>
            </w:rPr>
          </w:rPrChange>
        </w:rPr>
        <w:t xml:space="preserve"> are used</w:t>
      </w:r>
      <w:r w:rsidR="00005224" w:rsidRPr="00D43EC8">
        <w:rPr>
          <w:rFonts w:ascii="Times New Roman" w:hAnsi="Times New Roman" w:cs="Times New Roman"/>
          <w:color w:val="000000" w:themeColor="text1"/>
          <w:szCs w:val="24"/>
          <w:rPrChange w:id="748" w:author="ZHANGM.H." w:date="2014-12-10T18:55:00Z">
            <w:rPr>
              <w:rFonts w:ascii="Times New Roman" w:hAnsi="Times New Roman" w:cs="Times New Roman"/>
              <w:szCs w:val="24"/>
            </w:rPr>
          </w:rPrChange>
        </w:rPr>
        <w:t>, and so the vertical advection terms retain some feedback of the simulated fields to the forcing fields.</w:t>
      </w:r>
      <w:r w:rsidRPr="00D43EC8">
        <w:rPr>
          <w:rFonts w:ascii="Times New Roman" w:hAnsi="Times New Roman" w:cs="Times New Roman"/>
          <w:color w:val="000000" w:themeColor="text1"/>
          <w:szCs w:val="24"/>
          <w:rPrChange w:id="749" w:author="ZHANGM.H." w:date="2014-12-10T18:55:00Z">
            <w:rPr>
              <w:rFonts w:ascii="Times New Roman" w:hAnsi="Times New Roman" w:cs="Times New Roman"/>
              <w:szCs w:val="24"/>
            </w:rPr>
          </w:rPrChange>
        </w:rPr>
        <w:t xml:space="preserve"> </w:t>
      </w:r>
      <w:r w:rsidR="00005224" w:rsidRPr="00D43EC8">
        <w:rPr>
          <w:rFonts w:ascii="Times New Roman" w:hAnsi="Times New Roman" w:cs="Times New Roman"/>
          <w:color w:val="000000" w:themeColor="text1"/>
          <w:szCs w:val="24"/>
          <w:rPrChange w:id="750" w:author="ZHANGM.H." w:date="2014-12-10T18:55:00Z">
            <w:rPr>
              <w:rFonts w:ascii="Times New Roman" w:hAnsi="Times New Roman" w:cs="Times New Roman"/>
              <w:szCs w:val="24"/>
            </w:rPr>
          </w:rPrChange>
        </w:rPr>
        <w:t xml:space="preserve"> T</w:t>
      </w:r>
      <w:r w:rsidR="0059038C" w:rsidRPr="00D43EC8">
        <w:rPr>
          <w:rFonts w:ascii="Times New Roman" w:hAnsi="Times New Roman" w:cs="Times New Roman"/>
          <w:color w:val="000000" w:themeColor="text1"/>
          <w:szCs w:val="24"/>
          <w:rPrChange w:id="751" w:author="ZHANGM.H." w:date="2014-12-10T18:55:00Z">
            <w:rPr>
              <w:rFonts w:ascii="Times New Roman" w:hAnsi="Times New Roman" w:cs="Times New Roman"/>
              <w:szCs w:val="24"/>
            </w:rPr>
          </w:rPrChange>
        </w:rPr>
        <w:t xml:space="preserve">he horizontal advective tendencies </w:t>
      </w:r>
      <w:r w:rsidR="0059038C" w:rsidRPr="00D43EC8">
        <w:rPr>
          <w:rFonts w:ascii="Times New Roman" w:hAnsi="Times New Roman" w:cs="Times New Roman"/>
          <w:color w:val="000000" w:themeColor="text1"/>
          <w:position w:val="-12"/>
          <w:szCs w:val="24"/>
        </w:rPr>
        <w:object w:dxaOrig="1200" w:dyaOrig="400" w14:anchorId="2F25C795">
          <v:shape id="_x0000_i1027" type="#_x0000_t75" style="width:60.45pt;height:20.4pt" o:ole="">
            <v:imagedata r:id="rId14" o:title=""/>
          </v:shape>
          <o:OLEObject Type="Embed" ProgID="Equation.3" ShapeID="_x0000_i1027" DrawAspect="Content" ObjectID="_1479794590" r:id="rId15"/>
        </w:object>
      </w:r>
      <w:r w:rsidR="0059038C" w:rsidRPr="00D43EC8">
        <w:rPr>
          <w:rFonts w:ascii="Times New Roman" w:hAnsi="Times New Roman" w:cs="Times New Roman"/>
          <w:color w:val="000000" w:themeColor="text1"/>
          <w:szCs w:val="24"/>
          <w:rPrChange w:id="752" w:author="ZHANGM.H." w:date="2014-12-10T18:55:00Z">
            <w:rPr>
              <w:szCs w:val="24"/>
            </w:rPr>
          </w:rPrChange>
        </w:rPr>
        <w:t xml:space="preserve"> and the vertical velocity </w:t>
      </w:r>
      <w:r w:rsidR="0059038C" w:rsidRPr="00D43EC8">
        <w:rPr>
          <w:rFonts w:ascii="Times New Roman" w:hAnsi="Times New Roman" w:cs="Times New Roman"/>
          <w:color w:val="000000" w:themeColor="text1"/>
          <w:position w:val="-12"/>
          <w:szCs w:val="24"/>
        </w:rPr>
        <w:object w:dxaOrig="400" w:dyaOrig="360" w14:anchorId="36D154F9">
          <v:shape id="_x0000_i1028" type="#_x0000_t75" style="width:20.4pt;height:18.35pt" o:ole="">
            <v:imagedata r:id="rId16" o:title=""/>
          </v:shape>
          <o:OLEObject Type="Embed" ProgID="Equation.3" ShapeID="_x0000_i1028" DrawAspect="Content" ObjectID="_1479794591" r:id="rId17"/>
        </w:object>
      </w:r>
      <w:r w:rsidR="0059038C" w:rsidRPr="00D43EC8">
        <w:rPr>
          <w:rFonts w:ascii="Times New Roman" w:hAnsi="Times New Roman" w:cs="Times New Roman"/>
          <w:color w:val="000000" w:themeColor="text1"/>
          <w:szCs w:val="24"/>
          <w:rPrChange w:id="753" w:author="ZHANGM.H." w:date="2014-12-10T18:55:00Z">
            <w:rPr>
              <w:szCs w:val="24"/>
            </w:rPr>
          </w:rPrChange>
        </w:rPr>
        <w:t xml:space="preserve"> are </w:t>
      </w:r>
      <w:r w:rsidR="00A44839" w:rsidRPr="00D43EC8">
        <w:rPr>
          <w:rFonts w:ascii="Times New Roman" w:hAnsi="Times New Roman" w:cs="Times New Roman"/>
          <w:color w:val="000000" w:themeColor="text1"/>
          <w:szCs w:val="24"/>
          <w:rPrChange w:id="754" w:author="ZHANGM.H." w:date="2014-12-10T18:55:00Z">
            <w:rPr>
              <w:rFonts w:ascii="Times New Roman" w:hAnsi="Times New Roman" w:cs="Times New Roman"/>
              <w:szCs w:val="24"/>
            </w:rPr>
          </w:rPrChange>
        </w:rPr>
        <w:t>the</w:t>
      </w:r>
      <w:r w:rsidR="0059038C" w:rsidRPr="00D43EC8">
        <w:rPr>
          <w:rFonts w:ascii="Times New Roman" w:hAnsi="Times New Roman" w:cs="Times New Roman"/>
          <w:color w:val="000000" w:themeColor="text1"/>
          <w:szCs w:val="24"/>
          <w:rPrChange w:id="755" w:author="ZHANGM.H." w:date="2014-12-10T18:55:00Z">
            <w:rPr>
              <w:rFonts w:ascii="Times New Roman" w:hAnsi="Times New Roman" w:cs="Times New Roman"/>
              <w:szCs w:val="24"/>
            </w:rPr>
          </w:rPrChange>
        </w:rPr>
        <w:t xml:space="preserve"> large-scale forcing (</w:t>
      </w:r>
      <w:r w:rsidR="0059038C" w:rsidRPr="00D43EC8">
        <w:rPr>
          <w:rFonts w:ascii="Times New Roman" w:hAnsi="Times New Roman" w:cs="Times New Roman"/>
          <w:i/>
          <w:color w:val="000000" w:themeColor="text1"/>
          <w:szCs w:val="24"/>
          <w:rPrChange w:id="756" w:author="ZHANGM.H." w:date="2014-12-10T18:55:00Z">
            <w:rPr>
              <w:rFonts w:ascii="Times New Roman" w:hAnsi="Times New Roman" w:cs="Times New Roman"/>
              <w:i/>
              <w:szCs w:val="24"/>
            </w:rPr>
          </w:rPrChange>
        </w:rPr>
        <w:t>Randall and Cripe</w:t>
      </w:r>
      <w:r w:rsidR="0059038C" w:rsidRPr="00D43EC8">
        <w:rPr>
          <w:rFonts w:ascii="Times New Roman" w:hAnsi="Times New Roman" w:cs="Times New Roman"/>
          <w:color w:val="000000" w:themeColor="text1"/>
          <w:szCs w:val="24"/>
          <w:rPrChange w:id="757" w:author="ZHANGM.H." w:date="2014-12-10T18:55:00Z">
            <w:rPr>
              <w:rFonts w:ascii="Times New Roman" w:hAnsi="Times New Roman" w:cs="Times New Roman"/>
              <w:szCs w:val="24"/>
            </w:rPr>
          </w:rPrChange>
        </w:rPr>
        <w:t xml:space="preserve">, 1999). </w:t>
      </w:r>
      <w:r w:rsidR="00005224" w:rsidRPr="00D43EC8">
        <w:rPr>
          <w:rFonts w:ascii="Times New Roman" w:hAnsi="Times New Roman" w:cs="Times New Roman"/>
          <w:color w:val="000000" w:themeColor="text1"/>
          <w:szCs w:val="24"/>
          <w:rPrChange w:id="758" w:author="ZHANGM.H." w:date="2014-12-10T18:55:00Z">
            <w:rPr>
              <w:szCs w:val="24"/>
            </w:rPr>
          </w:rPrChange>
        </w:rPr>
        <w:t xml:space="preserve"> It is sometimes referred as “2-D” forcing.</w:t>
      </w:r>
      <w:ins w:id="759" w:author="ZHANGM.H." w:date="2014-12-07T06:35:00Z">
        <w:r w:rsidR="00444F50" w:rsidRPr="00D43EC8">
          <w:rPr>
            <w:rFonts w:ascii="Times New Roman" w:hAnsi="Times New Roman" w:cs="Times New Roman"/>
            <w:color w:val="000000" w:themeColor="text1"/>
            <w:szCs w:val="24"/>
            <w:rPrChange w:id="760" w:author="ZHANGM.H." w:date="2014-12-10T18:55:00Z">
              <w:rPr>
                <w:rFonts w:ascii="Times New Roman" w:hAnsi="Times New Roman" w:cs="Times New Roman"/>
                <w:szCs w:val="24"/>
              </w:rPr>
            </w:rPrChange>
          </w:rPr>
          <w:t xml:space="preserve"> </w:t>
        </w:r>
      </w:ins>
      <w:del w:id="761" w:author="ZHANGM.H." w:date="2014-12-07T06:35:00Z">
        <w:r w:rsidR="00005224" w:rsidRPr="00D43EC8" w:rsidDel="00444F50">
          <w:rPr>
            <w:rFonts w:ascii="Times New Roman" w:hAnsi="Times New Roman" w:cs="Times New Roman"/>
            <w:color w:val="000000" w:themeColor="text1"/>
            <w:szCs w:val="24"/>
            <w:rPrChange w:id="762" w:author="ZHANGM.H." w:date="2014-12-10T18:55:00Z">
              <w:rPr>
                <w:szCs w:val="24"/>
              </w:rPr>
            </w:rPrChange>
          </w:rPr>
          <w:delText xml:space="preserve">  </w:delText>
        </w:r>
        <w:r w:rsidR="0059038C" w:rsidRPr="00D43EC8" w:rsidDel="00444F50">
          <w:rPr>
            <w:rFonts w:ascii="Times New Roman" w:hAnsi="Times New Roman" w:cs="Times New Roman"/>
            <w:color w:val="000000" w:themeColor="text1"/>
            <w:szCs w:val="24"/>
            <w:rPrChange w:id="763" w:author="ZHANGM.H." w:date="2014-12-10T18:55:00Z">
              <w:rPr>
                <w:rFonts w:ascii="Times New Roman" w:hAnsi="Times New Roman" w:cs="Times New Roman"/>
                <w:szCs w:val="24"/>
              </w:rPr>
            </w:rPrChange>
          </w:rPr>
          <w:delText xml:space="preserve"> </w:delText>
        </w:r>
      </w:del>
      <w:r w:rsidR="0059038C" w:rsidRPr="00D43EC8">
        <w:rPr>
          <w:rFonts w:ascii="Times New Roman" w:hAnsi="Times New Roman" w:cs="Times New Roman"/>
          <w:color w:val="000000" w:themeColor="text1"/>
          <w:szCs w:val="24"/>
          <w:rPrChange w:id="764" w:author="ZHANGM.H." w:date="2014-12-10T18:55:00Z">
            <w:rPr>
              <w:rFonts w:ascii="Times New Roman" w:hAnsi="Times New Roman" w:cs="Times New Roman"/>
              <w:szCs w:val="24"/>
            </w:rPr>
          </w:rPrChange>
        </w:rPr>
        <w:t>In another formulation, the observed profiles of</w:t>
      </w:r>
      <w:r w:rsidR="00005224" w:rsidRPr="00D43EC8">
        <w:rPr>
          <w:rFonts w:ascii="Times New Roman" w:hAnsi="Times New Roman" w:cs="Times New Roman"/>
          <w:color w:val="000000" w:themeColor="text1"/>
          <w:szCs w:val="24"/>
          <w:rPrChange w:id="765" w:author="ZHANGM.H." w:date="2014-12-10T18:55:00Z">
            <w:rPr>
              <w:rFonts w:ascii="Times New Roman" w:hAnsi="Times New Roman" w:cs="Times New Roman"/>
              <w:szCs w:val="24"/>
            </w:rPr>
          </w:rPrChange>
        </w:rPr>
        <w:t xml:space="preserve">  </w:t>
      </w:r>
      <w:r w:rsidR="0059038C" w:rsidRPr="00D43EC8">
        <w:rPr>
          <w:rFonts w:ascii="Times New Roman" w:hAnsi="Times New Roman" w:cs="Times New Roman"/>
          <w:color w:val="000000" w:themeColor="text1"/>
          <w:szCs w:val="24"/>
          <w:rPrChange w:id="766" w:author="ZHANGM.H." w:date="2014-12-10T18:55:00Z">
            <w:rPr>
              <w:rFonts w:ascii="Times New Roman" w:hAnsi="Times New Roman" w:cs="Times New Roman"/>
              <w:szCs w:val="24"/>
            </w:rPr>
          </w:rPrChange>
        </w:rPr>
        <w:t xml:space="preserve"> </w:t>
      </w:r>
      <w:r w:rsidR="0059038C" w:rsidRPr="00D43EC8">
        <w:rPr>
          <w:rFonts w:ascii="Times New Roman" w:hAnsi="Times New Roman" w:cs="Times New Roman"/>
          <w:noProof/>
          <w:color w:val="000000" w:themeColor="text1"/>
          <w:position w:val="-6"/>
          <w:szCs w:val="24"/>
          <w:lang w:eastAsia="zh-CN"/>
          <w:rPrChange w:id="767">
            <w:rPr>
              <w:rFonts w:ascii="Times New Roman" w:hAnsi="Times New Roman" w:cs="Times New Roman"/>
              <w:noProof/>
              <w:position w:val="-6"/>
              <w:szCs w:val="24"/>
              <w:lang w:eastAsia="zh-CN"/>
            </w:rPr>
          </w:rPrChange>
        </w:rPr>
        <w:drawing>
          <wp:inline distT="0" distB="0" distL="0" distR="0" wp14:anchorId="2514BA5C" wp14:editId="273E3231">
            <wp:extent cx="123190" cy="175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190" cy="175895"/>
                    </a:xfrm>
                    <a:prstGeom prst="rect">
                      <a:avLst/>
                    </a:prstGeom>
                    <a:noFill/>
                    <a:ln>
                      <a:noFill/>
                    </a:ln>
                  </pic:spPr>
                </pic:pic>
              </a:graphicData>
            </a:graphic>
          </wp:inline>
        </w:drawing>
      </w:r>
      <w:r w:rsidR="0059038C" w:rsidRPr="00D43EC8">
        <w:rPr>
          <w:rFonts w:ascii="Times New Roman" w:hAnsi="Times New Roman" w:cs="Times New Roman"/>
          <w:color w:val="000000" w:themeColor="text1"/>
          <w:szCs w:val="24"/>
          <w:rPrChange w:id="768" w:author="ZHANGM.H." w:date="2014-12-10T18:55:00Z">
            <w:rPr>
              <w:rFonts w:ascii="Times New Roman" w:hAnsi="Times New Roman" w:cs="Times New Roman"/>
              <w:szCs w:val="24"/>
            </w:rPr>
          </w:rPrChange>
        </w:rPr>
        <w:t xml:space="preserve"> and </w:t>
      </w:r>
      <w:r w:rsidR="0059038C" w:rsidRPr="00D43EC8">
        <w:rPr>
          <w:rFonts w:ascii="Times New Roman" w:hAnsi="Times New Roman" w:cs="Times New Roman"/>
          <w:i/>
          <w:color w:val="000000" w:themeColor="text1"/>
          <w:szCs w:val="24"/>
          <w:rPrChange w:id="769" w:author="ZHANGM.H." w:date="2014-12-10T18:55:00Z">
            <w:rPr>
              <w:rFonts w:ascii="Times New Roman" w:hAnsi="Times New Roman" w:cs="Times New Roman"/>
              <w:i/>
              <w:szCs w:val="24"/>
            </w:rPr>
          </w:rPrChange>
        </w:rPr>
        <w:t>q</w:t>
      </w:r>
      <w:r w:rsidR="0059038C" w:rsidRPr="00D43EC8">
        <w:rPr>
          <w:rFonts w:ascii="Times New Roman" w:hAnsi="Times New Roman" w:cs="Times New Roman"/>
          <w:color w:val="000000" w:themeColor="text1"/>
          <w:szCs w:val="24"/>
          <w:rPrChange w:id="770" w:author="ZHANGM.H." w:date="2014-12-10T18:55:00Z">
            <w:rPr>
              <w:rFonts w:ascii="Times New Roman" w:hAnsi="Times New Roman" w:cs="Times New Roman"/>
              <w:szCs w:val="24"/>
            </w:rPr>
          </w:rPrChange>
        </w:rPr>
        <w:t xml:space="preserve"> are used in the vertical advection term. Therefore </w:t>
      </w:r>
      <w:r w:rsidR="0059038C" w:rsidRPr="00D43EC8">
        <w:rPr>
          <w:rFonts w:ascii="Times New Roman" w:hAnsi="Times New Roman" w:cs="Times New Roman"/>
          <w:color w:val="000000" w:themeColor="text1"/>
          <w:position w:val="-12"/>
          <w:szCs w:val="24"/>
        </w:rPr>
        <w:object w:dxaOrig="1200" w:dyaOrig="400" w14:anchorId="50E7EDC9">
          <v:shape id="_x0000_i1029" type="#_x0000_t75" style="width:60.45pt;height:20.4pt" o:ole="">
            <v:imagedata r:id="rId14" o:title=""/>
          </v:shape>
          <o:OLEObject Type="Embed" ProgID="Equation.3" ShapeID="_x0000_i1029" DrawAspect="Content" ObjectID="_1479794592" r:id="rId18"/>
        </w:object>
      </w:r>
      <w:r w:rsidR="0055604F" w:rsidRPr="00D43EC8">
        <w:rPr>
          <w:rFonts w:ascii="Times New Roman" w:hAnsi="Times New Roman" w:cs="Times New Roman"/>
          <w:color w:val="000000" w:themeColor="text1"/>
          <w:position w:val="-28"/>
          <w:szCs w:val="24"/>
        </w:rPr>
        <w:object w:dxaOrig="1180" w:dyaOrig="700" w14:anchorId="24075592">
          <v:shape id="_x0000_i1030" type="#_x0000_t75" style="width:58.4pt;height:35.3pt" o:ole="">
            <v:imagedata r:id="rId19" o:title=""/>
          </v:shape>
          <o:OLEObject Type="Embed" ProgID="Equation.3" ShapeID="_x0000_i1030" DrawAspect="Content" ObjectID="_1479794593" r:id="rId20"/>
        </w:object>
      </w:r>
      <w:r w:rsidR="0059038C" w:rsidRPr="00D43EC8">
        <w:rPr>
          <w:rFonts w:ascii="Times New Roman" w:hAnsi="Times New Roman" w:cs="Times New Roman"/>
          <w:color w:val="000000" w:themeColor="text1"/>
          <w:szCs w:val="24"/>
          <w:rPrChange w:id="771" w:author="ZHANGM.H." w:date="2014-12-10T18:55:00Z">
            <w:rPr>
              <w:szCs w:val="24"/>
            </w:rPr>
          </w:rPrChange>
        </w:rPr>
        <w:t xml:space="preserve"> is prescrib</w:t>
      </w:r>
      <w:r w:rsidR="00005224" w:rsidRPr="00D43EC8">
        <w:rPr>
          <w:rFonts w:ascii="Times New Roman" w:hAnsi="Times New Roman" w:cs="Times New Roman"/>
          <w:color w:val="000000" w:themeColor="text1"/>
          <w:szCs w:val="24"/>
          <w:rPrChange w:id="772" w:author="ZHANGM.H." w:date="2014-12-10T18:55:00Z">
            <w:rPr>
              <w:szCs w:val="24"/>
            </w:rPr>
          </w:rPrChange>
        </w:rPr>
        <w:t>ed as the large-scale forcing, which</w:t>
      </w:r>
      <w:r w:rsidR="0059038C" w:rsidRPr="00D43EC8">
        <w:rPr>
          <w:rFonts w:ascii="Times New Roman" w:hAnsi="Times New Roman" w:cs="Times New Roman"/>
          <w:color w:val="000000" w:themeColor="text1"/>
          <w:szCs w:val="24"/>
          <w:rPrChange w:id="773" w:author="ZHANGM.H." w:date="2014-12-10T18:55:00Z">
            <w:rPr>
              <w:szCs w:val="24"/>
            </w:rPr>
          </w:rPrChange>
        </w:rPr>
        <w:t xml:space="preserve"> is </w:t>
      </w:r>
      <w:r w:rsidR="00222450" w:rsidRPr="00D43EC8">
        <w:rPr>
          <w:rFonts w:ascii="Times New Roman" w:hAnsi="Times New Roman" w:cs="Times New Roman"/>
          <w:color w:val="000000" w:themeColor="text1"/>
          <w:szCs w:val="24"/>
          <w:rPrChange w:id="774" w:author="ZHANGM.H." w:date="2014-12-10T18:55:00Z">
            <w:rPr>
              <w:szCs w:val="24"/>
            </w:rPr>
          </w:rPrChange>
        </w:rPr>
        <w:t xml:space="preserve">often </w:t>
      </w:r>
      <w:r w:rsidR="0059038C" w:rsidRPr="00D43EC8">
        <w:rPr>
          <w:rFonts w:ascii="Times New Roman" w:hAnsi="Times New Roman" w:cs="Times New Roman"/>
          <w:color w:val="000000" w:themeColor="text1"/>
          <w:szCs w:val="24"/>
          <w:rPrChange w:id="775" w:author="ZHANGM.H." w:date="2014-12-10T18:55:00Z">
            <w:rPr>
              <w:szCs w:val="24"/>
            </w:rPr>
          </w:rPrChange>
        </w:rPr>
        <w:t>referred as “3-D” forcing</w:t>
      </w:r>
      <w:r w:rsidR="00222450" w:rsidRPr="00D43EC8">
        <w:rPr>
          <w:rFonts w:ascii="Times New Roman" w:hAnsi="Times New Roman" w:cs="Times New Roman"/>
          <w:color w:val="000000" w:themeColor="text1"/>
          <w:szCs w:val="24"/>
          <w:rPrChange w:id="776" w:author="ZHANGM.H." w:date="2014-12-10T18:55:00Z">
            <w:rPr>
              <w:szCs w:val="24"/>
            </w:rPr>
          </w:rPrChange>
        </w:rPr>
        <w:t>.</w:t>
      </w:r>
      <w:r w:rsidR="00A44839" w:rsidRPr="00D43EC8">
        <w:rPr>
          <w:rFonts w:ascii="Times New Roman" w:hAnsi="Times New Roman" w:cs="Times New Roman"/>
          <w:color w:val="000000" w:themeColor="text1"/>
          <w:szCs w:val="24"/>
          <w:rPrChange w:id="777" w:author="ZHANGM.H." w:date="2014-12-10T18:55:00Z">
            <w:rPr>
              <w:szCs w:val="24"/>
            </w:rPr>
          </w:rPrChange>
        </w:rPr>
        <w:t xml:space="preserve">  </w:t>
      </w:r>
      <w:ins w:id="778" w:author="ZHANGM.H." w:date="2013-10-22T10:49:00Z">
        <w:r w:rsidR="00444F50" w:rsidRPr="00D43EC8">
          <w:rPr>
            <w:rFonts w:ascii="Times New Roman" w:hAnsi="Times New Roman" w:cs="Times New Roman"/>
            <w:color w:val="000000" w:themeColor="text1"/>
            <w:szCs w:val="24"/>
            <w:rPrChange w:id="779" w:author="ZHANGM.H." w:date="2014-12-10T18:55:00Z">
              <w:rPr>
                <w:rFonts w:ascii="Times New Roman" w:hAnsi="Times New Roman" w:cs="Times New Roman"/>
                <w:szCs w:val="24"/>
              </w:rPr>
            </w:rPrChange>
          </w:rPr>
          <w:t xml:space="preserve"> In calculating the</w:t>
        </w:r>
      </w:ins>
      <w:ins w:id="780" w:author="ZHANGM.H." w:date="2013-10-22T10:51:00Z">
        <w:r w:rsidR="00B850EC" w:rsidRPr="00D43EC8">
          <w:rPr>
            <w:rFonts w:ascii="Times New Roman" w:hAnsi="Times New Roman" w:cs="Times New Roman"/>
            <w:color w:val="000000" w:themeColor="text1"/>
            <w:szCs w:val="24"/>
            <w:rPrChange w:id="781" w:author="ZHANGM.H." w:date="2014-12-10T18:55:00Z">
              <w:rPr>
                <w:rFonts w:ascii="Times New Roman" w:hAnsi="Times New Roman" w:cs="Times New Roman"/>
                <w:szCs w:val="24"/>
              </w:rPr>
            </w:rPrChange>
          </w:rPr>
          <w:t xml:space="preserve"> </w:t>
        </w:r>
      </w:ins>
      <w:del w:id="782" w:author="ZHANGM.H." w:date="2014-12-07T06:36:00Z">
        <w:r w:rsidR="00B850EC" w:rsidRPr="00D43EC8" w:rsidDel="00444F50">
          <w:rPr>
            <w:rFonts w:ascii="Times New Roman" w:hAnsi="Times New Roman" w:cs="Times New Roman"/>
            <w:color w:val="000000" w:themeColor="text1"/>
            <w:szCs w:val="24"/>
            <w:rPrChange w:id="783" w:author="ZHANGM.H." w:date="2014-12-10T18:55:00Z">
              <w:rPr>
                <w:szCs w:val="24"/>
              </w:rPr>
            </w:rPrChange>
          </w:rPr>
          <w:fldChar w:fldCharType="begin"/>
        </w:r>
        <w:r w:rsidR="00B850EC" w:rsidRPr="00D43EC8" w:rsidDel="00444F50">
          <w:rPr>
            <w:rFonts w:ascii="Times New Roman" w:hAnsi="Times New Roman" w:cs="Times New Roman"/>
            <w:color w:val="000000" w:themeColor="text1"/>
            <w:szCs w:val="24"/>
            <w:rPrChange w:id="784" w:author="ZHANGM.H." w:date="2014-12-10T18:55:00Z">
              <w:rPr>
                <w:szCs w:val="24"/>
              </w:rPr>
            </w:rPrChange>
          </w:rPr>
          <w:fldChar w:fldCharType="end"/>
        </w:r>
        <w:r w:rsidR="00B850EC" w:rsidRPr="00D43EC8" w:rsidDel="00444F50">
          <w:rPr>
            <w:rFonts w:ascii="Times New Roman" w:hAnsi="Times New Roman" w:cs="Times New Roman"/>
            <w:color w:val="000000" w:themeColor="text1"/>
            <w:szCs w:val="24"/>
            <w:rPrChange w:id="785" w:author="ZHANGM.H." w:date="2014-12-10T18:55:00Z">
              <w:rPr>
                <w:szCs w:val="24"/>
              </w:rPr>
            </w:rPrChange>
          </w:rPr>
          <w:fldChar w:fldCharType="begin"/>
        </w:r>
        <w:r w:rsidR="00B850EC" w:rsidRPr="00D43EC8" w:rsidDel="00444F50">
          <w:rPr>
            <w:rFonts w:ascii="Times New Roman" w:hAnsi="Times New Roman" w:cs="Times New Roman"/>
            <w:color w:val="000000" w:themeColor="text1"/>
            <w:szCs w:val="24"/>
            <w:rPrChange w:id="786" w:author="ZHANGM.H." w:date="2014-12-10T18:55:00Z">
              <w:rPr>
                <w:szCs w:val="24"/>
              </w:rPr>
            </w:rPrChange>
          </w:rPr>
          <w:fldChar w:fldCharType="end"/>
        </w:r>
      </w:del>
      <w:ins w:id="787" w:author="ZHANGM.H." w:date="2013-10-22T10:50:00Z">
        <w:r w:rsidR="00B10FD9" w:rsidRPr="00D43EC8">
          <w:rPr>
            <w:rFonts w:ascii="Times New Roman" w:hAnsi="Times New Roman" w:cs="Times New Roman"/>
            <w:color w:val="000000" w:themeColor="text1"/>
            <w:szCs w:val="24"/>
            <w:rPrChange w:id="788" w:author="ZHANGM.H." w:date="2014-12-10T18:55:00Z">
              <w:rPr>
                <w:rFonts w:ascii="Times New Roman" w:hAnsi="Times New Roman" w:cs="Times New Roman"/>
                <w:szCs w:val="24"/>
              </w:rPr>
            </w:rPrChange>
          </w:rPr>
          <w:t>physical tendencies</w:t>
        </w:r>
      </w:ins>
      <w:ins w:id="789" w:author="ZHANGM.H." w:date="2014-12-07T06:36:00Z">
        <w:r w:rsidR="00444F50" w:rsidRPr="00D43EC8">
          <w:rPr>
            <w:rFonts w:ascii="Times New Roman" w:hAnsi="Times New Roman" w:cs="Times New Roman"/>
            <w:color w:val="000000" w:themeColor="text1"/>
            <w:szCs w:val="24"/>
            <w:rPrChange w:id="790" w:author="ZHANGM.H." w:date="2014-12-10T18:55:00Z">
              <w:rPr>
                <w:rFonts w:ascii="Times New Roman" w:hAnsi="Times New Roman" w:cs="Times New Roman"/>
                <w:szCs w:val="24"/>
              </w:rPr>
            </w:rPrChange>
          </w:rPr>
          <w:t xml:space="preserve"> of </w:t>
        </w:r>
      </w:ins>
      <w:ins w:id="791" w:author="ZHANGM.H." w:date="2014-12-07T06:36:00Z">
        <w:r w:rsidR="00444F50" w:rsidRPr="00D43EC8">
          <w:rPr>
            <w:rFonts w:ascii="Times New Roman" w:hAnsi="Times New Roman" w:cs="Times New Roman"/>
            <w:color w:val="000000" w:themeColor="text1"/>
            <w:position w:val="-12"/>
            <w:szCs w:val="24"/>
          </w:rPr>
          <w:object w:dxaOrig="300" w:dyaOrig="360" w14:anchorId="270BF7BA">
            <v:shape id="_x0000_i1031" type="#_x0000_t75" style="width:14.95pt;height:18.35pt" o:ole="">
              <v:imagedata r:id="rId21" o:title=""/>
            </v:shape>
            <o:OLEObject Type="Embed" ProgID="Equation.3" ShapeID="_x0000_i1031" DrawAspect="Content" ObjectID="_1479794594" r:id="rId22"/>
          </w:object>
        </w:r>
      </w:ins>
      <w:ins w:id="792" w:author="ZHANGM.H." w:date="2014-12-07T06:36:00Z">
        <w:r w:rsidR="00444F50" w:rsidRPr="00D43EC8">
          <w:rPr>
            <w:rFonts w:ascii="Times New Roman" w:hAnsi="Times New Roman" w:cs="Times New Roman"/>
            <w:color w:val="000000" w:themeColor="text1"/>
            <w:szCs w:val="24"/>
            <w:rPrChange w:id="793" w:author="ZHANGM.H." w:date="2014-12-10T18:55:00Z">
              <w:rPr>
                <w:rFonts w:ascii="Times New Roman" w:hAnsi="Times New Roman" w:cs="Times New Roman"/>
                <w:szCs w:val="24"/>
              </w:rPr>
            </w:rPrChange>
          </w:rPr>
          <w:t xml:space="preserve">and </w:t>
        </w:r>
      </w:ins>
      <w:ins w:id="794" w:author="ZHANGM.H." w:date="2014-12-07T06:36:00Z">
        <w:r w:rsidR="00444F50" w:rsidRPr="00D43EC8">
          <w:rPr>
            <w:rFonts w:ascii="Times New Roman" w:hAnsi="Times New Roman" w:cs="Times New Roman"/>
            <w:color w:val="000000" w:themeColor="text1"/>
            <w:position w:val="-12"/>
            <w:szCs w:val="24"/>
          </w:rPr>
          <w:object w:dxaOrig="300" w:dyaOrig="360" w14:anchorId="112B740A">
            <v:shape id="_x0000_i1032" type="#_x0000_t75" style="width:14.95pt;height:18.35pt" o:ole="">
              <v:imagedata r:id="rId23" o:title=""/>
            </v:shape>
            <o:OLEObject Type="Embed" ProgID="Equation.3" ShapeID="_x0000_i1032" DrawAspect="Content" ObjectID="_1479794595" r:id="rId24"/>
          </w:object>
        </w:r>
      </w:ins>
      <w:ins w:id="795" w:author="ZHANGM.H." w:date="2014-12-07T06:36:00Z">
        <w:r w:rsidR="00444F50" w:rsidRPr="00D43EC8">
          <w:rPr>
            <w:rFonts w:ascii="Times New Roman" w:hAnsi="Times New Roman" w:cs="Times New Roman"/>
            <w:color w:val="000000" w:themeColor="text1"/>
            <w:szCs w:val="24"/>
            <w:rPrChange w:id="796" w:author="ZHANGM.H." w:date="2014-12-10T18:55:00Z">
              <w:rPr>
                <w:rFonts w:ascii="Times New Roman" w:hAnsi="Times New Roman" w:cs="Times New Roman"/>
                <w:szCs w:val="24"/>
              </w:rPr>
            </w:rPrChange>
          </w:rPr>
          <w:t>, and</w:t>
        </w:r>
      </w:ins>
      <w:ins w:id="797" w:author="ZHANGM.H." w:date="2013-10-22T10:49:00Z">
        <w:r w:rsidR="00B10FD9" w:rsidRPr="00D43EC8">
          <w:rPr>
            <w:rFonts w:ascii="Times New Roman" w:hAnsi="Times New Roman" w:cs="Times New Roman"/>
            <w:color w:val="000000" w:themeColor="text1"/>
            <w:szCs w:val="24"/>
            <w:rPrChange w:id="798" w:author="ZHANGM.H." w:date="2014-12-10T18:55:00Z">
              <w:rPr>
                <w:rFonts w:ascii="Times New Roman" w:hAnsi="Times New Roman" w:cs="Times New Roman"/>
                <w:szCs w:val="24"/>
              </w:rPr>
            </w:rPrChange>
          </w:rPr>
          <w:t xml:space="preserve"> </w:t>
        </w:r>
      </w:ins>
      <w:ins w:id="799" w:author="ZHANGM.H." w:date="2013-10-22T10:52:00Z">
        <w:r w:rsidR="00B850EC" w:rsidRPr="00D43EC8">
          <w:rPr>
            <w:rFonts w:ascii="Times New Roman" w:hAnsi="Times New Roman" w:cs="Times New Roman"/>
            <w:color w:val="000000" w:themeColor="text1"/>
            <w:szCs w:val="24"/>
            <w:rPrChange w:id="800" w:author="ZHANGM.H." w:date="2014-12-10T18:55:00Z">
              <w:rPr>
                <w:rFonts w:ascii="Times New Roman" w:hAnsi="Times New Roman" w:cs="Times New Roman"/>
                <w:szCs w:val="24"/>
              </w:rPr>
            </w:rPrChange>
          </w:rPr>
          <w:t>the first term</w:t>
        </w:r>
      </w:ins>
      <w:ins w:id="801" w:author="ZHANGM.H." w:date="2014-12-07T06:36:00Z">
        <w:r w:rsidR="00444F50" w:rsidRPr="00D43EC8">
          <w:rPr>
            <w:rFonts w:ascii="Times New Roman" w:hAnsi="Times New Roman" w:cs="Times New Roman"/>
            <w:color w:val="000000" w:themeColor="text1"/>
            <w:szCs w:val="24"/>
            <w:rPrChange w:id="802" w:author="ZHANGM.H." w:date="2014-12-10T18:55:00Z">
              <w:rPr>
                <w:rFonts w:ascii="Times New Roman" w:hAnsi="Times New Roman" w:cs="Times New Roman"/>
                <w:szCs w:val="24"/>
              </w:rPr>
            </w:rPrChange>
          </w:rPr>
          <w:t>s</w:t>
        </w:r>
      </w:ins>
      <w:ins w:id="803" w:author="ZHANGM.H." w:date="2013-10-22T10:52:00Z">
        <w:r w:rsidR="00B850EC" w:rsidRPr="00D43EC8">
          <w:rPr>
            <w:rFonts w:ascii="Times New Roman" w:hAnsi="Times New Roman" w:cs="Times New Roman"/>
            <w:color w:val="000000" w:themeColor="text1"/>
            <w:szCs w:val="24"/>
            <w:rPrChange w:id="804" w:author="ZHANGM.H." w:date="2014-12-10T18:55:00Z">
              <w:rPr>
                <w:rFonts w:ascii="Times New Roman" w:hAnsi="Times New Roman" w:cs="Times New Roman"/>
                <w:szCs w:val="24"/>
              </w:rPr>
            </w:rPrChange>
          </w:rPr>
          <w:t xml:space="preserve"> on the right hand side</w:t>
        </w:r>
      </w:ins>
      <w:ins w:id="805" w:author="ZHANGM.H." w:date="2014-12-07T06:36:00Z">
        <w:r w:rsidR="00444F50" w:rsidRPr="00D43EC8">
          <w:rPr>
            <w:rFonts w:ascii="Times New Roman" w:hAnsi="Times New Roman" w:cs="Times New Roman"/>
            <w:color w:val="000000" w:themeColor="text1"/>
            <w:szCs w:val="24"/>
            <w:rPrChange w:id="806" w:author="ZHANGM.H." w:date="2014-12-10T18:55:00Z">
              <w:rPr>
                <w:rFonts w:ascii="Times New Roman" w:hAnsi="Times New Roman" w:cs="Times New Roman"/>
                <w:szCs w:val="24"/>
              </w:rPr>
            </w:rPrChange>
          </w:rPr>
          <w:t>s</w:t>
        </w:r>
      </w:ins>
      <w:ins w:id="807" w:author="ZHANGM.H." w:date="2013-10-22T10:52:00Z">
        <w:r w:rsidR="00B850EC" w:rsidRPr="00D43EC8">
          <w:rPr>
            <w:rFonts w:ascii="Times New Roman" w:hAnsi="Times New Roman" w:cs="Times New Roman"/>
            <w:color w:val="000000" w:themeColor="text1"/>
            <w:szCs w:val="24"/>
            <w:rPrChange w:id="808" w:author="ZHANGM.H." w:date="2014-12-10T18:55:00Z">
              <w:rPr>
                <w:rFonts w:ascii="Times New Roman" w:hAnsi="Times New Roman" w:cs="Times New Roman"/>
                <w:szCs w:val="24"/>
              </w:rPr>
            </w:rPrChange>
          </w:rPr>
          <w:t xml:space="preserve"> of  Equations (1) and (2), </w:t>
        </w:r>
      </w:ins>
      <w:ins w:id="809" w:author="ZHANGM.H." w:date="2013-10-22T10:49:00Z">
        <w:r w:rsidR="00B10FD9" w:rsidRPr="00D43EC8">
          <w:rPr>
            <w:rFonts w:ascii="Times New Roman" w:hAnsi="Times New Roman" w:cs="Times New Roman"/>
            <w:color w:val="000000" w:themeColor="text1"/>
            <w:szCs w:val="24"/>
            <w:rPrChange w:id="810" w:author="ZHANGM.H." w:date="2014-12-10T18:55:00Z">
              <w:rPr>
                <w:rFonts w:ascii="Times New Roman" w:hAnsi="Times New Roman" w:cs="Times New Roman"/>
                <w:szCs w:val="24"/>
              </w:rPr>
            </w:rPrChange>
          </w:rPr>
          <w:t>SCM</w:t>
        </w:r>
      </w:ins>
      <w:ins w:id="811" w:author="ZHANGM.H." w:date="2013-10-22T10:50:00Z">
        <w:r w:rsidR="00B10FD9" w:rsidRPr="00D43EC8">
          <w:rPr>
            <w:rFonts w:ascii="Times New Roman" w:hAnsi="Times New Roman" w:cs="Times New Roman"/>
            <w:color w:val="000000" w:themeColor="text1"/>
            <w:szCs w:val="24"/>
            <w:rPrChange w:id="812" w:author="ZHANGM.H." w:date="2014-12-10T18:55:00Z">
              <w:rPr>
                <w:rFonts w:ascii="Times New Roman" w:hAnsi="Times New Roman" w:cs="Times New Roman"/>
                <w:szCs w:val="24"/>
              </w:rPr>
            </w:rPrChange>
          </w:rPr>
          <w:t>s compute the clouds, convection, precipitation, radiation and turbulent mixing</w:t>
        </w:r>
      </w:ins>
      <w:ins w:id="813" w:author="ZHANGM.H." w:date="2013-10-22T10:51:00Z">
        <w:r w:rsidR="00B850EC" w:rsidRPr="00D43EC8">
          <w:rPr>
            <w:rFonts w:ascii="Times New Roman" w:hAnsi="Times New Roman" w:cs="Times New Roman"/>
            <w:color w:val="000000" w:themeColor="text1"/>
            <w:szCs w:val="24"/>
            <w:rPrChange w:id="814" w:author="ZHANGM.H." w:date="2014-12-10T18:55:00Z">
              <w:rPr>
                <w:rFonts w:ascii="Times New Roman" w:hAnsi="Times New Roman" w:cs="Times New Roman"/>
                <w:szCs w:val="24"/>
              </w:rPr>
            </w:rPrChange>
          </w:rPr>
          <w:t xml:space="preserve"> that can be compared with observations.</w:t>
        </w:r>
      </w:ins>
    </w:p>
    <w:p w14:paraId="2198FF94" w14:textId="20E0B5E1" w:rsidR="00197173" w:rsidRPr="00D43EC8" w:rsidRDefault="002044F0">
      <w:pPr>
        <w:spacing w:line="480" w:lineRule="auto"/>
        <w:ind w:firstLine="360"/>
        <w:jc w:val="both"/>
        <w:rPr>
          <w:rFonts w:ascii="Times New Roman" w:hAnsi="Times New Roman" w:cs="Times New Roman"/>
          <w:color w:val="000000" w:themeColor="text1"/>
          <w:szCs w:val="24"/>
          <w:rPrChange w:id="815" w:author="ZHANGM.H." w:date="2014-12-10T18:55:00Z">
            <w:rPr>
              <w:rFonts w:ascii="Times New Roman" w:hAnsi="Times New Roman" w:cs="Times New Roman"/>
              <w:color w:val="000000"/>
              <w:szCs w:val="24"/>
            </w:rPr>
          </w:rPrChange>
        </w:rPr>
        <w:pPrChange w:id="816" w:author="ZHANGM.H." w:date="2014-12-10T18:54:00Z">
          <w:pPr>
            <w:spacing w:line="360" w:lineRule="auto"/>
            <w:ind w:firstLine="360"/>
            <w:jc w:val="both"/>
          </w:pPr>
        </w:pPrChange>
      </w:pPr>
      <w:r w:rsidRPr="00D43EC8">
        <w:rPr>
          <w:rFonts w:ascii="Times New Roman" w:hAnsi="Times New Roman" w:cs="Times New Roman"/>
          <w:color w:val="000000" w:themeColor="text1"/>
          <w:szCs w:val="24"/>
          <w:rPrChange w:id="817" w:author="ZHANGM.H." w:date="2014-12-10T18:55:00Z">
            <w:rPr>
              <w:rFonts w:ascii="Times New Roman" w:hAnsi="Times New Roman" w:cs="Times New Roman"/>
              <w:szCs w:val="24"/>
            </w:rPr>
          </w:rPrChange>
        </w:rPr>
        <w:t>The</w:t>
      </w:r>
      <w:r w:rsidR="00D87B20" w:rsidRPr="00D43EC8">
        <w:rPr>
          <w:rFonts w:ascii="Times New Roman" w:hAnsi="Times New Roman" w:cs="Times New Roman"/>
          <w:color w:val="000000" w:themeColor="text1"/>
          <w:szCs w:val="24"/>
          <w:rPrChange w:id="818" w:author="ZHANGM.H." w:date="2014-12-10T18:55:00Z">
            <w:rPr>
              <w:rFonts w:ascii="Times New Roman" w:hAnsi="Times New Roman" w:cs="Times New Roman"/>
              <w:szCs w:val="24"/>
            </w:rPr>
          </w:rPrChange>
        </w:rPr>
        <w:t xml:space="preserve"> same</w:t>
      </w:r>
      <w:r w:rsidRPr="00D43EC8">
        <w:rPr>
          <w:rFonts w:ascii="Times New Roman" w:hAnsi="Times New Roman" w:cs="Times New Roman"/>
          <w:color w:val="000000" w:themeColor="text1"/>
          <w:szCs w:val="24"/>
          <w:rPrChange w:id="819" w:author="ZHANGM.H." w:date="2014-12-10T18:55:00Z">
            <w:rPr>
              <w:rFonts w:ascii="Times New Roman" w:hAnsi="Times New Roman" w:cs="Times New Roman"/>
              <w:szCs w:val="24"/>
            </w:rPr>
          </w:rPrChange>
        </w:rPr>
        <w:t xml:space="preserve"> </w:t>
      </w:r>
      <w:r w:rsidR="00853944" w:rsidRPr="00D43EC8">
        <w:rPr>
          <w:rFonts w:ascii="Times New Roman" w:hAnsi="Times New Roman" w:cs="Times New Roman"/>
          <w:color w:val="000000" w:themeColor="text1"/>
          <w:szCs w:val="24"/>
          <w:rPrChange w:id="820" w:author="ZHANGM.H." w:date="2014-12-10T18:55:00Z">
            <w:rPr>
              <w:rFonts w:ascii="Times New Roman" w:hAnsi="Times New Roman" w:cs="Times New Roman"/>
              <w:szCs w:val="24"/>
            </w:rPr>
          </w:rPrChange>
        </w:rPr>
        <w:t>f</w:t>
      </w:r>
      <w:r w:rsidRPr="00D43EC8">
        <w:rPr>
          <w:rFonts w:ascii="Times New Roman" w:hAnsi="Times New Roman" w:cs="Times New Roman"/>
          <w:color w:val="000000" w:themeColor="text1"/>
          <w:szCs w:val="24"/>
          <w:rPrChange w:id="821" w:author="ZHANGM.H." w:date="2014-12-10T18:55:00Z">
            <w:rPr>
              <w:rFonts w:ascii="Times New Roman" w:hAnsi="Times New Roman" w:cs="Times New Roman"/>
              <w:szCs w:val="24"/>
            </w:rPr>
          </w:rPrChange>
        </w:rPr>
        <w:t xml:space="preserve">orcing fields </w:t>
      </w:r>
      <w:r w:rsidR="00D87B20" w:rsidRPr="00D43EC8">
        <w:rPr>
          <w:rFonts w:ascii="Times New Roman" w:hAnsi="Times New Roman" w:cs="Times New Roman"/>
          <w:color w:val="000000" w:themeColor="text1"/>
          <w:szCs w:val="24"/>
          <w:rPrChange w:id="822" w:author="ZHANGM.H." w:date="2014-12-10T18:55:00Z">
            <w:rPr>
              <w:rFonts w:ascii="Times New Roman" w:hAnsi="Times New Roman" w:cs="Times New Roman"/>
              <w:szCs w:val="24"/>
            </w:rPr>
          </w:rPrChange>
        </w:rPr>
        <w:t xml:space="preserve">can be </w:t>
      </w:r>
      <w:ins w:id="823" w:author="ZHANGM.H." w:date="2013-10-22T10:52:00Z">
        <w:r w:rsidR="00B850EC" w:rsidRPr="00D43EC8">
          <w:rPr>
            <w:rFonts w:ascii="Times New Roman" w:hAnsi="Times New Roman" w:cs="Times New Roman"/>
            <w:color w:val="000000" w:themeColor="text1"/>
            <w:szCs w:val="24"/>
            <w:rPrChange w:id="824" w:author="ZHANGM.H." w:date="2014-12-10T18:55:00Z">
              <w:rPr>
                <w:rFonts w:ascii="Times New Roman" w:hAnsi="Times New Roman" w:cs="Times New Roman"/>
                <w:szCs w:val="24"/>
              </w:rPr>
            </w:rPrChange>
          </w:rPr>
          <w:t xml:space="preserve">also </w:t>
        </w:r>
      </w:ins>
      <w:r w:rsidR="00D87B20" w:rsidRPr="00D43EC8">
        <w:rPr>
          <w:rFonts w:ascii="Times New Roman" w:hAnsi="Times New Roman" w:cs="Times New Roman"/>
          <w:color w:val="000000" w:themeColor="text1"/>
          <w:szCs w:val="24"/>
          <w:rPrChange w:id="825" w:author="ZHANGM.H." w:date="2014-12-10T18:55:00Z">
            <w:rPr>
              <w:rFonts w:ascii="Times New Roman" w:hAnsi="Times New Roman" w:cs="Times New Roman"/>
              <w:szCs w:val="24"/>
            </w:rPr>
          </w:rPrChange>
        </w:rPr>
        <w:t xml:space="preserve">applied to </w:t>
      </w:r>
      <w:r w:rsidR="00C97774" w:rsidRPr="00D43EC8">
        <w:rPr>
          <w:rFonts w:ascii="Times New Roman" w:hAnsi="Times New Roman" w:cs="Times New Roman"/>
          <w:color w:val="000000" w:themeColor="text1"/>
          <w:szCs w:val="24"/>
          <w:rPrChange w:id="826" w:author="ZHANGM.H." w:date="2014-12-10T18:55:00Z">
            <w:rPr>
              <w:rFonts w:ascii="Times New Roman" w:hAnsi="Times New Roman" w:cs="Times New Roman"/>
              <w:szCs w:val="24"/>
            </w:rPr>
          </w:rPrChange>
        </w:rPr>
        <w:t>a CRM</w:t>
      </w:r>
      <w:r w:rsidR="00D87B20" w:rsidRPr="00D43EC8">
        <w:rPr>
          <w:rFonts w:ascii="Times New Roman" w:hAnsi="Times New Roman" w:cs="Times New Roman"/>
          <w:color w:val="000000" w:themeColor="text1"/>
          <w:szCs w:val="24"/>
          <w:rPrChange w:id="827" w:author="ZHANGM.H." w:date="2014-12-10T18:55:00Z">
            <w:rPr>
              <w:rFonts w:ascii="Times New Roman" w:hAnsi="Times New Roman" w:cs="Times New Roman"/>
              <w:szCs w:val="24"/>
            </w:rPr>
          </w:rPrChange>
        </w:rPr>
        <w:t xml:space="preserve"> </w:t>
      </w:r>
      <w:r w:rsidR="00C97774" w:rsidRPr="00D43EC8">
        <w:rPr>
          <w:rFonts w:ascii="Times New Roman" w:hAnsi="Times New Roman" w:cs="Times New Roman"/>
          <w:color w:val="000000" w:themeColor="text1"/>
          <w:szCs w:val="24"/>
          <w:rPrChange w:id="828" w:author="ZHANGM.H." w:date="2014-12-10T18:55:00Z">
            <w:rPr>
              <w:rFonts w:ascii="Times New Roman" w:hAnsi="Times New Roman" w:cs="Times New Roman"/>
              <w:szCs w:val="24"/>
            </w:rPr>
          </w:rPrChange>
        </w:rPr>
        <w:t>or</w:t>
      </w:r>
      <w:r w:rsidR="00853944" w:rsidRPr="00D43EC8">
        <w:rPr>
          <w:rFonts w:ascii="Times New Roman" w:hAnsi="Times New Roman" w:cs="Times New Roman"/>
          <w:color w:val="000000" w:themeColor="text1"/>
          <w:szCs w:val="24"/>
          <w:rPrChange w:id="829" w:author="ZHANGM.H." w:date="2014-12-10T18:55:00Z">
            <w:rPr>
              <w:rFonts w:ascii="Times New Roman" w:hAnsi="Times New Roman" w:cs="Times New Roman"/>
              <w:szCs w:val="24"/>
            </w:rPr>
          </w:rPrChange>
        </w:rPr>
        <w:t xml:space="preserve"> </w:t>
      </w:r>
      <w:r w:rsidR="00C97774" w:rsidRPr="00D43EC8">
        <w:rPr>
          <w:rFonts w:ascii="Times New Roman" w:hAnsi="Times New Roman" w:cs="Times New Roman"/>
          <w:color w:val="000000" w:themeColor="text1"/>
          <w:szCs w:val="24"/>
          <w:rPrChange w:id="830" w:author="ZHANGM.H." w:date="2014-12-10T18:55:00Z">
            <w:rPr>
              <w:rFonts w:ascii="Times New Roman" w:hAnsi="Times New Roman" w:cs="Times New Roman"/>
              <w:szCs w:val="24"/>
            </w:rPr>
          </w:rPrChange>
        </w:rPr>
        <w:t>LES model</w:t>
      </w:r>
      <w:r w:rsidR="00D87B20" w:rsidRPr="00D43EC8">
        <w:rPr>
          <w:rFonts w:ascii="Times New Roman" w:hAnsi="Times New Roman" w:cs="Times New Roman"/>
          <w:color w:val="000000" w:themeColor="text1"/>
          <w:szCs w:val="24"/>
          <w:rPrChange w:id="831" w:author="ZHANGM.H." w:date="2014-12-10T18:55:00Z">
            <w:rPr>
              <w:rFonts w:ascii="Times New Roman" w:hAnsi="Times New Roman" w:cs="Times New Roman"/>
              <w:szCs w:val="24"/>
            </w:rPr>
          </w:rPrChange>
        </w:rPr>
        <w:t xml:space="preserve">.  </w:t>
      </w:r>
      <w:r w:rsidR="00F578A8" w:rsidRPr="00D43EC8">
        <w:rPr>
          <w:rFonts w:ascii="Times New Roman" w:hAnsi="Times New Roman" w:cs="Times New Roman"/>
          <w:color w:val="000000" w:themeColor="text1"/>
          <w:szCs w:val="24"/>
          <w:rPrChange w:id="832" w:author="ZHANGM.H." w:date="2014-12-10T18:55:00Z">
            <w:rPr>
              <w:rFonts w:ascii="Times New Roman" w:hAnsi="Times New Roman" w:cs="Times New Roman"/>
              <w:szCs w:val="24"/>
            </w:rPr>
          </w:rPrChange>
        </w:rPr>
        <w:t xml:space="preserve">The CRMs and LESs simulate </w:t>
      </w:r>
      <w:r w:rsidR="00F578A8" w:rsidRPr="00D43EC8">
        <w:rPr>
          <w:rFonts w:ascii="Times New Roman" w:hAnsi="Times New Roman" w:cs="Times New Roman"/>
          <w:noProof/>
          <w:color w:val="000000" w:themeColor="text1"/>
          <w:position w:val="-6"/>
          <w:szCs w:val="24"/>
          <w:lang w:eastAsia="zh-CN"/>
          <w:rPrChange w:id="833">
            <w:rPr>
              <w:rFonts w:ascii="Times New Roman" w:hAnsi="Times New Roman" w:cs="Times New Roman"/>
              <w:noProof/>
              <w:position w:val="-6"/>
              <w:szCs w:val="24"/>
              <w:lang w:eastAsia="zh-CN"/>
            </w:rPr>
          </w:rPrChange>
        </w:rPr>
        <w:drawing>
          <wp:inline distT="0" distB="0" distL="0" distR="0" wp14:anchorId="302EB654" wp14:editId="0B157CD3">
            <wp:extent cx="123190" cy="175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190" cy="175895"/>
                    </a:xfrm>
                    <a:prstGeom prst="rect">
                      <a:avLst/>
                    </a:prstGeom>
                    <a:noFill/>
                    <a:ln>
                      <a:noFill/>
                    </a:ln>
                  </pic:spPr>
                </pic:pic>
              </a:graphicData>
            </a:graphic>
          </wp:inline>
        </w:drawing>
      </w:r>
      <w:r w:rsidR="00F578A8" w:rsidRPr="00D43EC8">
        <w:rPr>
          <w:rFonts w:ascii="Times New Roman" w:hAnsi="Times New Roman" w:cs="Times New Roman"/>
          <w:color w:val="000000" w:themeColor="text1"/>
          <w:szCs w:val="24"/>
          <w:rPrChange w:id="834" w:author="ZHANGM.H." w:date="2014-12-10T18:55:00Z">
            <w:rPr>
              <w:rFonts w:ascii="Times New Roman" w:hAnsi="Times New Roman" w:cs="Times New Roman"/>
              <w:szCs w:val="24"/>
            </w:rPr>
          </w:rPrChange>
        </w:rPr>
        <w:t xml:space="preserve"> and </w:t>
      </w:r>
      <w:r w:rsidR="00F578A8" w:rsidRPr="00D43EC8">
        <w:rPr>
          <w:rFonts w:ascii="Times New Roman" w:hAnsi="Times New Roman" w:cs="Times New Roman"/>
          <w:i/>
          <w:color w:val="000000" w:themeColor="text1"/>
          <w:szCs w:val="24"/>
          <w:rPrChange w:id="835" w:author="ZHANGM.H." w:date="2014-12-10T18:55:00Z">
            <w:rPr>
              <w:rFonts w:ascii="Times New Roman" w:hAnsi="Times New Roman" w:cs="Times New Roman"/>
              <w:i/>
              <w:szCs w:val="24"/>
            </w:rPr>
          </w:rPrChange>
        </w:rPr>
        <w:t>q</w:t>
      </w:r>
      <w:r w:rsidR="00F578A8" w:rsidRPr="00D43EC8">
        <w:rPr>
          <w:rFonts w:ascii="Times New Roman" w:hAnsi="Times New Roman" w:cs="Times New Roman"/>
          <w:color w:val="000000" w:themeColor="text1"/>
          <w:szCs w:val="24"/>
          <w:rPrChange w:id="836" w:author="ZHANGM.H." w:date="2014-12-10T18:55:00Z">
            <w:rPr>
              <w:rFonts w:ascii="Times New Roman" w:hAnsi="Times New Roman" w:cs="Times New Roman"/>
              <w:szCs w:val="24"/>
            </w:rPr>
          </w:rPrChange>
        </w:rPr>
        <w:t xml:space="preserve">, or </w:t>
      </w:r>
      <w:del w:id="837" w:author="ZHANGM.H." w:date="2014-12-07T03:39:00Z">
        <w:r w:rsidR="00F578A8" w:rsidRPr="00D43EC8" w:rsidDel="00BD2902">
          <w:rPr>
            <w:rFonts w:ascii="Times New Roman" w:hAnsi="Times New Roman" w:cs="Times New Roman"/>
            <w:color w:val="000000" w:themeColor="text1"/>
            <w:szCs w:val="24"/>
            <w:rPrChange w:id="838" w:author="ZHANGM.H." w:date="2014-12-10T18:55:00Z">
              <w:rPr>
                <w:rFonts w:ascii="Times New Roman" w:hAnsi="Times New Roman" w:cs="Times New Roman"/>
                <w:szCs w:val="24"/>
              </w:rPr>
            </w:rPrChange>
          </w:rPr>
          <w:delText>more often</w:delText>
        </w:r>
      </w:del>
      <w:ins w:id="839" w:author="ZHANGM.H." w:date="2014-12-07T03:39:00Z">
        <w:r w:rsidR="00BD2902" w:rsidRPr="00D43EC8">
          <w:rPr>
            <w:rFonts w:ascii="Times New Roman" w:hAnsi="Times New Roman" w:cs="Times New Roman"/>
            <w:color w:val="000000" w:themeColor="text1"/>
            <w:szCs w:val="24"/>
            <w:rPrChange w:id="840" w:author="ZHANGM.H." w:date="2014-12-10T18:55:00Z">
              <w:rPr>
                <w:rFonts w:ascii="Times New Roman" w:hAnsi="Times New Roman" w:cs="Times New Roman"/>
                <w:szCs w:val="24"/>
              </w:rPr>
            </w:rPrChange>
          </w:rPr>
          <w:t>sometimes</w:t>
        </w:r>
      </w:ins>
      <w:r w:rsidR="00F578A8" w:rsidRPr="00D43EC8">
        <w:rPr>
          <w:rFonts w:ascii="Times New Roman" w:hAnsi="Times New Roman" w:cs="Times New Roman"/>
          <w:color w:val="000000" w:themeColor="text1"/>
          <w:szCs w:val="24"/>
          <w:rPrChange w:id="841" w:author="ZHANGM.H." w:date="2014-12-10T18:55:00Z">
            <w:rPr>
              <w:rFonts w:ascii="Times New Roman" w:hAnsi="Times New Roman" w:cs="Times New Roman"/>
              <w:szCs w:val="24"/>
            </w:rPr>
          </w:rPrChange>
        </w:rPr>
        <w:t xml:space="preserve"> their corresponding </w:t>
      </w:r>
      <w:r w:rsidR="00533FDD" w:rsidRPr="00D43EC8">
        <w:rPr>
          <w:rFonts w:ascii="Times New Roman" w:hAnsi="Times New Roman" w:cs="Times New Roman"/>
          <w:color w:val="000000" w:themeColor="text1"/>
          <w:szCs w:val="24"/>
          <w:rPrChange w:id="842" w:author="ZHANGM.H." w:date="2014-12-10T18:55:00Z">
            <w:rPr>
              <w:rFonts w:ascii="Times New Roman" w:hAnsi="Times New Roman" w:cs="Times New Roman"/>
              <w:szCs w:val="24"/>
            </w:rPr>
          </w:rPrChange>
        </w:rPr>
        <w:t xml:space="preserve">conservative variables </w:t>
      </w:r>
      <w:r w:rsidR="00F578A8" w:rsidRPr="00D43EC8">
        <w:rPr>
          <w:rFonts w:ascii="Times New Roman" w:hAnsi="Times New Roman" w:cs="Times New Roman"/>
          <w:color w:val="000000" w:themeColor="text1"/>
          <w:szCs w:val="24"/>
          <w:rPrChange w:id="843" w:author="ZHANGM.H." w:date="2014-12-10T18:55:00Z">
            <w:rPr>
              <w:rFonts w:ascii="Times New Roman" w:hAnsi="Times New Roman" w:cs="Times New Roman"/>
              <w:szCs w:val="24"/>
            </w:rPr>
          </w:rPrChange>
        </w:rPr>
        <w:t>of</w:t>
      </w:r>
      <w:r w:rsidR="00533FDD" w:rsidRPr="00D43EC8">
        <w:rPr>
          <w:rFonts w:ascii="Times New Roman" w:hAnsi="Times New Roman" w:cs="Times New Roman"/>
          <w:color w:val="000000" w:themeColor="text1"/>
          <w:szCs w:val="24"/>
          <w:rPrChange w:id="844" w:author="ZHANGM.H." w:date="2014-12-10T18:55:00Z">
            <w:rPr>
              <w:rFonts w:ascii="Times New Roman" w:hAnsi="Times New Roman" w:cs="Times New Roman"/>
              <w:szCs w:val="24"/>
            </w:rPr>
          </w:rPrChange>
        </w:rPr>
        <w:t xml:space="preserve"> liquid water potential tem</w:t>
      </w:r>
      <w:r w:rsidR="00744831" w:rsidRPr="00D43EC8">
        <w:rPr>
          <w:rFonts w:ascii="Times New Roman" w:hAnsi="Times New Roman" w:cs="Times New Roman"/>
          <w:color w:val="000000" w:themeColor="text1"/>
          <w:szCs w:val="24"/>
          <w:rPrChange w:id="845" w:author="ZHANGM.H." w:date="2014-12-10T18:55:00Z">
            <w:rPr>
              <w:rFonts w:ascii="Times New Roman" w:hAnsi="Times New Roman" w:cs="Times New Roman"/>
              <w:szCs w:val="24"/>
            </w:rPr>
          </w:rPrChange>
        </w:rPr>
        <w:t xml:space="preserve">perature and total liquid water. </w:t>
      </w:r>
      <w:r w:rsidR="009937B2" w:rsidRPr="00D43EC8">
        <w:rPr>
          <w:rFonts w:ascii="Times New Roman" w:hAnsi="Times New Roman" w:cs="Times New Roman"/>
          <w:color w:val="000000" w:themeColor="text1"/>
          <w:szCs w:val="24"/>
          <w:rPrChange w:id="846" w:author="ZHANGM.H." w:date="2014-12-10T18:55:00Z">
            <w:rPr>
              <w:rFonts w:ascii="Times New Roman" w:hAnsi="Times New Roman" w:cs="Times New Roman"/>
              <w:szCs w:val="24"/>
            </w:rPr>
          </w:rPrChange>
        </w:rPr>
        <w:t xml:space="preserve">The forcing terms in </w:t>
      </w:r>
      <w:r w:rsidR="00533FDD" w:rsidRPr="00D43EC8">
        <w:rPr>
          <w:rFonts w:ascii="Times New Roman" w:hAnsi="Times New Roman" w:cs="Times New Roman"/>
          <w:color w:val="000000" w:themeColor="text1"/>
          <w:szCs w:val="24"/>
          <w:rPrChange w:id="847" w:author="ZHANGM.H." w:date="2014-12-10T18:55:00Z">
            <w:rPr>
              <w:rFonts w:ascii="Times New Roman" w:hAnsi="Times New Roman" w:cs="Times New Roman"/>
              <w:szCs w:val="24"/>
            </w:rPr>
          </w:rPrChange>
        </w:rPr>
        <w:t xml:space="preserve">Equations (1) and (2) </w:t>
      </w:r>
      <w:r w:rsidR="009937B2" w:rsidRPr="00D43EC8">
        <w:rPr>
          <w:rFonts w:ascii="Times New Roman" w:hAnsi="Times New Roman" w:cs="Times New Roman"/>
          <w:color w:val="000000" w:themeColor="text1"/>
          <w:szCs w:val="24"/>
          <w:rPrChange w:id="848" w:author="ZHANGM.H." w:date="2014-12-10T18:55:00Z">
            <w:rPr>
              <w:rFonts w:ascii="Times New Roman" w:hAnsi="Times New Roman" w:cs="Times New Roman"/>
              <w:szCs w:val="24"/>
            </w:rPr>
          </w:rPrChange>
        </w:rPr>
        <w:t xml:space="preserve">are </w:t>
      </w:r>
      <w:r w:rsidR="009937B2" w:rsidRPr="00D43EC8">
        <w:rPr>
          <w:rFonts w:ascii="Times New Roman" w:hAnsi="Times New Roman" w:cs="Times New Roman"/>
          <w:color w:val="000000" w:themeColor="text1"/>
          <w:szCs w:val="24"/>
          <w:rPrChange w:id="849" w:author="ZHANGM.H." w:date="2014-12-10T18:55:00Z">
            <w:rPr>
              <w:rFonts w:ascii="Times New Roman" w:hAnsi="Times New Roman" w:cs="Times New Roman"/>
              <w:szCs w:val="24"/>
            </w:rPr>
          </w:rPrChange>
        </w:rPr>
        <w:lastRenderedPageBreak/>
        <w:t xml:space="preserve">applied to </w:t>
      </w:r>
      <w:r w:rsidR="00853944" w:rsidRPr="00D43EC8">
        <w:rPr>
          <w:rFonts w:ascii="Times New Roman" w:hAnsi="Times New Roman" w:cs="Times New Roman"/>
          <w:color w:val="000000" w:themeColor="text1"/>
          <w:szCs w:val="24"/>
          <w:rPrChange w:id="850" w:author="ZHANGM.H." w:date="2014-12-10T18:55:00Z">
            <w:rPr>
              <w:rFonts w:ascii="Times New Roman" w:hAnsi="Times New Roman" w:cs="Times New Roman"/>
              <w:szCs w:val="24"/>
            </w:rPr>
          </w:rPrChange>
        </w:rPr>
        <w:t>all model</w:t>
      </w:r>
      <w:r w:rsidR="009937B2" w:rsidRPr="00D43EC8">
        <w:rPr>
          <w:rFonts w:ascii="Times New Roman" w:hAnsi="Times New Roman" w:cs="Times New Roman"/>
          <w:color w:val="000000" w:themeColor="text1"/>
          <w:szCs w:val="24"/>
          <w:rPrChange w:id="851" w:author="ZHANGM.H." w:date="2014-12-10T18:55:00Z">
            <w:rPr>
              <w:rFonts w:ascii="Times New Roman" w:hAnsi="Times New Roman" w:cs="Times New Roman"/>
              <w:szCs w:val="24"/>
            </w:rPr>
          </w:rPrChange>
        </w:rPr>
        <w:t xml:space="preserve"> grids</w:t>
      </w:r>
      <w:ins w:id="852" w:author="ZHANGM.H." w:date="2014-12-07T06:38:00Z">
        <w:r w:rsidR="00444F50" w:rsidRPr="00D43EC8">
          <w:rPr>
            <w:rFonts w:ascii="Times New Roman" w:hAnsi="Times New Roman" w:cs="Times New Roman"/>
            <w:color w:val="000000" w:themeColor="text1"/>
            <w:szCs w:val="24"/>
            <w:rPrChange w:id="853" w:author="ZHANGM.H." w:date="2014-12-10T18:55:00Z">
              <w:rPr>
                <w:rFonts w:ascii="Times New Roman" w:hAnsi="Times New Roman" w:cs="Times New Roman"/>
                <w:szCs w:val="24"/>
              </w:rPr>
            </w:rPrChange>
          </w:rPr>
          <w:t xml:space="preserve"> in CRMs and LES</w:t>
        </w:r>
      </w:ins>
      <w:r w:rsidR="009937B2" w:rsidRPr="00D43EC8">
        <w:rPr>
          <w:rFonts w:ascii="Times New Roman" w:hAnsi="Times New Roman" w:cs="Times New Roman"/>
          <w:color w:val="000000" w:themeColor="text1"/>
          <w:szCs w:val="24"/>
          <w:rPrChange w:id="854" w:author="ZHANGM.H." w:date="2014-12-10T18:55:00Z">
            <w:rPr>
              <w:rFonts w:ascii="Times New Roman" w:hAnsi="Times New Roman" w:cs="Times New Roman"/>
              <w:szCs w:val="24"/>
            </w:rPr>
          </w:rPrChange>
        </w:rPr>
        <w:t xml:space="preserve">, </w:t>
      </w:r>
      <w:r w:rsidR="00853944" w:rsidRPr="00D43EC8">
        <w:rPr>
          <w:rFonts w:ascii="Times New Roman" w:hAnsi="Times New Roman" w:cs="Times New Roman"/>
          <w:color w:val="000000" w:themeColor="text1"/>
          <w:szCs w:val="24"/>
          <w:rPrChange w:id="855" w:author="ZHANGM.H." w:date="2014-12-10T18:55:00Z">
            <w:rPr>
              <w:rFonts w:ascii="Times New Roman" w:hAnsi="Times New Roman" w:cs="Times New Roman"/>
              <w:szCs w:val="24"/>
            </w:rPr>
          </w:rPrChange>
        </w:rPr>
        <w:t xml:space="preserve">but </w:t>
      </w:r>
      <w:r w:rsidR="009937B2" w:rsidRPr="00D43EC8">
        <w:rPr>
          <w:rFonts w:ascii="Times New Roman" w:hAnsi="Times New Roman" w:cs="Times New Roman"/>
          <w:color w:val="000000" w:themeColor="text1"/>
          <w:szCs w:val="24"/>
          <w:rPrChange w:id="856" w:author="ZHANGM.H." w:date="2014-12-10T18:55:00Z">
            <w:rPr>
              <w:rFonts w:ascii="Times New Roman" w:hAnsi="Times New Roman" w:cs="Times New Roman"/>
              <w:szCs w:val="24"/>
            </w:rPr>
          </w:rPrChange>
        </w:rPr>
        <w:t xml:space="preserve">with </w:t>
      </w:r>
      <w:r w:rsidR="009937B2" w:rsidRPr="00D43EC8">
        <w:rPr>
          <w:rFonts w:ascii="Times New Roman" w:hAnsi="Times New Roman" w:cs="Times New Roman"/>
          <w:color w:val="000000" w:themeColor="text1"/>
          <w:position w:val="-12"/>
          <w:szCs w:val="24"/>
        </w:rPr>
        <w:object w:dxaOrig="300" w:dyaOrig="360" w14:anchorId="1699A95B">
          <v:shape id="_x0000_i1033" type="#_x0000_t75" style="width:14.95pt;height:18.35pt" o:ole="">
            <v:imagedata r:id="rId21" o:title=""/>
          </v:shape>
          <o:OLEObject Type="Embed" ProgID="Equation.3" ShapeID="_x0000_i1033" DrawAspect="Content" ObjectID="_1479794596" r:id="rId25"/>
        </w:object>
      </w:r>
      <w:r w:rsidR="009937B2" w:rsidRPr="00D43EC8">
        <w:rPr>
          <w:rFonts w:ascii="Times New Roman" w:hAnsi="Times New Roman" w:cs="Times New Roman"/>
          <w:color w:val="000000" w:themeColor="text1"/>
          <w:szCs w:val="24"/>
          <w:rPrChange w:id="857" w:author="ZHANGM.H." w:date="2014-12-10T18:55:00Z">
            <w:rPr>
              <w:rFonts w:ascii="Times New Roman" w:hAnsi="Times New Roman" w:cs="Times New Roman"/>
              <w:szCs w:val="24"/>
            </w:rPr>
          </w:rPrChange>
        </w:rPr>
        <w:t xml:space="preserve">and </w:t>
      </w:r>
      <w:r w:rsidR="009937B2" w:rsidRPr="00D43EC8">
        <w:rPr>
          <w:rFonts w:ascii="Times New Roman" w:hAnsi="Times New Roman" w:cs="Times New Roman"/>
          <w:color w:val="000000" w:themeColor="text1"/>
          <w:position w:val="-12"/>
          <w:szCs w:val="24"/>
        </w:rPr>
        <w:object w:dxaOrig="300" w:dyaOrig="360" w14:anchorId="2D551CCE">
          <v:shape id="_x0000_i1034" type="#_x0000_t75" style="width:14.95pt;height:18.35pt" o:ole="">
            <v:imagedata r:id="rId23" o:title=""/>
          </v:shape>
          <o:OLEObject Type="Embed" ProgID="Equation.3" ShapeID="_x0000_i1034" DrawAspect="Content" ObjectID="_1479794597" r:id="rId26"/>
        </w:object>
      </w:r>
      <w:r w:rsidR="009937B2" w:rsidRPr="00D43EC8">
        <w:rPr>
          <w:rFonts w:ascii="Times New Roman" w:hAnsi="Times New Roman" w:cs="Times New Roman"/>
          <w:i/>
          <w:color w:val="000000" w:themeColor="text1"/>
          <w:szCs w:val="24"/>
          <w:rPrChange w:id="858" w:author="ZHANGM.H." w:date="2014-12-10T18:55:00Z">
            <w:rPr>
              <w:rFonts w:ascii="Times New Roman" w:hAnsi="Times New Roman" w:cs="Times New Roman"/>
              <w:i/>
              <w:szCs w:val="24"/>
            </w:rPr>
          </w:rPrChange>
        </w:rPr>
        <w:t xml:space="preserve"> </w:t>
      </w:r>
      <w:r w:rsidR="009937B2" w:rsidRPr="00D43EC8">
        <w:rPr>
          <w:rFonts w:ascii="Times New Roman" w:hAnsi="Times New Roman" w:cs="Times New Roman"/>
          <w:color w:val="000000" w:themeColor="text1"/>
          <w:szCs w:val="24"/>
          <w:rPrChange w:id="859" w:author="ZHANGM.H." w:date="2014-12-10T18:55:00Z">
            <w:rPr>
              <w:rFonts w:ascii="Times New Roman" w:hAnsi="Times New Roman" w:cs="Times New Roman"/>
              <w:szCs w:val="24"/>
            </w:rPr>
          </w:rPrChange>
        </w:rPr>
        <w:t>in the vertical advection term</w:t>
      </w:r>
      <w:r w:rsidR="00853944" w:rsidRPr="00D43EC8">
        <w:rPr>
          <w:rFonts w:ascii="Times New Roman" w:hAnsi="Times New Roman" w:cs="Times New Roman"/>
          <w:color w:val="000000" w:themeColor="text1"/>
          <w:szCs w:val="24"/>
          <w:rPrChange w:id="860" w:author="ZHANGM.H." w:date="2014-12-10T18:55:00Z">
            <w:rPr>
              <w:rFonts w:ascii="Times New Roman" w:hAnsi="Times New Roman" w:cs="Times New Roman"/>
              <w:szCs w:val="24"/>
            </w:rPr>
          </w:rPrChange>
        </w:rPr>
        <w:t>s</w:t>
      </w:r>
      <w:r w:rsidR="009937B2" w:rsidRPr="00D43EC8">
        <w:rPr>
          <w:rFonts w:ascii="Times New Roman" w:hAnsi="Times New Roman" w:cs="Times New Roman"/>
          <w:color w:val="000000" w:themeColor="text1"/>
          <w:szCs w:val="24"/>
          <w:rPrChange w:id="861" w:author="ZHANGM.H." w:date="2014-12-10T18:55:00Z">
            <w:rPr>
              <w:rFonts w:ascii="Times New Roman" w:hAnsi="Times New Roman" w:cs="Times New Roman"/>
              <w:szCs w:val="24"/>
            </w:rPr>
          </w:rPrChange>
        </w:rPr>
        <w:t xml:space="preserve"> replaced by domain averaged values</w:t>
      </w:r>
      <w:del w:id="862" w:author="ZHANGM.H." w:date="2014-12-07T06:38:00Z">
        <w:r w:rsidR="009937B2" w:rsidRPr="00D43EC8" w:rsidDel="00444F50">
          <w:rPr>
            <w:rFonts w:ascii="Times New Roman" w:hAnsi="Times New Roman" w:cs="Times New Roman"/>
            <w:color w:val="000000" w:themeColor="text1"/>
            <w:szCs w:val="24"/>
            <w:rPrChange w:id="863" w:author="ZHANGM.H." w:date="2014-12-10T18:55:00Z">
              <w:rPr>
                <w:rFonts w:ascii="Times New Roman" w:hAnsi="Times New Roman" w:cs="Times New Roman"/>
                <w:szCs w:val="24"/>
              </w:rPr>
            </w:rPrChange>
          </w:rPr>
          <w:delText xml:space="preserve"> from the CRMs and SCMs</w:delText>
        </w:r>
      </w:del>
      <w:r w:rsidR="00533FDD" w:rsidRPr="00D43EC8">
        <w:rPr>
          <w:rFonts w:ascii="Times New Roman" w:hAnsi="Times New Roman" w:cs="Times New Roman"/>
          <w:color w:val="000000" w:themeColor="text1"/>
          <w:szCs w:val="24"/>
          <w:rPrChange w:id="864" w:author="ZHANGM.H." w:date="2014-12-10T18:55:00Z">
            <w:rPr>
              <w:rFonts w:ascii="Times New Roman" w:hAnsi="Times New Roman" w:cs="Times New Roman"/>
              <w:szCs w:val="24"/>
            </w:rPr>
          </w:rPrChange>
        </w:rPr>
        <w:t xml:space="preserve">.  </w:t>
      </w:r>
    </w:p>
    <w:p w14:paraId="25580E5E" w14:textId="59E079EE" w:rsidR="00F16B93" w:rsidRPr="00D43EC8" w:rsidRDefault="00853944">
      <w:pPr>
        <w:spacing w:line="480" w:lineRule="auto"/>
        <w:ind w:firstLine="360"/>
        <w:jc w:val="both"/>
        <w:rPr>
          <w:rFonts w:ascii="Times New Roman" w:hAnsi="Times New Roman" w:cs="Times New Roman"/>
          <w:color w:val="000000" w:themeColor="text1"/>
          <w:szCs w:val="24"/>
          <w:rPrChange w:id="865" w:author="ZHANGM.H." w:date="2014-12-10T18:55:00Z">
            <w:rPr>
              <w:rFonts w:ascii="Times New Roman" w:hAnsi="Times New Roman" w:cs="Times New Roman"/>
              <w:szCs w:val="24"/>
            </w:rPr>
          </w:rPrChange>
        </w:rPr>
        <w:pPrChange w:id="866" w:author="ZHANGM.H." w:date="2014-12-10T18:54:00Z">
          <w:pPr>
            <w:spacing w:line="360" w:lineRule="auto"/>
            <w:ind w:firstLine="360"/>
            <w:jc w:val="both"/>
          </w:pPr>
        </w:pPrChange>
      </w:pPr>
      <w:r w:rsidRPr="00D43EC8">
        <w:rPr>
          <w:rFonts w:ascii="Times New Roman" w:hAnsi="Times New Roman" w:cs="Times New Roman"/>
          <w:color w:val="000000" w:themeColor="text1"/>
          <w:szCs w:val="24"/>
          <w:rPrChange w:id="867" w:author="ZHANGM.H." w:date="2014-12-10T18:55:00Z">
            <w:rPr>
              <w:rFonts w:ascii="Times New Roman" w:hAnsi="Times New Roman" w:cs="Times New Roman"/>
              <w:szCs w:val="24"/>
            </w:rPr>
          </w:rPrChange>
        </w:rPr>
        <w:t>The</w:t>
      </w:r>
      <w:r w:rsidR="00197173" w:rsidRPr="00D43EC8">
        <w:rPr>
          <w:rFonts w:ascii="Times New Roman" w:hAnsi="Times New Roman" w:cs="Times New Roman"/>
          <w:color w:val="000000" w:themeColor="text1"/>
          <w:szCs w:val="24"/>
          <w:rPrChange w:id="868" w:author="ZHANGM.H." w:date="2014-12-10T18:55:00Z">
            <w:rPr>
              <w:rFonts w:ascii="Times New Roman" w:hAnsi="Times New Roman" w:cs="Times New Roman"/>
              <w:szCs w:val="24"/>
            </w:rPr>
          </w:rPrChange>
        </w:rPr>
        <w:t xml:space="preserve"> derivation</w:t>
      </w:r>
      <w:r w:rsidR="00586FE8" w:rsidRPr="00D43EC8">
        <w:rPr>
          <w:rFonts w:ascii="Times New Roman" w:hAnsi="Times New Roman" w:cs="Times New Roman"/>
          <w:color w:val="000000" w:themeColor="text1"/>
          <w:szCs w:val="24"/>
          <w:rPrChange w:id="869" w:author="ZHANGM.H." w:date="2014-12-10T18:55:00Z">
            <w:rPr>
              <w:rFonts w:ascii="Times New Roman" w:hAnsi="Times New Roman" w:cs="Times New Roman"/>
              <w:szCs w:val="24"/>
            </w:rPr>
          </w:rPrChange>
        </w:rPr>
        <w:t>s</w:t>
      </w:r>
      <w:r w:rsidR="00197173" w:rsidRPr="00D43EC8">
        <w:rPr>
          <w:rFonts w:ascii="Times New Roman" w:hAnsi="Times New Roman" w:cs="Times New Roman"/>
          <w:color w:val="000000" w:themeColor="text1"/>
          <w:szCs w:val="24"/>
          <w:rPrChange w:id="870" w:author="ZHANGM.H." w:date="2014-12-10T18:55:00Z">
            <w:rPr>
              <w:rFonts w:ascii="Times New Roman" w:hAnsi="Times New Roman" w:cs="Times New Roman"/>
              <w:szCs w:val="24"/>
            </w:rPr>
          </w:rPrChange>
        </w:rPr>
        <w:t xml:space="preserve"> </w:t>
      </w:r>
      <w:r w:rsidRPr="00D43EC8">
        <w:rPr>
          <w:rFonts w:ascii="Times New Roman" w:hAnsi="Times New Roman" w:cs="Times New Roman"/>
          <w:color w:val="000000" w:themeColor="text1"/>
          <w:szCs w:val="24"/>
          <w:rPrChange w:id="871" w:author="ZHANGM.H." w:date="2014-12-10T18:55:00Z">
            <w:rPr>
              <w:rFonts w:ascii="Times New Roman" w:hAnsi="Times New Roman" w:cs="Times New Roman"/>
              <w:szCs w:val="24"/>
            </w:rPr>
          </w:rPrChange>
        </w:rPr>
        <w:t xml:space="preserve">of the large-scale forcing data </w:t>
      </w:r>
      <w:r w:rsidR="00197173" w:rsidRPr="00D43EC8">
        <w:rPr>
          <w:rFonts w:ascii="Times New Roman" w:hAnsi="Times New Roman" w:cs="Times New Roman"/>
          <w:color w:val="000000" w:themeColor="text1"/>
          <w:szCs w:val="24"/>
          <w:rPrChange w:id="872" w:author="ZHANGM.H." w:date="2014-12-10T18:55:00Z">
            <w:rPr>
              <w:rFonts w:ascii="Times New Roman" w:hAnsi="Times New Roman" w:cs="Times New Roman"/>
              <w:szCs w:val="24"/>
            </w:rPr>
          </w:rPrChange>
        </w:rPr>
        <w:t xml:space="preserve">from field measurements </w:t>
      </w:r>
      <w:r w:rsidR="00586FE8" w:rsidRPr="00D43EC8">
        <w:rPr>
          <w:rFonts w:ascii="Times New Roman" w:hAnsi="Times New Roman" w:cs="Times New Roman"/>
          <w:color w:val="000000" w:themeColor="text1"/>
          <w:szCs w:val="24"/>
          <w:rPrChange w:id="873" w:author="ZHANGM.H." w:date="2014-12-10T18:55:00Z">
            <w:rPr>
              <w:rFonts w:ascii="Times New Roman" w:hAnsi="Times New Roman" w:cs="Times New Roman"/>
              <w:szCs w:val="24"/>
            </w:rPr>
          </w:rPrChange>
        </w:rPr>
        <w:t>are</w:t>
      </w:r>
      <w:r w:rsidRPr="00D43EC8">
        <w:rPr>
          <w:rFonts w:ascii="Times New Roman" w:hAnsi="Times New Roman" w:cs="Times New Roman"/>
          <w:color w:val="000000" w:themeColor="text1"/>
          <w:szCs w:val="24"/>
          <w:rPrChange w:id="874" w:author="ZHANGM.H." w:date="2014-12-10T18:55:00Z">
            <w:rPr>
              <w:rFonts w:ascii="Times New Roman" w:hAnsi="Times New Roman" w:cs="Times New Roman"/>
              <w:szCs w:val="24"/>
            </w:rPr>
          </w:rPrChange>
        </w:rPr>
        <w:t xml:space="preserve"> subject to </w:t>
      </w:r>
      <w:del w:id="875" w:author="ZHANGM.H." w:date="2013-10-22T10:53:00Z">
        <w:r w:rsidRPr="00D43EC8" w:rsidDel="00B850EC">
          <w:rPr>
            <w:rFonts w:ascii="Times New Roman" w:hAnsi="Times New Roman" w:cs="Times New Roman"/>
            <w:color w:val="000000" w:themeColor="text1"/>
            <w:szCs w:val="24"/>
            <w:rPrChange w:id="876" w:author="ZHANGM.H." w:date="2014-12-10T18:55:00Z">
              <w:rPr>
                <w:rFonts w:ascii="Times New Roman" w:hAnsi="Times New Roman" w:cs="Times New Roman"/>
                <w:szCs w:val="24"/>
              </w:rPr>
            </w:rPrChange>
          </w:rPr>
          <w:delText xml:space="preserve">many </w:delText>
        </w:r>
      </w:del>
      <w:r w:rsidRPr="00D43EC8">
        <w:rPr>
          <w:rFonts w:ascii="Times New Roman" w:hAnsi="Times New Roman" w:cs="Times New Roman"/>
          <w:color w:val="000000" w:themeColor="text1"/>
          <w:szCs w:val="24"/>
          <w:rPrChange w:id="877" w:author="ZHANGM.H." w:date="2014-12-10T18:55:00Z">
            <w:rPr>
              <w:rFonts w:ascii="Times New Roman" w:hAnsi="Times New Roman" w:cs="Times New Roman"/>
              <w:szCs w:val="24"/>
            </w:rPr>
          </w:rPrChange>
        </w:rPr>
        <w:t>uncertainties</w:t>
      </w:r>
      <w:ins w:id="878" w:author="ZHANGM.H." w:date="2013-10-22T10:53:00Z">
        <w:r w:rsidR="00B850EC" w:rsidRPr="00D43EC8">
          <w:rPr>
            <w:rFonts w:ascii="Times New Roman" w:hAnsi="Times New Roman" w:cs="Times New Roman"/>
            <w:color w:val="000000" w:themeColor="text1"/>
            <w:szCs w:val="24"/>
            <w:rPrChange w:id="879" w:author="ZHANGM.H." w:date="2014-12-10T18:55:00Z">
              <w:rPr>
                <w:rFonts w:ascii="Times New Roman" w:hAnsi="Times New Roman" w:cs="Times New Roman"/>
                <w:szCs w:val="24"/>
              </w:rPr>
            </w:rPrChange>
          </w:rPr>
          <w:t xml:space="preserve"> that </w:t>
        </w:r>
      </w:ins>
      <w:del w:id="880" w:author="ZHANGM.H." w:date="2013-10-22T10:53:00Z">
        <w:r w:rsidRPr="00D43EC8" w:rsidDel="00B850EC">
          <w:rPr>
            <w:rFonts w:ascii="Times New Roman" w:hAnsi="Times New Roman" w:cs="Times New Roman"/>
            <w:color w:val="000000" w:themeColor="text1"/>
            <w:szCs w:val="24"/>
            <w:rPrChange w:id="881" w:author="ZHANGM.H." w:date="2014-12-10T18:55:00Z">
              <w:rPr>
                <w:rFonts w:ascii="Times New Roman" w:hAnsi="Times New Roman" w:cs="Times New Roman"/>
                <w:szCs w:val="24"/>
              </w:rPr>
            </w:rPrChange>
          </w:rPr>
          <w:delText xml:space="preserve">. </w:delText>
        </w:r>
        <w:r w:rsidR="00F3431E" w:rsidRPr="00D43EC8" w:rsidDel="00B850EC">
          <w:rPr>
            <w:rFonts w:ascii="Times New Roman" w:hAnsi="Times New Roman" w:cs="Times New Roman"/>
            <w:color w:val="000000" w:themeColor="text1"/>
            <w:szCs w:val="24"/>
            <w:rPrChange w:id="882" w:author="ZHANGM.H." w:date="2014-12-10T18:55:00Z">
              <w:rPr>
                <w:rFonts w:ascii="Times New Roman" w:hAnsi="Times New Roman" w:cs="Times New Roman"/>
                <w:szCs w:val="24"/>
              </w:rPr>
            </w:rPrChange>
          </w:rPr>
          <w:delText xml:space="preserve"> </w:delText>
        </w:r>
        <w:r w:rsidRPr="00D43EC8" w:rsidDel="00B850EC">
          <w:rPr>
            <w:rFonts w:ascii="Times New Roman" w:hAnsi="Times New Roman" w:cs="Times New Roman"/>
            <w:color w:val="000000" w:themeColor="text1"/>
            <w:szCs w:val="24"/>
            <w:rPrChange w:id="883" w:author="ZHANGM.H." w:date="2014-12-10T18:55:00Z">
              <w:rPr>
                <w:rFonts w:ascii="Times New Roman" w:hAnsi="Times New Roman" w:cs="Times New Roman"/>
                <w:szCs w:val="24"/>
              </w:rPr>
            </w:rPrChange>
          </w:rPr>
          <w:delText>E</w:delText>
        </w:r>
        <w:r w:rsidR="00197173" w:rsidRPr="00D43EC8" w:rsidDel="00B850EC">
          <w:rPr>
            <w:rFonts w:ascii="Times New Roman" w:hAnsi="Times New Roman" w:cs="Times New Roman"/>
            <w:color w:val="000000" w:themeColor="text1"/>
            <w:szCs w:val="24"/>
            <w:rPrChange w:id="884" w:author="ZHANGM.H." w:date="2014-12-10T18:55:00Z">
              <w:rPr>
                <w:rFonts w:ascii="Times New Roman" w:hAnsi="Times New Roman" w:cs="Times New Roman"/>
                <w:szCs w:val="24"/>
              </w:rPr>
            </w:rPrChange>
          </w:rPr>
          <w:delText>rrors</w:delText>
        </w:r>
        <w:r w:rsidRPr="00D43EC8" w:rsidDel="00B850EC">
          <w:rPr>
            <w:rFonts w:ascii="Times New Roman" w:hAnsi="Times New Roman" w:cs="Times New Roman"/>
            <w:color w:val="000000" w:themeColor="text1"/>
            <w:szCs w:val="24"/>
            <w:rPrChange w:id="885" w:author="ZHANGM.H." w:date="2014-12-10T18:55:00Z">
              <w:rPr>
                <w:rFonts w:ascii="Times New Roman" w:hAnsi="Times New Roman" w:cs="Times New Roman"/>
                <w:szCs w:val="24"/>
              </w:rPr>
            </w:rPrChange>
          </w:rPr>
          <w:delText xml:space="preserve"> in the forcing data</w:delText>
        </w:r>
        <w:r w:rsidR="00197173" w:rsidRPr="00D43EC8" w:rsidDel="00B850EC">
          <w:rPr>
            <w:rFonts w:ascii="Times New Roman" w:hAnsi="Times New Roman" w:cs="Times New Roman"/>
            <w:color w:val="000000" w:themeColor="text1"/>
            <w:szCs w:val="24"/>
            <w:rPrChange w:id="886" w:author="ZHANGM.H." w:date="2014-12-10T18:55:00Z">
              <w:rPr>
                <w:rFonts w:ascii="Times New Roman" w:hAnsi="Times New Roman" w:cs="Times New Roman"/>
                <w:szCs w:val="24"/>
              </w:rPr>
            </w:rPrChange>
          </w:rPr>
          <w:delText xml:space="preserve"> </w:delText>
        </w:r>
      </w:del>
      <w:r w:rsidRPr="00D43EC8">
        <w:rPr>
          <w:rFonts w:ascii="Times New Roman" w:hAnsi="Times New Roman" w:cs="Times New Roman"/>
          <w:color w:val="000000" w:themeColor="text1"/>
          <w:szCs w:val="24"/>
          <w:rPrChange w:id="887" w:author="ZHANGM.H." w:date="2014-12-10T18:55:00Z">
            <w:rPr>
              <w:rFonts w:ascii="Times New Roman" w:hAnsi="Times New Roman" w:cs="Times New Roman"/>
              <w:szCs w:val="24"/>
            </w:rPr>
          </w:rPrChange>
        </w:rPr>
        <w:t>can direct</w:t>
      </w:r>
      <w:ins w:id="888" w:author="Steve Ortega" w:date="2013-10-21T10:57:00Z">
        <w:r w:rsidR="00AC4151" w:rsidRPr="00D43EC8">
          <w:rPr>
            <w:rFonts w:ascii="Times New Roman" w:hAnsi="Times New Roman" w:cs="Times New Roman"/>
            <w:color w:val="000000" w:themeColor="text1"/>
            <w:szCs w:val="24"/>
            <w:rPrChange w:id="889" w:author="ZHANGM.H." w:date="2014-12-10T18:55:00Z">
              <w:rPr>
                <w:rFonts w:ascii="Times New Roman" w:hAnsi="Times New Roman" w:cs="Times New Roman"/>
                <w:szCs w:val="24"/>
              </w:rPr>
            </w:rPrChange>
          </w:rPr>
          <w:t>ly</w:t>
        </w:r>
      </w:ins>
      <w:r w:rsidRPr="00D43EC8">
        <w:rPr>
          <w:rFonts w:ascii="Times New Roman" w:hAnsi="Times New Roman" w:cs="Times New Roman"/>
          <w:color w:val="000000" w:themeColor="text1"/>
          <w:szCs w:val="24"/>
          <w:rPrChange w:id="890" w:author="ZHANGM.H." w:date="2014-12-10T18:55:00Z">
            <w:rPr>
              <w:rFonts w:ascii="Times New Roman" w:hAnsi="Times New Roman" w:cs="Times New Roman"/>
              <w:szCs w:val="24"/>
            </w:rPr>
          </w:rPrChange>
        </w:rPr>
        <w:t xml:space="preserve"> impact the simulated cloud and radiation fields by the SCMs</w:t>
      </w:r>
      <w:r w:rsidR="00363C5C" w:rsidRPr="00D43EC8">
        <w:rPr>
          <w:rFonts w:ascii="Times New Roman" w:hAnsi="Times New Roman" w:cs="Times New Roman"/>
          <w:color w:val="000000" w:themeColor="text1"/>
          <w:szCs w:val="24"/>
          <w:rPrChange w:id="891" w:author="ZHANGM.H." w:date="2014-12-10T18:55:00Z">
            <w:rPr>
              <w:rFonts w:ascii="Times New Roman" w:hAnsi="Times New Roman" w:cs="Times New Roman"/>
              <w:szCs w:val="24"/>
            </w:rPr>
          </w:rPrChange>
        </w:rPr>
        <w:t xml:space="preserve">.  </w:t>
      </w:r>
      <w:r w:rsidRPr="00D43EC8">
        <w:rPr>
          <w:rFonts w:ascii="Times New Roman" w:hAnsi="Times New Roman" w:cs="Times New Roman"/>
          <w:color w:val="000000" w:themeColor="text1"/>
          <w:szCs w:val="24"/>
          <w:rPrChange w:id="892" w:author="ZHANGM.H." w:date="2014-12-10T18:55:00Z">
            <w:rPr>
              <w:rFonts w:ascii="Times New Roman" w:hAnsi="Times New Roman" w:cs="Times New Roman"/>
              <w:szCs w:val="24"/>
            </w:rPr>
          </w:rPrChange>
        </w:rPr>
        <w:t xml:space="preserve">These </w:t>
      </w:r>
      <w:del w:id="893" w:author="ZHANGM.H." w:date="2014-12-08T17:47:00Z">
        <w:r w:rsidRPr="00D43EC8" w:rsidDel="00194EF5">
          <w:rPr>
            <w:rFonts w:ascii="Times New Roman" w:hAnsi="Times New Roman" w:cs="Times New Roman"/>
            <w:color w:val="000000" w:themeColor="text1"/>
            <w:szCs w:val="24"/>
            <w:rPrChange w:id="894" w:author="ZHANGM.H." w:date="2014-12-10T18:55:00Z">
              <w:rPr>
                <w:rFonts w:ascii="Times New Roman" w:hAnsi="Times New Roman" w:cs="Times New Roman"/>
                <w:szCs w:val="24"/>
              </w:rPr>
            </w:rPrChange>
          </w:rPr>
          <w:delText>e</w:delText>
        </w:r>
        <w:r w:rsidR="00363C5C" w:rsidRPr="00D43EC8" w:rsidDel="00194EF5">
          <w:rPr>
            <w:rFonts w:ascii="Times New Roman" w:hAnsi="Times New Roman" w:cs="Times New Roman"/>
            <w:color w:val="000000" w:themeColor="text1"/>
            <w:szCs w:val="24"/>
            <w:rPrChange w:id="895" w:author="ZHANGM.H." w:date="2014-12-10T18:55:00Z">
              <w:rPr>
                <w:rFonts w:ascii="Times New Roman" w:hAnsi="Times New Roman" w:cs="Times New Roman"/>
                <w:szCs w:val="24"/>
              </w:rPr>
            </w:rPrChange>
          </w:rPr>
          <w:delText xml:space="preserve">rrors </w:delText>
        </w:r>
      </w:del>
      <w:ins w:id="896" w:author="ZHANGM.H." w:date="2014-12-08T17:47:00Z">
        <w:r w:rsidR="00194EF5" w:rsidRPr="00D43EC8">
          <w:rPr>
            <w:rFonts w:ascii="Times New Roman" w:hAnsi="Times New Roman" w:cs="Times New Roman"/>
            <w:color w:val="000000" w:themeColor="text1"/>
            <w:szCs w:val="24"/>
            <w:rPrChange w:id="897" w:author="ZHANGM.H." w:date="2014-12-10T18:55:00Z">
              <w:rPr>
                <w:rFonts w:ascii="Times New Roman" w:hAnsi="Times New Roman" w:cs="Times New Roman"/>
                <w:szCs w:val="24"/>
              </w:rPr>
            </w:rPrChange>
          </w:rPr>
          <w:t xml:space="preserve">uncertainties </w:t>
        </w:r>
      </w:ins>
      <w:r w:rsidR="00363C5C" w:rsidRPr="00D43EC8">
        <w:rPr>
          <w:rFonts w:ascii="Times New Roman" w:hAnsi="Times New Roman" w:cs="Times New Roman"/>
          <w:color w:val="000000" w:themeColor="text1"/>
          <w:szCs w:val="24"/>
          <w:rPrChange w:id="898" w:author="ZHANGM.H." w:date="2014-12-10T18:55:00Z">
            <w:rPr>
              <w:rFonts w:ascii="Times New Roman" w:hAnsi="Times New Roman" w:cs="Times New Roman"/>
              <w:szCs w:val="24"/>
            </w:rPr>
          </w:rPrChange>
        </w:rPr>
        <w:t xml:space="preserve">originate from two sources. One is the instrument and measurement errors. The second is errors from scale aliasing, or sampling </w:t>
      </w:r>
      <w:r w:rsidRPr="00D43EC8">
        <w:rPr>
          <w:rFonts w:ascii="Times New Roman" w:hAnsi="Times New Roman" w:cs="Times New Roman"/>
          <w:color w:val="000000" w:themeColor="text1"/>
          <w:szCs w:val="24"/>
          <w:rPrChange w:id="899" w:author="ZHANGM.H." w:date="2014-12-10T18:55:00Z">
            <w:rPr>
              <w:rFonts w:ascii="Times New Roman" w:hAnsi="Times New Roman" w:cs="Times New Roman"/>
              <w:szCs w:val="24"/>
            </w:rPr>
          </w:rPrChange>
        </w:rPr>
        <w:t>biases</w:t>
      </w:r>
      <w:r w:rsidR="00363C5C" w:rsidRPr="00D43EC8">
        <w:rPr>
          <w:rFonts w:ascii="Times New Roman" w:hAnsi="Times New Roman" w:cs="Times New Roman"/>
          <w:color w:val="000000" w:themeColor="text1"/>
          <w:szCs w:val="24"/>
          <w:rPrChange w:id="900" w:author="ZHANGM.H." w:date="2014-12-10T18:55:00Z">
            <w:rPr>
              <w:rFonts w:ascii="Times New Roman" w:hAnsi="Times New Roman" w:cs="Times New Roman"/>
              <w:szCs w:val="24"/>
            </w:rPr>
          </w:rPrChange>
        </w:rPr>
        <w:t xml:space="preserve">.  Both </w:t>
      </w:r>
      <w:ins w:id="901" w:author="ZHANGM.H." w:date="2014-12-07T06:39:00Z">
        <w:r w:rsidR="00BA7F7C" w:rsidRPr="00D43EC8">
          <w:rPr>
            <w:rFonts w:ascii="Times New Roman" w:hAnsi="Times New Roman" w:cs="Times New Roman"/>
            <w:color w:val="000000" w:themeColor="text1"/>
            <w:szCs w:val="24"/>
            <w:rPrChange w:id="902" w:author="ZHANGM.H." w:date="2014-12-10T18:55:00Z">
              <w:rPr>
                <w:rFonts w:ascii="Times New Roman" w:hAnsi="Times New Roman" w:cs="Times New Roman"/>
                <w:szCs w:val="24"/>
              </w:rPr>
            </w:rPrChange>
          </w:rPr>
          <w:t xml:space="preserve">error types </w:t>
        </w:r>
      </w:ins>
      <w:r w:rsidR="00363C5C" w:rsidRPr="00D43EC8">
        <w:rPr>
          <w:rFonts w:ascii="Times New Roman" w:hAnsi="Times New Roman" w:cs="Times New Roman"/>
          <w:color w:val="000000" w:themeColor="text1"/>
          <w:szCs w:val="24"/>
          <w:rPrChange w:id="903" w:author="ZHANGM.H." w:date="2014-12-10T18:55:00Z">
            <w:rPr>
              <w:rFonts w:ascii="Times New Roman" w:hAnsi="Times New Roman" w:cs="Times New Roman"/>
              <w:szCs w:val="24"/>
            </w:rPr>
          </w:rPrChange>
        </w:rPr>
        <w:t>depend on scales because horizontal derivatives are involved</w:t>
      </w:r>
      <w:ins w:id="904" w:author="ZHANGM.H." w:date="2014-12-07T06:39:00Z">
        <w:r w:rsidR="00BA7F7C" w:rsidRPr="00D43EC8">
          <w:rPr>
            <w:rFonts w:ascii="Times New Roman" w:hAnsi="Times New Roman" w:cs="Times New Roman"/>
            <w:color w:val="000000" w:themeColor="text1"/>
            <w:szCs w:val="24"/>
            <w:rPrChange w:id="905" w:author="ZHANGM.H." w:date="2014-12-10T18:55:00Z">
              <w:rPr>
                <w:rFonts w:ascii="Times New Roman" w:hAnsi="Times New Roman" w:cs="Times New Roman"/>
                <w:szCs w:val="24"/>
              </w:rPr>
            </w:rPrChange>
          </w:rPr>
          <w:t xml:space="preserve"> in the </w:t>
        </w:r>
      </w:ins>
      <w:ins w:id="906" w:author="ZHANGM.H." w:date="2014-12-07T06:40:00Z">
        <w:r w:rsidR="00BA7F7C" w:rsidRPr="00D43EC8">
          <w:rPr>
            <w:rFonts w:ascii="Times New Roman" w:hAnsi="Times New Roman" w:cs="Times New Roman"/>
            <w:color w:val="000000" w:themeColor="text1"/>
            <w:szCs w:val="24"/>
            <w:rPrChange w:id="907" w:author="ZHANGM.H." w:date="2014-12-10T18:55:00Z">
              <w:rPr>
                <w:rFonts w:ascii="Times New Roman" w:hAnsi="Times New Roman" w:cs="Times New Roman"/>
                <w:szCs w:val="24"/>
              </w:rPr>
            </w:rPrChange>
          </w:rPr>
          <w:t xml:space="preserve">calculation of the </w:t>
        </w:r>
      </w:ins>
      <w:ins w:id="908" w:author="ZHANGM.H." w:date="2014-12-07T06:39:00Z">
        <w:r w:rsidR="00BA7F7C" w:rsidRPr="00D43EC8">
          <w:rPr>
            <w:rFonts w:ascii="Times New Roman" w:hAnsi="Times New Roman" w:cs="Times New Roman"/>
            <w:color w:val="000000" w:themeColor="text1"/>
            <w:szCs w:val="24"/>
            <w:rPrChange w:id="909" w:author="ZHANGM.H." w:date="2014-12-10T18:55:00Z">
              <w:rPr>
                <w:rFonts w:ascii="Times New Roman" w:hAnsi="Times New Roman" w:cs="Times New Roman"/>
                <w:szCs w:val="24"/>
              </w:rPr>
            </w:rPrChange>
          </w:rPr>
          <w:t>horizontal fluxes</w:t>
        </w:r>
      </w:ins>
      <w:r w:rsidR="00363C5C" w:rsidRPr="00D43EC8">
        <w:rPr>
          <w:rFonts w:ascii="Times New Roman" w:hAnsi="Times New Roman" w:cs="Times New Roman"/>
          <w:color w:val="000000" w:themeColor="text1"/>
          <w:szCs w:val="24"/>
          <w:rPrChange w:id="910" w:author="ZHANGM.H." w:date="2014-12-10T18:55:00Z">
            <w:rPr>
              <w:rFonts w:ascii="Times New Roman" w:hAnsi="Times New Roman" w:cs="Times New Roman"/>
              <w:szCs w:val="24"/>
            </w:rPr>
          </w:rPrChange>
        </w:rPr>
        <w:t xml:space="preserve">. </w:t>
      </w:r>
      <w:r w:rsidRPr="00D43EC8">
        <w:rPr>
          <w:rFonts w:ascii="Times New Roman" w:hAnsi="Times New Roman" w:cs="Times New Roman"/>
          <w:color w:val="000000" w:themeColor="text1"/>
          <w:szCs w:val="24"/>
          <w:rPrChange w:id="911" w:author="ZHANGM.H." w:date="2014-12-10T18:55:00Z">
            <w:rPr>
              <w:rFonts w:ascii="Times New Roman" w:hAnsi="Times New Roman" w:cs="Times New Roman"/>
              <w:szCs w:val="24"/>
            </w:rPr>
          </w:rPrChange>
        </w:rPr>
        <w:t>Generally speaking, t</w:t>
      </w:r>
      <w:r w:rsidR="00363C5C" w:rsidRPr="00D43EC8">
        <w:rPr>
          <w:rFonts w:ascii="Times New Roman" w:hAnsi="Times New Roman" w:cs="Times New Roman"/>
          <w:color w:val="000000" w:themeColor="text1"/>
          <w:szCs w:val="24"/>
          <w:rPrChange w:id="912" w:author="ZHANGM.H." w:date="2014-12-10T18:55:00Z">
            <w:rPr>
              <w:rFonts w:ascii="Times New Roman" w:hAnsi="Times New Roman" w:cs="Times New Roman"/>
              <w:szCs w:val="24"/>
            </w:rPr>
          </w:rPrChange>
        </w:rPr>
        <w:t>he smaller the scale is, the larger the errors</w:t>
      </w:r>
      <w:ins w:id="913" w:author="ZHANGM.H." w:date="2014-12-08T17:48:00Z">
        <w:r w:rsidR="00194EF5" w:rsidRPr="00D43EC8">
          <w:rPr>
            <w:rFonts w:ascii="Times New Roman" w:hAnsi="Times New Roman" w:cs="Times New Roman"/>
            <w:color w:val="000000" w:themeColor="text1"/>
            <w:szCs w:val="24"/>
            <w:rPrChange w:id="914" w:author="ZHANGM.H." w:date="2014-12-10T18:55:00Z">
              <w:rPr>
                <w:rFonts w:ascii="Times New Roman" w:hAnsi="Times New Roman" w:cs="Times New Roman"/>
                <w:szCs w:val="24"/>
              </w:rPr>
            </w:rPrChange>
          </w:rPr>
          <w:t xml:space="preserve"> in the derivative fields</w:t>
        </w:r>
      </w:ins>
      <w:r w:rsidR="00363C5C" w:rsidRPr="00D43EC8">
        <w:rPr>
          <w:rFonts w:ascii="Times New Roman" w:hAnsi="Times New Roman" w:cs="Times New Roman"/>
          <w:color w:val="000000" w:themeColor="text1"/>
          <w:szCs w:val="24"/>
          <w:rPrChange w:id="915" w:author="ZHANGM.H." w:date="2014-12-10T18:55:00Z">
            <w:rPr>
              <w:rFonts w:ascii="Times New Roman" w:hAnsi="Times New Roman" w:cs="Times New Roman"/>
              <w:szCs w:val="24"/>
            </w:rPr>
          </w:rPrChange>
        </w:rPr>
        <w:t>.</w:t>
      </w:r>
    </w:p>
    <w:p w14:paraId="266560D1" w14:textId="63BE5BD2" w:rsidR="00363C5C" w:rsidRPr="00D43EC8" w:rsidRDefault="00363C5C">
      <w:pPr>
        <w:spacing w:line="480" w:lineRule="auto"/>
        <w:ind w:firstLine="360"/>
        <w:jc w:val="both"/>
        <w:rPr>
          <w:rFonts w:ascii="Times New Roman" w:hAnsi="Times New Roman" w:cs="Times New Roman"/>
          <w:color w:val="000000" w:themeColor="text1"/>
          <w:szCs w:val="24"/>
          <w:rPrChange w:id="916" w:author="ZHANGM.H." w:date="2014-12-10T18:55:00Z">
            <w:rPr>
              <w:rFonts w:ascii="Times New Roman" w:hAnsi="Times New Roman" w:cs="Times New Roman"/>
              <w:szCs w:val="24"/>
            </w:rPr>
          </w:rPrChange>
        </w:rPr>
        <w:pPrChange w:id="917" w:author="ZHANGM.H." w:date="2014-12-10T18:54:00Z">
          <w:pPr>
            <w:spacing w:line="360" w:lineRule="auto"/>
            <w:ind w:firstLine="360"/>
            <w:jc w:val="both"/>
          </w:pPr>
        </w:pPrChange>
      </w:pPr>
      <w:r w:rsidRPr="00D43EC8">
        <w:rPr>
          <w:rFonts w:ascii="Times New Roman" w:hAnsi="Times New Roman" w:cs="Times New Roman"/>
          <w:color w:val="000000" w:themeColor="text1"/>
          <w:szCs w:val="24"/>
          <w:rPrChange w:id="918" w:author="ZHANGM.H." w:date="2014-12-10T18:55:00Z">
            <w:rPr>
              <w:rFonts w:ascii="Times New Roman" w:hAnsi="Times New Roman" w:cs="Times New Roman"/>
              <w:szCs w:val="24"/>
            </w:rPr>
          </w:rPrChange>
        </w:rPr>
        <w:t xml:space="preserve">If the accuracy requirement of the physical parameterization terms in Equations </w:t>
      </w:r>
      <w:r w:rsidR="00853944" w:rsidRPr="00D43EC8">
        <w:rPr>
          <w:rFonts w:ascii="Times New Roman" w:hAnsi="Times New Roman" w:cs="Times New Roman"/>
          <w:color w:val="000000" w:themeColor="text1"/>
          <w:szCs w:val="24"/>
          <w:rPrChange w:id="919" w:author="ZHANGM.H." w:date="2014-12-10T18:55:00Z">
            <w:rPr>
              <w:rFonts w:ascii="Times New Roman" w:hAnsi="Times New Roman" w:cs="Times New Roman"/>
              <w:szCs w:val="24"/>
            </w:rPr>
          </w:rPrChange>
        </w:rPr>
        <w:t>(1)-</w:t>
      </w:r>
      <w:r w:rsidRPr="00D43EC8">
        <w:rPr>
          <w:rFonts w:ascii="Times New Roman" w:hAnsi="Times New Roman" w:cs="Times New Roman"/>
          <w:color w:val="000000" w:themeColor="text1"/>
          <w:szCs w:val="24"/>
          <w:rPrChange w:id="920" w:author="ZHANGM.H." w:date="2014-12-10T18:55:00Z">
            <w:rPr>
              <w:rFonts w:ascii="Times New Roman" w:hAnsi="Times New Roman" w:cs="Times New Roman"/>
              <w:szCs w:val="24"/>
            </w:rPr>
          </w:rPrChange>
        </w:rPr>
        <w:t xml:space="preserve">(2) are 1 </w:t>
      </w:r>
      <w:r w:rsidR="003A7218" w:rsidRPr="00D43EC8">
        <w:rPr>
          <w:rFonts w:ascii="Times New Roman" w:hAnsi="Times New Roman" w:cs="Times New Roman"/>
          <w:color w:val="000000" w:themeColor="text1"/>
          <w:szCs w:val="24"/>
          <w:rPrChange w:id="921" w:author="ZHANGM.H." w:date="2014-12-10T18:55:00Z">
            <w:rPr>
              <w:rFonts w:ascii="Times New Roman" w:hAnsi="Times New Roman" w:cs="Times New Roman"/>
              <w:szCs w:val="24"/>
            </w:rPr>
          </w:rPrChange>
        </w:rPr>
        <w:t>(</w:t>
      </w:r>
      <w:r w:rsidRPr="00D43EC8">
        <w:rPr>
          <w:rFonts w:ascii="Times New Roman" w:hAnsi="Times New Roman" w:cs="Times New Roman"/>
          <w:color w:val="000000" w:themeColor="text1"/>
          <w:szCs w:val="24"/>
          <w:rPrChange w:id="922" w:author="ZHANGM.H." w:date="2014-12-10T18:55:00Z">
            <w:rPr>
              <w:rFonts w:ascii="Times New Roman" w:hAnsi="Times New Roman" w:cs="Times New Roman"/>
              <w:szCs w:val="24"/>
            </w:rPr>
          </w:rPrChange>
        </w:rPr>
        <w:t>K/day</w:t>
      </w:r>
      <w:r w:rsidR="003A7218" w:rsidRPr="00D43EC8">
        <w:rPr>
          <w:rFonts w:ascii="Times New Roman" w:hAnsi="Times New Roman" w:cs="Times New Roman"/>
          <w:color w:val="000000" w:themeColor="text1"/>
          <w:szCs w:val="24"/>
          <w:rPrChange w:id="923" w:author="ZHANGM.H." w:date="2014-12-10T18:55:00Z">
            <w:rPr>
              <w:rFonts w:ascii="Times New Roman" w:hAnsi="Times New Roman" w:cs="Times New Roman"/>
              <w:szCs w:val="24"/>
            </w:rPr>
          </w:rPrChange>
        </w:rPr>
        <w:t xml:space="preserve">) and </w:t>
      </w:r>
      <w:r w:rsidRPr="00D43EC8">
        <w:rPr>
          <w:rFonts w:ascii="Times New Roman" w:hAnsi="Times New Roman" w:cs="Times New Roman"/>
          <w:color w:val="000000" w:themeColor="text1"/>
          <w:szCs w:val="24"/>
          <w:rPrChange w:id="924" w:author="ZHANGM.H." w:date="2014-12-10T18:55:00Z">
            <w:rPr>
              <w:rFonts w:ascii="Times New Roman" w:hAnsi="Times New Roman" w:cs="Times New Roman"/>
              <w:szCs w:val="24"/>
            </w:rPr>
          </w:rPrChange>
        </w:rPr>
        <w:t xml:space="preserve">1 </w:t>
      </w:r>
      <w:r w:rsidR="003A7218" w:rsidRPr="00D43EC8">
        <w:rPr>
          <w:rFonts w:ascii="Times New Roman" w:hAnsi="Times New Roman" w:cs="Times New Roman"/>
          <w:color w:val="000000" w:themeColor="text1"/>
          <w:szCs w:val="24"/>
          <w:rPrChange w:id="925" w:author="ZHANGM.H." w:date="2014-12-10T18:55:00Z">
            <w:rPr>
              <w:rFonts w:ascii="Times New Roman" w:hAnsi="Times New Roman" w:cs="Times New Roman"/>
              <w:szCs w:val="24"/>
            </w:rPr>
          </w:rPrChange>
        </w:rPr>
        <w:t>(</w:t>
      </w:r>
      <w:r w:rsidRPr="00D43EC8">
        <w:rPr>
          <w:rFonts w:ascii="Times New Roman" w:hAnsi="Times New Roman" w:cs="Times New Roman"/>
          <w:color w:val="000000" w:themeColor="text1"/>
          <w:szCs w:val="24"/>
          <w:rPrChange w:id="926" w:author="ZHANGM.H." w:date="2014-12-10T18:55:00Z">
            <w:rPr>
              <w:rFonts w:ascii="Times New Roman" w:hAnsi="Times New Roman" w:cs="Times New Roman"/>
              <w:szCs w:val="24"/>
            </w:rPr>
          </w:rPrChange>
        </w:rPr>
        <w:t>g/kg/day</w:t>
      </w:r>
      <w:r w:rsidR="003A7218" w:rsidRPr="00D43EC8">
        <w:rPr>
          <w:rFonts w:ascii="Times New Roman" w:hAnsi="Times New Roman" w:cs="Times New Roman"/>
          <w:color w:val="000000" w:themeColor="text1"/>
          <w:szCs w:val="24"/>
          <w:rPrChange w:id="927" w:author="ZHANGM.H." w:date="2014-12-10T18:55:00Z">
            <w:rPr>
              <w:rFonts w:ascii="Times New Roman" w:hAnsi="Times New Roman" w:cs="Times New Roman"/>
              <w:szCs w:val="24"/>
            </w:rPr>
          </w:rPrChange>
        </w:rPr>
        <w:t>)</w:t>
      </w:r>
      <w:r w:rsidRPr="00D43EC8">
        <w:rPr>
          <w:rFonts w:ascii="Times New Roman" w:hAnsi="Times New Roman" w:cs="Times New Roman"/>
          <w:color w:val="000000" w:themeColor="text1"/>
          <w:szCs w:val="24"/>
          <w:rPrChange w:id="928" w:author="ZHANGM.H." w:date="2014-12-10T18:55:00Z">
            <w:rPr>
              <w:rFonts w:ascii="Times New Roman" w:hAnsi="Times New Roman" w:cs="Times New Roman"/>
              <w:szCs w:val="24"/>
            </w:rPr>
          </w:rPrChange>
        </w:rPr>
        <w:t>, the comparable accuracy requirement</w:t>
      </w:r>
      <w:r w:rsidR="00514FF0" w:rsidRPr="00D43EC8">
        <w:rPr>
          <w:rFonts w:ascii="Times New Roman" w:hAnsi="Times New Roman" w:cs="Times New Roman"/>
          <w:color w:val="000000" w:themeColor="text1"/>
          <w:szCs w:val="24"/>
          <w:rPrChange w:id="929" w:author="ZHANGM.H." w:date="2014-12-10T18:55:00Z">
            <w:rPr>
              <w:rFonts w:ascii="Times New Roman" w:hAnsi="Times New Roman" w:cs="Times New Roman"/>
              <w:szCs w:val="24"/>
            </w:rPr>
          </w:rPrChange>
        </w:rPr>
        <w:t>s</w:t>
      </w:r>
      <w:r w:rsidR="00705D68" w:rsidRPr="00D43EC8">
        <w:rPr>
          <w:rFonts w:ascii="Times New Roman" w:hAnsi="Times New Roman" w:cs="Times New Roman"/>
          <w:color w:val="000000" w:themeColor="text1"/>
          <w:szCs w:val="24"/>
          <w:rPrChange w:id="930" w:author="ZHANGM.H." w:date="2014-12-10T18:55:00Z">
            <w:rPr>
              <w:rFonts w:ascii="Times New Roman" w:hAnsi="Times New Roman" w:cs="Times New Roman"/>
              <w:szCs w:val="24"/>
            </w:rPr>
          </w:rPrChange>
        </w:rPr>
        <w:t xml:space="preserve"> </w:t>
      </w:r>
      <w:r w:rsidRPr="00D43EC8">
        <w:rPr>
          <w:rFonts w:ascii="Times New Roman" w:hAnsi="Times New Roman" w:cs="Times New Roman"/>
          <w:color w:val="000000" w:themeColor="text1"/>
          <w:szCs w:val="24"/>
          <w:rPrChange w:id="931" w:author="ZHANGM.H." w:date="2014-12-10T18:55:00Z">
            <w:rPr>
              <w:rFonts w:ascii="Times New Roman" w:hAnsi="Times New Roman" w:cs="Times New Roman"/>
              <w:szCs w:val="24"/>
            </w:rPr>
          </w:rPrChange>
        </w:rPr>
        <w:t>on</w:t>
      </w:r>
      <w:r w:rsidR="00813003" w:rsidRPr="00D43EC8">
        <w:rPr>
          <w:rFonts w:ascii="Times New Roman" w:hAnsi="Times New Roman" w:cs="Times New Roman"/>
          <w:color w:val="000000" w:themeColor="text1"/>
          <w:szCs w:val="24"/>
          <w:rPrChange w:id="932" w:author="ZHANGM.H." w:date="2014-12-10T18:55:00Z">
            <w:rPr>
              <w:rFonts w:ascii="Times New Roman" w:hAnsi="Times New Roman" w:cs="Times New Roman"/>
              <w:szCs w:val="24"/>
            </w:rPr>
          </w:rPrChange>
        </w:rPr>
        <w:t xml:space="preserve"> the </w:t>
      </w:r>
      <w:r w:rsidR="00705D68" w:rsidRPr="00D43EC8">
        <w:rPr>
          <w:rFonts w:ascii="Times New Roman" w:hAnsi="Times New Roman" w:cs="Times New Roman"/>
          <w:color w:val="000000" w:themeColor="text1"/>
          <w:szCs w:val="24"/>
          <w:rPrChange w:id="933" w:author="ZHANGM.H." w:date="2014-12-10T18:55:00Z">
            <w:rPr>
              <w:rFonts w:ascii="Times New Roman" w:hAnsi="Times New Roman" w:cs="Times New Roman"/>
              <w:szCs w:val="24"/>
            </w:rPr>
          </w:rPrChange>
        </w:rPr>
        <w:t>errors of the horizontal difference</w:t>
      </w:r>
      <w:r w:rsidR="008C05E0" w:rsidRPr="00D43EC8">
        <w:rPr>
          <w:rFonts w:ascii="Times New Roman" w:hAnsi="Times New Roman" w:cs="Times New Roman"/>
          <w:color w:val="000000" w:themeColor="text1"/>
          <w:szCs w:val="24"/>
          <w:rPrChange w:id="934" w:author="ZHANGM.H." w:date="2014-12-10T18:55:00Z">
            <w:rPr>
              <w:rFonts w:ascii="Times New Roman" w:hAnsi="Times New Roman" w:cs="Times New Roman"/>
              <w:szCs w:val="24"/>
            </w:rPr>
          </w:rPrChange>
        </w:rPr>
        <w:t>s</w:t>
      </w:r>
      <w:r w:rsidR="00705D68" w:rsidRPr="00D43EC8">
        <w:rPr>
          <w:rFonts w:ascii="Times New Roman" w:hAnsi="Times New Roman" w:cs="Times New Roman"/>
          <w:color w:val="000000" w:themeColor="text1"/>
          <w:szCs w:val="24"/>
          <w:rPrChange w:id="935" w:author="ZHANGM.H." w:date="2014-12-10T18:55:00Z">
            <w:rPr>
              <w:rFonts w:ascii="Times New Roman" w:hAnsi="Times New Roman" w:cs="Times New Roman"/>
              <w:szCs w:val="24"/>
            </w:rPr>
          </w:rPrChange>
        </w:rPr>
        <w:t xml:space="preserve"> of </w:t>
      </w:r>
      <w:r w:rsidR="00813003" w:rsidRPr="00D43EC8">
        <w:rPr>
          <w:rFonts w:ascii="Times New Roman" w:hAnsi="Times New Roman" w:cs="Times New Roman"/>
          <w:color w:val="000000" w:themeColor="text1"/>
          <w:szCs w:val="24"/>
          <w:rPrChange w:id="936" w:author="ZHANGM.H." w:date="2014-12-10T18:55:00Z">
            <w:rPr>
              <w:rFonts w:ascii="Times New Roman" w:hAnsi="Times New Roman" w:cs="Times New Roman"/>
              <w:szCs w:val="24"/>
            </w:rPr>
          </w:rPrChange>
        </w:rPr>
        <w:t xml:space="preserve">temperature </w:t>
      </w:r>
      <w:r w:rsidR="008C05E0" w:rsidRPr="00D43EC8">
        <w:rPr>
          <w:rFonts w:ascii="Times New Roman" w:hAnsi="Times New Roman" w:cs="Times New Roman"/>
          <w:color w:val="000000" w:themeColor="text1"/>
          <w:szCs w:val="24"/>
          <w:rPrChange w:id="937" w:author="ZHANGM.H." w:date="2014-12-10T18:55:00Z">
            <w:rPr>
              <w:rFonts w:ascii="Times New Roman" w:hAnsi="Times New Roman" w:cs="Times New Roman"/>
              <w:szCs w:val="24"/>
            </w:rPr>
          </w:rPrChange>
        </w:rPr>
        <w:t>(</w:t>
      </w:r>
      <w:r w:rsidR="008C05E0" w:rsidRPr="00D43EC8">
        <w:rPr>
          <w:rFonts w:ascii="Times New Roman" w:hAnsi="Times New Roman" w:cs="Times New Roman"/>
          <w:color w:val="000000" w:themeColor="text1"/>
          <w:position w:val="-6"/>
          <w:szCs w:val="24"/>
        </w:rPr>
        <w:object w:dxaOrig="380" w:dyaOrig="279" w14:anchorId="625B6AC2">
          <v:shape id="_x0000_i1035" type="#_x0000_t75" style="width:19pt;height:13.6pt" o:ole="">
            <v:imagedata r:id="rId27" o:title=""/>
          </v:shape>
          <o:OLEObject Type="Embed" ProgID="Equation.3" ShapeID="_x0000_i1035" DrawAspect="Content" ObjectID="_1479794598" r:id="rId28"/>
        </w:object>
      </w:r>
      <w:r w:rsidR="008C05E0" w:rsidRPr="00D43EC8">
        <w:rPr>
          <w:rFonts w:ascii="Times New Roman" w:hAnsi="Times New Roman" w:cs="Times New Roman"/>
          <w:color w:val="000000" w:themeColor="text1"/>
          <w:szCs w:val="24"/>
          <w:rPrChange w:id="938" w:author="ZHANGM.H." w:date="2014-12-10T18:55:00Z">
            <w:rPr>
              <w:rFonts w:ascii="Times New Roman" w:hAnsi="Times New Roman" w:cs="Times New Roman"/>
              <w:szCs w:val="24"/>
            </w:rPr>
          </w:rPrChange>
        </w:rPr>
        <w:t>) a</w:t>
      </w:r>
      <w:r w:rsidR="00813003" w:rsidRPr="00D43EC8">
        <w:rPr>
          <w:rFonts w:ascii="Times New Roman" w:hAnsi="Times New Roman" w:cs="Times New Roman"/>
          <w:color w:val="000000" w:themeColor="text1"/>
          <w:szCs w:val="24"/>
          <w:rPrChange w:id="939" w:author="ZHANGM.H." w:date="2014-12-10T18:55:00Z">
            <w:rPr>
              <w:rFonts w:ascii="Times New Roman" w:hAnsi="Times New Roman" w:cs="Times New Roman"/>
              <w:szCs w:val="24"/>
            </w:rPr>
          </w:rPrChange>
        </w:rPr>
        <w:t>nd humidity</w:t>
      </w:r>
      <w:r w:rsidR="008C05E0" w:rsidRPr="00D43EC8">
        <w:rPr>
          <w:rFonts w:ascii="Times New Roman" w:hAnsi="Times New Roman" w:cs="Times New Roman"/>
          <w:color w:val="000000" w:themeColor="text1"/>
          <w:szCs w:val="24"/>
          <w:rPrChange w:id="940" w:author="ZHANGM.H." w:date="2014-12-10T18:55:00Z">
            <w:rPr>
              <w:rFonts w:ascii="Times New Roman" w:hAnsi="Times New Roman" w:cs="Times New Roman"/>
              <w:szCs w:val="24"/>
            </w:rPr>
          </w:rPrChange>
        </w:rPr>
        <w:t xml:space="preserve"> (</w:t>
      </w:r>
      <w:r w:rsidR="008C05E0" w:rsidRPr="00D43EC8">
        <w:rPr>
          <w:rFonts w:ascii="Times New Roman" w:hAnsi="Times New Roman" w:cs="Times New Roman"/>
          <w:color w:val="000000" w:themeColor="text1"/>
          <w:position w:val="-10"/>
          <w:szCs w:val="24"/>
        </w:rPr>
        <w:object w:dxaOrig="340" w:dyaOrig="320" w14:anchorId="5DA69533">
          <v:shape id="_x0000_i1036" type="#_x0000_t75" style="width:17.65pt;height:16.3pt" o:ole="">
            <v:imagedata r:id="rId29" o:title=""/>
          </v:shape>
          <o:OLEObject Type="Embed" ProgID="Equation.3" ShapeID="_x0000_i1036" DrawAspect="Content" ObjectID="_1479794599" r:id="rId30"/>
        </w:object>
      </w:r>
      <w:r w:rsidR="008C05E0" w:rsidRPr="00D43EC8">
        <w:rPr>
          <w:rFonts w:ascii="Times New Roman" w:hAnsi="Times New Roman" w:cs="Times New Roman"/>
          <w:color w:val="000000" w:themeColor="text1"/>
          <w:szCs w:val="24"/>
          <w:rPrChange w:id="941" w:author="ZHANGM.H." w:date="2014-12-10T18:55:00Z">
            <w:rPr>
              <w:rFonts w:ascii="Times New Roman" w:hAnsi="Times New Roman" w:cs="Times New Roman"/>
              <w:szCs w:val="24"/>
            </w:rPr>
          </w:rPrChange>
        </w:rPr>
        <w:t xml:space="preserve">) </w:t>
      </w:r>
      <w:r w:rsidR="00301A0B" w:rsidRPr="00D43EC8">
        <w:rPr>
          <w:rFonts w:ascii="Times New Roman" w:hAnsi="Times New Roman" w:cs="Times New Roman"/>
          <w:color w:val="000000" w:themeColor="text1"/>
          <w:szCs w:val="24"/>
          <w:rPrChange w:id="942" w:author="ZHANGM.H." w:date="2014-12-10T18:55:00Z">
            <w:rPr>
              <w:rFonts w:ascii="Times New Roman" w:hAnsi="Times New Roman" w:cs="Times New Roman"/>
              <w:szCs w:val="24"/>
            </w:rPr>
          </w:rPrChange>
        </w:rPr>
        <w:t>o</w:t>
      </w:r>
      <w:r w:rsidR="008C05E0" w:rsidRPr="00D43EC8">
        <w:rPr>
          <w:rFonts w:ascii="Times New Roman" w:hAnsi="Times New Roman" w:cs="Times New Roman"/>
          <w:color w:val="000000" w:themeColor="text1"/>
          <w:szCs w:val="24"/>
          <w:rPrChange w:id="943" w:author="ZHANGM.H." w:date="2014-12-10T18:55:00Z">
            <w:rPr>
              <w:rFonts w:ascii="Times New Roman" w:hAnsi="Times New Roman" w:cs="Times New Roman"/>
              <w:szCs w:val="24"/>
            </w:rPr>
          </w:rPrChange>
        </w:rPr>
        <w:t xml:space="preserve">ver a distance </w:t>
      </w:r>
      <w:r w:rsidR="008C05E0" w:rsidRPr="00D43EC8">
        <w:rPr>
          <w:rFonts w:ascii="Times New Roman" w:hAnsi="Times New Roman" w:cs="Times New Roman"/>
          <w:color w:val="000000" w:themeColor="text1"/>
          <w:position w:val="-6"/>
          <w:szCs w:val="24"/>
        </w:rPr>
        <w:object w:dxaOrig="340" w:dyaOrig="279" w14:anchorId="5E9A1AE9">
          <v:shape id="_x0000_i1037" type="#_x0000_t75" style="width:17.65pt;height:13.6pt" o:ole="">
            <v:imagedata r:id="rId31" o:title=""/>
          </v:shape>
          <o:OLEObject Type="Embed" ProgID="Equation.3" ShapeID="_x0000_i1037" DrawAspect="Content" ObjectID="_1479794600" r:id="rId32"/>
        </w:object>
      </w:r>
      <w:r w:rsidR="00514FF0" w:rsidRPr="00D43EC8">
        <w:rPr>
          <w:rFonts w:ascii="Times New Roman" w:hAnsi="Times New Roman" w:cs="Times New Roman"/>
          <w:color w:val="000000" w:themeColor="text1"/>
          <w:szCs w:val="24"/>
          <w:rPrChange w:id="944" w:author="ZHANGM.H." w:date="2014-12-10T18:55:00Z">
            <w:rPr>
              <w:szCs w:val="24"/>
            </w:rPr>
          </w:rPrChange>
        </w:rPr>
        <w:t xml:space="preserve">can be estimated </w:t>
      </w:r>
      <w:r w:rsidR="00301A0B" w:rsidRPr="00D43EC8">
        <w:rPr>
          <w:rFonts w:ascii="Times New Roman" w:hAnsi="Times New Roman" w:cs="Times New Roman"/>
          <w:color w:val="000000" w:themeColor="text1"/>
          <w:szCs w:val="24"/>
          <w:rPrChange w:id="945" w:author="ZHANGM.H." w:date="2014-12-10T18:55:00Z">
            <w:rPr>
              <w:szCs w:val="24"/>
            </w:rPr>
          </w:rPrChange>
        </w:rPr>
        <w:t>as the following</w:t>
      </w:r>
      <w:del w:id="946" w:author="ZHANGM.H." w:date="2014-12-07T03:39:00Z">
        <w:r w:rsidR="00301A0B" w:rsidRPr="00D43EC8" w:rsidDel="00BD2902">
          <w:rPr>
            <w:rFonts w:ascii="Times New Roman" w:hAnsi="Times New Roman" w:cs="Times New Roman"/>
            <w:color w:val="000000" w:themeColor="text1"/>
            <w:szCs w:val="24"/>
            <w:rPrChange w:id="947" w:author="ZHANGM.H." w:date="2014-12-10T18:55:00Z">
              <w:rPr>
                <w:szCs w:val="24"/>
              </w:rPr>
            </w:rPrChange>
          </w:rPr>
          <w:delText>s</w:delText>
        </w:r>
      </w:del>
      <w:r w:rsidR="00301A0B" w:rsidRPr="00D43EC8">
        <w:rPr>
          <w:rFonts w:ascii="Times New Roman" w:hAnsi="Times New Roman" w:cs="Times New Roman"/>
          <w:color w:val="000000" w:themeColor="text1"/>
          <w:szCs w:val="24"/>
          <w:rPrChange w:id="948" w:author="ZHANGM.H." w:date="2014-12-10T18:55:00Z">
            <w:rPr>
              <w:szCs w:val="24"/>
            </w:rPr>
          </w:rPrChange>
        </w:rPr>
        <w:t>:</w:t>
      </w:r>
      <w:r w:rsidR="00705D68" w:rsidRPr="00D43EC8">
        <w:rPr>
          <w:rFonts w:ascii="Times New Roman" w:hAnsi="Times New Roman" w:cs="Times New Roman"/>
          <w:color w:val="000000" w:themeColor="text1"/>
          <w:szCs w:val="24"/>
          <w:rPrChange w:id="949" w:author="ZHANGM.H." w:date="2014-12-10T18:55:00Z">
            <w:rPr>
              <w:rFonts w:ascii="Times New Roman" w:hAnsi="Times New Roman" w:cs="Times New Roman"/>
              <w:szCs w:val="24"/>
            </w:rPr>
          </w:rPrChange>
        </w:rPr>
        <w:t xml:space="preserve"> </w:t>
      </w:r>
      <w:r w:rsidRPr="00D43EC8">
        <w:rPr>
          <w:rFonts w:ascii="Times New Roman" w:hAnsi="Times New Roman" w:cs="Times New Roman"/>
          <w:color w:val="000000" w:themeColor="text1"/>
          <w:szCs w:val="24"/>
          <w:rPrChange w:id="950" w:author="ZHANGM.H." w:date="2014-12-10T18:55:00Z">
            <w:rPr>
              <w:rFonts w:ascii="Times New Roman" w:hAnsi="Times New Roman" w:cs="Times New Roman"/>
              <w:szCs w:val="24"/>
            </w:rPr>
          </w:rPrChange>
        </w:rPr>
        <w:t xml:space="preserve"> </w:t>
      </w:r>
    </w:p>
    <w:p w14:paraId="270B4D7A" w14:textId="15D55F6D" w:rsidR="00363C5C" w:rsidRPr="00D43EC8" w:rsidRDefault="003A7218">
      <w:pPr>
        <w:spacing w:line="480" w:lineRule="auto"/>
        <w:ind w:firstLine="360"/>
        <w:jc w:val="both"/>
        <w:rPr>
          <w:rFonts w:ascii="Times New Roman" w:hAnsi="Times New Roman" w:cs="Times New Roman"/>
          <w:color w:val="000000" w:themeColor="text1"/>
          <w:szCs w:val="24"/>
          <w:rPrChange w:id="951" w:author="ZHANGM.H." w:date="2014-12-10T18:55:00Z">
            <w:rPr>
              <w:rFonts w:ascii="Times New Roman" w:hAnsi="Times New Roman" w:cs="Times New Roman"/>
              <w:szCs w:val="24"/>
            </w:rPr>
          </w:rPrChange>
        </w:rPr>
        <w:pPrChange w:id="952" w:author="ZHANGM.H." w:date="2014-12-10T18:54:00Z">
          <w:pPr>
            <w:spacing w:line="360" w:lineRule="auto"/>
            <w:ind w:firstLine="360"/>
            <w:jc w:val="both"/>
          </w:pPr>
        </w:pPrChange>
      </w:pPr>
      <w:r w:rsidRPr="00D43EC8">
        <w:rPr>
          <w:rFonts w:ascii="Times New Roman" w:hAnsi="Times New Roman" w:cs="Times New Roman"/>
          <w:color w:val="000000" w:themeColor="text1"/>
          <w:position w:val="-30"/>
          <w:szCs w:val="24"/>
        </w:rPr>
        <w:object w:dxaOrig="5580" w:dyaOrig="680" w14:anchorId="14B8EFD4">
          <v:shape id="_x0000_i1038" type="#_x0000_t75" style="width:279.85pt;height:35.3pt" o:ole="">
            <v:imagedata r:id="rId33" o:title=""/>
          </v:shape>
          <o:OLEObject Type="Embed" ProgID="Equation.3" ShapeID="_x0000_i1038" DrawAspect="Content" ObjectID="_1479794601" r:id="rId34"/>
        </w:object>
      </w:r>
    </w:p>
    <w:p w14:paraId="40A10338" w14:textId="77777777" w:rsidR="008C05E0" w:rsidRPr="00D43EC8" w:rsidRDefault="003A7218">
      <w:pPr>
        <w:spacing w:line="480" w:lineRule="auto"/>
        <w:ind w:firstLine="360"/>
        <w:jc w:val="both"/>
        <w:rPr>
          <w:rFonts w:ascii="Times New Roman" w:hAnsi="Times New Roman" w:cs="Times New Roman"/>
          <w:color w:val="000000" w:themeColor="text1"/>
          <w:szCs w:val="24"/>
          <w:rPrChange w:id="953" w:author="ZHANGM.H." w:date="2014-12-10T18:55:00Z">
            <w:rPr>
              <w:rFonts w:ascii="Times New Roman" w:hAnsi="Times New Roman" w:cs="Times New Roman"/>
              <w:szCs w:val="24"/>
            </w:rPr>
          </w:rPrChange>
        </w:rPr>
        <w:pPrChange w:id="954" w:author="ZHANGM.H." w:date="2014-12-10T18:54:00Z">
          <w:pPr>
            <w:spacing w:line="360" w:lineRule="auto"/>
            <w:ind w:firstLine="360"/>
            <w:jc w:val="both"/>
          </w:pPr>
        </w:pPrChange>
      </w:pPr>
      <w:r w:rsidRPr="00D43EC8">
        <w:rPr>
          <w:rFonts w:ascii="Times New Roman" w:hAnsi="Times New Roman" w:cs="Times New Roman"/>
          <w:color w:val="000000" w:themeColor="text1"/>
          <w:position w:val="-30"/>
          <w:szCs w:val="24"/>
        </w:rPr>
        <w:object w:dxaOrig="6200" w:dyaOrig="680" w14:anchorId="3577666C">
          <v:shape id="_x0000_i1039" type="#_x0000_t75" style="width:310.4pt;height:35.3pt" o:ole="">
            <v:imagedata r:id="rId35" o:title=""/>
          </v:shape>
          <o:OLEObject Type="Embed" ProgID="Equation.3" ShapeID="_x0000_i1039" DrawAspect="Content" ObjectID="_1479794602" r:id="rId36"/>
        </w:object>
      </w:r>
    </w:p>
    <w:p w14:paraId="3E2BF235" w14:textId="37BAFC0E" w:rsidR="00F16B93" w:rsidRPr="00D43EC8" w:rsidRDefault="00301A0B">
      <w:pPr>
        <w:spacing w:line="480" w:lineRule="auto"/>
        <w:jc w:val="both"/>
        <w:rPr>
          <w:rFonts w:ascii="Times New Roman" w:hAnsi="Times New Roman" w:cs="Times New Roman"/>
          <w:color w:val="000000" w:themeColor="text1"/>
          <w:szCs w:val="24"/>
          <w:rPrChange w:id="955" w:author="ZHANGM.H." w:date="2014-12-10T18:55:00Z">
            <w:rPr>
              <w:szCs w:val="24"/>
            </w:rPr>
          </w:rPrChange>
        </w:rPr>
        <w:pPrChange w:id="956" w:author="ZHANGM.H." w:date="2014-12-10T18:54:00Z">
          <w:pPr>
            <w:spacing w:line="360" w:lineRule="auto"/>
            <w:ind w:firstLine="360"/>
            <w:jc w:val="both"/>
          </w:pPr>
        </w:pPrChange>
      </w:pPr>
      <w:r w:rsidRPr="00D43EC8">
        <w:rPr>
          <w:rFonts w:ascii="Times New Roman" w:hAnsi="Times New Roman" w:cs="Times New Roman"/>
          <w:color w:val="000000" w:themeColor="text1"/>
          <w:szCs w:val="24"/>
          <w:rPrChange w:id="957" w:author="ZHANGM.H." w:date="2014-12-10T18:55:00Z">
            <w:rPr>
              <w:rFonts w:ascii="Times New Roman" w:hAnsi="Times New Roman" w:cs="Times New Roman"/>
              <w:szCs w:val="24"/>
            </w:rPr>
          </w:rPrChange>
        </w:rPr>
        <w:t>Given |</w:t>
      </w:r>
      <w:r w:rsidRPr="00D43EC8">
        <w:rPr>
          <w:rFonts w:ascii="Times New Roman" w:hAnsi="Times New Roman" w:cs="Times New Roman"/>
          <w:color w:val="000000" w:themeColor="text1"/>
          <w:position w:val="-12"/>
          <w:szCs w:val="24"/>
        </w:rPr>
        <w:object w:dxaOrig="1579" w:dyaOrig="360" w14:anchorId="14309002">
          <v:shape id="_x0000_i1040" type="#_x0000_t75" style="width:78.8pt;height:18.35pt" o:ole="">
            <v:imagedata r:id="rId37" o:title=""/>
          </v:shape>
          <o:OLEObject Type="Embed" ProgID="Equation.3" ShapeID="_x0000_i1040" DrawAspect="Content" ObjectID="_1479794603" r:id="rId38"/>
        </w:object>
      </w:r>
      <w:r w:rsidRPr="00D43EC8">
        <w:rPr>
          <w:rFonts w:ascii="Times New Roman" w:hAnsi="Times New Roman" w:cs="Times New Roman"/>
          <w:color w:val="000000" w:themeColor="text1"/>
          <w:szCs w:val="24"/>
          <w:rPrChange w:id="958" w:author="ZHANGM.H." w:date="2014-12-10T18:55:00Z">
            <w:rPr>
              <w:szCs w:val="24"/>
            </w:rPr>
          </w:rPrChange>
        </w:rPr>
        <w:t xml:space="preserve"> and over a distance of </w:t>
      </w:r>
      <w:r w:rsidR="00E34F63" w:rsidRPr="00D43EC8">
        <w:rPr>
          <w:rFonts w:ascii="Times New Roman" w:hAnsi="Times New Roman" w:cs="Times New Roman"/>
          <w:color w:val="000000" w:themeColor="text1"/>
          <w:szCs w:val="24"/>
          <w:rPrChange w:id="959" w:author="ZHANGM.H." w:date="2014-12-10T18:55:00Z">
            <w:rPr>
              <w:szCs w:val="24"/>
            </w:rPr>
          </w:rPrChange>
        </w:rPr>
        <w:t>2</w:t>
      </w:r>
      <w:r w:rsidRPr="00D43EC8">
        <w:rPr>
          <w:rFonts w:ascii="Times New Roman" w:hAnsi="Times New Roman" w:cs="Times New Roman"/>
          <w:color w:val="000000" w:themeColor="text1"/>
          <w:szCs w:val="24"/>
          <w:rPrChange w:id="960" w:author="ZHANGM.H." w:date="2014-12-10T18:55:00Z">
            <w:rPr>
              <w:szCs w:val="24"/>
            </w:rPr>
          </w:rPrChange>
        </w:rPr>
        <w:t xml:space="preserve">00 </w:t>
      </w:r>
      <w:r w:rsidRPr="00D43EC8">
        <w:rPr>
          <w:rFonts w:ascii="Times New Roman" w:hAnsi="Times New Roman" w:cs="Times New Roman"/>
          <w:i/>
          <w:color w:val="000000" w:themeColor="text1"/>
          <w:szCs w:val="24"/>
          <w:rPrChange w:id="961" w:author="ZHANGM.H." w:date="2014-12-10T18:55:00Z">
            <w:rPr>
              <w:i/>
              <w:szCs w:val="24"/>
            </w:rPr>
          </w:rPrChange>
        </w:rPr>
        <w:t>km</w:t>
      </w:r>
      <w:r w:rsidRPr="00D43EC8">
        <w:rPr>
          <w:rFonts w:ascii="Times New Roman" w:hAnsi="Times New Roman" w:cs="Times New Roman"/>
          <w:color w:val="000000" w:themeColor="text1"/>
          <w:szCs w:val="24"/>
          <w:rPrChange w:id="962" w:author="ZHANGM.H." w:date="2014-12-10T18:55:00Z">
            <w:rPr>
              <w:szCs w:val="24"/>
            </w:rPr>
          </w:rPrChange>
        </w:rPr>
        <w:t>, the above inequalities require that</w:t>
      </w:r>
    </w:p>
    <w:p w14:paraId="2D436BC2" w14:textId="46843CBC" w:rsidR="00301A0B" w:rsidRPr="00D43EC8" w:rsidRDefault="003A7218">
      <w:pPr>
        <w:tabs>
          <w:tab w:val="left" w:pos="7920"/>
        </w:tabs>
        <w:spacing w:line="480" w:lineRule="auto"/>
        <w:ind w:firstLine="360"/>
        <w:jc w:val="both"/>
        <w:rPr>
          <w:rFonts w:ascii="Times New Roman" w:hAnsi="Times New Roman" w:cs="Times New Roman"/>
          <w:color w:val="000000" w:themeColor="text1"/>
          <w:szCs w:val="24"/>
          <w:rPrChange w:id="963" w:author="ZHANGM.H." w:date="2014-12-10T18:55:00Z">
            <w:rPr>
              <w:rFonts w:ascii="Times New Roman" w:hAnsi="Times New Roman" w:cs="Times New Roman"/>
              <w:szCs w:val="24"/>
            </w:rPr>
          </w:rPrChange>
        </w:rPr>
        <w:pPrChange w:id="964" w:author="ZHANGM.H." w:date="2014-12-10T18:54:00Z">
          <w:pPr>
            <w:tabs>
              <w:tab w:val="left" w:pos="7920"/>
            </w:tabs>
            <w:spacing w:line="360" w:lineRule="auto"/>
            <w:ind w:firstLine="360"/>
            <w:jc w:val="both"/>
          </w:pPr>
        </w:pPrChange>
      </w:pPr>
      <w:r w:rsidRPr="00D43EC8">
        <w:rPr>
          <w:rFonts w:ascii="Times New Roman" w:hAnsi="Times New Roman" w:cs="Times New Roman"/>
          <w:color w:val="000000" w:themeColor="text1"/>
          <w:position w:val="-10"/>
          <w:szCs w:val="24"/>
        </w:rPr>
        <w:object w:dxaOrig="1820" w:dyaOrig="340" w14:anchorId="6136C31A">
          <v:shape id="_x0000_i1041" type="#_x0000_t75" style="width:91.7pt;height:17.65pt" o:ole="">
            <v:imagedata r:id="rId39" o:title=""/>
          </v:shape>
          <o:OLEObject Type="Embed" ProgID="Equation.3" ShapeID="_x0000_i1041" DrawAspect="Content" ObjectID="_1479794604" r:id="rId40"/>
        </w:object>
      </w:r>
      <w:r w:rsidR="00514FF0" w:rsidRPr="00D43EC8">
        <w:rPr>
          <w:rFonts w:ascii="Times New Roman" w:hAnsi="Times New Roman" w:cs="Times New Roman"/>
          <w:color w:val="000000" w:themeColor="text1"/>
          <w:szCs w:val="24"/>
          <w:rPrChange w:id="965" w:author="ZHANGM.H." w:date="2014-12-10T18:55:00Z">
            <w:rPr>
              <w:rFonts w:ascii="Times New Roman" w:hAnsi="Times New Roman" w:cs="Times New Roman"/>
              <w:szCs w:val="24"/>
            </w:rPr>
          </w:rPrChange>
        </w:rPr>
        <w:tab/>
        <w:t>(3)</w:t>
      </w:r>
    </w:p>
    <w:p w14:paraId="5D50E4B2" w14:textId="5EDD5B4E" w:rsidR="00D74205" w:rsidRPr="00D43EC8" w:rsidRDefault="003A7218">
      <w:pPr>
        <w:tabs>
          <w:tab w:val="left" w:pos="7920"/>
        </w:tabs>
        <w:spacing w:line="480" w:lineRule="auto"/>
        <w:ind w:firstLine="360"/>
        <w:jc w:val="both"/>
        <w:rPr>
          <w:rFonts w:ascii="Times New Roman" w:hAnsi="Times New Roman" w:cs="Times New Roman"/>
          <w:color w:val="000000" w:themeColor="text1"/>
          <w:szCs w:val="24"/>
          <w:rPrChange w:id="966" w:author="ZHANGM.H." w:date="2014-12-10T18:55:00Z">
            <w:rPr>
              <w:rFonts w:ascii="Times New Roman" w:hAnsi="Times New Roman" w:cs="Times New Roman"/>
              <w:szCs w:val="24"/>
            </w:rPr>
          </w:rPrChange>
        </w:rPr>
        <w:pPrChange w:id="967" w:author="ZHANGM.H." w:date="2014-12-10T18:54:00Z">
          <w:pPr>
            <w:tabs>
              <w:tab w:val="left" w:pos="7920"/>
            </w:tabs>
            <w:spacing w:line="360" w:lineRule="auto"/>
            <w:ind w:firstLine="360"/>
            <w:jc w:val="both"/>
          </w:pPr>
        </w:pPrChange>
      </w:pPr>
      <w:r w:rsidRPr="00D43EC8">
        <w:rPr>
          <w:rFonts w:ascii="Times New Roman" w:hAnsi="Times New Roman" w:cs="Times New Roman"/>
          <w:color w:val="000000" w:themeColor="text1"/>
          <w:position w:val="-10"/>
          <w:szCs w:val="24"/>
        </w:rPr>
        <w:object w:dxaOrig="2140" w:dyaOrig="340" w14:anchorId="6EFF9054">
          <v:shape id="_x0000_i1042" type="#_x0000_t75" style="width:107.3pt;height:17.65pt" o:ole="">
            <v:imagedata r:id="rId41" o:title=""/>
          </v:shape>
          <o:OLEObject Type="Embed" ProgID="Equation.3" ShapeID="_x0000_i1042" DrawAspect="Content" ObjectID="_1479794605" r:id="rId42"/>
        </w:object>
      </w:r>
      <w:r w:rsidR="00F3431E" w:rsidRPr="00D43EC8">
        <w:rPr>
          <w:rFonts w:ascii="Times New Roman" w:hAnsi="Times New Roman" w:cs="Times New Roman"/>
          <w:color w:val="000000" w:themeColor="text1"/>
          <w:szCs w:val="24"/>
          <w:rPrChange w:id="968" w:author="ZHANGM.H." w:date="2014-12-10T18:55:00Z">
            <w:rPr>
              <w:rFonts w:ascii="Times New Roman" w:hAnsi="Times New Roman" w:cs="Times New Roman"/>
              <w:szCs w:val="24"/>
            </w:rPr>
          </w:rPrChange>
        </w:rPr>
        <w:t>.</w:t>
      </w:r>
      <w:r w:rsidR="00514FF0" w:rsidRPr="00D43EC8">
        <w:rPr>
          <w:rFonts w:ascii="Times New Roman" w:hAnsi="Times New Roman" w:cs="Times New Roman"/>
          <w:color w:val="000000" w:themeColor="text1"/>
          <w:szCs w:val="24"/>
          <w:rPrChange w:id="969" w:author="ZHANGM.H." w:date="2014-12-10T18:55:00Z">
            <w:rPr>
              <w:rFonts w:ascii="Times New Roman" w:hAnsi="Times New Roman" w:cs="Times New Roman"/>
              <w:szCs w:val="24"/>
            </w:rPr>
          </w:rPrChange>
        </w:rPr>
        <w:tab/>
        <w:t>(4)</w:t>
      </w:r>
    </w:p>
    <w:p w14:paraId="62DC9199" w14:textId="6CE4F3DA" w:rsidR="00E34F63" w:rsidRPr="00D43EC8" w:rsidRDefault="00E034E9">
      <w:pPr>
        <w:spacing w:line="480" w:lineRule="auto"/>
        <w:jc w:val="both"/>
        <w:rPr>
          <w:rFonts w:ascii="Times New Roman" w:hAnsi="Times New Roman" w:cs="Times New Roman"/>
          <w:color w:val="000000" w:themeColor="text1"/>
          <w:szCs w:val="24"/>
          <w:rPrChange w:id="970" w:author="ZHANGM.H." w:date="2014-12-10T18:55:00Z">
            <w:rPr>
              <w:rFonts w:ascii="Times New Roman" w:hAnsi="Times New Roman" w:cs="Times New Roman"/>
              <w:szCs w:val="24"/>
            </w:rPr>
          </w:rPrChange>
        </w:rPr>
        <w:pPrChange w:id="971" w:author="ZHANGM.H." w:date="2014-12-10T18:54:00Z">
          <w:pPr>
            <w:spacing w:line="360" w:lineRule="auto"/>
            <w:jc w:val="both"/>
          </w:pPr>
        </w:pPrChange>
      </w:pPr>
      <w:ins w:id="972" w:author="ZHANGM.H." w:date="2013-10-22T11:11:00Z">
        <w:r w:rsidRPr="00D43EC8">
          <w:rPr>
            <w:rFonts w:ascii="Times New Roman" w:hAnsi="Times New Roman" w:cs="Times New Roman"/>
            <w:color w:val="000000" w:themeColor="text1"/>
            <w:szCs w:val="24"/>
            <w:rPrChange w:id="973" w:author="ZHANGM.H." w:date="2014-12-10T18:55:00Z">
              <w:rPr>
                <w:rFonts w:ascii="Times New Roman" w:hAnsi="Times New Roman" w:cs="Times New Roman"/>
                <w:szCs w:val="24"/>
              </w:rPr>
            </w:rPrChange>
          </w:rPr>
          <w:lastRenderedPageBreak/>
          <w:t xml:space="preserve">It should be emphasized that these are the relative errors across the distance </w:t>
        </w:r>
        <w:proofErr w:type="gramStart"/>
        <w:r w:rsidRPr="00D43EC8">
          <w:rPr>
            <w:rFonts w:ascii="Times New Roman" w:hAnsi="Times New Roman" w:cs="Times New Roman"/>
            <w:color w:val="000000" w:themeColor="text1"/>
            <w:szCs w:val="24"/>
            <w:rPrChange w:id="974" w:author="ZHANGM.H." w:date="2014-12-10T18:55:00Z">
              <w:rPr>
                <w:rFonts w:ascii="Times New Roman" w:hAnsi="Times New Roman" w:cs="Times New Roman"/>
                <w:szCs w:val="24"/>
              </w:rPr>
            </w:rPrChange>
          </w:rPr>
          <w:t xml:space="preserve">of </w:t>
        </w:r>
      </w:ins>
      <w:proofErr w:type="gramEnd"/>
      <w:ins w:id="975" w:author="ZHANGM.H." w:date="2013-10-22T11:12:00Z">
        <w:r w:rsidRPr="00D43EC8">
          <w:rPr>
            <w:rFonts w:ascii="Times New Roman" w:hAnsi="Times New Roman" w:cs="Times New Roman"/>
            <w:color w:val="000000" w:themeColor="text1"/>
            <w:position w:val="-6"/>
            <w:szCs w:val="24"/>
          </w:rPr>
          <w:object w:dxaOrig="340" w:dyaOrig="279" w14:anchorId="5640E397">
            <v:shape id="_x0000_i1043" type="#_x0000_t75" style="width:17.65pt;height:14.25pt" o:ole="">
              <v:imagedata r:id="rId43" o:title=""/>
            </v:shape>
            <o:OLEObject Type="Embed" ProgID="Equation.3" ShapeID="_x0000_i1043" DrawAspect="Content" ObjectID="_1479794606" r:id="rId44"/>
          </w:object>
        </w:r>
      </w:ins>
      <w:ins w:id="976" w:author="ZHANGM.H." w:date="2013-10-22T11:12:00Z">
        <w:r w:rsidRPr="00D43EC8">
          <w:rPr>
            <w:rFonts w:ascii="Times New Roman" w:hAnsi="Times New Roman" w:cs="Times New Roman"/>
            <w:color w:val="000000" w:themeColor="text1"/>
            <w:szCs w:val="24"/>
            <w:rPrChange w:id="977" w:author="ZHANGM.H." w:date="2014-12-10T18:55:00Z">
              <w:rPr>
                <w:szCs w:val="24"/>
              </w:rPr>
            </w:rPrChange>
          </w:rPr>
          <w:t xml:space="preserve">. </w:t>
        </w:r>
      </w:ins>
      <w:r w:rsidR="00836CF9" w:rsidRPr="00D43EC8">
        <w:rPr>
          <w:rFonts w:ascii="Times New Roman" w:hAnsi="Times New Roman" w:cs="Times New Roman"/>
          <w:color w:val="000000" w:themeColor="text1"/>
          <w:szCs w:val="24"/>
          <w:rPrChange w:id="978" w:author="ZHANGM.H." w:date="2014-12-10T18:55:00Z">
            <w:rPr>
              <w:rFonts w:ascii="Times New Roman" w:hAnsi="Times New Roman" w:cs="Times New Roman"/>
              <w:szCs w:val="24"/>
            </w:rPr>
          </w:rPrChange>
        </w:rPr>
        <w:t>The r</w:t>
      </w:r>
      <w:r w:rsidR="00E34F63" w:rsidRPr="00D43EC8">
        <w:rPr>
          <w:rFonts w:ascii="Times New Roman" w:hAnsi="Times New Roman" w:cs="Times New Roman"/>
          <w:color w:val="000000" w:themeColor="text1"/>
          <w:szCs w:val="24"/>
          <w:rPrChange w:id="979" w:author="ZHANGM.H." w:date="2014-12-10T18:55:00Z">
            <w:rPr>
              <w:rFonts w:ascii="Times New Roman" w:hAnsi="Times New Roman" w:cs="Times New Roman"/>
              <w:szCs w:val="24"/>
            </w:rPr>
          </w:rPrChange>
        </w:rPr>
        <w:t xml:space="preserve">equirement on the pressure vertical velocity </w:t>
      </w:r>
      <w:r w:rsidR="00390A6B" w:rsidRPr="00D43EC8">
        <w:rPr>
          <w:rFonts w:ascii="Times New Roman" w:hAnsi="Times New Roman" w:cs="Times New Roman"/>
          <w:color w:val="000000" w:themeColor="text1"/>
          <w:szCs w:val="24"/>
          <w:rPrChange w:id="980" w:author="ZHANGM.H." w:date="2014-12-10T18:55:00Z">
            <w:rPr>
              <w:rFonts w:ascii="Times New Roman" w:hAnsi="Times New Roman" w:cs="Times New Roman"/>
              <w:szCs w:val="24"/>
            </w:rPr>
          </w:rPrChange>
        </w:rPr>
        <w:t xml:space="preserve">error </w:t>
      </w:r>
      <w:r w:rsidR="00E34F63" w:rsidRPr="00D43EC8">
        <w:rPr>
          <w:rFonts w:ascii="Times New Roman" w:hAnsi="Times New Roman" w:cs="Times New Roman"/>
          <w:color w:val="000000" w:themeColor="text1"/>
          <w:szCs w:val="24"/>
          <w:rPrChange w:id="981" w:author="ZHANGM.H." w:date="2014-12-10T18:55:00Z">
            <w:rPr>
              <w:rFonts w:ascii="Times New Roman" w:hAnsi="Times New Roman" w:cs="Times New Roman"/>
              <w:szCs w:val="24"/>
            </w:rPr>
          </w:rPrChange>
        </w:rPr>
        <w:t xml:space="preserve">is:  </w:t>
      </w:r>
    </w:p>
    <w:p w14:paraId="5C7B8F31" w14:textId="067056B6" w:rsidR="00E34F63" w:rsidRPr="00D43EC8" w:rsidRDefault="00BA7F7C" w:rsidP="00D43EC8">
      <w:pPr>
        <w:spacing w:line="480" w:lineRule="auto"/>
        <w:ind w:firstLine="360"/>
        <w:jc w:val="both"/>
        <w:rPr>
          <w:rFonts w:ascii="Times New Roman" w:hAnsi="Times New Roman" w:cs="Times New Roman"/>
          <w:color w:val="000000" w:themeColor="text1"/>
          <w:szCs w:val="24"/>
          <w:rPrChange w:id="982" w:author="ZHANGM.H." w:date="2014-12-10T18:55:00Z">
            <w:rPr>
              <w:rFonts w:ascii="Times New Roman" w:hAnsi="Times New Roman" w:cs="Times New Roman"/>
              <w:szCs w:val="24"/>
            </w:rPr>
          </w:rPrChange>
        </w:rPr>
      </w:pPr>
      <w:r w:rsidRPr="00D43EC8">
        <w:rPr>
          <w:rFonts w:ascii="Times New Roman" w:hAnsi="Times New Roman" w:cs="Times New Roman"/>
          <w:color w:val="000000" w:themeColor="text1"/>
          <w:position w:val="-30"/>
          <w:szCs w:val="24"/>
        </w:rPr>
        <w:object w:dxaOrig="6560" w:dyaOrig="680" w14:anchorId="36AE6C3F">
          <v:shape id="_x0000_i1044" type="#_x0000_t75" style="width:330.1pt;height:35.3pt" o:ole="">
            <v:imagedata r:id="rId45" o:title=""/>
          </v:shape>
          <o:OLEObject Type="Embed" ProgID="Equation.3" ShapeID="_x0000_i1044" DrawAspect="Content" ObjectID="_1479794607" r:id="rId46"/>
        </w:object>
      </w:r>
      <w:r w:rsidR="00514FF0" w:rsidRPr="00D43EC8">
        <w:rPr>
          <w:rFonts w:ascii="Times New Roman" w:hAnsi="Times New Roman" w:cs="Times New Roman"/>
          <w:color w:val="000000" w:themeColor="text1"/>
          <w:szCs w:val="24"/>
          <w:rPrChange w:id="983" w:author="ZHANGM.H." w:date="2014-12-10T18:55:00Z">
            <w:rPr>
              <w:rFonts w:ascii="Times New Roman" w:hAnsi="Times New Roman" w:cs="Times New Roman"/>
              <w:szCs w:val="24"/>
            </w:rPr>
          </w:rPrChange>
        </w:rPr>
        <w:t xml:space="preserve"> </w:t>
      </w:r>
      <w:r w:rsidR="00836CF9" w:rsidRPr="00D43EC8">
        <w:rPr>
          <w:rFonts w:ascii="Times New Roman" w:hAnsi="Times New Roman" w:cs="Times New Roman"/>
          <w:color w:val="000000" w:themeColor="text1"/>
          <w:szCs w:val="24"/>
          <w:rPrChange w:id="984" w:author="ZHANGM.H." w:date="2014-12-10T18:55:00Z">
            <w:rPr>
              <w:rFonts w:ascii="Times New Roman" w:hAnsi="Times New Roman" w:cs="Times New Roman"/>
              <w:szCs w:val="24"/>
            </w:rPr>
          </w:rPrChange>
        </w:rPr>
        <w:t xml:space="preserve"> </w:t>
      </w:r>
      <w:proofErr w:type="gramStart"/>
      <w:r w:rsidR="00836CF9" w:rsidRPr="00D43EC8">
        <w:rPr>
          <w:rFonts w:ascii="Times New Roman" w:hAnsi="Times New Roman" w:cs="Times New Roman"/>
          <w:color w:val="000000" w:themeColor="text1"/>
          <w:szCs w:val="24"/>
          <w:rPrChange w:id="985" w:author="ZHANGM.H." w:date="2014-12-10T18:55:00Z">
            <w:rPr>
              <w:rFonts w:ascii="Times New Roman" w:hAnsi="Times New Roman" w:cs="Times New Roman"/>
              <w:szCs w:val="24"/>
            </w:rPr>
          </w:rPrChange>
        </w:rPr>
        <w:t>or</w:t>
      </w:r>
      <w:proofErr w:type="gramEnd"/>
    </w:p>
    <w:p w14:paraId="098C91BC" w14:textId="4654E483" w:rsidR="00390A6B" w:rsidRPr="00D43EC8" w:rsidRDefault="00BA7F7C" w:rsidP="00D43EC8">
      <w:pPr>
        <w:spacing w:line="480" w:lineRule="auto"/>
        <w:ind w:firstLine="360"/>
        <w:jc w:val="both"/>
        <w:rPr>
          <w:rFonts w:ascii="Times New Roman" w:hAnsi="Times New Roman" w:cs="Times New Roman"/>
          <w:color w:val="000000" w:themeColor="text1"/>
          <w:szCs w:val="24"/>
          <w:rPrChange w:id="986" w:author="ZHANGM.H." w:date="2014-12-10T18:55:00Z">
            <w:rPr>
              <w:rFonts w:ascii="Times New Roman" w:hAnsi="Times New Roman" w:cs="Times New Roman"/>
              <w:szCs w:val="24"/>
            </w:rPr>
          </w:rPrChange>
        </w:rPr>
      </w:pPr>
      <w:r w:rsidRPr="00D43EC8">
        <w:rPr>
          <w:rFonts w:ascii="Times New Roman" w:hAnsi="Times New Roman" w:cs="Times New Roman"/>
          <w:color w:val="000000" w:themeColor="text1"/>
          <w:position w:val="-28"/>
          <w:szCs w:val="24"/>
        </w:rPr>
        <w:object w:dxaOrig="6960" w:dyaOrig="660" w14:anchorId="00B70D79">
          <v:shape id="_x0000_i1045" type="#_x0000_t75" style="width:349.15pt;height:33.95pt" o:ole="">
            <v:imagedata r:id="rId47" o:title=""/>
          </v:shape>
          <o:OLEObject Type="Embed" ProgID="Equation.3" ShapeID="_x0000_i1045" DrawAspect="Content" ObjectID="_1479794608" r:id="rId48"/>
        </w:object>
      </w:r>
      <w:r w:rsidR="00B22EDF" w:rsidRPr="00D43EC8">
        <w:rPr>
          <w:rFonts w:ascii="Times New Roman" w:hAnsi="Times New Roman" w:cs="Times New Roman"/>
          <w:color w:val="000000" w:themeColor="text1"/>
          <w:szCs w:val="24"/>
          <w:rPrChange w:id="987" w:author="ZHANGM.H." w:date="2014-12-10T18:55:00Z">
            <w:rPr>
              <w:rFonts w:ascii="Times New Roman" w:hAnsi="Times New Roman" w:cs="Times New Roman"/>
              <w:szCs w:val="24"/>
            </w:rPr>
          </w:rPrChange>
        </w:rPr>
        <w:t>.</w:t>
      </w:r>
    </w:p>
    <w:p w14:paraId="208B2863" w14:textId="061D353E" w:rsidR="00BA7F7C" w:rsidRPr="00D43EC8" w:rsidRDefault="00514FF0" w:rsidP="00D43EC8">
      <w:pPr>
        <w:spacing w:line="480" w:lineRule="auto"/>
        <w:jc w:val="both"/>
        <w:rPr>
          <w:ins w:id="988" w:author="ZHANGM.H." w:date="2014-12-07T06:47:00Z"/>
          <w:rFonts w:ascii="Times New Roman" w:hAnsi="Times New Roman" w:cs="Times New Roman"/>
          <w:color w:val="000000" w:themeColor="text1"/>
          <w:szCs w:val="24"/>
          <w:rPrChange w:id="989" w:author="ZHANGM.H." w:date="2014-12-10T18:55:00Z">
            <w:rPr>
              <w:ins w:id="990" w:author="ZHANGM.H." w:date="2014-12-07T06:47:00Z"/>
              <w:rFonts w:ascii="Times New Roman" w:hAnsi="Times New Roman" w:cs="Times New Roman"/>
              <w:szCs w:val="24"/>
            </w:rPr>
          </w:rPrChange>
        </w:rPr>
      </w:pPr>
      <w:r w:rsidRPr="00D43EC8">
        <w:rPr>
          <w:rFonts w:ascii="Times New Roman" w:hAnsi="Times New Roman" w:cs="Times New Roman"/>
          <w:color w:val="000000" w:themeColor="text1"/>
          <w:szCs w:val="24"/>
          <w:rPrChange w:id="991" w:author="ZHANGM.H." w:date="2014-12-10T18:55:00Z">
            <w:rPr>
              <w:rFonts w:ascii="Times New Roman" w:hAnsi="Times New Roman" w:cs="Times New Roman"/>
              <w:szCs w:val="24"/>
            </w:rPr>
          </w:rPrChange>
        </w:rPr>
        <w:t>The r</w:t>
      </w:r>
      <w:r w:rsidR="00B22EDF" w:rsidRPr="00D43EC8">
        <w:rPr>
          <w:rFonts w:ascii="Times New Roman" w:hAnsi="Times New Roman" w:cs="Times New Roman"/>
          <w:color w:val="000000" w:themeColor="text1"/>
          <w:szCs w:val="24"/>
          <w:rPrChange w:id="992" w:author="ZHANGM.H." w:date="2014-12-10T18:55:00Z">
            <w:rPr>
              <w:rFonts w:ascii="Times New Roman" w:hAnsi="Times New Roman" w:cs="Times New Roman"/>
              <w:szCs w:val="24"/>
            </w:rPr>
          </w:rPrChange>
        </w:rPr>
        <w:t xml:space="preserve">equirement on the difference of horizontal winds across the domain </w:t>
      </w:r>
      <w:ins w:id="993" w:author="ZHANGM.H." w:date="2014-12-08T17:49:00Z">
        <w:r w:rsidR="00194EF5" w:rsidRPr="00D43EC8">
          <w:rPr>
            <w:rFonts w:ascii="Times New Roman" w:hAnsi="Times New Roman" w:cs="Times New Roman"/>
            <w:color w:val="000000" w:themeColor="text1"/>
            <w:szCs w:val="24"/>
            <w:rPrChange w:id="994" w:author="ZHANGM.H." w:date="2014-12-10T18:55:00Z">
              <w:rPr>
                <w:rFonts w:ascii="Times New Roman" w:hAnsi="Times New Roman" w:cs="Times New Roman"/>
                <w:szCs w:val="24"/>
              </w:rPr>
            </w:rPrChange>
          </w:rPr>
          <w:t xml:space="preserve">that </w:t>
        </w:r>
      </w:ins>
      <w:ins w:id="995" w:author="ZHANGM.H." w:date="2014-12-07T06:47:00Z">
        <w:r w:rsidR="00BA7F7C" w:rsidRPr="00D43EC8">
          <w:rPr>
            <w:rFonts w:ascii="Times New Roman" w:hAnsi="Times New Roman" w:cs="Times New Roman"/>
            <w:color w:val="000000" w:themeColor="text1"/>
            <w:szCs w:val="24"/>
            <w:rPrChange w:id="996" w:author="ZHANGM.H." w:date="2014-12-10T18:55:00Z">
              <w:rPr>
                <w:rFonts w:ascii="Times New Roman" w:hAnsi="Times New Roman" w:cs="Times New Roman"/>
                <w:szCs w:val="24"/>
              </w:rPr>
            </w:rPrChange>
          </w:rPr>
          <w:t>correspond</w:t>
        </w:r>
      </w:ins>
      <w:ins w:id="997" w:author="ZHANGM.H." w:date="2014-12-08T17:49:00Z">
        <w:r w:rsidR="00194EF5" w:rsidRPr="00D43EC8">
          <w:rPr>
            <w:rFonts w:ascii="Times New Roman" w:hAnsi="Times New Roman" w:cs="Times New Roman"/>
            <w:color w:val="000000" w:themeColor="text1"/>
            <w:szCs w:val="24"/>
            <w:rPrChange w:id="998" w:author="ZHANGM.H." w:date="2014-12-10T18:55:00Z">
              <w:rPr>
                <w:rFonts w:ascii="Times New Roman" w:hAnsi="Times New Roman" w:cs="Times New Roman"/>
                <w:szCs w:val="24"/>
              </w:rPr>
            </w:rPrChange>
          </w:rPr>
          <w:t>s</w:t>
        </w:r>
      </w:ins>
      <w:ins w:id="999" w:author="ZHANGM.H." w:date="2014-12-07T06:47:00Z">
        <w:r w:rsidR="00BA7F7C" w:rsidRPr="00D43EC8">
          <w:rPr>
            <w:rFonts w:ascii="Times New Roman" w:hAnsi="Times New Roman" w:cs="Times New Roman"/>
            <w:color w:val="000000" w:themeColor="text1"/>
            <w:szCs w:val="24"/>
            <w:rPrChange w:id="1000" w:author="ZHANGM.H." w:date="2014-12-10T18:55:00Z">
              <w:rPr>
                <w:rFonts w:ascii="Times New Roman" w:hAnsi="Times New Roman" w:cs="Times New Roman"/>
                <w:szCs w:val="24"/>
              </w:rPr>
            </w:rPrChange>
          </w:rPr>
          <w:t xml:space="preserve"> to the above error in vertical velocity can be estimated as follows:</w:t>
        </w:r>
      </w:ins>
    </w:p>
    <w:p w14:paraId="2DA44A77" w14:textId="1054CEB8" w:rsidR="00B22EDF" w:rsidRPr="00D43EC8" w:rsidDel="00BA7F7C" w:rsidRDefault="00B22EDF">
      <w:pPr>
        <w:spacing w:line="480" w:lineRule="auto"/>
        <w:jc w:val="both"/>
        <w:rPr>
          <w:del w:id="1001" w:author="ZHANGM.H." w:date="2014-12-07T06:47:00Z"/>
          <w:rFonts w:ascii="Times New Roman" w:hAnsi="Times New Roman" w:cs="Times New Roman"/>
          <w:color w:val="000000" w:themeColor="text1"/>
          <w:szCs w:val="24"/>
          <w:rPrChange w:id="1002" w:author="ZHANGM.H." w:date="2014-12-10T18:55:00Z">
            <w:rPr>
              <w:del w:id="1003" w:author="ZHANGM.H." w:date="2014-12-07T06:47:00Z"/>
              <w:rFonts w:ascii="Times New Roman" w:hAnsi="Times New Roman" w:cs="Times New Roman"/>
              <w:szCs w:val="24"/>
            </w:rPr>
          </w:rPrChange>
        </w:rPr>
        <w:pPrChange w:id="1004" w:author="ZHANGM.H." w:date="2014-12-10T18:54:00Z">
          <w:pPr>
            <w:spacing w:line="360" w:lineRule="auto"/>
            <w:jc w:val="both"/>
          </w:pPr>
        </w:pPrChange>
      </w:pPr>
      <w:del w:id="1005" w:author="ZHANGM.H." w:date="2014-12-07T06:47:00Z">
        <w:r w:rsidRPr="00D43EC8" w:rsidDel="00BA7F7C">
          <w:rPr>
            <w:rFonts w:ascii="Times New Roman" w:hAnsi="Times New Roman" w:cs="Times New Roman"/>
            <w:color w:val="000000" w:themeColor="text1"/>
            <w:szCs w:val="24"/>
            <w:rPrChange w:id="1006" w:author="ZHANGM.H." w:date="2014-12-10T18:55:00Z">
              <w:rPr>
                <w:rFonts w:ascii="Times New Roman" w:hAnsi="Times New Roman" w:cs="Times New Roman"/>
                <w:szCs w:val="24"/>
              </w:rPr>
            </w:rPrChange>
          </w:rPr>
          <w:delText>is:</w:delText>
        </w:r>
      </w:del>
    </w:p>
    <w:p w14:paraId="353CBFBE" w14:textId="08DEA645" w:rsidR="00B22EDF" w:rsidRPr="00D43EC8" w:rsidRDefault="00514FF0">
      <w:pPr>
        <w:spacing w:line="480" w:lineRule="auto"/>
        <w:jc w:val="both"/>
        <w:rPr>
          <w:rFonts w:ascii="Times New Roman" w:hAnsi="Times New Roman" w:cs="Times New Roman"/>
          <w:color w:val="000000" w:themeColor="text1"/>
          <w:szCs w:val="24"/>
          <w:rPrChange w:id="1007" w:author="ZHANGM.H." w:date="2014-12-10T18:55:00Z">
            <w:rPr>
              <w:rFonts w:ascii="Times New Roman" w:hAnsi="Times New Roman" w:cs="Times New Roman"/>
              <w:szCs w:val="24"/>
            </w:rPr>
          </w:rPrChange>
        </w:rPr>
        <w:pPrChange w:id="1008" w:author="ZHANGM.H." w:date="2014-12-10T18:54:00Z">
          <w:pPr>
            <w:spacing w:line="360" w:lineRule="auto"/>
            <w:ind w:firstLine="360"/>
            <w:jc w:val="both"/>
          </w:pPr>
        </w:pPrChange>
      </w:pPr>
      <w:r w:rsidRPr="00D43EC8">
        <w:rPr>
          <w:rFonts w:ascii="Times New Roman" w:hAnsi="Times New Roman" w:cs="Times New Roman"/>
          <w:color w:val="000000" w:themeColor="text1"/>
          <w:position w:val="-28"/>
          <w:szCs w:val="24"/>
        </w:rPr>
        <w:object w:dxaOrig="960" w:dyaOrig="660" w14:anchorId="07327199">
          <v:shape id="_x0000_i1046" type="#_x0000_t75" style="width:48.25pt;height:33.95pt" o:ole="">
            <v:imagedata r:id="rId49" o:title=""/>
          </v:shape>
          <o:OLEObject Type="Embed" ProgID="Equation.3" ShapeID="_x0000_i1046" DrawAspect="Content" ObjectID="_1479794609" r:id="rId50"/>
        </w:object>
      </w:r>
      <w:r w:rsidRPr="00D43EC8">
        <w:rPr>
          <w:rFonts w:ascii="Times New Roman" w:hAnsi="Times New Roman" w:cs="Times New Roman"/>
          <w:color w:val="000000" w:themeColor="text1"/>
          <w:szCs w:val="24"/>
          <w:rPrChange w:id="1009" w:author="ZHANGM.H." w:date="2014-12-10T18:55:00Z">
            <w:rPr>
              <w:rFonts w:ascii="Times New Roman" w:hAnsi="Times New Roman" w:cs="Times New Roman"/>
              <w:szCs w:val="24"/>
            </w:rPr>
          </w:rPrChange>
        </w:rPr>
        <w:t>.</w:t>
      </w:r>
    </w:p>
    <w:p w14:paraId="747851BE" w14:textId="00871C65" w:rsidR="00514FF0" w:rsidRPr="00D43EC8" w:rsidRDefault="00514FF0">
      <w:pPr>
        <w:spacing w:line="480" w:lineRule="auto"/>
        <w:jc w:val="both"/>
        <w:rPr>
          <w:rFonts w:ascii="Times New Roman" w:hAnsi="Times New Roman" w:cs="Times New Roman"/>
          <w:color w:val="000000" w:themeColor="text1"/>
          <w:szCs w:val="24"/>
          <w:rPrChange w:id="1010" w:author="ZHANGM.H." w:date="2014-12-10T18:55:00Z">
            <w:rPr>
              <w:rFonts w:ascii="Times New Roman" w:hAnsi="Times New Roman" w:cs="Times New Roman"/>
              <w:szCs w:val="24"/>
            </w:rPr>
          </w:rPrChange>
        </w:rPr>
        <w:pPrChange w:id="1011" w:author="ZHANGM.H." w:date="2014-12-10T18:54:00Z">
          <w:pPr>
            <w:spacing w:line="360" w:lineRule="auto"/>
            <w:jc w:val="both"/>
          </w:pPr>
        </w:pPrChange>
      </w:pPr>
      <w:r w:rsidRPr="00D43EC8">
        <w:rPr>
          <w:rFonts w:ascii="Times New Roman" w:hAnsi="Times New Roman" w:cs="Times New Roman"/>
          <w:color w:val="000000" w:themeColor="text1"/>
          <w:szCs w:val="24"/>
          <w:rPrChange w:id="1012" w:author="ZHANGM.H." w:date="2014-12-10T18:55:00Z">
            <w:rPr>
              <w:rFonts w:ascii="Times New Roman" w:hAnsi="Times New Roman" w:cs="Times New Roman"/>
              <w:szCs w:val="24"/>
            </w:rPr>
          </w:rPrChange>
        </w:rPr>
        <w:t xml:space="preserve">Assuming a vertical layer of 100 </w:t>
      </w:r>
      <w:r w:rsidR="00E91A1E" w:rsidRPr="00D43EC8">
        <w:rPr>
          <w:rFonts w:ascii="Times New Roman" w:hAnsi="Times New Roman" w:cs="Times New Roman"/>
          <w:color w:val="000000" w:themeColor="text1"/>
          <w:szCs w:val="24"/>
          <w:rPrChange w:id="1013" w:author="ZHANGM.H." w:date="2014-12-10T18:55:00Z">
            <w:rPr>
              <w:rFonts w:ascii="Times New Roman" w:hAnsi="Times New Roman" w:cs="Times New Roman"/>
              <w:szCs w:val="24"/>
            </w:rPr>
          </w:rPrChange>
        </w:rPr>
        <w:t>hPa</w:t>
      </w:r>
      <w:r w:rsidRPr="00D43EC8">
        <w:rPr>
          <w:rFonts w:ascii="Times New Roman" w:hAnsi="Times New Roman" w:cs="Times New Roman"/>
          <w:color w:val="000000" w:themeColor="text1"/>
          <w:szCs w:val="24"/>
          <w:rPrChange w:id="1014" w:author="ZHANGM.H." w:date="2014-12-10T18:55:00Z">
            <w:rPr>
              <w:rFonts w:ascii="Times New Roman" w:hAnsi="Times New Roman" w:cs="Times New Roman"/>
              <w:szCs w:val="24"/>
            </w:rPr>
          </w:rPrChange>
        </w:rPr>
        <w:t>, we get</w:t>
      </w:r>
      <w:ins w:id="1015" w:author="Steve Ortega" w:date="2013-10-21T10:57:00Z">
        <w:r w:rsidR="00AC4151" w:rsidRPr="00D43EC8">
          <w:rPr>
            <w:rFonts w:ascii="Times New Roman" w:hAnsi="Times New Roman" w:cs="Times New Roman"/>
            <w:color w:val="000000" w:themeColor="text1"/>
            <w:szCs w:val="24"/>
            <w:rPrChange w:id="1016" w:author="ZHANGM.H." w:date="2014-12-10T18:55:00Z">
              <w:rPr>
                <w:rFonts w:ascii="Times New Roman" w:hAnsi="Times New Roman" w:cs="Times New Roman"/>
                <w:szCs w:val="24"/>
              </w:rPr>
            </w:rPrChange>
          </w:rPr>
          <w:t>:</w:t>
        </w:r>
      </w:ins>
      <w:r w:rsidRPr="00D43EC8">
        <w:rPr>
          <w:rFonts w:ascii="Times New Roman" w:hAnsi="Times New Roman" w:cs="Times New Roman"/>
          <w:color w:val="000000" w:themeColor="text1"/>
          <w:szCs w:val="24"/>
          <w:rPrChange w:id="1017" w:author="ZHANGM.H." w:date="2014-12-10T18:55:00Z">
            <w:rPr>
              <w:rFonts w:ascii="Times New Roman" w:hAnsi="Times New Roman" w:cs="Times New Roman"/>
              <w:szCs w:val="24"/>
            </w:rPr>
          </w:rPrChange>
        </w:rPr>
        <w:t xml:space="preserve"> </w:t>
      </w:r>
    </w:p>
    <w:p w14:paraId="4766C410" w14:textId="1EBB45E8" w:rsidR="00514FF0" w:rsidRPr="00D43EC8" w:rsidRDefault="00B850EC">
      <w:pPr>
        <w:tabs>
          <w:tab w:val="left" w:pos="7200"/>
        </w:tabs>
        <w:spacing w:line="480" w:lineRule="auto"/>
        <w:ind w:firstLine="360"/>
        <w:jc w:val="both"/>
        <w:rPr>
          <w:rFonts w:ascii="Times New Roman" w:hAnsi="Times New Roman" w:cs="Times New Roman"/>
          <w:color w:val="000000" w:themeColor="text1"/>
          <w:szCs w:val="24"/>
          <w:rPrChange w:id="1018" w:author="ZHANGM.H." w:date="2014-12-10T18:55:00Z">
            <w:rPr>
              <w:rFonts w:ascii="Times New Roman" w:hAnsi="Times New Roman" w:cs="Times New Roman"/>
              <w:szCs w:val="24"/>
            </w:rPr>
          </w:rPrChange>
        </w:rPr>
        <w:pPrChange w:id="1019" w:author="ZHANGM.H." w:date="2014-12-10T18:54:00Z">
          <w:pPr>
            <w:tabs>
              <w:tab w:val="left" w:pos="7200"/>
            </w:tabs>
            <w:spacing w:line="360" w:lineRule="auto"/>
            <w:ind w:firstLine="360"/>
            <w:jc w:val="both"/>
          </w:pPr>
        </w:pPrChange>
      </w:pPr>
      <w:r w:rsidRPr="00D43EC8">
        <w:rPr>
          <w:rFonts w:ascii="Times New Roman" w:hAnsi="Times New Roman" w:cs="Times New Roman"/>
          <w:color w:val="000000" w:themeColor="text1"/>
          <w:position w:val="-10"/>
          <w:szCs w:val="24"/>
        </w:rPr>
        <w:object w:dxaOrig="1420" w:dyaOrig="340" w14:anchorId="4C7C6245">
          <v:shape id="_x0000_i1047" type="#_x0000_t75" style="width:70.65pt;height:17.65pt" o:ole="">
            <v:imagedata r:id="rId51" o:title=""/>
          </v:shape>
          <o:OLEObject Type="Embed" ProgID="Equation.3" ShapeID="_x0000_i1047" DrawAspect="Content" ObjectID="_1479794610" r:id="rId52"/>
        </w:object>
      </w:r>
      <w:r w:rsidR="003A7218" w:rsidRPr="00D43EC8">
        <w:rPr>
          <w:rFonts w:ascii="Times New Roman" w:hAnsi="Times New Roman" w:cs="Times New Roman"/>
          <w:color w:val="000000" w:themeColor="text1"/>
          <w:szCs w:val="24"/>
          <w:rPrChange w:id="1020" w:author="ZHANGM.H." w:date="2014-12-10T18:55:00Z">
            <w:rPr>
              <w:rFonts w:ascii="Times New Roman" w:hAnsi="Times New Roman" w:cs="Times New Roman"/>
              <w:szCs w:val="24"/>
            </w:rPr>
          </w:rPrChange>
        </w:rPr>
        <w:t xml:space="preserve"> </w:t>
      </w:r>
      <w:r w:rsidR="003A7218" w:rsidRPr="00D43EC8">
        <w:rPr>
          <w:rFonts w:ascii="Times New Roman" w:hAnsi="Times New Roman" w:cs="Times New Roman"/>
          <w:color w:val="000000" w:themeColor="text1"/>
          <w:position w:val="-10"/>
          <w:szCs w:val="24"/>
        </w:rPr>
        <w:object w:dxaOrig="660" w:dyaOrig="320" w14:anchorId="2E0B6A9A">
          <v:shape id="_x0000_i1048" type="#_x0000_t75" style="width:33.3pt;height:16.3pt" o:ole="">
            <v:imagedata r:id="rId53" o:title=""/>
          </v:shape>
          <o:OLEObject Type="Embed" ProgID="Equation.3" ShapeID="_x0000_i1048" DrawAspect="Content" ObjectID="_1479794611" r:id="rId54"/>
        </w:object>
      </w:r>
      <w:r w:rsidR="00514FF0" w:rsidRPr="00D43EC8">
        <w:rPr>
          <w:rFonts w:ascii="Times New Roman" w:hAnsi="Times New Roman" w:cs="Times New Roman"/>
          <w:color w:val="000000" w:themeColor="text1"/>
          <w:szCs w:val="24"/>
          <w:rPrChange w:id="1021" w:author="ZHANGM.H." w:date="2014-12-10T18:55:00Z">
            <w:rPr>
              <w:rFonts w:ascii="Times New Roman" w:hAnsi="Times New Roman" w:cs="Times New Roman"/>
              <w:szCs w:val="24"/>
            </w:rPr>
          </w:rPrChange>
        </w:rPr>
        <w:tab/>
      </w:r>
      <w:r w:rsidR="00836CF9" w:rsidRPr="00D43EC8">
        <w:rPr>
          <w:rFonts w:ascii="Times New Roman" w:hAnsi="Times New Roman" w:cs="Times New Roman"/>
          <w:color w:val="000000" w:themeColor="text1"/>
          <w:szCs w:val="24"/>
          <w:rPrChange w:id="1022" w:author="ZHANGM.H." w:date="2014-12-10T18:55:00Z">
            <w:rPr>
              <w:rFonts w:ascii="Times New Roman" w:hAnsi="Times New Roman" w:cs="Times New Roman"/>
              <w:szCs w:val="24"/>
            </w:rPr>
          </w:rPrChange>
        </w:rPr>
        <w:tab/>
      </w:r>
      <w:r w:rsidR="00514FF0" w:rsidRPr="00D43EC8">
        <w:rPr>
          <w:rFonts w:ascii="Times New Roman" w:hAnsi="Times New Roman" w:cs="Times New Roman"/>
          <w:color w:val="000000" w:themeColor="text1"/>
          <w:szCs w:val="24"/>
          <w:rPrChange w:id="1023" w:author="ZHANGM.H." w:date="2014-12-10T18:55:00Z">
            <w:rPr>
              <w:rFonts w:ascii="Times New Roman" w:hAnsi="Times New Roman" w:cs="Times New Roman"/>
              <w:szCs w:val="24"/>
            </w:rPr>
          </w:rPrChange>
        </w:rPr>
        <w:t>(5)</w:t>
      </w:r>
    </w:p>
    <w:p w14:paraId="5D50DB0D" w14:textId="77777777" w:rsidR="00081E48" w:rsidRDefault="003A7218" w:rsidP="00081E48">
      <w:pPr>
        <w:spacing w:line="480" w:lineRule="auto"/>
        <w:ind w:firstLine="360"/>
        <w:jc w:val="both"/>
        <w:rPr>
          <w:ins w:id="1024" w:author="ZHANGM.H." w:date="2014-12-11T08:35:00Z"/>
          <w:rFonts w:ascii="Times New Roman" w:hAnsi="Times New Roman" w:cs="Times New Roman"/>
          <w:color w:val="000000" w:themeColor="text1"/>
          <w:szCs w:val="24"/>
        </w:rPr>
        <w:pPrChange w:id="1025" w:author="ZHANGM.H." w:date="2014-12-11T08:35:00Z">
          <w:pPr>
            <w:spacing w:line="360" w:lineRule="auto"/>
            <w:ind w:firstLine="360"/>
            <w:jc w:val="both"/>
          </w:pPr>
        </w:pPrChange>
      </w:pPr>
      <w:r w:rsidRPr="00D43EC8">
        <w:rPr>
          <w:rFonts w:ascii="Times New Roman" w:hAnsi="Times New Roman" w:cs="Times New Roman"/>
          <w:color w:val="000000" w:themeColor="text1"/>
          <w:szCs w:val="24"/>
          <w:rPrChange w:id="1026" w:author="ZHANGM.H." w:date="2014-12-10T18:55:00Z">
            <w:rPr>
              <w:rFonts w:ascii="Times New Roman" w:hAnsi="Times New Roman" w:cs="Times New Roman"/>
              <w:szCs w:val="24"/>
            </w:rPr>
          </w:rPrChange>
        </w:rPr>
        <w:t xml:space="preserve">The error bounds of the spatial differences in Equations (3)-(5), corresponding to accuracy requirement of 1 (K/day) and 1 (g/kg/day) in the forcing data, </w:t>
      </w:r>
      <w:r w:rsidR="00BD1CE6" w:rsidRPr="00D43EC8">
        <w:rPr>
          <w:rFonts w:ascii="Times New Roman" w:hAnsi="Times New Roman" w:cs="Times New Roman"/>
          <w:color w:val="000000" w:themeColor="text1"/>
          <w:szCs w:val="24"/>
          <w:rPrChange w:id="1027" w:author="ZHANGM.H." w:date="2014-12-10T18:55:00Z">
            <w:rPr>
              <w:rFonts w:ascii="Times New Roman" w:hAnsi="Times New Roman" w:cs="Times New Roman"/>
              <w:szCs w:val="24"/>
            </w:rPr>
          </w:rPrChange>
        </w:rPr>
        <w:t xml:space="preserve">need to be scaled proportionally if the horizontal scale is different from 200 km. </w:t>
      </w:r>
      <w:r w:rsidR="00836CF9" w:rsidRPr="00D43EC8">
        <w:rPr>
          <w:rFonts w:ascii="Times New Roman" w:hAnsi="Times New Roman" w:cs="Times New Roman"/>
          <w:color w:val="000000" w:themeColor="text1"/>
          <w:szCs w:val="24"/>
          <w:rPrChange w:id="1028" w:author="ZHANGM.H." w:date="2014-12-10T18:55:00Z">
            <w:rPr>
              <w:rFonts w:ascii="Times New Roman" w:hAnsi="Times New Roman" w:cs="Times New Roman"/>
              <w:szCs w:val="24"/>
            </w:rPr>
          </w:rPrChange>
        </w:rPr>
        <w:t xml:space="preserve"> </w:t>
      </w:r>
      <w:r w:rsidR="00BD1CE6" w:rsidRPr="00D43EC8">
        <w:rPr>
          <w:rFonts w:ascii="Times New Roman" w:hAnsi="Times New Roman" w:cs="Times New Roman"/>
          <w:color w:val="000000" w:themeColor="text1"/>
          <w:szCs w:val="24"/>
          <w:rPrChange w:id="1029" w:author="ZHANGM.H." w:date="2014-12-10T18:55:00Z">
            <w:rPr>
              <w:rFonts w:ascii="Times New Roman" w:hAnsi="Times New Roman" w:cs="Times New Roman"/>
              <w:szCs w:val="24"/>
            </w:rPr>
          </w:rPrChange>
        </w:rPr>
        <w:t xml:space="preserve">These magnitudes are </w:t>
      </w:r>
      <w:r w:rsidR="00836CF9" w:rsidRPr="00D43EC8">
        <w:rPr>
          <w:rFonts w:ascii="Times New Roman" w:hAnsi="Times New Roman" w:cs="Times New Roman"/>
          <w:color w:val="000000" w:themeColor="text1"/>
          <w:szCs w:val="24"/>
          <w:rPrChange w:id="1030" w:author="ZHANGM.H." w:date="2014-12-10T18:55:00Z">
            <w:rPr>
              <w:rFonts w:ascii="Times New Roman" w:hAnsi="Times New Roman" w:cs="Times New Roman"/>
              <w:szCs w:val="24"/>
            </w:rPr>
          </w:rPrChange>
        </w:rPr>
        <w:t>comparable to</w:t>
      </w:r>
      <w:r w:rsidR="00BD1CE6" w:rsidRPr="00D43EC8">
        <w:rPr>
          <w:rFonts w:ascii="Times New Roman" w:hAnsi="Times New Roman" w:cs="Times New Roman"/>
          <w:color w:val="000000" w:themeColor="text1"/>
          <w:szCs w:val="24"/>
          <w:rPrChange w:id="1031" w:author="ZHANGM.H." w:date="2014-12-10T18:55:00Z">
            <w:rPr>
              <w:rFonts w:ascii="Times New Roman" w:hAnsi="Times New Roman" w:cs="Times New Roman"/>
              <w:szCs w:val="24"/>
            </w:rPr>
          </w:rPrChange>
        </w:rPr>
        <w:t xml:space="preserve"> instrument errors (Zhang and Lin </w:t>
      </w:r>
      <w:del w:id="1032" w:author="ZHANGM.H." w:date="2014-12-08T19:07:00Z">
        <w:r w:rsidR="00BD1CE6" w:rsidRPr="00D43EC8" w:rsidDel="006A7EBC">
          <w:rPr>
            <w:rFonts w:ascii="Times New Roman" w:hAnsi="Times New Roman" w:cs="Times New Roman"/>
            <w:color w:val="000000" w:themeColor="text1"/>
            <w:szCs w:val="24"/>
            <w:rPrChange w:id="1033" w:author="ZHANGM.H." w:date="2014-12-10T18:55:00Z">
              <w:rPr>
                <w:rFonts w:ascii="Times New Roman" w:hAnsi="Times New Roman" w:cs="Times New Roman"/>
                <w:szCs w:val="24"/>
              </w:rPr>
            </w:rPrChange>
          </w:rPr>
          <w:delText>1996</w:delText>
        </w:r>
      </w:del>
      <w:ins w:id="1034" w:author="ZHANGM.H." w:date="2014-12-08T19:07:00Z">
        <w:r w:rsidR="006A7EBC" w:rsidRPr="00D43EC8">
          <w:rPr>
            <w:rFonts w:ascii="Times New Roman" w:hAnsi="Times New Roman" w:cs="Times New Roman"/>
            <w:color w:val="000000" w:themeColor="text1"/>
            <w:szCs w:val="24"/>
            <w:rPrChange w:id="1035" w:author="ZHANGM.H." w:date="2014-12-10T18:55:00Z">
              <w:rPr>
                <w:rFonts w:ascii="Times New Roman" w:hAnsi="Times New Roman" w:cs="Times New Roman"/>
                <w:szCs w:val="24"/>
              </w:rPr>
            </w:rPrChange>
          </w:rPr>
          <w:t>199</w:t>
        </w:r>
        <w:r w:rsidR="006A7EBC" w:rsidRPr="00D43EC8">
          <w:rPr>
            <w:rFonts w:ascii="Times New Roman" w:hAnsi="Times New Roman" w:cs="Times New Roman"/>
            <w:color w:val="000000" w:themeColor="text1"/>
            <w:szCs w:val="24"/>
          </w:rPr>
          <w:t>7</w:t>
        </w:r>
      </w:ins>
      <w:r w:rsidR="00BD1CE6" w:rsidRPr="00D43EC8">
        <w:rPr>
          <w:rFonts w:ascii="Times New Roman" w:hAnsi="Times New Roman" w:cs="Times New Roman"/>
          <w:color w:val="000000" w:themeColor="text1"/>
          <w:szCs w:val="24"/>
          <w:rPrChange w:id="1036" w:author="ZHANGM.H." w:date="2014-12-10T18:55:00Z">
            <w:rPr>
              <w:rFonts w:ascii="Times New Roman" w:hAnsi="Times New Roman" w:cs="Times New Roman"/>
              <w:szCs w:val="24"/>
            </w:rPr>
          </w:rPrChange>
        </w:rPr>
        <w:t>), but since they are relative errors</w:t>
      </w:r>
      <w:ins w:id="1037" w:author="ZHANGM.H." w:date="2013-10-22T10:57:00Z">
        <w:r w:rsidR="00B850EC" w:rsidRPr="00D43EC8">
          <w:rPr>
            <w:rFonts w:ascii="Times New Roman" w:hAnsi="Times New Roman" w:cs="Times New Roman"/>
            <w:color w:val="000000" w:themeColor="text1"/>
            <w:szCs w:val="24"/>
            <w:rPrChange w:id="1038" w:author="ZHANGM.H." w:date="2014-12-10T18:55:00Z">
              <w:rPr>
                <w:rFonts w:ascii="Times New Roman" w:hAnsi="Times New Roman" w:cs="Times New Roman"/>
                <w:szCs w:val="24"/>
              </w:rPr>
            </w:rPrChange>
          </w:rPr>
          <w:t xml:space="preserve"> across the space</w:t>
        </w:r>
      </w:ins>
      <w:r w:rsidR="00BD1CE6" w:rsidRPr="00D43EC8">
        <w:rPr>
          <w:rFonts w:ascii="Times New Roman" w:hAnsi="Times New Roman" w:cs="Times New Roman"/>
          <w:color w:val="000000" w:themeColor="text1"/>
          <w:szCs w:val="24"/>
          <w:rPrChange w:id="1039" w:author="ZHANGM.H." w:date="2014-12-10T18:55:00Z">
            <w:rPr>
              <w:rFonts w:ascii="Times New Roman" w:hAnsi="Times New Roman" w:cs="Times New Roman"/>
              <w:szCs w:val="24"/>
            </w:rPr>
          </w:rPrChange>
        </w:rPr>
        <w:t xml:space="preserve">, the systematic instrument errors are </w:t>
      </w:r>
      <w:del w:id="1040" w:author="ZHANGM.H." w:date="2014-12-07T02:02:00Z">
        <w:r w:rsidR="00BD1CE6" w:rsidRPr="00D43EC8" w:rsidDel="008F722B">
          <w:rPr>
            <w:rFonts w:ascii="Times New Roman" w:hAnsi="Times New Roman" w:cs="Times New Roman"/>
            <w:color w:val="000000" w:themeColor="text1"/>
            <w:szCs w:val="24"/>
            <w:rPrChange w:id="1041" w:author="ZHANGM.H." w:date="2014-12-10T18:55:00Z">
              <w:rPr>
                <w:rFonts w:ascii="Times New Roman" w:hAnsi="Times New Roman" w:cs="Times New Roman"/>
                <w:szCs w:val="24"/>
              </w:rPr>
            </w:rPrChange>
          </w:rPr>
          <w:delText xml:space="preserve">removed </w:delText>
        </w:r>
      </w:del>
      <w:ins w:id="1042" w:author="ZHANGM.H." w:date="2014-12-07T02:02:00Z">
        <w:r w:rsidR="008F722B" w:rsidRPr="00D43EC8">
          <w:rPr>
            <w:rFonts w:ascii="Times New Roman" w:hAnsi="Times New Roman" w:cs="Times New Roman"/>
            <w:color w:val="000000" w:themeColor="text1"/>
            <w:szCs w:val="24"/>
            <w:rPrChange w:id="1043" w:author="ZHANGM.H." w:date="2014-12-10T18:55:00Z">
              <w:rPr>
                <w:rFonts w:ascii="Times New Roman" w:hAnsi="Times New Roman" w:cs="Times New Roman"/>
                <w:szCs w:val="24"/>
              </w:rPr>
            </w:rPrChange>
          </w:rPr>
          <w:t xml:space="preserve">reduced </w:t>
        </w:r>
      </w:ins>
      <w:r w:rsidR="00BD1CE6" w:rsidRPr="00D43EC8">
        <w:rPr>
          <w:rFonts w:ascii="Times New Roman" w:hAnsi="Times New Roman" w:cs="Times New Roman"/>
          <w:color w:val="000000" w:themeColor="text1"/>
          <w:szCs w:val="24"/>
          <w:rPrChange w:id="1044" w:author="ZHANGM.H." w:date="2014-12-10T18:55:00Z">
            <w:rPr>
              <w:rFonts w:ascii="Times New Roman" w:hAnsi="Times New Roman" w:cs="Times New Roman"/>
              <w:szCs w:val="24"/>
            </w:rPr>
          </w:rPrChange>
        </w:rPr>
        <w:t xml:space="preserve">if the same equipment is used </w:t>
      </w:r>
      <w:del w:id="1045" w:author="ZHANGM.H." w:date="2013-10-22T10:57:00Z">
        <w:r w:rsidR="00BD1CE6" w:rsidRPr="00D43EC8" w:rsidDel="00B850EC">
          <w:rPr>
            <w:rFonts w:ascii="Times New Roman" w:hAnsi="Times New Roman" w:cs="Times New Roman"/>
            <w:color w:val="000000" w:themeColor="text1"/>
            <w:szCs w:val="24"/>
            <w:rPrChange w:id="1046" w:author="ZHANGM.H." w:date="2014-12-10T18:55:00Z">
              <w:rPr>
                <w:rFonts w:ascii="Times New Roman" w:hAnsi="Times New Roman" w:cs="Times New Roman"/>
                <w:szCs w:val="24"/>
              </w:rPr>
            </w:rPrChange>
          </w:rPr>
          <w:delText xml:space="preserve">across </w:delText>
        </w:r>
      </w:del>
      <w:ins w:id="1047" w:author="ZHANGM.H." w:date="2013-10-22T10:57:00Z">
        <w:r w:rsidR="00B850EC" w:rsidRPr="00D43EC8">
          <w:rPr>
            <w:rFonts w:ascii="Times New Roman" w:hAnsi="Times New Roman" w:cs="Times New Roman"/>
            <w:color w:val="000000" w:themeColor="text1"/>
            <w:szCs w:val="24"/>
            <w:rPrChange w:id="1048" w:author="ZHANGM.H." w:date="2014-12-10T18:55:00Z">
              <w:rPr>
                <w:rFonts w:ascii="Times New Roman" w:hAnsi="Times New Roman" w:cs="Times New Roman"/>
                <w:szCs w:val="24"/>
              </w:rPr>
            </w:rPrChange>
          </w:rPr>
          <w:t xml:space="preserve">over </w:t>
        </w:r>
      </w:ins>
      <w:r w:rsidR="00BD1CE6" w:rsidRPr="00D43EC8">
        <w:rPr>
          <w:rFonts w:ascii="Times New Roman" w:hAnsi="Times New Roman" w:cs="Times New Roman"/>
          <w:color w:val="000000" w:themeColor="text1"/>
          <w:szCs w:val="24"/>
          <w:rPrChange w:id="1049" w:author="ZHANGM.H." w:date="2014-12-10T18:55:00Z">
            <w:rPr>
              <w:rFonts w:ascii="Times New Roman" w:hAnsi="Times New Roman" w:cs="Times New Roman"/>
              <w:szCs w:val="24"/>
            </w:rPr>
          </w:rPrChange>
        </w:rPr>
        <w:t>the domain</w:t>
      </w:r>
      <w:del w:id="1050" w:author="ZHANGM.H." w:date="2014-12-07T06:48:00Z">
        <w:r w:rsidR="00BD1CE6" w:rsidRPr="00D43EC8" w:rsidDel="00BA7F7C">
          <w:rPr>
            <w:rFonts w:ascii="Times New Roman" w:hAnsi="Times New Roman" w:cs="Times New Roman"/>
            <w:color w:val="000000" w:themeColor="text1"/>
            <w:szCs w:val="24"/>
            <w:rPrChange w:id="1051" w:author="ZHANGM.H." w:date="2014-12-10T18:55:00Z">
              <w:rPr>
                <w:rFonts w:ascii="Times New Roman" w:hAnsi="Times New Roman" w:cs="Times New Roman"/>
                <w:szCs w:val="24"/>
              </w:rPr>
            </w:rPrChange>
          </w:rPr>
          <w:delText xml:space="preserve">, </w:delText>
        </w:r>
      </w:del>
      <w:ins w:id="1052" w:author="ZHANGM.H." w:date="2014-12-07T06:48:00Z">
        <w:r w:rsidR="00BA7F7C" w:rsidRPr="00D43EC8">
          <w:rPr>
            <w:rFonts w:ascii="Times New Roman" w:hAnsi="Times New Roman" w:cs="Times New Roman"/>
            <w:color w:val="000000" w:themeColor="text1"/>
            <w:szCs w:val="24"/>
            <w:rPrChange w:id="1053" w:author="ZHANGM.H." w:date="2014-12-10T18:55:00Z">
              <w:rPr>
                <w:rFonts w:ascii="Times New Roman" w:hAnsi="Times New Roman" w:cs="Times New Roman"/>
                <w:szCs w:val="24"/>
              </w:rPr>
            </w:rPrChange>
          </w:rPr>
          <w:t xml:space="preserve">. </w:t>
        </w:r>
      </w:ins>
      <w:del w:id="1054" w:author="ZHANGM.H." w:date="2013-10-22T10:57:00Z">
        <w:r w:rsidR="00BD1CE6" w:rsidRPr="00D43EC8" w:rsidDel="00B850EC">
          <w:rPr>
            <w:rFonts w:ascii="Times New Roman" w:hAnsi="Times New Roman" w:cs="Times New Roman"/>
            <w:color w:val="000000" w:themeColor="text1"/>
            <w:szCs w:val="24"/>
            <w:rPrChange w:id="1055" w:author="ZHANGM.H." w:date="2014-12-10T18:55:00Z">
              <w:rPr>
                <w:rFonts w:ascii="Times New Roman" w:hAnsi="Times New Roman" w:cs="Times New Roman"/>
                <w:szCs w:val="24"/>
              </w:rPr>
            </w:rPrChange>
          </w:rPr>
          <w:delText xml:space="preserve">while </w:delText>
        </w:r>
      </w:del>
      <w:ins w:id="1056" w:author="ZHANGM.H." w:date="2014-12-07T06:48:00Z">
        <w:r w:rsidR="00BA7F7C" w:rsidRPr="00D43EC8">
          <w:rPr>
            <w:rFonts w:ascii="Times New Roman" w:hAnsi="Times New Roman" w:cs="Times New Roman"/>
            <w:color w:val="000000" w:themeColor="text1"/>
            <w:szCs w:val="24"/>
            <w:rPrChange w:id="1057" w:author="ZHANGM.H." w:date="2014-12-10T18:55:00Z">
              <w:rPr>
                <w:rFonts w:ascii="Times New Roman" w:hAnsi="Times New Roman" w:cs="Times New Roman"/>
                <w:szCs w:val="24"/>
              </w:rPr>
            </w:rPrChange>
          </w:rPr>
          <w:t>The</w:t>
        </w:r>
      </w:ins>
      <w:ins w:id="1058" w:author="ZHANGM.H." w:date="2013-10-22T10:57:00Z">
        <w:r w:rsidR="00B850EC" w:rsidRPr="00D43EC8">
          <w:rPr>
            <w:rFonts w:ascii="Times New Roman" w:hAnsi="Times New Roman" w:cs="Times New Roman"/>
            <w:color w:val="000000" w:themeColor="text1"/>
            <w:szCs w:val="24"/>
            <w:rPrChange w:id="1059" w:author="ZHANGM.H." w:date="2014-12-10T18:55:00Z">
              <w:rPr>
                <w:rFonts w:ascii="Times New Roman" w:hAnsi="Times New Roman" w:cs="Times New Roman"/>
                <w:szCs w:val="24"/>
              </w:rPr>
            </w:rPrChange>
          </w:rPr>
          <w:t xml:space="preserve"> </w:t>
        </w:r>
      </w:ins>
      <w:r w:rsidR="00BD1CE6" w:rsidRPr="00D43EC8">
        <w:rPr>
          <w:rFonts w:ascii="Times New Roman" w:hAnsi="Times New Roman" w:cs="Times New Roman"/>
          <w:color w:val="000000" w:themeColor="text1"/>
          <w:szCs w:val="24"/>
          <w:rPrChange w:id="1060" w:author="ZHANGM.H." w:date="2014-12-10T18:55:00Z">
            <w:rPr>
              <w:rFonts w:ascii="Times New Roman" w:hAnsi="Times New Roman" w:cs="Times New Roman"/>
              <w:szCs w:val="24"/>
            </w:rPr>
          </w:rPrChange>
        </w:rPr>
        <w:t xml:space="preserve">the random errors </w:t>
      </w:r>
      <w:del w:id="1061" w:author="ZHANGM.H." w:date="2014-12-07T06:48:00Z">
        <w:r w:rsidR="00BD1CE6" w:rsidRPr="00D43EC8" w:rsidDel="00BA7F7C">
          <w:rPr>
            <w:rFonts w:ascii="Times New Roman" w:hAnsi="Times New Roman" w:cs="Times New Roman"/>
            <w:color w:val="000000" w:themeColor="text1"/>
            <w:szCs w:val="24"/>
            <w:rPrChange w:id="1062" w:author="ZHANGM.H." w:date="2014-12-10T18:55:00Z">
              <w:rPr>
                <w:rFonts w:ascii="Times New Roman" w:hAnsi="Times New Roman" w:cs="Times New Roman"/>
                <w:szCs w:val="24"/>
              </w:rPr>
            </w:rPrChange>
          </w:rPr>
          <w:delText xml:space="preserve">can </w:delText>
        </w:r>
      </w:del>
      <w:ins w:id="1063" w:author="ZHANGM.H." w:date="2014-12-07T06:48:00Z">
        <w:r w:rsidR="00BA7F7C" w:rsidRPr="00D43EC8">
          <w:rPr>
            <w:rFonts w:ascii="Times New Roman" w:hAnsi="Times New Roman" w:cs="Times New Roman"/>
            <w:color w:val="000000" w:themeColor="text1"/>
            <w:szCs w:val="24"/>
            <w:rPrChange w:id="1064" w:author="ZHANGM.H." w:date="2014-12-10T18:55:00Z">
              <w:rPr>
                <w:rFonts w:ascii="Times New Roman" w:hAnsi="Times New Roman" w:cs="Times New Roman"/>
                <w:szCs w:val="24"/>
              </w:rPr>
            </w:rPrChange>
          </w:rPr>
          <w:t xml:space="preserve">may </w:t>
        </w:r>
      </w:ins>
      <w:r w:rsidR="00BD1CE6" w:rsidRPr="00D43EC8">
        <w:rPr>
          <w:rFonts w:ascii="Times New Roman" w:hAnsi="Times New Roman" w:cs="Times New Roman"/>
          <w:color w:val="000000" w:themeColor="text1"/>
          <w:szCs w:val="24"/>
          <w:rPrChange w:id="1065" w:author="ZHANGM.H." w:date="2014-12-10T18:55:00Z">
            <w:rPr>
              <w:rFonts w:ascii="Times New Roman" w:hAnsi="Times New Roman" w:cs="Times New Roman"/>
              <w:szCs w:val="24"/>
            </w:rPr>
          </w:rPrChange>
        </w:rPr>
        <w:t xml:space="preserve">be suppressed by averaging over vertical levels. The more problematic errors are those caused by scale aliasing or sampling bias.  These errors </w:t>
      </w:r>
      <w:r w:rsidR="00BD1CE6" w:rsidRPr="00D43EC8">
        <w:rPr>
          <w:rFonts w:ascii="Times New Roman" w:hAnsi="Times New Roman" w:cs="Times New Roman"/>
          <w:color w:val="000000" w:themeColor="text1"/>
          <w:szCs w:val="24"/>
          <w:rPrChange w:id="1066" w:author="ZHANGM.H." w:date="2014-12-10T18:55:00Z">
            <w:rPr>
              <w:rFonts w:ascii="Times New Roman" w:hAnsi="Times New Roman" w:cs="Times New Roman"/>
              <w:szCs w:val="24"/>
            </w:rPr>
          </w:rPrChange>
        </w:rPr>
        <w:lastRenderedPageBreak/>
        <w:t>are often handled by using statistical approaches. In ARM, they are additional</w:t>
      </w:r>
      <w:r w:rsidR="00836CF9" w:rsidRPr="00D43EC8">
        <w:rPr>
          <w:rFonts w:ascii="Times New Roman" w:hAnsi="Times New Roman" w:cs="Times New Roman"/>
          <w:color w:val="000000" w:themeColor="text1"/>
          <w:szCs w:val="24"/>
          <w:rPrChange w:id="1067" w:author="ZHANGM.H." w:date="2014-12-10T18:55:00Z">
            <w:rPr>
              <w:rFonts w:ascii="Times New Roman" w:hAnsi="Times New Roman" w:cs="Times New Roman"/>
              <w:szCs w:val="24"/>
            </w:rPr>
          </w:rPrChange>
        </w:rPr>
        <w:t>ly</w:t>
      </w:r>
      <w:r w:rsidR="00BD1CE6" w:rsidRPr="00D43EC8">
        <w:rPr>
          <w:rFonts w:ascii="Times New Roman" w:hAnsi="Times New Roman" w:cs="Times New Roman"/>
          <w:color w:val="000000" w:themeColor="text1"/>
          <w:szCs w:val="24"/>
          <w:rPrChange w:id="1068" w:author="ZHANGM.H." w:date="2014-12-10T18:55:00Z">
            <w:rPr>
              <w:rFonts w:ascii="Times New Roman" w:hAnsi="Times New Roman" w:cs="Times New Roman"/>
              <w:szCs w:val="24"/>
            </w:rPr>
          </w:rPrChange>
        </w:rPr>
        <w:t xml:space="preserve"> dealt with by using known physical constraints. </w:t>
      </w:r>
    </w:p>
    <w:p w14:paraId="1043B00D" w14:textId="01F06A1A" w:rsidR="006E18FC" w:rsidRPr="00D43EC8" w:rsidDel="0047441F" w:rsidRDefault="00081E48" w:rsidP="00081E48">
      <w:pPr>
        <w:spacing w:line="480" w:lineRule="auto"/>
        <w:ind w:firstLine="360"/>
        <w:jc w:val="both"/>
        <w:rPr>
          <w:del w:id="1069" w:author="ZHANGM.H." w:date="2014-12-08T17:52:00Z"/>
          <w:rFonts w:ascii="Times New Roman" w:hAnsi="Times New Roman" w:cs="Times New Roman"/>
          <w:color w:val="000000" w:themeColor="text1"/>
          <w:szCs w:val="24"/>
          <w:rPrChange w:id="1070" w:author="ZHANGM.H." w:date="2014-12-10T18:55:00Z">
            <w:rPr>
              <w:del w:id="1071" w:author="ZHANGM.H." w:date="2014-12-08T17:52:00Z"/>
              <w:rFonts w:ascii="Times New Roman" w:hAnsi="Times New Roman" w:cs="Times New Roman"/>
              <w:szCs w:val="24"/>
            </w:rPr>
          </w:rPrChange>
        </w:rPr>
        <w:pPrChange w:id="1072" w:author="ZHANGM.H." w:date="2014-12-11T08:35:00Z">
          <w:pPr>
            <w:spacing w:line="360" w:lineRule="auto"/>
            <w:ind w:firstLine="360"/>
            <w:jc w:val="both"/>
          </w:pPr>
        </w:pPrChange>
      </w:pPr>
      <w:ins w:id="1073" w:author="ZHANGM.H." w:date="2014-12-11T08:35:00Z">
        <w:r>
          <w:rPr>
            <w:rFonts w:ascii="Times New Roman" w:hAnsi="Times New Roman" w:cs="Times New Roman"/>
            <w:color w:val="000000" w:themeColor="text1"/>
            <w:szCs w:val="24"/>
          </w:rPr>
          <w:t>B</w:t>
        </w:r>
      </w:ins>
      <w:ins w:id="1074" w:author="ZHANGM.H." w:date="2014-12-07T02:58:00Z">
        <w:r w:rsidR="006E18FC" w:rsidRPr="00D43EC8">
          <w:rPr>
            <w:rFonts w:ascii="Times New Roman" w:hAnsi="Times New Roman" w:cs="Times New Roman"/>
            <w:color w:val="000000" w:themeColor="text1"/>
            <w:szCs w:val="24"/>
            <w:rPrChange w:id="1075" w:author="ZHANGM.H." w:date="2014-12-10T18:55:00Z">
              <w:rPr>
                <w:rFonts w:cs="Lucida Grande"/>
                <w:color w:val="3333FF"/>
              </w:rPr>
            </w:rPrChange>
          </w:rPr>
          <w:t xml:space="preserve">ecause of </w:t>
        </w:r>
      </w:ins>
      <w:ins w:id="1076" w:author="ZHANGM.H." w:date="2014-12-07T03:07:00Z">
        <w:r w:rsidR="00EA5167" w:rsidRPr="00D43EC8">
          <w:rPr>
            <w:rFonts w:ascii="Times New Roman" w:hAnsi="Times New Roman" w:cs="Times New Roman"/>
            <w:color w:val="000000" w:themeColor="text1"/>
            <w:szCs w:val="24"/>
            <w:rPrChange w:id="1077" w:author="ZHANGM.H." w:date="2014-12-10T18:55:00Z">
              <w:rPr>
                <w:rFonts w:cs="Lucida Grande"/>
                <w:color w:val="3333FF"/>
              </w:rPr>
            </w:rPrChange>
          </w:rPr>
          <w:t xml:space="preserve">the </w:t>
        </w:r>
      </w:ins>
      <w:ins w:id="1078" w:author="ZHANGM.H." w:date="2014-12-07T02:58:00Z">
        <w:r w:rsidR="006E18FC" w:rsidRPr="00D43EC8">
          <w:rPr>
            <w:rFonts w:ascii="Times New Roman" w:hAnsi="Times New Roman" w:cs="Times New Roman"/>
            <w:color w:val="000000" w:themeColor="text1"/>
            <w:szCs w:val="24"/>
            <w:rPrChange w:id="1079" w:author="ZHANGM.H." w:date="2014-12-10T18:55:00Z">
              <w:rPr>
                <w:rFonts w:cs="Lucida Grande"/>
                <w:color w:val="3333FF"/>
              </w:rPr>
            </w:rPrChange>
          </w:rPr>
          <w:t>errors in the fo</w:t>
        </w:r>
      </w:ins>
      <w:ins w:id="1080" w:author="ZHANGM.H." w:date="2014-12-07T02:59:00Z">
        <w:r w:rsidR="006E18FC" w:rsidRPr="00D43EC8">
          <w:rPr>
            <w:rFonts w:ascii="Times New Roman" w:hAnsi="Times New Roman" w:cs="Times New Roman"/>
            <w:color w:val="000000" w:themeColor="text1"/>
            <w:szCs w:val="24"/>
            <w:rPrChange w:id="1081" w:author="ZHANGM.H." w:date="2014-12-10T18:55:00Z">
              <w:rPr>
                <w:rFonts w:cs="Lucida Grande"/>
                <w:color w:val="3333FF"/>
              </w:rPr>
            </w:rPrChange>
          </w:rPr>
          <w:t>r</w:t>
        </w:r>
      </w:ins>
      <w:ins w:id="1082" w:author="ZHANGM.H." w:date="2014-12-07T02:58:00Z">
        <w:r w:rsidR="006E18FC" w:rsidRPr="00D43EC8">
          <w:rPr>
            <w:rFonts w:ascii="Times New Roman" w:hAnsi="Times New Roman" w:cs="Times New Roman"/>
            <w:color w:val="000000" w:themeColor="text1"/>
            <w:szCs w:val="24"/>
            <w:rPrChange w:id="1083" w:author="ZHANGM.H." w:date="2014-12-10T18:55:00Z">
              <w:rPr>
                <w:rFonts w:cs="Lucida Grande"/>
                <w:color w:val="3333FF"/>
              </w:rPr>
            </w:rPrChange>
          </w:rPr>
          <w:t xml:space="preserve">cing data, </w:t>
        </w:r>
      </w:ins>
      <w:ins w:id="1084" w:author="ZHANGM.H." w:date="2014-12-07T02:59:00Z">
        <w:r w:rsidR="006E18FC" w:rsidRPr="00D43EC8">
          <w:rPr>
            <w:rFonts w:ascii="Times New Roman" w:hAnsi="Times New Roman" w:cs="Times New Roman"/>
            <w:color w:val="000000" w:themeColor="text1"/>
            <w:szCs w:val="24"/>
            <w:rPrChange w:id="1085" w:author="ZHANGM.H." w:date="2014-12-10T18:55:00Z">
              <w:rPr>
                <w:rFonts w:cs="Lucida Grande"/>
                <w:color w:val="3333FF"/>
              </w:rPr>
            </w:rPrChange>
          </w:rPr>
          <w:t>when integrated for multiple days, the</w:t>
        </w:r>
      </w:ins>
      <w:ins w:id="1086" w:author="ZHANGM.H." w:date="2014-12-07T02:58:00Z">
        <w:r w:rsidR="006E18FC" w:rsidRPr="00D43EC8">
          <w:rPr>
            <w:rFonts w:ascii="Times New Roman" w:hAnsi="Times New Roman" w:cs="Times New Roman"/>
            <w:color w:val="000000" w:themeColor="text1"/>
            <w:szCs w:val="24"/>
            <w:rPrChange w:id="1087" w:author="ZHANGM.H." w:date="2014-12-10T18:55:00Z">
              <w:rPr>
                <w:rFonts w:cs="Lucida Grande"/>
                <w:color w:val="3333FF"/>
              </w:rPr>
            </w:rPrChange>
          </w:rPr>
          <w:t xml:space="preserve"> temperature and moisture errors </w:t>
        </w:r>
      </w:ins>
      <w:ins w:id="1088" w:author="ZHANGM.H." w:date="2014-12-07T02:59:00Z">
        <w:r w:rsidR="006E18FC" w:rsidRPr="00D43EC8">
          <w:rPr>
            <w:rFonts w:ascii="Times New Roman" w:hAnsi="Times New Roman" w:cs="Times New Roman"/>
            <w:color w:val="000000" w:themeColor="text1"/>
            <w:szCs w:val="24"/>
            <w:rPrChange w:id="1089" w:author="ZHANGM.H." w:date="2014-12-10T18:55:00Z">
              <w:rPr>
                <w:rFonts w:cs="Lucida Grande"/>
                <w:color w:val="3333FF"/>
              </w:rPr>
            </w:rPrChange>
          </w:rPr>
          <w:t xml:space="preserve">in the SCMs </w:t>
        </w:r>
      </w:ins>
      <w:ins w:id="1090" w:author="ZHANGM.H." w:date="2014-12-07T06:49:00Z">
        <w:r w:rsidR="00B008AC" w:rsidRPr="00D43EC8">
          <w:rPr>
            <w:rFonts w:ascii="Times New Roman" w:hAnsi="Times New Roman" w:cs="Times New Roman"/>
            <w:color w:val="000000" w:themeColor="text1"/>
            <w:szCs w:val="24"/>
          </w:rPr>
          <w:t xml:space="preserve">can </w:t>
        </w:r>
      </w:ins>
      <w:ins w:id="1091" w:author="ZHANGM.H." w:date="2014-12-07T02:58:00Z">
        <w:r w:rsidR="006E18FC" w:rsidRPr="00D43EC8">
          <w:rPr>
            <w:rFonts w:ascii="Times New Roman" w:hAnsi="Times New Roman" w:cs="Times New Roman"/>
            <w:color w:val="000000" w:themeColor="text1"/>
            <w:szCs w:val="24"/>
            <w:rPrChange w:id="1092" w:author="ZHANGM.H." w:date="2014-12-10T18:55:00Z">
              <w:rPr>
                <w:rFonts w:cs="Lucida Grande"/>
                <w:color w:val="3333FF"/>
              </w:rPr>
            </w:rPrChange>
          </w:rPr>
          <w:t xml:space="preserve">build up, </w:t>
        </w:r>
      </w:ins>
      <w:ins w:id="1093" w:author="ZHANGM.H." w:date="2014-12-07T03:00:00Z">
        <w:r w:rsidR="006E18FC" w:rsidRPr="00D43EC8">
          <w:rPr>
            <w:rFonts w:ascii="Times New Roman" w:hAnsi="Times New Roman" w:cs="Times New Roman"/>
            <w:color w:val="000000" w:themeColor="text1"/>
            <w:szCs w:val="24"/>
            <w:rPrChange w:id="1094" w:author="ZHANGM.H." w:date="2014-12-10T18:55:00Z">
              <w:rPr>
                <w:rFonts w:cs="Lucida Grande"/>
                <w:color w:val="3333FF"/>
              </w:rPr>
            </w:rPrChange>
          </w:rPr>
          <w:t>leading to the</w:t>
        </w:r>
      </w:ins>
      <w:ins w:id="1095" w:author="ZHANGM.H." w:date="2014-12-07T02:58:00Z">
        <w:r w:rsidR="006E18FC" w:rsidRPr="00D43EC8">
          <w:rPr>
            <w:rFonts w:ascii="Times New Roman" w:hAnsi="Times New Roman" w:cs="Times New Roman"/>
            <w:color w:val="000000" w:themeColor="text1"/>
            <w:szCs w:val="24"/>
            <w:rPrChange w:id="1096" w:author="ZHANGM.H." w:date="2014-12-10T18:55:00Z">
              <w:rPr>
                <w:rFonts w:cs="Lucida Grande"/>
                <w:color w:val="3333FF"/>
              </w:rPr>
            </w:rPrChange>
          </w:rPr>
          <w:t xml:space="preserve"> drift </w:t>
        </w:r>
      </w:ins>
      <w:ins w:id="1097" w:author="ZHANGM.H." w:date="2014-12-07T03:00:00Z">
        <w:r w:rsidR="006E18FC" w:rsidRPr="00D43EC8">
          <w:rPr>
            <w:rFonts w:ascii="Times New Roman" w:hAnsi="Times New Roman" w:cs="Times New Roman"/>
            <w:color w:val="000000" w:themeColor="text1"/>
            <w:szCs w:val="24"/>
            <w:rPrChange w:id="1098" w:author="ZHANGM.H." w:date="2014-12-10T18:55:00Z">
              <w:rPr>
                <w:rFonts w:cs="Lucida Grande"/>
                <w:color w:val="3333FF"/>
              </w:rPr>
            </w:rPrChange>
          </w:rPr>
          <w:t>of SCM</w:t>
        </w:r>
      </w:ins>
      <w:ins w:id="1099" w:author="ZHANGM.H." w:date="2014-12-08T17:50:00Z">
        <w:r w:rsidR="0047441F" w:rsidRPr="00D43EC8">
          <w:rPr>
            <w:rFonts w:ascii="Times New Roman" w:hAnsi="Times New Roman" w:cs="Times New Roman"/>
            <w:color w:val="000000" w:themeColor="text1"/>
            <w:szCs w:val="24"/>
          </w:rPr>
          <w:t>s</w:t>
        </w:r>
      </w:ins>
      <w:ins w:id="1100" w:author="ZHANGM.H." w:date="2014-12-07T03:00:00Z">
        <w:r w:rsidR="006E18FC" w:rsidRPr="00D43EC8">
          <w:rPr>
            <w:rFonts w:ascii="Times New Roman" w:hAnsi="Times New Roman" w:cs="Times New Roman"/>
            <w:color w:val="000000" w:themeColor="text1"/>
            <w:szCs w:val="24"/>
            <w:rPrChange w:id="1101" w:author="ZHANGM.H." w:date="2014-12-10T18:55:00Z">
              <w:rPr>
                <w:rFonts w:cs="Lucida Grande"/>
                <w:color w:val="3333FF"/>
              </w:rPr>
            </w:rPrChange>
          </w:rPr>
          <w:t xml:space="preserve"> </w:t>
        </w:r>
      </w:ins>
      <w:ins w:id="1102" w:author="ZHANGM.H." w:date="2014-12-07T02:58:00Z">
        <w:r w:rsidR="006E18FC" w:rsidRPr="00D43EC8">
          <w:rPr>
            <w:rFonts w:ascii="Times New Roman" w:hAnsi="Times New Roman" w:cs="Times New Roman"/>
            <w:color w:val="000000" w:themeColor="text1"/>
            <w:szCs w:val="24"/>
            <w:rPrChange w:id="1103" w:author="ZHANGM.H." w:date="2014-12-10T18:55:00Z">
              <w:rPr>
                <w:rFonts w:cs="Lucida Grande"/>
                <w:color w:val="3333FF"/>
              </w:rPr>
            </w:rPrChange>
          </w:rPr>
          <w:t xml:space="preserve">into a very different climate regime </w:t>
        </w:r>
      </w:ins>
      <w:ins w:id="1104" w:author="ZHANGM.H." w:date="2014-12-07T03:08:00Z">
        <w:r w:rsidR="00EA5167" w:rsidRPr="00D43EC8">
          <w:rPr>
            <w:rFonts w:ascii="Times New Roman" w:hAnsi="Times New Roman" w:cs="Times New Roman"/>
            <w:color w:val="000000" w:themeColor="text1"/>
            <w:szCs w:val="24"/>
            <w:rPrChange w:id="1105" w:author="ZHANGM.H." w:date="2014-12-10T18:55:00Z">
              <w:rPr>
                <w:rFonts w:cs="Lucida Grande"/>
                <w:color w:val="3333FF"/>
              </w:rPr>
            </w:rPrChange>
          </w:rPr>
          <w:t>that</w:t>
        </w:r>
      </w:ins>
      <w:ins w:id="1106" w:author="ZHANGM.H." w:date="2014-12-07T02:58:00Z">
        <w:r w:rsidR="006E18FC" w:rsidRPr="00D43EC8">
          <w:rPr>
            <w:rFonts w:ascii="Times New Roman" w:hAnsi="Times New Roman" w:cs="Times New Roman"/>
            <w:color w:val="000000" w:themeColor="text1"/>
            <w:szCs w:val="24"/>
            <w:rPrChange w:id="1107" w:author="ZHANGM.H." w:date="2014-12-10T18:55:00Z">
              <w:rPr>
                <w:rFonts w:cs="Lucida Grande"/>
                <w:color w:val="3333FF"/>
              </w:rPr>
            </w:rPrChange>
          </w:rPr>
          <w:t xml:space="preserve"> is no longer useful as a diagnostic.  </w:t>
        </w:r>
      </w:ins>
      <w:ins w:id="1108" w:author="ZHANGM.H." w:date="2014-12-07T03:02:00Z">
        <w:r w:rsidR="006E18FC" w:rsidRPr="00D43EC8">
          <w:rPr>
            <w:rFonts w:ascii="Times New Roman" w:hAnsi="Times New Roman" w:cs="Times New Roman"/>
            <w:color w:val="000000" w:themeColor="text1"/>
            <w:szCs w:val="24"/>
            <w:rPrChange w:id="1109" w:author="ZHANGM.H." w:date="2014-12-10T18:55:00Z">
              <w:rPr>
                <w:rFonts w:cs="Lucida Grande"/>
                <w:color w:val="3333FF"/>
              </w:rPr>
            </w:rPrChange>
          </w:rPr>
          <w:t xml:space="preserve">A common practice </w:t>
        </w:r>
      </w:ins>
      <w:ins w:id="1110" w:author="ZHANGM.H." w:date="2014-12-07T03:08:00Z">
        <w:r w:rsidR="00EA5167" w:rsidRPr="00D43EC8">
          <w:rPr>
            <w:rFonts w:ascii="Times New Roman" w:hAnsi="Times New Roman" w:cs="Times New Roman"/>
            <w:color w:val="000000" w:themeColor="text1"/>
            <w:szCs w:val="24"/>
            <w:rPrChange w:id="1111" w:author="ZHANGM.H." w:date="2014-12-10T18:55:00Z">
              <w:rPr>
                <w:rFonts w:cs="Lucida Grande"/>
                <w:color w:val="3333FF"/>
              </w:rPr>
            </w:rPrChange>
          </w:rPr>
          <w:t>to remedy the drift</w:t>
        </w:r>
      </w:ins>
      <w:ins w:id="1112" w:author="ZHANGM.H." w:date="2014-12-07T03:01:00Z">
        <w:r w:rsidR="006E18FC" w:rsidRPr="00D43EC8">
          <w:rPr>
            <w:rFonts w:ascii="Times New Roman" w:hAnsi="Times New Roman" w:cs="Times New Roman"/>
            <w:color w:val="000000" w:themeColor="text1"/>
            <w:szCs w:val="24"/>
            <w:rPrChange w:id="1113" w:author="ZHANGM.H." w:date="2014-12-10T18:55:00Z">
              <w:rPr>
                <w:rFonts w:cs="Lucida Grande"/>
                <w:color w:val="3333FF"/>
              </w:rPr>
            </w:rPrChange>
          </w:rPr>
          <w:t xml:space="preserve"> is to re</w:t>
        </w:r>
      </w:ins>
      <w:ins w:id="1114" w:author="ZHANGM.H." w:date="2014-12-08T17:50:00Z">
        <w:r w:rsidR="0047441F" w:rsidRPr="00D43EC8">
          <w:rPr>
            <w:rFonts w:ascii="Times New Roman" w:hAnsi="Times New Roman" w:cs="Times New Roman"/>
            <w:color w:val="000000" w:themeColor="text1"/>
            <w:szCs w:val="24"/>
          </w:rPr>
          <w:t>-</w:t>
        </w:r>
      </w:ins>
      <w:ins w:id="1115" w:author="ZHANGM.H." w:date="2014-12-07T03:01:00Z">
        <w:r w:rsidR="006E18FC" w:rsidRPr="00D43EC8">
          <w:rPr>
            <w:rFonts w:ascii="Times New Roman" w:hAnsi="Times New Roman" w:cs="Times New Roman"/>
            <w:color w:val="000000" w:themeColor="text1"/>
            <w:szCs w:val="24"/>
            <w:rPrChange w:id="1116" w:author="ZHANGM.H." w:date="2014-12-10T18:55:00Z">
              <w:rPr>
                <w:rFonts w:cs="Lucida Grande"/>
                <w:color w:val="3333FF"/>
              </w:rPr>
            </w:rPrChange>
          </w:rPr>
          <w:t>initialize the SCM t</w:t>
        </w:r>
      </w:ins>
      <w:ins w:id="1117" w:author="ZHANGM.H." w:date="2014-12-07T03:02:00Z">
        <w:r w:rsidR="006E18FC" w:rsidRPr="00D43EC8">
          <w:rPr>
            <w:rFonts w:ascii="Times New Roman" w:hAnsi="Times New Roman" w:cs="Times New Roman"/>
            <w:color w:val="000000" w:themeColor="text1"/>
            <w:szCs w:val="24"/>
            <w:rPrChange w:id="1118" w:author="ZHANGM.H." w:date="2014-12-10T18:55:00Z">
              <w:rPr>
                <w:rFonts w:cs="Lucida Grande"/>
                <w:color w:val="3333FF"/>
              </w:rPr>
            </w:rPrChange>
          </w:rPr>
          <w:t xml:space="preserve">o conduct short period of integrations and then </w:t>
        </w:r>
      </w:ins>
      <w:ins w:id="1119" w:author="ZHANGM.H." w:date="2014-12-08T17:51:00Z">
        <w:r w:rsidR="0047441F" w:rsidRPr="00D43EC8">
          <w:rPr>
            <w:rFonts w:ascii="Times New Roman" w:hAnsi="Times New Roman" w:cs="Times New Roman"/>
            <w:color w:val="000000" w:themeColor="text1"/>
            <w:szCs w:val="24"/>
          </w:rPr>
          <w:t>concatenate</w:t>
        </w:r>
      </w:ins>
      <w:ins w:id="1120" w:author="ZHANGM.H." w:date="2014-12-07T03:03:00Z">
        <w:r w:rsidR="00EA5167" w:rsidRPr="00D43EC8">
          <w:rPr>
            <w:rFonts w:ascii="Times New Roman" w:hAnsi="Times New Roman" w:cs="Times New Roman"/>
            <w:color w:val="000000" w:themeColor="text1"/>
            <w:szCs w:val="24"/>
            <w:rPrChange w:id="1121" w:author="ZHANGM.H." w:date="2014-12-10T18:55:00Z">
              <w:rPr>
                <w:rFonts w:cs="Lucida Grande"/>
                <w:color w:val="3333FF"/>
              </w:rPr>
            </w:rPrChange>
          </w:rPr>
          <w:t xml:space="preserve"> them into a multi-day </w:t>
        </w:r>
      </w:ins>
      <w:ins w:id="1122" w:author="ZHANGM.H." w:date="2014-12-07T06:50:00Z">
        <w:r w:rsidR="00B008AC" w:rsidRPr="00D43EC8">
          <w:rPr>
            <w:rFonts w:ascii="Times New Roman" w:hAnsi="Times New Roman" w:cs="Times New Roman"/>
            <w:color w:val="000000" w:themeColor="text1"/>
            <w:szCs w:val="24"/>
          </w:rPr>
          <w:t xml:space="preserve">long </w:t>
        </w:r>
      </w:ins>
      <w:ins w:id="1123" w:author="ZHANGM.H." w:date="2014-12-07T03:03:00Z">
        <w:r w:rsidR="00EA5167" w:rsidRPr="00D43EC8">
          <w:rPr>
            <w:rFonts w:ascii="Times New Roman" w:hAnsi="Times New Roman" w:cs="Times New Roman"/>
            <w:color w:val="000000" w:themeColor="text1"/>
            <w:szCs w:val="24"/>
            <w:rPrChange w:id="1124" w:author="ZHANGM.H." w:date="2014-12-10T18:55:00Z">
              <w:rPr>
                <w:rFonts w:cs="Lucida Grande"/>
                <w:color w:val="3333FF"/>
              </w:rPr>
            </w:rPrChange>
          </w:rPr>
          <w:t xml:space="preserve">period. </w:t>
        </w:r>
      </w:ins>
      <w:ins w:id="1125" w:author="ZHANGM.H." w:date="2014-12-07T03:04:00Z">
        <w:r w:rsidR="00EA5167" w:rsidRPr="00D43EC8">
          <w:rPr>
            <w:rFonts w:ascii="Times New Roman" w:hAnsi="Times New Roman" w:cs="Times New Roman"/>
            <w:color w:val="000000" w:themeColor="text1"/>
            <w:szCs w:val="24"/>
            <w:rPrChange w:id="1126" w:author="ZHANGM.H." w:date="2014-12-10T18:55:00Z">
              <w:rPr>
                <w:rFonts w:cs="Lucida Grande"/>
                <w:color w:val="3333FF"/>
              </w:rPr>
            </w:rPrChange>
          </w:rPr>
          <w:t>Another practice is to weakly apply relaxation terms to the model to observed temperature and humidity</w:t>
        </w:r>
      </w:ins>
      <w:ins w:id="1127" w:author="ZHANGM.H." w:date="2014-12-07T03:09:00Z">
        <w:r w:rsidR="00EA5167" w:rsidRPr="00D43EC8">
          <w:rPr>
            <w:rFonts w:ascii="Times New Roman" w:hAnsi="Times New Roman" w:cs="Times New Roman"/>
            <w:color w:val="000000" w:themeColor="text1"/>
            <w:szCs w:val="24"/>
            <w:rPrChange w:id="1128" w:author="ZHANGM.H." w:date="2014-12-10T18:55:00Z">
              <w:rPr>
                <w:rFonts w:cs="Lucida Grande"/>
                <w:color w:val="3333FF"/>
              </w:rPr>
            </w:rPrChange>
          </w:rPr>
          <w:t>, in which case</w:t>
        </w:r>
      </w:ins>
      <w:ins w:id="1129" w:author="ZHANGM.H." w:date="2014-12-08T17:51:00Z">
        <w:r w:rsidR="0047441F" w:rsidRPr="00D43EC8">
          <w:rPr>
            <w:rFonts w:ascii="Times New Roman" w:hAnsi="Times New Roman" w:cs="Times New Roman"/>
            <w:color w:val="000000" w:themeColor="text1"/>
            <w:szCs w:val="24"/>
          </w:rPr>
          <w:t xml:space="preserve"> </w:t>
        </w:r>
      </w:ins>
      <w:ins w:id="1130" w:author="ZHANGM.H." w:date="2014-12-07T03:09:00Z">
        <w:r w:rsidR="00EA5167" w:rsidRPr="00D43EC8">
          <w:rPr>
            <w:rFonts w:ascii="Times New Roman" w:hAnsi="Times New Roman" w:cs="Times New Roman"/>
            <w:color w:val="000000" w:themeColor="text1"/>
            <w:szCs w:val="24"/>
            <w:rPrChange w:id="1131" w:author="ZHANGM.H." w:date="2014-12-10T18:55:00Z">
              <w:rPr>
                <w:rFonts w:cs="Lucida Grande"/>
                <w:color w:val="3333FF"/>
              </w:rPr>
            </w:rPrChange>
          </w:rPr>
          <w:t>the temperature and water vapor fiel</w:t>
        </w:r>
        <w:r w:rsidR="0047441F" w:rsidRPr="00D43EC8">
          <w:rPr>
            <w:rFonts w:ascii="Times New Roman" w:hAnsi="Times New Roman" w:cs="Times New Roman"/>
            <w:color w:val="000000" w:themeColor="text1"/>
            <w:szCs w:val="24"/>
          </w:rPr>
          <w:t xml:space="preserve">ds </w:t>
        </w:r>
      </w:ins>
      <w:ins w:id="1132" w:author="ZHANGM.H." w:date="2014-12-08T17:52:00Z">
        <w:r w:rsidR="0047441F" w:rsidRPr="00D43EC8">
          <w:rPr>
            <w:rFonts w:ascii="Times New Roman" w:hAnsi="Times New Roman" w:cs="Times New Roman"/>
            <w:color w:val="000000" w:themeColor="text1"/>
            <w:szCs w:val="24"/>
          </w:rPr>
          <w:t>are no longer</w:t>
        </w:r>
      </w:ins>
      <w:ins w:id="1133" w:author="ZHANGM.H." w:date="2014-12-07T03:09:00Z">
        <w:r w:rsidR="0047441F" w:rsidRPr="00D43EC8">
          <w:rPr>
            <w:rFonts w:ascii="Times New Roman" w:hAnsi="Times New Roman" w:cs="Times New Roman"/>
            <w:color w:val="000000" w:themeColor="text1"/>
            <w:szCs w:val="24"/>
          </w:rPr>
          <w:t xml:space="preserve"> good measures of</w:t>
        </w:r>
        <w:r w:rsidR="00EA5167" w:rsidRPr="00D43EC8">
          <w:rPr>
            <w:rFonts w:ascii="Times New Roman" w:hAnsi="Times New Roman" w:cs="Times New Roman"/>
            <w:color w:val="000000" w:themeColor="text1"/>
            <w:szCs w:val="24"/>
            <w:rPrChange w:id="1134" w:author="ZHANGM.H." w:date="2014-12-10T18:55:00Z">
              <w:rPr>
                <w:rFonts w:cs="Lucida Grande"/>
                <w:color w:val="3333FF"/>
              </w:rPr>
            </w:rPrChange>
          </w:rPr>
          <w:t xml:space="preserve"> model performances. </w:t>
        </w:r>
      </w:ins>
    </w:p>
    <w:p w14:paraId="29FD72A1" w14:textId="77777777" w:rsidR="00DE0DD7" w:rsidRPr="00D43EC8" w:rsidRDefault="00DE0DD7">
      <w:pPr>
        <w:spacing w:line="480" w:lineRule="auto"/>
        <w:jc w:val="both"/>
        <w:rPr>
          <w:ins w:id="1135" w:author="ZHANGM.H." w:date="2014-12-10T13:44:00Z"/>
          <w:rFonts w:ascii="Times New Roman" w:hAnsi="Times New Roman" w:cs="Times New Roman"/>
          <w:color w:val="000000" w:themeColor="text1"/>
          <w:szCs w:val="24"/>
          <w:rPrChange w:id="1136" w:author="ZHANGM.H." w:date="2014-12-10T18:55:00Z">
            <w:rPr>
              <w:ins w:id="1137" w:author="ZHANGM.H." w:date="2014-12-10T13:44:00Z"/>
              <w:rFonts w:ascii="Times New Roman" w:hAnsi="Times New Roman" w:cs="Times New Roman"/>
              <w:b/>
              <w:color w:val="000000" w:themeColor="text1"/>
              <w:szCs w:val="24"/>
            </w:rPr>
          </w:rPrChange>
        </w:rPr>
        <w:pPrChange w:id="1138" w:author="ZHANGM.H." w:date="2014-12-10T18:54:00Z">
          <w:pPr>
            <w:spacing w:line="360" w:lineRule="auto"/>
            <w:jc w:val="both"/>
          </w:pPr>
        </w:pPrChange>
      </w:pPr>
    </w:p>
    <w:p w14:paraId="67459BEF" w14:textId="51CA1A52" w:rsidR="000A2B4D" w:rsidRPr="00D43EC8" w:rsidRDefault="000A2B4D">
      <w:pPr>
        <w:spacing w:line="480" w:lineRule="auto"/>
        <w:jc w:val="both"/>
        <w:rPr>
          <w:rFonts w:ascii="Times New Roman" w:hAnsi="Times New Roman" w:cs="Times New Roman"/>
          <w:b/>
          <w:color w:val="000000" w:themeColor="text1"/>
          <w:szCs w:val="24"/>
          <w:rPrChange w:id="1139" w:author="ZHANGM.H." w:date="2014-12-10T18:59:00Z">
            <w:rPr>
              <w:rFonts w:ascii="Times New Roman" w:hAnsi="Times New Roman" w:cs="Times New Roman"/>
              <w:b/>
              <w:szCs w:val="24"/>
            </w:rPr>
          </w:rPrChange>
        </w:rPr>
        <w:pPrChange w:id="1140" w:author="ZHANGM.H." w:date="2014-12-10T18:54:00Z">
          <w:pPr>
            <w:spacing w:line="360" w:lineRule="auto"/>
            <w:jc w:val="both"/>
          </w:pPr>
        </w:pPrChange>
      </w:pPr>
      <w:r w:rsidRPr="00D43EC8">
        <w:rPr>
          <w:rFonts w:ascii="Times New Roman" w:hAnsi="Times New Roman" w:cs="Times New Roman"/>
          <w:b/>
          <w:color w:val="000000" w:themeColor="text1"/>
          <w:szCs w:val="24"/>
          <w:rPrChange w:id="1141" w:author="ZHANGM.H." w:date="2014-12-10T18:59:00Z">
            <w:rPr>
              <w:rFonts w:ascii="Times New Roman" w:hAnsi="Times New Roman" w:cs="Times New Roman"/>
              <w:b/>
              <w:szCs w:val="24"/>
            </w:rPr>
          </w:rPrChange>
        </w:rPr>
        <w:t>1.4 Forcing data from field experiments prior to ARM</w:t>
      </w:r>
    </w:p>
    <w:p w14:paraId="373998B5" w14:textId="7D23BB2A" w:rsidR="000E2E41" w:rsidRPr="00D43EC8" w:rsidRDefault="00AE1031">
      <w:pPr>
        <w:autoSpaceDE w:val="0"/>
        <w:autoSpaceDN w:val="0"/>
        <w:adjustRightInd w:val="0"/>
        <w:spacing w:line="480" w:lineRule="auto"/>
        <w:ind w:firstLine="360"/>
        <w:jc w:val="both"/>
        <w:rPr>
          <w:rFonts w:ascii="Times New Roman" w:hAnsi="Times New Roman" w:cs="Times New Roman"/>
          <w:color w:val="000000" w:themeColor="text1"/>
          <w:szCs w:val="24"/>
          <w:rPrChange w:id="1142" w:author="ZHANGM.H." w:date="2014-12-10T18:55:00Z">
            <w:rPr>
              <w:rFonts w:ascii="Times New Roman" w:hAnsi="Times New Roman" w:cs="Times New Roman"/>
              <w:szCs w:val="24"/>
            </w:rPr>
          </w:rPrChange>
        </w:rPr>
        <w:pPrChange w:id="1143" w:author="ZHANGM.H." w:date="2014-12-10T18:54:00Z">
          <w:pPr>
            <w:autoSpaceDE w:val="0"/>
            <w:autoSpaceDN w:val="0"/>
            <w:adjustRightInd w:val="0"/>
            <w:spacing w:line="360" w:lineRule="auto"/>
            <w:ind w:firstLine="360"/>
            <w:jc w:val="both"/>
          </w:pPr>
        </w:pPrChange>
      </w:pPr>
      <w:r w:rsidRPr="00D43EC8">
        <w:rPr>
          <w:rFonts w:ascii="Times New Roman" w:hAnsi="Times New Roman" w:cs="Times New Roman"/>
          <w:color w:val="000000" w:themeColor="text1"/>
          <w:szCs w:val="24"/>
          <w:rPrChange w:id="1144" w:author="ZHANGM.H." w:date="2014-12-10T18:55:00Z">
            <w:rPr>
              <w:rFonts w:ascii="Times New Roman" w:hAnsi="Times New Roman" w:cs="Times New Roman"/>
              <w:szCs w:val="24"/>
            </w:rPr>
          </w:rPrChange>
        </w:rPr>
        <w:t xml:space="preserve">In the objective analysis of field experimental data of a sounding array, </w:t>
      </w:r>
      <w:ins w:id="1145" w:author="ZHANGM.H." w:date="2014-12-08T17:53:00Z">
        <w:r w:rsidR="0047441F" w:rsidRPr="00D43EC8">
          <w:rPr>
            <w:rFonts w:ascii="Times New Roman" w:hAnsi="Times New Roman" w:cs="Times New Roman"/>
            <w:color w:val="000000" w:themeColor="text1"/>
            <w:szCs w:val="24"/>
            <w:rPrChange w:id="1146" w:author="ZHANGM.H." w:date="2014-12-10T18:55:00Z">
              <w:rPr>
                <w:rFonts w:ascii="Times New Roman" w:hAnsi="Times New Roman" w:cs="Times New Roman"/>
                <w:szCs w:val="24"/>
              </w:rPr>
            </w:rPrChange>
          </w:rPr>
          <w:t xml:space="preserve">in theory </w:t>
        </w:r>
      </w:ins>
      <w:r w:rsidR="00B65ECD" w:rsidRPr="00D43EC8">
        <w:rPr>
          <w:rFonts w:ascii="Times New Roman" w:hAnsi="Times New Roman" w:cs="Times New Roman"/>
          <w:color w:val="000000" w:themeColor="text1"/>
          <w:szCs w:val="24"/>
          <w:rPrChange w:id="1147" w:author="ZHANGM.H." w:date="2014-12-10T18:55:00Z">
            <w:rPr>
              <w:rFonts w:ascii="Times New Roman" w:hAnsi="Times New Roman" w:cs="Times New Roman"/>
              <w:szCs w:val="24"/>
            </w:rPr>
          </w:rPrChange>
        </w:rPr>
        <w:t xml:space="preserve">both the horizontal advective tendencies and the </w:t>
      </w:r>
      <w:r w:rsidR="00836CF9" w:rsidRPr="00D43EC8">
        <w:rPr>
          <w:rFonts w:ascii="Times New Roman" w:hAnsi="Times New Roman" w:cs="Times New Roman"/>
          <w:color w:val="000000" w:themeColor="text1"/>
          <w:szCs w:val="24"/>
          <w:rPrChange w:id="1148" w:author="ZHANGM.H." w:date="2014-12-10T18:55:00Z">
            <w:rPr>
              <w:rFonts w:ascii="Times New Roman" w:hAnsi="Times New Roman" w:cs="Times New Roman"/>
              <w:szCs w:val="24"/>
            </w:rPr>
          </w:rPrChange>
        </w:rPr>
        <w:t xml:space="preserve">large-scale </w:t>
      </w:r>
      <w:r w:rsidR="00B65ECD" w:rsidRPr="00D43EC8">
        <w:rPr>
          <w:rFonts w:ascii="Times New Roman" w:hAnsi="Times New Roman" w:cs="Times New Roman"/>
          <w:color w:val="000000" w:themeColor="text1"/>
          <w:szCs w:val="24"/>
          <w:rPrChange w:id="1149" w:author="ZHANGM.H." w:date="2014-12-10T18:55:00Z">
            <w:rPr>
              <w:rFonts w:ascii="Times New Roman" w:hAnsi="Times New Roman" w:cs="Times New Roman"/>
              <w:szCs w:val="24"/>
            </w:rPr>
          </w:rPrChange>
        </w:rPr>
        <w:t xml:space="preserve">vertical velocity </w:t>
      </w:r>
      <w:r w:rsidRPr="00D43EC8">
        <w:rPr>
          <w:rFonts w:ascii="Times New Roman" w:hAnsi="Times New Roman" w:cs="Times New Roman"/>
          <w:color w:val="000000" w:themeColor="text1"/>
          <w:szCs w:val="24"/>
          <w:rPrChange w:id="1150" w:author="ZHANGM.H." w:date="2014-12-10T18:55:00Z">
            <w:rPr>
              <w:rFonts w:ascii="Times New Roman" w:hAnsi="Times New Roman" w:cs="Times New Roman"/>
              <w:szCs w:val="24"/>
            </w:rPr>
          </w:rPrChange>
        </w:rPr>
        <w:t>can be obtained</w:t>
      </w:r>
      <w:r w:rsidR="000E2E41" w:rsidRPr="00D43EC8">
        <w:rPr>
          <w:rFonts w:ascii="Times New Roman" w:hAnsi="Times New Roman" w:cs="Times New Roman"/>
          <w:color w:val="000000" w:themeColor="text1"/>
          <w:szCs w:val="24"/>
          <w:rPrChange w:id="1151" w:author="ZHANGM.H." w:date="2014-12-10T18:55:00Z">
            <w:rPr>
              <w:rFonts w:ascii="Times New Roman" w:hAnsi="Times New Roman" w:cs="Times New Roman"/>
              <w:szCs w:val="24"/>
            </w:rPr>
          </w:rPrChange>
        </w:rPr>
        <w:t xml:space="preserve"> by using finite difference approximation of the horizontal derivatives</w:t>
      </w:r>
      <w:r w:rsidR="00C9113D" w:rsidRPr="00D43EC8">
        <w:rPr>
          <w:rFonts w:ascii="Times New Roman" w:hAnsi="Times New Roman" w:cs="Times New Roman"/>
          <w:color w:val="000000" w:themeColor="text1"/>
          <w:szCs w:val="24"/>
          <w:rPrChange w:id="1152" w:author="ZHANGM.H." w:date="2014-12-10T18:55:00Z">
            <w:rPr>
              <w:rFonts w:ascii="Times New Roman" w:hAnsi="Times New Roman" w:cs="Times New Roman"/>
              <w:szCs w:val="24"/>
            </w:rPr>
          </w:rPrChange>
        </w:rPr>
        <w:t xml:space="preserve"> when</w:t>
      </w:r>
      <w:r w:rsidR="00836CF9" w:rsidRPr="00D43EC8">
        <w:rPr>
          <w:rFonts w:ascii="Times New Roman" w:hAnsi="Times New Roman" w:cs="Times New Roman"/>
          <w:color w:val="000000" w:themeColor="text1"/>
          <w:szCs w:val="24"/>
          <w:rPrChange w:id="1153" w:author="ZHANGM.H." w:date="2014-12-10T18:55:00Z">
            <w:rPr>
              <w:rFonts w:ascii="Times New Roman" w:hAnsi="Times New Roman" w:cs="Times New Roman"/>
              <w:szCs w:val="24"/>
            </w:rPr>
          </w:rPrChange>
        </w:rPr>
        <w:t xml:space="preserve"> the</w:t>
      </w:r>
      <w:r w:rsidR="000E2E41" w:rsidRPr="00D43EC8">
        <w:rPr>
          <w:rFonts w:ascii="Times New Roman" w:hAnsi="Times New Roman" w:cs="Times New Roman"/>
          <w:color w:val="000000" w:themeColor="text1"/>
          <w:szCs w:val="24"/>
          <w:rPrChange w:id="1154" w:author="ZHANGM.H." w:date="2014-12-10T18:55:00Z">
            <w:rPr>
              <w:rFonts w:ascii="Times New Roman" w:hAnsi="Times New Roman" w:cs="Times New Roman"/>
              <w:szCs w:val="24"/>
            </w:rPr>
          </w:rPrChange>
        </w:rPr>
        <w:t xml:space="preserve"> </w:t>
      </w:r>
      <w:r w:rsidR="00836CF9" w:rsidRPr="00D43EC8">
        <w:rPr>
          <w:rFonts w:ascii="Times New Roman" w:hAnsi="Times New Roman" w:cs="Times New Roman"/>
          <w:color w:val="000000" w:themeColor="text1"/>
          <w:szCs w:val="24"/>
          <w:rPrChange w:id="1155" w:author="ZHANGM.H." w:date="2014-12-10T18:55:00Z">
            <w:rPr>
              <w:rFonts w:ascii="Times New Roman" w:hAnsi="Times New Roman" w:cs="Times New Roman"/>
              <w:szCs w:val="24"/>
            </w:rPr>
          </w:rPrChange>
        </w:rPr>
        <w:t>input data</w:t>
      </w:r>
      <w:r w:rsidR="000E2E41" w:rsidRPr="00D43EC8">
        <w:rPr>
          <w:rFonts w:ascii="Times New Roman" w:hAnsi="Times New Roman" w:cs="Times New Roman"/>
          <w:color w:val="000000" w:themeColor="text1"/>
          <w:szCs w:val="24"/>
          <w:rPrChange w:id="1156" w:author="ZHANGM.H." w:date="2014-12-10T18:55:00Z">
            <w:rPr>
              <w:rFonts w:ascii="Times New Roman" w:hAnsi="Times New Roman" w:cs="Times New Roman"/>
              <w:szCs w:val="24"/>
            </w:rPr>
          </w:rPrChange>
        </w:rPr>
        <w:t xml:space="preserve"> </w:t>
      </w:r>
      <w:r w:rsidR="00C9113D" w:rsidRPr="00D43EC8">
        <w:rPr>
          <w:rFonts w:ascii="Times New Roman" w:hAnsi="Times New Roman" w:cs="Times New Roman"/>
          <w:color w:val="000000" w:themeColor="text1"/>
          <w:szCs w:val="24"/>
          <w:rPrChange w:id="1157" w:author="ZHANGM.H." w:date="2014-12-10T18:55:00Z">
            <w:rPr>
              <w:rFonts w:ascii="Times New Roman" w:hAnsi="Times New Roman" w:cs="Times New Roman"/>
              <w:szCs w:val="24"/>
            </w:rPr>
          </w:rPrChange>
        </w:rPr>
        <w:t>are</w:t>
      </w:r>
      <w:r w:rsidR="000E2E41" w:rsidRPr="00D43EC8">
        <w:rPr>
          <w:rFonts w:ascii="Times New Roman" w:hAnsi="Times New Roman" w:cs="Times New Roman"/>
          <w:color w:val="000000" w:themeColor="text1"/>
          <w:szCs w:val="24"/>
          <w:rPrChange w:id="1158" w:author="ZHANGM.H." w:date="2014-12-10T18:55:00Z">
            <w:rPr>
              <w:rFonts w:ascii="Times New Roman" w:hAnsi="Times New Roman" w:cs="Times New Roman"/>
              <w:szCs w:val="24"/>
            </w:rPr>
          </w:rPrChange>
        </w:rPr>
        <w:t xml:space="preserve"> regularly spaced. </w:t>
      </w:r>
      <w:r w:rsidR="00836CF9" w:rsidRPr="00D43EC8">
        <w:rPr>
          <w:rFonts w:ascii="Times New Roman" w:hAnsi="Times New Roman" w:cs="Times New Roman"/>
          <w:color w:val="000000" w:themeColor="text1"/>
          <w:szCs w:val="24"/>
          <w:rPrChange w:id="1159" w:author="ZHANGM.H." w:date="2014-12-10T18:55:00Z">
            <w:rPr>
              <w:rFonts w:ascii="Times New Roman" w:hAnsi="Times New Roman" w:cs="Times New Roman"/>
              <w:szCs w:val="24"/>
            </w:rPr>
          </w:rPrChange>
        </w:rPr>
        <w:t xml:space="preserve"> </w:t>
      </w:r>
      <w:r w:rsidR="000E2E41" w:rsidRPr="00D43EC8">
        <w:rPr>
          <w:rFonts w:ascii="Times New Roman" w:hAnsi="Times New Roman" w:cs="Times New Roman"/>
          <w:color w:val="000000" w:themeColor="text1"/>
          <w:szCs w:val="24"/>
          <w:rPrChange w:id="1160" w:author="ZHANGM.H." w:date="2014-12-10T18:55:00Z">
            <w:rPr>
              <w:rFonts w:ascii="Times New Roman" w:hAnsi="Times New Roman" w:cs="Times New Roman"/>
              <w:szCs w:val="24"/>
            </w:rPr>
          </w:rPrChange>
        </w:rPr>
        <w:t xml:space="preserve">Since </w:t>
      </w:r>
      <w:r w:rsidRPr="00D43EC8">
        <w:rPr>
          <w:rFonts w:ascii="Times New Roman" w:hAnsi="Times New Roman" w:cs="Times New Roman"/>
          <w:color w:val="000000" w:themeColor="text1"/>
          <w:szCs w:val="24"/>
          <w:rPrChange w:id="1161" w:author="ZHANGM.H." w:date="2014-12-10T18:55:00Z">
            <w:rPr>
              <w:rFonts w:ascii="Times New Roman" w:hAnsi="Times New Roman" w:cs="Times New Roman"/>
              <w:szCs w:val="24"/>
            </w:rPr>
          </w:rPrChange>
        </w:rPr>
        <w:t xml:space="preserve">balloon sounding </w:t>
      </w:r>
      <w:r w:rsidR="00C9113D" w:rsidRPr="00D43EC8">
        <w:rPr>
          <w:rFonts w:ascii="Times New Roman" w:hAnsi="Times New Roman" w:cs="Times New Roman"/>
          <w:color w:val="000000" w:themeColor="text1"/>
          <w:szCs w:val="24"/>
          <w:rPrChange w:id="1162" w:author="ZHANGM.H." w:date="2014-12-10T18:55:00Z">
            <w:rPr>
              <w:rFonts w:ascii="Times New Roman" w:hAnsi="Times New Roman" w:cs="Times New Roman"/>
              <w:szCs w:val="24"/>
            </w:rPr>
          </w:rPrChange>
        </w:rPr>
        <w:t>stations</w:t>
      </w:r>
      <w:r w:rsidRPr="00D43EC8">
        <w:rPr>
          <w:rFonts w:ascii="Times New Roman" w:hAnsi="Times New Roman" w:cs="Times New Roman"/>
          <w:color w:val="000000" w:themeColor="text1"/>
          <w:szCs w:val="24"/>
          <w:rPrChange w:id="1163" w:author="ZHANGM.H." w:date="2014-12-10T18:55:00Z">
            <w:rPr>
              <w:rFonts w:ascii="Times New Roman" w:hAnsi="Times New Roman" w:cs="Times New Roman"/>
              <w:szCs w:val="24"/>
            </w:rPr>
          </w:rPrChange>
        </w:rPr>
        <w:t xml:space="preserve"> are never</w:t>
      </w:r>
      <w:r w:rsidR="000E2E41" w:rsidRPr="00D43EC8">
        <w:rPr>
          <w:rFonts w:ascii="Times New Roman" w:hAnsi="Times New Roman" w:cs="Times New Roman"/>
          <w:color w:val="000000" w:themeColor="text1"/>
          <w:szCs w:val="24"/>
          <w:rPrChange w:id="1164" w:author="ZHANGM.H." w:date="2014-12-10T18:55:00Z">
            <w:rPr>
              <w:rFonts w:ascii="Times New Roman" w:hAnsi="Times New Roman" w:cs="Times New Roman"/>
              <w:szCs w:val="24"/>
            </w:rPr>
          </w:rPrChange>
        </w:rPr>
        <w:t xml:space="preserve"> regularly </w:t>
      </w:r>
      <w:r w:rsidR="00C9113D" w:rsidRPr="00D43EC8">
        <w:rPr>
          <w:rFonts w:ascii="Times New Roman" w:hAnsi="Times New Roman" w:cs="Times New Roman"/>
          <w:color w:val="000000" w:themeColor="text1"/>
          <w:szCs w:val="24"/>
          <w:rPrChange w:id="1165" w:author="ZHANGM.H." w:date="2014-12-10T18:55:00Z">
            <w:rPr>
              <w:rFonts w:ascii="Times New Roman" w:hAnsi="Times New Roman" w:cs="Times New Roman"/>
              <w:szCs w:val="24"/>
            </w:rPr>
          </w:rPrChange>
        </w:rPr>
        <w:t>distributed</w:t>
      </w:r>
      <w:r w:rsidR="000E2E41" w:rsidRPr="00D43EC8">
        <w:rPr>
          <w:rFonts w:ascii="Times New Roman" w:hAnsi="Times New Roman" w:cs="Times New Roman"/>
          <w:color w:val="000000" w:themeColor="text1"/>
          <w:szCs w:val="24"/>
          <w:rPrChange w:id="1166" w:author="ZHANGM.H." w:date="2014-12-10T18:55:00Z">
            <w:rPr>
              <w:rFonts w:ascii="Times New Roman" w:hAnsi="Times New Roman" w:cs="Times New Roman"/>
              <w:szCs w:val="24"/>
            </w:rPr>
          </w:rPrChange>
        </w:rPr>
        <w:t>, interpolation</w:t>
      </w:r>
      <w:r w:rsidR="00836CF9" w:rsidRPr="00D43EC8">
        <w:rPr>
          <w:rFonts w:ascii="Times New Roman" w:hAnsi="Times New Roman" w:cs="Times New Roman"/>
          <w:color w:val="000000" w:themeColor="text1"/>
          <w:szCs w:val="24"/>
          <w:rPrChange w:id="1167" w:author="ZHANGM.H." w:date="2014-12-10T18:55:00Z">
            <w:rPr>
              <w:rFonts w:ascii="Times New Roman" w:hAnsi="Times New Roman" w:cs="Times New Roman"/>
              <w:szCs w:val="24"/>
            </w:rPr>
          </w:rPrChange>
        </w:rPr>
        <w:t>s</w:t>
      </w:r>
      <w:r w:rsidR="000E2E41" w:rsidRPr="00D43EC8">
        <w:rPr>
          <w:rFonts w:ascii="Times New Roman" w:hAnsi="Times New Roman" w:cs="Times New Roman"/>
          <w:color w:val="000000" w:themeColor="text1"/>
          <w:szCs w:val="24"/>
          <w:rPrChange w:id="1168" w:author="ZHANGM.H." w:date="2014-12-10T18:55:00Z">
            <w:rPr>
              <w:rFonts w:ascii="Times New Roman" w:hAnsi="Times New Roman" w:cs="Times New Roman"/>
              <w:szCs w:val="24"/>
            </w:rPr>
          </w:rPrChange>
        </w:rPr>
        <w:t xml:space="preserve"> </w:t>
      </w:r>
      <w:r w:rsidR="00836CF9" w:rsidRPr="00D43EC8">
        <w:rPr>
          <w:rFonts w:ascii="Times New Roman" w:hAnsi="Times New Roman" w:cs="Times New Roman"/>
          <w:color w:val="000000" w:themeColor="text1"/>
          <w:szCs w:val="24"/>
          <w:rPrChange w:id="1169" w:author="ZHANGM.H." w:date="2014-12-10T18:55:00Z">
            <w:rPr>
              <w:rFonts w:ascii="Times New Roman" w:hAnsi="Times New Roman" w:cs="Times New Roman"/>
              <w:szCs w:val="24"/>
            </w:rPr>
          </w:rPrChange>
        </w:rPr>
        <w:t xml:space="preserve">and </w:t>
      </w:r>
      <w:r w:rsidR="000E2E41" w:rsidRPr="00D43EC8">
        <w:rPr>
          <w:rFonts w:ascii="Times New Roman" w:hAnsi="Times New Roman" w:cs="Times New Roman"/>
          <w:color w:val="000000" w:themeColor="text1"/>
          <w:szCs w:val="24"/>
          <w:rPrChange w:id="1170" w:author="ZHANGM.H." w:date="2014-12-10T18:55:00Z">
            <w:rPr>
              <w:rFonts w:ascii="Times New Roman" w:hAnsi="Times New Roman" w:cs="Times New Roman"/>
              <w:szCs w:val="24"/>
            </w:rPr>
          </w:rPrChange>
        </w:rPr>
        <w:t>extrapolation</w:t>
      </w:r>
      <w:r w:rsidR="00836CF9" w:rsidRPr="00D43EC8">
        <w:rPr>
          <w:rFonts w:ascii="Times New Roman" w:hAnsi="Times New Roman" w:cs="Times New Roman"/>
          <w:color w:val="000000" w:themeColor="text1"/>
          <w:szCs w:val="24"/>
          <w:rPrChange w:id="1171" w:author="ZHANGM.H." w:date="2014-12-10T18:55:00Z">
            <w:rPr>
              <w:rFonts w:ascii="Times New Roman" w:hAnsi="Times New Roman" w:cs="Times New Roman"/>
              <w:szCs w:val="24"/>
            </w:rPr>
          </w:rPrChange>
        </w:rPr>
        <w:t>s</w:t>
      </w:r>
      <w:r w:rsidR="000E2E41" w:rsidRPr="00D43EC8">
        <w:rPr>
          <w:rFonts w:ascii="Times New Roman" w:hAnsi="Times New Roman" w:cs="Times New Roman"/>
          <w:color w:val="000000" w:themeColor="text1"/>
          <w:szCs w:val="24"/>
          <w:rPrChange w:id="1172" w:author="ZHANGM.H." w:date="2014-12-10T18:55:00Z">
            <w:rPr>
              <w:rFonts w:ascii="Times New Roman" w:hAnsi="Times New Roman" w:cs="Times New Roman"/>
              <w:szCs w:val="24"/>
            </w:rPr>
          </w:rPrChange>
        </w:rPr>
        <w:t xml:space="preserve"> </w:t>
      </w:r>
      <w:r w:rsidR="00836CF9" w:rsidRPr="00D43EC8">
        <w:rPr>
          <w:rFonts w:ascii="Times New Roman" w:hAnsi="Times New Roman" w:cs="Times New Roman"/>
          <w:color w:val="000000" w:themeColor="text1"/>
          <w:szCs w:val="24"/>
          <w:rPrChange w:id="1173" w:author="ZHANGM.H." w:date="2014-12-10T18:55:00Z">
            <w:rPr>
              <w:rFonts w:ascii="Times New Roman" w:hAnsi="Times New Roman" w:cs="Times New Roman"/>
              <w:szCs w:val="24"/>
            </w:rPr>
          </w:rPrChange>
        </w:rPr>
        <w:t>are</w:t>
      </w:r>
      <w:r w:rsidRPr="00D43EC8">
        <w:rPr>
          <w:rFonts w:ascii="Times New Roman" w:hAnsi="Times New Roman" w:cs="Times New Roman"/>
          <w:color w:val="000000" w:themeColor="text1"/>
          <w:szCs w:val="24"/>
          <w:rPrChange w:id="1174" w:author="ZHANGM.H." w:date="2014-12-10T18:55:00Z">
            <w:rPr>
              <w:rFonts w:ascii="Times New Roman" w:hAnsi="Times New Roman" w:cs="Times New Roman"/>
              <w:szCs w:val="24"/>
            </w:rPr>
          </w:rPrChange>
        </w:rPr>
        <w:t xml:space="preserve"> needed to pre</w:t>
      </w:r>
      <w:r w:rsidR="000E2E41" w:rsidRPr="00D43EC8">
        <w:rPr>
          <w:rFonts w:ascii="Times New Roman" w:hAnsi="Times New Roman" w:cs="Times New Roman"/>
          <w:color w:val="000000" w:themeColor="text1"/>
          <w:szCs w:val="24"/>
          <w:rPrChange w:id="1175" w:author="ZHANGM.H." w:date="2014-12-10T18:55:00Z">
            <w:rPr>
              <w:rFonts w:ascii="Times New Roman" w:hAnsi="Times New Roman" w:cs="Times New Roman"/>
              <w:szCs w:val="24"/>
            </w:rPr>
          </w:rPrChange>
        </w:rPr>
        <w:t xml:space="preserve">process </w:t>
      </w:r>
      <w:r w:rsidR="00C9113D" w:rsidRPr="00D43EC8">
        <w:rPr>
          <w:rFonts w:ascii="Times New Roman" w:hAnsi="Times New Roman" w:cs="Times New Roman"/>
          <w:color w:val="000000" w:themeColor="text1"/>
          <w:szCs w:val="24"/>
          <w:rPrChange w:id="1176" w:author="ZHANGM.H." w:date="2014-12-10T18:55:00Z">
            <w:rPr>
              <w:rFonts w:ascii="Times New Roman" w:hAnsi="Times New Roman" w:cs="Times New Roman"/>
              <w:szCs w:val="24"/>
            </w:rPr>
          </w:rPrChange>
        </w:rPr>
        <w:t>the atmospheric</w:t>
      </w:r>
      <w:r w:rsidR="000E2E41" w:rsidRPr="00D43EC8">
        <w:rPr>
          <w:rFonts w:ascii="Times New Roman" w:hAnsi="Times New Roman" w:cs="Times New Roman"/>
          <w:color w:val="000000" w:themeColor="text1"/>
          <w:szCs w:val="24"/>
          <w:rPrChange w:id="1177" w:author="ZHANGM.H." w:date="2014-12-10T18:55:00Z">
            <w:rPr>
              <w:rFonts w:ascii="Times New Roman" w:hAnsi="Times New Roman" w:cs="Times New Roman"/>
              <w:szCs w:val="24"/>
            </w:rPr>
          </w:rPrChange>
        </w:rPr>
        <w:t xml:space="preserve"> temperature, water vapor and winds into a regular set of grids. This method is referred to as “regular grid</w:t>
      </w:r>
      <w:r w:rsidR="000443CB" w:rsidRPr="00D43EC8">
        <w:rPr>
          <w:rFonts w:ascii="Times New Roman" w:hAnsi="Times New Roman" w:cs="Times New Roman"/>
          <w:color w:val="000000" w:themeColor="text1"/>
          <w:szCs w:val="24"/>
          <w:rPrChange w:id="1178" w:author="ZHANGM.H." w:date="2014-12-10T18:55:00Z">
            <w:rPr>
              <w:rFonts w:ascii="Times New Roman" w:hAnsi="Times New Roman" w:cs="Times New Roman"/>
              <w:szCs w:val="24"/>
            </w:rPr>
          </w:rPrChange>
        </w:rPr>
        <w:t xml:space="preserve"> meth</w:t>
      </w:r>
      <w:r w:rsidR="00792930" w:rsidRPr="00D43EC8">
        <w:rPr>
          <w:rFonts w:ascii="Times New Roman" w:hAnsi="Times New Roman" w:cs="Times New Roman"/>
          <w:color w:val="000000" w:themeColor="text1"/>
          <w:szCs w:val="24"/>
          <w:rPrChange w:id="1179" w:author="ZHANGM.H." w:date="2014-12-10T18:55:00Z">
            <w:rPr>
              <w:rFonts w:ascii="Times New Roman" w:hAnsi="Times New Roman" w:cs="Times New Roman"/>
              <w:szCs w:val="24"/>
            </w:rPr>
          </w:rPrChange>
        </w:rPr>
        <w:t>od” in Zhang et al. (2001</w:t>
      </w:r>
      <w:r w:rsidR="000443CB" w:rsidRPr="00D43EC8">
        <w:rPr>
          <w:rFonts w:ascii="Times New Roman" w:hAnsi="Times New Roman" w:cs="Times New Roman"/>
          <w:color w:val="000000" w:themeColor="text1"/>
          <w:szCs w:val="24"/>
          <w:rPrChange w:id="1180" w:author="ZHANGM.H." w:date="2014-12-10T18:55:00Z">
            <w:rPr>
              <w:rFonts w:ascii="Times New Roman" w:hAnsi="Times New Roman" w:cs="Times New Roman"/>
              <w:szCs w:val="24"/>
            </w:rPr>
          </w:rPrChange>
        </w:rPr>
        <w:t xml:space="preserve">). </w:t>
      </w:r>
      <w:r w:rsidR="000E2E41" w:rsidRPr="00D43EC8">
        <w:rPr>
          <w:rFonts w:ascii="Times New Roman" w:hAnsi="Times New Roman" w:cs="Times New Roman"/>
          <w:color w:val="000000" w:themeColor="text1"/>
          <w:szCs w:val="24"/>
          <w:rPrChange w:id="1181" w:author="ZHANGM.H." w:date="2014-12-10T18:55:00Z">
            <w:rPr>
              <w:rFonts w:ascii="Times New Roman" w:hAnsi="Times New Roman" w:cs="Times New Roman"/>
              <w:szCs w:val="24"/>
            </w:rPr>
          </w:rPrChange>
        </w:rPr>
        <w:t>In this method, the forcing data is calculated at each grid</w:t>
      </w:r>
      <w:r w:rsidR="00836CF9" w:rsidRPr="00D43EC8">
        <w:rPr>
          <w:rFonts w:ascii="Times New Roman" w:hAnsi="Times New Roman" w:cs="Times New Roman"/>
          <w:color w:val="000000" w:themeColor="text1"/>
          <w:szCs w:val="24"/>
          <w:rPrChange w:id="1182" w:author="ZHANGM.H." w:date="2014-12-10T18:55:00Z">
            <w:rPr>
              <w:rFonts w:ascii="Times New Roman" w:hAnsi="Times New Roman" w:cs="Times New Roman"/>
              <w:szCs w:val="24"/>
            </w:rPr>
          </w:rPrChange>
        </w:rPr>
        <w:t xml:space="preserve"> and a</w:t>
      </w:r>
      <w:r w:rsidR="000E2E41" w:rsidRPr="00D43EC8">
        <w:rPr>
          <w:rFonts w:ascii="Times New Roman" w:hAnsi="Times New Roman" w:cs="Times New Roman"/>
          <w:color w:val="000000" w:themeColor="text1"/>
          <w:szCs w:val="24"/>
          <w:rPrChange w:id="1183" w:author="ZHANGM.H." w:date="2014-12-10T18:55:00Z">
            <w:rPr>
              <w:rFonts w:ascii="Times New Roman" w:hAnsi="Times New Roman" w:cs="Times New Roman"/>
              <w:szCs w:val="24"/>
            </w:rPr>
          </w:rPrChange>
        </w:rPr>
        <w:t xml:space="preserve">rea averages are performed to obtain forcing for </w:t>
      </w:r>
      <w:r w:rsidRPr="00D43EC8">
        <w:rPr>
          <w:rFonts w:ascii="Times New Roman" w:hAnsi="Times New Roman" w:cs="Times New Roman"/>
          <w:color w:val="000000" w:themeColor="text1"/>
          <w:szCs w:val="24"/>
          <w:rPrChange w:id="1184" w:author="ZHANGM.H." w:date="2014-12-10T18:55:00Z">
            <w:rPr>
              <w:rFonts w:ascii="Times New Roman" w:hAnsi="Times New Roman" w:cs="Times New Roman"/>
              <w:szCs w:val="24"/>
            </w:rPr>
          </w:rPrChange>
        </w:rPr>
        <w:t>the</w:t>
      </w:r>
      <w:r w:rsidR="000E2E41" w:rsidRPr="00D43EC8">
        <w:rPr>
          <w:rFonts w:ascii="Times New Roman" w:hAnsi="Times New Roman" w:cs="Times New Roman"/>
          <w:color w:val="000000" w:themeColor="text1"/>
          <w:szCs w:val="24"/>
          <w:rPrChange w:id="1185" w:author="ZHANGM.H." w:date="2014-12-10T18:55:00Z">
            <w:rPr>
              <w:rFonts w:ascii="Times New Roman" w:hAnsi="Times New Roman" w:cs="Times New Roman"/>
              <w:szCs w:val="24"/>
            </w:rPr>
          </w:rPrChange>
        </w:rPr>
        <w:t xml:space="preserve"> </w:t>
      </w:r>
      <w:r w:rsidR="00836CF9" w:rsidRPr="00D43EC8">
        <w:rPr>
          <w:rFonts w:ascii="Times New Roman" w:hAnsi="Times New Roman" w:cs="Times New Roman"/>
          <w:color w:val="000000" w:themeColor="text1"/>
          <w:szCs w:val="24"/>
          <w:rPrChange w:id="1186" w:author="ZHANGM.H." w:date="2014-12-10T18:55:00Z">
            <w:rPr>
              <w:rFonts w:ascii="Times New Roman" w:hAnsi="Times New Roman" w:cs="Times New Roman"/>
              <w:szCs w:val="24"/>
            </w:rPr>
          </w:rPrChange>
        </w:rPr>
        <w:t xml:space="preserve">study </w:t>
      </w:r>
      <w:r w:rsidR="000E2E41" w:rsidRPr="00D43EC8">
        <w:rPr>
          <w:rFonts w:ascii="Times New Roman" w:hAnsi="Times New Roman" w:cs="Times New Roman"/>
          <w:color w:val="000000" w:themeColor="text1"/>
          <w:szCs w:val="24"/>
          <w:rPrChange w:id="1187" w:author="ZHANGM.H." w:date="2014-12-10T18:55:00Z">
            <w:rPr>
              <w:rFonts w:ascii="Times New Roman" w:hAnsi="Times New Roman" w:cs="Times New Roman"/>
              <w:szCs w:val="24"/>
            </w:rPr>
          </w:rPrChange>
        </w:rPr>
        <w:t>domain</w:t>
      </w:r>
      <w:r w:rsidR="00836CF9" w:rsidRPr="00D43EC8">
        <w:rPr>
          <w:rFonts w:ascii="Times New Roman" w:hAnsi="Times New Roman" w:cs="Times New Roman"/>
          <w:color w:val="000000" w:themeColor="text1"/>
          <w:szCs w:val="24"/>
          <w:rPrChange w:id="1188" w:author="ZHANGM.H." w:date="2014-12-10T18:55:00Z">
            <w:rPr>
              <w:rFonts w:ascii="Times New Roman" w:hAnsi="Times New Roman" w:cs="Times New Roman"/>
              <w:szCs w:val="24"/>
            </w:rPr>
          </w:rPrChange>
        </w:rPr>
        <w:t>.</w:t>
      </w:r>
      <w:r w:rsidRPr="00D43EC8">
        <w:rPr>
          <w:rFonts w:ascii="Times New Roman" w:hAnsi="Times New Roman" w:cs="Times New Roman"/>
          <w:color w:val="000000" w:themeColor="text1"/>
          <w:szCs w:val="24"/>
          <w:rPrChange w:id="1189" w:author="ZHANGM.H." w:date="2014-12-10T18:55:00Z">
            <w:rPr>
              <w:rFonts w:ascii="Times New Roman" w:hAnsi="Times New Roman" w:cs="Times New Roman"/>
              <w:szCs w:val="24"/>
            </w:rPr>
          </w:rPrChange>
        </w:rPr>
        <w:t xml:space="preserve"> </w:t>
      </w:r>
      <w:r w:rsidR="00836CF9" w:rsidRPr="00D43EC8">
        <w:rPr>
          <w:rFonts w:ascii="Times New Roman" w:hAnsi="Times New Roman" w:cs="Times New Roman"/>
          <w:color w:val="000000" w:themeColor="text1"/>
          <w:szCs w:val="24"/>
          <w:rPrChange w:id="1190" w:author="ZHANGM.H." w:date="2014-12-10T18:55:00Z">
            <w:rPr>
              <w:rFonts w:ascii="Times New Roman" w:hAnsi="Times New Roman" w:cs="Times New Roman"/>
              <w:szCs w:val="24"/>
            </w:rPr>
          </w:rPrChange>
        </w:rPr>
        <w:t xml:space="preserve"> </w:t>
      </w:r>
      <w:r w:rsidR="000E2E41" w:rsidRPr="00D43EC8">
        <w:rPr>
          <w:rFonts w:ascii="Times New Roman" w:hAnsi="Times New Roman" w:cs="Times New Roman"/>
          <w:color w:val="000000" w:themeColor="text1"/>
          <w:szCs w:val="24"/>
          <w:rPrChange w:id="1191" w:author="ZHANGM.H." w:date="2014-12-10T18:55:00Z">
            <w:rPr>
              <w:rFonts w:ascii="Times New Roman" w:hAnsi="Times New Roman" w:cs="Times New Roman"/>
              <w:szCs w:val="24"/>
            </w:rPr>
          </w:rPrChange>
        </w:rPr>
        <w:t>An alternate method is to write the advective tendencies in</w:t>
      </w:r>
      <w:r w:rsidR="00836CF9" w:rsidRPr="00D43EC8">
        <w:rPr>
          <w:rFonts w:ascii="Times New Roman" w:hAnsi="Times New Roman" w:cs="Times New Roman"/>
          <w:color w:val="000000" w:themeColor="text1"/>
          <w:szCs w:val="24"/>
          <w:rPrChange w:id="1192" w:author="ZHANGM.H." w:date="2014-12-10T18:55:00Z">
            <w:rPr>
              <w:rFonts w:ascii="Times New Roman" w:hAnsi="Times New Roman" w:cs="Times New Roman"/>
              <w:szCs w:val="24"/>
            </w:rPr>
          </w:rPrChange>
        </w:rPr>
        <w:t xml:space="preserve"> </w:t>
      </w:r>
      <w:r w:rsidR="000E2E41" w:rsidRPr="00D43EC8">
        <w:rPr>
          <w:rFonts w:ascii="Times New Roman" w:hAnsi="Times New Roman" w:cs="Times New Roman"/>
          <w:color w:val="000000" w:themeColor="text1"/>
          <w:szCs w:val="24"/>
          <w:rPrChange w:id="1193" w:author="ZHANGM.H." w:date="2014-12-10T18:55:00Z">
            <w:rPr>
              <w:rFonts w:ascii="Times New Roman" w:hAnsi="Times New Roman" w:cs="Times New Roman"/>
              <w:szCs w:val="24"/>
            </w:rPr>
          </w:rPrChange>
        </w:rPr>
        <w:t xml:space="preserve">flux form. The horizontal flux divergence terms, when averaged over a domain, is calculated </w:t>
      </w:r>
      <w:r w:rsidR="00836CF9" w:rsidRPr="00D43EC8">
        <w:rPr>
          <w:rFonts w:ascii="Times New Roman" w:hAnsi="Times New Roman" w:cs="Times New Roman"/>
          <w:color w:val="000000" w:themeColor="text1"/>
          <w:szCs w:val="24"/>
          <w:rPrChange w:id="1194" w:author="ZHANGM.H." w:date="2014-12-10T18:55:00Z">
            <w:rPr>
              <w:rFonts w:ascii="Times New Roman" w:hAnsi="Times New Roman" w:cs="Times New Roman"/>
              <w:szCs w:val="24"/>
            </w:rPr>
          </w:rPrChange>
        </w:rPr>
        <w:t>by</w:t>
      </w:r>
      <w:r w:rsidR="000E2E41" w:rsidRPr="00D43EC8">
        <w:rPr>
          <w:rFonts w:ascii="Times New Roman" w:hAnsi="Times New Roman" w:cs="Times New Roman"/>
          <w:color w:val="000000" w:themeColor="text1"/>
          <w:szCs w:val="24"/>
          <w:rPrChange w:id="1195" w:author="ZHANGM.H." w:date="2014-12-10T18:55:00Z">
            <w:rPr>
              <w:rFonts w:ascii="Times New Roman" w:hAnsi="Times New Roman" w:cs="Times New Roman"/>
              <w:szCs w:val="24"/>
            </w:rPr>
          </w:rPrChange>
        </w:rPr>
        <w:t xml:space="preserve"> </w:t>
      </w:r>
      <w:r w:rsidR="00836CF9" w:rsidRPr="00D43EC8">
        <w:rPr>
          <w:rFonts w:ascii="Times New Roman" w:hAnsi="Times New Roman" w:cs="Times New Roman"/>
          <w:color w:val="000000" w:themeColor="text1"/>
          <w:szCs w:val="24"/>
          <w:rPrChange w:id="1196" w:author="ZHANGM.H." w:date="2014-12-10T18:55:00Z">
            <w:rPr>
              <w:rFonts w:ascii="Times New Roman" w:hAnsi="Times New Roman" w:cs="Times New Roman"/>
              <w:szCs w:val="24"/>
            </w:rPr>
          </w:rPrChange>
        </w:rPr>
        <w:t xml:space="preserve">line integrals at the lateral boundaries of the study domain. </w:t>
      </w:r>
      <w:r w:rsidR="000E2E41" w:rsidRPr="00D43EC8">
        <w:rPr>
          <w:rFonts w:ascii="Times New Roman" w:hAnsi="Times New Roman" w:cs="Times New Roman"/>
          <w:color w:val="000000" w:themeColor="text1"/>
          <w:szCs w:val="24"/>
          <w:rPrChange w:id="1197" w:author="ZHANGM.H." w:date="2014-12-10T18:55:00Z">
            <w:rPr>
              <w:rFonts w:ascii="Times New Roman" w:hAnsi="Times New Roman" w:cs="Times New Roman"/>
              <w:szCs w:val="24"/>
            </w:rPr>
          </w:rPrChange>
        </w:rPr>
        <w:t xml:space="preserve"> </w:t>
      </w:r>
      <w:r w:rsidR="000443CB" w:rsidRPr="00D43EC8">
        <w:rPr>
          <w:rFonts w:ascii="Times New Roman" w:hAnsi="Times New Roman" w:cs="Times New Roman"/>
          <w:color w:val="000000" w:themeColor="text1"/>
          <w:szCs w:val="24"/>
          <w:rPrChange w:id="1198" w:author="ZHANGM.H." w:date="2014-12-10T18:55:00Z">
            <w:rPr>
              <w:rFonts w:ascii="Times New Roman" w:hAnsi="Times New Roman" w:cs="Times New Roman"/>
              <w:szCs w:val="24"/>
            </w:rPr>
          </w:rPrChange>
        </w:rPr>
        <w:t xml:space="preserve">This </w:t>
      </w:r>
      <w:r w:rsidRPr="00D43EC8">
        <w:rPr>
          <w:rFonts w:ascii="Times New Roman" w:hAnsi="Times New Roman" w:cs="Times New Roman"/>
          <w:color w:val="000000" w:themeColor="text1"/>
          <w:szCs w:val="24"/>
          <w:rPrChange w:id="1199" w:author="ZHANGM.H." w:date="2014-12-10T18:55:00Z">
            <w:rPr>
              <w:rFonts w:ascii="Times New Roman" w:hAnsi="Times New Roman" w:cs="Times New Roman"/>
              <w:szCs w:val="24"/>
            </w:rPr>
          </w:rPrChange>
        </w:rPr>
        <w:t>approach</w:t>
      </w:r>
      <w:r w:rsidR="000443CB" w:rsidRPr="00D43EC8">
        <w:rPr>
          <w:rFonts w:ascii="Times New Roman" w:hAnsi="Times New Roman" w:cs="Times New Roman"/>
          <w:color w:val="000000" w:themeColor="text1"/>
          <w:szCs w:val="24"/>
          <w:rPrChange w:id="1200" w:author="ZHANGM.H." w:date="2014-12-10T18:55:00Z">
            <w:rPr>
              <w:rFonts w:ascii="Times New Roman" w:hAnsi="Times New Roman" w:cs="Times New Roman"/>
              <w:szCs w:val="24"/>
            </w:rPr>
          </w:rPrChange>
        </w:rPr>
        <w:t xml:space="preserve"> is </w:t>
      </w:r>
      <w:r w:rsidRPr="00D43EC8">
        <w:rPr>
          <w:rFonts w:ascii="Times New Roman" w:hAnsi="Times New Roman" w:cs="Times New Roman"/>
          <w:color w:val="000000" w:themeColor="text1"/>
          <w:szCs w:val="24"/>
          <w:rPrChange w:id="1201" w:author="ZHANGM.H." w:date="2014-12-10T18:55:00Z">
            <w:rPr>
              <w:rFonts w:ascii="Times New Roman" w:hAnsi="Times New Roman" w:cs="Times New Roman"/>
              <w:szCs w:val="24"/>
            </w:rPr>
          </w:rPrChange>
        </w:rPr>
        <w:t>referred t</w:t>
      </w:r>
      <w:r w:rsidR="000443CB" w:rsidRPr="00D43EC8">
        <w:rPr>
          <w:rFonts w:ascii="Times New Roman" w:hAnsi="Times New Roman" w:cs="Times New Roman"/>
          <w:color w:val="000000" w:themeColor="text1"/>
          <w:szCs w:val="24"/>
          <w:rPrChange w:id="1202" w:author="ZHANGM.H." w:date="2014-12-10T18:55:00Z">
            <w:rPr>
              <w:rFonts w:ascii="Times New Roman" w:hAnsi="Times New Roman" w:cs="Times New Roman"/>
              <w:szCs w:val="24"/>
            </w:rPr>
          </w:rPrChange>
        </w:rPr>
        <w:t>o as the “line-integral method”.</w:t>
      </w:r>
    </w:p>
    <w:p w14:paraId="15930157" w14:textId="6954AEBC" w:rsidR="00B03E79" w:rsidRPr="00D43EC8" w:rsidRDefault="001B3369">
      <w:pPr>
        <w:autoSpaceDE w:val="0"/>
        <w:autoSpaceDN w:val="0"/>
        <w:adjustRightInd w:val="0"/>
        <w:spacing w:line="480" w:lineRule="auto"/>
        <w:ind w:firstLine="360"/>
        <w:jc w:val="both"/>
        <w:rPr>
          <w:rFonts w:ascii="Times New Roman" w:hAnsi="Times New Roman" w:cs="Times New Roman"/>
          <w:color w:val="000000" w:themeColor="text1"/>
          <w:szCs w:val="24"/>
          <w:rPrChange w:id="1203" w:author="ZHANGM.H." w:date="2014-12-10T18:55:00Z">
            <w:rPr>
              <w:rFonts w:ascii="Times New Roman" w:hAnsi="Times New Roman" w:cs="Times New Roman"/>
              <w:szCs w:val="24"/>
            </w:rPr>
          </w:rPrChange>
        </w:rPr>
        <w:pPrChange w:id="1204" w:author="ZHANGM.H." w:date="2014-12-10T18:54:00Z">
          <w:pPr>
            <w:autoSpaceDE w:val="0"/>
            <w:autoSpaceDN w:val="0"/>
            <w:adjustRightInd w:val="0"/>
            <w:spacing w:line="360" w:lineRule="auto"/>
            <w:ind w:firstLine="360"/>
            <w:jc w:val="both"/>
          </w:pPr>
        </w:pPrChange>
      </w:pPr>
      <w:r w:rsidRPr="00D43EC8">
        <w:rPr>
          <w:rFonts w:ascii="Times New Roman" w:hAnsi="Times New Roman" w:cs="Times New Roman"/>
          <w:color w:val="000000" w:themeColor="text1"/>
          <w:szCs w:val="24"/>
          <w:rPrChange w:id="1205" w:author="ZHANGM.H." w:date="2014-12-10T18:55:00Z">
            <w:rPr>
              <w:rFonts w:ascii="Times New Roman" w:hAnsi="Times New Roman" w:cs="Times New Roman"/>
              <w:szCs w:val="24"/>
            </w:rPr>
          </w:rPrChange>
        </w:rPr>
        <w:lastRenderedPageBreak/>
        <w:t>A key element in</w:t>
      </w:r>
      <w:r w:rsidR="00AE1031" w:rsidRPr="00D43EC8">
        <w:rPr>
          <w:rFonts w:ascii="Times New Roman" w:hAnsi="Times New Roman" w:cs="Times New Roman"/>
          <w:color w:val="000000" w:themeColor="text1"/>
          <w:szCs w:val="24"/>
          <w:rPrChange w:id="1206" w:author="ZHANGM.H." w:date="2014-12-10T18:55:00Z">
            <w:rPr>
              <w:rFonts w:ascii="Times New Roman" w:hAnsi="Times New Roman" w:cs="Times New Roman"/>
              <w:szCs w:val="24"/>
            </w:rPr>
          </w:rPrChange>
        </w:rPr>
        <w:t xml:space="preserve"> the regular grid method is the fitting of atmospheric state variables to the </w:t>
      </w:r>
      <w:r w:rsidR="000443CB" w:rsidRPr="00D43EC8">
        <w:rPr>
          <w:rFonts w:ascii="Times New Roman" w:hAnsi="Times New Roman" w:cs="Times New Roman"/>
          <w:color w:val="000000" w:themeColor="text1"/>
          <w:szCs w:val="24"/>
          <w:rPrChange w:id="1207" w:author="ZHANGM.H." w:date="2014-12-10T18:55:00Z">
            <w:rPr>
              <w:rFonts w:ascii="Times New Roman" w:hAnsi="Times New Roman" w:cs="Times New Roman"/>
              <w:szCs w:val="24"/>
            </w:rPr>
          </w:rPrChange>
        </w:rPr>
        <w:t>desired grids</w:t>
      </w:r>
      <w:r w:rsidR="00AE1031" w:rsidRPr="00D43EC8">
        <w:rPr>
          <w:rFonts w:ascii="Times New Roman" w:hAnsi="Times New Roman" w:cs="Times New Roman"/>
          <w:color w:val="000000" w:themeColor="text1"/>
          <w:szCs w:val="24"/>
          <w:rPrChange w:id="1208" w:author="ZHANGM.H." w:date="2014-12-10T18:55:00Z">
            <w:rPr>
              <w:rFonts w:ascii="Times New Roman" w:hAnsi="Times New Roman" w:cs="Times New Roman"/>
              <w:szCs w:val="24"/>
            </w:rPr>
          </w:rPrChange>
        </w:rPr>
        <w:t xml:space="preserve">.  The </w:t>
      </w:r>
      <w:r w:rsidRPr="00D43EC8">
        <w:rPr>
          <w:rFonts w:ascii="Times New Roman" w:hAnsi="Times New Roman" w:cs="Times New Roman"/>
          <w:color w:val="000000" w:themeColor="text1"/>
          <w:szCs w:val="24"/>
          <w:rPrChange w:id="1209" w:author="ZHANGM.H." w:date="2014-12-10T18:55:00Z">
            <w:rPr>
              <w:rFonts w:ascii="Times New Roman" w:hAnsi="Times New Roman" w:cs="Times New Roman"/>
              <w:szCs w:val="24"/>
            </w:rPr>
          </w:rPrChange>
        </w:rPr>
        <w:t xml:space="preserve">fitting </w:t>
      </w:r>
      <w:r w:rsidR="000443CB" w:rsidRPr="00D43EC8">
        <w:rPr>
          <w:rFonts w:ascii="Times New Roman" w:hAnsi="Times New Roman" w:cs="Times New Roman"/>
          <w:color w:val="000000" w:themeColor="text1"/>
          <w:szCs w:val="24"/>
          <w:rPrChange w:id="1210" w:author="ZHANGM.H." w:date="2014-12-10T18:55:00Z">
            <w:rPr>
              <w:rFonts w:ascii="Times New Roman" w:hAnsi="Times New Roman" w:cs="Times New Roman"/>
              <w:szCs w:val="24"/>
            </w:rPr>
          </w:rPrChange>
        </w:rPr>
        <w:t>results</w:t>
      </w:r>
      <w:r w:rsidR="00AE1031" w:rsidRPr="00D43EC8">
        <w:rPr>
          <w:rFonts w:ascii="Times New Roman" w:hAnsi="Times New Roman" w:cs="Times New Roman"/>
          <w:color w:val="000000" w:themeColor="text1"/>
          <w:szCs w:val="24"/>
          <w:rPrChange w:id="1211" w:author="ZHANGM.H." w:date="2014-12-10T18:55:00Z">
            <w:rPr>
              <w:rFonts w:ascii="Times New Roman" w:hAnsi="Times New Roman" w:cs="Times New Roman"/>
              <w:szCs w:val="24"/>
            </w:rPr>
          </w:rPrChange>
        </w:rPr>
        <w:t xml:space="preserve"> depend</w:t>
      </w:r>
      <w:r w:rsidR="000443CB" w:rsidRPr="00D43EC8">
        <w:rPr>
          <w:rFonts w:ascii="Times New Roman" w:hAnsi="Times New Roman" w:cs="Times New Roman"/>
          <w:color w:val="000000" w:themeColor="text1"/>
          <w:szCs w:val="24"/>
          <w:rPrChange w:id="1212" w:author="ZHANGM.H." w:date="2014-12-10T18:55:00Z">
            <w:rPr>
              <w:rFonts w:ascii="Times New Roman" w:hAnsi="Times New Roman" w:cs="Times New Roman"/>
              <w:szCs w:val="24"/>
            </w:rPr>
          </w:rPrChange>
        </w:rPr>
        <w:t xml:space="preserve"> </w:t>
      </w:r>
      <w:r w:rsidR="00AE1031" w:rsidRPr="00D43EC8">
        <w:rPr>
          <w:rFonts w:ascii="Times New Roman" w:hAnsi="Times New Roman" w:cs="Times New Roman"/>
          <w:color w:val="000000" w:themeColor="text1"/>
          <w:szCs w:val="24"/>
          <w:rPrChange w:id="1213" w:author="ZHANGM.H." w:date="2014-12-10T18:55:00Z">
            <w:rPr>
              <w:rFonts w:ascii="Times New Roman" w:hAnsi="Times New Roman" w:cs="Times New Roman"/>
              <w:szCs w:val="24"/>
            </w:rPr>
          </w:rPrChange>
        </w:rPr>
        <w:t>on the</w:t>
      </w:r>
      <w:r w:rsidRPr="00D43EC8">
        <w:rPr>
          <w:rFonts w:ascii="Times New Roman" w:hAnsi="Times New Roman" w:cs="Times New Roman"/>
          <w:color w:val="000000" w:themeColor="text1"/>
          <w:szCs w:val="24"/>
          <w:rPrChange w:id="1214" w:author="ZHANGM.H." w:date="2014-12-10T18:55:00Z">
            <w:rPr>
              <w:rFonts w:ascii="Times New Roman" w:hAnsi="Times New Roman" w:cs="Times New Roman"/>
              <w:szCs w:val="24"/>
            </w:rPr>
          </w:rPrChange>
        </w:rPr>
        <w:t xml:space="preserve"> choice of the </w:t>
      </w:r>
      <w:ins w:id="1215" w:author="ZHANGM.H." w:date="2013-10-22T10:59:00Z">
        <w:r w:rsidR="00B850EC" w:rsidRPr="00D43EC8">
          <w:rPr>
            <w:rFonts w:ascii="Times New Roman" w:hAnsi="Times New Roman" w:cs="Times New Roman"/>
            <w:color w:val="000000" w:themeColor="text1"/>
            <w:szCs w:val="24"/>
            <w:rPrChange w:id="1216" w:author="ZHANGM.H." w:date="2014-12-10T18:55:00Z">
              <w:rPr>
                <w:rFonts w:ascii="Times New Roman" w:hAnsi="Times New Roman" w:cs="Times New Roman"/>
                <w:szCs w:val="24"/>
              </w:rPr>
            </w:rPrChange>
          </w:rPr>
          <w:t xml:space="preserve">assumed </w:t>
        </w:r>
      </w:ins>
      <w:r w:rsidRPr="00D43EC8">
        <w:rPr>
          <w:rFonts w:ascii="Times New Roman" w:hAnsi="Times New Roman" w:cs="Times New Roman"/>
          <w:color w:val="000000" w:themeColor="text1"/>
          <w:szCs w:val="24"/>
          <w:rPrChange w:id="1217" w:author="ZHANGM.H." w:date="2014-12-10T18:55:00Z">
            <w:rPr>
              <w:rFonts w:ascii="Times New Roman" w:hAnsi="Times New Roman" w:cs="Times New Roman"/>
              <w:szCs w:val="24"/>
            </w:rPr>
          </w:rPrChange>
        </w:rPr>
        <w:t>functional form,</w:t>
      </w:r>
      <w:r w:rsidR="00AE1031" w:rsidRPr="00D43EC8">
        <w:rPr>
          <w:rFonts w:ascii="Times New Roman" w:hAnsi="Times New Roman" w:cs="Times New Roman"/>
          <w:color w:val="000000" w:themeColor="text1"/>
          <w:szCs w:val="24"/>
          <w:rPrChange w:id="1218" w:author="ZHANGM.H." w:date="2014-12-10T18:55:00Z">
            <w:rPr>
              <w:rFonts w:ascii="Times New Roman" w:hAnsi="Times New Roman" w:cs="Times New Roman"/>
              <w:szCs w:val="24"/>
            </w:rPr>
          </w:rPrChange>
        </w:rPr>
        <w:t xml:space="preserve"> </w:t>
      </w:r>
      <w:r w:rsidRPr="00D43EC8">
        <w:rPr>
          <w:rFonts w:ascii="Times New Roman" w:hAnsi="Times New Roman" w:cs="Times New Roman"/>
          <w:color w:val="000000" w:themeColor="text1"/>
          <w:szCs w:val="24"/>
          <w:rPrChange w:id="1219" w:author="ZHANGM.H." w:date="2014-12-10T18:55:00Z">
            <w:rPr>
              <w:rFonts w:ascii="Times New Roman" w:hAnsi="Times New Roman" w:cs="Times New Roman"/>
              <w:szCs w:val="24"/>
            </w:rPr>
          </w:rPrChange>
        </w:rPr>
        <w:t xml:space="preserve">which can be quite subjective. </w:t>
      </w:r>
      <w:r w:rsidR="00AE1031" w:rsidRPr="00D43EC8">
        <w:rPr>
          <w:rFonts w:ascii="Times New Roman" w:hAnsi="Times New Roman" w:cs="Times New Roman"/>
          <w:color w:val="000000" w:themeColor="text1"/>
          <w:szCs w:val="24"/>
          <w:rPrChange w:id="1220" w:author="ZHANGM.H." w:date="2014-12-10T18:55:00Z">
            <w:rPr>
              <w:rFonts w:ascii="Times New Roman" w:hAnsi="Times New Roman" w:cs="Times New Roman"/>
              <w:szCs w:val="24"/>
            </w:rPr>
          </w:rPrChange>
        </w:rPr>
        <w:t xml:space="preserve">Commonly used methods are linear fitting, </w:t>
      </w:r>
      <w:r w:rsidR="000443CB" w:rsidRPr="00D43EC8">
        <w:rPr>
          <w:rFonts w:ascii="Times New Roman" w:hAnsi="Times New Roman" w:cs="Times New Roman"/>
          <w:color w:val="000000" w:themeColor="text1"/>
          <w:szCs w:val="24"/>
          <w:rPrChange w:id="1221" w:author="ZHANGM.H." w:date="2014-12-10T18:55:00Z">
            <w:rPr>
              <w:rFonts w:ascii="Times New Roman" w:hAnsi="Times New Roman" w:cs="Times New Roman"/>
              <w:szCs w:val="24"/>
            </w:rPr>
          </w:rPrChange>
        </w:rPr>
        <w:t>the quadratic and</w:t>
      </w:r>
      <w:r w:rsidR="00AE1031" w:rsidRPr="00D43EC8">
        <w:rPr>
          <w:rFonts w:ascii="Times New Roman" w:hAnsi="Times New Roman" w:cs="Times New Roman"/>
          <w:color w:val="000000" w:themeColor="text1"/>
          <w:szCs w:val="24"/>
          <w:rPrChange w:id="1222" w:author="ZHANGM.H." w:date="2014-12-10T18:55:00Z">
            <w:rPr>
              <w:rFonts w:ascii="Times New Roman" w:hAnsi="Times New Roman" w:cs="Times New Roman"/>
              <w:szCs w:val="24"/>
            </w:rPr>
          </w:rPrChange>
        </w:rPr>
        <w:t xml:space="preserve"> spline fitting</w:t>
      </w:r>
      <w:r w:rsidR="000443CB" w:rsidRPr="00D43EC8">
        <w:rPr>
          <w:rFonts w:ascii="Times New Roman" w:hAnsi="Times New Roman" w:cs="Times New Roman"/>
          <w:color w:val="000000" w:themeColor="text1"/>
          <w:szCs w:val="24"/>
          <w:rPrChange w:id="1223" w:author="ZHANGM.H." w:date="2014-12-10T18:55:00Z">
            <w:rPr>
              <w:rFonts w:ascii="Times New Roman" w:hAnsi="Times New Roman" w:cs="Times New Roman"/>
              <w:szCs w:val="24"/>
            </w:rPr>
          </w:rPrChange>
        </w:rPr>
        <w:t>s</w:t>
      </w:r>
      <w:r w:rsidR="00B03E79" w:rsidRPr="00D43EC8">
        <w:rPr>
          <w:rFonts w:ascii="Times New Roman" w:hAnsi="Times New Roman" w:cs="Times New Roman"/>
          <w:color w:val="000000" w:themeColor="text1"/>
          <w:szCs w:val="24"/>
          <w:rPrChange w:id="1224" w:author="ZHANGM.H." w:date="2014-12-10T18:55:00Z">
            <w:rPr>
              <w:rFonts w:ascii="Times New Roman" w:hAnsi="Times New Roman" w:cs="Times New Roman"/>
              <w:szCs w:val="24"/>
            </w:rPr>
          </w:rPrChange>
        </w:rPr>
        <w:t xml:space="preserve"> (Davis-Jones 1993; Thompson et al. 1979)</w:t>
      </w:r>
      <w:r w:rsidR="00AE1031" w:rsidRPr="00D43EC8">
        <w:rPr>
          <w:rFonts w:ascii="Times New Roman" w:hAnsi="Times New Roman" w:cs="Times New Roman"/>
          <w:color w:val="000000" w:themeColor="text1"/>
          <w:szCs w:val="24"/>
          <w:rPrChange w:id="1225" w:author="ZHANGM.H." w:date="2014-12-10T18:55:00Z">
            <w:rPr>
              <w:rFonts w:ascii="Times New Roman" w:hAnsi="Times New Roman" w:cs="Times New Roman"/>
              <w:szCs w:val="24"/>
            </w:rPr>
          </w:rPrChange>
        </w:rPr>
        <w:t xml:space="preserve">. The more convenient algorithms are the Barnes </w:t>
      </w:r>
      <w:r w:rsidR="00B03E79" w:rsidRPr="00D43EC8">
        <w:rPr>
          <w:rFonts w:ascii="Times New Roman" w:hAnsi="Times New Roman" w:cs="Times New Roman"/>
          <w:color w:val="000000" w:themeColor="text1"/>
          <w:szCs w:val="24"/>
          <w:rPrChange w:id="1226" w:author="ZHANGM.H." w:date="2014-12-10T18:55:00Z">
            <w:rPr>
              <w:rFonts w:ascii="Times New Roman" w:hAnsi="Times New Roman" w:cs="Times New Roman"/>
              <w:szCs w:val="24"/>
            </w:rPr>
          </w:rPrChange>
        </w:rPr>
        <w:t>(1964) and the Cressman (1959) schemes</w:t>
      </w:r>
      <w:r w:rsidR="00BE4344" w:rsidRPr="00D43EC8">
        <w:rPr>
          <w:rFonts w:ascii="Times New Roman" w:hAnsi="Times New Roman" w:cs="Times New Roman"/>
          <w:color w:val="000000" w:themeColor="text1"/>
          <w:szCs w:val="24"/>
          <w:rPrChange w:id="1227" w:author="ZHANGM.H." w:date="2014-12-10T18:55:00Z">
            <w:rPr>
              <w:rFonts w:ascii="Times New Roman" w:hAnsi="Times New Roman" w:cs="Times New Roman"/>
              <w:szCs w:val="24"/>
            </w:rPr>
          </w:rPrChange>
        </w:rPr>
        <w:t xml:space="preserve"> (Lin and Johnson 1996)</w:t>
      </w:r>
      <w:r w:rsidR="00B03E79" w:rsidRPr="00D43EC8">
        <w:rPr>
          <w:rFonts w:ascii="Times New Roman" w:hAnsi="Times New Roman" w:cs="Times New Roman"/>
          <w:color w:val="000000" w:themeColor="text1"/>
          <w:szCs w:val="24"/>
          <w:rPrChange w:id="1228" w:author="ZHANGM.H." w:date="2014-12-10T18:55:00Z">
            <w:rPr>
              <w:rFonts w:ascii="Times New Roman" w:hAnsi="Times New Roman" w:cs="Times New Roman"/>
              <w:szCs w:val="24"/>
            </w:rPr>
          </w:rPrChange>
        </w:rPr>
        <w:t xml:space="preserve">. In these schemes, a background field (or initial guess) is used at the observational locations, the difference between the observation and the initial guess field is then interpolated to the regular </w:t>
      </w:r>
      <w:r w:rsidR="000443CB" w:rsidRPr="00D43EC8">
        <w:rPr>
          <w:rFonts w:ascii="Times New Roman" w:hAnsi="Times New Roman" w:cs="Times New Roman"/>
          <w:color w:val="000000" w:themeColor="text1"/>
          <w:szCs w:val="24"/>
          <w:rPrChange w:id="1229" w:author="ZHANGM.H." w:date="2014-12-10T18:55:00Z">
            <w:rPr>
              <w:rFonts w:ascii="Times New Roman" w:hAnsi="Times New Roman" w:cs="Times New Roman"/>
              <w:szCs w:val="24"/>
            </w:rPr>
          </w:rPrChange>
        </w:rPr>
        <w:t xml:space="preserve">set of </w:t>
      </w:r>
      <w:r w:rsidR="00B03E79" w:rsidRPr="00D43EC8">
        <w:rPr>
          <w:rFonts w:ascii="Times New Roman" w:hAnsi="Times New Roman" w:cs="Times New Roman"/>
          <w:color w:val="000000" w:themeColor="text1"/>
          <w:szCs w:val="24"/>
          <w:rPrChange w:id="1230" w:author="ZHANGM.H." w:date="2014-12-10T18:55:00Z">
            <w:rPr>
              <w:rFonts w:ascii="Times New Roman" w:hAnsi="Times New Roman" w:cs="Times New Roman"/>
              <w:szCs w:val="24"/>
            </w:rPr>
          </w:rPrChange>
        </w:rPr>
        <w:t xml:space="preserve">grids to adjust the background fields at these grids. The calculation can be performed iteratively to reach the desired corrections. Both the interpolation method and the number of integrations can affect the final analysis. </w:t>
      </w:r>
      <w:r w:rsidR="00BE4344" w:rsidRPr="00D43EC8">
        <w:rPr>
          <w:rFonts w:ascii="Times New Roman" w:hAnsi="Times New Roman" w:cs="Times New Roman"/>
          <w:color w:val="000000" w:themeColor="text1"/>
          <w:szCs w:val="24"/>
          <w:rPrChange w:id="1231" w:author="ZHANGM.H." w:date="2014-12-10T18:55:00Z">
            <w:rPr>
              <w:rFonts w:ascii="Times New Roman" w:hAnsi="Times New Roman" w:cs="Times New Roman"/>
              <w:szCs w:val="24"/>
            </w:rPr>
          </w:rPrChange>
        </w:rPr>
        <w:t xml:space="preserve">More sophisticated </w:t>
      </w:r>
      <w:ins w:id="1232" w:author="ZHANGM.H." w:date="2013-10-22T11:00:00Z">
        <w:r w:rsidR="00B850EC" w:rsidRPr="00D43EC8">
          <w:rPr>
            <w:rFonts w:ascii="Times New Roman" w:hAnsi="Times New Roman" w:cs="Times New Roman"/>
            <w:color w:val="000000" w:themeColor="text1"/>
            <w:szCs w:val="24"/>
            <w:rPrChange w:id="1233" w:author="ZHANGM.H." w:date="2014-12-10T18:55:00Z">
              <w:rPr>
                <w:rFonts w:ascii="Times New Roman" w:hAnsi="Times New Roman" w:cs="Times New Roman"/>
                <w:szCs w:val="24"/>
              </w:rPr>
            </w:rPrChange>
          </w:rPr>
          <w:t xml:space="preserve">method </w:t>
        </w:r>
      </w:ins>
      <w:r w:rsidR="00BE4344" w:rsidRPr="00D43EC8">
        <w:rPr>
          <w:rFonts w:ascii="Times New Roman" w:hAnsi="Times New Roman" w:cs="Times New Roman"/>
          <w:color w:val="000000" w:themeColor="text1"/>
          <w:szCs w:val="24"/>
          <w:rPrChange w:id="1234" w:author="ZHANGM.H." w:date="2014-12-10T18:55:00Z">
            <w:rPr>
              <w:rFonts w:ascii="Times New Roman" w:hAnsi="Times New Roman" w:cs="Times New Roman"/>
              <w:szCs w:val="24"/>
            </w:rPr>
          </w:rPrChange>
        </w:rPr>
        <w:t>uses statistical interpolation scheme such as Ooyama (1987).</w:t>
      </w:r>
    </w:p>
    <w:p w14:paraId="29D17BF4" w14:textId="71840FBA" w:rsidR="00BE4344" w:rsidRPr="00D43EC8" w:rsidRDefault="00BE4344">
      <w:pPr>
        <w:autoSpaceDE w:val="0"/>
        <w:autoSpaceDN w:val="0"/>
        <w:adjustRightInd w:val="0"/>
        <w:spacing w:line="480" w:lineRule="auto"/>
        <w:ind w:firstLine="360"/>
        <w:jc w:val="both"/>
        <w:rPr>
          <w:rFonts w:ascii="Times New Roman" w:hAnsi="Times New Roman" w:cs="Times New Roman"/>
          <w:color w:val="000000" w:themeColor="text1"/>
          <w:szCs w:val="24"/>
          <w:rPrChange w:id="1235" w:author="ZHANGM.H." w:date="2014-12-10T18:55:00Z">
            <w:rPr>
              <w:rFonts w:ascii="Times New Roman" w:hAnsi="Times New Roman" w:cs="Times New Roman"/>
              <w:szCs w:val="24"/>
            </w:rPr>
          </w:rPrChange>
        </w:rPr>
        <w:pPrChange w:id="1236" w:author="ZHANGM.H." w:date="2014-12-10T18:54:00Z">
          <w:pPr>
            <w:autoSpaceDE w:val="0"/>
            <w:autoSpaceDN w:val="0"/>
            <w:adjustRightInd w:val="0"/>
            <w:spacing w:line="360" w:lineRule="auto"/>
            <w:ind w:firstLine="360"/>
            <w:jc w:val="both"/>
          </w:pPr>
        </w:pPrChange>
      </w:pPr>
      <w:r w:rsidRPr="00D43EC8">
        <w:rPr>
          <w:rFonts w:ascii="Times New Roman" w:hAnsi="Times New Roman" w:cs="Times New Roman"/>
          <w:color w:val="000000" w:themeColor="text1"/>
          <w:szCs w:val="24"/>
          <w:rPrChange w:id="1237" w:author="ZHANGM.H." w:date="2014-12-10T18:55:00Z">
            <w:rPr>
              <w:rFonts w:ascii="Times New Roman" w:hAnsi="Times New Roman" w:cs="Times New Roman"/>
              <w:szCs w:val="24"/>
            </w:rPr>
          </w:rPrChange>
        </w:rPr>
        <w:t xml:space="preserve">The line integral method depends on the </w:t>
      </w:r>
      <w:del w:id="1238" w:author="ZHANGM.H." w:date="2013-10-22T11:00:00Z">
        <w:r w:rsidRPr="00D43EC8" w:rsidDel="00B850EC">
          <w:rPr>
            <w:rFonts w:ascii="Times New Roman" w:hAnsi="Times New Roman" w:cs="Times New Roman"/>
            <w:color w:val="000000" w:themeColor="text1"/>
            <w:szCs w:val="24"/>
            <w:rPrChange w:id="1239" w:author="ZHANGM.H." w:date="2014-12-10T18:55:00Z">
              <w:rPr>
                <w:rFonts w:ascii="Times New Roman" w:hAnsi="Times New Roman" w:cs="Times New Roman"/>
                <w:szCs w:val="24"/>
              </w:rPr>
            </w:rPrChange>
          </w:rPr>
          <w:delText xml:space="preserve">quality and </w:delText>
        </w:r>
      </w:del>
      <w:r w:rsidRPr="00D43EC8">
        <w:rPr>
          <w:rFonts w:ascii="Times New Roman" w:hAnsi="Times New Roman" w:cs="Times New Roman"/>
          <w:color w:val="000000" w:themeColor="text1"/>
          <w:szCs w:val="24"/>
          <w:rPrChange w:id="1240" w:author="ZHANGM.H." w:date="2014-12-10T18:55:00Z">
            <w:rPr>
              <w:rFonts w:ascii="Times New Roman" w:hAnsi="Times New Roman" w:cs="Times New Roman"/>
              <w:szCs w:val="24"/>
            </w:rPr>
          </w:rPrChange>
        </w:rPr>
        <w:t xml:space="preserve">number of atmospheric measurements at the boundary of the study domain. It therefore contains fewer subjective assumptions than the regular grid method. An important requirement is that there needs to be sufficient amount of measurement stations at the domain boundary.  The line integral method typically does not use measurements inside the study domain </w:t>
      </w:r>
      <w:del w:id="1241" w:author="ZHANGM.H." w:date="2013-10-22T11:00:00Z">
        <w:r w:rsidRPr="00D43EC8" w:rsidDel="00B850EC">
          <w:rPr>
            <w:rFonts w:ascii="Times New Roman" w:hAnsi="Times New Roman" w:cs="Times New Roman"/>
            <w:color w:val="000000" w:themeColor="text1"/>
            <w:szCs w:val="24"/>
            <w:rPrChange w:id="1242" w:author="ZHANGM.H." w:date="2014-12-10T18:55:00Z">
              <w:rPr>
                <w:rFonts w:ascii="Times New Roman" w:hAnsi="Times New Roman" w:cs="Times New Roman"/>
                <w:szCs w:val="24"/>
              </w:rPr>
            </w:rPrChange>
          </w:rPr>
          <w:delText>in the calculation of</w:delText>
        </w:r>
      </w:del>
      <w:ins w:id="1243" w:author="ZHANGM.H." w:date="2013-10-22T11:00:00Z">
        <w:r w:rsidR="00B850EC" w:rsidRPr="00D43EC8">
          <w:rPr>
            <w:rFonts w:ascii="Times New Roman" w:hAnsi="Times New Roman" w:cs="Times New Roman"/>
            <w:color w:val="000000" w:themeColor="text1"/>
            <w:szCs w:val="24"/>
            <w:rPrChange w:id="1244" w:author="ZHANGM.H." w:date="2014-12-10T18:55:00Z">
              <w:rPr>
                <w:rFonts w:ascii="Times New Roman" w:hAnsi="Times New Roman" w:cs="Times New Roman"/>
                <w:szCs w:val="24"/>
              </w:rPr>
            </w:rPrChange>
          </w:rPr>
          <w:t>in calculating</w:t>
        </w:r>
      </w:ins>
      <w:r w:rsidRPr="00D43EC8">
        <w:rPr>
          <w:rFonts w:ascii="Times New Roman" w:hAnsi="Times New Roman" w:cs="Times New Roman"/>
          <w:color w:val="000000" w:themeColor="text1"/>
          <w:szCs w:val="24"/>
          <w:rPrChange w:id="1245" w:author="ZHANGM.H." w:date="2014-12-10T18:55:00Z">
            <w:rPr>
              <w:rFonts w:ascii="Times New Roman" w:hAnsi="Times New Roman" w:cs="Times New Roman"/>
              <w:szCs w:val="24"/>
            </w:rPr>
          </w:rPrChange>
        </w:rPr>
        <w:t xml:space="preserve"> the lateral boundary fluxes. </w:t>
      </w:r>
    </w:p>
    <w:p w14:paraId="73DD8FC9" w14:textId="029EDBC2" w:rsidR="008A0144" w:rsidRPr="00D43EC8" w:rsidRDefault="00BE4344">
      <w:pPr>
        <w:autoSpaceDE w:val="0"/>
        <w:autoSpaceDN w:val="0"/>
        <w:adjustRightInd w:val="0"/>
        <w:spacing w:line="480" w:lineRule="auto"/>
        <w:ind w:firstLine="360"/>
        <w:jc w:val="both"/>
        <w:rPr>
          <w:rFonts w:ascii="Times New Roman" w:hAnsi="Times New Roman" w:cs="Times New Roman"/>
          <w:color w:val="000000" w:themeColor="text1"/>
          <w:szCs w:val="24"/>
          <w:rPrChange w:id="1246" w:author="ZHANGM.H." w:date="2014-12-10T18:55:00Z">
            <w:rPr>
              <w:rFonts w:ascii="Times New Roman" w:hAnsi="Times New Roman" w:cs="Times New Roman"/>
              <w:szCs w:val="24"/>
            </w:rPr>
          </w:rPrChange>
        </w:rPr>
        <w:pPrChange w:id="1247" w:author="ZHANGM.H." w:date="2014-12-10T18:54:00Z">
          <w:pPr>
            <w:autoSpaceDE w:val="0"/>
            <w:autoSpaceDN w:val="0"/>
            <w:adjustRightInd w:val="0"/>
            <w:spacing w:line="360" w:lineRule="auto"/>
            <w:ind w:firstLine="360"/>
            <w:jc w:val="both"/>
          </w:pPr>
        </w:pPrChange>
      </w:pPr>
      <w:r w:rsidRPr="00D43EC8">
        <w:rPr>
          <w:rFonts w:ascii="Times New Roman" w:hAnsi="Times New Roman" w:cs="Times New Roman"/>
          <w:color w:val="000000" w:themeColor="text1"/>
          <w:szCs w:val="24"/>
          <w:rPrChange w:id="1248" w:author="ZHANGM.H." w:date="2014-12-10T18:55:00Z">
            <w:rPr>
              <w:rFonts w:ascii="Times New Roman" w:hAnsi="Times New Roman" w:cs="Times New Roman"/>
              <w:szCs w:val="24"/>
            </w:rPr>
          </w:rPrChange>
        </w:rPr>
        <w:t xml:space="preserve">The regular grid method is more suited to analyze data with many scattered measurement stations, while the line integral method is more suited for a </w:t>
      </w:r>
      <w:ins w:id="1249" w:author="ZHANGM.H." w:date="2013-10-22T11:01:00Z">
        <w:r w:rsidR="00B850EC" w:rsidRPr="00D43EC8">
          <w:rPr>
            <w:rFonts w:ascii="Times New Roman" w:hAnsi="Times New Roman" w:cs="Times New Roman"/>
            <w:color w:val="000000" w:themeColor="text1"/>
            <w:szCs w:val="24"/>
            <w:rPrChange w:id="1250" w:author="ZHANGM.H." w:date="2014-12-10T18:55:00Z">
              <w:rPr>
                <w:rFonts w:ascii="Times New Roman" w:hAnsi="Times New Roman" w:cs="Times New Roman"/>
                <w:szCs w:val="24"/>
              </w:rPr>
            </w:rPrChange>
          </w:rPr>
          <w:t xml:space="preserve">well-positioned </w:t>
        </w:r>
      </w:ins>
      <w:r w:rsidRPr="00D43EC8">
        <w:rPr>
          <w:rFonts w:ascii="Times New Roman" w:hAnsi="Times New Roman" w:cs="Times New Roman"/>
          <w:color w:val="000000" w:themeColor="text1"/>
          <w:szCs w:val="24"/>
          <w:rPrChange w:id="1251" w:author="ZHANGM.H." w:date="2014-12-10T18:55:00Z">
            <w:rPr>
              <w:rFonts w:ascii="Times New Roman" w:hAnsi="Times New Roman" w:cs="Times New Roman"/>
              <w:szCs w:val="24"/>
            </w:rPr>
          </w:rPrChange>
        </w:rPr>
        <w:t>sounding array with few measurement stations. Zhang et al. (200</w:t>
      </w:r>
      <w:r w:rsidR="00792930" w:rsidRPr="00D43EC8">
        <w:rPr>
          <w:rFonts w:ascii="Times New Roman" w:hAnsi="Times New Roman" w:cs="Times New Roman"/>
          <w:color w:val="000000" w:themeColor="text1"/>
          <w:szCs w:val="24"/>
          <w:rPrChange w:id="1252" w:author="ZHANGM.H." w:date="2014-12-10T18:55:00Z">
            <w:rPr>
              <w:rFonts w:ascii="Times New Roman" w:hAnsi="Times New Roman" w:cs="Times New Roman"/>
              <w:szCs w:val="24"/>
            </w:rPr>
          </w:rPrChange>
        </w:rPr>
        <w:t>1</w:t>
      </w:r>
      <w:r w:rsidRPr="00D43EC8">
        <w:rPr>
          <w:rFonts w:ascii="Times New Roman" w:hAnsi="Times New Roman" w:cs="Times New Roman"/>
          <w:color w:val="000000" w:themeColor="text1"/>
          <w:szCs w:val="24"/>
          <w:rPrChange w:id="1253" w:author="ZHANGM.H." w:date="2014-12-10T18:55:00Z">
            <w:rPr>
              <w:rFonts w:ascii="Times New Roman" w:hAnsi="Times New Roman" w:cs="Times New Roman"/>
              <w:szCs w:val="24"/>
            </w:rPr>
          </w:rPrChange>
        </w:rPr>
        <w:t>) presented a hybrid approach in which the regular grid method is used to improve the lateral boundary fluxes in the line integral method</w:t>
      </w:r>
      <w:r w:rsidR="008A0144" w:rsidRPr="00D43EC8">
        <w:rPr>
          <w:rFonts w:ascii="Times New Roman" w:hAnsi="Times New Roman" w:cs="Times New Roman"/>
          <w:color w:val="000000" w:themeColor="text1"/>
          <w:szCs w:val="24"/>
          <w:rPrChange w:id="1254" w:author="ZHANGM.H." w:date="2014-12-10T18:55:00Z">
            <w:rPr>
              <w:rFonts w:ascii="Times New Roman" w:hAnsi="Times New Roman" w:cs="Times New Roman"/>
              <w:szCs w:val="24"/>
            </w:rPr>
          </w:rPrChange>
        </w:rPr>
        <w:t>.</w:t>
      </w:r>
    </w:p>
    <w:p w14:paraId="1900E2C7" w14:textId="56836D44" w:rsidR="008B7410" w:rsidRPr="00D43EC8" w:rsidRDefault="008A0144">
      <w:pPr>
        <w:autoSpaceDE w:val="0"/>
        <w:autoSpaceDN w:val="0"/>
        <w:adjustRightInd w:val="0"/>
        <w:spacing w:line="480" w:lineRule="auto"/>
        <w:ind w:firstLine="360"/>
        <w:jc w:val="both"/>
        <w:rPr>
          <w:rFonts w:ascii="Times New Roman" w:hAnsi="Times New Roman" w:cs="Times New Roman"/>
          <w:color w:val="000000" w:themeColor="text1"/>
          <w:szCs w:val="24"/>
          <w:rPrChange w:id="1255" w:author="ZHANGM.H." w:date="2014-12-10T18:55:00Z">
            <w:rPr>
              <w:rFonts w:ascii="Times New Roman" w:hAnsi="Times New Roman" w:cs="Times New Roman"/>
              <w:szCs w:val="24"/>
            </w:rPr>
          </w:rPrChange>
        </w:rPr>
        <w:pPrChange w:id="1256" w:author="ZHANGM.H." w:date="2014-12-10T18:54:00Z">
          <w:pPr>
            <w:autoSpaceDE w:val="0"/>
            <w:autoSpaceDN w:val="0"/>
            <w:adjustRightInd w:val="0"/>
            <w:spacing w:line="360" w:lineRule="auto"/>
            <w:ind w:firstLine="360"/>
            <w:jc w:val="both"/>
          </w:pPr>
        </w:pPrChange>
      </w:pPr>
      <w:r w:rsidRPr="00D43EC8">
        <w:rPr>
          <w:rFonts w:ascii="Times New Roman" w:hAnsi="Times New Roman" w:cs="Times New Roman"/>
          <w:color w:val="000000" w:themeColor="text1"/>
          <w:szCs w:val="24"/>
          <w:rPrChange w:id="1257" w:author="ZHANGM.H." w:date="2014-12-10T18:55:00Z">
            <w:rPr>
              <w:rFonts w:ascii="Times New Roman" w:hAnsi="Times New Roman" w:cs="Times New Roman"/>
              <w:szCs w:val="24"/>
            </w:rPr>
          </w:rPrChange>
        </w:rPr>
        <w:lastRenderedPageBreak/>
        <w:t>Both methods have been used in the past to derive SCM large-scale forcing data in field experiments. One of the most widely used legacy data</w:t>
      </w:r>
      <w:ins w:id="1258" w:author="ZHANGM.H." w:date="2014-12-07T03:41:00Z">
        <w:r w:rsidR="00BD2902" w:rsidRPr="00D43EC8">
          <w:rPr>
            <w:rFonts w:ascii="Times New Roman" w:hAnsi="Times New Roman" w:cs="Times New Roman"/>
            <w:color w:val="000000" w:themeColor="text1"/>
            <w:szCs w:val="24"/>
            <w:rPrChange w:id="1259" w:author="ZHANGM.H." w:date="2014-12-10T18:55:00Z">
              <w:rPr>
                <w:rFonts w:ascii="Times New Roman" w:hAnsi="Times New Roman" w:cs="Times New Roman"/>
                <w:szCs w:val="24"/>
              </w:rPr>
            </w:rPrChange>
          </w:rPr>
          <w:t>sets</w:t>
        </w:r>
      </w:ins>
      <w:r w:rsidRPr="00D43EC8">
        <w:rPr>
          <w:rFonts w:ascii="Times New Roman" w:hAnsi="Times New Roman" w:cs="Times New Roman"/>
          <w:color w:val="000000" w:themeColor="text1"/>
          <w:szCs w:val="24"/>
          <w:rPrChange w:id="1260" w:author="ZHANGM.H." w:date="2014-12-10T18:55:00Z">
            <w:rPr>
              <w:rFonts w:ascii="Times New Roman" w:hAnsi="Times New Roman" w:cs="Times New Roman"/>
              <w:szCs w:val="24"/>
            </w:rPr>
          </w:rPrChange>
        </w:rPr>
        <w:t xml:space="preserve"> was from the Global Atmosphere Research Experiment (GARP) Atlantic Tropical Experiment (GATE) in 1974.  Ooyama (1987) derive the </w:t>
      </w:r>
      <w:r w:rsidR="000443CB" w:rsidRPr="00D43EC8">
        <w:rPr>
          <w:rFonts w:ascii="Times New Roman" w:hAnsi="Times New Roman" w:cs="Times New Roman"/>
          <w:color w:val="000000" w:themeColor="text1"/>
          <w:szCs w:val="24"/>
          <w:rPrChange w:id="1261" w:author="ZHANGM.H." w:date="2014-12-10T18:55:00Z">
            <w:rPr>
              <w:rFonts w:ascii="Times New Roman" w:hAnsi="Times New Roman" w:cs="Times New Roman"/>
              <w:szCs w:val="24"/>
            </w:rPr>
          </w:rPrChange>
        </w:rPr>
        <w:t xml:space="preserve">GATE </w:t>
      </w:r>
      <w:r w:rsidRPr="00D43EC8">
        <w:rPr>
          <w:rFonts w:ascii="Times New Roman" w:hAnsi="Times New Roman" w:cs="Times New Roman"/>
          <w:color w:val="000000" w:themeColor="text1"/>
          <w:szCs w:val="24"/>
          <w:rPrChange w:id="1262" w:author="ZHANGM.H." w:date="2014-12-10T18:55:00Z">
            <w:rPr>
              <w:rFonts w:ascii="Times New Roman" w:hAnsi="Times New Roman" w:cs="Times New Roman"/>
              <w:szCs w:val="24"/>
            </w:rPr>
          </w:rPrChange>
        </w:rPr>
        <w:t xml:space="preserve">objective analysis by designing a statistical regular grid method to which a penalty function is imposed to ensure smoothness of the fields.  </w:t>
      </w:r>
      <w:r w:rsidR="008B7410" w:rsidRPr="00D43EC8">
        <w:rPr>
          <w:rFonts w:ascii="Times New Roman" w:hAnsi="Times New Roman" w:cs="Times New Roman"/>
          <w:color w:val="000000" w:themeColor="text1"/>
          <w:szCs w:val="24"/>
          <w:rPrChange w:id="1263" w:author="ZHANGM.H." w:date="2014-12-10T18:55:00Z">
            <w:rPr>
              <w:rFonts w:ascii="Times New Roman" w:hAnsi="Times New Roman" w:cs="Times New Roman"/>
              <w:szCs w:val="24"/>
            </w:rPr>
          </w:rPrChange>
        </w:rPr>
        <w:t>While t</w:t>
      </w:r>
      <w:r w:rsidRPr="00D43EC8">
        <w:rPr>
          <w:rFonts w:ascii="Times New Roman" w:hAnsi="Times New Roman" w:cs="Times New Roman"/>
          <w:color w:val="000000" w:themeColor="text1"/>
          <w:szCs w:val="24"/>
          <w:rPrChange w:id="1264" w:author="ZHANGM.H." w:date="2014-12-10T18:55:00Z">
            <w:rPr>
              <w:rFonts w:ascii="Times New Roman" w:hAnsi="Times New Roman" w:cs="Times New Roman"/>
              <w:szCs w:val="24"/>
            </w:rPr>
          </w:rPrChange>
        </w:rPr>
        <w:t xml:space="preserve">he GATE data by Ooyama (1987) </w:t>
      </w:r>
      <w:del w:id="1265" w:author="Steve Ortega" w:date="2013-10-21T10:59:00Z">
        <w:r w:rsidRPr="00D43EC8" w:rsidDel="00AC4151">
          <w:rPr>
            <w:rFonts w:ascii="Times New Roman" w:hAnsi="Times New Roman" w:cs="Times New Roman"/>
            <w:color w:val="000000" w:themeColor="text1"/>
            <w:szCs w:val="24"/>
            <w:rPrChange w:id="1266" w:author="ZHANGM.H." w:date="2014-12-10T18:55:00Z">
              <w:rPr>
                <w:rFonts w:ascii="Times New Roman" w:hAnsi="Times New Roman" w:cs="Times New Roman"/>
                <w:szCs w:val="24"/>
              </w:rPr>
            </w:rPrChange>
          </w:rPr>
          <w:delText xml:space="preserve">data have </w:delText>
        </w:r>
      </w:del>
      <w:ins w:id="1267" w:author="Steve Ortega" w:date="2013-10-21T10:59:00Z">
        <w:r w:rsidR="00AC4151" w:rsidRPr="00D43EC8">
          <w:rPr>
            <w:rFonts w:ascii="Times New Roman" w:hAnsi="Times New Roman" w:cs="Times New Roman"/>
            <w:color w:val="000000" w:themeColor="text1"/>
            <w:szCs w:val="24"/>
            <w:rPrChange w:id="1268" w:author="ZHANGM.H." w:date="2014-12-10T18:55:00Z">
              <w:rPr>
                <w:rFonts w:ascii="Times New Roman" w:hAnsi="Times New Roman" w:cs="Times New Roman"/>
                <w:szCs w:val="24"/>
              </w:rPr>
            </w:rPrChange>
          </w:rPr>
          <w:t xml:space="preserve">has </w:t>
        </w:r>
      </w:ins>
      <w:r w:rsidRPr="00D43EC8">
        <w:rPr>
          <w:rFonts w:ascii="Times New Roman" w:hAnsi="Times New Roman" w:cs="Times New Roman"/>
          <w:color w:val="000000" w:themeColor="text1"/>
          <w:szCs w:val="24"/>
          <w:rPrChange w:id="1269" w:author="ZHANGM.H." w:date="2014-12-10T18:55:00Z">
            <w:rPr>
              <w:rFonts w:ascii="Times New Roman" w:hAnsi="Times New Roman" w:cs="Times New Roman"/>
              <w:szCs w:val="24"/>
            </w:rPr>
          </w:rPrChange>
        </w:rPr>
        <w:t xml:space="preserve">been widely used, a standard analysis algorithm is not available because many subjective procedures and </w:t>
      </w:r>
      <w:r w:rsidR="00F12DAC" w:rsidRPr="00D43EC8">
        <w:rPr>
          <w:rFonts w:ascii="Times New Roman" w:hAnsi="Times New Roman" w:cs="Times New Roman"/>
          <w:color w:val="000000" w:themeColor="text1"/>
          <w:szCs w:val="24"/>
          <w:rPrChange w:id="1270" w:author="ZHANGM.H." w:date="2014-12-10T18:55:00Z">
            <w:rPr>
              <w:rFonts w:ascii="Times New Roman" w:hAnsi="Times New Roman" w:cs="Times New Roman"/>
              <w:szCs w:val="24"/>
            </w:rPr>
          </w:rPrChange>
        </w:rPr>
        <w:t>judgment</w:t>
      </w:r>
      <w:ins w:id="1271" w:author="Steve Ortega" w:date="2013-10-21T10:59:00Z">
        <w:r w:rsidR="00AC4151" w:rsidRPr="00D43EC8">
          <w:rPr>
            <w:rFonts w:ascii="Times New Roman" w:hAnsi="Times New Roman" w:cs="Times New Roman"/>
            <w:color w:val="000000" w:themeColor="text1"/>
            <w:szCs w:val="24"/>
            <w:rPrChange w:id="1272" w:author="ZHANGM.H." w:date="2014-12-10T18:55:00Z">
              <w:rPr>
                <w:rFonts w:ascii="Times New Roman" w:hAnsi="Times New Roman" w:cs="Times New Roman"/>
                <w:szCs w:val="24"/>
              </w:rPr>
            </w:rPrChange>
          </w:rPr>
          <w:t>s</w:t>
        </w:r>
      </w:ins>
      <w:r w:rsidR="00F12DAC" w:rsidRPr="00D43EC8">
        <w:rPr>
          <w:rFonts w:ascii="Times New Roman" w:hAnsi="Times New Roman" w:cs="Times New Roman"/>
          <w:color w:val="000000" w:themeColor="text1"/>
          <w:szCs w:val="24"/>
          <w:rPrChange w:id="1273" w:author="ZHANGM.H." w:date="2014-12-10T18:55:00Z">
            <w:rPr>
              <w:rFonts w:ascii="Times New Roman" w:hAnsi="Times New Roman" w:cs="Times New Roman"/>
              <w:szCs w:val="24"/>
            </w:rPr>
          </w:rPrChange>
        </w:rPr>
        <w:t xml:space="preserve"> </w:t>
      </w:r>
      <w:r w:rsidR="008B7410" w:rsidRPr="00D43EC8">
        <w:rPr>
          <w:rFonts w:ascii="Times New Roman" w:hAnsi="Times New Roman" w:cs="Times New Roman"/>
          <w:color w:val="000000" w:themeColor="text1"/>
          <w:szCs w:val="24"/>
          <w:rPrChange w:id="1274" w:author="ZHANGM.H." w:date="2014-12-10T18:55:00Z">
            <w:rPr>
              <w:rFonts w:ascii="Times New Roman" w:hAnsi="Times New Roman" w:cs="Times New Roman"/>
              <w:szCs w:val="24"/>
            </w:rPr>
          </w:rPrChange>
        </w:rPr>
        <w:t>were</w:t>
      </w:r>
      <w:r w:rsidR="00F12DAC" w:rsidRPr="00D43EC8">
        <w:rPr>
          <w:rFonts w:ascii="Times New Roman" w:hAnsi="Times New Roman" w:cs="Times New Roman"/>
          <w:color w:val="000000" w:themeColor="text1"/>
          <w:szCs w:val="24"/>
          <w:rPrChange w:id="1275" w:author="ZHANGM.H." w:date="2014-12-10T18:55:00Z">
            <w:rPr>
              <w:rFonts w:ascii="Times New Roman" w:hAnsi="Times New Roman" w:cs="Times New Roman"/>
              <w:szCs w:val="24"/>
            </w:rPr>
          </w:rPrChange>
        </w:rPr>
        <w:t xml:space="preserve"> </w:t>
      </w:r>
      <w:r w:rsidR="000443CB" w:rsidRPr="00D43EC8">
        <w:rPr>
          <w:rFonts w:ascii="Times New Roman" w:hAnsi="Times New Roman" w:cs="Times New Roman"/>
          <w:color w:val="000000" w:themeColor="text1"/>
          <w:szCs w:val="24"/>
          <w:rPrChange w:id="1276" w:author="ZHANGM.H." w:date="2014-12-10T18:55:00Z">
            <w:rPr>
              <w:rFonts w:ascii="Times New Roman" w:hAnsi="Times New Roman" w:cs="Times New Roman"/>
              <w:szCs w:val="24"/>
            </w:rPr>
          </w:rPrChange>
        </w:rPr>
        <w:t xml:space="preserve">made </w:t>
      </w:r>
      <w:r w:rsidR="00F12DAC" w:rsidRPr="00D43EC8">
        <w:rPr>
          <w:rFonts w:ascii="Times New Roman" w:hAnsi="Times New Roman" w:cs="Times New Roman"/>
          <w:color w:val="000000" w:themeColor="text1"/>
          <w:szCs w:val="24"/>
          <w:rPrChange w:id="1277" w:author="ZHANGM.H." w:date="2014-12-10T18:55:00Z">
            <w:rPr>
              <w:rFonts w:ascii="Times New Roman" w:hAnsi="Times New Roman" w:cs="Times New Roman"/>
              <w:szCs w:val="24"/>
            </w:rPr>
          </w:rPrChange>
        </w:rPr>
        <w:t xml:space="preserve">through trial and error tests for each data point. </w:t>
      </w:r>
    </w:p>
    <w:p w14:paraId="64458CB6" w14:textId="39431604" w:rsidR="00DE41F8" w:rsidRPr="00D43EC8" w:rsidRDefault="008B7410">
      <w:pPr>
        <w:autoSpaceDE w:val="0"/>
        <w:autoSpaceDN w:val="0"/>
        <w:adjustRightInd w:val="0"/>
        <w:spacing w:line="480" w:lineRule="auto"/>
        <w:ind w:firstLine="360"/>
        <w:jc w:val="both"/>
        <w:rPr>
          <w:rFonts w:ascii="Times New Roman" w:hAnsi="Times New Roman" w:cs="Times New Roman"/>
          <w:color w:val="000000" w:themeColor="text1"/>
          <w:szCs w:val="24"/>
          <w:rPrChange w:id="1278" w:author="ZHANGM.H." w:date="2014-12-10T18:55:00Z">
            <w:rPr>
              <w:rFonts w:ascii="Times New Roman" w:hAnsi="Times New Roman" w:cs="Times New Roman"/>
              <w:szCs w:val="24"/>
            </w:rPr>
          </w:rPrChange>
        </w:rPr>
        <w:pPrChange w:id="1279" w:author="ZHANGM.H." w:date="2014-12-10T18:54:00Z">
          <w:pPr>
            <w:autoSpaceDE w:val="0"/>
            <w:autoSpaceDN w:val="0"/>
            <w:adjustRightInd w:val="0"/>
            <w:spacing w:line="360" w:lineRule="auto"/>
            <w:ind w:firstLine="360"/>
            <w:jc w:val="both"/>
          </w:pPr>
        </w:pPrChange>
      </w:pPr>
      <w:r w:rsidRPr="00D43EC8">
        <w:rPr>
          <w:rFonts w:ascii="Times New Roman" w:hAnsi="Times New Roman" w:cs="Times New Roman"/>
          <w:color w:val="000000" w:themeColor="text1"/>
          <w:szCs w:val="24"/>
          <w:rPrChange w:id="1280" w:author="ZHANGM.H." w:date="2014-12-10T18:55:00Z">
            <w:rPr>
              <w:rFonts w:ascii="Times New Roman" w:hAnsi="Times New Roman" w:cs="Times New Roman"/>
              <w:szCs w:val="24"/>
            </w:rPr>
          </w:rPrChange>
        </w:rPr>
        <w:t>Another widely used SCM forcing data were from the Tropical Ocean and Global Atmosphere Coupled Ocean–Atmospheric Response Experiment (TOGA COARE) from November 1992 to February 1993</w:t>
      </w:r>
      <w:r w:rsidR="009E66B2" w:rsidRPr="00D43EC8">
        <w:rPr>
          <w:rFonts w:ascii="Times New Roman" w:hAnsi="Times New Roman" w:cs="Times New Roman"/>
          <w:color w:val="000000" w:themeColor="text1"/>
          <w:szCs w:val="24"/>
          <w:rPrChange w:id="1281" w:author="ZHANGM.H." w:date="2014-12-10T18:55:00Z">
            <w:rPr>
              <w:rFonts w:ascii="Times New Roman" w:hAnsi="Times New Roman" w:cs="Times New Roman"/>
              <w:szCs w:val="24"/>
            </w:rPr>
          </w:rPrChange>
        </w:rPr>
        <w:t xml:space="preserve">. </w:t>
      </w:r>
      <w:r w:rsidRPr="00D43EC8">
        <w:rPr>
          <w:rFonts w:ascii="Times New Roman" w:hAnsi="Times New Roman" w:cs="Times New Roman"/>
          <w:color w:val="000000" w:themeColor="text1"/>
          <w:szCs w:val="24"/>
          <w:rPrChange w:id="1282" w:author="ZHANGM.H." w:date="2014-12-10T18:55:00Z">
            <w:rPr>
              <w:rFonts w:ascii="Times New Roman" w:hAnsi="Times New Roman" w:cs="Times New Roman"/>
              <w:szCs w:val="24"/>
            </w:rPr>
          </w:rPrChange>
        </w:rPr>
        <w:t xml:space="preserve"> Lin and Johnson (1996</w:t>
      </w:r>
      <w:r w:rsidR="009E66B2" w:rsidRPr="00D43EC8">
        <w:rPr>
          <w:rFonts w:ascii="Times New Roman" w:hAnsi="Times New Roman" w:cs="Times New Roman"/>
          <w:color w:val="000000" w:themeColor="text1"/>
          <w:szCs w:val="24"/>
          <w:rPrChange w:id="1283" w:author="ZHANGM.H." w:date="2014-12-10T18:55:00Z">
            <w:rPr>
              <w:rFonts w:ascii="Times New Roman" w:hAnsi="Times New Roman" w:cs="Times New Roman"/>
              <w:szCs w:val="24"/>
            </w:rPr>
          </w:rPrChange>
        </w:rPr>
        <w:t>)</w:t>
      </w:r>
      <w:r w:rsidRPr="00D43EC8">
        <w:rPr>
          <w:rFonts w:ascii="Times New Roman" w:hAnsi="Times New Roman" w:cs="Times New Roman"/>
          <w:color w:val="000000" w:themeColor="text1"/>
          <w:szCs w:val="24"/>
          <w:rPrChange w:id="1284" w:author="ZHANGM.H." w:date="2014-12-10T18:55:00Z">
            <w:rPr>
              <w:rFonts w:ascii="Times New Roman" w:hAnsi="Times New Roman" w:cs="Times New Roman"/>
              <w:szCs w:val="24"/>
            </w:rPr>
          </w:rPrChange>
        </w:rPr>
        <w:t xml:space="preserve"> used the </w:t>
      </w:r>
      <w:del w:id="1285" w:author="ZHANGM.H." w:date="2014-12-07T02:03:00Z">
        <w:r w:rsidRPr="00D43EC8" w:rsidDel="008F722B">
          <w:rPr>
            <w:rFonts w:ascii="Times New Roman" w:hAnsi="Times New Roman" w:cs="Times New Roman"/>
            <w:color w:val="000000" w:themeColor="text1"/>
            <w:szCs w:val="24"/>
            <w:rPrChange w:id="1286" w:author="ZHANGM.H." w:date="2014-12-10T18:55:00Z">
              <w:rPr>
                <w:rFonts w:ascii="Times New Roman" w:hAnsi="Times New Roman" w:cs="Times New Roman"/>
                <w:szCs w:val="24"/>
              </w:rPr>
            </w:rPrChange>
          </w:rPr>
          <w:delText xml:space="preserve">Barns </w:delText>
        </w:r>
      </w:del>
      <w:ins w:id="1287" w:author="ZHANGM.H." w:date="2014-12-07T02:03:00Z">
        <w:r w:rsidR="008F722B" w:rsidRPr="00D43EC8">
          <w:rPr>
            <w:rFonts w:ascii="Times New Roman" w:hAnsi="Times New Roman" w:cs="Times New Roman"/>
            <w:color w:val="000000" w:themeColor="text1"/>
            <w:szCs w:val="24"/>
            <w:rPrChange w:id="1288" w:author="ZHANGM.H." w:date="2014-12-10T18:55:00Z">
              <w:rPr>
                <w:rFonts w:ascii="Times New Roman" w:hAnsi="Times New Roman" w:cs="Times New Roman"/>
                <w:szCs w:val="24"/>
              </w:rPr>
            </w:rPrChange>
          </w:rPr>
          <w:t xml:space="preserve">Barnes </w:t>
        </w:r>
      </w:ins>
      <w:r w:rsidRPr="00D43EC8">
        <w:rPr>
          <w:rFonts w:ascii="Times New Roman" w:hAnsi="Times New Roman" w:cs="Times New Roman"/>
          <w:color w:val="000000" w:themeColor="text1"/>
          <w:szCs w:val="24"/>
          <w:rPrChange w:id="1289" w:author="ZHANGM.H." w:date="2014-12-10T18:55:00Z">
            <w:rPr>
              <w:rFonts w:ascii="Times New Roman" w:hAnsi="Times New Roman" w:cs="Times New Roman"/>
              <w:szCs w:val="24"/>
            </w:rPr>
          </w:rPrChange>
        </w:rPr>
        <w:t>analysis and the regular grid method</w:t>
      </w:r>
      <w:r w:rsidR="009E66B2" w:rsidRPr="00D43EC8">
        <w:rPr>
          <w:rFonts w:ascii="Times New Roman" w:hAnsi="Times New Roman" w:cs="Times New Roman"/>
          <w:color w:val="000000" w:themeColor="text1"/>
          <w:szCs w:val="24"/>
          <w:rPrChange w:id="1290" w:author="ZHANGM.H." w:date="2014-12-10T18:55:00Z">
            <w:rPr>
              <w:rFonts w:ascii="Times New Roman" w:hAnsi="Times New Roman" w:cs="Times New Roman"/>
              <w:szCs w:val="24"/>
            </w:rPr>
          </w:rPrChange>
        </w:rPr>
        <w:t xml:space="preserve"> to derive the forcing data</w:t>
      </w:r>
      <w:r w:rsidRPr="00D43EC8">
        <w:rPr>
          <w:rFonts w:ascii="Times New Roman" w:hAnsi="Times New Roman" w:cs="Times New Roman"/>
          <w:color w:val="000000" w:themeColor="text1"/>
          <w:szCs w:val="24"/>
          <w:rPrChange w:id="1291" w:author="ZHANGM.H." w:date="2014-12-10T18:55:00Z">
            <w:rPr>
              <w:rFonts w:ascii="Times New Roman" w:hAnsi="Times New Roman" w:cs="Times New Roman"/>
              <w:szCs w:val="24"/>
            </w:rPr>
          </w:rPrChange>
        </w:rPr>
        <w:t xml:space="preserve">. </w:t>
      </w:r>
      <w:del w:id="1292" w:author="ZHANGM.H." w:date="2013-10-22T11:02:00Z">
        <w:r w:rsidR="009E66B2" w:rsidRPr="00D43EC8" w:rsidDel="00C132C0">
          <w:rPr>
            <w:rFonts w:ascii="Times New Roman" w:hAnsi="Times New Roman" w:cs="Times New Roman"/>
            <w:color w:val="000000" w:themeColor="text1"/>
            <w:szCs w:val="24"/>
            <w:rPrChange w:id="1293" w:author="ZHANGM.H." w:date="2014-12-10T18:55:00Z">
              <w:rPr>
                <w:rFonts w:ascii="Times New Roman" w:hAnsi="Times New Roman" w:cs="Times New Roman"/>
                <w:szCs w:val="24"/>
              </w:rPr>
            </w:rPrChange>
          </w:rPr>
          <w:delText>They</w:delText>
        </w:r>
        <w:r w:rsidRPr="00D43EC8" w:rsidDel="00C132C0">
          <w:rPr>
            <w:rFonts w:ascii="Times New Roman" w:hAnsi="Times New Roman" w:cs="Times New Roman"/>
            <w:color w:val="000000" w:themeColor="text1"/>
            <w:szCs w:val="24"/>
            <w:rPrChange w:id="1294" w:author="ZHANGM.H." w:date="2014-12-10T18:55:00Z">
              <w:rPr>
                <w:rFonts w:ascii="Times New Roman" w:hAnsi="Times New Roman" w:cs="Times New Roman"/>
                <w:szCs w:val="24"/>
              </w:rPr>
            </w:rPrChange>
          </w:rPr>
          <w:delText xml:space="preserve"> also tried a cubic-spline mechanical fitting algorithm described in Ooyama (1987) and found that the results </w:delText>
        </w:r>
        <w:r w:rsidR="000443CB" w:rsidRPr="00D43EC8" w:rsidDel="00C132C0">
          <w:rPr>
            <w:rFonts w:ascii="Times New Roman" w:hAnsi="Times New Roman" w:cs="Times New Roman"/>
            <w:color w:val="000000" w:themeColor="text1"/>
            <w:szCs w:val="24"/>
            <w:rPrChange w:id="1295" w:author="ZHANGM.H." w:date="2014-12-10T18:55:00Z">
              <w:rPr>
                <w:rFonts w:ascii="Times New Roman" w:hAnsi="Times New Roman" w:cs="Times New Roman"/>
                <w:szCs w:val="24"/>
              </w:rPr>
            </w:rPrChange>
          </w:rPr>
          <w:delText>were</w:delText>
        </w:r>
        <w:r w:rsidRPr="00D43EC8" w:rsidDel="00C132C0">
          <w:rPr>
            <w:rFonts w:ascii="Times New Roman" w:hAnsi="Times New Roman" w:cs="Times New Roman"/>
            <w:color w:val="000000" w:themeColor="text1"/>
            <w:szCs w:val="24"/>
            <w:rPrChange w:id="1296" w:author="ZHANGM.H." w:date="2014-12-10T18:55:00Z">
              <w:rPr>
                <w:rFonts w:ascii="Times New Roman" w:hAnsi="Times New Roman" w:cs="Times New Roman"/>
                <w:szCs w:val="24"/>
              </w:rPr>
            </w:rPrChange>
          </w:rPr>
          <w:delText xml:space="preserve"> similar to those from the Barnes analysis. </w:delText>
        </w:r>
      </w:del>
      <w:ins w:id="1297" w:author="ZHANGM.H." w:date="2013-10-22T11:02:00Z">
        <w:r w:rsidR="00C132C0" w:rsidRPr="00D43EC8">
          <w:rPr>
            <w:rFonts w:ascii="Times New Roman" w:hAnsi="Times New Roman" w:cs="Times New Roman"/>
            <w:color w:val="000000" w:themeColor="text1"/>
            <w:szCs w:val="24"/>
            <w:rPrChange w:id="1298" w:author="ZHANGM.H." w:date="2014-12-10T18:55:00Z">
              <w:rPr>
                <w:rFonts w:ascii="Times New Roman" w:hAnsi="Times New Roman" w:cs="Times New Roman"/>
                <w:szCs w:val="24"/>
              </w:rPr>
            </w:rPrChange>
          </w:rPr>
          <w:t xml:space="preserve"> </w:t>
        </w:r>
      </w:ins>
      <w:r w:rsidRPr="00D43EC8">
        <w:rPr>
          <w:rFonts w:ascii="Times New Roman" w:hAnsi="Times New Roman" w:cs="Times New Roman"/>
          <w:color w:val="000000" w:themeColor="text1"/>
          <w:szCs w:val="24"/>
          <w:rPrChange w:id="1299" w:author="ZHANGM.H." w:date="2014-12-10T18:55:00Z">
            <w:rPr>
              <w:rFonts w:ascii="Times New Roman" w:hAnsi="Times New Roman" w:cs="Times New Roman"/>
              <w:szCs w:val="24"/>
            </w:rPr>
          </w:rPrChange>
        </w:rPr>
        <w:t xml:space="preserve">Frank et al. </w:t>
      </w:r>
      <w:r w:rsidR="009E66B2" w:rsidRPr="00D43EC8">
        <w:rPr>
          <w:rFonts w:ascii="Times New Roman" w:hAnsi="Times New Roman" w:cs="Times New Roman"/>
          <w:color w:val="000000" w:themeColor="text1"/>
          <w:szCs w:val="24"/>
          <w:rPrChange w:id="1300" w:author="ZHANGM.H." w:date="2014-12-10T18:55:00Z">
            <w:rPr>
              <w:rFonts w:ascii="Times New Roman" w:hAnsi="Times New Roman" w:cs="Times New Roman"/>
              <w:szCs w:val="24"/>
            </w:rPr>
          </w:rPrChange>
        </w:rPr>
        <w:t xml:space="preserve">(1996) </w:t>
      </w:r>
      <w:del w:id="1301" w:author="ZHANGM.H." w:date="2014-12-08T17:56:00Z">
        <w:r w:rsidR="009E66B2" w:rsidRPr="00D43EC8" w:rsidDel="0047441F">
          <w:rPr>
            <w:rFonts w:ascii="Times New Roman" w:hAnsi="Times New Roman" w:cs="Times New Roman"/>
            <w:color w:val="000000" w:themeColor="text1"/>
            <w:szCs w:val="24"/>
            <w:rPrChange w:id="1302" w:author="ZHANGM.H." w:date="2014-12-10T18:55:00Z">
              <w:rPr>
                <w:rFonts w:ascii="Times New Roman" w:hAnsi="Times New Roman" w:cs="Times New Roman"/>
                <w:szCs w:val="24"/>
              </w:rPr>
            </w:rPrChange>
          </w:rPr>
          <w:delText xml:space="preserve">also </w:delText>
        </w:r>
      </w:del>
      <w:r w:rsidR="009E66B2" w:rsidRPr="00D43EC8">
        <w:rPr>
          <w:rFonts w:ascii="Times New Roman" w:hAnsi="Times New Roman" w:cs="Times New Roman"/>
          <w:color w:val="000000" w:themeColor="text1"/>
          <w:szCs w:val="24"/>
          <w:rPrChange w:id="1303" w:author="ZHANGM.H." w:date="2014-12-10T18:55:00Z">
            <w:rPr>
              <w:rFonts w:ascii="Times New Roman" w:hAnsi="Times New Roman" w:cs="Times New Roman"/>
              <w:szCs w:val="24"/>
            </w:rPr>
          </w:rPrChange>
        </w:rPr>
        <w:t xml:space="preserve">analyzed the </w:t>
      </w:r>
      <w:r w:rsidRPr="00D43EC8">
        <w:rPr>
          <w:rFonts w:ascii="Times New Roman" w:hAnsi="Times New Roman" w:cs="Times New Roman"/>
          <w:color w:val="000000" w:themeColor="text1"/>
          <w:szCs w:val="24"/>
          <w:rPrChange w:id="1304" w:author="ZHANGM.H." w:date="2014-12-10T18:55:00Z">
            <w:rPr>
              <w:rFonts w:ascii="Times New Roman" w:hAnsi="Times New Roman" w:cs="Times New Roman"/>
              <w:szCs w:val="24"/>
            </w:rPr>
          </w:rPrChange>
        </w:rPr>
        <w:t xml:space="preserve">TOGA COARE data </w:t>
      </w:r>
      <w:del w:id="1305" w:author="ZHANGM.H." w:date="2014-12-08T17:56:00Z">
        <w:r w:rsidRPr="00D43EC8" w:rsidDel="0047441F">
          <w:rPr>
            <w:rFonts w:ascii="Times New Roman" w:hAnsi="Times New Roman" w:cs="Times New Roman"/>
            <w:color w:val="000000" w:themeColor="text1"/>
            <w:szCs w:val="24"/>
            <w:rPrChange w:id="1306" w:author="ZHANGM.H." w:date="2014-12-10T18:55:00Z">
              <w:rPr>
                <w:rFonts w:ascii="Times New Roman" w:hAnsi="Times New Roman" w:cs="Times New Roman"/>
                <w:szCs w:val="24"/>
              </w:rPr>
            </w:rPrChange>
          </w:rPr>
          <w:delText>but</w:delText>
        </w:r>
        <w:r w:rsidR="009E66B2" w:rsidRPr="00D43EC8" w:rsidDel="0047441F">
          <w:rPr>
            <w:rFonts w:ascii="Times New Roman" w:hAnsi="Times New Roman" w:cs="Times New Roman"/>
            <w:color w:val="000000" w:themeColor="text1"/>
            <w:szCs w:val="24"/>
            <w:rPrChange w:id="1307" w:author="ZHANGM.H." w:date="2014-12-10T18:55:00Z">
              <w:rPr>
                <w:rFonts w:ascii="Times New Roman" w:hAnsi="Times New Roman" w:cs="Times New Roman"/>
                <w:szCs w:val="24"/>
              </w:rPr>
            </w:rPrChange>
          </w:rPr>
          <w:delText xml:space="preserve"> used</w:delText>
        </w:r>
      </w:del>
      <w:ins w:id="1308" w:author="ZHANGM.H." w:date="2014-12-08T17:56:00Z">
        <w:r w:rsidR="0047441F" w:rsidRPr="00D43EC8">
          <w:rPr>
            <w:rFonts w:ascii="Times New Roman" w:hAnsi="Times New Roman" w:cs="Times New Roman"/>
            <w:color w:val="000000" w:themeColor="text1"/>
            <w:szCs w:val="24"/>
            <w:rPrChange w:id="1309" w:author="ZHANGM.H." w:date="2014-12-10T18:55:00Z">
              <w:rPr>
                <w:rFonts w:ascii="Times New Roman" w:hAnsi="Times New Roman" w:cs="Times New Roman"/>
                <w:szCs w:val="24"/>
              </w:rPr>
            </w:rPrChange>
          </w:rPr>
          <w:t>using</w:t>
        </w:r>
      </w:ins>
      <w:r w:rsidR="009E66B2" w:rsidRPr="00D43EC8">
        <w:rPr>
          <w:rFonts w:ascii="Times New Roman" w:hAnsi="Times New Roman" w:cs="Times New Roman"/>
          <w:color w:val="000000" w:themeColor="text1"/>
          <w:szCs w:val="24"/>
          <w:rPrChange w:id="1310" w:author="ZHANGM.H." w:date="2014-12-10T18:55:00Z">
            <w:rPr>
              <w:rFonts w:ascii="Times New Roman" w:hAnsi="Times New Roman" w:cs="Times New Roman"/>
              <w:szCs w:val="24"/>
            </w:rPr>
          </w:rPrChange>
        </w:rPr>
        <w:t xml:space="preserve"> the line-integral method.  </w:t>
      </w:r>
      <w:r w:rsidR="005C2F81" w:rsidRPr="00D43EC8">
        <w:rPr>
          <w:rFonts w:ascii="Times New Roman" w:hAnsi="Times New Roman" w:cs="Times New Roman"/>
          <w:color w:val="000000" w:themeColor="text1"/>
          <w:szCs w:val="24"/>
          <w:rPrChange w:id="1311" w:author="ZHANGM.H." w:date="2014-12-10T18:55:00Z">
            <w:rPr>
              <w:rFonts w:ascii="Times New Roman" w:hAnsi="Times New Roman" w:cs="Times New Roman"/>
              <w:szCs w:val="24"/>
            </w:rPr>
          </w:rPrChange>
        </w:rPr>
        <w:t>T</w:t>
      </w:r>
      <w:r w:rsidR="00DE41F8" w:rsidRPr="00D43EC8">
        <w:rPr>
          <w:rFonts w:ascii="Times New Roman" w:hAnsi="Times New Roman" w:cs="Times New Roman"/>
          <w:color w:val="000000" w:themeColor="text1"/>
          <w:szCs w:val="24"/>
          <w:rPrChange w:id="1312" w:author="ZHANGM.H." w:date="2014-12-10T18:55:00Z">
            <w:rPr>
              <w:rFonts w:ascii="Times New Roman" w:hAnsi="Times New Roman" w:cs="Times New Roman"/>
              <w:szCs w:val="24"/>
            </w:rPr>
          </w:rPrChange>
        </w:rPr>
        <w:t xml:space="preserve">he difference of the moisture budgets from these two analyses over the Intensive Flux Array (IFA) </w:t>
      </w:r>
      <w:del w:id="1313" w:author="ZHANGM.H." w:date="2013-10-22T11:02:00Z">
        <w:r w:rsidR="00C9113D" w:rsidRPr="00D43EC8" w:rsidDel="00C132C0">
          <w:rPr>
            <w:rFonts w:ascii="Times New Roman" w:hAnsi="Times New Roman" w:cs="Times New Roman"/>
            <w:color w:val="000000" w:themeColor="text1"/>
            <w:szCs w:val="24"/>
            <w:rPrChange w:id="1314" w:author="ZHANGM.H." w:date="2014-12-10T18:55:00Z">
              <w:rPr>
                <w:rFonts w:ascii="Times New Roman" w:hAnsi="Times New Roman" w:cs="Times New Roman"/>
                <w:szCs w:val="24"/>
              </w:rPr>
            </w:rPrChange>
          </w:rPr>
          <w:delText>can be</w:delText>
        </w:r>
      </w:del>
      <w:ins w:id="1315" w:author="ZHANGM.H." w:date="2013-10-22T11:02:00Z">
        <w:r w:rsidR="00C132C0" w:rsidRPr="00D43EC8">
          <w:rPr>
            <w:rFonts w:ascii="Times New Roman" w:hAnsi="Times New Roman" w:cs="Times New Roman"/>
            <w:color w:val="000000" w:themeColor="text1"/>
            <w:szCs w:val="24"/>
            <w:rPrChange w:id="1316" w:author="ZHANGM.H." w:date="2014-12-10T18:55:00Z">
              <w:rPr>
                <w:rFonts w:ascii="Times New Roman" w:hAnsi="Times New Roman" w:cs="Times New Roman"/>
                <w:szCs w:val="24"/>
              </w:rPr>
            </w:rPrChange>
          </w:rPr>
          <w:t>was</w:t>
        </w:r>
      </w:ins>
      <w:r w:rsidR="000443CB" w:rsidRPr="00D43EC8">
        <w:rPr>
          <w:rFonts w:ascii="Times New Roman" w:hAnsi="Times New Roman" w:cs="Times New Roman"/>
          <w:color w:val="000000" w:themeColor="text1"/>
          <w:szCs w:val="24"/>
          <w:rPrChange w:id="1317" w:author="ZHANGM.H." w:date="2014-12-10T18:55:00Z">
            <w:rPr>
              <w:rFonts w:ascii="Times New Roman" w:hAnsi="Times New Roman" w:cs="Times New Roman"/>
              <w:szCs w:val="24"/>
            </w:rPr>
          </w:rPrChange>
        </w:rPr>
        <w:t xml:space="preserve"> large</w:t>
      </w:r>
      <w:r w:rsidR="00C9113D" w:rsidRPr="00D43EC8">
        <w:rPr>
          <w:rFonts w:ascii="Times New Roman" w:hAnsi="Times New Roman" w:cs="Times New Roman"/>
          <w:color w:val="000000" w:themeColor="text1"/>
          <w:szCs w:val="24"/>
          <w:rPrChange w:id="1318" w:author="ZHANGM.H." w:date="2014-12-10T18:55:00Z">
            <w:rPr>
              <w:rFonts w:ascii="Times New Roman" w:hAnsi="Times New Roman" w:cs="Times New Roman"/>
              <w:szCs w:val="24"/>
            </w:rPr>
          </w:rPrChange>
        </w:rPr>
        <w:t>.</w:t>
      </w:r>
      <w:r w:rsidR="000443CB" w:rsidRPr="00D43EC8">
        <w:rPr>
          <w:rFonts w:ascii="Times New Roman" w:hAnsi="Times New Roman" w:cs="Times New Roman"/>
          <w:color w:val="000000" w:themeColor="text1"/>
          <w:szCs w:val="24"/>
          <w:rPrChange w:id="1319" w:author="ZHANGM.H." w:date="2014-12-10T18:55:00Z">
            <w:rPr>
              <w:rFonts w:ascii="Times New Roman" w:hAnsi="Times New Roman" w:cs="Times New Roman"/>
              <w:szCs w:val="24"/>
            </w:rPr>
          </w:rPrChange>
        </w:rPr>
        <w:t xml:space="preserve"> </w:t>
      </w:r>
      <w:proofErr w:type="gramStart"/>
      <w:r w:rsidR="000443CB" w:rsidRPr="00D43EC8">
        <w:rPr>
          <w:rFonts w:ascii="Times New Roman" w:hAnsi="Times New Roman" w:cs="Times New Roman"/>
          <w:color w:val="000000" w:themeColor="text1"/>
          <w:szCs w:val="24"/>
          <w:rPrChange w:id="1320" w:author="ZHANGM.H." w:date="2014-12-10T18:55:00Z">
            <w:rPr>
              <w:rFonts w:ascii="Times New Roman" w:hAnsi="Times New Roman" w:cs="Times New Roman"/>
              <w:szCs w:val="24"/>
            </w:rPr>
          </w:rPrChange>
        </w:rPr>
        <w:t xml:space="preserve">The time averaged </w:t>
      </w:r>
      <w:r w:rsidR="00DE41F8" w:rsidRPr="00D43EC8">
        <w:rPr>
          <w:rFonts w:ascii="Times New Roman" w:hAnsi="Times New Roman" w:cs="Times New Roman"/>
          <w:color w:val="000000" w:themeColor="text1"/>
          <w:szCs w:val="24"/>
          <w:rPrChange w:id="1321" w:author="ZHANGM.H." w:date="2014-12-10T18:55:00Z">
            <w:rPr>
              <w:rFonts w:ascii="Times New Roman" w:hAnsi="Times New Roman" w:cs="Times New Roman"/>
              <w:szCs w:val="24"/>
            </w:rPr>
          </w:rPrChange>
        </w:rPr>
        <w:t>diagnosed precipitation over the experiment period is 5.7–6.1 mm/day</w:t>
      </w:r>
      <w:r w:rsidR="005C2F81" w:rsidRPr="00D43EC8">
        <w:rPr>
          <w:rFonts w:ascii="Times New Roman" w:hAnsi="Times New Roman" w:cs="Times New Roman"/>
          <w:color w:val="000000" w:themeColor="text1"/>
          <w:szCs w:val="24"/>
          <w:rPrChange w:id="1322" w:author="ZHANGM.H." w:date="2014-12-10T18:55:00Z">
            <w:rPr>
              <w:rFonts w:ascii="Universal-GreekwithMathPi" w:hAnsi="Universal-GreekwithMathPi" w:cs="Universal-GreekwithMathPi"/>
              <w:szCs w:val="24"/>
            </w:rPr>
          </w:rPrChange>
        </w:rPr>
        <w:t xml:space="preserve"> in </w:t>
      </w:r>
      <w:r w:rsidR="00DE41F8" w:rsidRPr="00D43EC8">
        <w:rPr>
          <w:rFonts w:ascii="Times New Roman" w:hAnsi="Times New Roman" w:cs="Times New Roman"/>
          <w:color w:val="000000" w:themeColor="text1"/>
          <w:szCs w:val="24"/>
          <w:rPrChange w:id="1323" w:author="ZHANGM.H." w:date="2014-12-10T18:55:00Z">
            <w:rPr>
              <w:rFonts w:ascii="Times New Roman" w:hAnsi="Times New Roman" w:cs="Times New Roman"/>
              <w:szCs w:val="24"/>
            </w:rPr>
          </w:rPrChange>
        </w:rPr>
        <w:t>Lin and Johnson (1996) and 10.5–11.8 mm/day in Frank et al. (1996).</w:t>
      </w:r>
      <w:proofErr w:type="gramEnd"/>
      <w:r w:rsidR="00DE41F8" w:rsidRPr="00D43EC8">
        <w:rPr>
          <w:rFonts w:ascii="Times New Roman" w:hAnsi="Times New Roman" w:cs="Times New Roman"/>
          <w:color w:val="000000" w:themeColor="text1"/>
          <w:szCs w:val="24"/>
          <w:rPrChange w:id="1324" w:author="ZHANGM.H." w:date="2014-12-10T18:55:00Z">
            <w:rPr>
              <w:rFonts w:ascii="Times New Roman" w:hAnsi="Times New Roman" w:cs="Times New Roman"/>
              <w:szCs w:val="24"/>
            </w:rPr>
          </w:rPrChange>
        </w:rPr>
        <w:t xml:space="preserve"> </w:t>
      </w:r>
      <w:r w:rsidR="00C9113D" w:rsidRPr="00D43EC8">
        <w:rPr>
          <w:rFonts w:ascii="Times New Roman" w:hAnsi="Times New Roman" w:cs="Times New Roman"/>
          <w:color w:val="000000" w:themeColor="text1"/>
          <w:szCs w:val="24"/>
          <w:rPrChange w:id="1325" w:author="ZHANGM.H." w:date="2014-12-10T18:55:00Z">
            <w:rPr>
              <w:rFonts w:ascii="Times New Roman" w:hAnsi="Times New Roman" w:cs="Times New Roman"/>
              <w:szCs w:val="24"/>
            </w:rPr>
          </w:rPrChange>
        </w:rPr>
        <w:t xml:space="preserve"> </w:t>
      </w:r>
      <w:r w:rsidR="00DE41F8" w:rsidRPr="00D43EC8">
        <w:rPr>
          <w:rFonts w:ascii="Times New Roman" w:hAnsi="Times New Roman" w:cs="Times New Roman"/>
          <w:color w:val="000000" w:themeColor="text1"/>
          <w:szCs w:val="24"/>
          <w:rPrChange w:id="1326" w:author="ZHANGM.H." w:date="2014-12-10T18:55:00Z">
            <w:rPr>
              <w:rFonts w:ascii="Times New Roman" w:hAnsi="Times New Roman" w:cs="Times New Roman"/>
              <w:szCs w:val="24"/>
            </w:rPr>
          </w:rPrChange>
        </w:rPr>
        <w:t>Therefore,</w:t>
      </w:r>
      <w:r w:rsidR="005C2F81" w:rsidRPr="00D43EC8">
        <w:rPr>
          <w:rFonts w:ascii="Times New Roman" w:hAnsi="Times New Roman" w:cs="Times New Roman"/>
          <w:color w:val="000000" w:themeColor="text1"/>
          <w:szCs w:val="24"/>
          <w:rPrChange w:id="1327" w:author="ZHANGM.H." w:date="2014-12-10T18:55:00Z">
            <w:rPr>
              <w:rFonts w:ascii="Times New Roman" w:hAnsi="Times New Roman" w:cs="Times New Roman"/>
              <w:szCs w:val="24"/>
            </w:rPr>
          </w:rPrChange>
        </w:rPr>
        <w:t xml:space="preserve"> although the analyzed data can be used to study the qualitative temporal variation of the large-scale atmospheric phenomena such as the Maddan-Julian Oscillation (MJO), their use to simulate the observed cloud fields </w:t>
      </w:r>
      <w:r w:rsidR="000443CB" w:rsidRPr="00D43EC8">
        <w:rPr>
          <w:rFonts w:ascii="Times New Roman" w:hAnsi="Times New Roman" w:cs="Times New Roman"/>
          <w:color w:val="000000" w:themeColor="text1"/>
          <w:szCs w:val="24"/>
          <w:rPrChange w:id="1328" w:author="ZHANGM.H." w:date="2014-12-10T18:55:00Z">
            <w:rPr>
              <w:rFonts w:ascii="Times New Roman" w:hAnsi="Times New Roman" w:cs="Times New Roman"/>
              <w:szCs w:val="24"/>
            </w:rPr>
          </w:rPrChange>
        </w:rPr>
        <w:t xml:space="preserve">for direct comparison with transient measurements of clouds can </w:t>
      </w:r>
      <w:del w:id="1329" w:author="ZHANGM.H." w:date="2013-10-22T11:03:00Z">
        <w:r w:rsidR="000443CB" w:rsidRPr="00D43EC8" w:rsidDel="00C132C0">
          <w:rPr>
            <w:rFonts w:ascii="Times New Roman" w:hAnsi="Times New Roman" w:cs="Times New Roman"/>
            <w:color w:val="000000" w:themeColor="text1"/>
            <w:szCs w:val="24"/>
            <w:rPrChange w:id="1330" w:author="ZHANGM.H." w:date="2014-12-10T18:55:00Z">
              <w:rPr>
                <w:rFonts w:ascii="Times New Roman" w:hAnsi="Times New Roman" w:cs="Times New Roman"/>
                <w:szCs w:val="24"/>
              </w:rPr>
            </w:rPrChange>
          </w:rPr>
          <w:delText>be problematic</w:delText>
        </w:r>
      </w:del>
      <w:ins w:id="1331" w:author="ZHANGM.H." w:date="2013-10-22T11:03:00Z">
        <w:r w:rsidR="00C132C0" w:rsidRPr="00D43EC8">
          <w:rPr>
            <w:rFonts w:ascii="Times New Roman" w:hAnsi="Times New Roman" w:cs="Times New Roman"/>
            <w:color w:val="000000" w:themeColor="text1"/>
            <w:szCs w:val="24"/>
            <w:rPrChange w:id="1332" w:author="ZHANGM.H." w:date="2014-12-10T18:55:00Z">
              <w:rPr>
                <w:rFonts w:ascii="Times New Roman" w:hAnsi="Times New Roman" w:cs="Times New Roman"/>
                <w:szCs w:val="24"/>
              </w:rPr>
            </w:rPrChange>
          </w:rPr>
          <w:t xml:space="preserve">have large </w:t>
        </w:r>
      </w:ins>
      <w:ins w:id="1333" w:author="ZHANGM.H." w:date="2014-12-08T17:57:00Z">
        <w:r w:rsidR="0047441F" w:rsidRPr="00D43EC8">
          <w:rPr>
            <w:rFonts w:ascii="Times New Roman" w:hAnsi="Times New Roman" w:cs="Times New Roman"/>
            <w:color w:val="000000" w:themeColor="text1"/>
            <w:szCs w:val="24"/>
            <w:rPrChange w:id="1334" w:author="ZHANGM.H." w:date="2014-12-10T18:55:00Z">
              <w:rPr>
                <w:rFonts w:ascii="Times New Roman" w:hAnsi="Times New Roman" w:cs="Times New Roman"/>
                <w:szCs w:val="24"/>
              </w:rPr>
            </w:rPrChange>
          </w:rPr>
          <w:t>errors from the forcing data</w:t>
        </w:r>
      </w:ins>
      <w:r w:rsidR="000443CB" w:rsidRPr="00D43EC8">
        <w:rPr>
          <w:rFonts w:ascii="Times New Roman" w:hAnsi="Times New Roman" w:cs="Times New Roman"/>
          <w:color w:val="000000" w:themeColor="text1"/>
          <w:szCs w:val="24"/>
          <w:rPrChange w:id="1335" w:author="ZHANGM.H." w:date="2014-12-10T18:55:00Z">
            <w:rPr>
              <w:rFonts w:ascii="Times New Roman" w:hAnsi="Times New Roman" w:cs="Times New Roman"/>
              <w:szCs w:val="24"/>
            </w:rPr>
          </w:rPrChange>
        </w:rPr>
        <w:t>.</w:t>
      </w:r>
    </w:p>
    <w:p w14:paraId="0A929088" w14:textId="226866C3" w:rsidR="009E66B2" w:rsidRPr="00D43EC8" w:rsidRDefault="00DE41F8">
      <w:pPr>
        <w:autoSpaceDE w:val="0"/>
        <w:autoSpaceDN w:val="0"/>
        <w:adjustRightInd w:val="0"/>
        <w:spacing w:line="480" w:lineRule="auto"/>
        <w:ind w:firstLine="360"/>
        <w:jc w:val="both"/>
        <w:rPr>
          <w:rFonts w:ascii="Times New Roman" w:hAnsi="Times New Roman" w:cs="Times New Roman"/>
          <w:color w:val="000000" w:themeColor="text1"/>
          <w:szCs w:val="24"/>
          <w:rPrChange w:id="1336" w:author="ZHANGM.H." w:date="2014-12-10T18:55:00Z">
            <w:rPr>
              <w:rFonts w:ascii="Times New Roman" w:hAnsi="Times New Roman" w:cs="Times New Roman"/>
              <w:szCs w:val="24"/>
            </w:rPr>
          </w:rPrChange>
        </w:rPr>
        <w:pPrChange w:id="1337" w:author="ZHANGM.H." w:date="2014-12-10T18:54:00Z">
          <w:pPr>
            <w:autoSpaceDE w:val="0"/>
            <w:autoSpaceDN w:val="0"/>
            <w:adjustRightInd w:val="0"/>
            <w:spacing w:line="360" w:lineRule="auto"/>
            <w:ind w:firstLine="360"/>
            <w:jc w:val="both"/>
          </w:pPr>
        </w:pPrChange>
      </w:pPr>
      <w:del w:id="1338" w:author="ZHANGM.H." w:date="2013-10-22T11:03:00Z">
        <w:r w:rsidRPr="00D43EC8" w:rsidDel="00C132C0">
          <w:rPr>
            <w:rFonts w:ascii="Times New Roman" w:hAnsi="Times New Roman" w:cs="Times New Roman"/>
            <w:color w:val="000000" w:themeColor="text1"/>
            <w:szCs w:val="24"/>
            <w:rPrChange w:id="1339" w:author="ZHANGM.H." w:date="2014-12-10T18:55:00Z">
              <w:rPr>
                <w:rFonts w:ascii="Times New Roman" w:hAnsi="Times New Roman" w:cs="Times New Roman"/>
                <w:szCs w:val="24"/>
              </w:rPr>
            </w:rPrChange>
          </w:rPr>
          <w:delText>Large-scale</w:delText>
        </w:r>
      </w:del>
      <w:ins w:id="1340" w:author="ZHANGM.H." w:date="2013-10-22T11:03:00Z">
        <w:r w:rsidR="00C132C0" w:rsidRPr="00D43EC8">
          <w:rPr>
            <w:rFonts w:ascii="Times New Roman" w:hAnsi="Times New Roman" w:cs="Times New Roman"/>
            <w:color w:val="000000" w:themeColor="text1"/>
            <w:szCs w:val="24"/>
            <w:rPrChange w:id="1341" w:author="ZHANGM.H." w:date="2014-12-10T18:55:00Z">
              <w:rPr>
                <w:rFonts w:ascii="Times New Roman" w:hAnsi="Times New Roman" w:cs="Times New Roman"/>
                <w:szCs w:val="24"/>
              </w:rPr>
            </w:rPrChange>
          </w:rPr>
          <w:t>SCM</w:t>
        </w:r>
      </w:ins>
      <w:r w:rsidRPr="00D43EC8">
        <w:rPr>
          <w:rFonts w:ascii="Times New Roman" w:hAnsi="Times New Roman" w:cs="Times New Roman"/>
          <w:color w:val="000000" w:themeColor="text1"/>
          <w:szCs w:val="24"/>
          <w:rPrChange w:id="1342" w:author="ZHANGM.H." w:date="2014-12-10T18:55:00Z">
            <w:rPr>
              <w:rFonts w:ascii="Times New Roman" w:hAnsi="Times New Roman" w:cs="Times New Roman"/>
              <w:szCs w:val="24"/>
            </w:rPr>
          </w:rPrChange>
        </w:rPr>
        <w:t xml:space="preserve"> forcing data have been calculated for</w:t>
      </w:r>
      <w:r w:rsidR="009E66B2" w:rsidRPr="00D43EC8">
        <w:rPr>
          <w:rFonts w:ascii="Times New Roman" w:hAnsi="Times New Roman" w:cs="Times New Roman"/>
          <w:color w:val="000000" w:themeColor="text1"/>
          <w:szCs w:val="24"/>
          <w:rPrChange w:id="1343" w:author="ZHANGM.H." w:date="2014-12-10T18:55:00Z">
            <w:rPr>
              <w:rFonts w:ascii="Times New Roman" w:hAnsi="Times New Roman" w:cs="Times New Roman"/>
              <w:szCs w:val="24"/>
            </w:rPr>
          </w:rPrChange>
        </w:rPr>
        <w:t xml:space="preserve"> other shorter field experiments</w:t>
      </w:r>
      <w:r w:rsidRPr="00D43EC8">
        <w:rPr>
          <w:rFonts w:ascii="Times New Roman" w:hAnsi="Times New Roman" w:cs="Times New Roman"/>
          <w:color w:val="000000" w:themeColor="text1"/>
          <w:szCs w:val="24"/>
          <w:rPrChange w:id="1344" w:author="ZHANGM.H." w:date="2014-12-10T18:55:00Z">
            <w:rPr>
              <w:rFonts w:ascii="Times New Roman" w:hAnsi="Times New Roman" w:cs="Times New Roman"/>
              <w:szCs w:val="24"/>
            </w:rPr>
          </w:rPrChange>
        </w:rPr>
        <w:t xml:space="preserve">. Many of these are in regions of Asian </w:t>
      </w:r>
      <w:r w:rsidR="000443CB" w:rsidRPr="00D43EC8">
        <w:rPr>
          <w:rFonts w:ascii="Times New Roman" w:hAnsi="Times New Roman" w:cs="Times New Roman"/>
          <w:color w:val="000000" w:themeColor="text1"/>
          <w:szCs w:val="24"/>
          <w:rPrChange w:id="1345" w:author="ZHANGM.H." w:date="2014-12-10T18:55:00Z">
            <w:rPr>
              <w:rFonts w:ascii="Times New Roman" w:hAnsi="Times New Roman" w:cs="Times New Roman"/>
              <w:szCs w:val="24"/>
            </w:rPr>
          </w:rPrChange>
        </w:rPr>
        <w:t>and</w:t>
      </w:r>
      <w:r w:rsidRPr="00D43EC8">
        <w:rPr>
          <w:rFonts w:ascii="Times New Roman" w:hAnsi="Times New Roman" w:cs="Times New Roman"/>
          <w:color w:val="000000" w:themeColor="text1"/>
          <w:szCs w:val="24"/>
          <w:rPrChange w:id="1346" w:author="ZHANGM.H." w:date="2014-12-10T18:55:00Z">
            <w:rPr>
              <w:rFonts w:ascii="Times New Roman" w:hAnsi="Times New Roman" w:cs="Times New Roman"/>
              <w:szCs w:val="24"/>
            </w:rPr>
          </w:rPrChange>
        </w:rPr>
        <w:t xml:space="preserve"> Australian monsoons. They </w:t>
      </w:r>
      <w:r w:rsidR="000443CB" w:rsidRPr="00D43EC8">
        <w:rPr>
          <w:rFonts w:ascii="Times New Roman" w:hAnsi="Times New Roman" w:cs="Times New Roman"/>
          <w:color w:val="000000" w:themeColor="text1"/>
          <w:szCs w:val="24"/>
          <w:rPrChange w:id="1347" w:author="ZHANGM.H." w:date="2014-12-10T18:55:00Z">
            <w:rPr>
              <w:rFonts w:ascii="Times New Roman" w:hAnsi="Times New Roman" w:cs="Times New Roman"/>
              <w:szCs w:val="24"/>
            </w:rPr>
          </w:rPrChange>
        </w:rPr>
        <w:t>were</w:t>
      </w:r>
      <w:r w:rsidRPr="00D43EC8">
        <w:rPr>
          <w:rFonts w:ascii="Times New Roman" w:hAnsi="Times New Roman" w:cs="Times New Roman"/>
          <w:color w:val="000000" w:themeColor="text1"/>
          <w:szCs w:val="24"/>
          <w:rPrChange w:id="1348" w:author="ZHANGM.H." w:date="2014-12-10T18:55:00Z">
            <w:rPr>
              <w:rFonts w:ascii="Times New Roman" w:hAnsi="Times New Roman" w:cs="Times New Roman"/>
              <w:szCs w:val="24"/>
            </w:rPr>
          </w:rPrChange>
        </w:rPr>
        <w:t xml:space="preserve"> summarized in Zhang et al. </w:t>
      </w:r>
      <w:r w:rsidRPr="00D43EC8">
        <w:rPr>
          <w:rFonts w:ascii="Times New Roman" w:hAnsi="Times New Roman" w:cs="Times New Roman"/>
          <w:color w:val="000000" w:themeColor="text1"/>
          <w:szCs w:val="24"/>
          <w:rPrChange w:id="1349" w:author="ZHANGM.H." w:date="2014-12-10T18:55:00Z">
            <w:rPr>
              <w:rFonts w:ascii="Times New Roman" w:hAnsi="Times New Roman" w:cs="Times New Roman"/>
              <w:szCs w:val="24"/>
            </w:rPr>
          </w:rPrChange>
        </w:rPr>
        <w:lastRenderedPageBreak/>
        <w:t>(200</w:t>
      </w:r>
      <w:r w:rsidR="00792930" w:rsidRPr="00D43EC8">
        <w:rPr>
          <w:rFonts w:ascii="Times New Roman" w:hAnsi="Times New Roman" w:cs="Times New Roman"/>
          <w:color w:val="000000" w:themeColor="text1"/>
          <w:szCs w:val="24"/>
          <w:rPrChange w:id="1350" w:author="ZHANGM.H." w:date="2014-12-10T18:55:00Z">
            <w:rPr>
              <w:rFonts w:ascii="Times New Roman" w:hAnsi="Times New Roman" w:cs="Times New Roman"/>
              <w:szCs w:val="24"/>
            </w:rPr>
          </w:rPrChange>
        </w:rPr>
        <w:t>1</w:t>
      </w:r>
      <w:r w:rsidRPr="00D43EC8">
        <w:rPr>
          <w:rFonts w:ascii="Times New Roman" w:hAnsi="Times New Roman" w:cs="Times New Roman"/>
          <w:color w:val="000000" w:themeColor="text1"/>
          <w:szCs w:val="24"/>
          <w:rPrChange w:id="1351" w:author="ZHANGM.H." w:date="2014-12-10T18:55:00Z">
            <w:rPr>
              <w:rFonts w:ascii="Times New Roman" w:hAnsi="Times New Roman" w:cs="Times New Roman"/>
              <w:szCs w:val="24"/>
            </w:rPr>
          </w:rPrChange>
        </w:rPr>
        <w:t xml:space="preserve">). Uncertainties of the analyzed data </w:t>
      </w:r>
      <w:r w:rsidR="005C2F81" w:rsidRPr="00D43EC8">
        <w:rPr>
          <w:rFonts w:ascii="Times New Roman" w:hAnsi="Times New Roman" w:cs="Times New Roman"/>
          <w:color w:val="000000" w:themeColor="text1"/>
          <w:szCs w:val="24"/>
          <w:rPrChange w:id="1352" w:author="ZHANGM.H." w:date="2014-12-10T18:55:00Z">
            <w:rPr>
              <w:rFonts w:ascii="Times New Roman" w:hAnsi="Times New Roman" w:cs="Times New Roman"/>
              <w:szCs w:val="24"/>
            </w:rPr>
          </w:rPrChange>
        </w:rPr>
        <w:t>are likely similar to those in TOGA-COARE. These uncertainties represent fundamental limits of data f</w:t>
      </w:r>
      <w:r w:rsidR="000443CB" w:rsidRPr="00D43EC8">
        <w:rPr>
          <w:rFonts w:ascii="Times New Roman" w:hAnsi="Times New Roman" w:cs="Times New Roman"/>
          <w:color w:val="000000" w:themeColor="text1"/>
          <w:szCs w:val="24"/>
          <w:rPrChange w:id="1353" w:author="ZHANGM.H." w:date="2014-12-10T18:55:00Z">
            <w:rPr>
              <w:rFonts w:ascii="Times New Roman" w:hAnsi="Times New Roman" w:cs="Times New Roman"/>
              <w:szCs w:val="24"/>
            </w:rPr>
          </w:rPrChange>
        </w:rPr>
        <w:t>rom the balloon sounding arrays</w:t>
      </w:r>
      <w:del w:id="1354" w:author="ZHANGM.H." w:date="2013-10-22T11:04:00Z">
        <w:r w:rsidR="008B4F02" w:rsidRPr="00D43EC8" w:rsidDel="00C132C0">
          <w:rPr>
            <w:rFonts w:ascii="Times New Roman" w:hAnsi="Times New Roman" w:cs="Times New Roman"/>
            <w:color w:val="000000" w:themeColor="text1"/>
            <w:szCs w:val="24"/>
            <w:rPrChange w:id="1355" w:author="ZHANGM.H." w:date="2014-12-10T18:55:00Z">
              <w:rPr>
                <w:rFonts w:ascii="Times New Roman" w:hAnsi="Times New Roman" w:cs="Times New Roman"/>
                <w:szCs w:val="24"/>
              </w:rPr>
            </w:rPrChange>
          </w:rPr>
          <w:delText xml:space="preserve">: </w:delText>
        </w:r>
        <w:r w:rsidR="000443CB" w:rsidRPr="00D43EC8" w:rsidDel="00C132C0">
          <w:rPr>
            <w:rFonts w:ascii="Times New Roman" w:hAnsi="Times New Roman" w:cs="Times New Roman"/>
            <w:color w:val="000000" w:themeColor="text1"/>
            <w:szCs w:val="24"/>
            <w:rPrChange w:id="1356" w:author="ZHANGM.H." w:date="2014-12-10T18:55:00Z">
              <w:rPr>
                <w:rFonts w:ascii="Times New Roman" w:hAnsi="Times New Roman" w:cs="Times New Roman"/>
                <w:szCs w:val="24"/>
              </w:rPr>
            </w:rPrChange>
          </w:rPr>
          <w:delText xml:space="preserve"> </w:delText>
        </w:r>
      </w:del>
      <w:ins w:id="1357" w:author="ZHANGM.H." w:date="2013-10-22T11:04:00Z">
        <w:r w:rsidR="00C132C0" w:rsidRPr="00D43EC8">
          <w:rPr>
            <w:rFonts w:ascii="Times New Roman" w:hAnsi="Times New Roman" w:cs="Times New Roman"/>
            <w:color w:val="000000" w:themeColor="text1"/>
            <w:szCs w:val="24"/>
            <w:rPrChange w:id="1358" w:author="ZHANGM.H." w:date="2014-12-10T18:55:00Z">
              <w:rPr>
                <w:rFonts w:ascii="Times New Roman" w:hAnsi="Times New Roman" w:cs="Times New Roman"/>
                <w:szCs w:val="24"/>
              </w:rPr>
            </w:rPrChange>
          </w:rPr>
          <w:t xml:space="preserve"> caused by scale aliasing, as stated succinctly by Ooyama:  </w:t>
        </w:r>
      </w:ins>
      <w:r w:rsidR="00544E21" w:rsidRPr="00D43EC8">
        <w:rPr>
          <w:rFonts w:ascii="Times New Roman" w:hAnsi="Times New Roman" w:cs="Times New Roman"/>
          <w:color w:val="000000" w:themeColor="text1"/>
          <w:szCs w:val="24"/>
          <w:rPrChange w:id="1359" w:author="ZHANGM.H." w:date="2014-12-10T18:55:00Z">
            <w:rPr>
              <w:rFonts w:ascii="Times New Roman" w:hAnsi="Times New Roman" w:cs="Times New Roman"/>
              <w:szCs w:val="24"/>
            </w:rPr>
          </w:rPrChange>
        </w:rPr>
        <w:t>“To make</w:t>
      </w:r>
      <w:r w:rsidR="008B4F02" w:rsidRPr="00D43EC8">
        <w:rPr>
          <w:rFonts w:ascii="Times New Roman" w:hAnsi="Times New Roman" w:cs="Times New Roman"/>
          <w:color w:val="000000" w:themeColor="text1"/>
          <w:szCs w:val="24"/>
          <w:rPrChange w:id="1360" w:author="ZHANGM.H." w:date="2014-12-10T18:55:00Z">
            <w:rPr>
              <w:rFonts w:ascii="Times New Roman" w:hAnsi="Times New Roman" w:cs="Times New Roman"/>
              <w:szCs w:val="24"/>
            </w:rPr>
          </w:rPrChange>
        </w:rPr>
        <w:t xml:space="preserve"> gold, one must start with gold</w:t>
      </w:r>
      <w:ins w:id="1361" w:author="ZHANGM.H." w:date="2013-10-22T11:04:00Z">
        <w:r w:rsidR="00C132C0" w:rsidRPr="00D43EC8">
          <w:rPr>
            <w:rFonts w:ascii="Times New Roman" w:hAnsi="Times New Roman" w:cs="Times New Roman"/>
            <w:color w:val="000000" w:themeColor="text1"/>
            <w:szCs w:val="24"/>
            <w:rPrChange w:id="1362" w:author="ZHANGM.H." w:date="2014-12-10T18:55:00Z">
              <w:rPr>
                <w:rFonts w:ascii="Times New Roman" w:hAnsi="Times New Roman" w:cs="Times New Roman"/>
                <w:szCs w:val="24"/>
              </w:rPr>
            </w:rPrChange>
          </w:rPr>
          <w:t>.</w:t>
        </w:r>
      </w:ins>
      <w:r w:rsidR="00544E21" w:rsidRPr="00D43EC8">
        <w:rPr>
          <w:rFonts w:ascii="Times New Roman" w:hAnsi="Times New Roman" w:cs="Times New Roman"/>
          <w:color w:val="000000" w:themeColor="text1"/>
          <w:szCs w:val="24"/>
          <w:rPrChange w:id="1363" w:author="ZHANGM.H." w:date="2014-12-10T18:55:00Z">
            <w:rPr>
              <w:rFonts w:ascii="Times New Roman" w:hAnsi="Times New Roman" w:cs="Times New Roman"/>
              <w:szCs w:val="24"/>
            </w:rPr>
          </w:rPrChange>
        </w:rPr>
        <w:t>”</w:t>
      </w:r>
      <w:del w:id="1364" w:author="ZHANGM.H." w:date="2013-10-22T11:04:00Z">
        <w:r w:rsidR="008B4F02" w:rsidRPr="00D43EC8" w:rsidDel="00C132C0">
          <w:rPr>
            <w:rFonts w:ascii="Times New Roman" w:hAnsi="Times New Roman" w:cs="Times New Roman"/>
            <w:color w:val="000000" w:themeColor="text1"/>
            <w:szCs w:val="24"/>
            <w:rPrChange w:id="1365" w:author="ZHANGM.H." w:date="2014-12-10T18:55:00Z">
              <w:rPr>
                <w:rFonts w:ascii="Times New Roman" w:hAnsi="Times New Roman" w:cs="Times New Roman"/>
                <w:szCs w:val="24"/>
              </w:rPr>
            </w:rPrChange>
          </w:rPr>
          <w:delText xml:space="preserve"> (Ooyama, 1987).</w:delText>
        </w:r>
      </w:del>
    </w:p>
    <w:p w14:paraId="57B27CF0" w14:textId="6F7B440C" w:rsidR="00E4771F" w:rsidRPr="00D43EC8" w:rsidRDefault="00E4771F">
      <w:pPr>
        <w:spacing w:line="480" w:lineRule="auto"/>
        <w:ind w:firstLine="360"/>
        <w:jc w:val="both"/>
        <w:rPr>
          <w:rFonts w:ascii="Times New Roman" w:hAnsi="Times New Roman" w:cs="Times New Roman"/>
          <w:color w:val="000000" w:themeColor="text1"/>
          <w:szCs w:val="24"/>
          <w:rPrChange w:id="1366" w:author="ZHANGM.H." w:date="2014-12-10T18:55:00Z">
            <w:rPr>
              <w:rFonts w:ascii="Times New Roman" w:hAnsi="Times New Roman" w:cs="Times New Roman"/>
              <w:szCs w:val="24"/>
            </w:rPr>
          </w:rPrChange>
        </w:rPr>
        <w:pPrChange w:id="1367" w:author="ZHANGM.H." w:date="2014-12-10T18:54:00Z">
          <w:pPr>
            <w:spacing w:line="360" w:lineRule="auto"/>
            <w:ind w:firstLine="360"/>
            <w:jc w:val="both"/>
          </w:pPr>
        </w:pPrChange>
      </w:pPr>
      <w:r w:rsidRPr="00D43EC8">
        <w:rPr>
          <w:rFonts w:ascii="Times New Roman" w:hAnsi="Times New Roman" w:cs="Times New Roman"/>
          <w:color w:val="000000" w:themeColor="text1"/>
          <w:szCs w:val="24"/>
          <w:rPrChange w:id="1368" w:author="ZHANGM.H." w:date="2014-12-10T18:55:00Z">
            <w:rPr>
              <w:rFonts w:ascii="Times New Roman" w:hAnsi="Times New Roman" w:cs="Times New Roman"/>
              <w:szCs w:val="24"/>
            </w:rPr>
          </w:rPrChange>
        </w:rPr>
        <w:t xml:space="preserve">Atmospheric reanalysis or operational analysis </w:t>
      </w:r>
      <w:del w:id="1369" w:author="ZHANGM.H." w:date="2013-10-22T11:05:00Z">
        <w:r w:rsidRPr="00D43EC8" w:rsidDel="00C132C0">
          <w:rPr>
            <w:rFonts w:ascii="Times New Roman" w:hAnsi="Times New Roman" w:cs="Times New Roman"/>
            <w:color w:val="000000" w:themeColor="text1"/>
            <w:szCs w:val="24"/>
            <w:rPrChange w:id="1370" w:author="ZHANGM.H." w:date="2014-12-10T18:55:00Z">
              <w:rPr>
                <w:rFonts w:ascii="Times New Roman" w:hAnsi="Times New Roman" w:cs="Times New Roman"/>
                <w:szCs w:val="24"/>
              </w:rPr>
            </w:rPrChange>
          </w:rPr>
          <w:delText xml:space="preserve">products </w:delText>
        </w:r>
      </w:del>
      <w:r w:rsidRPr="00D43EC8">
        <w:rPr>
          <w:rFonts w:ascii="Times New Roman" w:hAnsi="Times New Roman" w:cs="Times New Roman"/>
          <w:color w:val="000000" w:themeColor="text1"/>
          <w:szCs w:val="24"/>
          <w:rPrChange w:id="1371" w:author="ZHANGM.H." w:date="2014-12-10T18:55:00Z">
            <w:rPr>
              <w:rFonts w:ascii="Times New Roman" w:hAnsi="Times New Roman" w:cs="Times New Roman"/>
              <w:szCs w:val="24"/>
            </w:rPr>
          </w:rPrChange>
        </w:rPr>
        <w:t xml:space="preserve">can </w:t>
      </w:r>
      <w:del w:id="1372" w:author="Steve Ortega" w:date="2013-10-21T11:00:00Z">
        <w:r w:rsidRPr="00D43EC8" w:rsidDel="00AC4151">
          <w:rPr>
            <w:rFonts w:ascii="Times New Roman" w:hAnsi="Times New Roman" w:cs="Times New Roman"/>
            <w:color w:val="000000" w:themeColor="text1"/>
            <w:szCs w:val="24"/>
            <w:rPrChange w:id="1373" w:author="ZHANGM.H." w:date="2014-12-10T18:55:00Z">
              <w:rPr>
                <w:rFonts w:ascii="Times New Roman" w:hAnsi="Times New Roman" w:cs="Times New Roman"/>
                <w:szCs w:val="24"/>
              </w:rPr>
            </w:rPrChange>
          </w:rPr>
          <w:delText xml:space="preserve">be </w:delText>
        </w:r>
      </w:del>
      <w:r w:rsidRPr="00D43EC8">
        <w:rPr>
          <w:rFonts w:ascii="Times New Roman" w:hAnsi="Times New Roman" w:cs="Times New Roman"/>
          <w:color w:val="000000" w:themeColor="text1"/>
          <w:szCs w:val="24"/>
          <w:rPrChange w:id="1374" w:author="ZHANGM.H." w:date="2014-12-10T18:55:00Z">
            <w:rPr>
              <w:rFonts w:ascii="Times New Roman" w:hAnsi="Times New Roman" w:cs="Times New Roman"/>
              <w:szCs w:val="24"/>
            </w:rPr>
          </w:rPrChange>
        </w:rPr>
        <w:t xml:space="preserve">also </w:t>
      </w:r>
      <w:ins w:id="1375" w:author="Steve Ortega" w:date="2013-10-21T11:00:00Z">
        <w:r w:rsidR="00AC4151" w:rsidRPr="00D43EC8">
          <w:rPr>
            <w:rFonts w:ascii="Times New Roman" w:hAnsi="Times New Roman" w:cs="Times New Roman"/>
            <w:color w:val="000000" w:themeColor="text1"/>
            <w:szCs w:val="24"/>
            <w:rPrChange w:id="1376" w:author="ZHANGM.H." w:date="2014-12-10T18:55:00Z">
              <w:rPr>
                <w:rFonts w:ascii="Times New Roman" w:hAnsi="Times New Roman" w:cs="Times New Roman"/>
                <w:szCs w:val="24"/>
              </w:rPr>
            </w:rPrChange>
          </w:rPr>
          <w:t xml:space="preserve">be </w:t>
        </w:r>
      </w:ins>
      <w:r w:rsidRPr="00D43EC8">
        <w:rPr>
          <w:rFonts w:ascii="Times New Roman" w:hAnsi="Times New Roman" w:cs="Times New Roman"/>
          <w:color w:val="000000" w:themeColor="text1"/>
          <w:szCs w:val="24"/>
          <w:rPrChange w:id="1377" w:author="ZHANGM.H." w:date="2014-12-10T18:55:00Z">
            <w:rPr>
              <w:rFonts w:ascii="Times New Roman" w:hAnsi="Times New Roman" w:cs="Times New Roman"/>
              <w:szCs w:val="24"/>
            </w:rPr>
          </w:rPrChange>
        </w:rPr>
        <w:t xml:space="preserve">used to obtain the large-scale forcing.  However, because the operational models suffer from biases of cloud and precipitation parameterizations </w:t>
      </w:r>
      <w:del w:id="1378" w:author="ZHANGM.H." w:date="2013-10-22T11:05:00Z">
        <w:r w:rsidR="00C9113D" w:rsidRPr="00D43EC8" w:rsidDel="00C132C0">
          <w:rPr>
            <w:rFonts w:ascii="Times New Roman" w:hAnsi="Times New Roman" w:cs="Times New Roman"/>
            <w:color w:val="000000" w:themeColor="text1"/>
            <w:szCs w:val="24"/>
            <w:rPrChange w:id="1379" w:author="ZHANGM.H." w:date="2014-12-10T18:55:00Z">
              <w:rPr>
                <w:rFonts w:ascii="Times New Roman" w:hAnsi="Times New Roman" w:cs="Times New Roman"/>
                <w:szCs w:val="24"/>
              </w:rPr>
            </w:rPrChange>
          </w:rPr>
          <w:delText xml:space="preserve">in the assimilation models </w:delText>
        </w:r>
      </w:del>
      <w:r w:rsidRPr="00D43EC8">
        <w:rPr>
          <w:rFonts w:ascii="Times New Roman" w:hAnsi="Times New Roman" w:cs="Times New Roman"/>
          <w:color w:val="000000" w:themeColor="text1"/>
          <w:szCs w:val="24"/>
          <w:rPrChange w:id="1380" w:author="ZHANGM.H." w:date="2014-12-10T18:55:00Z">
            <w:rPr>
              <w:rFonts w:ascii="Times New Roman" w:hAnsi="Times New Roman" w:cs="Times New Roman"/>
              <w:szCs w:val="24"/>
            </w:rPr>
          </w:rPrChange>
        </w:rPr>
        <w:t xml:space="preserve">that ARM aims to improve, these products are not </w:t>
      </w:r>
      <w:r w:rsidR="00C9113D" w:rsidRPr="00D43EC8">
        <w:rPr>
          <w:rFonts w:ascii="Times New Roman" w:hAnsi="Times New Roman" w:cs="Times New Roman"/>
          <w:color w:val="000000" w:themeColor="text1"/>
          <w:szCs w:val="24"/>
          <w:rPrChange w:id="1381" w:author="ZHANGM.H." w:date="2014-12-10T18:55:00Z">
            <w:rPr>
              <w:rFonts w:ascii="Times New Roman" w:hAnsi="Times New Roman" w:cs="Times New Roman"/>
              <w:szCs w:val="24"/>
            </w:rPr>
          </w:rPrChange>
        </w:rPr>
        <w:t xml:space="preserve">always </w:t>
      </w:r>
      <w:r w:rsidRPr="00D43EC8">
        <w:rPr>
          <w:rFonts w:ascii="Times New Roman" w:hAnsi="Times New Roman" w:cs="Times New Roman"/>
          <w:color w:val="000000" w:themeColor="text1"/>
          <w:szCs w:val="24"/>
          <w:rPrChange w:id="1382" w:author="ZHANGM.H." w:date="2014-12-10T18:55:00Z">
            <w:rPr>
              <w:rFonts w:ascii="Times New Roman" w:hAnsi="Times New Roman" w:cs="Times New Roman"/>
              <w:szCs w:val="24"/>
            </w:rPr>
          </w:rPrChange>
        </w:rPr>
        <w:t xml:space="preserve">suited for SCM results to be compared with observations. For example, operational models </w:t>
      </w:r>
      <w:r w:rsidR="00C9113D" w:rsidRPr="00D43EC8">
        <w:rPr>
          <w:rFonts w:ascii="Times New Roman" w:hAnsi="Times New Roman" w:cs="Times New Roman"/>
          <w:color w:val="000000" w:themeColor="text1"/>
          <w:szCs w:val="24"/>
          <w:rPrChange w:id="1383" w:author="ZHANGM.H." w:date="2014-12-10T18:55:00Z">
            <w:rPr>
              <w:rFonts w:ascii="Times New Roman" w:hAnsi="Times New Roman" w:cs="Times New Roman"/>
              <w:szCs w:val="24"/>
            </w:rPr>
          </w:rPrChange>
        </w:rPr>
        <w:t>typically</w:t>
      </w:r>
      <w:r w:rsidRPr="00D43EC8">
        <w:rPr>
          <w:rFonts w:ascii="Times New Roman" w:hAnsi="Times New Roman" w:cs="Times New Roman"/>
          <w:color w:val="000000" w:themeColor="text1"/>
          <w:szCs w:val="24"/>
          <w:rPrChange w:id="1384" w:author="ZHANGM.H." w:date="2014-12-10T18:55:00Z">
            <w:rPr>
              <w:rFonts w:ascii="Times New Roman" w:hAnsi="Times New Roman" w:cs="Times New Roman"/>
              <w:szCs w:val="24"/>
            </w:rPr>
          </w:rPrChange>
        </w:rPr>
        <w:t xml:space="preserve"> cannot simulate the timing and magnitude of observed precipitation, which implies bias</w:t>
      </w:r>
      <w:r w:rsidR="00C9113D" w:rsidRPr="00D43EC8">
        <w:rPr>
          <w:rFonts w:ascii="Times New Roman" w:hAnsi="Times New Roman" w:cs="Times New Roman"/>
          <w:color w:val="000000" w:themeColor="text1"/>
          <w:szCs w:val="24"/>
          <w:rPrChange w:id="1385" w:author="ZHANGM.H." w:date="2014-12-10T18:55:00Z">
            <w:rPr>
              <w:rFonts w:ascii="Times New Roman" w:hAnsi="Times New Roman" w:cs="Times New Roman"/>
              <w:szCs w:val="24"/>
            </w:rPr>
          </w:rPrChange>
        </w:rPr>
        <w:t xml:space="preserve"> </w:t>
      </w:r>
      <w:r w:rsidRPr="00D43EC8">
        <w:rPr>
          <w:rFonts w:ascii="Times New Roman" w:hAnsi="Times New Roman" w:cs="Times New Roman"/>
          <w:color w:val="000000" w:themeColor="text1"/>
          <w:szCs w:val="24"/>
          <w:rPrChange w:id="1386" w:author="ZHANGM.H." w:date="2014-12-10T18:55:00Z">
            <w:rPr>
              <w:rFonts w:ascii="Times New Roman" w:hAnsi="Times New Roman" w:cs="Times New Roman"/>
              <w:szCs w:val="24"/>
            </w:rPr>
          </w:rPrChange>
        </w:rPr>
        <w:t>in the large-scale velocity in these products.  Evaluations of the large-scale forcing in the ECMWF operational analysis and the North American Regional Reanalysis (NARR) have been done in Xie et al. (2003</w:t>
      </w:r>
      <w:r w:rsidR="003B4751" w:rsidRPr="00D43EC8">
        <w:rPr>
          <w:rFonts w:ascii="Times New Roman" w:hAnsi="Times New Roman" w:cs="Times New Roman"/>
          <w:color w:val="000000" w:themeColor="text1"/>
          <w:szCs w:val="24"/>
          <w:rPrChange w:id="1387" w:author="ZHANGM.H." w:date="2014-12-10T18:55:00Z">
            <w:rPr>
              <w:rFonts w:ascii="Times New Roman" w:hAnsi="Times New Roman" w:cs="Times New Roman"/>
              <w:szCs w:val="24"/>
            </w:rPr>
          </w:rPrChange>
        </w:rPr>
        <w:t>; 2006) and Kennedy</w:t>
      </w:r>
      <w:r w:rsidR="00C9113D" w:rsidRPr="00D43EC8">
        <w:rPr>
          <w:rFonts w:ascii="Times New Roman" w:hAnsi="Times New Roman" w:cs="Times New Roman"/>
          <w:color w:val="000000" w:themeColor="text1"/>
          <w:szCs w:val="24"/>
          <w:rPrChange w:id="1388" w:author="ZHANGM.H." w:date="2014-12-10T18:55:00Z">
            <w:rPr>
              <w:rFonts w:ascii="Times New Roman" w:hAnsi="Times New Roman" w:cs="Times New Roman"/>
              <w:szCs w:val="24"/>
            </w:rPr>
          </w:rPrChange>
        </w:rPr>
        <w:t xml:space="preserve"> et al.</w:t>
      </w:r>
      <w:r w:rsidRPr="00D43EC8">
        <w:rPr>
          <w:rFonts w:ascii="Times New Roman" w:hAnsi="Times New Roman" w:cs="Times New Roman"/>
          <w:color w:val="000000" w:themeColor="text1"/>
          <w:szCs w:val="24"/>
          <w:rPrChange w:id="1389" w:author="ZHANGM.H." w:date="2014-12-10T18:55:00Z">
            <w:rPr>
              <w:rFonts w:ascii="Times New Roman" w:hAnsi="Times New Roman" w:cs="Times New Roman"/>
              <w:szCs w:val="24"/>
            </w:rPr>
          </w:rPrChange>
        </w:rPr>
        <w:t xml:space="preserve"> </w:t>
      </w:r>
      <w:r w:rsidR="00C9113D" w:rsidRPr="00D43EC8">
        <w:rPr>
          <w:rFonts w:ascii="Times New Roman" w:hAnsi="Times New Roman" w:cs="Times New Roman"/>
          <w:color w:val="000000" w:themeColor="text1"/>
          <w:szCs w:val="24"/>
          <w:rPrChange w:id="1390" w:author="ZHANGM.H." w:date="2014-12-10T18:55:00Z">
            <w:rPr>
              <w:rFonts w:ascii="Times New Roman" w:hAnsi="Times New Roman" w:cs="Times New Roman"/>
              <w:szCs w:val="24"/>
            </w:rPr>
          </w:rPrChange>
        </w:rPr>
        <w:t>(</w:t>
      </w:r>
      <w:r w:rsidR="003B4751" w:rsidRPr="00D43EC8">
        <w:rPr>
          <w:rFonts w:ascii="Times New Roman" w:hAnsi="Times New Roman" w:cs="Times New Roman"/>
          <w:color w:val="000000" w:themeColor="text1"/>
          <w:szCs w:val="24"/>
          <w:rPrChange w:id="1391" w:author="ZHANGM.H." w:date="2014-12-10T18:55:00Z">
            <w:rPr>
              <w:rFonts w:ascii="Times New Roman" w:hAnsi="Times New Roman" w:cs="Times New Roman"/>
              <w:szCs w:val="24"/>
            </w:rPr>
          </w:rPrChange>
        </w:rPr>
        <w:t>2011</w:t>
      </w:r>
      <w:r w:rsidRPr="00D43EC8">
        <w:rPr>
          <w:rFonts w:ascii="Times New Roman" w:hAnsi="Times New Roman" w:cs="Times New Roman"/>
          <w:color w:val="000000" w:themeColor="text1"/>
          <w:szCs w:val="24"/>
          <w:rPrChange w:id="1392" w:author="ZHANGM.H." w:date="2014-12-10T18:55:00Z">
            <w:rPr>
              <w:rFonts w:ascii="Times New Roman" w:hAnsi="Times New Roman" w:cs="Times New Roman"/>
              <w:szCs w:val="24"/>
            </w:rPr>
          </w:rPrChange>
        </w:rPr>
        <w:t>)</w:t>
      </w:r>
      <w:ins w:id="1393" w:author="ZHANGM.H." w:date="2013-10-22T11:06:00Z">
        <w:r w:rsidR="00C132C0" w:rsidRPr="00D43EC8">
          <w:rPr>
            <w:rFonts w:ascii="Times New Roman" w:hAnsi="Times New Roman" w:cs="Times New Roman"/>
            <w:color w:val="000000" w:themeColor="text1"/>
            <w:szCs w:val="24"/>
            <w:rPrChange w:id="1394" w:author="ZHANGM.H." w:date="2014-12-10T18:55:00Z">
              <w:rPr>
                <w:rFonts w:ascii="Times New Roman" w:hAnsi="Times New Roman" w:cs="Times New Roman"/>
                <w:szCs w:val="24"/>
              </w:rPr>
            </w:rPrChange>
          </w:rPr>
          <w:t xml:space="preserve"> and it </w:t>
        </w:r>
      </w:ins>
      <w:ins w:id="1395" w:author="ZHANGM.H." w:date="2014-12-08T17:59:00Z">
        <w:r w:rsidR="0047441F" w:rsidRPr="00D43EC8">
          <w:rPr>
            <w:rFonts w:ascii="Times New Roman" w:hAnsi="Times New Roman" w:cs="Times New Roman"/>
            <w:color w:val="000000" w:themeColor="text1"/>
            <w:szCs w:val="24"/>
            <w:rPrChange w:id="1396" w:author="ZHANGM.H." w:date="2014-12-10T18:55:00Z">
              <w:rPr>
                <w:rFonts w:ascii="Times New Roman" w:hAnsi="Times New Roman" w:cs="Times New Roman"/>
                <w:szCs w:val="24"/>
              </w:rPr>
            </w:rPrChange>
          </w:rPr>
          <w:t>was</w:t>
        </w:r>
      </w:ins>
      <w:ins w:id="1397" w:author="ZHANGM.H." w:date="2013-10-22T11:06:00Z">
        <w:r w:rsidR="00C132C0" w:rsidRPr="00D43EC8">
          <w:rPr>
            <w:rFonts w:ascii="Times New Roman" w:hAnsi="Times New Roman" w:cs="Times New Roman"/>
            <w:color w:val="000000" w:themeColor="text1"/>
            <w:szCs w:val="24"/>
            <w:rPrChange w:id="1398" w:author="ZHANGM.H." w:date="2014-12-10T18:55:00Z">
              <w:rPr>
                <w:rFonts w:ascii="Times New Roman" w:hAnsi="Times New Roman" w:cs="Times New Roman"/>
                <w:szCs w:val="24"/>
              </w:rPr>
            </w:rPrChange>
          </w:rPr>
          <w:t xml:space="preserve"> shown that </w:t>
        </w:r>
      </w:ins>
      <w:ins w:id="1399" w:author="ZHANGM.H." w:date="2013-10-22T11:07:00Z">
        <w:r w:rsidR="00C132C0" w:rsidRPr="00D43EC8">
          <w:rPr>
            <w:rFonts w:ascii="Times New Roman" w:hAnsi="Times New Roman" w:cs="Times New Roman"/>
            <w:color w:val="000000" w:themeColor="text1"/>
            <w:szCs w:val="24"/>
            <w:rPrChange w:id="1400" w:author="ZHANGM.H." w:date="2014-12-10T18:55:00Z">
              <w:rPr>
                <w:rFonts w:ascii="Times New Roman" w:hAnsi="Times New Roman" w:cs="Times New Roman"/>
                <w:szCs w:val="24"/>
              </w:rPr>
            </w:rPrChange>
          </w:rPr>
          <w:t xml:space="preserve">cloud fields </w:t>
        </w:r>
      </w:ins>
      <w:ins w:id="1401" w:author="ZHANGM.H." w:date="2014-12-08T18:00:00Z">
        <w:r w:rsidR="0047441F" w:rsidRPr="00D43EC8">
          <w:rPr>
            <w:rFonts w:ascii="Times New Roman" w:hAnsi="Times New Roman" w:cs="Times New Roman"/>
            <w:color w:val="000000" w:themeColor="text1"/>
            <w:szCs w:val="24"/>
            <w:rPrChange w:id="1402" w:author="ZHANGM.H." w:date="2014-12-10T18:55:00Z">
              <w:rPr>
                <w:rFonts w:ascii="Times New Roman" w:hAnsi="Times New Roman" w:cs="Times New Roman"/>
                <w:szCs w:val="24"/>
              </w:rPr>
            </w:rPrChange>
          </w:rPr>
          <w:t xml:space="preserve">and vertical velocity </w:t>
        </w:r>
      </w:ins>
      <w:ins w:id="1403" w:author="ZHANGM.H." w:date="2013-10-22T11:07:00Z">
        <w:r w:rsidR="00C132C0" w:rsidRPr="00D43EC8">
          <w:rPr>
            <w:rFonts w:ascii="Times New Roman" w:hAnsi="Times New Roman" w:cs="Times New Roman"/>
            <w:color w:val="000000" w:themeColor="text1"/>
            <w:szCs w:val="24"/>
            <w:rPrChange w:id="1404" w:author="ZHANGM.H." w:date="2014-12-10T18:55:00Z">
              <w:rPr>
                <w:rFonts w:ascii="Times New Roman" w:hAnsi="Times New Roman" w:cs="Times New Roman"/>
                <w:szCs w:val="24"/>
              </w:rPr>
            </w:rPrChange>
          </w:rPr>
          <w:t>in thes</w:t>
        </w:r>
        <w:r w:rsidR="0047441F" w:rsidRPr="00D43EC8">
          <w:rPr>
            <w:rFonts w:ascii="Times New Roman" w:hAnsi="Times New Roman" w:cs="Times New Roman"/>
            <w:color w:val="000000" w:themeColor="text1"/>
            <w:szCs w:val="24"/>
            <w:rPrChange w:id="1405" w:author="ZHANGM.H." w:date="2014-12-10T18:55:00Z">
              <w:rPr>
                <w:rFonts w:ascii="Times New Roman" w:hAnsi="Times New Roman" w:cs="Times New Roman"/>
                <w:szCs w:val="24"/>
              </w:rPr>
            </w:rPrChange>
          </w:rPr>
          <w:t>e products contain large errors</w:t>
        </w:r>
      </w:ins>
      <w:ins w:id="1406" w:author="ZHANGM.H." w:date="2013-10-22T11:06:00Z">
        <w:r w:rsidR="00C132C0" w:rsidRPr="00D43EC8">
          <w:rPr>
            <w:rFonts w:ascii="Times New Roman" w:hAnsi="Times New Roman" w:cs="Times New Roman"/>
            <w:color w:val="000000" w:themeColor="text1"/>
            <w:szCs w:val="24"/>
            <w:rPrChange w:id="1407" w:author="ZHANGM.H." w:date="2014-12-10T18:55:00Z">
              <w:rPr>
                <w:rFonts w:ascii="Times New Roman" w:hAnsi="Times New Roman" w:cs="Times New Roman"/>
                <w:szCs w:val="24"/>
              </w:rPr>
            </w:rPrChange>
          </w:rPr>
          <w:t xml:space="preserve"> during precipitation events</w:t>
        </w:r>
      </w:ins>
      <w:r w:rsidRPr="00D43EC8">
        <w:rPr>
          <w:rFonts w:ascii="Times New Roman" w:hAnsi="Times New Roman" w:cs="Times New Roman"/>
          <w:color w:val="000000" w:themeColor="text1"/>
          <w:szCs w:val="24"/>
          <w:rPrChange w:id="1408" w:author="ZHANGM.H." w:date="2014-12-10T18:55:00Z">
            <w:rPr>
              <w:rFonts w:ascii="Times New Roman" w:hAnsi="Times New Roman" w:cs="Times New Roman"/>
              <w:szCs w:val="24"/>
            </w:rPr>
          </w:rPrChange>
        </w:rPr>
        <w:t xml:space="preserve">. </w:t>
      </w:r>
      <w:r w:rsidR="00C9113D" w:rsidRPr="00D43EC8">
        <w:rPr>
          <w:rFonts w:ascii="Times New Roman" w:hAnsi="Times New Roman" w:cs="Times New Roman"/>
          <w:color w:val="000000" w:themeColor="text1"/>
          <w:szCs w:val="24"/>
          <w:rPrChange w:id="1409" w:author="ZHANGM.H." w:date="2014-12-10T18:55:00Z">
            <w:rPr>
              <w:rFonts w:ascii="Times New Roman" w:hAnsi="Times New Roman" w:cs="Times New Roman"/>
              <w:szCs w:val="24"/>
            </w:rPr>
          </w:rPrChange>
        </w:rPr>
        <w:t xml:space="preserve"> </w:t>
      </w:r>
    </w:p>
    <w:p w14:paraId="5495AFE0" w14:textId="4BA05ACF" w:rsidR="000A2B4D" w:rsidRPr="00D43EC8" w:rsidRDefault="000A2B4D">
      <w:pPr>
        <w:spacing w:line="480" w:lineRule="auto"/>
        <w:jc w:val="both"/>
        <w:rPr>
          <w:rFonts w:ascii="Times New Roman" w:hAnsi="Times New Roman" w:cs="Times New Roman"/>
          <w:b/>
          <w:color w:val="000000" w:themeColor="text1"/>
          <w:szCs w:val="24"/>
          <w:rPrChange w:id="1410" w:author="ZHANGM.H." w:date="2014-12-10T18:59:00Z">
            <w:rPr>
              <w:rFonts w:ascii="Times New Roman" w:hAnsi="Times New Roman" w:cs="Times New Roman"/>
              <w:b/>
              <w:szCs w:val="24"/>
            </w:rPr>
          </w:rPrChange>
        </w:rPr>
        <w:pPrChange w:id="1411" w:author="ZHANGM.H." w:date="2014-12-10T18:54:00Z">
          <w:pPr>
            <w:spacing w:line="360" w:lineRule="auto"/>
            <w:jc w:val="both"/>
          </w:pPr>
        </w:pPrChange>
      </w:pPr>
      <w:r w:rsidRPr="00D43EC8">
        <w:rPr>
          <w:rFonts w:ascii="Times New Roman" w:hAnsi="Times New Roman" w:cs="Times New Roman"/>
          <w:b/>
          <w:color w:val="000000" w:themeColor="text1"/>
          <w:szCs w:val="24"/>
          <w:rPrChange w:id="1412" w:author="ZHANGM.H." w:date="2014-12-10T18:59:00Z">
            <w:rPr>
              <w:rFonts w:ascii="Times New Roman" w:hAnsi="Times New Roman" w:cs="Times New Roman"/>
              <w:b/>
              <w:szCs w:val="24"/>
            </w:rPr>
          </w:rPrChange>
        </w:rPr>
        <w:t xml:space="preserve">1.5 The ARM variational analysis </w:t>
      </w:r>
      <w:ins w:id="1413" w:author="ZHANGM.H." w:date="2014-12-08T18:27:00Z">
        <w:r w:rsidR="00373D4A" w:rsidRPr="00D43EC8">
          <w:rPr>
            <w:rFonts w:ascii="Times New Roman" w:hAnsi="Times New Roman" w:cs="Times New Roman"/>
            <w:b/>
            <w:color w:val="000000" w:themeColor="text1"/>
            <w:szCs w:val="24"/>
            <w:rPrChange w:id="1414" w:author="ZHANGM.H." w:date="2014-12-10T18:59:00Z">
              <w:rPr>
                <w:rFonts w:ascii="Times New Roman" w:hAnsi="Times New Roman" w:cs="Times New Roman"/>
                <w:b/>
                <w:szCs w:val="24"/>
              </w:rPr>
            </w:rPrChange>
          </w:rPr>
          <w:t xml:space="preserve">method </w:t>
        </w:r>
      </w:ins>
      <w:del w:id="1415" w:author="ZHANGM.H." w:date="2014-12-10T18:59:00Z">
        <w:r w:rsidRPr="00D43EC8" w:rsidDel="00D43EC8">
          <w:rPr>
            <w:rFonts w:ascii="Times New Roman" w:hAnsi="Times New Roman" w:cs="Times New Roman"/>
            <w:b/>
            <w:color w:val="000000" w:themeColor="text1"/>
            <w:szCs w:val="24"/>
            <w:rPrChange w:id="1416" w:author="ZHANGM.H." w:date="2014-12-10T18:59:00Z">
              <w:rPr>
                <w:rFonts w:ascii="Times New Roman" w:hAnsi="Times New Roman" w:cs="Times New Roman"/>
                <w:b/>
                <w:szCs w:val="24"/>
              </w:rPr>
            </w:rPrChange>
          </w:rPr>
          <w:delText>of forcing data</w:delText>
        </w:r>
      </w:del>
      <w:ins w:id="1417" w:author="ZHANGM.H." w:date="2014-12-10T18:59:00Z">
        <w:r w:rsidR="00D43EC8">
          <w:rPr>
            <w:rFonts w:ascii="Times New Roman" w:hAnsi="Times New Roman" w:cs="Times New Roman"/>
            <w:b/>
            <w:color w:val="000000" w:themeColor="text1"/>
            <w:szCs w:val="24"/>
          </w:rPr>
          <w:t xml:space="preserve"> </w:t>
        </w:r>
      </w:ins>
    </w:p>
    <w:p w14:paraId="33A90E6A" w14:textId="32B3C2DC" w:rsidR="00D516C9" w:rsidRPr="00D43EC8" w:rsidRDefault="00D516C9">
      <w:pPr>
        <w:autoSpaceDE w:val="0"/>
        <w:autoSpaceDN w:val="0"/>
        <w:adjustRightInd w:val="0"/>
        <w:spacing w:line="480" w:lineRule="auto"/>
        <w:ind w:firstLine="360"/>
        <w:jc w:val="both"/>
        <w:rPr>
          <w:rFonts w:ascii="Times New Roman" w:hAnsi="Times New Roman" w:cs="Times New Roman"/>
          <w:color w:val="000000" w:themeColor="text1"/>
          <w:szCs w:val="24"/>
          <w:rPrChange w:id="1418" w:author="ZHANGM.H." w:date="2014-12-10T18:55:00Z">
            <w:rPr>
              <w:rFonts w:ascii="Times New Roman" w:hAnsi="Times New Roman"/>
              <w:szCs w:val="24"/>
            </w:rPr>
          </w:rPrChange>
        </w:rPr>
        <w:pPrChange w:id="1419" w:author="ZHANGM.H." w:date="2014-12-10T18:54:00Z">
          <w:pPr>
            <w:autoSpaceDE w:val="0"/>
            <w:autoSpaceDN w:val="0"/>
            <w:adjustRightInd w:val="0"/>
            <w:spacing w:line="360" w:lineRule="auto"/>
            <w:ind w:firstLine="360"/>
            <w:jc w:val="both"/>
          </w:pPr>
        </w:pPrChange>
      </w:pPr>
      <w:r w:rsidRPr="00D43EC8">
        <w:rPr>
          <w:rFonts w:ascii="Times New Roman" w:hAnsi="Times New Roman" w:cs="Times New Roman"/>
          <w:color w:val="000000" w:themeColor="text1"/>
          <w:szCs w:val="24"/>
          <w:rPrChange w:id="1420" w:author="ZHANGM.H." w:date="2014-12-10T18:55:00Z">
            <w:rPr>
              <w:rFonts w:ascii="Times New Roman" w:hAnsi="Times New Roman" w:cs="Times New Roman"/>
              <w:szCs w:val="24"/>
            </w:rPr>
          </w:rPrChange>
        </w:rPr>
        <w:t xml:space="preserve">Recognizing the </w:t>
      </w:r>
      <w:r w:rsidR="00C9113D" w:rsidRPr="00D43EC8">
        <w:rPr>
          <w:rFonts w:ascii="Times New Roman" w:hAnsi="Times New Roman" w:cs="Times New Roman"/>
          <w:color w:val="000000" w:themeColor="text1"/>
          <w:szCs w:val="24"/>
          <w:rPrChange w:id="1421" w:author="ZHANGM.H." w:date="2014-12-10T18:55:00Z">
            <w:rPr>
              <w:rFonts w:ascii="Times New Roman" w:hAnsi="Times New Roman" w:cs="Times New Roman"/>
              <w:szCs w:val="24"/>
            </w:rPr>
          </w:rPrChange>
        </w:rPr>
        <w:t xml:space="preserve">accuracy </w:t>
      </w:r>
      <w:r w:rsidRPr="00D43EC8">
        <w:rPr>
          <w:rFonts w:ascii="Times New Roman" w:hAnsi="Times New Roman" w:cs="Times New Roman"/>
          <w:color w:val="000000" w:themeColor="text1"/>
          <w:szCs w:val="24"/>
          <w:rPrChange w:id="1422" w:author="ZHANGM.H." w:date="2014-12-10T18:55:00Z">
            <w:rPr>
              <w:rFonts w:ascii="Times New Roman" w:hAnsi="Times New Roman" w:cs="Times New Roman"/>
              <w:szCs w:val="24"/>
            </w:rPr>
          </w:rPrChange>
        </w:rPr>
        <w:t xml:space="preserve">limit </w:t>
      </w:r>
      <w:r w:rsidR="00C9113D" w:rsidRPr="00D43EC8">
        <w:rPr>
          <w:rFonts w:ascii="Times New Roman" w:hAnsi="Times New Roman" w:cs="Times New Roman"/>
          <w:color w:val="000000" w:themeColor="text1"/>
          <w:szCs w:val="24"/>
          <w:rPrChange w:id="1423" w:author="ZHANGM.H." w:date="2014-12-10T18:55:00Z">
            <w:rPr>
              <w:rFonts w:ascii="Times New Roman" w:hAnsi="Times New Roman" w:cs="Times New Roman"/>
              <w:szCs w:val="24"/>
            </w:rPr>
          </w:rPrChange>
        </w:rPr>
        <w:t>in</w:t>
      </w:r>
      <w:r w:rsidR="008B4F02" w:rsidRPr="00D43EC8">
        <w:rPr>
          <w:rFonts w:ascii="Times New Roman" w:hAnsi="Times New Roman" w:cs="Times New Roman"/>
          <w:color w:val="000000" w:themeColor="text1"/>
          <w:szCs w:val="24"/>
          <w:rPrChange w:id="1424" w:author="ZHANGM.H." w:date="2014-12-10T18:55:00Z">
            <w:rPr>
              <w:rFonts w:ascii="Times New Roman" w:hAnsi="Times New Roman" w:cs="Times New Roman"/>
              <w:szCs w:val="24"/>
            </w:rPr>
          </w:rPrChange>
        </w:rPr>
        <w:t xml:space="preserve"> large-scale forcing data and the need of </w:t>
      </w:r>
      <w:r w:rsidRPr="00D43EC8">
        <w:rPr>
          <w:rFonts w:ascii="Times New Roman" w:hAnsi="Times New Roman" w:cs="Times New Roman"/>
          <w:color w:val="000000" w:themeColor="text1"/>
          <w:szCs w:val="24"/>
          <w:rPrChange w:id="1425" w:author="ZHANGM.H." w:date="2014-12-10T18:55:00Z">
            <w:rPr>
              <w:rFonts w:ascii="Times New Roman" w:hAnsi="Times New Roman" w:cs="Times New Roman"/>
              <w:szCs w:val="24"/>
            </w:rPr>
          </w:rPrChange>
        </w:rPr>
        <w:t xml:space="preserve">transient forcing data </w:t>
      </w:r>
      <w:r w:rsidR="00C9113D" w:rsidRPr="00D43EC8">
        <w:rPr>
          <w:rFonts w:ascii="Times New Roman" w:hAnsi="Times New Roman" w:cs="Times New Roman"/>
          <w:color w:val="000000" w:themeColor="text1"/>
          <w:szCs w:val="24"/>
          <w:rPrChange w:id="1426" w:author="ZHANGM.H." w:date="2014-12-10T18:55:00Z">
            <w:rPr>
              <w:rFonts w:ascii="Times New Roman" w:hAnsi="Times New Roman" w:cs="Times New Roman"/>
              <w:szCs w:val="24"/>
            </w:rPr>
          </w:rPrChange>
        </w:rPr>
        <w:t>in ARM</w:t>
      </w:r>
      <w:r w:rsidRPr="00D43EC8">
        <w:rPr>
          <w:rFonts w:ascii="Times New Roman" w:hAnsi="Times New Roman" w:cs="Times New Roman"/>
          <w:color w:val="000000" w:themeColor="text1"/>
          <w:szCs w:val="24"/>
          <w:rPrChange w:id="1427" w:author="ZHANGM.H." w:date="2014-12-10T18:55:00Z">
            <w:rPr>
              <w:rFonts w:ascii="Times New Roman" w:hAnsi="Times New Roman" w:cs="Times New Roman"/>
              <w:szCs w:val="24"/>
            </w:rPr>
          </w:rPrChange>
        </w:rPr>
        <w:t xml:space="preserve">, </w:t>
      </w:r>
      <w:r w:rsidR="008B4F02" w:rsidRPr="00D43EC8">
        <w:rPr>
          <w:rFonts w:ascii="Times New Roman" w:hAnsi="Times New Roman" w:cs="Times New Roman"/>
          <w:color w:val="000000" w:themeColor="text1"/>
          <w:szCs w:val="24"/>
          <w:rPrChange w:id="1428" w:author="ZHANGM.H." w:date="2014-12-10T18:55:00Z">
            <w:rPr>
              <w:rFonts w:ascii="Times New Roman" w:hAnsi="Times New Roman" w:cs="Times New Roman"/>
              <w:szCs w:val="24"/>
            </w:rPr>
          </w:rPrChange>
        </w:rPr>
        <w:t>Zhang and Lin (199</w:t>
      </w:r>
      <w:ins w:id="1429" w:author="ZHANGM.H." w:date="2014-12-08T18:04:00Z">
        <w:r w:rsidR="009A141F" w:rsidRPr="00D43EC8">
          <w:rPr>
            <w:rFonts w:ascii="Times New Roman" w:hAnsi="Times New Roman" w:cs="Times New Roman"/>
            <w:color w:val="000000" w:themeColor="text1"/>
            <w:szCs w:val="24"/>
            <w:rPrChange w:id="1430" w:author="ZHANGM.H." w:date="2014-12-10T18:55:00Z">
              <w:rPr>
                <w:rFonts w:ascii="Times New Roman" w:hAnsi="Times New Roman" w:cs="Times New Roman"/>
                <w:szCs w:val="24"/>
              </w:rPr>
            </w:rPrChange>
          </w:rPr>
          <w:t>7</w:t>
        </w:r>
      </w:ins>
      <w:del w:id="1431" w:author="ZHANGM.H." w:date="2014-12-08T18:04:00Z">
        <w:r w:rsidR="008B4F02" w:rsidRPr="00D43EC8" w:rsidDel="009A141F">
          <w:rPr>
            <w:rFonts w:ascii="Times New Roman" w:hAnsi="Times New Roman" w:cs="Times New Roman"/>
            <w:color w:val="000000" w:themeColor="text1"/>
            <w:szCs w:val="24"/>
            <w:rPrChange w:id="1432" w:author="ZHANGM.H." w:date="2014-12-10T18:55:00Z">
              <w:rPr>
                <w:rFonts w:ascii="Times New Roman" w:hAnsi="Times New Roman" w:cs="Times New Roman"/>
                <w:szCs w:val="24"/>
              </w:rPr>
            </w:rPrChange>
          </w:rPr>
          <w:delText>6</w:delText>
        </w:r>
      </w:del>
      <w:r w:rsidR="008B4F02" w:rsidRPr="00D43EC8">
        <w:rPr>
          <w:rFonts w:ascii="Times New Roman" w:hAnsi="Times New Roman" w:cs="Times New Roman"/>
          <w:color w:val="000000" w:themeColor="text1"/>
          <w:szCs w:val="24"/>
          <w:rPrChange w:id="1433" w:author="ZHANGM.H." w:date="2014-12-10T18:55:00Z">
            <w:rPr>
              <w:rFonts w:ascii="Times New Roman" w:hAnsi="Times New Roman" w:cs="Times New Roman"/>
              <w:szCs w:val="24"/>
            </w:rPr>
          </w:rPrChange>
        </w:rPr>
        <w:t>)</w:t>
      </w:r>
      <w:r w:rsidRPr="00D43EC8">
        <w:rPr>
          <w:rFonts w:ascii="Times New Roman" w:hAnsi="Times New Roman" w:cs="Times New Roman"/>
          <w:color w:val="000000" w:themeColor="text1"/>
          <w:szCs w:val="24"/>
          <w:rPrChange w:id="1434" w:author="ZHANGM.H." w:date="2014-12-10T18:55:00Z">
            <w:rPr>
              <w:rFonts w:ascii="Times New Roman" w:hAnsi="Times New Roman" w:cs="Times New Roman"/>
              <w:szCs w:val="24"/>
            </w:rPr>
          </w:rPrChange>
        </w:rPr>
        <w:t xml:space="preserve"> developed a constrained variational algorithm to incorporate more measurements </w:t>
      </w:r>
      <w:r w:rsidR="008B4F02" w:rsidRPr="00D43EC8">
        <w:rPr>
          <w:rFonts w:ascii="Times New Roman" w:hAnsi="Times New Roman" w:cs="Times New Roman"/>
          <w:color w:val="000000" w:themeColor="text1"/>
          <w:szCs w:val="24"/>
          <w:rPrChange w:id="1435" w:author="ZHANGM.H." w:date="2014-12-10T18:55:00Z">
            <w:rPr>
              <w:rFonts w:ascii="Times New Roman" w:hAnsi="Times New Roman"/>
              <w:szCs w:val="24"/>
            </w:rPr>
          </w:rPrChange>
        </w:rPr>
        <w:t xml:space="preserve">to improve the </w:t>
      </w:r>
      <w:del w:id="1436" w:author="ZHANGM.H." w:date="2013-10-22T11:08:00Z">
        <w:r w:rsidR="008B4F02" w:rsidRPr="00D43EC8" w:rsidDel="00C132C0">
          <w:rPr>
            <w:rFonts w:ascii="Times New Roman" w:hAnsi="Times New Roman" w:cs="Times New Roman"/>
            <w:color w:val="000000" w:themeColor="text1"/>
            <w:szCs w:val="24"/>
            <w:rPrChange w:id="1437" w:author="ZHANGM.H." w:date="2014-12-10T18:55:00Z">
              <w:rPr>
                <w:rFonts w:ascii="Times New Roman" w:hAnsi="Times New Roman"/>
                <w:szCs w:val="24"/>
              </w:rPr>
            </w:rPrChange>
          </w:rPr>
          <w:delText xml:space="preserve">data </w:delText>
        </w:r>
        <w:r w:rsidR="00C9113D" w:rsidRPr="00D43EC8" w:rsidDel="00C132C0">
          <w:rPr>
            <w:rFonts w:ascii="Times New Roman" w:hAnsi="Times New Roman" w:cs="Times New Roman"/>
            <w:color w:val="000000" w:themeColor="text1"/>
            <w:szCs w:val="24"/>
            <w:rPrChange w:id="1438" w:author="ZHANGM.H." w:date="2014-12-10T18:55:00Z">
              <w:rPr>
                <w:rFonts w:ascii="Times New Roman" w:hAnsi="Times New Roman"/>
                <w:szCs w:val="24"/>
              </w:rPr>
            </w:rPrChange>
          </w:rPr>
          <w:delText>analysis</w:delText>
        </w:r>
      </w:del>
      <w:ins w:id="1439" w:author="ZHANGM.H." w:date="2013-10-22T11:08:00Z">
        <w:r w:rsidR="00C132C0" w:rsidRPr="00D43EC8">
          <w:rPr>
            <w:rFonts w:ascii="Times New Roman" w:hAnsi="Times New Roman" w:cs="Times New Roman"/>
            <w:color w:val="000000" w:themeColor="text1"/>
            <w:szCs w:val="24"/>
            <w:rPrChange w:id="1440" w:author="ZHANGM.H." w:date="2014-12-10T18:55:00Z">
              <w:rPr>
                <w:rFonts w:ascii="Times New Roman" w:hAnsi="Times New Roman"/>
                <w:szCs w:val="24"/>
              </w:rPr>
            </w:rPrChange>
          </w:rPr>
          <w:t>SCM forcing data</w:t>
        </w:r>
      </w:ins>
      <w:r w:rsidRPr="00D43EC8">
        <w:rPr>
          <w:rFonts w:ascii="Times New Roman" w:hAnsi="Times New Roman" w:cs="Times New Roman"/>
          <w:color w:val="000000" w:themeColor="text1"/>
          <w:szCs w:val="24"/>
          <w:rPrChange w:id="1441" w:author="ZHANGM.H." w:date="2014-12-10T18:55:00Z">
            <w:rPr>
              <w:rFonts w:ascii="Times New Roman" w:hAnsi="Times New Roman"/>
              <w:szCs w:val="24"/>
            </w:rPr>
          </w:rPrChange>
        </w:rPr>
        <w:t xml:space="preserve">.  </w:t>
      </w:r>
      <w:r w:rsidR="008B4F02" w:rsidRPr="00D43EC8">
        <w:rPr>
          <w:rFonts w:ascii="Times New Roman" w:hAnsi="Times New Roman" w:cs="Times New Roman"/>
          <w:color w:val="000000" w:themeColor="text1"/>
          <w:szCs w:val="24"/>
          <w:rPrChange w:id="1442" w:author="ZHANGM.H." w:date="2014-12-10T18:55:00Z">
            <w:rPr>
              <w:rFonts w:ascii="Times New Roman" w:hAnsi="Times New Roman"/>
              <w:szCs w:val="24"/>
            </w:rPr>
          </w:rPrChange>
        </w:rPr>
        <w:t>Physical</w:t>
      </w:r>
      <w:r w:rsidRPr="00D43EC8">
        <w:rPr>
          <w:rFonts w:ascii="Times New Roman" w:hAnsi="Times New Roman" w:cs="Times New Roman"/>
          <w:color w:val="000000" w:themeColor="text1"/>
          <w:szCs w:val="24"/>
          <w:rPrChange w:id="1443" w:author="ZHANGM.H." w:date="2014-12-10T18:55:00Z">
            <w:rPr>
              <w:rFonts w:ascii="Times New Roman" w:hAnsi="Times New Roman"/>
              <w:szCs w:val="24"/>
            </w:rPr>
          </w:rPrChange>
        </w:rPr>
        <w:t xml:space="preserve"> constraints </w:t>
      </w:r>
      <w:r w:rsidR="008B4F02" w:rsidRPr="00D43EC8">
        <w:rPr>
          <w:rFonts w:ascii="Times New Roman" w:hAnsi="Times New Roman" w:cs="Times New Roman"/>
          <w:color w:val="000000" w:themeColor="text1"/>
          <w:szCs w:val="24"/>
          <w:rPrChange w:id="1444" w:author="ZHANGM.H." w:date="2014-12-10T18:55:00Z">
            <w:rPr>
              <w:rFonts w:ascii="Times New Roman" w:hAnsi="Times New Roman"/>
              <w:szCs w:val="24"/>
            </w:rPr>
          </w:rPrChange>
        </w:rPr>
        <w:t>are enforced</w:t>
      </w:r>
      <w:del w:id="1445" w:author="ZHANGM.H." w:date="2013-10-22T11:08:00Z">
        <w:r w:rsidR="008B4F02" w:rsidRPr="00D43EC8" w:rsidDel="00C132C0">
          <w:rPr>
            <w:rFonts w:ascii="Times New Roman" w:hAnsi="Times New Roman" w:cs="Times New Roman"/>
            <w:color w:val="000000" w:themeColor="text1"/>
            <w:szCs w:val="24"/>
            <w:rPrChange w:id="1446" w:author="ZHANGM.H." w:date="2014-12-10T18:55:00Z">
              <w:rPr>
                <w:rFonts w:ascii="Times New Roman" w:hAnsi="Times New Roman"/>
                <w:szCs w:val="24"/>
              </w:rPr>
            </w:rPrChange>
          </w:rPr>
          <w:delText xml:space="preserve"> </w:delText>
        </w:r>
        <w:r w:rsidRPr="00D43EC8" w:rsidDel="00C132C0">
          <w:rPr>
            <w:rFonts w:ascii="Times New Roman" w:hAnsi="Times New Roman" w:cs="Times New Roman"/>
            <w:color w:val="000000" w:themeColor="text1"/>
            <w:szCs w:val="24"/>
            <w:rPrChange w:id="1447" w:author="ZHANGM.H." w:date="2014-12-10T18:55:00Z">
              <w:rPr>
                <w:rFonts w:ascii="Times New Roman" w:hAnsi="Times New Roman"/>
                <w:szCs w:val="24"/>
              </w:rPr>
            </w:rPrChange>
          </w:rPr>
          <w:delText>to the forcing data</w:delText>
        </w:r>
      </w:del>
      <w:r w:rsidRPr="00D43EC8">
        <w:rPr>
          <w:rFonts w:ascii="Times New Roman" w:hAnsi="Times New Roman" w:cs="Times New Roman"/>
          <w:color w:val="000000" w:themeColor="text1"/>
          <w:szCs w:val="24"/>
          <w:rPrChange w:id="1448" w:author="ZHANGM.H." w:date="2014-12-10T18:55:00Z">
            <w:rPr>
              <w:rFonts w:ascii="Times New Roman" w:hAnsi="Times New Roman"/>
              <w:szCs w:val="24"/>
            </w:rPr>
          </w:rPrChange>
        </w:rPr>
        <w:t xml:space="preserve">. These constraints include column-integrated conservations of atmospheric masses of moist air and water vapor as well as heat and momentum. </w:t>
      </w:r>
      <w:r w:rsidR="008B4F02" w:rsidRPr="00D43EC8">
        <w:rPr>
          <w:rFonts w:ascii="Times New Roman" w:hAnsi="Times New Roman" w:cs="Times New Roman"/>
          <w:color w:val="000000" w:themeColor="text1"/>
          <w:szCs w:val="24"/>
          <w:rPrChange w:id="1449" w:author="ZHANGM.H." w:date="2014-12-10T18:55:00Z">
            <w:rPr>
              <w:rFonts w:ascii="Times New Roman" w:hAnsi="Times New Roman"/>
              <w:szCs w:val="24"/>
            </w:rPr>
          </w:rPrChange>
        </w:rPr>
        <w:t xml:space="preserve"> </w:t>
      </w:r>
      <w:r w:rsidRPr="00D43EC8">
        <w:rPr>
          <w:rFonts w:ascii="Times New Roman" w:hAnsi="Times New Roman" w:cs="Times New Roman"/>
          <w:color w:val="000000" w:themeColor="text1"/>
          <w:szCs w:val="24"/>
          <w:rPrChange w:id="1450" w:author="ZHANGM.H." w:date="2014-12-10T18:55:00Z">
            <w:rPr>
              <w:rFonts w:ascii="Times New Roman" w:hAnsi="Times New Roman"/>
              <w:szCs w:val="24"/>
            </w:rPr>
          </w:rPrChange>
        </w:rPr>
        <w:t>They are written as</w:t>
      </w:r>
      <w:ins w:id="1451" w:author="Steve Ortega" w:date="2013-10-21T11:00:00Z">
        <w:r w:rsidR="00AC4151" w:rsidRPr="00D43EC8">
          <w:rPr>
            <w:rFonts w:ascii="Times New Roman" w:hAnsi="Times New Roman" w:cs="Times New Roman"/>
            <w:color w:val="000000" w:themeColor="text1"/>
            <w:szCs w:val="24"/>
            <w:rPrChange w:id="1452" w:author="ZHANGM.H." w:date="2014-12-10T18:55:00Z">
              <w:rPr>
                <w:rFonts w:ascii="Times New Roman" w:hAnsi="Times New Roman"/>
                <w:szCs w:val="24"/>
              </w:rPr>
            </w:rPrChange>
          </w:rPr>
          <w:t>:</w:t>
        </w:r>
      </w:ins>
    </w:p>
    <w:p w14:paraId="56984435" w14:textId="5E187BC0" w:rsidR="00D516C9" w:rsidRPr="00D43EC8" w:rsidRDefault="00D516C9">
      <w:pPr>
        <w:tabs>
          <w:tab w:val="left" w:pos="7920"/>
          <w:tab w:val="left" w:pos="8640"/>
        </w:tabs>
        <w:spacing w:line="480" w:lineRule="auto"/>
        <w:ind w:firstLine="360"/>
        <w:jc w:val="both"/>
        <w:rPr>
          <w:rFonts w:ascii="Times New Roman" w:hAnsi="Times New Roman" w:cs="Times New Roman"/>
          <w:color w:val="000000" w:themeColor="text1"/>
          <w:szCs w:val="24"/>
          <w:rPrChange w:id="1453" w:author="ZHANGM.H." w:date="2014-12-10T18:55:00Z">
            <w:rPr>
              <w:szCs w:val="24"/>
            </w:rPr>
          </w:rPrChange>
        </w:rPr>
        <w:pPrChange w:id="1454" w:author="ZHANGM.H." w:date="2014-12-10T18:54:00Z">
          <w:pPr>
            <w:tabs>
              <w:tab w:val="left" w:pos="7920"/>
              <w:tab w:val="left" w:pos="8640"/>
            </w:tabs>
            <w:spacing w:line="360" w:lineRule="auto"/>
            <w:ind w:firstLine="360"/>
            <w:jc w:val="both"/>
          </w:pPr>
        </w:pPrChange>
      </w:pPr>
      <w:r w:rsidRPr="00D43EC8">
        <w:rPr>
          <w:rFonts w:ascii="Times New Roman" w:hAnsi="Times New Roman" w:cs="Times New Roman"/>
          <w:color w:val="000000" w:themeColor="text1"/>
          <w:position w:val="-36"/>
          <w:szCs w:val="24"/>
        </w:rPr>
        <w:object w:dxaOrig="1860" w:dyaOrig="680" w14:anchorId="7A3BCADA">
          <v:shape id="_x0000_i1049" type="#_x0000_t75" style="width:93.75pt;height:33.95pt" o:ole="">
            <v:imagedata r:id="rId55" o:title="" cropleft="-352f" cropright="-352f"/>
          </v:shape>
          <o:OLEObject Type="Embed" ProgID="Equation.2" ShapeID="_x0000_i1049" DrawAspect="Content" ObjectID="_1479794612" r:id="rId56">
            <o:FieldCodes>\* mergeformat</o:FieldCodes>
          </o:OLEObject>
        </w:object>
      </w:r>
      <w:r w:rsidR="00C9113D" w:rsidRPr="00D43EC8">
        <w:rPr>
          <w:rFonts w:ascii="Times New Roman" w:hAnsi="Times New Roman" w:cs="Times New Roman"/>
          <w:color w:val="000000" w:themeColor="text1"/>
          <w:szCs w:val="24"/>
          <w:rPrChange w:id="1455" w:author="ZHANGM.H." w:date="2014-12-10T18:55:00Z">
            <w:rPr>
              <w:szCs w:val="24"/>
            </w:rPr>
          </w:rPrChange>
        </w:rPr>
        <w:tab/>
      </w:r>
      <w:r w:rsidRPr="00D43EC8">
        <w:rPr>
          <w:rFonts w:ascii="Times New Roman" w:hAnsi="Times New Roman" w:cs="Times New Roman"/>
          <w:color w:val="000000" w:themeColor="text1"/>
          <w:szCs w:val="24"/>
          <w:rPrChange w:id="1456" w:author="ZHANGM.H." w:date="2014-12-10T18:55:00Z">
            <w:rPr>
              <w:szCs w:val="24"/>
            </w:rPr>
          </w:rPrChange>
        </w:rPr>
        <w:t>(</w:t>
      </w:r>
      <w:r w:rsidR="008B4F02" w:rsidRPr="00D43EC8">
        <w:rPr>
          <w:rFonts w:ascii="Times New Roman" w:hAnsi="Times New Roman" w:cs="Times New Roman"/>
          <w:color w:val="000000" w:themeColor="text1"/>
          <w:szCs w:val="24"/>
          <w:rPrChange w:id="1457" w:author="ZHANGM.H." w:date="2014-12-10T18:55:00Z">
            <w:rPr>
              <w:szCs w:val="24"/>
            </w:rPr>
          </w:rPrChange>
        </w:rPr>
        <w:t>6</w:t>
      </w:r>
      <w:r w:rsidRPr="00D43EC8">
        <w:rPr>
          <w:rFonts w:ascii="Times New Roman" w:hAnsi="Times New Roman" w:cs="Times New Roman"/>
          <w:color w:val="000000" w:themeColor="text1"/>
          <w:szCs w:val="24"/>
          <w:rPrChange w:id="1458" w:author="ZHANGM.H." w:date="2014-12-10T18:55:00Z">
            <w:rPr>
              <w:szCs w:val="24"/>
            </w:rPr>
          </w:rPrChange>
        </w:rPr>
        <w:t>)</w:t>
      </w:r>
    </w:p>
    <w:p w14:paraId="2A7D7847" w14:textId="401611AB" w:rsidR="00D516C9" w:rsidRPr="00D43EC8" w:rsidRDefault="00D516C9">
      <w:pPr>
        <w:tabs>
          <w:tab w:val="left" w:pos="7920"/>
          <w:tab w:val="left" w:pos="8640"/>
        </w:tabs>
        <w:spacing w:line="480" w:lineRule="auto"/>
        <w:ind w:firstLine="360"/>
        <w:jc w:val="both"/>
        <w:rPr>
          <w:rFonts w:ascii="Times New Roman" w:hAnsi="Times New Roman" w:cs="Times New Roman"/>
          <w:color w:val="000000" w:themeColor="text1"/>
          <w:szCs w:val="24"/>
          <w:rPrChange w:id="1459" w:author="ZHANGM.H." w:date="2014-12-10T18:55:00Z">
            <w:rPr>
              <w:szCs w:val="24"/>
            </w:rPr>
          </w:rPrChange>
        </w:rPr>
        <w:pPrChange w:id="1460" w:author="ZHANGM.H." w:date="2014-12-10T18:54:00Z">
          <w:pPr>
            <w:tabs>
              <w:tab w:val="left" w:pos="7920"/>
              <w:tab w:val="left" w:pos="8640"/>
            </w:tabs>
            <w:spacing w:line="360" w:lineRule="auto"/>
            <w:ind w:firstLine="360"/>
            <w:jc w:val="both"/>
          </w:pPr>
        </w:pPrChange>
      </w:pPr>
      <w:r w:rsidRPr="00D43EC8">
        <w:rPr>
          <w:rFonts w:ascii="Times New Roman" w:hAnsi="Times New Roman" w:cs="Times New Roman"/>
          <w:color w:val="000000" w:themeColor="text1"/>
          <w:position w:val="-36"/>
          <w:szCs w:val="24"/>
        </w:rPr>
        <w:object w:dxaOrig="4240" w:dyaOrig="580" w14:anchorId="62E205E7">
          <v:shape id="_x0000_i1050" type="#_x0000_t75" style="width:212.6pt;height:28.55pt" o:ole="">
            <v:imagedata r:id="rId57" o:title="" cropleft="-155f" cropright="-155f"/>
          </v:shape>
          <o:OLEObject Type="Embed" ProgID="Equation.2" ShapeID="_x0000_i1050" DrawAspect="Content" ObjectID="_1479794613" r:id="rId58">
            <o:FieldCodes>\* mergeformat</o:FieldCodes>
          </o:OLEObject>
        </w:object>
      </w:r>
      <w:r w:rsidR="00C9113D" w:rsidRPr="00D43EC8">
        <w:rPr>
          <w:rFonts w:ascii="Times New Roman" w:hAnsi="Times New Roman" w:cs="Times New Roman"/>
          <w:color w:val="000000" w:themeColor="text1"/>
          <w:szCs w:val="24"/>
          <w:rPrChange w:id="1461" w:author="ZHANGM.H." w:date="2014-12-10T18:55:00Z">
            <w:rPr>
              <w:szCs w:val="24"/>
            </w:rPr>
          </w:rPrChange>
        </w:rPr>
        <w:tab/>
      </w:r>
      <w:r w:rsidRPr="00D43EC8">
        <w:rPr>
          <w:rFonts w:ascii="Times New Roman" w:hAnsi="Times New Roman" w:cs="Times New Roman"/>
          <w:color w:val="000000" w:themeColor="text1"/>
          <w:szCs w:val="24"/>
          <w:rPrChange w:id="1462" w:author="ZHANGM.H." w:date="2014-12-10T18:55:00Z">
            <w:rPr>
              <w:szCs w:val="24"/>
            </w:rPr>
          </w:rPrChange>
        </w:rPr>
        <w:t>(</w:t>
      </w:r>
      <w:r w:rsidR="008B4F02" w:rsidRPr="00D43EC8">
        <w:rPr>
          <w:rFonts w:ascii="Times New Roman" w:hAnsi="Times New Roman" w:cs="Times New Roman"/>
          <w:color w:val="000000" w:themeColor="text1"/>
          <w:szCs w:val="24"/>
          <w:rPrChange w:id="1463" w:author="ZHANGM.H." w:date="2014-12-10T18:55:00Z">
            <w:rPr>
              <w:szCs w:val="24"/>
            </w:rPr>
          </w:rPrChange>
        </w:rPr>
        <w:t>7</w:t>
      </w:r>
      <w:r w:rsidRPr="00D43EC8">
        <w:rPr>
          <w:rFonts w:ascii="Times New Roman" w:hAnsi="Times New Roman" w:cs="Times New Roman"/>
          <w:color w:val="000000" w:themeColor="text1"/>
          <w:szCs w:val="24"/>
          <w:rPrChange w:id="1464" w:author="ZHANGM.H." w:date="2014-12-10T18:55:00Z">
            <w:rPr>
              <w:szCs w:val="24"/>
            </w:rPr>
          </w:rPrChange>
        </w:rPr>
        <w:t>)</w:t>
      </w:r>
    </w:p>
    <w:p w14:paraId="2A7BF929" w14:textId="0A70B954" w:rsidR="00D516C9" w:rsidRPr="00D43EC8" w:rsidRDefault="008F722B">
      <w:pPr>
        <w:tabs>
          <w:tab w:val="left" w:pos="7920"/>
          <w:tab w:val="left" w:pos="8640"/>
        </w:tabs>
        <w:spacing w:line="480" w:lineRule="auto"/>
        <w:ind w:firstLine="360"/>
        <w:jc w:val="both"/>
        <w:rPr>
          <w:rFonts w:ascii="Times New Roman" w:hAnsi="Times New Roman" w:cs="Times New Roman"/>
          <w:color w:val="000000" w:themeColor="text1"/>
          <w:szCs w:val="24"/>
          <w:rPrChange w:id="1465" w:author="ZHANGM.H." w:date="2014-12-10T18:55:00Z">
            <w:rPr>
              <w:szCs w:val="24"/>
            </w:rPr>
          </w:rPrChange>
        </w:rPr>
        <w:pPrChange w:id="1466" w:author="ZHANGM.H." w:date="2014-12-10T18:54:00Z">
          <w:pPr>
            <w:tabs>
              <w:tab w:val="left" w:pos="7920"/>
              <w:tab w:val="left" w:pos="8640"/>
            </w:tabs>
            <w:spacing w:line="360" w:lineRule="auto"/>
            <w:ind w:firstLine="360"/>
            <w:jc w:val="both"/>
          </w:pPr>
        </w:pPrChange>
      </w:pPr>
      <w:ins w:id="1467" w:author="ZHANGM.H." w:date="2014-12-07T02:05:00Z">
        <w:r w:rsidRPr="00D43EC8">
          <w:rPr>
            <w:rFonts w:ascii="Times New Roman" w:hAnsi="Times New Roman" w:cs="Times New Roman"/>
            <w:color w:val="000000" w:themeColor="text1"/>
            <w:position w:val="-24"/>
            <w:szCs w:val="24"/>
          </w:rPr>
          <w:object w:dxaOrig="5940" w:dyaOrig="620" w14:anchorId="65A873D6">
            <v:shape id="_x0000_i1051" type="#_x0000_t75" style="width:296.15pt;height:31.25pt" o:ole="">
              <v:imagedata r:id="rId59" o:title=""/>
            </v:shape>
            <o:OLEObject Type="Embed" ProgID="Equation.3" ShapeID="_x0000_i1051" DrawAspect="Content" ObjectID="_1479794614" r:id="rId60"/>
          </w:object>
        </w:r>
      </w:ins>
      <w:del w:id="1468" w:author="ZHANGM.H." w:date="2014-12-07T02:05:00Z">
        <w:r w:rsidR="00D516C9" w:rsidRPr="00D43EC8" w:rsidDel="008F722B">
          <w:rPr>
            <w:rFonts w:ascii="Times New Roman" w:hAnsi="Times New Roman" w:cs="Times New Roman"/>
            <w:color w:val="000000" w:themeColor="text1"/>
            <w:position w:val="-36"/>
            <w:szCs w:val="24"/>
          </w:rPr>
          <w:object w:dxaOrig="6020" w:dyaOrig="580" w14:anchorId="140960BD">
            <v:shape id="_x0000_i1052" type="#_x0000_t75" style="width:302.25pt;height:28.55pt" o:ole="">
              <v:imagedata r:id="rId61" o:title="" cropleft="-109f" cropright="-109f"/>
            </v:shape>
            <o:OLEObject Type="Embed" ProgID="Equation.2" ShapeID="_x0000_i1052" DrawAspect="Content" ObjectID="_1479794615" r:id="rId62">
              <o:FieldCodes>\* mergeformat</o:FieldCodes>
            </o:OLEObject>
          </w:object>
        </w:r>
      </w:del>
      <w:r w:rsidR="00D516C9" w:rsidRPr="00D43EC8">
        <w:rPr>
          <w:rFonts w:ascii="Times New Roman" w:hAnsi="Times New Roman" w:cs="Times New Roman"/>
          <w:color w:val="000000" w:themeColor="text1"/>
          <w:szCs w:val="24"/>
          <w:rPrChange w:id="1469" w:author="ZHANGM.H." w:date="2014-12-10T18:55:00Z">
            <w:rPr>
              <w:szCs w:val="24"/>
            </w:rPr>
          </w:rPrChange>
        </w:rPr>
        <w:tab/>
        <w:t>(</w:t>
      </w:r>
      <w:r w:rsidR="008B4F02" w:rsidRPr="00D43EC8">
        <w:rPr>
          <w:rFonts w:ascii="Times New Roman" w:hAnsi="Times New Roman" w:cs="Times New Roman"/>
          <w:color w:val="000000" w:themeColor="text1"/>
          <w:szCs w:val="24"/>
          <w:rPrChange w:id="1470" w:author="ZHANGM.H." w:date="2014-12-10T18:55:00Z">
            <w:rPr>
              <w:szCs w:val="24"/>
            </w:rPr>
          </w:rPrChange>
        </w:rPr>
        <w:t>8</w:t>
      </w:r>
      <w:r w:rsidR="00D516C9" w:rsidRPr="00D43EC8">
        <w:rPr>
          <w:rFonts w:ascii="Times New Roman" w:hAnsi="Times New Roman" w:cs="Times New Roman"/>
          <w:color w:val="000000" w:themeColor="text1"/>
          <w:szCs w:val="24"/>
          <w:rPrChange w:id="1471" w:author="ZHANGM.H." w:date="2014-12-10T18:55:00Z">
            <w:rPr>
              <w:szCs w:val="24"/>
            </w:rPr>
          </w:rPrChange>
        </w:rPr>
        <w:t>)</w:t>
      </w:r>
    </w:p>
    <w:p w14:paraId="71126AAA" w14:textId="236BC34D" w:rsidR="00D516C9" w:rsidRPr="00D43EC8" w:rsidRDefault="00D516C9">
      <w:pPr>
        <w:tabs>
          <w:tab w:val="left" w:pos="7920"/>
          <w:tab w:val="left" w:pos="8640"/>
        </w:tabs>
        <w:spacing w:line="480" w:lineRule="auto"/>
        <w:ind w:firstLine="360"/>
        <w:jc w:val="both"/>
        <w:rPr>
          <w:rFonts w:ascii="Times New Roman" w:hAnsi="Times New Roman" w:cs="Times New Roman"/>
          <w:color w:val="000000" w:themeColor="text1"/>
          <w:szCs w:val="24"/>
          <w:rPrChange w:id="1472" w:author="ZHANGM.H." w:date="2014-12-10T18:55:00Z">
            <w:rPr>
              <w:szCs w:val="24"/>
            </w:rPr>
          </w:rPrChange>
        </w:rPr>
        <w:pPrChange w:id="1473" w:author="ZHANGM.H." w:date="2014-12-10T18:54:00Z">
          <w:pPr>
            <w:tabs>
              <w:tab w:val="left" w:pos="7920"/>
              <w:tab w:val="left" w:pos="8640"/>
            </w:tabs>
            <w:spacing w:line="360" w:lineRule="auto"/>
            <w:ind w:firstLine="360"/>
            <w:jc w:val="both"/>
          </w:pPr>
        </w:pPrChange>
      </w:pPr>
      <w:r w:rsidRPr="00D43EC8">
        <w:rPr>
          <w:rFonts w:ascii="Times New Roman" w:hAnsi="Times New Roman" w:cs="Times New Roman"/>
          <w:color w:val="000000" w:themeColor="text1"/>
          <w:position w:val="-36"/>
          <w:szCs w:val="24"/>
        </w:rPr>
        <w:object w:dxaOrig="7339" w:dyaOrig="999" w14:anchorId="46D0E2C4">
          <v:shape id="_x0000_i1053" type="#_x0000_t75" style="width:220.75pt;height:30.55pt" o:ole="">
            <v:imagedata r:id="rId63" o:title="" cropleft="-143f" cropright="-143f"/>
          </v:shape>
          <o:OLEObject Type="Embed" ProgID="Equation.DSMT4" ShapeID="_x0000_i1053" DrawAspect="Content" ObjectID="_1479794616" r:id="rId64">
            <o:FieldCodes>\* mergeformat</o:FieldCodes>
          </o:OLEObject>
        </w:object>
      </w:r>
      <w:r w:rsidRPr="00D43EC8">
        <w:rPr>
          <w:rFonts w:ascii="Times New Roman" w:hAnsi="Times New Roman" w:cs="Times New Roman"/>
          <w:color w:val="000000" w:themeColor="text1"/>
          <w:szCs w:val="24"/>
          <w:rPrChange w:id="1474" w:author="ZHANGM.H." w:date="2014-12-10T18:55:00Z">
            <w:rPr>
              <w:szCs w:val="24"/>
            </w:rPr>
          </w:rPrChange>
        </w:rPr>
        <w:tab/>
        <w:t>(</w:t>
      </w:r>
      <w:r w:rsidR="008B4F02" w:rsidRPr="00D43EC8">
        <w:rPr>
          <w:rFonts w:ascii="Times New Roman" w:hAnsi="Times New Roman" w:cs="Times New Roman"/>
          <w:color w:val="000000" w:themeColor="text1"/>
          <w:szCs w:val="24"/>
          <w:rPrChange w:id="1475" w:author="ZHANGM.H." w:date="2014-12-10T18:55:00Z">
            <w:rPr>
              <w:szCs w:val="24"/>
            </w:rPr>
          </w:rPrChange>
        </w:rPr>
        <w:t>9</w:t>
      </w:r>
      <w:r w:rsidRPr="00D43EC8">
        <w:rPr>
          <w:rFonts w:ascii="Times New Roman" w:hAnsi="Times New Roman" w:cs="Times New Roman"/>
          <w:color w:val="000000" w:themeColor="text1"/>
          <w:szCs w:val="24"/>
          <w:rPrChange w:id="1476" w:author="ZHANGM.H." w:date="2014-12-10T18:55:00Z">
            <w:rPr>
              <w:szCs w:val="24"/>
            </w:rPr>
          </w:rPrChange>
        </w:rPr>
        <w:t>)</w:t>
      </w:r>
    </w:p>
    <w:p w14:paraId="697DC162" w14:textId="1870B727" w:rsidR="00C9113D" w:rsidRPr="00D43EC8" w:rsidRDefault="00D516C9">
      <w:pPr>
        <w:tabs>
          <w:tab w:val="left" w:pos="8640"/>
        </w:tabs>
        <w:spacing w:line="480" w:lineRule="auto"/>
        <w:jc w:val="both"/>
        <w:rPr>
          <w:rFonts w:ascii="Times New Roman" w:hAnsi="Times New Roman" w:cs="Times New Roman"/>
          <w:color w:val="000000" w:themeColor="text1"/>
          <w:szCs w:val="24"/>
          <w:rPrChange w:id="1477" w:author="ZHANGM.H." w:date="2014-12-10T18:55:00Z">
            <w:rPr>
              <w:szCs w:val="24"/>
            </w:rPr>
          </w:rPrChange>
        </w:rPr>
        <w:pPrChange w:id="1478" w:author="ZHANGM.H." w:date="2014-12-10T18:54:00Z">
          <w:pPr>
            <w:tabs>
              <w:tab w:val="left" w:pos="8640"/>
            </w:tabs>
            <w:spacing w:line="360" w:lineRule="auto"/>
            <w:jc w:val="both"/>
          </w:pPr>
        </w:pPrChange>
      </w:pPr>
      <w:r w:rsidRPr="00D43EC8">
        <w:rPr>
          <w:rFonts w:ascii="Times New Roman" w:hAnsi="Times New Roman" w:cs="Times New Roman"/>
          <w:color w:val="000000" w:themeColor="text1"/>
          <w:szCs w:val="24"/>
          <w:rPrChange w:id="1479" w:author="ZHANGM.H." w:date="2014-12-10T18:55:00Z">
            <w:rPr>
              <w:szCs w:val="24"/>
            </w:rPr>
          </w:rPrChange>
        </w:rPr>
        <w:t>In the above</w:t>
      </w:r>
      <w:r w:rsidR="00C9113D" w:rsidRPr="00D43EC8">
        <w:rPr>
          <w:rFonts w:ascii="Times New Roman" w:hAnsi="Times New Roman" w:cs="Times New Roman"/>
          <w:color w:val="000000" w:themeColor="text1"/>
          <w:szCs w:val="24"/>
          <w:rPrChange w:id="1480" w:author="ZHANGM.H." w:date="2014-12-10T18:55:00Z">
            <w:rPr>
              <w:szCs w:val="24"/>
            </w:rPr>
          </w:rPrChange>
        </w:rPr>
        <w:t xml:space="preserve"> equations, </w:t>
      </w:r>
      <w:r w:rsidRPr="00D43EC8">
        <w:rPr>
          <w:rFonts w:ascii="Times New Roman" w:hAnsi="Times New Roman" w:cs="Times New Roman"/>
          <w:color w:val="000000" w:themeColor="text1"/>
          <w:szCs w:val="24"/>
          <w:rPrChange w:id="1481" w:author="ZHANGM.H." w:date="2014-12-10T18:55:00Z">
            <w:rPr>
              <w:szCs w:val="24"/>
            </w:rPr>
          </w:rPrChange>
        </w:rPr>
        <w:t xml:space="preserve">u, v, </w:t>
      </w:r>
      <w:r w:rsidRPr="00D43EC8">
        <w:rPr>
          <w:rFonts w:ascii="Times New Roman" w:hAnsi="Times New Roman" w:cs="Times New Roman"/>
          <w:i/>
          <w:color w:val="000000" w:themeColor="text1"/>
          <w:szCs w:val="24"/>
          <w:rPrChange w:id="1482" w:author="ZHANGM.H." w:date="2014-12-10T18:55:00Z">
            <w:rPr>
              <w:i/>
              <w:szCs w:val="24"/>
            </w:rPr>
          </w:rPrChange>
        </w:rPr>
        <w:t>s, q</w:t>
      </w:r>
      <w:r w:rsidRPr="00D43EC8">
        <w:rPr>
          <w:rFonts w:ascii="Times New Roman" w:hAnsi="Times New Roman" w:cs="Times New Roman"/>
          <w:color w:val="000000" w:themeColor="text1"/>
          <w:szCs w:val="24"/>
          <w:rPrChange w:id="1483" w:author="ZHANGM.H." w:date="2014-12-10T18:55:00Z">
            <w:rPr>
              <w:szCs w:val="24"/>
            </w:rPr>
          </w:rPrChange>
        </w:rPr>
        <w:t xml:space="preserve"> are the atmospheric state variables of winds, dry static energy, and water vapor; </w:t>
      </w:r>
      <w:r w:rsidRPr="00D43EC8">
        <w:rPr>
          <w:rFonts w:ascii="Times New Roman" w:hAnsi="Times New Roman" w:cs="Times New Roman"/>
          <w:i/>
          <w:color w:val="000000" w:themeColor="text1"/>
          <w:szCs w:val="24"/>
          <w:rPrChange w:id="1484" w:author="ZHANGM.H." w:date="2014-12-10T18:55:00Z">
            <w:rPr>
              <w:i/>
              <w:szCs w:val="24"/>
            </w:rPr>
          </w:rPrChange>
        </w:rPr>
        <w:t>p</w:t>
      </w:r>
      <w:r w:rsidRPr="00D43EC8">
        <w:rPr>
          <w:rFonts w:ascii="Times New Roman" w:hAnsi="Times New Roman" w:cs="Times New Roman"/>
          <w:i/>
          <w:color w:val="000000" w:themeColor="text1"/>
          <w:szCs w:val="24"/>
          <w:vertAlign w:val="subscript"/>
          <w:rPrChange w:id="1485" w:author="ZHANGM.H." w:date="2014-12-10T18:55:00Z">
            <w:rPr>
              <w:i/>
              <w:szCs w:val="24"/>
              <w:vertAlign w:val="subscript"/>
            </w:rPr>
          </w:rPrChange>
        </w:rPr>
        <w:t>s</w:t>
      </w:r>
      <w:r w:rsidRPr="00D43EC8">
        <w:rPr>
          <w:rFonts w:ascii="Times New Roman" w:hAnsi="Times New Roman" w:cs="Times New Roman"/>
          <w:color w:val="000000" w:themeColor="text1"/>
          <w:szCs w:val="24"/>
          <w:rPrChange w:id="1486" w:author="ZHANGM.H." w:date="2014-12-10T18:55:00Z">
            <w:rPr>
              <w:szCs w:val="24"/>
            </w:rPr>
          </w:rPrChange>
        </w:rPr>
        <w:t xml:space="preserve"> is the surface pressure; </w:t>
      </w:r>
      <w:r w:rsidRPr="00D43EC8">
        <w:rPr>
          <w:rFonts w:ascii="Times New Roman" w:hAnsi="Times New Roman" w:cs="Times New Roman"/>
          <w:i/>
          <w:color w:val="000000" w:themeColor="text1"/>
          <w:szCs w:val="24"/>
          <w:rPrChange w:id="1487" w:author="ZHANGM.H." w:date="2014-12-10T18:55:00Z">
            <w:rPr>
              <w:i/>
              <w:szCs w:val="24"/>
            </w:rPr>
          </w:rPrChange>
        </w:rPr>
        <w:t>q</w:t>
      </w:r>
      <w:r w:rsidRPr="00D43EC8">
        <w:rPr>
          <w:rFonts w:ascii="Times New Roman" w:hAnsi="Times New Roman" w:cs="Times New Roman"/>
          <w:i/>
          <w:color w:val="000000" w:themeColor="text1"/>
          <w:szCs w:val="24"/>
          <w:vertAlign w:val="subscript"/>
          <w:rPrChange w:id="1488" w:author="ZHANGM.H." w:date="2014-12-10T18:55:00Z">
            <w:rPr>
              <w:i/>
              <w:szCs w:val="24"/>
              <w:vertAlign w:val="subscript"/>
            </w:rPr>
          </w:rPrChange>
        </w:rPr>
        <w:t xml:space="preserve">l </w:t>
      </w:r>
      <w:r w:rsidRPr="00D43EC8">
        <w:rPr>
          <w:rFonts w:ascii="Times New Roman" w:hAnsi="Times New Roman" w:cs="Times New Roman"/>
          <w:i/>
          <w:color w:val="000000" w:themeColor="text1"/>
          <w:szCs w:val="24"/>
          <w:rPrChange w:id="1489" w:author="ZHANGM.H." w:date="2014-12-10T18:55:00Z">
            <w:rPr>
              <w:i/>
              <w:szCs w:val="24"/>
            </w:rPr>
          </w:rPrChange>
        </w:rPr>
        <w:t xml:space="preserve"> </w:t>
      </w:r>
      <w:r w:rsidRPr="00D43EC8">
        <w:rPr>
          <w:rFonts w:ascii="Times New Roman" w:hAnsi="Times New Roman" w:cs="Times New Roman"/>
          <w:color w:val="000000" w:themeColor="text1"/>
          <w:szCs w:val="24"/>
          <w:rPrChange w:id="1490" w:author="ZHANGM.H." w:date="2014-12-10T18:55:00Z">
            <w:rPr>
              <w:szCs w:val="24"/>
            </w:rPr>
          </w:rPrChange>
        </w:rPr>
        <w:t>is the cloud liquid water content</w:t>
      </w:r>
      <w:r w:rsidR="0069519C" w:rsidRPr="00D43EC8">
        <w:rPr>
          <w:rFonts w:ascii="Times New Roman" w:hAnsi="Times New Roman" w:cs="Times New Roman"/>
          <w:color w:val="000000" w:themeColor="text1"/>
          <w:szCs w:val="24"/>
          <w:rPrChange w:id="1491" w:author="ZHANGM.H." w:date="2014-12-10T18:55:00Z">
            <w:rPr>
              <w:szCs w:val="24"/>
            </w:rPr>
          </w:rPrChange>
        </w:rPr>
        <w:t xml:space="preserve">; </w:t>
      </w:r>
      <w:r w:rsidR="0069519C" w:rsidRPr="00D43EC8">
        <w:rPr>
          <w:rFonts w:ascii="Times New Roman" w:hAnsi="Times New Roman" w:cs="Times New Roman"/>
          <w:i/>
          <w:color w:val="000000" w:themeColor="text1"/>
          <w:szCs w:val="24"/>
          <w:rPrChange w:id="1492" w:author="ZHANGM.H." w:date="2014-12-10T18:55:00Z">
            <w:rPr>
              <w:i/>
              <w:szCs w:val="24"/>
            </w:rPr>
          </w:rPrChange>
        </w:rPr>
        <w:sym w:font="Symbol" w:char="F066"/>
      </w:r>
      <w:r w:rsidR="0069519C" w:rsidRPr="00D43EC8">
        <w:rPr>
          <w:rFonts w:ascii="Times New Roman" w:hAnsi="Times New Roman" w:cs="Times New Roman"/>
          <w:color w:val="000000" w:themeColor="text1"/>
          <w:szCs w:val="24"/>
          <w:rPrChange w:id="1493" w:author="ZHANGM.H." w:date="2014-12-10T18:55:00Z">
            <w:rPr>
              <w:szCs w:val="24"/>
            </w:rPr>
          </w:rPrChange>
        </w:rPr>
        <w:t xml:space="preserve"> denotes the geopotential height</w:t>
      </w:r>
      <w:r w:rsidRPr="00D43EC8">
        <w:rPr>
          <w:rFonts w:ascii="Times New Roman" w:hAnsi="Times New Roman" w:cs="Times New Roman"/>
          <w:color w:val="000000" w:themeColor="text1"/>
          <w:szCs w:val="24"/>
          <w:rPrChange w:id="1494" w:author="ZHANGM.H." w:date="2014-12-10T18:55:00Z">
            <w:rPr>
              <w:szCs w:val="24"/>
            </w:rPr>
          </w:rPrChange>
        </w:rPr>
        <w:t xml:space="preserve">.   The bracket represents vertical integration.  </w:t>
      </w:r>
      <w:proofErr w:type="gramStart"/>
      <w:r w:rsidRPr="00D43EC8">
        <w:rPr>
          <w:rFonts w:ascii="Times New Roman" w:hAnsi="Times New Roman" w:cs="Times New Roman"/>
          <w:i/>
          <w:color w:val="000000" w:themeColor="text1"/>
          <w:szCs w:val="24"/>
          <w:rPrChange w:id="1495" w:author="ZHANGM.H." w:date="2014-12-10T18:55:00Z">
            <w:rPr>
              <w:i/>
              <w:szCs w:val="24"/>
            </w:rPr>
          </w:rPrChange>
        </w:rPr>
        <w:t>E</w:t>
      </w:r>
      <w:r w:rsidRPr="00D43EC8">
        <w:rPr>
          <w:rFonts w:ascii="Times New Roman" w:hAnsi="Times New Roman" w:cs="Times New Roman"/>
          <w:i/>
          <w:color w:val="000000" w:themeColor="text1"/>
          <w:szCs w:val="24"/>
          <w:vertAlign w:val="subscript"/>
          <w:rPrChange w:id="1496" w:author="ZHANGM.H." w:date="2014-12-10T18:55:00Z">
            <w:rPr>
              <w:i/>
              <w:szCs w:val="24"/>
              <w:vertAlign w:val="subscript"/>
            </w:rPr>
          </w:rPrChange>
        </w:rPr>
        <w:t>s</w:t>
      </w:r>
      <w:r w:rsidRPr="00D43EC8">
        <w:rPr>
          <w:rFonts w:ascii="Times New Roman" w:hAnsi="Times New Roman" w:cs="Times New Roman"/>
          <w:iCs/>
          <w:color w:val="000000" w:themeColor="text1"/>
          <w:szCs w:val="24"/>
          <w:rPrChange w:id="1497" w:author="ZHANGM.H." w:date="2014-12-10T18:55:00Z">
            <w:rPr>
              <w:iCs/>
              <w:szCs w:val="24"/>
            </w:rPr>
          </w:rPrChange>
        </w:rPr>
        <w:t xml:space="preserve">  is</w:t>
      </w:r>
      <w:proofErr w:type="gramEnd"/>
      <w:r w:rsidRPr="00D43EC8">
        <w:rPr>
          <w:rFonts w:ascii="Times New Roman" w:hAnsi="Times New Roman" w:cs="Times New Roman"/>
          <w:iCs/>
          <w:color w:val="000000" w:themeColor="text1"/>
          <w:szCs w:val="24"/>
          <w:rPrChange w:id="1498" w:author="ZHANGM.H." w:date="2014-12-10T18:55:00Z">
            <w:rPr>
              <w:iCs/>
              <w:szCs w:val="24"/>
            </w:rPr>
          </w:rPrChange>
        </w:rPr>
        <w:t xml:space="preserve"> the</w:t>
      </w:r>
      <w:r w:rsidRPr="00D43EC8">
        <w:rPr>
          <w:rFonts w:ascii="Times New Roman" w:hAnsi="Times New Roman" w:cs="Times New Roman"/>
          <w:color w:val="000000" w:themeColor="text1"/>
          <w:szCs w:val="24"/>
          <w:rPrChange w:id="1499" w:author="ZHANGM.H." w:date="2014-12-10T18:55:00Z">
            <w:rPr>
              <w:szCs w:val="24"/>
            </w:rPr>
          </w:rPrChange>
        </w:rPr>
        <w:t xml:space="preserve"> surface evaporation.  </w:t>
      </w:r>
      <w:r w:rsidRPr="00D43EC8">
        <w:rPr>
          <w:rFonts w:ascii="Times New Roman" w:hAnsi="Times New Roman" w:cs="Times New Roman"/>
          <w:i/>
          <w:color w:val="000000" w:themeColor="text1"/>
          <w:szCs w:val="24"/>
          <w:rPrChange w:id="1500" w:author="ZHANGM.H." w:date="2014-12-10T18:55:00Z">
            <w:rPr>
              <w:i/>
              <w:szCs w:val="24"/>
            </w:rPr>
          </w:rPrChange>
        </w:rPr>
        <w:t>Prec</w:t>
      </w:r>
      <w:r w:rsidRPr="00D43EC8">
        <w:rPr>
          <w:rFonts w:ascii="Times New Roman" w:hAnsi="Times New Roman" w:cs="Times New Roman"/>
          <w:color w:val="000000" w:themeColor="text1"/>
          <w:szCs w:val="24"/>
          <w:rPrChange w:id="1501" w:author="ZHANGM.H." w:date="2014-12-10T18:55:00Z">
            <w:rPr>
              <w:szCs w:val="24"/>
            </w:rPr>
          </w:rPrChange>
        </w:rPr>
        <w:t xml:space="preserve"> is the surface precipitation. </w:t>
      </w:r>
      <w:proofErr w:type="gramStart"/>
      <w:r w:rsidRPr="00D43EC8">
        <w:rPr>
          <w:rFonts w:ascii="Times New Roman" w:hAnsi="Times New Roman" w:cs="Times New Roman"/>
          <w:i/>
          <w:color w:val="000000" w:themeColor="text1"/>
          <w:szCs w:val="24"/>
          <w:rPrChange w:id="1502" w:author="ZHANGM.H." w:date="2014-12-10T18:55:00Z">
            <w:rPr>
              <w:i/>
              <w:szCs w:val="24"/>
            </w:rPr>
          </w:rPrChange>
        </w:rPr>
        <w:t>R</w:t>
      </w:r>
      <w:r w:rsidRPr="00D43EC8">
        <w:rPr>
          <w:rFonts w:ascii="Times New Roman" w:hAnsi="Times New Roman" w:cs="Times New Roman"/>
          <w:color w:val="000000" w:themeColor="text1"/>
          <w:szCs w:val="24"/>
          <w:rPrChange w:id="1503" w:author="ZHANGM.H." w:date="2014-12-10T18:55:00Z">
            <w:rPr>
              <w:szCs w:val="24"/>
            </w:rPr>
          </w:rPrChange>
        </w:rPr>
        <w:t xml:space="preserve">  is</w:t>
      </w:r>
      <w:proofErr w:type="gramEnd"/>
      <w:r w:rsidRPr="00D43EC8">
        <w:rPr>
          <w:rFonts w:ascii="Times New Roman" w:hAnsi="Times New Roman" w:cs="Times New Roman"/>
          <w:color w:val="000000" w:themeColor="text1"/>
          <w:szCs w:val="24"/>
          <w:rPrChange w:id="1504" w:author="ZHANGM.H." w:date="2014-12-10T18:55:00Z">
            <w:rPr>
              <w:szCs w:val="24"/>
            </w:rPr>
          </w:rPrChange>
        </w:rPr>
        <w:t xml:space="preserve"> the net downward radiative flux; the subscript TOA and SRF represent the top-of-the-atmosphere</w:t>
      </w:r>
      <w:r w:rsidR="0069519C" w:rsidRPr="00D43EC8">
        <w:rPr>
          <w:rFonts w:ascii="Times New Roman" w:hAnsi="Times New Roman" w:cs="Times New Roman"/>
          <w:color w:val="000000" w:themeColor="text1"/>
          <w:szCs w:val="24"/>
          <w:rPrChange w:id="1505" w:author="ZHANGM.H." w:date="2014-12-10T18:55:00Z">
            <w:rPr>
              <w:szCs w:val="24"/>
            </w:rPr>
          </w:rPrChange>
        </w:rPr>
        <w:t xml:space="preserve"> </w:t>
      </w:r>
      <w:r w:rsidRPr="00D43EC8">
        <w:rPr>
          <w:rFonts w:ascii="Times New Roman" w:hAnsi="Times New Roman" w:cs="Times New Roman"/>
          <w:color w:val="000000" w:themeColor="text1"/>
          <w:szCs w:val="24"/>
          <w:rPrChange w:id="1506" w:author="ZHANGM.H." w:date="2014-12-10T18:55:00Z">
            <w:rPr>
              <w:szCs w:val="24"/>
            </w:rPr>
          </w:rPrChange>
        </w:rPr>
        <w:t xml:space="preserve">and the surface.  </w:t>
      </w:r>
      <w:r w:rsidR="0069519C" w:rsidRPr="00D43EC8">
        <w:rPr>
          <w:rFonts w:ascii="Times New Roman" w:hAnsi="Times New Roman" w:cs="Times New Roman"/>
          <w:i/>
          <w:color w:val="000000" w:themeColor="text1"/>
          <w:szCs w:val="24"/>
          <w:rPrChange w:id="1507" w:author="ZHANGM.H." w:date="2014-12-10T18:55:00Z">
            <w:rPr>
              <w:i/>
              <w:szCs w:val="24"/>
            </w:rPr>
          </w:rPrChange>
        </w:rPr>
        <w:t xml:space="preserve">L </w:t>
      </w:r>
      <w:r w:rsidR="0069519C" w:rsidRPr="00D43EC8">
        <w:rPr>
          <w:rFonts w:ascii="Times New Roman" w:hAnsi="Times New Roman" w:cs="Times New Roman"/>
          <w:color w:val="000000" w:themeColor="text1"/>
          <w:szCs w:val="24"/>
          <w:rPrChange w:id="1508" w:author="ZHANGM.H." w:date="2014-12-10T18:55:00Z">
            <w:rPr>
              <w:szCs w:val="24"/>
            </w:rPr>
          </w:rPrChange>
        </w:rPr>
        <w:t>is the latent heat.</w:t>
      </w:r>
      <w:r w:rsidR="0069519C" w:rsidRPr="00D43EC8">
        <w:rPr>
          <w:rFonts w:ascii="Times New Roman" w:hAnsi="Times New Roman" w:cs="Times New Roman"/>
          <w:i/>
          <w:color w:val="000000" w:themeColor="text1"/>
          <w:szCs w:val="24"/>
          <w:rPrChange w:id="1509" w:author="ZHANGM.H." w:date="2014-12-10T18:55:00Z">
            <w:rPr>
              <w:i/>
              <w:szCs w:val="24"/>
            </w:rPr>
          </w:rPrChange>
        </w:rPr>
        <w:t xml:space="preserve"> </w:t>
      </w:r>
      <w:r w:rsidRPr="00D43EC8">
        <w:rPr>
          <w:rFonts w:ascii="Times New Roman" w:hAnsi="Times New Roman" w:cs="Times New Roman"/>
          <w:i/>
          <w:color w:val="000000" w:themeColor="text1"/>
          <w:szCs w:val="24"/>
          <w:rPrChange w:id="1510" w:author="ZHANGM.H." w:date="2014-12-10T18:55:00Z">
            <w:rPr>
              <w:i/>
              <w:szCs w:val="24"/>
            </w:rPr>
          </w:rPrChange>
        </w:rPr>
        <w:t xml:space="preserve"> SH</w:t>
      </w:r>
      <w:r w:rsidRPr="00D43EC8">
        <w:rPr>
          <w:rFonts w:ascii="Times New Roman" w:hAnsi="Times New Roman" w:cs="Times New Roman"/>
          <w:color w:val="000000" w:themeColor="text1"/>
          <w:szCs w:val="24"/>
          <w:rPrChange w:id="1511" w:author="ZHANGM.H." w:date="2014-12-10T18:55:00Z">
            <w:rPr>
              <w:szCs w:val="24"/>
            </w:rPr>
          </w:rPrChange>
        </w:rPr>
        <w:t xml:space="preserve"> </w:t>
      </w:r>
      <w:r w:rsidR="0069519C" w:rsidRPr="00D43EC8">
        <w:rPr>
          <w:rFonts w:ascii="Times New Roman" w:hAnsi="Times New Roman" w:cs="Times New Roman"/>
          <w:color w:val="000000" w:themeColor="text1"/>
          <w:szCs w:val="24"/>
          <w:rPrChange w:id="1512" w:author="ZHANGM.H." w:date="2014-12-10T18:55:00Z">
            <w:rPr>
              <w:szCs w:val="24"/>
            </w:rPr>
          </w:rPrChange>
        </w:rPr>
        <w:t>is</w:t>
      </w:r>
      <w:r w:rsidRPr="00D43EC8">
        <w:rPr>
          <w:rFonts w:ascii="Times New Roman" w:hAnsi="Times New Roman" w:cs="Times New Roman"/>
          <w:color w:val="000000" w:themeColor="text1"/>
          <w:szCs w:val="24"/>
          <w:rPrChange w:id="1513" w:author="ZHANGM.H." w:date="2014-12-10T18:55:00Z">
            <w:rPr>
              <w:szCs w:val="24"/>
            </w:rPr>
          </w:rPrChange>
        </w:rPr>
        <w:t xml:space="preserve"> the surface sensible heat flux.  </w:t>
      </w:r>
      <w:r w:rsidRPr="00D43EC8">
        <w:rPr>
          <w:rFonts w:ascii="Times New Roman" w:hAnsi="Times New Roman" w:cs="Times New Roman"/>
          <w:color w:val="000000" w:themeColor="text1"/>
          <w:szCs w:val="24"/>
          <w:rPrChange w:id="1514" w:author="ZHANGM.H." w:date="2014-12-10T18:55:00Z">
            <w:rPr>
              <w:szCs w:val="24"/>
            </w:rPr>
          </w:rPrChange>
        </w:rPr>
        <w:sym w:font="Euclid Symbol" w:char="F074"/>
      </w:r>
      <w:r w:rsidRPr="00D43EC8">
        <w:rPr>
          <w:rFonts w:ascii="Times New Roman" w:hAnsi="Times New Roman" w:cs="Times New Roman"/>
          <w:color w:val="000000" w:themeColor="text1"/>
          <w:szCs w:val="24"/>
          <w:rPrChange w:id="1515" w:author="ZHANGM.H." w:date="2014-12-10T18:55:00Z">
            <w:rPr>
              <w:szCs w:val="24"/>
            </w:rPr>
          </w:rPrChange>
        </w:rPr>
        <w:t xml:space="preserve"> </w:t>
      </w:r>
      <w:proofErr w:type="gramStart"/>
      <w:r w:rsidRPr="00D43EC8">
        <w:rPr>
          <w:rFonts w:ascii="Times New Roman" w:hAnsi="Times New Roman" w:cs="Times New Roman"/>
          <w:color w:val="000000" w:themeColor="text1"/>
          <w:szCs w:val="24"/>
          <w:rPrChange w:id="1516" w:author="ZHANGM.H." w:date="2014-12-10T18:55:00Z">
            <w:rPr>
              <w:szCs w:val="24"/>
            </w:rPr>
          </w:rPrChange>
        </w:rPr>
        <w:t>denotes</w:t>
      </w:r>
      <w:proofErr w:type="gramEnd"/>
      <w:r w:rsidRPr="00D43EC8">
        <w:rPr>
          <w:rFonts w:ascii="Times New Roman" w:hAnsi="Times New Roman" w:cs="Times New Roman"/>
          <w:color w:val="000000" w:themeColor="text1"/>
          <w:szCs w:val="24"/>
          <w:rPrChange w:id="1517" w:author="ZHANGM.H." w:date="2014-12-10T18:55:00Z">
            <w:rPr>
              <w:szCs w:val="24"/>
            </w:rPr>
          </w:rPrChange>
        </w:rPr>
        <w:t xml:space="preserve"> the wind stress at surface. Other variables are as commonly used.  </w:t>
      </w:r>
    </w:p>
    <w:p w14:paraId="1045E0EC" w14:textId="4C9961AB" w:rsidR="0069519C" w:rsidRPr="00D43EC8" w:rsidRDefault="00C9113D">
      <w:pPr>
        <w:spacing w:line="480" w:lineRule="auto"/>
        <w:ind w:firstLine="360"/>
        <w:jc w:val="both"/>
        <w:rPr>
          <w:rFonts w:ascii="Times New Roman" w:hAnsi="Times New Roman" w:cs="Times New Roman"/>
          <w:color w:val="000000" w:themeColor="text1"/>
          <w:szCs w:val="24"/>
          <w:rPrChange w:id="1518" w:author="ZHANGM.H." w:date="2014-12-10T18:55:00Z">
            <w:rPr>
              <w:szCs w:val="24"/>
            </w:rPr>
          </w:rPrChange>
        </w:rPr>
        <w:pPrChange w:id="1519" w:author="ZHANGM.H." w:date="2014-12-10T18:54:00Z">
          <w:pPr>
            <w:spacing w:line="360" w:lineRule="auto"/>
            <w:ind w:firstLine="360"/>
            <w:jc w:val="both"/>
          </w:pPr>
        </w:pPrChange>
      </w:pPr>
      <w:r w:rsidRPr="00D43EC8">
        <w:rPr>
          <w:rFonts w:ascii="Times New Roman" w:hAnsi="Times New Roman" w:cs="Times New Roman"/>
          <w:color w:val="000000" w:themeColor="text1"/>
          <w:szCs w:val="24"/>
          <w:rPrChange w:id="1520" w:author="ZHANGM.H." w:date="2014-12-10T18:55:00Z">
            <w:rPr>
              <w:szCs w:val="24"/>
            </w:rPr>
          </w:rPrChange>
        </w:rPr>
        <w:t xml:space="preserve">The </w:t>
      </w:r>
      <w:del w:id="1521" w:author="ZHANGM.H." w:date="2013-10-22T11:08:00Z">
        <w:r w:rsidRPr="00D43EC8" w:rsidDel="00C132C0">
          <w:rPr>
            <w:rFonts w:ascii="Times New Roman" w:hAnsi="Times New Roman" w:cs="Times New Roman"/>
            <w:color w:val="000000" w:themeColor="text1"/>
            <w:szCs w:val="24"/>
            <w:rPrChange w:id="1522" w:author="ZHANGM.H." w:date="2014-12-10T18:55:00Z">
              <w:rPr>
                <w:szCs w:val="24"/>
              </w:rPr>
            </w:rPrChange>
          </w:rPr>
          <w:delText xml:space="preserve">objective </w:delText>
        </w:r>
      </w:del>
      <w:ins w:id="1523" w:author="ZHANGM.H." w:date="2013-10-22T11:08:00Z">
        <w:r w:rsidR="00C132C0" w:rsidRPr="00D43EC8">
          <w:rPr>
            <w:rFonts w:ascii="Times New Roman" w:hAnsi="Times New Roman" w:cs="Times New Roman"/>
            <w:color w:val="000000" w:themeColor="text1"/>
            <w:szCs w:val="24"/>
            <w:rPrChange w:id="1524" w:author="ZHANGM.H." w:date="2014-12-10T18:55:00Z">
              <w:rPr>
                <w:szCs w:val="24"/>
              </w:rPr>
            </w:rPrChange>
          </w:rPr>
          <w:t xml:space="preserve">final </w:t>
        </w:r>
      </w:ins>
      <w:r w:rsidR="0069519C" w:rsidRPr="00D43EC8">
        <w:rPr>
          <w:rFonts w:ascii="Times New Roman" w:hAnsi="Times New Roman" w:cs="Times New Roman"/>
          <w:color w:val="000000" w:themeColor="text1"/>
          <w:szCs w:val="24"/>
          <w:rPrChange w:id="1525" w:author="ZHANGM.H." w:date="2014-12-10T18:55:00Z">
            <w:rPr>
              <w:szCs w:val="24"/>
            </w:rPr>
          </w:rPrChange>
        </w:rPr>
        <w:t>analysis is obtained by minimizing the cost function of</w:t>
      </w:r>
      <w:ins w:id="1526" w:author="Steve Ortega" w:date="2013-10-21T11:00:00Z">
        <w:r w:rsidR="00AC4151" w:rsidRPr="00D43EC8">
          <w:rPr>
            <w:rFonts w:ascii="Times New Roman" w:hAnsi="Times New Roman" w:cs="Times New Roman"/>
            <w:color w:val="000000" w:themeColor="text1"/>
            <w:szCs w:val="24"/>
            <w:rPrChange w:id="1527" w:author="ZHANGM.H." w:date="2014-12-10T18:55:00Z">
              <w:rPr>
                <w:szCs w:val="24"/>
              </w:rPr>
            </w:rPrChange>
          </w:rPr>
          <w:t>:</w:t>
        </w:r>
      </w:ins>
    </w:p>
    <w:p w14:paraId="679E1DA0" w14:textId="0F37D8BF" w:rsidR="0069519C" w:rsidRPr="00D43EC8" w:rsidRDefault="0069519C">
      <w:pPr>
        <w:tabs>
          <w:tab w:val="center" w:pos="7920"/>
          <w:tab w:val="left" w:pos="8640"/>
        </w:tabs>
        <w:spacing w:line="480" w:lineRule="auto"/>
        <w:ind w:firstLine="360"/>
        <w:jc w:val="both"/>
        <w:rPr>
          <w:rFonts w:ascii="Times New Roman" w:hAnsi="Times New Roman" w:cs="Times New Roman"/>
          <w:color w:val="000000" w:themeColor="text1"/>
          <w:szCs w:val="24"/>
          <w:rPrChange w:id="1528" w:author="ZHANGM.H." w:date="2014-12-10T18:55:00Z">
            <w:rPr>
              <w:szCs w:val="24"/>
            </w:rPr>
          </w:rPrChange>
        </w:rPr>
        <w:pPrChange w:id="1529" w:author="ZHANGM.H." w:date="2014-12-10T18:54:00Z">
          <w:pPr>
            <w:tabs>
              <w:tab w:val="center" w:pos="7920"/>
              <w:tab w:val="left" w:pos="8640"/>
            </w:tabs>
            <w:spacing w:line="360" w:lineRule="auto"/>
            <w:ind w:firstLine="360"/>
            <w:jc w:val="both"/>
          </w:pPr>
        </w:pPrChange>
      </w:pPr>
      <w:r w:rsidRPr="00D43EC8">
        <w:rPr>
          <w:rFonts w:ascii="Times New Roman" w:hAnsi="Times New Roman" w:cs="Times New Roman"/>
          <w:color w:val="000000" w:themeColor="text1"/>
          <w:position w:val="-12"/>
          <w:szCs w:val="24"/>
        </w:rPr>
        <w:object w:dxaOrig="8760" w:dyaOrig="400" w14:anchorId="3B6332BC">
          <v:shape id="_x0000_i1054" type="#_x0000_t75" style="width:438.8pt;height:19.7pt" o:ole="" fillcolor="window">
            <v:imagedata r:id="rId65" o:title="" cropleft="-89f" cropright="-89f"/>
          </v:shape>
          <o:OLEObject Type="Embed" ProgID="Equation.DSMT4" ShapeID="_x0000_i1054" DrawAspect="Content" ObjectID="_1479794617" r:id="rId66">
            <o:FieldCodes>\* mergeformat</o:FieldCodes>
          </o:OLEObject>
        </w:object>
      </w:r>
      <w:r w:rsidR="00C9113D" w:rsidRPr="00D43EC8">
        <w:rPr>
          <w:rFonts w:ascii="Times New Roman" w:hAnsi="Times New Roman" w:cs="Times New Roman"/>
          <w:color w:val="000000" w:themeColor="text1"/>
          <w:szCs w:val="24"/>
          <w:rPrChange w:id="1530" w:author="ZHANGM.H." w:date="2014-12-10T18:55:00Z">
            <w:rPr>
              <w:szCs w:val="24"/>
            </w:rPr>
          </w:rPrChange>
        </w:rPr>
        <w:tab/>
      </w:r>
      <w:r w:rsidR="00C9113D" w:rsidRPr="00D43EC8">
        <w:rPr>
          <w:rFonts w:ascii="Times New Roman" w:hAnsi="Times New Roman" w:cs="Times New Roman"/>
          <w:color w:val="000000" w:themeColor="text1"/>
          <w:szCs w:val="24"/>
          <w:rPrChange w:id="1531" w:author="ZHANGM.H." w:date="2014-12-10T18:55:00Z">
            <w:rPr>
              <w:szCs w:val="24"/>
            </w:rPr>
          </w:rPrChange>
        </w:rPr>
        <w:tab/>
      </w:r>
      <w:r w:rsidRPr="00D43EC8">
        <w:rPr>
          <w:rFonts w:ascii="Times New Roman" w:hAnsi="Times New Roman" w:cs="Times New Roman"/>
          <w:color w:val="000000" w:themeColor="text1"/>
          <w:szCs w:val="24"/>
          <w:rPrChange w:id="1532" w:author="ZHANGM.H." w:date="2014-12-10T18:55:00Z">
            <w:rPr>
              <w:szCs w:val="24"/>
            </w:rPr>
          </w:rPrChange>
        </w:rPr>
        <w:t>(</w:t>
      </w:r>
      <w:r w:rsidR="00C9113D" w:rsidRPr="00D43EC8">
        <w:rPr>
          <w:rFonts w:ascii="Times New Roman" w:hAnsi="Times New Roman" w:cs="Times New Roman"/>
          <w:color w:val="000000" w:themeColor="text1"/>
          <w:szCs w:val="24"/>
          <w:rPrChange w:id="1533" w:author="ZHANGM.H." w:date="2014-12-10T18:55:00Z">
            <w:rPr>
              <w:szCs w:val="24"/>
            </w:rPr>
          </w:rPrChange>
        </w:rPr>
        <w:t>10</w:t>
      </w:r>
      <w:r w:rsidRPr="00D43EC8">
        <w:rPr>
          <w:rFonts w:ascii="Times New Roman" w:hAnsi="Times New Roman" w:cs="Times New Roman"/>
          <w:color w:val="000000" w:themeColor="text1"/>
          <w:szCs w:val="24"/>
          <w:rPrChange w:id="1534" w:author="ZHANGM.H." w:date="2014-12-10T18:55:00Z">
            <w:rPr>
              <w:szCs w:val="24"/>
            </w:rPr>
          </w:rPrChange>
        </w:rPr>
        <w:t>)</w:t>
      </w:r>
      <w:r w:rsidRPr="00D43EC8">
        <w:rPr>
          <w:rFonts w:ascii="Times New Roman" w:hAnsi="Times New Roman" w:cs="Times New Roman"/>
          <w:color w:val="000000" w:themeColor="text1"/>
          <w:szCs w:val="24"/>
          <w:rPrChange w:id="1535" w:author="ZHANGM.H." w:date="2014-12-10T18:55:00Z">
            <w:rPr>
              <w:szCs w:val="24"/>
            </w:rPr>
          </w:rPrChange>
        </w:rPr>
        <w:tab/>
      </w:r>
    </w:p>
    <w:p w14:paraId="4F3A4560" w14:textId="3344C965" w:rsidR="0069519C" w:rsidRPr="00D43EC8" w:rsidRDefault="0069519C">
      <w:pPr>
        <w:tabs>
          <w:tab w:val="center" w:pos="2520"/>
          <w:tab w:val="left" w:pos="8640"/>
        </w:tabs>
        <w:spacing w:line="480" w:lineRule="auto"/>
        <w:jc w:val="both"/>
        <w:rPr>
          <w:rFonts w:ascii="Times New Roman" w:hAnsi="Times New Roman" w:cs="Times New Roman"/>
          <w:color w:val="000000" w:themeColor="text1"/>
          <w:szCs w:val="24"/>
          <w:rPrChange w:id="1536" w:author="ZHANGM.H." w:date="2014-12-10T18:55:00Z">
            <w:rPr>
              <w:szCs w:val="24"/>
            </w:rPr>
          </w:rPrChange>
        </w:rPr>
        <w:pPrChange w:id="1537" w:author="ZHANGM.H." w:date="2014-12-10T18:54:00Z">
          <w:pPr>
            <w:tabs>
              <w:tab w:val="center" w:pos="2520"/>
              <w:tab w:val="left" w:pos="8640"/>
            </w:tabs>
            <w:spacing w:line="360" w:lineRule="auto"/>
            <w:jc w:val="both"/>
          </w:pPr>
        </w:pPrChange>
      </w:pPr>
      <w:proofErr w:type="gramStart"/>
      <w:r w:rsidRPr="00D43EC8">
        <w:rPr>
          <w:rFonts w:ascii="Times New Roman" w:hAnsi="Times New Roman" w:cs="Times New Roman"/>
          <w:color w:val="000000" w:themeColor="text1"/>
          <w:szCs w:val="24"/>
          <w:rPrChange w:id="1538" w:author="ZHANGM.H." w:date="2014-12-10T18:55:00Z">
            <w:rPr>
              <w:szCs w:val="24"/>
            </w:rPr>
          </w:rPrChange>
        </w:rPr>
        <w:t>where</w:t>
      </w:r>
      <w:proofErr w:type="gramEnd"/>
      <w:r w:rsidRPr="00D43EC8">
        <w:rPr>
          <w:rFonts w:ascii="Times New Roman" w:hAnsi="Times New Roman" w:cs="Times New Roman"/>
          <w:color w:val="000000" w:themeColor="text1"/>
          <w:szCs w:val="24"/>
          <w:rPrChange w:id="1539" w:author="ZHANGM.H." w:date="2014-12-10T18:55:00Z">
            <w:rPr>
              <w:szCs w:val="24"/>
            </w:rPr>
          </w:rPrChange>
        </w:rPr>
        <w:t xml:space="preserve"> variables with the subscript “</w:t>
      </w:r>
      <w:r w:rsidRPr="00D43EC8">
        <w:rPr>
          <w:rFonts w:ascii="Times New Roman" w:hAnsi="Times New Roman" w:cs="Times New Roman"/>
          <w:i/>
          <w:color w:val="000000" w:themeColor="text1"/>
          <w:szCs w:val="24"/>
          <w:rPrChange w:id="1540" w:author="ZHANGM.H." w:date="2014-12-10T18:55:00Z">
            <w:rPr>
              <w:i/>
              <w:szCs w:val="24"/>
            </w:rPr>
          </w:rPrChange>
        </w:rPr>
        <w:t>o</w:t>
      </w:r>
      <w:r w:rsidRPr="00D43EC8">
        <w:rPr>
          <w:rFonts w:ascii="Times New Roman" w:hAnsi="Times New Roman" w:cs="Times New Roman"/>
          <w:color w:val="000000" w:themeColor="text1"/>
          <w:szCs w:val="24"/>
          <w:rPrChange w:id="1541" w:author="ZHANGM.H." w:date="2014-12-10T18:55:00Z">
            <w:rPr>
              <w:szCs w:val="24"/>
            </w:rPr>
          </w:rPrChange>
        </w:rPr>
        <w:t>”</w:t>
      </w:r>
      <w:r w:rsidR="00C9113D" w:rsidRPr="00D43EC8">
        <w:rPr>
          <w:rFonts w:ascii="Times New Roman" w:hAnsi="Times New Roman" w:cs="Times New Roman"/>
          <w:color w:val="000000" w:themeColor="text1"/>
          <w:szCs w:val="24"/>
          <w:rPrChange w:id="1542" w:author="ZHANGM.H." w:date="2014-12-10T18:55:00Z">
            <w:rPr>
              <w:szCs w:val="24"/>
            </w:rPr>
          </w:rPrChange>
        </w:rPr>
        <w:t xml:space="preserve"> represent first guess from pre</w:t>
      </w:r>
      <w:r w:rsidRPr="00D43EC8">
        <w:rPr>
          <w:rFonts w:ascii="Times New Roman" w:hAnsi="Times New Roman" w:cs="Times New Roman"/>
          <w:color w:val="000000" w:themeColor="text1"/>
          <w:szCs w:val="24"/>
          <w:rPrChange w:id="1543" w:author="ZHANGM.H." w:date="2014-12-10T18:55:00Z">
            <w:rPr>
              <w:szCs w:val="24"/>
            </w:rPr>
          </w:rPrChange>
        </w:rPr>
        <w:t>processed balloon sounding and wind profiler measurements</w:t>
      </w:r>
      <w:ins w:id="1544" w:author="ZHANGM.H." w:date="2013-10-22T11:09:00Z">
        <w:r w:rsidR="00C132C0" w:rsidRPr="00D43EC8">
          <w:rPr>
            <w:rFonts w:ascii="Times New Roman" w:hAnsi="Times New Roman" w:cs="Times New Roman"/>
            <w:color w:val="000000" w:themeColor="text1"/>
            <w:szCs w:val="24"/>
            <w:rPrChange w:id="1545" w:author="ZHANGM.H." w:date="2014-12-10T18:55:00Z">
              <w:rPr>
                <w:szCs w:val="24"/>
              </w:rPr>
            </w:rPrChange>
          </w:rPr>
          <w:t xml:space="preserve"> or operational analysis</w:t>
        </w:r>
      </w:ins>
      <w:r w:rsidRPr="00D43EC8">
        <w:rPr>
          <w:rFonts w:ascii="Times New Roman" w:hAnsi="Times New Roman" w:cs="Times New Roman"/>
          <w:color w:val="000000" w:themeColor="text1"/>
          <w:szCs w:val="24"/>
          <w:rPrChange w:id="1546" w:author="ZHANGM.H." w:date="2014-12-10T18:55:00Z">
            <w:rPr>
              <w:szCs w:val="24"/>
            </w:rPr>
          </w:rPrChange>
        </w:rPr>
        <w:t xml:space="preserve">; </w:t>
      </w:r>
      <w:r w:rsidRPr="00D43EC8">
        <w:rPr>
          <w:rFonts w:ascii="Times New Roman" w:hAnsi="Times New Roman" w:cs="Times New Roman"/>
          <w:i/>
          <w:iCs/>
          <w:color w:val="000000" w:themeColor="text1"/>
          <w:szCs w:val="24"/>
          <w:rPrChange w:id="1547" w:author="ZHANGM.H." w:date="2014-12-10T18:55:00Z">
            <w:rPr>
              <w:i/>
              <w:iCs/>
              <w:szCs w:val="24"/>
            </w:rPr>
          </w:rPrChange>
        </w:rPr>
        <w:t>B</w:t>
      </w:r>
      <w:r w:rsidRPr="00D43EC8">
        <w:rPr>
          <w:rFonts w:ascii="Times New Roman" w:hAnsi="Times New Roman" w:cs="Times New Roman"/>
          <w:color w:val="000000" w:themeColor="text1"/>
          <w:szCs w:val="24"/>
          <w:rPrChange w:id="1548" w:author="ZHANGM.H." w:date="2014-12-10T18:55:00Z">
            <w:rPr>
              <w:szCs w:val="24"/>
            </w:rPr>
          </w:rPrChange>
        </w:rPr>
        <w:t xml:space="preserve"> is the error covariance matrix of </w:t>
      </w:r>
      <w:r w:rsidR="00C9113D" w:rsidRPr="00D43EC8">
        <w:rPr>
          <w:rFonts w:ascii="Times New Roman" w:hAnsi="Times New Roman" w:cs="Times New Roman"/>
          <w:color w:val="000000" w:themeColor="text1"/>
          <w:szCs w:val="24"/>
          <w:rPrChange w:id="1549" w:author="ZHANGM.H." w:date="2014-12-10T18:55:00Z">
            <w:rPr>
              <w:szCs w:val="24"/>
            </w:rPr>
          </w:rPrChange>
        </w:rPr>
        <w:t>the</w:t>
      </w:r>
      <w:r w:rsidRPr="00D43EC8">
        <w:rPr>
          <w:rFonts w:ascii="Times New Roman" w:hAnsi="Times New Roman" w:cs="Times New Roman"/>
          <w:color w:val="000000" w:themeColor="text1"/>
          <w:szCs w:val="24"/>
          <w:rPrChange w:id="1550" w:author="ZHANGM.H." w:date="2014-12-10T18:55:00Z">
            <w:rPr>
              <w:szCs w:val="24"/>
            </w:rPr>
          </w:rPrChange>
        </w:rPr>
        <w:t xml:space="preserve"> state variable. </w:t>
      </w:r>
    </w:p>
    <w:p w14:paraId="2857FE23" w14:textId="6C068D09" w:rsidR="00E80275" w:rsidRPr="00D43EC8" w:rsidRDefault="0069519C">
      <w:pPr>
        <w:autoSpaceDE w:val="0"/>
        <w:autoSpaceDN w:val="0"/>
        <w:adjustRightInd w:val="0"/>
        <w:spacing w:line="480" w:lineRule="auto"/>
        <w:ind w:firstLine="360"/>
        <w:jc w:val="both"/>
        <w:rPr>
          <w:rFonts w:ascii="Times New Roman" w:hAnsi="Times New Roman" w:cs="Times New Roman"/>
          <w:color w:val="000000" w:themeColor="text1"/>
          <w:szCs w:val="24"/>
          <w:rPrChange w:id="1551" w:author="ZHANGM.H." w:date="2014-12-10T18:55:00Z">
            <w:rPr>
              <w:szCs w:val="24"/>
            </w:rPr>
          </w:rPrChange>
        </w:rPr>
        <w:pPrChange w:id="1552" w:author="ZHANGM.H." w:date="2014-12-10T18:54:00Z">
          <w:pPr>
            <w:autoSpaceDE w:val="0"/>
            <w:autoSpaceDN w:val="0"/>
            <w:adjustRightInd w:val="0"/>
            <w:spacing w:line="360" w:lineRule="auto"/>
            <w:ind w:firstLine="360"/>
            <w:jc w:val="both"/>
          </w:pPr>
        </w:pPrChange>
      </w:pPr>
      <w:proofErr w:type="gramStart"/>
      <w:r w:rsidRPr="00D43EC8">
        <w:rPr>
          <w:rFonts w:ascii="Times New Roman" w:hAnsi="Times New Roman" w:cs="Times New Roman"/>
          <w:color w:val="000000" w:themeColor="text1"/>
          <w:szCs w:val="24"/>
          <w:rPrChange w:id="1553" w:author="ZHANGM.H." w:date="2014-12-10T18:55:00Z">
            <w:rPr>
              <w:szCs w:val="24"/>
            </w:rPr>
          </w:rPrChange>
        </w:rPr>
        <w:lastRenderedPageBreak/>
        <w:t xml:space="preserve">Terms on the </w:t>
      </w:r>
      <w:del w:id="1554" w:author="ZHANGM.H." w:date="2013-10-22T11:09:00Z">
        <w:r w:rsidRPr="00D43EC8" w:rsidDel="00C132C0">
          <w:rPr>
            <w:rFonts w:ascii="Times New Roman" w:hAnsi="Times New Roman" w:cs="Times New Roman"/>
            <w:color w:val="000000" w:themeColor="text1"/>
            <w:szCs w:val="24"/>
            <w:rPrChange w:id="1555" w:author="ZHANGM.H." w:date="2014-12-10T18:55:00Z">
              <w:rPr>
                <w:szCs w:val="24"/>
              </w:rPr>
            </w:rPrChange>
          </w:rPr>
          <w:delText>left-</w:delText>
        </w:r>
      </w:del>
      <w:ins w:id="1556" w:author="ZHANGM.H." w:date="2013-10-22T11:09:00Z">
        <w:r w:rsidR="00C132C0" w:rsidRPr="00D43EC8">
          <w:rPr>
            <w:rFonts w:ascii="Times New Roman" w:hAnsi="Times New Roman" w:cs="Times New Roman"/>
            <w:color w:val="000000" w:themeColor="text1"/>
            <w:szCs w:val="24"/>
            <w:rPrChange w:id="1557" w:author="ZHANGM.H." w:date="2014-12-10T18:55:00Z">
              <w:rPr>
                <w:szCs w:val="24"/>
              </w:rPr>
            </w:rPrChange>
          </w:rPr>
          <w:t xml:space="preserve">right </w:t>
        </w:r>
      </w:ins>
      <w:r w:rsidRPr="00D43EC8">
        <w:rPr>
          <w:rFonts w:ascii="Times New Roman" w:hAnsi="Times New Roman" w:cs="Times New Roman"/>
          <w:color w:val="000000" w:themeColor="text1"/>
          <w:szCs w:val="24"/>
          <w:rPrChange w:id="1558" w:author="ZHANGM.H." w:date="2014-12-10T18:55:00Z">
            <w:rPr>
              <w:szCs w:val="24"/>
            </w:rPr>
          </w:rPrChange>
        </w:rPr>
        <w:t>hand sides of Equations (</w:t>
      </w:r>
      <w:r w:rsidR="00C9113D" w:rsidRPr="00D43EC8">
        <w:rPr>
          <w:rFonts w:ascii="Times New Roman" w:hAnsi="Times New Roman" w:cs="Times New Roman"/>
          <w:color w:val="000000" w:themeColor="text1"/>
          <w:szCs w:val="24"/>
          <w:rPrChange w:id="1559" w:author="ZHANGM.H." w:date="2014-12-10T18:55:00Z">
            <w:rPr>
              <w:szCs w:val="24"/>
            </w:rPr>
          </w:rPrChange>
        </w:rPr>
        <w:t>6</w:t>
      </w:r>
      <w:r w:rsidRPr="00D43EC8">
        <w:rPr>
          <w:rFonts w:ascii="Times New Roman" w:hAnsi="Times New Roman" w:cs="Times New Roman"/>
          <w:color w:val="000000" w:themeColor="text1"/>
          <w:szCs w:val="24"/>
          <w:rPrChange w:id="1560" w:author="ZHANGM.H." w:date="2014-12-10T18:55:00Z">
            <w:rPr>
              <w:szCs w:val="24"/>
            </w:rPr>
          </w:rPrChange>
        </w:rPr>
        <w:t>)-(</w:t>
      </w:r>
      <w:r w:rsidR="00C9113D" w:rsidRPr="00D43EC8">
        <w:rPr>
          <w:rFonts w:ascii="Times New Roman" w:hAnsi="Times New Roman" w:cs="Times New Roman"/>
          <w:color w:val="000000" w:themeColor="text1"/>
          <w:szCs w:val="24"/>
          <w:rPrChange w:id="1561" w:author="ZHANGM.H." w:date="2014-12-10T18:55:00Z">
            <w:rPr>
              <w:szCs w:val="24"/>
            </w:rPr>
          </w:rPrChange>
        </w:rPr>
        <w:t>9</w:t>
      </w:r>
      <w:r w:rsidRPr="00D43EC8">
        <w:rPr>
          <w:rFonts w:ascii="Times New Roman" w:hAnsi="Times New Roman" w:cs="Times New Roman"/>
          <w:color w:val="000000" w:themeColor="text1"/>
          <w:szCs w:val="24"/>
          <w:rPrChange w:id="1562" w:author="ZHANGM.H." w:date="2014-12-10T18:55:00Z">
            <w:rPr>
              <w:szCs w:val="24"/>
            </w:rPr>
          </w:rPrChange>
        </w:rPr>
        <w:t xml:space="preserve">) are obtained from ARM </w:t>
      </w:r>
      <w:r w:rsidR="00C9113D" w:rsidRPr="00D43EC8">
        <w:rPr>
          <w:rFonts w:ascii="Times New Roman" w:hAnsi="Times New Roman" w:cs="Times New Roman"/>
          <w:color w:val="000000" w:themeColor="text1"/>
          <w:szCs w:val="24"/>
          <w:rPrChange w:id="1563" w:author="ZHANGM.H." w:date="2014-12-10T18:55:00Z">
            <w:rPr>
              <w:szCs w:val="24"/>
            </w:rPr>
          </w:rPrChange>
        </w:rPr>
        <w:t xml:space="preserve">and satellite </w:t>
      </w:r>
      <w:r w:rsidRPr="00D43EC8">
        <w:rPr>
          <w:rFonts w:ascii="Times New Roman" w:hAnsi="Times New Roman" w:cs="Times New Roman"/>
          <w:color w:val="000000" w:themeColor="text1"/>
          <w:szCs w:val="24"/>
          <w:rPrChange w:id="1564" w:author="ZHANGM.H." w:date="2014-12-10T18:55:00Z">
            <w:rPr>
              <w:szCs w:val="24"/>
            </w:rPr>
          </w:rPrChange>
        </w:rPr>
        <w:t>measurements at the surface and TOA.</w:t>
      </w:r>
      <w:proofErr w:type="gramEnd"/>
      <w:r w:rsidRPr="00D43EC8">
        <w:rPr>
          <w:rFonts w:ascii="Times New Roman" w:hAnsi="Times New Roman" w:cs="Times New Roman"/>
          <w:color w:val="000000" w:themeColor="text1"/>
          <w:szCs w:val="24"/>
          <w:rPrChange w:id="1565" w:author="ZHANGM.H." w:date="2014-12-10T18:55:00Z">
            <w:rPr>
              <w:szCs w:val="24"/>
            </w:rPr>
          </w:rPrChange>
        </w:rPr>
        <w:t xml:space="preserve"> </w:t>
      </w:r>
      <w:r w:rsidR="00C9113D" w:rsidRPr="00D43EC8">
        <w:rPr>
          <w:rFonts w:ascii="Times New Roman" w:hAnsi="Times New Roman" w:cs="Times New Roman"/>
          <w:color w:val="000000" w:themeColor="text1"/>
          <w:szCs w:val="24"/>
          <w:rPrChange w:id="1566" w:author="ZHANGM.H." w:date="2014-12-10T18:55:00Z">
            <w:rPr>
              <w:szCs w:val="24"/>
            </w:rPr>
          </w:rPrChange>
        </w:rPr>
        <w:t xml:space="preserve"> </w:t>
      </w:r>
      <w:r w:rsidRPr="00D43EC8">
        <w:rPr>
          <w:rFonts w:ascii="Times New Roman" w:hAnsi="Times New Roman" w:cs="Times New Roman"/>
          <w:color w:val="000000" w:themeColor="text1"/>
          <w:szCs w:val="24"/>
          <w:rPrChange w:id="1567" w:author="ZHANGM.H." w:date="2014-12-10T18:55:00Z">
            <w:rPr>
              <w:szCs w:val="24"/>
            </w:rPr>
          </w:rPrChange>
        </w:rPr>
        <w:t xml:space="preserve">Area averaged precipitation is from radar measurements. </w:t>
      </w:r>
      <w:r w:rsidR="00C9113D" w:rsidRPr="00D43EC8">
        <w:rPr>
          <w:rFonts w:ascii="Times New Roman" w:hAnsi="Times New Roman" w:cs="Times New Roman"/>
          <w:color w:val="000000" w:themeColor="text1"/>
          <w:szCs w:val="24"/>
          <w:rPrChange w:id="1568" w:author="ZHANGM.H." w:date="2014-12-10T18:55:00Z">
            <w:rPr>
              <w:szCs w:val="24"/>
            </w:rPr>
          </w:rPrChange>
        </w:rPr>
        <w:t xml:space="preserve"> </w:t>
      </w:r>
      <w:r w:rsidR="003F270D" w:rsidRPr="00D43EC8">
        <w:rPr>
          <w:rFonts w:ascii="Times New Roman" w:hAnsi="Times New Roman" w:cs="Times New Roman"/>
          <w:color w:val="000000" w:themeColor="text1"/>
          <w:szCs w:val="24"/>
          <w:rPrChange w:id="1569" w:author="ZHANGM.H." w:date="2014-12-10T18:55:00Z">
            <w:rPr>
              <w:szCs w:val="24"/>
            </w:rPr>
          </w:rPrChange>
        </w:rPr>
        <w:t>Other surface variables are from</w:t>
      </w:r>
      <w:r w:rsidRPr="00D43EC8">
        <w:rPr>
          <w:rFonts w:ascii="Times New Roman" w:hAnsi="Times New Roman" w:cs="Times New Roman"/>
          <w:color w:val="000000" w:themeColor="text1"/>
          <w:szCs w:val="24"/>
          <w:rPrChange w:id="1570" w:author="ZHANGM.H." w:date="2014-12-10T18:55:00Z">
            <w:rPr>
              <w:szCs w:val="24"/>
            </w:rPr>
          </w:rPrChange>
        </w:rPr>
        <w:t xml:space="preserve"> </w:t>
      </w:r>
      <w:r w:rsidR="003F270D" w:rsidRPr="00D43EC8">
        <w:rPr>
          <w:rFonts w:ascii="Times New Roman" w:hAnsi="Times New Roman" w:cs="Times New Roman"/>
          <w:color w:val="000000" w:themeColor="text1"/>
          <w:szCs w:val="24"/>
          <w:rPrChange w:id="1571" w:author="ZHANGM.H." w:date="2014-12-10T18:55:00Z">
            <w:rPr>
              <w:szCs w:val="24"/>
            </w:rPr>
          </w:rPrChange>
        </w:rPr>
        <w:t xml:space="preserve">the suite of </w:t>
      </w:r>
      <w:r w:rsidR="009D72DE" w:rsidRPr="00D43EC8">
        <w:rPr>
          <w:rFonts w:ascii="Times New Roman" w:hAnsi="Times New Roman" w:cs="Times New Roman"/>
          <w:color w:val="000000" w:themeColor="text1"/>
          <w:szCs w:val="24"/>
          <w:rPrChange w:id="1572" w:author="ZHANGM.H." w:date="2014-12-10T18:55:00Z">
            <w:rPr>
              <w:szCs w:val="24"/>
            </w:rPr>
          </w:rPrChange>
        </w:rPr>
        <w:t>stations</w:t>
      </w:r>
      <w:r w:rsidR="003F270D" w:rsidRPr="00D43EC8">
        <w:rPr>
          <w:rFonts w:ascii="Times New Roman" w:hAnsi="Times New Roman" w:cs="Times New Roman"/>
          <w:color w:val="000000" w:themeColor="text1"/>
          <w:szCs w:val="24"/>
          <w:rPrChange w:id="1573" w:author="ZHANGM.H." w:date="2014-12-10T18:55:00Z">
            <w:rPr>
              <w:szCs w:val="24"/>
            </w:rPr>
          </w:rPrChange>
        </w:rPr>
        <w:t xml:space="preserve"> deployed within </w:t>
      </w:r>
      <w:r w:rsidR="00C9113D" w:rsidRPr="00D43EC8">
        <w:rPr>
          <w:rFonts w:ascii="Times New Roman" w:hAnsi="Times New Roman" w:cs="Times New Roman"/>
          <w:color w:val="000000" w:themeColor="text1"/>
          <w:szCs w:val="24"/>
          <w:rPrChange w:id="1574" w:author="ZHANGM.H." w:date="2014-12-10T18:55:00Z">
            <w:rPr>
              <w:szCs w:val="24"/>
            </w:rPr>
          </w:rPrChange>
        </w:rPr>
        <w:t>a</w:t>
      </w:r>
      <w:r w:rsidR="003F270D" w:rsidRPr="00D43EC8">
        <w:rPr>
          <w:rFonts w:ascii="Times New Roman" w:hAnsi="Times New Roman" w:cs="Times New Roman"/>
          <w:color w:val="000000" w:themeColor="text1"/>
          <w:szCs w:val="24"/>
          <w:rPrChange w:id="1575" w:author="ZHANGM.H." w:date="2014-12-10T18:55:00Z">
            <w:rPr>
              <w:szCs w:val="24"/>
            </w:rPr>
          </w:rPrChange>
        </w:rPr>
        <w:t xml:space="preserve"> sounding </w:t>
      </w:r>
      <w:r w:rsidR="00C9113D" w:rsidRPr="00D43EC8">
        <w:rPr>
          <w:rFonts w:ascii="Times New Roman" w:hAnsi="Times New Roman" w:cs="Times New Roman"/>
          <w:color w:val="000000" w:themeColor="text1"/>
          <w:szCs w:val="24"/>
          <w:rPrChange w:id="1576" w:author="ZHANGM.H." w:date="2014-12-10T18:55:00Z">
            <w:rPr>
              <w:szCs w:val="24"/>
            </w:rPr>
          </w:rPrChange>
        </w:rPr>
        <w:t>array</w:t>
      </w:r>
      <w:r w:rsidR="00DF6243" w:rsidRPr="00D43EC8">
        <w:rPr>
          <w:rFonts w:ascii="Times New Roman" w:hAnsi="Times New Roman" w:cs="Times New Roman"/>
          <w:color w:val="000000" w:themeColor="text1"/>
          <w:szCs w:val="24"/>
          <w:rPrChange w:id="1577" w:author="ZHANGM.H." w:date="2014-12-10T18:55:00Z">
            <w:rPr>
              <w:szCs w:val="24"/>
            </w:rPr>
          </w:rPrChange>
        </w:rPr>
        <w:t xml:space="preserve">. These </w:t>
      </w:r>
      <w:del w:id="1578" w:author="ZHANGM.H." w:date="2013-10-22T11:10:00Z">
        <w:r w:rsidR="00DF6243" w:rsidRPr="00D43EC8" w:rsidDel="00C132C0">
          <w:rPr>
            <w:rFonts w:ascii="Times New Roman" w:hAnsi="Times New Roman" w:cs="Times New Roman"/>
            <w:color w:val="000000" w:themeColor="text1"/>
            <w:szCs w:val="24"/>
            <w:rPrChange w:id="1579" w:author="ZHANGM.H." w:date="2014-12-10T18:55:00Z">
              <w:rPr>
                <w:szCs w:val="24"/>
              </w:rPr>
            </w:rPrChange>
          </w:rPr>
          <w:delText>will be</w:delText>
        </w:r>
      </w:del>
      <w:ins w:id="1580" w:author="ZHANGM.H." w:date="2013-10-22T11:10:00Z">
        <w:r w:rsidR="00C132C0" w:rsidRPr="00D43EC8">
          <w:rPr>
            <w:rFonts w:ascii="Times New Roman" w:hAnsi="Times New Roman" w:cs="Times New Roman"/>
            <w:color w:val="000000" w:themeColor="text1"/>
            <w:szCs w:val="24"/>
            <w:rPrChange w:id="1581" w:author="ZHANGM.H." w:date="2014-12-10T18:55:00Z">
              <w:rPr>
                <w:szCs w:val="24"/>
              </w:rPr>
            </w:rPrChange>
          </w:rPr>
          <w:t>are</w:t>
        </w:r>
      </w:ins>
      <w:r w:rsidR="00DF6243" w:rsidRPr="00D43EC8">
        <w:rPr>
          <w:rFonts w:ascii="Times New Roman" w:hAnsi="Times New Roman" w:cs="Times New Roman"/>
          <w:color w:val="000000" w:themeColor="text1"/>
          <w:szCs w:val="24"/>
          <w:rPrChange w:id="1582" w:author="ZHANGM.H." w:date="2014-12-10T18:55:00Z">
            <w:rPr>
              <w:szCs w:val="24"/>
            </w:rPr>
          </w:rPrChange>
        </w:rPr>
        <w:t xml:space="preserve"> described in Section 1.6.  </w:t>
      </w:r>
      <w:r w:rsidR="002F3595" w:rsidRPr="00D43EC8">
        <w:rPr>
          <w:rFonts w:ascii="Times New Roman" w:hAnsi="Times New Roman" w:cs="Times New Roman"/>
          <w:color w:val="000000" w:themeColor="text1"/>
          <w:szCs w:val="24"/>
          <w:rPrChange w:id="1583" w:author="ZHANGM.H." w:date="2014-12-10T18:55:00Z">
            <w:rPr>
              <w:rFonts w:ascii="Times New Roman" w:hAnsi="Times New Roman" w:cs="Times New Roman"/>
              <w:szCs w:val="24"/>
            </w:rPr>
          </w:rPrChange>
        </w:rPr>
        <w:t xml:space="preserve">In some cases, fluxes are derived from statistical interpolation between the limited number of </w:t>
      </w:r>
      <w:r w:rsidR="009D72DE" w:rsidRPr="00D43EC8">
        <w:rPr>
          <w:rFonts w:ascii="Times New Roman" w:hAnsi="Times New Roman" w:cs="Times New Roman"/>
          <w:color w:val="000000" w:themeColor="text1"/>
          <w:szCs w:val="24"/>
          <w:rPrChange w:id="1584" w:author="ZHANGM.H." w:date="2014-12-10T18:55:00Z">
            <w:rPr>
              <w:rFonts w:ascii="Times New Roman" w:hAnsi="Times New Roman" w:cs="Times New Roman"/>
              <w:szCs w:val="24"/>
            </w:rPr>
          </w:rPrChange>
        </w:rPr>
        <w:t>stations and</w:t>
      </w:r>
      <w:r w:rsidR="002F3595" w:rsidRPr="00D43EC8">
        <w:rPr>
          <w:rFonts w:ascii="Times New Roman" w:hAnsi="Times New Roman" w:cs="Times New Roman"/>
          <w:color w:val="000000" w:themeColor="text1"/>
          <w:szCs w:val="24"/>
          <w:rPrChange w:id="1585" w:author="ZHANGM.H." w:date="2014-12-10T18:55:00Z">
            <w:rPr>
              <w:rFonts w:ascii="Times New Roman" w:hAnsi="Times New Roman" w:cs="Times New Roman"/>
              <w:szCs w:val="24"/>
            </w:rPr>
          </w:rPrChange>
        </w:rPr>
        <w:t xml:space="preserve"> </w:t>
      </w:r>
      <w:r w:rsidR="009D72DE" w:rsidRPr="00D43EC8">
        <w:rPr>
          <w:rFonts w:ascii="Times New Roman" w:hAnsi="Times New Roman" w:cs="Times New Roman"/>
          <w:color w:val="000000" w:themeColor="text1"/>
          <w:szCs w:val="24"/>
          <w:rPrChange w:id="1586" w:author="ZHANGM.H." w:date="2014-12-10T18:55:00Z">
            <w:rPr>
              <w:rFonts w:ascii="Times New Roman" w:hAnsi="Times New Roman" w:cs="Times New Roman"/>
              <w:szCs w:val="24"/>
            </w:rPr>
          </w:rPrChange>
        </w:rPr>
        <w:t>the background</w:t>
      </w:r>
      <w:r w:rsidR="002F3595" w:rsidRPr="00D43EC8">
        <w:rPr>
          <w:rFonts w:ascii="Times New Roman" w:hAnsi="Times New Roman" w:cs="Times New Roman"/>
          <w:color w:val="000000" w:themeColor="text1"/>
          <w:szCs w:val="24"/>
          <w:rPrChange w:id="1587" w:author="ZHANGM.H." w:date="2014-12-10T18:55:00Z">
            <w:rPr>
              <w:rFonts w:ascii="Times New Roman" w:hAnsi="Times New Roman" w:cs="Times New Roman"/>
              <w:szCs w:val="24"/>
            </w:rPr>
          </w:rPrChange>
        </w:rPr>
        <w:t xml:space="preserve"> field</w:t>
      </w:r>
      <w:r w:rsidR="009D72DE" w:rsidRPr="00D43EC8">
        <w:rPr>
          <w:rFonts w:ascii="Times New Roman" w:hAnsi="Times New Roman" w:cs="Times New Roman"/>
          <w:color w:val="000000" w:themeColor="text1"/>
          <w:szCs w:val="24"/>
          <w:rPrChange w:id="1588" w:author="ZHANGM.H." w:date="2014-12-10T18:55:00Z">
            <w:rPr>
              <w:rFonts w:ascii="Times New Roman" w:hAnsi="Times New Roman" w:cs="Times New Roman"/>
              <w:szCs w:val="24"/>
            </w:rPr>
          </w:rPrChange>
        </w:rPr>
        <w:t>s</w:t>
      </w:r>
      <w:r w:rsidR="002F3595" w:rsidRPr="00D43EC8">
        <w:rPr>
          <w:rFonts w:ascii="Times New Roman" w:hAnsi="Times New Roman" w:cs="Times New Roman"/>
          <w:color w:val="000000" w:themeColor="text1"/>
          <w:szCs w:val="24"/>
          <w:rPrChange w:id="1589" w:author="ZHANGM.H." w:date="2014-12-10T18:55:00Z">
            <w:rPr>
              <w:rFonts w:ascii="Times New Roman" w:hAnsi="Times New Roman" w:cs="Times New Roman"/>
              <w:szCs w:val="24"/>
            </w:rPr>
          </w:rPrChange>
        </w:rPr>
        <w:t xml:space="preserve"> from the reanalys</w:t>
      </w:r>
      <w:r w:rsidR="009D72DE" w:rsidRPr="00D43EC8">
        <w:rPr>
          <w:rFonts w:ascii="Times New Roman" w:hAnsi="Times New Roman" w:cs="Times New Roman"/>
          <w:color w:val="000000" w:themeColor="text1"/>
          <w:szCs w:val="24"/>
          <w:rPrChange w:id="1590" w:author="ZHANGM.H." w:date="2014-12-10T18:55:00Z">
            <w:rPr>
              <w:rFonts w:ascii="Times New Roman" w:hAnsi="Times New Roman" w:cs="Times New Roman"/>
              <w:szCs w:val="24"/>
            </w:rPr>
          </w:rPrChange>
        </w:rPr>
        <w:t>is products</w:t>
      </w:r>
      <w:r w:rsidR="002F3595" w:rsidRPr="00D43EC8">
        <w:rPr>
          <w:rFonts w:ascii="Times New Roman" w:hAnsi="Times New Roman" w:cs="Times New Roman"/>
          <w:color w:val="000000" w:themeColor="text1"/>
          <w:szCs w:val="24"/>
          <w:rPrChange w:id="1591" w:author="ZHANGM.H." w:date="2014-12-10T18:55:00Z">
            <w:rPr>
              <w:rFonts w:ascii="Times New Roman" w:hAnsi="Times New Roman" w:cs="Times New Roman"/>
              <w:szCs w:val="24"/>
            </w:rPr>
          </w:rPrChange>
        </w:rPr>
        <w:t xml:space="preserve">. </w:t>
      </w:r>
      <w:r w:rsidR="009D72DE" w:rsidRPr="00D43EC8">
        <w:rPr>
          <w:rFonts w:ascii="Times New Roman" w:hAnsi="Times New Roman" w:cs="Times New Roman"/>
          <w:color w:val="000000" w:themeColor="text1"/>
          <w:szCs w:val="24"/>
          <w:rPrChange w:id="1592" w:author="ZHANGM.H." w:date="2014-12-10T18:55:00Z">
            <w:rPr>
              <w:rFonts w:ascii="Times New Roman" w:hAnsi="Times New Roman" w:cs="Times New Roman"/>
              <w:szCs w:val="24"/>
            </w:rPr>
          </w:rPrChange>
        </w:rPr>
        <w:t xml:space="preserve"> </w:t>
      </w:r>
      <w:r w:rsidR="002F3595" w:rsidRPr="00D43EC8">
        <w:rPr>
          <w:rFonts w:ascii="Times New Roman" w:hAnsi="Times New Roman" w:cs="Times New Roman"/>
          <w:color w:val="000000" w:themeColor="text1"/>
          <w:szCs w:val="24"/>
          <w:rPrChange w:id="1593" w:author="ZHANGM.H." w:date="2014-12-10T18:55:00Z">
            <w:rPr>
              <w:rFonts w:ascii="Times New Roman" w:hAnsi="Times New Roman" w:cs="Times New Roman"/>
              <w:szCs w:val="24"/>
            </w:rPr>
          </w:rPrChange>
        </w:rPr>
        <w:t xml:space="preserve">Since each field experiment has different </w:t>
      </w:r>
      <w:ins w:id="1594" w:author="ZHANGM.H." w:date="2013-10-22T11:10:00Z">
        <w:r w:rsidR="00C132C0" w:rsidRPr="00D43EC8">
          <w:rPr>
            <w:rFonts w:ascii="Times New Roman" w:hAnsi="Times New Roman" w:cs="Times New Roman"/>
            <w:color w:val="000000" w:themeColor="text1"/>
            <w:szCs w:val="24"/>
            <w:rPrChange w:id="1595" w:author="ZHANGM.H." w:date="2014-12-10T18:55:00Z">
              <w:rPr>
                <w:rFonts w:ascii="Times New Roman" w:hAnsi="Times New Roman" w:cs="Times New Roman"/>
                <w:szCs w:val="24"/>
              </w:rPr>
            </w:rPrChange>
          </w:rPr>
          <w:t xml:space="preserve">instrumentation and </w:t>
        </w:r>
      </w:ins>
      <w:r w:rsidR="002F3595" w:rsidRPr="00D43EC8">
        <w:rPr>
          <w:rFonts w:ascii="Times New Roman" w:hAnsi="Times New Roman" w:cs="Times New Roman"/>
          <w:color w:val="000000" w:themeColor="text1"/>
          <w:szCs w:val="24"/>
          <w:rPrChange w:id="1596" w:author="ZHANGM.H." w:date="2014-12-10T18:55:00Z">
            <w:rPr>
              <w:rFonts w:ascii="Times New Roman" w:hAnsi="Times New Roman" w:cs="Times New Roman"/>
              <w:szCs w:val="24"/>
            </w:rPr>
          </w:rPrChange>
        </w:rPr>
        <w:t xml:space="preserve">measurement configurations, the preprocessing of surface and atmospheric measurements </w:t>
      </w:r>
      <w:del w:id="1597" w:author="ZHANGM.H." w:date="2014-12-08T18:02:00Z">
        <w:r w:rsidR="002F3595" w:rsidRPr="00D43EC8" w:rsidDel="009A141F">
          <w:rPr>
            <w:rFonts w:ascii="Times New Roman" w:hAnsi="Times New Roman" w:cs="Times New Roman"/>
            <w:color w:val="000000" w:themeColor="text1"/>
            <w:szCs w:val="24"/>
            <w:rPrChange w:id="1598" w:author="ZHANGM.H." w:date="2014-12-10T18:55:00Z">
              <w:rPr>
                <w:rFonts w:ascii="Times New Roman" w:hAnsi="Times New Roman" w:cs="Times New Roman"/>
                <w:szCs w:val="24"/>
              </w:rPr>
            </w:rPrChange>
          </w:rPr>
          <w:delText xml:space="preserve">may </w:delText>
        </w:r>
      </w:del>
      <w:ins w:id="1599" w:author="ZHANGM.H." w:date="2014-12-08T18:02:00Z">
        <w:r w:rsidR="009A141F" w:rsidRPr="00D43EC8">
          <w:rPr>
            <w:rFonts w:ascii="Times New Roman" w:hAnsi="Times New Roman" w:cs="Times New Roman"/>
            <w:color w:val="000000" w:themeColor="text1"/>
            <w:szCs w:val="24"/>
            <w:rPrChange w:id="1600" w:author="ZHANGM.H." w:date="2014-12-10T18:55:00Z">
              <w:rPr>
                <w:rFonts w:ascii="Times New Roman" w:hAnsi="Times New Roman" w:cs="Times New Roman"/>
                <w:szCs w:val="24"/>
              </w:rPr>
            </w:rPrChange>
          </w:rPr>
          <w:t>are often</w:t>
        </w:r>
      </w:ins>
      <w:del w:id="1601" w:author="ZHANGM.H." w:date="2014-12-08T18:02:00Z">
        <w:r w:rsidR="002F3595" w:rsidRPr="00D43EC8" w:rsidDel="009A141F">
          <w:rPr>
            <w:rFonts w:ascii="Times New Roman" w:hAnsi="Times New Roman" w:cs="Times New Roman"/>
            <w:color w:val="000000" w:themeColor="text1"/>
            <w:szCs w:val="24"/>
            <w:rPrChange w:id="1602" w:author="ZHANGM.H." w:date="2014-12-10T18:55:00Z">
              <w:rPr>
                <w:rFonts w:ascii="Times New Roman" w:hAnsi="Times New Roman" w:cs="Times New Roman"/>
                <w:szCs w:val="24"/>
              </w:rPr>
            </w:rPrChange>
          </w:rPr>
          <w:delText>be</w:delText>
        </w:r>
      </w:del>
      <w:r w:rsidR="002F3595" w:rsidRPr="00D43EC8">
        <w:rPr>
          <w:rFonts w:ascii="Times New Roman" w:hAnsi="Times New Roman" w:cs="Times New Roman"/>
          <w:color w:val="000000" w:themeColor="text1"/>
          <w:szCs w:val="24"/>
          <w:rPrChange w:id="1603" w:author="ZHANGM.H." w:date="2014-12-10T18:55:00Z">
            <w:rPr>
              <w:rFonts w:ascii="Times New Roman" w:hAnsi="Times New Roman" w:cs="Times New Roman"/>
              <w:szCs w:val="24"/>
            </w:rPr>
          </w:rPrChange>
        </w:rPr>
        <w:t xml:space="preserve"> </w:t>
      </w:r>
      <w:r w:rsidR="009D72DE" w:rsidRPr="00D43EC8">
        <w:rPr>
          <w:rFonts w:ascii="Times New Roman" w:hAnsi="Times New Roman" w:cs="Times New Roman"/>
          <w:color w:val="000000" w:themeColor="text1"/>
          <w:szCs w:val="24"/>
          <w:rPrChange w:id="1604" w:author="ZHANGM.H." w:date="2014-12-10T18:55:00Z">
            <w:rPr>
              <w:rFonts w:ascii="Times New Roman" w:hAnsi="Times New Roman" w:cs="Times New Roman"/>
              <w:szCs w:val="24"/>
            </w:rPr>
          </w:rPrChange>
        </w:rPr>
        <w:t>specific</w:t>
      </w:r>
      <w:r w:rsidR="002F3595" w:rsidRPr="00D43EC8">
        <w:rPr>
          <w:rFonts w:ascii="Times New Roman" w:hAnsi="Times New Roman" w:cs="Times New Roman"/>
          <w:color w:val="000000" w:themeColor="text1"/>
          <w:szCs w:val="24"/>
          <w:rPrChange w:id="1605" w:author="ZHANGM.H." w:date="2014-12-10T18:55:00Z">
            <w:rPr>
              <w:rFonts w:ascii="Times New Roman" w:hAnsi="Times New Roman" w:cs="Times New Roman"/>
              <w:szCs w:val="24"/>
            </w:rPr>
          </w:rPrChange>
        </w:rPr>
        <w:t xml:space="preserve"> </w:t>
      </w:r>
      <w:r w:rsidR="009D72DE" w:rsidRPr="00D43EC8">
        <w:rPr>
          <w:rFonts w:ascii="Times New Roman" w:hAnsi="Times New Roman" w:cs="Times New Roman"/>
          <w:color w:val="000000" w:themeColor="text1"/>
          <w:szCs w:val="24"/>
          <w:rPrChange w:id="1606" w:author="ZHANGM.H." w:date="2014-12-10T18:55:00Z">
            <w:rPr>
              <w:rFonts w:ascii="Times New Roman" w:hAnsi="Times New Roman" w:cs="Times New Roman"/>
              <w:szCs w:val="24"/>
            </w:rPr>
          </w:rPrChange>
        </w:rPr>
        <w:t>to</w:t>
      </w:r>
      <w:r w:rsidR="002F3595" w:rsidRPr="00D43EC8">
        <w:rPr>
          <w:rFonts w:ascii="Times New Roman" w:hAnsi="Times New Roman" w:cs="Times New Roman"/>
          <w:color w:val="000000" w:themeColor="text1"/>
          <w:szCs w:val="24"/>
          <w:rPrChange w:id="1607" w:author="ZHANGM.H." w:date="2014-12-10T18:55:00Z">
            <w:rPr>
              <w:rFonts w:ascii="Times New Roman" w:hAnsi="Times New Roman" w:cs="Times New Roman"/>
              <w:szCs w:val="24"/>
            </w:rPr>
          </w:rPrChange>
        </w:rPr>
        <w:t xml:space="preserve"> different experiments</w:t>
      </w:r>
      <w:r w:rsidR="009D72DE" w:rsidRPr="00D43EC8">
        <w:rPr>
          <w:rFonts w:ascii="Times New Roman" w:hAnsi="Times New Roman" w:cs="Times New Roman"/>
          <w:color w:val="000000" w:themeColor="text1"/>
          <w:szCs w:val="24"/>
          <w:rPrChange w:id="1608" w:author="ZHANGM.H." w:date="2014-12-10T18:55:00Z">
            <w:rPr>
              <w:rFonts w:ascii="Times New Roman" w:hAnsi="Times New Roman" w:cs="Times New Roman"/>
              <w:szCs w:val="24"/>
            </w:rPr>
          </w:rPrChange>
        </w:rPr>
        <w:t>, and v</w:t>
      </w:r>
      <w:r w:rsidR="002F3595" w:rsidRPr="00D43EC8">
        <w:rPr>
          <w:rFonts w:ascii="Times New Roman" w:hAnsi="Times New Roman" w:cs="Times New Roman"/>
          <w:color w:val="000000" w:themeColor="text1"/>
          <w:szCs w:val="24"/>
          <w:rPrChange w:id="1609" w:author="ZHANGM.H." w:date="2014-12-10T18:55:00Z">
            <w:rPr>
              <w:rFonts w:ascii="Times New Roman" w:hAnsi="Times New Roman" w:cs="Times New Roman"/>
              <w:szCs w:val="24"/>
            </w:rPr>
          </w:rPrChange>
        </w:rPr>
        <w:t xml:space="preserve">isual inspections </w:t>
      </w:r>
      <w:r w:rsidR="009D72DE" w:rsidRPr="00D43EC8">
        <w:rPr>
          <w:rFonts w:ascii="Times New Roman" w:hAnsi="Times New Roman" w:cs="Times New Roman"/>
          <w:color w:val="000000" w:themeColor="text1"/>
          <w:szCs w:val="24"/>
          <w:rPrChange w:id="1610" w:author="ZHANGM.H." w:date="2014-12-10T18:55:00Z">
            <w:rPr>
              <w:rFonts w:ascii="Times New Roman" w:hAnsi="Times New Roman" w:cs="Times New Roman"/>
              <w:szCs w:val="24"/>
            </w:rPr>
          </w:rPrChange>
        </w:rPr>
        <w:t>of all input data are necessary</w:t>
      </w:r>
      <w:r w:rsidR="002F3595" w:rsidRPr="00D43EC8">
        <w:rPr>
          <w:rFonts w:ascii="Times New Roman" w:hAnsi="Times New Roman" w:cs="Times New Roman"/>
          <w:color w:val="000000" w:themeColor="text1"/>
          <w:szCs w:val="24"/>
          <w:rPrChange w:id="1611" w:author="ZHANGM.H." w:date="2014-12-10T18:55:00Z">
            <w:rPr>
              <w:rFonts w:ascii="Times New Roman" w:hAnsi="Times New Roman" w:cs="Times New Roman"/>
              <w:szCs w:val="24"/>
            </w:rPr>
          </w:rPrChange>
        </w:rPr>
        <w:t xml:space="preserve">. </w:t>
      </w:r>
    </w:p>
    <w:p w14:paraId="2AC7A198" w14:textId="65D8369B" w:rsidR="00E80275" w:rsidRPr="00D43EC8" w:rsidRDefault="00E80275">
      <w:pPr>
        <w:autoSpaceDE w:val="0"/>
        <w:autoSpaceDN w:val="0"/>
        <w:adjustRightInd w:val="0"/>
        <w:spacing w:line="480" w:lineRule="auto"/>
        <w:ind w:firstLine="360"/>
        <w:jc w:val="both"/>
        <w:rPr>
          <w:rFonts w:ascii="Times New Roman" w:hAnsi="Times New Roman" w:cs="Times New Roman"/>
          <w:color w:val="000000" w:themeColor="text1"/>
          <w:szCs w:val="24"/>
          <w:rPrChange w:id="1612" w:author="ZHANGM.H." w:date="2014-12-10T18:55:00Z">
            <w:rPr>
              <w:rFonts w:ascii="Times New Roman" w:hAnsi="Times New Roman" w:cs="Times New Roman"/>
              <w:szCs w:val="24"/>
            </w:rPr>
          </w:rPrChange>
        </w:rPr>
        <w:pPrChange w:id="1613" w:author="ZHANGM.H." w:date="2014-12-10T18:54:00Z">
          <w:pPr>
            <w:autoSpaceDE w:val="0"/>
            <w:autoSpaceDN w:val="0"/>
            <w:adjustRightInd w:val="0"/>
            <w:spacing w:line="360" w:lineRule="auto"/>
            <w:ind w:firstLine="360"/>
            <w:jc w:val="both"/>
          </w:pPr>
        </w:pPrChange>
      </w:pPr>
      <w:r w:rsidRPr="00D43EC8">
        <w:rPr>
          <w:rFonts w:ascii="Times New Roman" w:hAnsi="Times New Roman" w:cs="Times New Roman"/>
          <w:color w:val="000000" w:themeColor="text1"/>
          <w:szCs w:val="24"/>
          <w:rPrChange w:id="1614" w:author="ZHANGM.H." w:date="2014-12-10T18:55:00Z">
            <w:rPr>
              <w:rFonts w:ascii="Times New Roman" w:hAnsi="Times New Roman" w:cs="Times New Roman"/>
              <w:szCs w:val="24"/>
            </w:rPr>
          </w:rPrChange>
        </w:rPr>
        <w:t>The minimization of the cost function in Equation (</w:t>
      </w:r>
      <w:r w:rsidR="009D72DE" w:rsidRPr="00D43EC8">
        <w:rPr>
          <w:rFonts w:ascii="Times New Roman" w:hAnsi="Times New Roman" w:cs="Times New Roman"/>
          <w:color w:val="000000" w:themeColor="text1"/>
          <w:szCs w:val="24"/>
          <w:rPrChange w:id="1615" w:author="ZHANGM.H." w:date="2014-12-10T18:55:00Z">
            <w:rPr>
              <w:rFonts w:ascii="Times New Roman" w:hAnsi="Times New Roman" w:cs="Times New Roman"/>
              <w:szCs w:val="24"/>
            </w:rPr>
          </w:rPrChange>
        </w:rPr>
        <w:t>10</w:t>
      </w:r>
      <w:r w:rsidRPr="00D43EC8">
        <w:rPr>
          <w:rFonts w:ascii="Times New Roman" w:hAnsi="Times New Roman" w:cs="Times New Roman"/>
          <w:color w:val="000000" w:themeColor="text1"/>
          <w:szCs w:val="24"/>
          <w:rPrChange w:id="1616" w:author="ZHANGM.H." w:date="2014-12-10T18:55:00Z">
            <w:rPr>
              <w:rFonts w:ascii="Times New Roman" w:hAnsi="Times New Roman" w:cs="Times New Roman"/>
              <w:szCs w:val="24"/>
            </w:rPr>
          </w:rPrChange>
        </w:rPr>
        <w:t>) requires the specification of the error covariance matrices. The</w:t>
      </w:r>
      <w:r w:rsidR="009D72DE" w:rsidRPr="00D43EC8">
        <w:rPr>
          <w:rFonts w:ascii="Times New Roman" w:hAnsi="Times New Roman" w:cs="Times New Roman"/>
          <w:color w:val="000000" w:themeColor="text1"/>
          <w:szCs w:val="24"/>
          <w:rPrChange w:id="1617" w:author="ZHANGM.H." w:date="2014-12-10T18:55:00Z">
            <w:rPr>
              <w:rFonts w:ascii="Times New Roman" w:hAnsi="Times New Roman" w:cs="Times New Roman"/>
              <w:szCs w:val="24"/>
            </w:rPr>
          </w:rPrChange>
        </w:rPr>
        <w:t>se</w:t>
      </w:r>
      <w:r w:rsidRPr="00D43EC8">
        <w:rPr>
          <w:rFonts w:ascii="Times New Roman" w:hAnsi="Times New Roman" w:cs="Times New Roman"/>
          <w:color w:val="000000" w:themeColor="text1"/>
          <w:szCs w:val="24"/>
          <w:rPrChange w:id="1618" w:author="ZHANGM.H." w:date="2014-12-10T18:55:00Z">
            <w:rPr>
              <w:rFonts w:ascii="Times New Roman" w:hAnsi="Times New Roman" w:cs="Times New Roman"/>
              <w:szCs w:val="24"/>
            </w:rPr>
          </w:rPrChange>
        </w:rPr>
        <w:t xml:space="preserve"> errors are taken as the sum </w:t>
      </w:r>
      <w:r w:rsidR="009D72DE" w:rsidRPr="00D43EC8">
        <w:rPr>
          <w:rFonts w:ascii="Times New Roman" w:hAnsi="Times New Roman" w:cs="Times New Roman"/>
          <w:color w:val="000000" w:themeColor="text1"/>
          <w:szCs w:val="24"/>
          <w:rPrChange w:id="1619" w:author="ZHANGM.H." w:date="2014-12-10T18:55:00Z">
            <w:rPr>
              <w:rFonts w:ascii="Times New Roman" w:hAnsi="Times New Roman" w:cs="Times New Roman"/>
              <w:szCs w:val="24"/>
            </w:rPr>
          </w:rPrChange>
        </w:rPr>
        <w:t xml:space="preserve">of </w:t>
      </w:r>
      <w:r w:rsidRPr="00D43EC8">
        <w:rPr>
          <w:rFonts w:ascii="Times New Roman" w:hAnsi="Times New Roman" w:cs="Times New Roman"/>
          <w:color w:val="000000" w:themeColor="text1"/>
          <w:szCs w:val="24"/>
          <w:rPrChange w:id="1620" w:author="ZHANGM.H." w:date="2014-12-10T18:55:00Z">
            <w:rPr>
              <w:rFonts w:ascii="Times New Roman" w:hAnsi="Times New Roman" w:cs="Times New Roman"/>
              <w:szCs w:val="24"/>
            </w:rPr>
          </w:rPrChange>
        </w:rPr>
        <w:t>instruments and measurement biases and sampling biases</w:t>
      </w:r>
      <w:ins w:id="1621" w:author="ZHANGM.H." w:date="2014-12-08T18:03:00Z">
        <w:r w:rsidR="009A141F" w:rsidRPr="00D43EC8">
          <w:rPr>
            <w:rFonts w:ascii="Times New Roman" w:hAnsi="Times New Roman" w:cs="Times New Roman"/>
            <w:color w:val="000000" w:themeColor="text1"/>
            <w:szCs w:val="24"/>
            <w:rPrChange w:id="1622" w:author="ZHANGM.H." w:date="2014-12-10T18:55:00Z">
              <w:rPr>
                <w:rFonts w:ascii="Times New Roman" w:hAnsi="Times New Roman" w:cs="Times New Roman"/>
                <w:szCs w:val="24"/>
              </w:rPr>
            </w:rPrChange>
          </w:rPr>
          <w:t xml:space="preserve"> in Zhang et al. (1996)</w:t>
        </w:r>
      </w:ins>
      <w:r w:rsidRPr="00D43EC8">
        <w:rPr>
          <w:rFonts w:ascii="Times New Roman" w:hAnsi="Times New Roman" w:cs="Times New Roman"/>
          <w:color w:val="000000" w:themeColor="text1"/>
          <w:szCs w:val="24"/>
          <w:rPrChange w:id="1623" w:author="ZHANGM.H." w:date="2014-12-10T18:55:00Z">
            <w:rPr>
              <w:rFonts w:ascii="Times New Roman" w:hAnsi="Times New Roman" w:cs="Times New Roman"/>
              <w:szCs w:val="24"/>
            </w:rPr>
          </w:rPrChange>
        </w:rPr>
        <w:t xml:space="preserve">. The </w:t>
      </w:r>
      <w:r w:rsidR="009D72DE" w:rsidRPr="00D43EC8">
        <w:rPr>
          <w:rFonts w:ascii="Times New Roman" w:hAnsi="Times New Roman" w:cs="Times New Roman"/>
          <w:color w:val="000000" w:themeColor="text1"/>
          <w:szCs w:val="24"/>
          <w:rPrChange w:id="1624" w:author="ZHANGM.H." w:date="2014-12-10T18:55:00Z">
            <w:rPr>
              <w:rFonts w:ascii="Times New Roman" w:hAnsi="Times New Roman" w:cs="Times New Roman"/>
              <w:szCs w:val="24"/>
            </w:rPr>
          </w:rPrChange>
        </w:rPr>
        <w:t>instrument</w:t>
      </w:r>
      <w:r w:rsidRPr="00D43EC8">
        <w:rPr>
          <w:rFonts w:ascii="Times New Roman" w:hAnsi="Times New Roman" w:cs="Times New Roman"/>
          <w:color w:val="000000" w:themeColor="text1"/>
          <w:szCs w:val="24"/>
          <w:rPrChange w:id="1625" w:author="ZHANGM.H." w:date="2014-12-10T18:55:00Z">
            <w:rPr>
              <w:rFonts w:ascii="Times New Roman" w:hAnsi="Times New Roman" w:cs="Times New Roman"/>
              <w:szCs w:val="24"/>
            </w:rPr>
          </w:rPrChange>
        </w:rPr>
        <w:t xml:space="preserve"> and measurement biases are assumed </w:t>
      </w:r>
      <w:r w:rsidR="009D72DE" w:rsidRPr="00D43EC8">
        <w:rPr>
          <w:rFonts w:ascii="Times New Roman" w:hAnsi="Times New Roman" w:cs="Times New Roman"/>
          <w:color w:val="000000" w:themeColor="text1"/>
          <w:szCs w:val="24"/>
          <w:rPrChange w:id="1626" w:author="ZHANGM.H." w:date="2014-12-10T18:55:00Z">
            <w:rPr>
              <w:rFonts w:ascii="Times New Roman" w:hAnsi="Times New Roman" w:cs="Times New Roman"/>
              <w:szCs w:val="24"/>
            </w:rPr>
          </w:rPrChange>
        </w:rPr>
        <w:t>to be</w:t>
      </w:r>
      <w:r w:rsidR="00A54904" w:rsidRPr="00D43EC8">
        <w:rPr>
          <w:rFonts w:ascii="Times New Roman" w:hAnsi="Times New Roman" w:cs="Times New Roman"/>
          <w:color w:val="000000" w:themeColor="text1"/>
          <w:szCs w:val="24"/>
          <w:rPrChange w:id="1627" w:author="ZHANGM.H." w:date="2014-12-10T18:55:00Z">
            <w:rPr>
              <w:rFonts w:ascii="Times New Roman" w:hAnsi="Times New Roman" w:cs="Times New Roman"/>
              <w:szCs w:val="24"/>
            </w:rPr>
          </w:rPrChange>
        </w:rPr>
        <w:t xml:space="preserve"> 0.5 m/s </w:t>
      </w:r>
      <w:r w:rsidRPr="00D43EC8">
        <w:rPr>
          <w:rFonts w:ascii="Times New Roman" w:hAnsi="Times New Roman" w:cs="Times New Roman"/>
          <w:color w:val="000000" w:themeColor="text1"/>
          <w:szCs w:val="24"/>
          <w:rPrChange w:id="1628" w:author="ZHANGM.H." w:date="2014-12-10T18:55:00Z">
            <w:rPr>
              <w:rFonts w:ascii="Times New Roman" w:hAnsi="Times New Roman" w:cs="Times New Roman"/>
              <w:szCs w:val="24"/>
            </w:rPr>
          </w:rPrChange>
        </w:rPr>
        <w:t>for winds, 0.2 K for temperature, and 3% of the specific humidity for water vapor. These were estimated by instrument mentors. The sampling biases are estimated to be twenty percent of the temporal variances of the fields.  In the past analys</w:t>
      </w:r>
      <w:r w:rsidR="009D72DE" w:rsidRPr="00D43EC8">
        <w:rPr>
          <w:rFonts w:ascii="Times New Roman" w:hAnsi="Times New Roman" w:cs="Times New Roman"/>
          <w:color w:val="000000" w:themeColor="text1"/>
          <w:szCs w:val="24"/>
          <w:rPrChange w:id="1629" w:author="ZHANGM.H." w:date="2014-12-10T18:55:00Z">
            <w:rPr>
              <w:rFonts w:ascii="Times New Roman" w:hAnsi="Times New Roman" w:cs="Times New Roman"/>
              <w:szCs w:val="24"/>
            </w:rPr>
          </w:rPrChange>
        </w:rPr>
        <w:t>e</w:t>
      </w:r>
      <w:r w:rsidRPr="00D43EC8">
        <w:rPr>
          <w:rFonts w:ascii="Times New Roman" w:hAnsi="Times New Roman" w:cs="Times New Roman"/>
          <w:color w:val="000000" w:themeColor="text1"/>
          <w:szCs w:val="24"/>
          <w:rPrChange w:id="1630" w:author="ZHANGM.H." w:date="2014-12-10T18:55:00Z">
            <w:rPr>
              <w:rFonts w:ascii="Times New Roman" w:hAnsi="Times New Roman" w:cs="Times New Roman"/>
              <w:szCs w:val="24"/>
            </w:rPr>
          </w:rPrChange>
        </w:rPr>
        <w:t>s, the errors are assumed to be independent among different locations and variables. This assumption is being re</w:t>
      </w:r>
      <w:r w:rsidR="009D72DE" w:rsidRPr="00D43EC8">
        <w:rPr>
          <w:rFonts w:ascii="Times New Roman" w:hAnsi="Times New Roman" w:cs="Times New Roman"/>
          <w:color w:val="000000" w:themeColor="text1"/>
          <w:szCs w:val="24"/>
          <w:rPrChange w:id="1631" w:author="ZHANGM.H." w:date="2014-12-10T18:55:00Z">
            <w:rPr>
              <w:rFonts w:ascii="Times New Roman" w:hAnsi="Times New Roman" w:cs="Times New Roman"/>
              <w:szCs w:val="24"/>
            </w:rPr>
          </w:rPrChange>
        </w:rPr>
        <w:t>vised to allow error covariance</w:t>
      </w:r>
      <w:r w:rsidRPr="00D43EC8">
        <w:rPr>
          <w:rFonts w:ascii="Times New Roman" w:hAnsi="Times New Roman" w:cs="Times New Roman"/>
          <w:color w:val="000000" w:themeColor="text1"/>
          <w:szCs w:val="24"/>
          <w:rPrChange w:id="1632" w:author="ZHANGM.H." w:date="2014-12-10T18:55:00Z">
            <w:rPr>
              <w:rFonts w:ascii="Times New Roman" w:hAnsi="Times New Roman" w:cs="Times New Roman"/>
              <w:szCs w:val="24"/>
            </w:rPr>
          </w:rPrChange>
        </w:rPr>
        <w:t xml:space="preserve">.  </w:t>
      </w:r>
      <w:r w:rsidR="009D72DE" w:rsidRPr="00D43EC8">
        <w:rPr>
          <w:rFonts w:ascii="Times New Roman" w:hAnsi="Times New Roman" w:cs="Times New Roman"/>
          <w:color w:val="000000" w:themeColor="text1"/>
          <w:szCs w:val="24"/>
          <w:rPrChange w:id="1633" w:author="ZHANGM.H." w:date="2014-12-10T18:55:00Z">
            <w:rPr>
              <w:szCs w:val="24"/>
            </w:rPr>
          </w:rPrChange>
        </w:rPr>
        <w:t>Zhang and Lin (1997)</w:t>
      </w:r>
      <w:r w:rsidRPr="00D43EC8">
        <w:rPr>
          <w:rFonts w:ascii="Times New Roman" w:hAnsi="Times New Roman" w:cs="Times New Roman"/>
          <w:color w:val="000000" w:themeColor="text1"/>
          <w:szCs w:val="24"/>
          <w:rPrChange w:id="1634" w:author="ZHANGM.H." w:date="2014-12-10T18:55:00Z">
            <w:rPr>
              <w:rFonts w:ascii="Times New Roman" w:hAnsi="Times New Roman" w:cs="Times New Roman"/>
              <w:szCs w:val="24"/>
            </w:rPr>
          </w:rPrChange>
        </w:rPr>
        <w:t xml:space="preserve"> </w:t>
      </w:r>
      <w:r w:rsidR="009D72DE" w:rsidRPr="00D43EC8">
        <w:rPr>
          <w:rFonts w:ascii="Times New Roman" w:hAnsi="Times New Roman" w:cs="Times New Roman"/>
          <w:color w:val="000000" w:themeColor="text1"/>
          <w:szCs w:val="24"/>
          <w:rPrChange w:id="1635" w:author="ZHANGM.H." w:date="2014-12-10T18:55:00Z">
            <w:rPr>
              <w:rFonts w:ascii="Times New Roman" w:hAnsi="Times New Roman" w:cs="Times New Roman"/>
              <w:szCs w:val="24"/>
            </w:rPr>
          </w:rPrChange>
        </w:rPr>
        <w:t>described the minimization algorithm of Equation (10).</w:t>
      </w:r>
    </w:p>
    <w:p w14:paraId="4AE96428" w14:textId="161C865B" w:rsidR="000D5E24" w:rsidRPr="00D43EC8" w:rsidRDefault="00E80275">
      <w:pPr>
        <w:autoSpaceDE w:val="0"/>
        <w:autoSpaceDN w:val="0"/>
        <w:adjustRightInd w:val="0"/>
        <w:spacing w:line="480" w:lineRule="auto"/>
        <w:ind w:firstLine="360"/>
        <w:jc w:val="both"/>
        <w:rPr>
          <w:rFonts w:ascii="Times New Roman" w:hAnsi="Times New Roman" w:cs="Times New Roman"/>
          <w:color w:val="000000" w:themeColor="text1"/>
          <w:szCs w:val="24"/>
          <w:rPrChange w:id="1636" w:author="ZHANGM.H." w:date="2014-12-10T18:55:00Z">
            <w:rPr>
              <w:rFonts w:ascii="Times New Roman" w:hAnsi="Times New Roman" w:cs="Times New Roman"/>
              <w:szCs w:val="24"/>
            </w:rPr>
          </w:rPrChange>
        </w:rPr>
        <w:pPrChange w:id="1637" w:author="ZHANGM.H." w:date="2014-12-10T18:54:00Z">
          <w:pPr>
            <w:autoSpaceDE w:val="0"/>
            <w:autoSpaceDN w:val="0"/>
            <w:adjustRightInd w:val="0"/>
            <w:spacing w:line="360" w:lineRule="auto"/>
            <w:ind w:firstLine="360"/>
            <w:jc w:val="both"/>
          </w:pPr>
        </w:pPrChange>
      </w:pPr>
      <w:r w:rsidRPr="00D43EC8">
        <w:rPr>
          <w:rFonts w:ascii="Times New Roman" w:hAnsi="Times New Roman" w:cs="Times New Roman"/>
          <w:color w:val="000000" w:themeColor="text1"/>
          <w:szCs w:val="24"/>
          <w:rPrChange w:id="1638" w:author="ZHANGM.H." w:date="2014-12-10T18:55:00Z">
            <w:rPr>
              <w:rFonts w:ascii="Times New Roman" w:hAnsi="Times New Roman" w:cs="Times New Roman"/>
              <w:szCs w:val="24"/>
            </w:rPr>
          </w:rPrChange>
        </w:rPr>
        <w:t xml:space="preserve">The final analysis </w:t>
      </w:r>
      <w:r w:rsidR="009D72DE" w:rsidRPr="00D43EC8">
        <w:rPr>
          <w:rFonts w:ascii="Times New Roman" w:hAnsi="Times New Roman" w:cs="Times New Roman"/>
          <w:color w:val="000000" w:themeColor="text1"/>
          <w:szCs w:val="24"/>
          <w:rPrChange w:id="1639" w:author="ZHANGM.H." w:date="2014-12-10T18:55:00Z">
            <w:rPr>
              <w:rFonts w:ascii="Times New Roman" w:hAnsi="Times New Roman" w:cs="Times New Roman"/>
              <w:szCs w:val="24"/>
            </w:rPr>
          </w:rPrChange>
        </w:rPr>
        <w:t>therefore is the closest to pre</w:t>
      </w:r>
      <w:r w:rsidRPr="00D43EC8">
        <w:rPr>
          <w:rFonts w:ascii="Times New Roman" w:hAnsi="Times New Roman" w:cs="Times New Roman"/>
          <w:color w:val="000000" w:themeColor="text1"/>
          <w:szCs w:val="24"/>
          <w:rPrChange w:id="1640" w:author="ZHANGM.H." w:date="2014-12-10T18:55:00Z">
            <w:rPr>
              <w:rFonts w:ascii="Times New Roman" w:hAnsi="Times New Roman" w:cs="Times New Roman"/>
              <w:szCs w:val="24"/>
            </w:rPr>
          </w:rPrChange>
        </w:rPr>
        <w:t>processed balloon sounding and wind profiler data</w:t>
      </w:r>
      <w:r w:rsidR="009D72DE" w:rsidRPr="00D43EC8">
        <w:rPr>
          <w:rFonts w:ascii="Times New Roman" w:hAnsi="Times New Roman" w:cs="Times New Roman"/>
          <w:color w:val="000000" w:themeColor="text1"/>
          <w:szCs w:val="24"/>
          <w:rPrChange w:id="1641" w:author="ZHANGM.H." w:date="2014-12-10T18:55:00Z">
            <w:rPr>
              <w:rFonts w:ascii="Times New Roman" w:hAnsi="Times New Roman" w:cs="Times New Roman"/>
              <w:szCs w:val="24"/>
            </w:rPr>
          </w:rPrChange>
        </w:rPr>
        <w:t xml:space="preserve"> </w:t>
      </w:r>
      <w:ins w:id="1642" w:author="ZHANGM.H." w:date="2013-10-22T11:13:00Z">
        <w:r w:rsidR="00E034E9" w:rsidRPr="00D43EC8">
          <w:rPr>
            <w:rFonts w:ascii="Times New Roman" w:hAnsi="Times New Roman" w:cs="Times New Roman"/>
            <w:color w:val="000000" w:themeColor="text1"/>
            <w:szCs w:val="24"/>
            <w:rPrChange w:id="1643" w:author="ZHANGM.H." w:date="2014-12-10T18:55:00Z">
              <w:rPr>
                <w:rFonts w:ascii="Times New Roman" w:hAnsi="Times New Roman" w:cs="Times New Roman"/>
                <w:szCs w:val="24"/>
              </w:rPr>
            </w:rPrChange>
          </w:rPr>
          <w:t xml:space="preserve">or operational analysis </w:t>
        </w:r>
      </w:ins>
      <w:r w:rsidR="009D72DE" w:rsidRPr="00D43EC8">
        <w:rPr>
          <w:rFonts w:ascii="Times New Roman" w:hAnsi="Times New Roman" w:cs="Times New Roman"/>
          <w:color w:val="000000" w:themeColor="text1"/>
          <w:szCs w:val="24"/>
          <w:rPrChange w:id="1644" w:author="ZHANGM.H." w:date="2014-12-10T18:55:00Z">
            <w:rPr>
              <w:rFonts w:ascii="Times New Roman" w:hAnsi="Times New Roman" w:cs="Times New Roman"/>
              <w:szCs w:val="24"/>
            </w:rPr>
          </w:rPrChange>
        </w:rPr>
        <w:t xml:space="preserve">that </w:t>
      </w:r>
      <w:r w:rsidR="000D5E24" w:rsidRPr="00D43EC8">
        <w:rPr>
          <w:rFonts w:ascii="Times New Roman" w:hAnsi="Times New Roman" w:cs="Times New Roman"/>
          <w:color w:val="000000" w:themeColor="text1"/>
          <w:szCs w:val="24"/>
          <w:rPrChange w:id="1645" w:author="ZHANGM.H." w:date="2014-12-10T18:55:00Z">
            <w:rPr>
              <w:rFonts w:ascii="Times New Roman" w:hAnsi="Times New Roman" w:cs="Times New Roman"/>
              <w:szCs w:val="24"/>
            </w:rPr>
          </w:rPrChange>
        </w:rPr>
        <w:t>satisfies the required constraints of Equations (</w:t>
      </w:r>
      <w:r w:rsidR="009D72DE" w:rsidRPr="00D43EC8">
        <w:rPr>
          <w:rFonts w:ascii="Times New Roman" w:hAnsi="Times New Roman" w:cs="Times New Roman"/>
          <w:color w:val="000000" w:themeColor="text1"/>
          <w:szCs w:val="24"/>
          <w:rPrChange w:id="1646" w:author="ZHANGM.H." w:date="2014-12-10T18:55:00Z">
            <w:rPr>
              <w:rFonts w:ascii="Times New Roman" w:hAnsi="Times New Roman" w:cs="Times New Roman"/>
              <w:szCs w:val="24"/>
            </w:rPr>
          </w:rPrChange>
        </w:rPr>
        <w:t>6</w:t>
      </w:r>
      <w:r w:rsidR="000D5E24" w:rsidRPr="00D43EC8">
        <w:rPr>
          <w:rFonts w:ascii="Times New Roman" w:hAnsi="Times New Roman" w:cs="Times New Roman"/>
          <w:color w:val="000000" w:themeColor="text1"/>
          <w:szCs w:val="24"/>
          <w:rPrChange w:id="1647" w:author="ZHANGM.H." w:date="2014-12-10T18:55:00Z">
            <w:rPr>
              <w:rFonts w:ascii="Times New Roman" w:hAnsi="Times New Roman" w:cs="Times New Roman"/>
              <w:szCs w:val="24"/>
            </w:rPr>
          </w:rPrChange>
        </w:rPr>
        <w:t>)-(</w:t>
      </w:r>
      <w:r w:rsidR="009D72DE" w:rsidRPr="00D43EC8">
        <w:rPr>
          <w:rFonts w:ascii="Times New Roman" w:hAnsi="Times New Roman" w:cs="Times New Roman"/>
          <w:color w:val="000000" w:themeColor="text1"/>
          <w:szCs w:val="24"/>
          <w:rPrChange w:id="1648" w:author="ZHANGM.H." w:date="2014-12-10T18:55:00Z">
            <w:rPr>
              <w:rFonts w:ascii="Times New Roman" w:hAnsi="Times New Roman" w:cs="Times New Roman"/>
              <w:szCs w:val="24"/>
            </w:rPr>
          </w:rPrChange>
        </w:rPr>
        <w:t>9</w:t>
      </w:r>
      <w:r w:rsidR="000D5E24" w:rsidRPr="00D43EC8">
        <w:rPr>
          <w:rFonts w:ascii="Times New Roman" w:hAnsi="Times New Roman" w:cs="Times New Roman"/>
          <w:color w:val="000000" w:themeColor="text1"/>
          <w:szCs w:val="24"/>
          <w:rPrChange w:id="1649" w:author="ZHANGM.H." w:date="2014-12-10T18:55:00Z">
            <w:rPr>
              <w:rFonts w:ascii="Times New Roman" w:hAnsi="Times New Roman" w:cs="Times New Roman"/>
              <w:szCs w:val="24"/>
            </w:rPr>
          </w:rPrChange>
        </w:rPr>
        <w:t>). The divergence terms in these equation terms are calculated by using the line-integral method. The atmospheric state variables at the boundary stations are preprocessed by using the regular grid method so that data from all profiling stations are used</w:t>
      </w:r>
      <w:ins w:id="1650" w:author="ZHANGM.H." w:date="2013-10-22T11:14:00Z">
        <w:r w:rsidR="00E034E9" w:rsidRPr="00D43EC8">
          <w:rPr>
            <w:rFonts w:ascii="Times New Roman" w:hAnsi="Times New Roman" w:cs="Times New Roman"/>
            <w:color w:val="000000" w:themeColor="text1"/>
            <w:szCs w:val="24"/>
            <w:rPrChange w:id="1651" w:author="ZHANGM.H." w:date="2014-12-10T18:55:00Z">
              <w:rPr>
                <w:rFonts w:ascii="Times New Roman" w:hAnsi="Times New Roman" w:cs="Times New Roman"/>
                <w:szCs w:val="24"/>
              </w:rPr>
            </w:rPrChange>
          </w:rPr>
          <w:t>.</w:t>
        </w:r>
      </w:ins>
      <w:r w:rsidR="009D72DE" w:rsidRPr="00D43EC8">
        <w:rPr>
          <w:rFonts w:ascii="Times New Roman" w:hAnsi="Times New Roman" w:cs="Times New Roman"/>
          <w:color w:val="000000" w:themeColor="text1"/>
          <w:szCs w:val="24"/>
          <w:rPrChange w:id="1652" w:author="ZHANGM.H." w:date="2014-12-10T18:55:00Z">
            <w:rPr>
              <w:rFonts w:ascii="Times New Roman" w:hAnsi="Times New Roman" w:cs="Times New Roman"/>
              <w:szCs w:val="24"/>
            </w:rPr>
          </w:rPrChange>
        </w:rPr>
        <w:t xml:space="preserve"> </w:t>
      </w:r>
    </w:p>
    <w:p w14:paraId="3BE7900E" w14:textId="0BA2E84E" w:rsidR="000D5E24" w:rsidRPr="00D43EC8" w:rsidRDefault="000D5E24">
      <w:pPr>
        <w:autoSpaceDE w:val="0"/>
        <w:autoSpaceDN w:val="0"/>
        <w:adjustRightInd w:val="0"/>
        <w:spacing w:line="480" w:lineRule="auto"/>
        <w:ind w:firstLine="360"/>
        <w:jc w:val="both"/>
        <w:rPr>
          <w:rFonts w:ascii="Times New Roman" w:hAnsi="Times New Roman" w:cs="Times New Roman"/>
          <w:color w:val="000000" w:themeColor="text1"/>
          <w:szCs w:val="24"/>
          <w:rPrChange w:id="1653" w:author="ZHANGM.H." w:date="2014-12-10T18:55:00Z">
            <w:rPr>
              <w:rFonts w:ascii="Times New Roman" w:hAnsi="Times New Roman" w:cs="Times New Roman"/>
              <w:szCs w:val="24"/>
            </w:rPr>
          </w:rPrChange>
        </w:rPr>
        <w:pPrChange w:id="1654" w:author="ZHANGM.H." w:date="2014-12-10T18:54:00Z">
          <w:pPr>
            <w:autoSpaceDE w:val="0"/>
            <w:autoSpaceDN w:val="0"/>
            <w:adjustRightInd w:val="0"/>
            <w:spacing w:line="360" w:lineRule="auto"/>
            <w:ind w:firstLine="360"/>
            <w:jc w:val="both"/>
          </w:pPr>
        </w:pPrChange>
      </w:pPr>
      <w:r w:rsidRPr="00D43EC8">
        <w:rPr>
          <w:rFonts w:ascii="Times New Roman" w:hAnsi="Times New Roman" w:cs="Times New Roman"/>
          <w:color w:val="000000" w:themeColor="text1"/>
          <w:szCs w:val="24"/>
          <w:rPrChange w:id="1655" w:author="ZHANGM.H." w:date="2014-12-10T18:55:00Z">
            <w:rPr>
              <w:rFonts w:ascii="Times New Roman" w:hAnsi="Times New Roman" w:cs="Times New Roman"/>
              <w:szCs w:val="24"/>
            </w:rPr>
          </w:rPrChange>
        </w:rPr>
        <w:lastRenderedPageBreak/>
        <w:t xml:space="preserve">The constraining requirements ensure that what enters </w:t>
      </w:r>
      <w:r w:rsidR="009D72DE" w:rsidRPr="00D43EC8">
        <w:rPr>
          <w:rFonts w:ascii="Times New Roman" w:hAnsi="Times New Roman" w:cs="Times New Roman"/>
          <w:color w:val="000000" w:themeColor="text1"/>
          <w:szCs w:val="24"/>
          <w:rPrChange w:id="1656" w:author="ZHANGM.H." w:date="2014-12-10T18:55:00Z">
            <w:rPr>
              <w:rFonts w:ascii="Times New Roman" w:hAnsi="Times New Roman" w:cs="Times New Roman"/>
              <w:szCs w:val="24"/>
            </w:rPr>
          </w:rPrChange>
        </w:rPr>
        <w:t>into the</w:t>
      </w:r>
      <w:r w:rsidRPr="00D43EC8">
        <w:rPr>
          <w:rFonts w:ascii="Times New Roman" w:hAnsi="Times New Roman" w:cs="Times New Roman"/>
          <w:color w:val="000000" w:themeColor="text1"/>
          <w:szCs w:val="24"/>
          <w:rPrChange w:id="1657" w:author="ZHANGM.H." w:date="2014-12-10T18:55:00Z">
            <w:rPr>
              <w:rFonts w:ascii="Times New Roman" w:hAnsi="Times New Roman" w:cs="Times New Roman"/>
              <w:szCs w:val="24"/>
            </w:rPr>
          </w:rPrChange>
        </w:rPr>
        <w:t xml:space="preserve"> atmospheric column is equal to what exits from the </w:t>
      </w:r>
      <w:r w:rsidR="009D72DE" w:rsidRPr="00D43EC8">
        <w:rPr>
          <w:rFonts w:ascii="Times New Roman" w:hAnsi="Times New Roman" w:cs="Times New Roman"/>
          <w:color w:val="000000" w:themeColor="text1"/>
          <w:szCs w:val="24"/>
          <w:rPrChange w:id="1658" w:author="ZHANGM.H." w:date="2014-12-10T18:55:00Z">
            <w:rPr>
              <w:rFonts w:ascii="Times New Roman" w:hAnsi="Times New Roman" w:cs="Times New Roman"/>
              <w:szCs w:val="24"/>
            </w:rPr>
          </w:rPrChange>
        </w:rPr>
        <w:t xml:space="preserve">column and </w:t>
      </w:r>
      <w:r w:rsidRPr="00D43EC8">
        <w:rPr>
          <w:rFonts w:ascii="Times New Roman" w:hAnsi="Times New Roman" w:cs="Times New Roman"/>
          <w:color w:val="000000" w:themeColor="text1"/>
          <w:szCs w:val="24"/>
          <w:rPrChange w:id="1659" w:author="ZHANGM.H." w:date="2014-12-10T18:55:00Z">
            <w:rPr>
              <w:rFonts w:ascii="Times New Roman" w:hAnsi="Times New Roman" w:cs="Times New Roman"/>
              <w:szCs w:val="24"/>
            </w:rPr>
          </w:rPrChange>
        </w:rPr>
        <w:t xml:space="preserve">at the TOA </w:t>
      </w:r>
      <w:r w:rsidR="009D72DE" w:rsidRPr="00D43EC8">
        <w:rPr>
          <w:rFonts w:ascii="Times New Roman" w:hAnsi="Times New Roman" w:cs="Times New Roman"/>
          <w:color w:val="000000" w:themeColor="text1"/>
          <w:szCs w:val="24"/>
          <w:rPrChange w:id="1660" w:author="ZHANGM.H." w:date="2014-12-10T18:55:00Z">
            <w:rPr>
              <w:rFonts w:ascii="Times New Roman" w:hAnsi="Times New Roman" w:cs="Times New Roman"/>
              <w:szCs w:val="24"/>
            </w:rPr>
          </w:rPrChange>
        </w:rPr>
        <w:t>as well as at</w:t>
      </w:r>
      <w:r w:rsidRPr="00D43EC8">
        <w:rPr>
          <w:rFonts w:ascii="Times New Roman" w:hAnsi="Times New Roman" w:cs="Times New Roman"/>
          <w:color w:val="000000" w:themeColor="text1"/>
          <w:szCs w:val="24"/>
          <w:rPrChange w:id="1661" w:author="ZHANGM.H." w:date="2014-12-10T18:55:00Z">
            <w:rPr>
              <w:rFonts w:ascii="Times New Roman" w:hAnsi="Times New Roman" w:cs="Times New Roman"/>
              <w:szCs w:val="24"/>
            </w:rPr>
          </w:rPrChange>
        </w:rPr>
        <w:t xml:space="preserve"> </w:t>
      </w:r>
      <w:ins w:id="1662" w:author="Steve Ortega" w:date="2013-10-21T11:01:00Z">
        <w:r w:rsidR="00AC4151" w:rsidRPr="00D43EC8">
          <w:rPr>
            <w:rFonts w:ascii="Times New Roman" w:hAnsi="Times New Roman" w:cs="Times New Roman"/>
            <w:color w:val="000000" w:themeColor="text1"/>
            <w:szCs w:val="24"/>
            <w:rPrChange w:id="1663" w:author="ZHANGM.H." w:date="2014-12-10T18:55:00Z">
              <w:rPr>
                <w:rFonts w:ascii="Times New Roman" w:hAnsi="Times New Roman" w:cs="Times New Roman"/>
                <w:szCs w:val="24"/>
              </w:rPr>
            </w:rPrChange>
          </w:rPr>
          <w:t xml:space="preserve">the </w:t>
        </w:r>
      </w:ins>
      <w:r w:rsidRPr="00D43EC8">
        <w:rPr>
          <w:rFonts w:ascii="Times New Roman" w:hAnsi="Times New Roman" w:cs="Times New Roman"/>
          <w:color w:val="000000" w:themeColor="text1"/>
          <w:szCs w:val="24"/>
          <w:rPrChange w:id="1664" w:author="ZHANGM.H." w:date="2014-12-10T18:55:00Z">
            <w:rPr>
              <w:rFonts w:ascii="Times New Roman" w:hAnsi="Times New Roman" w:cs="Times New Roman"/>
              <w:szCs w:val="24"/>
            </w:rPr>
          </w:rPrChange>
        </w:rPr>
        <w:t xml:space="preserve">surface after adjusting for column integrated </w:t>
      </w:r>
      <w:r w:rsidR="009D72DE" w:rsidRPr="00D43EC8">
        <w:rPr>
          <w:rFonts w:ascii="Times New Roman" w:hAnsi="Times New Roman" w:cs="Times New Roman"/>
          <w:color w:val="000000" w:themeColor="text1"/>
          <w:szCs w:val="24"/>
          <w:rPrChange w:id="1665" w:author="ZHANGM.H." w:date="2014-12-10T18:55:00Z">
            <w:rPr>
              <w:rFonts w:ascii="Times New Roman" w:hAnsi="Times New Roman" w:cs="Times New Roman"/>
              <w:szCs w:val="24"/>
            </w:rPr>
          </w:rPrChange>
        </w:rPr>
        <w:t xml:space="preserve">temporal </w:t>
      </w:r>
      <w:r w:rsidRPr="00D43EC8">
        <w:rPr>
          <w:rFonts w:ascii="Times New Roman" w:hAnsi="Times New Roman" w:cs="Times New Roman"/>
          <w:color w:val="000000" w:themeColor="text1"/>
          <w:szCs w:val="24"/>
          <w:rPrChange w:id="1666" w:author="ZHANGM.H." w:date="2014-12-10T18:55:00Z">
            <w:rPr>
              <w:rFonts w:ascii="Times New Roman" w:hAnsi="Times New Roman" w:cs="Times New Roman"/>
              <w:szCs w:val="24"/>
            </w:rPr>
          </w:rPrChange>
        </w:rPr>
        <w:t xml:space="preserve">change.  The forcing data can be considered as a better fitting of the atmospheric analysis to more observational measurements.  </w:t>
      </w:r>
    </w:p>
    <w:p w14:paraId="5AEEF01B" w14:textId="11A1EDCD" w:rsidR="005614FD" w:rsidRPr="00D43EC8" w:rsidRDefault="009D72DE">
      <w:pPr>
        <w:autoSpaceDE w:val="0"/>
        <w:autoSpaceDN w:val="0"/>
        <w:adjustRightInd w:val="0"/>
        <w:spacing w:line="480" w:lineRule="auto"/>
        <w:ind w:firstLine="360"/>
        <w:jc w:val="both"/>
        <w:rPr>
          <w:rFonts w:ascii="Times New Roman" w:hAnsi="Times New Roman" w:cs="Times New Roman"/>
          <w:color w:val="000000" w:themeColor="text1"/>
          <w:szCs w:val="24"/>
          <w:rPrChange w:id="1667" w:author="ZHANGM.H." w:date="2014-12-10T18:55:00Z">
            <w:rPr>
              <w:rFonts w:ascii="Times New Roman" w:hAnsi="Times New Roman" w:cs="Times New Roman"/>
              <w:szCs w:val="24"/>
            </w:rPr>
          </w:rPrChange>
        </w:rPr>
        <w:pPrChange w:id="1668" w:author="ZHANGM.H." w:date="2014-12-10T18:54:00Z">
          <w:pPr>
            <w:autoSpaceDE w:val="0"/>
            <w:autoSpaceDN w:val="0"/>
            <w:adjustRightInd w:val="0"/>
            <w:spacing w:line="360" w:lineRule="auto"/>
            <w:ind w:firstLine="360"/>
            <w:jc w:val="both"/>
          </w:pPr>
        </w:pPrChange>
      </w:pPr>
      <w:proofErr w:type="gramStart"/>
      <w:r w:rsidRPr="00D43EC8">
        <w:rPr>
          <w:rFonts w:ascii="Times New Roman" w:hAnsi="Times New Roman" w:cs="Times New Roman"/>
          <w:color w:val="000000" w:themeColor="text1"/>
          <w:szCs w:val="24"/>
          <w:rPrChange w:id="1669" w:author="ZHANGM.H." w:date="2014-12-10T18:55:00Z">
            <w:rPr>
              <w:rFonts w:ascii="Times New Roman" w:hAnsi="Times New Roman" w:cs="Times New Roman"/>
              <w:szCs w:val="24"/>
            </w:rPr>
          </w:rPrChange>
        </w:rPr>
        <w:t>T</w:t>
      </w:r>
      <w:r w:rsidR="002F3595" w:rsidRPr="00D43EC8">
        <w:rPr>
          <w:rFonts w:ascii="Times New Roman" w:hAnsi="Times New Roman" w:cs="Times New Roman"/>
          <w:color w:val="000000" w:themeColor="text1"/>
          <w:szCs w:val="24"/>
          <w:rPrChange w:id="1670" w:author="ZHANGM.H." w:date="2014-12-10T18:55:00Z">
            <w:rPr>
              <w:rFonts w:ascii="Times New Roman" w:hAnsi="Times New Roman" w:cs="Times New Roman"/>
              <w:szCs w:val="24"/>
            </w:rPr>
          </w:rPrChange>
        </w:rPr>
        <w:t xml:space="preserve">he </w:t>
      </w:r>
      <w:ins w:id="1671" w:author="ZHANGM.H." w:date="2013-10-22T11:14:00Z">
        <w:r w:rsidR="00E034E9" w:rsidRPr="00D43EC8">
          <w:rPr>
            <w:rFonts w:ascii="Times New Roman" w:hAnsi="Times New Roman" w:cs="Times New Roman"/>
            <w:color w:val="000000" w:themeColor="text1"/>
            <w:szCs w:val="24"/>
            <w:rPrChange w:id="1672" w:author="ZHANGM.H." w:date="2014-12-10T18:55:00Z">
              <w:rPr>
                <w:rFonts w:ascii="Times New Roman" w:hAnsi="Times New Roman" w:cs="Times New Roman"/>
                <w:szCs w:val="24"/>
              </w:rPr>
            </w:rPrChange>
          </w:rPr>
          <w:t xml:space="preserve">terms on the </w:t>
        </w:r>
      </w:ins>
      <w:del w:id="1673" w:author="ZHANGM.H." w:date="2013-10-22T11:14:00Z">
        <w:r w:rsidR="002F3595" w:rsidRPr="00D43EC8" w:rsidDel="00E034E9">
          <w:rPr>
            <w:rFonts w:ascii="Times New Roman" w:hAnsi="Times New Roman" w:cs="Times New Roman"/>
            <w:color w:val="000000" w:themeColor="text1"/>
            <w:szCs w:val="24"/>
            <w:rPrChange w:id="1674" w:author="ZHANGM.H." w:date="2014-12-10T18:55:00Z">
              <w:rPr>
                <w:rFonts w:ascii="Times New Roman" w:hAnsi="Times New Roman" w:cs="Times New Roman"/>
                <w:szCs w:val="24"/>
              </w:rPr>
            </w:rPrChange>
          </w:rPr>
          <w:delText xml:space="preserve">left </w:delText>
        </w:r>
      </w:del>
      <w:ins w:id="1675" w:author="ZHANGM.H." w:date="2013-10-22T11:14:00Z">
        <w:r w:rsidR="00E034E9" w:rsidRPr="00D43EC8">
          <w:rPr>
            <w:rFonts w:ascii="Times New Roman" w:hAnsi="Times New Roman" w:cs="Times New Roman"/>
            <w:color w:val="000000" w:themeColor="text1"/>
            <w:szCs w:val="24"/>
            <w:rPrChange w:id="1676" w:author="ZHANGM.H." w:date="2014-12-10T18:55:00Z">
              <w:rPr>
                <w:rFonts w:ascii="Times New Roman" w:hAnsi="Times New Roman" w:cs="Times New Roman"/>
                <w:szCs w:val="24"/>
              </w:rPr>
            </w:rPrChange>
          </w:rPr>
          <w:t xml:space="preserve">right </w:t>
        </w:r>
      </w:ins>
      <w:r w:rsidR="002F3595" w:rsidRPr="00D43EC8">
        <w:rPr>
          <w:rFonts w:ascii="Times New Roman" w:hAnsi="Times New Roman" w:cs="Times New Roman"/>
          <w:color w:val="000000" w:themeColor="text1"/>
          <w:szCs w:val="24"/>
          <w:rPrChange w:id="1677" w:author="ZHANGM.H." w:date="2014-12-10T18:55:00Z">
            <w:rPr>
              <w:rFonts w:ascii="Times New Roman" w:hAnsi="Times New Roman" w:cs="Times New Roman"/>
              <w:szCs w:val="24"/>
            </w:rPr>
          </w:rPrChange>
        </w:rPr>
        <w:t xml:space="preserve">hand side </w:t>
      </w:r>
      <w:del w:id="1678" w:author="ZHANGM.H." w:date="2013-10-22T11:15:00Z">
        <w:r w:rsidR="002F3595" w:rsidRPr="00D43EC8" w:rsidDel="00E034E9">
          <w:rPr>
            <w:rFonts w:ascii="Times New Roman" w:hAnsi="Times New Roman" w:cs="Times New Roman"/>
            <w:color w:val="000000" w:themeColor="text1"/>
            <w:szCs w:val="24"/>
            <w:rPrChange w:id="1679" w:author="ZHANGM.H." w:date="2014-12-10T18:55:00Z">
              <w:rPr>
                <w:rFonts w:ascii="Times New Roman" w:hAnsi="Times New Roman" w:cs="Times New Roman"/>
                <w:szCs w:val="24"/>
              </w:rPr>
            </w:rPrChange>
          </w:rPr>
          <w:delText>terms</w:delText>
        </w:r>
        <w:r w:rsidR="000D5E24" w:rsidRPr="00D43EC8" w:rsidDel="00E034E9">
          <w:rPr>
            <w:rFonts w:ascii="Times New Roman" w:hAnsi="Times New Roman" w:cs="Times New Roman"/>
            <w:color w:val="000000" w:themeColor="text1"/>
            <w:szCs w:val="24"/>
            <w:rPrChange w:id="1680" w:author="ZHANGM.H." w:date="2014-12-10T18:55:00Z">
              <w:rPr>
                <w:rFonts w:ascii="Times New Roman" w:hAnsi="Times New Roman" w:cs="Times New Roman"/>
                <w:szCs w:val="24"/>
              </w:rPr>
            </w:rPrChange>
          </w:rPr>
          <w:delText xml:space="preserve"> in</w:delText>
        </w:r>
      </w:del>
      <w:ins w:id="1681" w:author="ZHANGM.H." w:date="2013-10-22T11:15:00Z">
        <w:r w:rsidR="00E034E9" w:rsidRPr="00D43EC8">
          <w:rPr>
            <w:rFonts w:ascii="Times New Roman" w:hAnsi="Times New Roman" w:cs="Times New Roman"/>
            <w:color w:val="000000" w:themeColor="text1"/>
            <w:szCs w:val="24"/>
            <w:rPrChange w:id="1682" w:author="ZHANGM.H." w:date="2014-12-10T18:55:00Z">
              <w:rPr>
                <w:rFonts w:ascii="Times New Roman" w:hAnsi="Times New Roman" w:cs="Times New Roman"/>
                <w:szCs w:val="24"/>
              </w:rPr>
            </w:rPrChange>
          </w:rPr>
          <w:t>of</w:t>
        </w:r>
      </w:ins>
      <w:r w:rsidR="000D5E24" w:rsidRPr="00D43EC8">
        <w:rPr>
          <w:rFonts w:ascii="Times New Roman" w:hAnsi="Times New Roman" w:cs="Times New Roman"/>
          <w:color w:val="000000" w:themeColor="text1"/>
          <w:szCs w:val="24"/>
          <w:rPrChange w:id="1683" w:author="ZHANGM.H." w:date="2014-12-10T18:55:00Z">
            <w:rPr>
              <w:rFonts w:ascii="Times New Roman" w:hAnsi="Times New Roman" w:cs="Times New Roman"/>
              <w:szCs w:val="24"/>
            </w:rPr>
          </w:rPrChange>
        </w:rPr>
        <w:t xml:space="preserve"> Equations (</w:t>
      </w:r>
      <w:r w:rsidRPr="00D43EC8">
        <w:rPr>
          <w:rFonts w:ascii="Times New Roman" w:hAnsi="Times New Roman" w:cs="Times New Roman"/>
          <w:color w:val="000000" w:themeColor="text1"/>
          <w:szCs w:val="24"/>
          <w:rPrChange w:id="1684" w:author="ZHANGM.H." w:date="2014-12-10T18:55:00Z">
            <w:rPr>
              <w:rFonts w:ascii="Times New Roman" w:hAnsi="Times New Roman" w:cs="Times New Roman"/>
              <w:szCs w:val="24"/>
            </w:rPr>
          </w:rPrChange>
        </w:rPr>
        <w:t>6</w:t>
      </w:r>
      <w:r w:rsidR="000D5E24" w:rsidRPr="00D43EC8">
        <w:rPr>
          <w:rFonts w:ascii="Times New Roman" w:hAnsi="Times New Roman" w:cs="Times New Roman"/>
          <w:color w:val="000000" w:themeColor="text1"/>
          <w:szCs w:val="24"/>
          <w:rPrChange w:id="1685" w:author="ZHANGM.H." w:date="2014-12-10T18:55:00Z">
            <w:rPr>
              <w:rFonts w:ascii="Times New Roman" w:hAnsi="Times New Roman" w:cs="Times New Roman"/>
              <w:szCs w:val="24"/>
            </w:rPr>
          </w:rPrChange>
        </w:rPr>
        <w:t>)-(</w:t>
      </w:r>
      <w:r w:rsidRPr="00D43EC8">
        <w:rPr>
          <w:rFonts w:ascii="Times New Roman" w:hAnsi="Times New Roman" w:cs="Times New Roman"/>
          <w:color w:val="000000" w:themeColor="text1"/>
          <w:szCs w:val="24"/>
          <w:rPrChange w:id="1686" w:author="ZHANGM.H." w:date="2014-12-10T18:55:00Z">
            <w:rPr>
              <w:rFonts w:ascii="Times New Roman" w:hAnsi="Times New Roman" w:cs="Times New Roman"/>
              <w:szCs w:val="24"/>
            </w:rPr>
          </w:rPrChange>
        </w:rPr>
        <w:t>9</w:t>
      </w:r>
      <w:r w:rsidR="000D5E24" w:rsidRPr="00D43EC8">
        <w:rPr>
          <w:rFonts w:ascii="Times New Roman" w:hAnsi="Times New Roman" w:cs="Times New Roman"/>
          <w:color w:val="000000" w:themeColor="text1"/>
          <w:szCs w:val="24"/>
          <w:rPrChange w:id="1687" w:author="ZHANGM.H." w:date="2014-12-10T18:55:00Z">
            <w:rPr>
              <w:rFonts w:ascii="Times New Roman" w:hAnsi="Times New Roman" w:cs="Times New Roman"/>
              <w:szCs w:val="24"/>
            </w:rPr>
          </w:rPrChange>
        </w:rPr>
        <w:t>)</w:t>
      </w:r>
      <w:r w:rsidR="002F3595" w:rsidRPr="00D43EC8">
        <w:rPr>
          <w:rFonts w:ascii="Times New Roman" w:hAnsi="Times New Roman" w:cs="Times New Roman"/>
          <w:color w:val="000000" w:themeColor="text1"/>
          <w:szCs w:val="24"/>
          <w:rPrChange w:id="1688" w:author="ZHANGM.H." w:date="2014-12-10T18:55:00Z">
            <w:rPr>
              <w:rFonts w:ascii="Times New Roman" w:hAnsi="Times New Roman" w:cs="Times New Roman"/>
              <w:szCs w:val="24"/>
            </w:rPr>
          </w:rPrChange>
        </w:rPr>
        <w:t xml:space="preserve"> </w:t>
      </w:r>
      <w:r w:rsidRPr="00D43EC8">
        <w:rPr>
          <w:rFonts w:ascii="Times New Roman" w:hAnsi="Times New Roman" w:cs="Times New Roman"/>
          <w:color w:val="000000" w:themeColor="text1"/>
          <w:szCs w:val="24"/>
          <w:rPrChange w:id="1689" w:author="ZHANGM.H." w:date="2014-12-10T18:55:00Z">
            <w:rPr>
              <w:rFonts w:ascii="Times New Roman" w:hAnsi="Times New Roman" w:cs="Times New Roman"/>
              <w:szCs w:val="24"/>
            </w:rPr>
          </w:rPrChange>
        </w:rPr>
        <w:t xml:space="preserve">are currently treated </w:t>
      </w:r>
      <w:r w:rsidR="002F3595" w:rsidRPr="00D43EC8">
        <w:rPr>
          <w:rFonts w:ascii="Times New Roman" w:hAnsi="Times New Roman" w:cs="Times New Roman"/>
          <w:color w:val="000000" w:themeColor="text1"/>
          <w:szCs w:val="24"/>
          <w:rPrChange w:id="1690" w:author="ZHANGM.H." w:date="2014-12-10T18:55:00Z">
            <w:rPr>
              <w:rFonts w:ascii="Times New Roman" w:hAnsi="Times New Roman" w:cs="Times New Roman"/>
              <w:szCs w:val="24"/>
            </w:rPr>
          </w:rPrChange>
        </w:rPr>
        <w:t>as known</w:t>
      </w:r>
      <w:r w:rsidR="000D5E24" w:rsidRPr="00D43EC8">
        <w:rPr>
          <w:rFonts w:ascii="Times New Roman" w:hAnsi="Times New Roman" w:cs="Times New Roman"/>
          <w:color w:val="000000" w:themeColor="text1"/>
          <w:szCs w:val="24"/>
          <w:rPrChange w:id="1691" w:author="ZHANGM.H." w:date="2014-12-10T18:55:00Z">
            <w:rPr>
              <w:rFonts w:ascii="Times New Roman" w:hAnsi="Times New Roman" w:cs="Times New Roman"/>
              <w:szCs w:val="24"/>
            </w:rPr>
          </w:rPrChange>
        </w:rPr>
        <w:t xml:space="preserve"> fields</w:t>
      </w:r>
      <w:r w:rsidR="002F3595" w:rsidRPr="00D43EC8">
        <w:rPr>
          <w:rFonts w:ascii="Times New Roman" w:hAnsi="Times New Roman" w:cs="Times New Roman"/>
          <w:color w:val="000000" w:themeColor="text1"/>
          <w:szCs w:val="24"/>
          <w:rPrChange w:id="1692" w:author="ZHANGM.H." w:date="2014-12-10T18:55:00Z">
            <w:rPr>
              <w:rFonts w:ascii="Times New Roman" w:hAnsi="Times New Roman" w:cs="Times New Roman"/>
              <w:szCs w:val="24"/>
            </w:rPr>
          </w:rPrChange>
        </w:rPr>
        <w:t>.</w:t>
      </w:r>
      <w:proofErr w:type="gramEnd"/>
      <w:r w:rsidR="002F3595" w:rsidRPr="00D43EC8">
        <w:rPr>
          <w:rFonts w:ascii="Times New Roman" w:hAnsi="Times New Roman" w:cs="Times New Roman"/>
          <w:color w:val="000000" w:themeColor="text1"/>
          <w:szCs w:val="24"/>
          <w:rPrChange w:id="1693" w:author="ZHANGM.H." w:date="2014-12-10T18:55:00Z">
            <w:rPr>
              <w:rFonts w:ascii="Times New Roman" w:hAnsi="Times New Roman" w:cs="Times New Roman"/>
              <w:szCs w:val="24"/>
            </w:rPr>
          </w:rPrChange>
        </w:rPr>
        <w:t xml:space="preserve">  Sensitivities of the analyzed fields to their uncertainties are used to characterize the errors in the forcing data</w:t>
      </w:r>
      <w:r w:rsidR="000D5E24" w:rsidRPr="00D43EC8">
        <w:rPr>
          <w:rFonts w:ascii="Times New Roman" w:hAnsi="Times New Roman" w:cs="Times New Roman"/>
          <w:color w:val="000000" w:themeColor="text1"/>
          <w:szCs w:val="24"/>
          <w:rPrChange w:id="1694" w:author="ZHANGM.H." w:date="2014-12-10T18:55:00Z">
            <w:rPr>
              <w:rFonts w:ascii="Times New Roman" w:hAnsi="Times New Roman" w:cs="Times New Roman"/>
              <w:szCs w:val="24"/>
            </w:rPr>
          </w:rPrChange>
        </w:rPr>
        <w:t xml:space="preserve"> (Zhang et al. 200</w:t>
      </w:r>
      <w:r w:rsidR="00792930" w:rsidRPr="00D43EC8">
        <w:rPr>
          <w:rFonts w:ascii="Times New Roman" w:hAnsi="Times New Roman" w:cs="Times New Roman"/>
          <w:color w:val="000000" w:themeColor="text1"/>
          <w:szCs w:val="24"/>
          <w:rPrChange w:id="1695" w:author="ZHANGM.H." w:date="2014-12-10T18:55:00Z">
            <w:rPr>
              <w:rFonts w:ascii="Times New Roman" w:hAnsi="Times New Roman" w:cs="Times New Roman"/>
              <w:szCs w:val="24"/>
            </w:rPr>
          </w:rPrChange>
        </w:rPr>
        <w:t>1</w:t>
      </w:r>
      <w:r w:rsidR="000D5E24" w:rsidRPr="00D43EC8">
        <w:rPr>
          <w:rFonts w:ascii="Times New Roman" w:hAnsi="Times New Roman" w:cs="Times New Roman"/>
          <w:color w:val="000000" w:themeColor="text1"/>
          <w:szCs w:val="24"/>
          <w:rPrChange w:id="1696" w:author="ZHANGM.H." w:date="2014-12-10T18:55:00Z">
            <w:rPr>
              <w:rFonts w:ascii="Times New Roman" w:hAnsi="Times New Roman" w:cs="Times New Roman"/>
              <w:szCs w:val="24"/>
            </w:rPr>
          </w:rPrChange>
        </w:rPr>
        <w:t>)</w:t>
      </w:r>
      <w:r w:rsidR="002F3595" w:rsidRPr="00D43EC8">
        <w:rPr>
          <w:rFonts w:ascii="Times New Roman" w:hAnsi="Times New Roman" w:cs="Times New Roman"/>
          <w:color w:val="000000" w:themeColor="text1"/>
          <w:szCs w:val="24"/>
          <w:rPrChange w:id="1697" w:author="ZHANGM.H." w:date="2014-12-10T18:55:00Z">
            <w:rPr>
              <w:rFonts w:ascii="Times New Roman" w:hAnsi="Times New Roman" w:cs="Times New Roman"/>
              <w:szCs w:val="24"/>
            </w:rPr>
          </w:rPrChange>
        </w:rPr>
        <w:t xml:space="preserve">. </w:t>
      </w:r>
      <w:ins w:id="1698" w:author="ZHANGM.H." w:date="2013-10-22T11:15:00Z">
        <w:r w:rsidR="00E034E9" w:rsidRPr="00D43EC8">
          <w:rPr>
            <w:rFonts w:ascii="Times New Roman" w:hAnsi="Times New Roman" w:cs="Times New Roman"/>
            <w:color w:val="000000" w:themeColor="text1"/>
            <w:szCs w:val="24"/>
            <w:rPrChange w:id="1699" w:author="ZHANGM.H." w:date="2014-12-10T18:55:00Z">
              <w:rPr>
                <w:rFonts w:ascii="Times New Roman" w:hAnsi="Times New Roman" w:cs="Times New Roman"/>
                <w:szCs w:val="24"/>
              </w:rPr>
            </w:rPrChange>
          </w:rPr>
          <w:t xml:space="preserve"> </w:t>
        </w:r>
      </w:ins>
      <w:r w:rsidR="002F3595" w:rsidRPr="00D43EC8">
        <w:rPr>
          <w:rFonts w:ascii="Times New Roman" w:hAnsi="Times New Roman" w:cs="Times New Roman"/>
          <w:color w:val="000000" w:themeColor="text1"/>
          <w:szCs w:val="24"/>
          <w:rPrChange w:id="1700" w:author="ZHANGM.H." w:date="2014-12-10T18:55:00Z">
            <w:rPr>
              <w:rFonts w:ascii="Times New Roman" w:hAnsi="Times New Roman" w:cs="Times New Roman"/>
              <w:szCs w:val="24"/>
            </w:rPr>
          </w:rPrChange>
        </w:rPr>
        <w:t xml:space="preserve">In theory, </w:t>
      </w:r>
      <w:r w:rsidR="000D5E24" w:rsidRPr="00D43EC8">
        <w:rPr>
          <w:rFonts w:ascii="Times New Roman" w:hAnsi="Times New Roman" w:cs="Times New Roman"/>
          <w:color w:val="000000" w:themeColor="text1"/>
          <w:szCs w:val="24"/>
          <w:rPrChange w:id="1701" w:author="ZHANGM.H." w:date="2014-12-10T18:55:00Z">
            <w:rPr>
              <w:rFonts w:ascii="Times New Roman" w:hAnsi="Times New Roman" w:cs="Times New Roman"/>
              <w:szCs w:val="24"/>
            </w:rPr>
          </w:rPrChange>
        </w:rPr>
        <w:t xml:space="preserve">these constraining variables can be </w:t>
      </w:r>
      <w:r w:rsidRPr="00D43EC8">
        <w:rPr>
          <w:rFonts w:ascii="Times New Roman" w:hAnsi="Times New Roman" w:cs="Times New Roman"/>
          <w:color w:val="000000" w:themeColor="text1"/>
          <w:szCs w:val="24"/>
          <w:rPrChange w:id="1702" w:author="ZHANGM.H." w:date="2014-12-10T18:55:00Z">
            <w:rPr>
              <w:rFonts w:ascii="Times New Roman" w:hAnsi="Times New Roman" w:cs="Times New Roman"/>
              <w:szCs w:val="24"/>
            </w:rPr>
          </w:rPrChange>
        </w:rPr>
        <w:t xml:space="preserve">also </w:t>
      </w:r>
      <w:r w:rsidR="000D5E24" w:rsidRPr="00D43EC8">
        <w:rPr>
          <w:rFonts w:ascii="Times New Roman" w:hAnsi="Times New Roman" w:cs="Times New Roman"/>
          <w:color w:val="000000" w:themeColor="text1"/>
          <w:szCs w:val="24"/>
          <w:rPrChange w:id="1703" w:author="ZHANGM.H." w:date="2014-12-10T18:55:00Z">
            <w:rPr>
              <w:rFonts w:ascii="Times New Roman" w:hAnsi="Times New Roman" w:cs="Times New Roman"/>
              <w:szCs w:val="24"/>
            </w:rPr>
          </w:rPrChange>
        </w:rPr>
        <w:t>subject to variational adjustments based on their uncertainties</w:t>
      </w:r>
      <w:del w:id="1704" w:author="ZHANGM.H." w:date="2013-10-22T11:15:00Z">
        <w:r w:rsidRPr="00D43EC8" w:rsidDel="00E034E9">
          <w:rPr>
            <w:rFonts w:ascii="Times New Roman" w:hAnsi="Times New Roman" w:cs="Times New Roman"/>
            <w:color w:val="000000" w:themeColor="text1"/>
            <w:szCs w:val="24"/>
            <w:rPrChange w:id="1705" w:author="ZHANGM.H." w:date="2014-12-10T18:55:00Z">
              <w:rPr>
                <w:rFonts w:ascii="Times New Roman" w:hAnsi="Times New Roman" w:cs="Times New Roman"/>
                <w:szCs w:val="24"/>
              </w:rPr>
            </w:rPrChange>
          </w:rPr>
          <w:delText>; t</w:delText>
        </w:r>
      </w:del>
      <w:ins w:id="1706" w:author="ZHANGM.H." w:date="2013-10-22T11:15:00Z">
        <w:r w:rsidR="00E034E9" w:rsidRPr="00D43EC8">
          <w:rPr>
            <w:rFonts w:ascii="Times New Roman" w:hAnsi="Times New Roman" w:cs="Times New Roman"/>
            <w:color w:val="000000" w:themeColor="text1"/>
            <w:szCs w:val="24"/>
            <w:rPrChange w:id="1707" w:author="ZHANGM.H." w:date="2014-12-10T18:55:00Z">
              <w:rPr>
                <w:rFonts w:ascii="Times New Roman" w:hAnsi="Times New Roman" w:cs="Times New Roman"/>
                <w:szCs w:val="24"/>
              </w:rPr>
            </w:rPrChange>
          </w:rPr>
          <w:t>. T</w:t>
        </w:r>
      </w:ins>
      <w:r w:rsidR="000D5E24" w:rsidRPr="00D43EC8">
        <w:rPr>
          <w:rFonts w:ascii="Times New Roman" w:hAnsi="Times New Roman" w:cs="Times New Roman"/>
          <w:color w:val="000000" w:themeColor="text1"/>
          <w:szCs w:val="24"/>
          <w:rPrChange w:id="1708" w:author="ZHANGM.H." w:date="2014-12-10T18:55:00Z">
            <w:rPr>
              <w:rFonts w:ascii="Times New Roman" w:hAnsi="Times New Roman" w:cs="Times New Roman"/>
              <w:szCs w:val="24"/>
            </w:rPr>
          </w:rPrChange>
        </w:rPr>
        <w:t xml:space="preserve">he imposed constraints can be expanded to include other known physical relationships and measurements, such as </w:t>
      </w:r>
      <w:r w:rsidR="005614FD" w:rsidRPr="00D43EC8">
        <w:rPr>
          <w:rFonts w:ascii="Times New Roman" w:hAnsi="Times New Roman" w:cs="Times New Roman"/>
          <w:color w:val="000000" w:themeColor="text1"/>
          <w:szCs w:val="24"/>
          <w:rPrChange w:id="1709" w:author="ZHANGM.H." w:date="2014-12-10T18:55:00Z">
            <w:rPr>
              <w:rFonts w:ascii="Times New Roman" w:hAnsi="Times New Roman" w:cs="Times New Roman"/>
              <w:szCs w:val="24"/>
            </w:rPr>
          </w:rPrChange>
        </w:rPr>
        <w:t xml:space="preserve">clear-sky water vapor and thermodynamic equations and radiance measurements at various wavelengths.  The atmospheric state variables should ideally also include cloud hydrometeors, in which case radar reflectivity and cloudy-sky radiance measurements can be used as constraints. Additionally, the error covariance matrices in the cost function should be better calculated. Research is ongoing to make improvements </w:t>
      </w:r>
      <w:r w:rsidR="009D46FA" w:rsidRPr="00D43EC8">
        <w:rPr>
          <w:rFonts w:ascii="Times New Roman" w:hAnsi="Times New Roman" w:cs="Times New Roman"/>
          <w:color w:val="000000" w:themeColor="text1"/>
          <w:szCs w:val="24"/>
          <w:rPrChange w:id="1710" w:author="ZHANGM.H." w:date="2014-12-10T18:55:00Z">
            <w:rPr>
              <w:rFonts w:ascii="Times New Roman" w:hAnsi="Times New Roman" w:cs="Times New Roman"/>
              <w:szCs w:val="24"/>
            </w:rPr>
          </w:rPrChange>
        </w:rPr>
        <w:t>in all these aspects</w:t>
      </w:r>
      <w:r w:rsidR="005614FD" w:rsidRPr="00D43EC8">
        <w:rPr>
          <w:rFonts w:ascii="Times New Roman" w:hAnsi="Times New Roman" w:cs="Times New Roman"/>
          <w:color w:val="000000" w:themeColor="text1"/>
          <w:szCs w:val="24"/>
          <w:rPrChange w:id="1711" w:author="ZHANGM.H." w:date="2014-12-10T18:55:00Z">
            <w:rPr>
              <w:rFonts w:ascii="Times New Roman" w:hAnsi="Times New Roman" w:cs="Times New Roman"/>
              <w:szCs w:val="24"/>
            </w:rPr>
          </w:rPrChange>
        </w:rPr>
        <w:t xml:space="preserve">. </w:t>
      </w:r>
    </w:p>
    <w:p w14:paraId="7F8251C2" w14:textId="5A3A4D54" w:rsidR="00533FDD" w:rsidRPr="00D43EC8" w:rsidDel="009C0B57" w:rsidRDefault="005614FD">
      <w:pPr>
        <w:autoSpaceDE w:val="0"/>
        <w:autoSpaceDN w:val="0"/>
        <w:adjustRightInd w:val="0"/>
        <w:spacing w:line="480" w:lineRule="auto"/>
        <w:ind w:firstLine="360"/>
        <w:jc w:val="both"/>
        <w:rPr>
          <w:rFonts w:ascii="Times New Roman" w:hAnsi="Times New Roman" w:cs="Times New Roman"/>
          <w:color w:val="000000" w:themeColor="text1"/>
          <w:szCs w:val="24"/>
          <w:rPrChange w:id="1712" w:author="ZHANGM.H." w:date="2014-12-10T18:55:00Z">
            <w:rPr>
              <w:rFonts w:ascii="Times New Roman" w:hAnsi="Times New Roman" w:cs="Times New Roman"/>
              <w:szCs w:val="24"/>
            </w:rPr>
          </w:rPrChange>
        </w:rPr>
        <w:pPrChange w:id="1713" w:author="ZHANGM.H." w:date="2014-12-10T18:54:00Z">
          <w:pPr>
            <w:autoSpaceDE w:val="0"/>
            <w:autoSpaceDN w:val="0"/>
            <w:adjustRightInd w:val="0"/>
            <w:spacing w:line="360" w:lineRule="auto"/>
            <w:ind w:firstLine="360"/>
            <w:jc w:val="both"/>
          </w:pPr>
        </w:pPrChange>
      </w:pPr>
      <w:moveFromRangeStart w:id="1714" w:author="ZHANGM.H." w:date="2014-12-07T05:20:00Z" w:name="move405692946"/>
      <w:moveFrom w:id="1715" w:author="ZHANGM.H." w:date="2014-12-07T05:20:00Z">
        <w:r w:rsidRPr="00D43EC8" w:rsidDel="009C0B57">
          <w:rPr>
            <w:rFonts w:ascii="Times New Roman" w:hAnsi="Times New Roman" w:cs="Times New Roman"/>
            <w:color w:val="000000" w:themeColor="text1"/>
            <w:szCs w:val="24"/>
            <w:rPrChange w:id="1716" w:author="ZHANGM.H." w:date="2014-12-10T18:55:00Z">
              <w:rPr>
                <w:rFonts w:ascii="Times New Roman" w:hAnsi="Times New Roman" w:cs="Times New Roman"/>
                <w:szCs w:val="24"/>
              </w:rPr>
            </w:rPrChange>
          </w:rPr>
          <w:t xml:space="preserve">In addition to the analysis </w:t>
        </w:r>
        <w:r w:rsidR="009D46FA" w:rsidRPr="00D43EC8" w:rsidDel="009C0B57">
          <w:rPr>
            <w:rFonts w:ascii="Times New Roman" w:hAnsi="Times New Roman" w:cs="Times New Roman"/>
            <w:color w:val="000000" w:themeColor="text1"/>
            <w:szCs w:val="24"/>
            <w:rPrChange w:id="1717" w:author="ZHANGM.H." w:date="2014-12-10T18:55:00Z">
              <w:rPr>
                <w:rFonts w:ascii="Times New Roman" w:hAnsi="Times New Roman" w:cs="Times New Roman"/>
                <w:szCs w:val="24"/>
              </w:rPr>
            </w:rPrChange>
          </w:rPr>
          <w:t xml:space="preserve">for </w:t>
        </w:r>
        <w:r w:rsidRPr="00D43EC8" w:rsidDel="009C0B57">
          <w:rPr>
            <w:rFonts w:ascii="Times New Roman" w:hAnsi="Times New Roman" w:cs="Times New Roman"/>
            <w:color w:val="000000" w:themeColor="text1"/>
            <w:szCs w:val="24"/>
            <w:rPrChange w:id="1718" w:author="ZHANGM.H." w:date="2014-12-10T18:55:00Z">
              <w:rPr>
                <w:rFonts w:ascii="Times New Roman" w:hAnsi="Times New Roman" w:cs="Times New Roman"/>
                <w:szCs w:val="24"/>
              </w:rPr>
            </w:rPrChange>
          </w:rPr>
          <w:t xml:space="preserve"> Intensive Observational Period</w:t>
        </w:r>
        <w:r w:rsidR="009D46FA" w:rsidRPr="00D43EC8" w:rsidDel="009C0B57">
          <w:rPr>
            <w:rFonts w:ascii="Times New Roman" w:hAnsi="Times New Roman" w:cs="Times New Roman"/>
            <w:color w:val="000000" w:themeColor="text1"/>
            <w:szCs w:val="24"/>
            <w:rPrChange w:id="1719" w:author="ZHANGM.H." w:date="2014-12-10T18:55:00Z">
              <w:rPr>
                <w:rFonts w:ascii="Times New Roman" w:hAnsi="Times New Roman" w:cs="Times New Roman"/>
                <w:szCs w:val="24"/>
              </w:rPr>
            </w:rPrChange>
          </w:rPr>
          <w:t>s (IOP)</w:t>
        </w:r>
        <w:r w:rsidRPr="00D43EC8" w:rsidDel="009C0B57">
          <w:rPr>
            <w:rFonts w:ascii="Times New Roman" w:hAnsi="Times New Roman" w:cs="Times New Roman"/>
            <w:color w:val="000000" w:themeColor="text1"/>
            <w:szCs w:val="24"/>
            <w:rPrChange w:id="1720" w:author="ZHANGM.H." w:date="2014-12-10T18:55:00Z">
              <w:rPr>
                <w:rFonts w:ascii="Times New Roman" w:hAnsi="Times New Roman" w:cs="Times New Roman"/>
                <w:szCs w:val="24"/>
              </w:rPr>
            </w:rPrChange>
          </w:rPr>
          <w:t>, ARM also developed the continuous forcing data in which the initial guess fields in the cost function of Equation (</w:t>
        </w:r>
        <w:r w:rsidR="009D46FA" w:rsidRPr="00D43EC8" w:rsidDel="009C0B57">
          <w:rPr>
            <w:rFonts w:ascii="Times New Roman" w:hAnsi="Times New Roman" w:cs="Times New Roman"/>
            <w:color w:val="000000" w:themeColor="text1"/>
            <w:szCs w:val="24"/>
            <w:rPrChange w:id="1721" w:author="ZHANGM.H." w:date="2014-12-10T18:55:00Z">
              <w:rPr>
                <w:rFonts w:ascii="Times New Roman" w:hAnsi="Times New Roman" w:cs="Times New Roman"/>
                <w:szCs w:val="24"/>
              </w:rPr>
            </w:rPrChange>
          </w:rPr>
          <w:t>10</w:t>
        </w:r>
        <w:r w:rsidRPr="00D43EC8" w:rsidDel="009C0B57">
          <w:rPr>
            <w:rFonts w:ascii="Times New Roman" w:hAnsi="Times New Roman" w:cs="Times New Roman"/>
            <w:color w:val="000000" w:themeColor="text1"/>
            <w:szCs w:val="24"/>
            <w:rPrChange w:id="1722" w:author="ZHANGM.H." w:date="2014-12-10T18:55:00Z">
              <w:rPr>
                <w:rFonts w:ascii="Times New Roman" w:hAnsi="Times New Roman" w:cs="Times New Roman"/>
                <w:szCs w:val="24"/>
              </w:rPr>
            </w:rPrChange>
          </w:rPr>
          <w:t xml:space="preserve">) were entirely from hourly operational analysis </w:t>
        </w:r>
        <w:r w:rsidR="009D46FA" w:rsidRPr="00D43EC8" w:rsidDel="009C0B57">
          <w:rPr>
            <w:rFonts w:ascii="Times New Roman" w:hAnsi="Times New Roman" w:cs="Times New Roman"/>
            <w:color w:val="000000" w:themeColor="text1"/>
            <w:szCs w:val="24"/>
            <w:rPrChange w:id="1723" w:author="ZHANGM.H." w:date="2014-12-10T18:55:00Z">
              <w:rPr>
                <w:rFonts w:ascii="Times New Roman" w:hAnsi="Times New Roman" w:cs="Times New Roman"/>
                <w:szCs w:val="24"/>
              </w:rPr>
            </w:rPrChange>
          </w:rPr>
          <w:t>and were subject</w:t>
        </w:r>
        <w:r w:rsidRPr="00D43EC8" w:rsidDel="009C0B57">
          <w:rPr>
            <w:rFonts w:ascii="Times New Roman" w:hAnsi="Times New Roman" w:cs="Times New Roman"/>
            <w:color w:val="000000" w:themeColor="text1"/>
            <w:szCs w:val="24"/>
            <w:rPrChange w:id="1724" w:author="ZHANGM.H." w:date="2014-12-10T18:55:00Z">
              <w:rPr>
                <w:rFonts w:ascii="Times New Roman" w:hAnsi="Times New Roman" w:cs="Times New Roman"/>
                <w:szCs w:val="24"/>
              </w:rPr>
            </w:rPrChange>
          </w:rPr>
          <w:t xml:space="preserve"> </w:t>
        </w:r>
        <w:r w:rsidR="009D46FA" w:rsidRPr="00D43EC8" w:rsidDel="009C0B57">
          <w:rPr>
            <w:rFonts w:ascii="Times New Roman" w:hAnsi="Times New Roman" w:cs="Times New Roman"/>
            <w:color w:val="000000" w:themeColor="text1"/>
            <w:szCs w:val="24"/>
            <w:rPrChange w:id="1725" w:author="ZHANGM.H." w:date="2014-12-10T18:55:00Z">
              <w:rPr>
                <w:rFonts w:ascii="Times New Roman" w:hAnsi="Times New Roman" w:cs="Times New Roman"/>
                <w:szCs w:val="24"/>
              </w:rPr>
            </w:rPrChange>
          </w:rPr>
          <w:t xml:space="preserve">to constraints of observed surface and TOA </w:t>
        </w:r>
        <w:r w:rsidRPr="00D43EC8" w:rsidDel="009C0B57">
          <w:rPr>
            <w:rFonts w:ascii="Times New Roman" w:hAnsi="Times New Roman" w:cs="Times New Roman"/>
            <w:color w:val="000000" w:themeColor="text1"/>
            <w:szCs w:val="24"/>
            <w:rPrChange w:id="1726" w:author="ZHANGM.H." w:date="2014-12-10T18:55:00Z">
              <w:rPr>
                <w:rFonts w:ascii="Times New Roman" w:hAnsi="Times New Roman" w:cs="Times New Roman"/>
                <w:szCs w:val="24"/>
              </w:rPr>
            </w:rPrChange>
          </w:rPr>
          <w:t>fields (Xie et al. 20</w:t>
        </w:r>
        <w:r w:rsidR="009D46FA" w:rsidRPr="00D43EC8" w:rsidDel="009C0B57">
          <w:rPr>
            <w:rFonts w:ascii="Times New Roman" w:hAnsi="Times New Roman" w:cs="Times New Roman"/>
            <w:color w:val="000000" w:themeColor="text1"/>
            <w:szCs w:val="24"/>
            <w:rPrChange w:id="1727" w:author="ZHANGM.H." w:date="2014-12-10T18:55:00Z">
              <w:rPr>
                <w:rFonts w:ascii="Times New Roman" w:hAnsi="Times New Roman" w:cs="Times New Roman"/>
                <w:szCs w:val="24"/>
              </w:rPr>
            </w:rPrChange>
          </w:rPr>
          <w:t>0</w:t>
        </w:r>
        <w:r w:rsidR="003B4751" w:rsidRPr="00D43EC8" w:rsidDel="009C0B57">
          <w:rPr>
            <w:rFonts w:ascii="Times New Roman" w:hAnsi="Times New Roman" w:cs="Times New Roman"/>
            <w:color w:val="000000" w:themeColor="text1"/>
            <w:szCs w:val="24"/>
            <w:rPrChange w:id="1728" w:author="ZHANGM.H." w:date="2014-12-10T18:55:00Z">
              <w:rPr>
                <w:rFonts w:ascii="Times New Roman" w:hAnsi="Times New Roman" w:cs="Times New Roman"/>
                <w:szCs w:val="24"/>
              </w:rPr>
            </w:rPrChange>
          </w:rPr>
          <w:t>4</w:t>
        </w:r>
        <w:r w:rsidRPr="00D43EC8" w:rsidDel="009C0B57">
          <w:rPr>
            <w:rFonts w:ascii="Times New Roman" w:hAnsi="Times New Roman" w:cs="Times New Roman"/>
            <w:color w:val="000000" w:themeColor="text1"/>
            <w:szCs w:val="24"/>
            <w:rPrChange w:id="1729" w:author="ZHANGM.H." w:date="2014-12-10T18:55:00Z">
              <w:rPr>
                <w:rFonts w:ascii="Times New Roman" w:hAnsi="Times New Roman" w:cs="Times New Roman"/>
                <w:szCs w:val="24"/>
              </w:rPr>
            </w:rPrChange>
          </w:rPr>
          <w:t xml:space="preserve">). The advantage of the continuous forcing is that it can be </w:t>
        </w:r>
        <w:r w:rsidR="009D46FA" w:rsidRPr="00D43EC8" w:rsidDel="009C0B57">
          <w:rPr>
            <w:rFonts w:ascii="Times New Roman" w:hAnsi="Times New Roman" w:cs="Times New Roman"/>
            <w:color w:val="000000" w:themeColor="text1"/>
            <w:szCs w:val="24"/>
            <w:rPrChange w:id="1730" w:author="ZHANGM.H." w:date="2014-12-10T18:55:00Z">
              <w:rPr>
                <w:rFonts w:ascii="Times New Roman" w:hAnsi="Times New Roman" w:cs="Times New Roman"/>
                <w:szCs w:val="24"/>
              </w:rPr>
            </w:rPrChange>
          </w:rPr>
          <w:t>derived</w:t>
        </w:r>
        <w:r w:rsidRPr="00D43EC8" w:rsidDel="009C0B57">
          <w:rPr>
            <w:rFonts w:ascii="Times New Roman" w:hAnsi="Times New Roman" w:cs="Times New Roman"/>
            <w:color w:val="000000" w:themeColor="text1"/>
            <w:szCs w:val="24"/>
            <w:rPrChange w:id="1731" w:author="ZHANGM.H." w:date="2014-12-10T18:55:00Z">
              <w:rPr>
                <w:rFonts w:ascii="Times New Roman" w:hAnsi="Times New Roman" w:cs="Times New Roman"/>
                <w:szCs w:val="24"/>
              </w:rPr>
            </w:rPrChange>
          </w:rPr>
          <w:t xml:space="preserve"> for long periods and over most regions of the globe as long as surface and TOA measurements are available. </w:t>
        </w:r>
        <w:r w:rsidR="009D46FA" w:rsidRPr="00D43EC8" w:rsidDel="009C0B57">
          <w:rPr>
            <w:rFonts w:ascii="Times New Roman" w:hAnsi="Times New Roman" w:cs="Times New Roman"/>
            <w:color w:val="000000" w:themeColor="text1"/>
            <w:szCs w:val="24"/>
            <w:rPrChange w:id="1732" w:author="ZHANGM.H." w:date="2014-12-10T18:55:00Z">
              <w:rPr>
                <w:rFonts w:ascii="Times New Roman" w:hAnsi="Times New Roman" w:cs="Times New Roman"/>
                <w:szCs w:val="24"/>
              </w:rPr>
            </w:rPrChange>
          </w:rPr>
          <w:t>T</w:t>
        </w:r>
        <w:r w:rsidRPr="00D43EC8" w:rsidDel="009C0B57">
          <w:rPr>
            <w:rFonts w:ascii="Times New Roman" w:hAnsi="Times New Roman" w:cs="Times New Roman"/>
            <w:color w:val="000000" w:themeColor="text1"/>
            <w:szCs w:val="24"/>
            <w:rPrChange w:id="1733" w:author="ZHANGM.H." w:date="2014-12-10T18:55:00Z">
              <w:rPr>
                <w:rFonts w:ascii="Times New Roman" w:hAnsi="Times New Roman" w:cs="Times New Roman"/>
                <w:szCs w:val="24"/>
              </w:rPr>
            </w:rPrChange>
          </w:rPr>
          <w:t xml:space="preserve">he compromise </w:t>
        </w:r>
        <w:r w:rsidR="009D46FA" w:rsidRPr="00D43EC8" w:rsidDel="009C0B57">
          <w:rPr>
            <w:rFonts w:ascii="Times New Roman" w:hAnsi="Times New Roman" w:cs="Times New Roman"/>
            <w:color w:val="000000" w:themeColor="text1"/>
            <w:szCs w:val="24"/>
            <w:rPrChange w:id="1734" w:author="ZHANGM.H." w:date="2014-12-10T18:55:00Z">
              <w:rPr>
                <w:rFonts w:ascii="Times New Roman" w:hAnsi="Times New Roman" w:cs="Times New Roman"/>
                <w:szCs w:val="24"/>
              </w:rPr>
            </w:rPrChange>
          </w:rPr>
          <w:t xml:space="preserve">is that </w:t>
        </w:r>
        <w:r w:rsidRPr="00D43EC8" w:rsidDel="009C0B57">
          <w:rPr>
            <w:rFonts w:ascii="Times New Roman" w:hAnsi="Times New Roman" w:cs="Times New Roman"/>
            <w:color w:val="000000" w:themeColor="text1"/>
            <w:szCs w:val="24"/>
            <w:rPrChange w:id="1735" w:author="ZHANGM.H." w:date="2014-12-10T18:55:00Z">
              <w:rPr>
                <w:rFonts w:ascii="Times New Roman" w:hAnsi="Times New Roman" w:cs="Times New Roman"/>
                <w:szCs w:val="24"/>
              </w:rPr>
            </w:rPrChange>
          </w:rPr>
          <w:t>the vertical structure</w:t>
        </w:r>
        <w:r w:rsidR="009D46FA" w:rsidRPr="00D43EC8" w:rsidDel="009C0B57">
          <w:rPr>
            <w:rFonts w:ascii="Times New Roman" w:hAnsi="Times New Roman" w:cs="Times New Roman"/>
            <w:color w:val="000000" w:themeColor="text1"/>
            <w:szCs w:val="24"/>
            <w:rPrChange w:id="1736" w:author="ZHANGM.H." w:date="2014-12-10T18:55:00Z">
              <w:rPr>
                <w:rFonts w:ascii="Times New Roman" w:hAnsi="Times New Roman" w:cs="Times New Roman"/>
                <w:szCs w:val="24"/>
              </w:rPr>
            </w:rPrChange>
          </w:rPr>
          <w:t>s</w:t>
        </w:r>
        <w:r w:rsidRPr="00D43EC8" w:rsidDel="009C0B57">
          <w:rPr>
            <w:rFonts w:ascii="Times New Roman" w:hAnsi="Times New Roman" w:cs="Times New Roman"/>
            <w:color w:val="000000" w:themeColor="text1"/>
            <w:szCs w:val="24"/>
            <w:rPrChange w:id="1737" w:author="ZHANGM.H." w:date="2014-12-10T18:55:00Z">
              <w:rPr>
                <w:rFonts w:ascii="Times New Roman" w:hAnsi="Times New Roman" w:cs="Times New Roman"/>
                <w:szCs w:val="24"/>
              </w:rPr>
            </w:rPrChange>
          </w:rPr>
          <w:t xml:space="preserve"> of the analyzed fields </w:t>
        </w:r>
        <w:r w:rsidR="009D46FA" w:rsidRPr="00D43EC8" w:rsidDel="009C0B57">
          <w:rPr>
            <w:rFonts w:ascii="Times New Roman" w:hAnsi="Times New Roman" w:cs="Times New Roman"/>
            <w:color w:val="000000" w:themeColor="text1"/>
            <w:szCs w:val="24"/>
            <w:rPrChange w:id="1738" w:author="ZHANGM.H." w:date="2014-12-10T18:55:00Z">
              <w:rPr>
                <w:rFonts w:ascii="Times New Roman" w:hAnsi="Times New Roman" w:cs="Times New Roman"/>
                <w:szCs w:val="24"/>
              </w:rPr>
            </w:rPrChange>
          </w:rPr>
          <w:t>are</w:t>
        </w:r>
        <w:r w:rsidRPr="00D43EC8" w:rsidDel="009C0B57">
          <w:rPr>
            <w:rFonts w:ascii="Times New Roman" w:hAnsi="Times New Roman" w:cs="Times New Roman"/>
            <w:color w:val="000000" w:themeColor="text1"/>
            <w:szCs w:val="24"/>
            <w:rPrChange w:id="1739" w:author="ZHANGM.H." w:date="2014-12-10T18:55:00Z">
              <w:rPr>
                <w:rFonts w:ascii="Times New Roman" w:hAnsi="Times New Roman" w:cs="Times New Roman"/>
                <w:szCs w:val="24"/>
              </w:rPr>
            </w:rPrChange>
          </w:rPr>
          <w:t xml:space="preserve"> heavily dependent on the </w:t>
        </w:r>
        <w:r w:rsidR="00891591" w:rsidRPr="00D43EC8" w:rsidDel="009C0B57">
          <w:rPr>
            <w:rFonts w:ascii="Times New Roman" w:hAnsi="Times New Roman" w:cs="Times New Roman"/>
            <w:color w:val="000000" w:themeColor="text1"/>
            <w:szCs w:val="24"/>
            <w:rPrChange w:id="1740" w:author="ZHANGM.H." w:date="2014-12-10T18:55:00Z">
              <w:rPr>
                <w:rFonts w:ascii="Times New Roman" w:hAnsi="Times New Roman" w:cs="Times New Roman"/>
                <w:szCs w:val="24"/>
              </w:rPr>
            </w:rPrChange>
          </w:rPr>
          <w:t>operational analysis</w:t>
        </w:r>
        <w:r w:rsidR="009D46FA" w:rsidRPr="00D43EC8" w:rsidDel="009C0B57">
          <w:rPr>
            <w:rFonts w:ascii="Times New Roman" w:hAnsi="Times New Roman" w:cs="Times New Roman"/>
            <w:color w:val="000000" w:themeColor="text1"/>
            <w:szCs w:val="24"/>
            <w:rPrChange w:id="1741" w:author="ZHANGM.H." w:date="2014-12-10T18:55:00Z">
              <w:rPr>
                <w:rFonts w:ascii="Times New Roman" w:hAnsi="Times New Roman" w:cs="Times New Roman"/>
                <w:szCs w:val="24"/>
              </w:rPr>
            </w:rPrChange>
          </w:rPr>
          <w:t>.</w:t>
        </w:r>
      </w:moveFrom>
    </w:p>
    <w:moveFromRangeEnd w:id="1714"/>
    <w:p w14:paraId="6C3008F2" w14:textId="69877ABD" w:rsidR="009D46FA" w:rsidRPr="00D43EC8" w:rsidRDefault="009D46FA">
      <w:pPr>
        <w:spacing w:line="480" w:lineRule="auto"/>
        <w:jc w:val="both"/>
        <w:rPr>
          <w:rFonts w:ascii="Times New Roman" w:hAnsi="Times New Roman" w:cs="Times New Roman"/>
          <w:b/>
          <w:color w:val="000000" w:themeColor="text1"/>
          <w:szCs w:val="24"/>
          <w:rPrChange w:id="1742" w:author="ZHANGM.H." w:date="2014-12-10T19:00:00Z">
            <w:rPr>
              <w:rFonts w:ascii="Times New Roman" w:hAnsi="Times New Roman" w:cs="Times New Roman"/>
              <w:b/>
              <w:szCs w:val="24"/>
            </w:rPr>
          </w:rPrChange>
        </w:rPr>
        <w:pPrChange w:id="1743" w:author="ZHANGM.H." w:date="2014-12-10T18:54:00Z">
          <w:pPr>
            <w:spacing w:line="360" w:lineRule="auto"/>
            <w:jc w:val="both"/>
          </w:pPr>
        </w:pPrChange>
      </w:pPr>
      <w:r w:rsidRPr="00D43EC8">
        <w:rPr>
          <w:rFonts w:ascii="Times New Roman" w:hAnsi="Times New Roman" w:cs="Times New Roman"/>
          <w:b/>
          <w:color w:val="000000" w:themeColor="text1"/>
          <w:szCs w:val="24"/>
          <w:rPrChange w:id="1744" w:author="ZHANGM.H." w:date="2014-12-10T19:00:00Z">
            <w:rPr>
              <w:rFonts w:ascii="Times New Roman" w:hAnsi="Times New Roman" w:cs="Times New Roman"/>
              <w:b/>
              <w:szCs w:val="24"/>
            </w:rPr>
          </w:rPrChange>
        </w:rPr>
        <w:t xml:space="preserve">1.6 Input data </w:t>
      </w:r>
      <w:del w:id="1745" w:author="ZHANGM.H." w:date="2014-12-10T19:00:00Z">
        <w:r w:rsidRPr="00D43EC8" w:rsidDel="00D43EC8">
          <w:rPr>
            <w:rFonts w:ascii="Times New Roman" w:hAnsi="Times New Roman" w:cs="Times New Roman"/>
            <w:b/>
            <w:color w:val="000000" w:themeColor="text1"/>
            <w:szCs w:val="24"/>
            <w:rPrChange w:id="1746" w:author="ZHANGM.H." w:date="2014-12-10T19:00:00Z">
              <w:rPr>
                <w:rFonts w:ascii="Times New Roman" w:hAnsi="Times New Roman" w:cs="Times New Roman"/>
                <w:b/>
                <w:szCs w:val="24"/>
              </w:rPr>
            </w:rPrChange>
          </w:rPr>
          <w:delText>for the ARM variational analysis</w:delText>
        </w:r>
      </w:del>
      <w:ins w:id="1747" w:author="ZHANGM.H." w:date="2014-12-10T19:00:00Z">
        <w:r w:rsidR="00D43EC8" w:rsidRPr="00D43EC8">
          <w:rPr>
            <w:rFonts w:ascii="Times New Roman" w:hAnsi="Times New Roman" w:cs="Times New Roman"/>
            <w:b/>
            <w:color w:val="000000" w:themeColor="text1"/>
            <w:szCs w:val="24"/>
            <w:rPrChange w:id="1748" w:author="ZHANGM.H." w:date="2014-12-10T19:00:00Z">
              <w:rPr>
                <w:rFonts w:ascii="Times New Roman" w:hAnsi="Times New Roman" w:cs="Times New Roman"/>
                <w:color w:val="000000" w:themeColor="text1"/>
                <w:szCs w:val="24"/>
              </w:rPr>
            </w:rPrChange>
          </w:rPr>
          <w:t xml:space="preserve"> </w:t>
        </w:r>
      </w:ins>
    </w:p>
    <w:p w14:paraId="09D42B72" w14:textId="1B884F74" w:rsidR="009D46FA" w:rsidRPr="00D43EC8" w:rsidRDefault="009D46FA">
      <w:pPr>
        <w:spacing w:line="480" w:lineRule="auto"/>
        <w:ind w:firstLine="360"/>
        <w:jc w:val="both"/>
        <w:rPr>
          <w:rFonts w:ascii="Times New Roman" w:hAnsi="Times New Roman" w:cs="Times New Roman"/>
          <w:color w:val="000000" w:themeColor="text1"/>
          <w:szCs w:val="24"/>
          <w:rPrChange w:id="1749" w:author="ZHANGM.H." w:date="2014-12-10T18:55:00Z">
            <w:rPr>
              <w:rFonts w:ascii="Times New Roman" w:hAnsi="Times New Roman" w:cs="Times New Roman"/>
              <w:szCs w:val="24"/>
            </w:rPr>
          </w:rPrChange>
        </w:rPr>
        <w:pPrChange w:id="1750" w:author="ZHANGM.H." w:date="2014-12-10T18:54:00Z">
          <w:pPr>
            <w:spacing w:line="360" w:lineRule="auto"/>
            <w:ind w:firstLine="360"/>
            <w:jc w:val="both"/>
          </w:pPr>
        </w:pPrChange>
      </w:pPr>
      <w:r w:rsidRPr="00D43EC8">
        <w:rPr>
          <w:rFonts w:ascii="Times New Roman" w:hAnsi="Times New Roman" w:cs="Times New Roman"/>
          <w:color w:val="000000" w:themeColor="text1"/>
          <w:szCs w:val="24"/>
          <w:rPrChange w:id="1751" w:author="ZHANGM.H." w:date="2014-12-10T18:55:00Z">
            <w:rPr>
              <w:rFonts w:ascii="Times New Roman" w:hAnsi="Times New Roman" w:cs="Times New Roman"/>
              <w:szCs w:val="24"/>
            </w:rPr>
          </w:rPrChange>
        </w:rPr>
        <w:lastRenderedPageBreak/>
        <w:t xml:space="preserve">The input data for the ARM variational analysis include measurements of both adjustment variables and constraint fields. The adjusted variables are the large-scale state variables, namely, winds, temperature, and humidity. The constraints include surface pressure, surface latent and sensible heat fluxes, wind stress, precipitation, net radiation at the surface and at the top of the atmosphere (TOA), as well as column total cloud liquid water. </w:t>
      </w:r>
      <w:ins w:id="1752" w:author="ZHANGM.H." w:date="2014-12-08T18:06:00Z">
        <w:r w:rsidR="009A141F" w:rsidRPr="00D43EC8">
          <w:rPr>
            <w:rFonts w:ascii="Times New Roman" w:hAnsi="Times New Roman" w:cs="Times New Roman"/>
            <w:color w:val="000000" w:themeColor="text1"/>
            <w:szCs w:val="24"/>
            <w:rPrChange w:id="1753" w:author="ZHANGM.H." w:date="2014-12-10T18:55:00Z">
              <w:rPr>
                <w:rFonts w:ascii="Times New Roman" w:hAnsi="Times New Roman" w:cs="Times New Roman"/>
                <w:szCs w:val="24"/>
              </w:rPr>
            </w:rPrChange>
          </w:rPr>
          <w:t xml:space="preserve">The momentum constraint of Equation (9) was not imposed in the existing analysis because of large sensitivity of the pressure </w:t>
        </w:r>
      </w:ins>
      <w:ins w:id="1754" w:author="ZHANGM.H." w:date="2014-12-08T18:07:00Z">
        <w:r w:rsidR="009A141F" w:rsidRPr="00D43EC8">
          <w:rPr>
            <w:rFonts w:ascii="Times New Roman" w:hAnsi="Times New Roman" w:cs="Times New Roman"/>
            <w:color w:val="000000" w:themeColor="text1"/>
            <w:szCs w:val="24"/>
            <w:rPrChange w:id="1755" w:author="ZHANGM.H." w:date="2014-12-10T18:55:00Z">
              <w:rPr>
                <w:rFonts w:ascii="Times New Roman" w:hAnsi="Times New Roman" w:cs="Times New Roman"/>
                <w:szCs w:val="24"/>
              </w:rPr>
            </w:rPrChange>
          </w:rPr>
          <w:t>gradient force to errors in temperature</w:t>
        </w:r>
      </w:ins>
      <w:ins w:id="1756" w:author="ZHANGM.H." w:date="2014-12-08T18:08:00Z">
        <w:r w:rsidR="009A141F" w:rsidRPr="00D43EC8">
          <w:rPr>
            <w:rFonts w:ascii="Times New Roman" w:hAnsi="Times New Roman" w:cs="Times New Roman"/>
            <w:color w:val="000000" w:themeColor="text1"/>
            <w:szCs w:val="24"/>
            <w:rPrChange w:id="1757" w:author="ZHANGM.H." w:date="2014-12-10T18:55:00Z">
              <w:rPr>
                <w:rFonts w:ascii="Times New Roman" w:hAnsi="Times New Roman" w:cs="Times New Roman"/>
                <w:szCs w:val="24"/>
              </w:rPr>
            </w:rPrChange>
          </w:rPr>
          <w:t>, the treatment of which is still under investigation.</w:t>
        </w:r>
      </w:ins>
    </w:p>
    <w:p w14:paraId="3D09A88A" w14:textId="77777777" w:rsidR="00F34C43" w:rsidRPr="00D43EC8" w:rsidRDefault="009D46FA">
      <w:pPr>
        <w:spacing w:line="480" w:lineRule="auto"/>
        <w:ind w:firstLine="360"/>
        <w:jc w:val="both"/>
        <w:rPr>
          <w:ins w:id="1758" w:author="ZHANGM.H." w:date="2014-12-08T18:12:00Z"/>
          <w:rFonts w:ascii="Times New Roman" w:hAnsi="Times New Roman" w:cs="Times New Roman"/>
          <w:color w:val="000000" w:themeColor="text1"/>
          <w:szCs w:val="24"/>
          <w:rPrChange w:id="1759" w:author="ZHANGM.H." w:date="2014-12-10T18:55:00Z">
            <w:rPr>
              <w:ins w:id="1760" w:author="ZHANGM.H." w:date="2014-12-08T18:12:00Z"/>
              <w:rFonts w:ascii="Times New Roman" w:hAnsi="Times New Roman" w:cs="Times New Roman"/>
              <w:szCs w:val="24"/>
            </w:rPr>
          </w:rPrChange>
        </w:rPr>
        <w:pPrChange w:id="1761" w:author="ZHANGM.H." w:date="2014-12-10T18:54:00Z">
          <w:pPr>
            <w:spacing w:line="360" w:lineRule="auto"/>
            <w:ind w:firstLine="360"/>
            <w:jc w:val="both"/>
          </w:pPr>
        </w:pPrChange>
      </w:pPr>
      <w:r w:rsidRPr="00D43EC8">
        <w:rPr>
          <w:rFonts w:ascii="Times New Roman" w:hAnsi="Times New Roman" w:cs="Times New Roman"/>
          <w:color w:val="000000" w:themeColor="text1"/>
          <w:szCs w:val="24"/>
          <w:rPrChange w:id="1762" w:author="ZHANGM.H." w:date="2014-12-10T18:55:00Z">
            <w:rPr>
              <w:rFonts w:ascii="Times New Roman" w:hAnsi="Times New Roman" w:cs="Times New Roman"/>
              <w:szCs w:val="24"/>
            </w:rPr>
          </w:rPrChange>
        </w:rPr>
        <w:t xml:space="preserve">The large-scale state variables are obtained primarily from balloon-borne sounding measurements. </w:t>
      </w:r>
      <w:ins w:id="1763" w:author="ZHANGM.H." w:date="2014-12-07T05:03:00Z">
        <w:r w:rsidR="00492F0B" w:rsidRPr="00D43EC8">
          <w:rPr>
            <w:rFonts w:ascii="Times New Roman" w:hAnsi="Times New Roman" w:cs="Times New Roman"/>
            <w:color w:val="000000" w:themeColor="text1"/>
            <w:szCs w:val="24"/>
            <w:rPrChange w:id="1764" w:author="ZHANGM.H." w:date="2014-12-10T18:55:00Z">
              <w:rPr>
                <w:rFonts w:ascii="Times New Roman" w:hAnsi="Times New Roman" w:cs="Times New Roman"/>
                <w:szCs w:val="24"/>
              </w:rPr>
            </w:rPrChange>
          </w:rPr>
          <w:t xml:space="preserve">Ideally, high frequency </w:t>
        </w:r>
      </w:ins>
      <w:ins w:id="1765" w:author="ZHANGM.H." w:date="2014-12-07T05:04:00Z">
        <w:r w:rsidR="00492F0B" w:rsidRPr="00D43EC8">
          <w:rPr>
            <w:rFonts w:ascii="Times New Roman" w:hAnsi="Times New Roman" w:cs="Times New Roman"/>
            <w:color w:val="000000" w:themeColor="text1"/>
            <w:szCs w:val="24"/>
            <w:rPrChange w:id="1766" w:author="ZHANGM.H." w:date="2014-12-10T18:55:00Z">
              <w:rPr>
                <w:rFonts w:ascii="Times New Roman" w:hAnsi="Times New Roman"/>
                <w:szCs w:val="24"/>
              </w:rPr>
            </w:rPrChange>
          </w:rPr>
          <w:t>sounding</w:t>
        </w:r>
      </w:ins>
      <w:ins w:id="1767" w:author="ZHANGM.H." w:date="2014-12-07T05:05:00Z">
        <w:r w:rsidR="00492F0B" w:rsidRPr="00D43EC8">
          <w:rPr>
            <w:rFonts w:ascii="Times New Roman" w:hAnsi="Times New Roman" w:cs="Times New Roman"/>
            <w:color w:val="000000" w:themeColor="text1"/>
            <w:szCs w:val="24"/>
            <w:rPrChange w:id="1768" w:author="ZHANGM.H." w:date="2014-12-10T18:55:00Z">
              <w:rPr>
                <w:rFonts w:ascii="Times New Roman" w:hAnsi="Times New Roman"/>
                <w:szCs w:val="24"/>
              </w:rPr>
            </w:rPrChange>
          </w:rPr>
          <w:t>s</w:t>
        </w:r>
      </w:ins>
      <w:ins w:id="1769" w:author="ZHANGM.H." w:date="2014-12-07T05:04:00Z">
        <w:r w:rsidR="00492F0B" w:rsidRPr="00D43EC8">
          <w:rPr>
            <w:rFonts w:ascii="Times New Roman" w:hAnsi="Times New Roman" w:cs="Times New Roman"/>
            <w:color w:val="000000" w:themeColor="text1"/>
            <w:szCs w:val="24"/>
            <w:rPrChange w:id="1770" w:author="ZHANGM.H." w:date="2014-12-10T18:55:00Z">
              <w:rPr>
                <w:rFonts w:ascii="Times New Roman" w:hAnsi="Times New Roman"/>
                <w:szCs w:val="24"/>
              </w:rPr>
            </w:rPrChange>
          </w:rPr>
          <w:t xml:space="preserve"> </w:t>
        </w:r>
      </w:ins>
      <w:ins w:id="1771" w:author="ZHANGM.H." w:date="2014-12-07T05:03:00Z">
        <w:r w:rsidR="00492F0B" w:rsidRPr="00D43EC8">
          <w:rPr>
            <w:rFonts w:ascii="Times New Roman" w:hAnsi="Times New Roman" w:cs="Times New Roman"/>
            <w:color w:val="000000" w:themeColor="text1"/>
            <w:szCs w:val="24"/>
            <w:rPrChange w:id="1772" w:author="ZHANGM.H." w:date="2014-12-10T18:55:00Z">
              <w:rPr>
                <w:rFonts w:ascii="Times New Roman" w:hAnsi="Times New Roman"/>
                <w:szCs w:val="24"/>
              </w:rPr>
            </w:rPrChange>
          </w:rPr>
          <w:t xml:space="preserve">at least </w:t>
        </w:r>
      </w:ins>
      <w:ins w:id="1773" w:author="ZHANGM.H." w:date="2014-12-07T05:04:00Z">
        <w:r w:rsidR="00492F0B" w:rsidRPr="00D43EC8">
          <w:rPr>
            <w:rFonts w:ascii="Times New Roman" w:hAnsi="Times New Roman" w:cs="Times New Roman"/>
            <w:color w:val="000000" w:themeColor="text1"/>
            <w:szCs w:val="24"/>
            <w:rPrChange w:id="1774" w:author="ZHANGM.H." w:date="2014-12-10T18:55:00Z">
              <w:rPr>
                <w:rFonts w:ascii="Times New Roman" w:hAnsi="Times New Roman"/>
                <w:szCs w:val="24"/>
              </w:rPr>
            </w:rPrChange>
          </w:rPr>
          <w:t xml:space="preserve">once </w:t>
        </w:r>
      </w:ins>
      <w:ins w:id="1775" w:author="ZHANGM.H." w:date="2014-12-07T05:03:00Z">
        <w:r w:rsidR="00492F0B" w:rsidRPr="00D43EC8">
          <w:rPr>
            <w:rFonts w:ascii="Times New Roman" w:hAnsi="Times New Roman" w:cs="Times New Roman"/>
            <w:color w:val="000000" w:themeColor="text1"/>
            <w:szCs w:val="24"/>
            <w:rPrChange w:id="1776" w:author="ZHANGM.H." w:date="2014-12-10T18:55:00Z">
              <w:rPr>
                <w:rFonts w:ascii="Times New Roman" w:hAnsi="Times New Roman"/>
                <w:szCs w:val="24"/>
              </w:rPr>
            </w:rPrChange>
          </w:rPr>
          <w:t>every three hours</w:t>
        </w:r>
      </w:ins>
      <w:ins w:id="1777" w:author="ZHANGM.H." w:date="2014-12-07T05:04:00Z">
        <w:r w:rsidR="00492F0B" w:rsidRPr="00D43EC8">
          <w:rPr>
            <w:rFonts w:ascii="Times New Roman" w:hAnsi="Times New Roman" w:cs="Times New Roman"/>
            <w:color w:val="000000" w:themeColor="text1"/>
            <w:szCs w:val="24"/>
            <w:rPrChange w:id="1778" w:author="ZHANGM.H." w:date="2014-12-10T18:55:00Z">
              <w:rPr>
                <w:rFonts w:ascii="Times New Roman" w:hAnsi="Times New Roman"/>
                <w:szCs w:val="24"/>
              </w:rPr>
            </w:rPrChange>
          </w:rPr>
          <w:t xml:space="preserve"> over </w:t>
        </w:r>
      </w:ins>
      <w:ins w:id="1779" w:author="ZHANGM.H." w:date="2014-12-07T05:05:00Z">
        <w:r w:rsidR="00492F0B" w:rsidRPr="00D43EC8">
          <w:rPr>
            <w:rFonts w:ascii="Times New Roman" w:hAnsi="Times New Roman" w:cs="Times New Roman"/>
            <w:color w:val="000000" w:themeColor="text1"/>
            <w:szCs w:val="24"/>
            <w:rPrChange w:id="1780" w:author="ZHANGM.H." w:date="2014-12-10T18:55:00Z">
              <w:rPr>
                <w:rFonts w:ascii="Times New Roman" w:hAnsi="Times New Roman"/>
                <w:szCs w:val="24"/>
              </w:rPr>
            </w:rPrChange>
          </w:rPr>
          <w:t xml:space="preserve">a well-positioned array </w:t>
        </w:r>
      </w:ins>
      <w:ins w:id="1781" w:author="ZHANGM.H." w:date="2014-12-07T05:04:00Z">
        <w:r w:rsidR="00492F0B" w:rsidRPr="00D43EC8">
          <w:rPr>
            <w:rFonts w:ascii="Times New Roman" w:hAnsi="Times New Roman" w:cs="Times New Roman"/>
            <w:color w:val="000000" w:themeColor="text1"/>
            <w:szCs w:val="24"/>
            <w:rPrChange w:id="1782" w:author="ZHANGM.H." w:date="2014-12-10T18:55:00Z">
              <w:rPr>
                <w:rFonts w:ascii="Times New Roman" w:hAnsi="Times New Roman"/>
                <w:szCs w:val="24"/>
              </w:rPr>
            </w:rPrChange>
          </w:rPr>
          <w:t>are needed to specify the SCM forcin</w:t>
        </w:r>
      </w:ins>
      <w:ins w:id="1783" w:author="ZHANGM.H." w:date="2014-12-07T05:06:00Z">
        <w:r w:rsidR="00492F0B" w:rsidRPr="00D43EC8">
          <w:rPr>
            <w:rFonts w:ascii="Times New Roman" w:hAnsi="Times New Roman" w:cs="Times New Roman"/>
            <w:color w:val="000000" w:themeColor="text1"/>
            <w:szCs w:val="24"/>
            <w:rPrChange w:id="1784" w:author="ZHANGM.H." w:date="2014-12-10T18:55:00Z">
              <w:rPr>
                <w:rFonts w:ascii="Times New Roman" w:hAnsi="Times New Roman"/>
                <w:szCs w:val="24"/>
              </w:rPr>
            </w:rPrChange>
          </w:rPr>
          <w:t>g. However, because of logistical difficulties and large expenses</w:t>
        </w:r>
      </w:ins>
      <w:ins w:id="1785" w:author="ZHANGM.H." w:date="2014-12-08T18:09:00Z">
        <w:r w:rsidR="009A141F" w:rsidRPr="00D43EC8">
          <w:rPr>
            <w:rFonts w:ascii="Times New Roman" w:hAnsi="Times New Roman" w:cs="Times New Roman"/>
            <w:color w:val="000000" w:themeColor="text1"/>
            <w:szCs w:val="24"/>
            <w:rPrChange w:id="1786" w:author="ZHANGM.H." w:date="2014-12-10T18:55:00Z">
              <w:rPr>
                <w:rFonts w:ascii="Times New Roman" w:hAnsi="Times New Roman" w:cs="Times New Roman"/>
                <w:szCs w:val="24"/>
              </w:rPr>
            </w:rPrChange>
          </w:rPr>
          <w:t xml:space="preserve"> of operating coordinated balloon soundings</w:t>
        </w:r>
      </w:ins>
      <w:ins w:id="1787" w:author="ZHANGM.H." w:date="2014-12-07T05:06:00Z">
        <w:r w:rsidR="00492F0B" w:rsidRPr="00D43EC8">
          <w:rPr>
            <w:rFonts w:ascii="Times New Roman" w:hAnsi="Times New Roman" w:cs="Times New Roman"/>
            <w:color w:val="000000" w:themeColor="text1"/>
            <w:szCs w:val="24"/>
            <w:rPrChange w:id="1788" w:author="ZHANGM.H." w:date="2014-12-10T18:55:00Z">
              <w:rPr>
                <w:rFonts w:ascii="Times New Roman" w:hAnsi="Times New Roman" w:cs="Times New Roman"/>
                <w:szCs w:val="24"/>
              </w:rPr>
            </w:rPrChange>
          </w:rPr>
          <w:t>, only</w:t>
        </w:r>
      </w:ins>
      <w:ins w:id="1789" w:author="ZHANGM.H." w:date="2014-12-07T05:03:00Z">
        <w:r w:rsidR="00492F0B" w:rsidRPr="00D43EC8">
          <w:rPr>
            <w:rFonts w:ascii="Times New Roman" w:hAnsi="Times New Roman" w:cs="Times New Roman"/>
            <w:color w:val="000000" w:themeColor="text1"/>
            <w:szCs w:val="24"/>
            <w:rPrChange w:id="1790" w:author="ZHANGM.H." w:date="2014-12-10T18:55:00Z">
              <w:rPr>
                <w:rFonts w:ascii="Times New Roman" w:hAnsi="Times New Roman" w:cs="Times New Roman"/>
                <w:szCs w:val="24"/>
              </w:rPr>
            </w:rPrChange>
          </w:rPr>
          <w:t xml:space="preserve"> </w:t>
        </w:r>
      </w:ins>
      <w:del w:id="1791" w:author="ZHANGM.H." w:date="2014-12-07T05:07:00Z">
        <w:r w:rsidRPr="00D43EC8" w:rsidDel="00492F0B">
          <w:rPr>
            <w:rFonts w:ascii="Times New Roman" w:hAnsi="Times New Roman" w:cs="Times New Roman"/>
            <w:color w:val="000000" w:themeColor="text1"/>
            <w:szCs w:val="24"/>
            <w:rPrChange w:id="1792" w:author="ZHANGM.H." w:date="2014-12-10T18:55:00Z">
              <w:rPr>
                <w:rFonts w:ascii="Times New Roman" w:hAnsi="Times New Roman" w:cs="Times New Roman"/>
                <w:szCs w:val="24"/>
              </w:rPr>
            </w:rPrChange>
          </w:rPr>
          <w:delText xml:space="preserve">During </w:delText>
        </w:r>
      </w:del>
      <w:ins w:id="1793" w:author="ZHANGM.H." w:date="2014-12-07T05:07:00Z">
        <w:r w:rsidR="00492F0B" w:rsidRPr="00D43EC8">
          <w:rPr>
            <w:rFonts w:ascii="Times New Roman" w:hAnsi="Times New Roman" w:cs="Times New Roman"/>
            <w:color w:val="000000" w:themeColor="text1"/>
            <w:szCs w:val="24"/>
            <w:rPrChange w:id="1794" w:author="ZHANGM.H." w:date="2014-12-10T18:55:00Z">
              <w:rPr>
                <w:rFonts w:ascii="Times New Roman" w:hAnsi="Times New Roman" w:cs="Times New Roman"/>
                <w:szCs w:val="24"/>
              </w:rPr>
            </w:rPrChange>
          </w:rPr>
          <w:t xml:space="preserve">during special </w:t>
        </w:r>
      </w:ins>
      <w:r w:rsidRPr="00D43EC8">
        <w:rPr>
          <w:rFonts w:ascii="Times New Roman" w:hAnsi="Times New Roman" w:cs="Times New Roman"/>
          <w:color w:val="000000" w:themeColor="text1"/>
          <w:szCs w:val="24"/>
          <w:rPrChange w:id="1795" w:author="ZHANGM.H." w:date="2014-12-10T18:55:00Z">
            <w:rPr>
              <w:rFonts w:ascii="Times New Roman" w:hAnsi="Times New Roman" w:cs="Times New Roman"/>
              <w:szCs w:val="24"/>
            </w:rPr>
          </w:rPrChange>
        </w:rPr>
        <w:t xml:space="preserve">ARM Intensive Operational Periods (IOPs), radiosondes </w:t>
      </w:r>
      <w:del w:id="1796" w:author="ZHANGM.H." w:date="2014-12-07T05:08:00Z">
        <w:r w:rsidRPr="00D43EC8" w:rsidDel="00D14F27">
          <w:rPr>
            <w:rFonts w:ascii="Times New Roman" w:hAnsi="Times New Roman" w:cs="Times New Roman"/>
            <w:color w:val="000000" w:themeColor="text1"/>
            <w:szCs w:val="24"/>
            <w:rPrChange w:id="1797" w:author="ZHANGM.H." w:date="2014-12-10T18:55:00Z">
              <w:rPr>
                <w:rFonts w:ascii="Times New Roman" w:hAnsi="Times New Roman" w:cs="Times New Roman"/>
                <w:szCs w:val="24"/>
              </w:rPr>
            </w:rPrChange>
          </w:rPr>
          <w:delText xml:space="preserve">are </w:delText>
        </w:r>
      </w:del>
      <w:ins w:id="1798" w:author="ZHANGM.H." w:date="2014-12-07T05:08:00Z">
        <w:r w:rsidR="00D14F27" w:rsidRPr="00D43EC8">
          <w:rPr>
            <w:rFonts w:ascii="Times New Roman" w:hAnsi="Times New Roman" w:cs="Times New Roman"/>
            <w:color w:val="000000" w:themeColor="text1"/>
            <w:szCs w:val="24"/>
            <w:rPrChange w:id="1799" w:author="ZHANGM.H." w:date="2014-12-10T18:55:00Z">
              <w:rPr>
                <w:rFonts w:ascii="Times New Roman" w:hAnsi="Times New Roman" w:cs="Times New Roman"/>
                <w:szCs w:val="24"/>
              </w:rPr>
            </w:rPrChange>
          </w:rPr>
          <w:t>were l</w:t>
        </w:r>
        <w:r w:rsidR="009A141F" w:rsidRPr="00D43EC8">
          <w:rPr>
            <w:rFonts w:ascii="Times New Roman" w:hAnsi="Times New Roman" w:cs="Times New Roman"/>
            <w:color w:val="000000" w:themeColor="text1"/>
            <w:szCs w:val="24"/>
            <w:rPrChange w:id="1800" w:author="ZHANGM.H." w:date="2014-12-10T18:55:00Z">
              <w:rPr>
                <w:rFonts w:ascii="Times New Roman" w:hAnsi="Times New Roman" w:cs="Times New Roman"/>
                <w:szCs w:val="24"/>
              </w:rPr>
            </w:rPrChange>
          </w:rPr>
          <w:t>aunched at 3 hourly or 6 hourly</w:t>
        </w:r>
      </w:ins>
      <w:ins w:id="1801" w:author="ZHANGM.H." w:date="2014-12-07T05:10:00Z">
        <w:r w:rsidR="00D14F27" w:rsidRPr="00D43EC8">
          <w:rPr>
            <w:rFonts w:ascii="Times New Roman" w:hAnsi="Times New Roman" w:cs="Times New Roman"/>
            <w:color w:val="000000" w:themeColor="text1"/>
            <w:szCs w:val="24"/>
            <w:rPrChange w:id="1802" w:author="ZHANGM.H." w:date="2014-12-10T18:55:00Z">
              <w:rPr>
                <w:rFonts w:ascii="Times New Roman" w:hAnsi="Times New Roman" w:cs="Times New Roman"/>
                <w:szCs w:val="24"/>
              </w:rPr>
            </w:rPrChange>
          </w:rPr>
          <w:t xml:space="preserve"> to measure the vertical profiles of winds, temperature, and water vapor mixing ratio</w:t>
        </w:r>
      </w:ins>
      <w:ins w:id="1803" w:author="ZHANGM.H." w:date="2014-12-07T05:08:00Z">
        <w:r w:rsidR="00D14F27" w:rsidRPr="00D43EC8">
          <w:rPr>
            <w:rFonts w:ascii="Times New Roman" w:hAnsi="Times New Roman" w:cs="Times New Roman"/>
            <w:color w:val="000000" w:themeColor="text1"/>
            <w:szCs w:val="24"/>
            <w:rPrChange w:id="1804" w:author="ZHANGM.H." w:date="2014-12-10T18:55:00Z">
              <w:rPr>
                <w:rFonts w:ascii="Times New Roman" w:hAnsi="Times New Roman" w:cs="Times New Roman"/>
                <w:szCs w:val="24"/>
              </w:rPr>
            </w:rPrChange>
          </w:rPr>
          <w:t>.</w:t>
        </w:r>
      </w:ins>
      <w:ins w:id="1805" w:author="ZHANGM.H." w:date="2014-12-07T05:09:00Z">
        <w:r w:rsidR="00D14F27" w:rsidRPr="00D43EC8">
          <w:rPr>
            <w:rFonts w:ascii="Times New Roman" w:hAnsi="Times New Roman" w:cs="Times New Roman"/>
            <w:color w:val="000000" w:themeColor="text1"/>
            <w:szCs w:val="24"/>
            <w:rPrChange w:id="1806" w:author="ZHANGM.H." w:date="2014-12-10T18:55:00Z">
              <w:rPr>
                <w:rFonts w:ascii="Times New Roman" w:hAnsi="Times New Roman" w:cs="Times New Roman"/>
                <w:szCs w:val="24"/>
              </w:rPr>
            </w:rPrChange>
          </w:rPr>
          <w:t xml:space="preserve"> </w:t>
        </w:r>
      </w:ins>
      <w:ins w:id="1807" w:author="ZHANGM.H." w:date="2014-12-07T05:08:00Z">
        <w:r w:rsidR="00D14F27" w:rsidRPr="00D43EC8">
          <w:rPr>
            <w:rFonts w:ascii="Times New Roman" w:hAnsi="Times New Roman" w:cs="Times New Roman"/>
            <w:color w:val="000000" w:themeColor="text1"/>
            <w:szCs w:val="24"/>
            <w:rPrChange w:id="1808" w:author="ZHANGM.H." w:date="2014-12-10T18:55:00Z">
              <w:rPr>
                <w:rFonts w:ascii="Times New Roman" w:hAnsi="Times New Roman" w:cs="Times New Roman"/>
                <w:szCs w:val="24"/>
              </w:rPr>
            </w:rPrChange>
          </w:rPr>
          <w:t xml:space="preserve"> </w:t>
        </w:r>
      </w:ins>
    </w:p>
    <w:p w14:paraId="49D8A62C" w14:textId="77777777" w:rsidR="00F34C43" w:rsidRPr="00D43EC8" w:rsidRDefault="00D14F27">
      <w:pPr>
        <w:spacing w:line="480" w:lineRule="auto"/>
        <w:ind w:firstLine="360"/>
        <w:jc w:val="both"/>
        <w:rPr>
          <w:ins w:id="1809" w:author="ZHANGM.H." w:date="2014-12-08T18:13:00Z"/>
          <w:color w:val="000000" w:themeColor="text1"/>
          <w:szCs w:val="24"/>
          <w:rPrChange w:id="1810" w:author="ZHANGM.H." w:date="2014-12-10T18:55:00Z">
            <w:rPr>
              <w:ins w:id="1811" w:author="ZHANGM.H." w:date="2014-12-08T18:13:00Z"/>
              <w:szCs w:val="24"/>
            </w:rPr>
          </w:rPrChange>
        </w:rPr>
        <w:pPrChange w:id="1812" w:author="ZHANGM.H." w:date="2014-12-10T18:54:00Z">
          <w:pPr>
            <w:pStyle w:val="Heading1"/>
            <w:pBdr>
              <w:bottom w:val="single" w:sz="6" w:space="0" w:color="7CB1D3"/>
            </w:pBdr>
            <w:shd w:val="clear" w:color="auto" w:fill="F5F5F6"/>
            <w:spacing w:before="0" w:beforeAutospacing="0" w:after="0" w:afterAutospacing="0" w:line="450" w:lineRule="atLeast"/>
            <w:textAlignment w:val="baseline"/>
          </w:pPr>
        </w:pPrChange>
      </w:pPr>
      <w:ins w:id="1813" w:author="ZHANGM.H." w:date="2014-12-07T05:09:00Z">
        <w:r w:rsidRPr="00D43EC8">
          <w:rPr>
            <w:rFonts w:ascii="Times New Roman" w:hAnsi="Times New Roman" w:cs="Times New Roman"/>
            <w:color w:val="000000" w:themeColor="text1"/>
            <w:szCs w:val="24"/>
            <w:rPrChange w:id="1814" w:author="ZHANGM.H." w:date="2014-12-10T18:55:00Z">
              <w:rPr>
                <w:b w:val="0"/>
                <w:bCs w:val="0"/>
                <w:szCs w:val="24"/>
              </w:rPr>
            </w:rPrChange>
          </w:rPr>
          <w:t xml:space="preserve">The majority of these IOPs were conducted at SGP. </w:t>
        </w:r>
      </w:ins>
      <w:ins w:id="1815" w:author="ZHANGM.H." w:date="2014-12-07T05:39:00Z">
        <w:r w:rsidR="00CB74B8" w:rsidRPr="00D43EC8">
          <w:rPr>
            <w:rFonts w:ascii="Times New Roman" w:hAnsi="Times New Roman" w:cs="Times New Roman"/>
            <w:color w:val="000000" w:themeColor="text1"/>
            <w:szCs w:val="24"/>
            <w:rPrChange w:id="1816" w:author="ZHANGM.H." w:date="2014-12-10T18:55:00Z">
              <w:rPr>
                <w:b w:val="0"/>
                <w:bCs w:val="0"/>
                <w:szCs w:val="24"/>
              </w:rPr>
            </w:rPrChange>
          </w:rPr>
          <w:t xml:space="preserve"> At the ARM TWP and NSA, coordinated balloon sounding measurements are more difficult</w:t>
        </w:r>
      </w:ins>
      <w:ins w:id="1817" w:author="ZHANGM.H." w:date="2014-12-08T18:10:00Z">
        <w:r w:rsidR="009A141F" w:rsidRPr="00D43EC8">
          <w:rPr>
            <w:rFonts w:ascii="Times New Roman" w:hAnsi="Times New Roman" w:cs="Times New Roman"/>
            <w:color w:val="000000" w:themeColor="text1"/>
            <w:szCs w:val="24"/>
            <w:rPrChange w:id="1818" w:author="ZHANGM.H." w:date="2014-12-10T18:55:00Z">
              <w:rPr>
                <w:b w:val="0"/>
                <w:bCs w:val="0"/>
                <w:szCs w:val="24"/>
              </w:rPr>
            </w:rPrChange>
          </w:rPr>
          <w:t xml:space="preserve"> to make</w:t>
        </w:r>
      </w:ins>
      <w:ins w:id="1819" w:author="ZHANGM.H." w:date="2014-12-07T05:39:00Z">
        <w:r w:rsidR="00CB74B8" w:rsidRPr="00D43EC8">
          <w:rPr>
            <w:rFonts w:ascii="Times New Roman" w:hAnsi="Times New Roman" w:cs="Times New Roman"/>
            <w:color w:val="000000" w:themeColor="text1"/>
            <w:szCs w:val="24"/>
            <w:rPrChange w:id="1820" w:author="ZHANGM.H." w:date="2014-12-10T18:55:00Z">
              <w:rPr>
                <w:b w:val="0"/>
                <w:bCs w:val="0"/>
                <w:szCs w:val="24"/>
              </w:rPr>
            </w:rPrChange>
          </w:rPr>
          <w:t xml:space="preserve">, </w:t>
        </w:r>
      </w:ins>
      <w:ins w:id="1821" w:author="ZHANGM.H." w:date="2014-12-08T18:11:00Z">
        <w:r w:rsidR="00F34C43" w:rsidRPr="00D43EC8">
          <w:rPr>
            <w:rFonts w:ascii="Times New Roman" w:hAnsi="Times New Roman" w:cs="Times New Roman"/>
            <w:color w:val="000000" w:themeColor="text1"/>
            <w:szCs w:val="24"/>
            <w:rPrChange w:id="1822" w:author="ZHANGM.H." w:date="2014-12-10T18:55:00Z">
              <w:rPr>
                <w:b w:val="0"/>
                <w:bCs w:val="0"/>
                <w:szCs w:val="24"/>
              </w:rPr>
            </w:rPrChange>
          </w:rPr>
          <w:t>hence</w:t>
        </w:r>
      </w:ins>
      <w:ins w:id="1823" w:author="ZHANGM.H." w:date="2014-12-07T05:39:00Z">
        <w:r w:rsidR="00CB74B8" w:rsidRPr="00D43EC8">
          <w:rPr>
            <w:rFonts w:ascii="Times New Roman" w:hAnsi="Times New Roman" w:cs="Times New Roman"/>
            <w:color w:val="000000" w:themeColor="text1"/>
            <w:szCs w:val="24"/>
            <w:rPrChange w:id="1824" w:author="ZHANGM.H." w:date="2014-12-10T18:55:00Z">
              <w:rPr>
                <w:b w:val="0"/>
                <w:bCs w:val="0"/>
                <w:szCs w:val="24"/>
              </w:rPr>
            </w:rPrChange>
          </w:rPr>
          <w:t xml:space="preserve"> only one and two IOPs have been conducted respectively at these sites.</w:t>
        </w:r>
      </w:ins>
      <w:ins w:id="1825" w:author="ZHANGM.H." w:date="2014-12-07T05:40:00Z">
        <w:r w:rsidR="00CB74B8" w:rsidRPr="00D43EC8">
          <w:rPr>
            <w:rFonts w:ascii="Times New Roman" w:hAnsi="Times New Roman" w:cs="Times New Roman"/>
            <w:color w:val="000000" w:themeColor="text1"/>
            <w:szCs w:val="24"/>
            <w:rPrChange w:id="1826" w:author="ZHANGM.H." w:date="2014-12-10T18:55:00Z">
              <w:rPr>
                <w:b w:val="0"/>
                <w:bCs w:val="0"/>
                <w:szCs w:val="24"/>
              </w:rPr>
            </w:rPrChange>
          </w:rPr>
          <w:t xml:space="preserve"> </w:t>
        </w:r>
      </w:ins>
      <w:del w:id="1827" w:author="ZHANGM.H." w:date="2014-12-07T05:09:00Z">
        <w:r w:rsidR="009D46FA" w:rsidRPr="00D43EC8" w:rsidDel="00D14F27">
          <w:rPr>
            <w:rFonts w:ascii="Times New Roman" w:hAnsi="Times New Roman" w:cs="Times New Roman"/>
            <w:color w:val="000000" w:themeColor="text1"/>
            <w:szCs w:val="24"/>
            <w:rPrChange w:id="1828" w:author="ZHANGM.H." w:date="2014-12-10T18:55:00Z">
              <w:rPr>
                <w:b w:val="0"/>
                <w:bCs w:val="0"/>
                <w:szCs w:val="24"/>
              </w:rPr>
            </w:rPrChange>
          </w:rPr>
          <w:delText xml:space="preserve">usually launched every three hours </w:delText>
        </w:r>
      </w:del>
      <w:del w:id="1829" w:author="ZHANGM.H." w:date="2014-12-07T05:10:00Z">
        <w:r w:rsidR="009D46FA" w:rsidRPr="00D43EC8" w:rsidDel="00D14F27">
          <w:rPr>
            <w:rFonts w:ascii="Times New Roman" w:hAnsi="Times New Roman" w:cs="Times New Roman"/>
            <w:color w:val="000000" w:themeColor="text1"/>
            <w:szCs w:val="24"/>
            <w:rPrChange w:id="1830" w:author="ZHANGM.H." w:date="2014-12-10T18:55:00Z">
              <w:rPr>
                <w:b w:val="0"/>
                <w:bCs w:val="0"/>
                <w:szCs w:val="24"/>
              </w:rPr>
            </w:rPrChange>
          </w:rPr>
          <w:delText>to measure the vertical profiles of winds, temperature, and water vapor mixing ratio</w:delText>
        </w:r>
      </w:del>
      <w:ins w:id="1831" w:author="ZHANGM.H." w:date="2014-12-07T05:10:00Z">
        <w:r w:rsidRPr="00D43EC8">
          <w:rPr>
            <w:rFonts w:ascii="Times New Roman" w:hAnsi="Times New Roman" w:cs="Times New Roman"/>
            <w:color w:val="000000" w:themeColor="text1"/>
            <w:szCs w:val="24"/>
            <w:rPrChange w:id="1832" w:author="ZHANGM.H." w:date="2014-12-10T18:55:00Z">
              <w:rPr>
                <w:b w:val="0"/>
                <w:bCs w:val="0"/>
                <w:szCs w:val="24"/>
              </w:rPr>
            </w:rPrChange>
          </w:rPr>
          <w:t xml:space="preserve"> </w:t>
        </w:r>
      </w:ins>
      <w:r w:rsidR="009D46FA" w:rsidRPr="00D43EC8">
        <w:rPr>
          <w:rFonts w:ascii="Times New Roman" w:hAnsi="Times New Roman" w:cs="Times New Roman"/>
          <w:color w:val="000000" w:themeColor="text1"/>
          <w:szCs w:val="24"/>
          <w:rPrChange w:id="1833" w:author="ZHANGM.H." w:date="2014-12-10T18:55:00Z">
            <w:rPr>
              <w:b w:val="0"/>
              <w:bCs w:val="0"/>
              <w:szCs w:val="24"/>
            </w:rPr>
          </w:rPrChange>
        </w:rPr>
        <w:t xml:space="preserve"> </w:t>
      </w:r>
      <w:del w:id="1834" w:author="ZHANGM.H." w:date="2014-12-07T05:09:00Z">
        <w:r w:rsidR="009D46FA" w:rsidRPr="00D43EC8" w:rsidDel="00D14F27">
          <w:rPr>
            <w:rFonts w:ascii="Times New Roman" w:hAnsi="Times New Roman" w:cs="Times New Roman"/>
            <w:color w:val="000000" w:themeColor="text1"/>
            <w:szCs w:val="24"/>
            <w:rPrChange w:id="1835" w:author="ZHANGM.H." w:date="2014-12-10T18:55:00Z">
              <w:rPr>
                <w:b w:val="0"/>
                <w:bCs w:val="0"/>
                <w:szCs w:val="24"/>
              </w:rPr>
            </w:rPrChange>
          </w:rPr>
          <w:delText>over a well-defined sounding array. Hourly</w:delText>
        </w:r>
      </w:del>
      <w:ins w:id="1836" w:author="ZHANGM.H." w:date="2014-12-07T05:34:00Z">
        <w:r w:rsidR="005A2D02" w:rsidRPr="00D43EC8">
          <w:rPr>
            <w:rFonts w:ascii="Times New Roman" w:hAnsi="Times New Roman" w:cs="Times New Roman"/>
            <w:color w:val="000000" w:themeColor="text1"/>
            <w:szCs w:val="24"/>
            <w:rPrChange w:id="1837" w:author="ZHANGM.H." w:date="2014-12-10T18:55:00Z">
              <w:rPr>
                <w:b w:val="0"/>
                <w:bCs w:val="0"/>
                <w:szCs w:val="24"/>
              </w:rPr>
            </w:rPrChange>
          </w:rPr>
          <w:t xml:space="preserve">ARM also deployed many </w:t>
        </w:r>
      </w:ins>
      <w:ins w:id="1838" w:author="ZHANGM.H." w:date="2014-12-07T05:35:00Z">
        <w:r w:rsidR="005A2D02" w:rsidRPr="00D43EC8">
          <w:rPr>
            <w:rFonts w:ascii="Times New Roman" w:hAnsi="Times New Roman" w:cs="Times New Roman"/>
            <w:color w:val="000000" w:themeColor="text1"/>
            <w:szCs w:val="24"/>
            <w:rPrChange w:id="1839" w:author="ZHANGM.H." w:date="2014-12-10T18:55:00Z">
              <w:rPr>
                <w:b w:val="0"/>
                <w:bCs w:val="0"/>
                <w:szCs w:val="24"/>
              </w:rPr>
            </w:rPrChange>
          </w:rPr>
          <w:t xml:space="preserve">surface stations </w:t>
        </w:r>
      </w:ins>
      <w:ins w:id="1840" w:author="ZHANGM.H." w:date="2014-12-07T05:36:00Z">
        <w:r w:rsidR="005A2D02" w:rsidRPr="00D43EC8">
          <w:rPr>
            <w:rFonts w:ascii="Times New Roman" w:hAnsi="Times New Roman" w:cs="Times New Roman"/>
            <w:color w:val="000000" w:themeColor="text1"/>
            <w:szCs w:val="24"/>
            <w:rPrChange w:id="1841" w:author="ZHANGM.H." w:date="2014-12-10T18:55:00Z">
              <w:rPr>
                <w:b w:val="0"/>
                <w:bCs w:val="0"/>
                <w:szCs w:val="24"/>
              </w:rPr>
            </w:rPrChange>
          </w:rPr>
          <w:t xml:space="preserve">at its sites, </w:t>
        </w:r>
      </w:ins>
      <w:ins w:id="1842" w:author="ZHANGM.H." w:date="2014-12-07T05:35:00Z">
        <w:r w:rsidR="005A2D02" w:rsidRPr="00D43EC8">
          <w:rPr>
            <w:rFonts w:ascii="Times New Roman" w:hAnsi="Times New Roman" w:cs="Times New Roman"/>
            <w:color w:val="000000" w:themeColor="text1"/>
            <w:szCs w:val="24"/>
            <w:rPrChange w:id="1843" w:author="ZHANGM.H." w:date="2014-12-10T18:55:00Z">
              <w:rPr>
                <w:b w:val="0"/>
                <w:bCs w:val="0"/>
                <w:szCs w:val="24"/>
              </w:rPr>
            </w:rPrChange>
          </w:rPr>
          <w:t xml:space="preserve">including </w:t>
        </w:r>
      </w:ins>
      <w:ins w:id="1844" w:author="ZHANGM.H." w:date="2014-12-07T05:36:00Z">
        <w:r w:rsidR="005A2D02" w:rsidRPr="00D43EC8">
          <w:rPr>
            <w:rFonts w:ascii="Times New Roman" w:hAnsi="Times New Roman" w:cs="Times New Roman"/>
            <w:color w:val="000000" w:themeColor="text1"/>
            <w:szCs w:val="24"/>
            <w:rPrChange w:id="1845" w:author="ZHANGM.H." w:date="2014-12-10T18:55:00Z">
              <w:rPr>
                <w:b w:val="0"/>
                <w:bCs w:val="0"/>
                <w:szCs w:val="24"/>
              </w:rPr>
            </w:rPrChange>
          </w:rPr>
          <w:t xml:space="preserve">various </w:t>
        </w:r>
      </w:ins>
      <w:ins w:id="1846" w:author="ZHANGM.H." w:date="2014-12-07T05:35:00Z">
        <w:r w:rsidR="005A2D02" w:rsidRPr="00D43EC8">
          <w:rPr>
            <w:rFonts w:ascii="Times New Roman" w:hAnsi="Times New Roman" w:cs="Times New Roman"/>
            <w:color w:val="000000" w:themeColor="text1"/>
            <w:szCs w:val="24"/>
            <w:rPrChange w:id="1847" w:author="ZHANGM.H." w:date="2014-12-10T18:55:00Z">
              <w:rPr>
                <w:b w:val="0"/>
                <w:bCs w:val="0"/>
                <w:szCs w:val="24"/>
              </w:rPr>
            </w:rPrChange>
          </w:rPr>
          <w:t xml:space="preserve">radiometers, </w:t>
        </w:r>
      </w:ins>
      <w:ins w:id="1848" w:author="ZHANGM.H." w:date="2014-12-07T05:36:00Z">
        <w:r w:rsidR="005A2D02" w:rsidRPr="00D43EC8">
          <w:rPr>
            <w:rFonts w:ascii="Times New Roman" w:hAnsi="Times New Roman" w:cs="Times New Roman"/>
            <w:color w:val="000000" w:themeColor="text1"/>
            <w:szCs w:val="24"/>
            <w:rPrChange w:id="1849" w:author="ZHANGM.H." w:date="2014-12-10T18:55:00Z">
              <w:rPr>
                <w:b w:val="0"/>
                <w:bCs w:val="0"/>
                <w:szCs w:val="24"/>
              </w:rPr>
            </w:rPrChange>
          </w:rPr>
          <w:t>surface flux stations</w:t>
        </w:r>
      </w:ins>
      <w:ins w:id="1850" w:author="ZHANGM.H." w:date="2014-12-08T18:11:00Z">
        <w:r w:rsidR="00F34C43" w:rsidRPr="00D43EC8">
          <w:rPr>
            <w:rFonts w:ascii="Times New Roman" w:hAnsi="Times New Roman" w:cs="Times New Roman"/>
            <w:color w:val="000000" w:themeColor="text1"/>
            <w:szCs w:val="24"/>
            <w:rPrChange w:id="1851" w:author="ZHANGM.H." w:date="2014-12-10T18:55:00Z">
              <w:rPr>
                <w:b w:val="0"/>
                <w:bCs w:val="0"/>
                <w:szCs w:val="24"/>
              </w:rPr>
            </w:rPrChange>
          </w:rPr>
          <w:t>. They are intended to</w:t>
        </w:r>
      </w:ins>
      <w:ins w:id="1852" w:author="ZHANGM.H." w:date="2014-12-07T05:36:00Z">
        <w:r w:rsidR="005A2D02" w:rsidRPr="00D43EC8">
          <w:rPr>
            <w:rFonts w:ascii="Times New Roman" w:hAnsi="Times New Roman" w:cs="Times New Roman"/>
            <w:color w:val="000000" w:themeColor="text1"/>
            <w:szCs w:val="24"/>
            <w:rPrChange w:id="1853" w:author="ZHANGM.H." w:date="2014-12-10T18:55:00Z">
              <w:rPr>
                <w:b w:val="0"/>
                <w:bCs w:val="0"/>
                <w:szCs w:val="24"/>
              </w:rPr>
            </w:rPrChange>
          </w:rPr>
          <w:t xml:space="preserve"> </w:t>
        </w:r>
      </w:ins>
      <w:ins w:id="1854" w:author="ZHANGM.H." w:date="2014-12-08T18:11:00Z">
        <w:r w:rsidR="00F34C43" w:rsidRPr="00D43EC8">
          <w:rPr>
            <w:rFonts w:ascii="Times New Roman" w:hAnsi="Times New Roman" w:cs="Times New Roman"/>
            <w:color w:val="000000" w:themeColor="text1"/>
            <w:szCs w:val="24"/>
            <w:rPrChange w:id="1855" w:author="ZHANGM.H." w:date="2014-12-10T18:55:00Z">
              <w:rPr>
                <w:b w:val="0"/>
                <w:bCs w:val="0"/>
                <w:szCs w:val="24"/>
              </w:rPr>
            </w:rPrChange>
          </w:rPr>
          <w:t>characterize</w:t>
        </w:r>
      </w:ins>
      <w:ins w:id="1856" w:author="ZHANGM.H." w:date="2014-12-07T05:36:00Z">
        <w:r w:rsidR="005A2D02" w:rsidRPr="00D43EC8">
          <w:rPr>
            <w:rFonts w:ascii="Times New Roman" w:hAnsi="Times New Roman" w:cs="Times New Roman"/>
            <w:color w:val="000000" w:themeColor="text1"/>
            <w:szCs w:val="24"/>
            <w:rPrChange w:id="1857" w:author="ZHANGM.H." w:date="2014-12-10T18:55:00Z">
              <w:rPr>
                <w:b w:val="0"/>
                <w:bCs w:val="0"/>
                <w:szCs w:val="24"/>
              </w:rPr>
            </w:rPrChange>
          </w:rPr>
          <w:t xml:space="preserve"> the water and energy budgets within the domain represented by a GCM grid b</w:t>
        </w:r>
      </w:ins>
      <w:ins w:id="1858" w:author="ZHANGM.H." w:date="2014-12-07T05:37:00Z">
        <w:r w:rsidR="005A2D02" w:rsidRPr="00D43EC8">
          <w:rPr>
            <w:rFonts w:ascii="Times New Roman" w:hAnsi="Times New Roman" w:cs="Times New Roman"/>
            <w:color w:val="000000" w:themeColor="text1"/>
            <w:szCs w:val="24"/>
            <w:rPrChange w:id="1859" w:author="ZHANGM.H." w:date="2014-12-10T18:55:00Z">
              <w:rPr>
                <w:b w:val="0"/>
                <w:bCs w:val="0"/>
                <w:szCs w:val="24"/>
              </w:rPr>
            </w:rPrChange>
          </w:rPr>
          <w:t xml:space="preserve">ox. The domain averaged fluxes are also used in the variational analysis as constraints. </w:t>
        </w:r>
      </w:ins>
      <w:ins w:id="1860" w:author="ZHANGM.H." w:date="2014-12-07T05:38:00Z">
        <w:r w:rsidR="005A2D02" w:rsidRPr="00D43EC8">
          <w:rPr>
            <w:rFonts w:ascii="Times New Roman" w:hAnsi="Times New Roman" w:cs="Times New Roman"/>
            <w:color w:val="000000" w:themeColor="text1"/>
            <w:szCs w:val="24"/>
            <w:rPrChange w:id="1861" w:author="ZHANGM.H." w:date="2014-12-10T18:55:00Z">
              <w:rPr>
                <w:b w:val="0"/>
                <w:bCs w:val="0"/>
                <w:szCs w:val="24"/>
              </w:rPr>
            </w:rPrChange>
          </w:rPr>
          <w:t xml:space="preserve">The </w:t>
        </w:r>
      </w:ins>
      <w:ins w:id="1862" w:author="ZHANGM.H." w:date="2014-12-08T18:12:00Z">
        <w:r w:rsidR="00F34C43" w:rsidRPr="00D43EC8">
          <w:rPr>
            <w:rFonts w:ascii="Times New Roman" w:hAnsi="Times New Roman" w:cs="Times New Roman"/>
            <w:color w:val="000000" w:themeColor="text1"/>
            <w:szCs w:val="24"/>
            <w:rPrChange w:id="1863" w:author="ZHANGM.H." w:date="2014-12-10T18:55:00Z">
              <w:rPr>
                <w:b w:val="0"/>
                <w:bCs w:val="0"/>
                <w:szCs w:val="24"/>
              </w:rPr>
            </w:rPrChange>
          </w:rPr>
          <w:t xml:space="preserve">SGP has much more of these </w:t>
        </w:r>
      </w:ins>
      <w:ins w:id="1864" w:author="ZHANGM.H." w:date="2014-12-07T05:38:00Z">
        <w:r w:rsidR="005A2D02" w:rsidRPr="00D43EC8">
          <w:rPr>
            <w:rFonts w:ascii="Times New Roman" w:hAnsi="Times New Roman" w:cs="Times New Roman"/>
            <w:color w:val="000000" w:themeColor="text1"/>
            <w:szCs w:val="24"/>
            <w:rPrChange w:id="1865" w:author="ZHANGM.H." w:date="2014-12-10T18:55:00Z">
              <w:rPr>
                <w:b w:val="0"/>
                <w:bCs w:val="0"/>
                <w:szCs w:val="24"/>
              </w:rPr>
            </w:rPrChange>
          </w:rPr>
          <w:t xml:space="preserve">surface stations </w:t>
        </w:r>
        <w:r w:rsidR="00F34C43" w:rsidRPr="00D43EC8">
          <w:rPr>
            <w:rFonts w:ascii="Times New Roman" w:hAnsi="Times New Roman" w:cs="Times New Roman"/>
            <w:color w:val="000000" w:themeColor="text1"/>
            <w:szCs w:val="24"/>
            <w:rPrChange w:id="1866" w:author="ZHANGM.H." w:date="2014-12-10T18:55:00Z">
              <w:rPr>
                <w:b w:val="0"/>
                <w:bCs w:val="0"/>
                <w:szCs w:val="24"/>
              </w:rPr>
            </w:rPrChange>
          </w:rPr>
          <w:t xml:space="preserve">than </w:t>
        </w:r>
        <w:r w:rsidR="005A2D02" w:rsidRPr="00D43EC8">
          <w:rPr>
            <w:rFonts w:ascii="Times New Roman" w:hAnsi="Times New Roman" w:cs="Times New Roman"/>
            <w:color w:val="000000" w:themeColor="text1"/>
            <w:szCs w:val="24"/>
            <w:rPrChange w:id="1867" w:author="ZHANGM.H." w:date="2014-12-10T18:55:00Z">
              <w:rPr>
                <w:b w:val="0"/>
                <w:bCs w:val="0"/>
                <w:szCs w:val="24"/>
              </w:rPr>
            </w:rPrChange>
          </w:rPr>
          <w:t>the other ARM si</w:t>
        </w:r>
        <w:r w:rsidR="00CB74B8" w:rsidRPr="00D43EC8">
          <w:rPr>
            <w:rFonts w:ascii="Times New Roman" w:hAnsi="Times New Roman" w:cs="Times New Roman"/>
            <w:color w:val="000000" w:themeColor="text1"/>
            <w:szCs w:val="24"/>
            <w:rPrChange w:id="1868" w:author="ZHANGM.H." w:date="2014-12-10T18:55:00Z">
              <w:rPr>
                <w:b w:val="0"/>
                <w:bCs w:val="0"/>
                <w:szCs w:val="24"/>
              </w:rPr>
            </w:rPrChange>
          </w:rPr>
          <w:t>tes.</w:t>
        </w:r>
      </w:ins>
    </w:p>
    <w:p w14:paraId="2B936DE3" w14:textId="38F7204A" w:rsidR="009D46FA" w:rsidRPr="00D43EC8" w:rsidDel="00F34C43" w:rsidRDefault="00D14F27">
      <w:pPr>
        <w:spacing w:line="480" w:lineRule="auto"/>
        <w:ind w:firstLine="360"/>
        <w:jc w:val="both"/>
        <w:rPr>
          <w:del w:id="1869" w:author="ZHANGM.H." w:date="2014-12-07T05:39:00Z"/>
          <w:rFonts w:ascii="Times New Roman" w:hAnsi="Times New Roman" w:cs="Times New Roman"/>
          <w:color w:val="000000" w:themeColor="text1"/>
          <w:szCs w:val="24"/>
          <w:rPrChange w:id="1870" w:author="ZHANGM.H." w:date="2014-12-10T18:55:00Z">
            <w:rPr>
              <w:del w:id="1871" w:author="ZHANGM.H." w:date="2014-12-07T05:39:00Z"/>
              <w:rFonts w:ascii="Times New Roman" w:hAnsi="Times New Roman" w:cs="Times New Roman"/>
              <w:szCs w:val="24"/>
            </w:rPr>
          </w:rPrChange>
        </w:rPr>
        <w:pPrChange w:id="1872" w:author="ZHANGM.H." w:date="2014-12-10T18:54:00Z">
          <w:pPr>
            <w:spacing w:line="360" w:lineRule="auto"/>
            <w:ind w:firstLine="360"/>
            <w:jc w:val="both"/>
          </w:pPr>
        </w:pPrChange>
      </w:pPr>
      <w:ins w:id="1873" w:author="ZHANGM.H." w:date="2014-12-07T05:09:00Z">
        <w:r w:rsidRPr="00D43EC8">
          <w:rPr>
            <w:rFonts w:ascii="Times New Roman" w:hAnsi="Times New Roman" w:cs="Times New Roman"/>
            <w:color w:val="000000" w:themeColor="text1"/>
            <w:szCs w:val="24"/>
            <w:rPrChange w:id="1874" w:author="ZHANGM.H." w:date="2014-12-10T18:55:00Z">
              <w:rPr>
                <w:rFonts w:ascii="Times New Roman" w:hAnsi="Times New Roman" w:cs="Times New Roman"/>
                <w:szCs w:val="24"/>
              </w:rPr>
            </w:rPrChange>
          </w:rPr>
          <w:lastRenderedPageBreak/>
          <w:t>At the SGP, hourly</w:t>
        </w:r>
      </w:ins>
      <w:r w:rsidR="009D46FA" w:rsidRPr="00D43EC8">
        <w:rPr>
          <w:rFonts w:ascii="Times New Roman" w:hAnsi="Times New Roman" w:cs="Times New Roman"/>
          <w:color w:val="000000" w:themeColor="text1"/>
          <w:szCs w:val="24"/>
          <w:rPrChange w:id="1875" w:author="ZHANGM.H." w:date="2014-12-10T18:55:00Z">
            <w:rPr>
              <w:rFonts w:ascii="Times New Roman" w:hAnsi="Times New Roman" w:cs="Times New Roman"/>
              <w:szCs w:val="24"/>
            </w:rPr>
          </w:rPrChange>
        </w:rPr>
        <w:t xml:space="preserve"> profiler measurements of winds are also available at the National Oceanic and Atmospheric Administration (NOAA) wind profiler stations, which </w:t>
      </w:r>
      <w:del w:id="1876" w:author="ZHANGM.H." w:date="2014-12-08T18:16:00Z">
        <w:r w:rsidR="009D46FA" w:rsidRPr="00D43EC8" w:rsidDel="00F34C43">
          <w:rPr>
            <w:rFonts w:ascii="Times New Roman" w:hAnsi="Times New Roman" w:cs="Times New Roman"/>
            <w:color w:val="000000" w:themeColor="text1"/>
            <w:szCs w:val="24"/>
            <w:rPrChange w:id="1877" w:author="ZHANGM.H." w:date="2014-12-10T18:55:00Z">
              <w:rPr>
                <w:rFonts w:ascii="Times New Roman" w:hAnsi="Times New Roman" w:cs="Times New Roman"/>
                <w:szCs w:val="24"/>
              </w:rPr>
            </w:rPrChange>
          </w:rPr>
          <w:delText>can be</w:delText>
        </w:r>
      </w:del>
      <w:ins w:id="1878" w:author="ZHANGM.H." w:date="2014-12-08T18:16:00Z">
        <w:r w:rsidR="00F34C43" w:rsidRPr="00D43EC8">
          <w:rPr>
            <w:rFonts w:ascii="Times New Roman" w:hAnsi="Times New Roman" w:cs="Times New Roman"/>
            <w:color w:val="000000" w:themeColor="text1"/>
            <w:szCs w:val="24"/>
            <w:rPrChange w:id="1879" w:author="ZHANGM.H." w:date="2014-12-10T18:55:00Z">
              <w:rPr>
                <w:rFonts w:ascii="Times New Roman" w:hAnsi="Times New Roman" w:cs="Times New Roman"/>
                <w:szCs w:val="24"/>
              </w:rPr>
            </w:rPrChange>
          </w:rPr>
          <w:t>are</w:t>
        </w:r>
      </w:ins>
      <w:r w:rsidR="009D46FA" w:rsidRPr="00D43EC8">
        <w:rPr>
          <w:rFonts w:ascii="Times New Roman" w:hAnsi="Times New Roman" w:cs="Times New Roman"/>
          <w:color w:val="000000" w:themeColor="text1"/>
          <w:szCs w:val="24"/>
          <w:rPrChange w:id="1880" w:author="ZHANGM.H." w:date="2014-12-10T18:55:00Z">
            <w:rPr>
              <w:rFonts w:ascii="Times New Roman" w:hAnsi="Times New Roman" w:cs="Times New Roman"/>
              <w:szCs w:val="24"/>
            </w:rPr>
          </w:rPrChange>
        </w:rPr>
        <w:t xml:space="preserve"> merged with the soundings in the analysis. </w:t>
      </w:r>
      <w:del w:id="1881" w:author="ZHANGM.H." w:date="2014-12-08T18:16:00Z">
        <w:r w:rsidR="009D46FA" w:rsidRPr="00D43EC8" w:rsidDel="00F34C43">
          <w:rPr>
            <w:rFonts w:ascii="Times New Roman" w:hAnsi="Times New Roman" w:cs="Times New Roman"/>
            <w:color w:val="000000" w:themeColor="text1"/>
            <w:szCs w:val="24"/>
            <w:rPrChange w:id="1882" w:author="ZHANGM.H." w:date="2014-12-10T18:55:00Z">
              <w:rPr>
                <w:rFonts w:ascii="Times New Roman" w:hAnsi="Times New Roman" w:cs="Times New Roman"/>
                <w:szCs w:val="24"/>
              </w:rPr>
            </w:rPrChange>
          </w:rPr>
          <w:delText>At the ARM</w:delText>
        </w:r>
      </w:del>
      <w:ins w:id="1883" w:author="ZHANGM.H." w:date="2014-12-08T18:16:00Z">
        <w:r w:rsidR="00F34C43" w:rsidRPr="00D43EC8">
          <w:rPr>
            <w:rFonts w:ascii="Times New Roman" w:hAnsi="Times New Roman" w:cs="Times New Roman"/>
            <w:color w:val="000000" w:themeColor="text1"/>
            <w:szCs w:val="24"/>
            <w:rPrChange w:id="1884" w:author="ZHANGM.H." w:date="2014-12-10T18:55:00Z">
              <w:rPr>
                <w:rFonts w:ascii="Times New Roman" w:hAnsi="Times New Roman" w:cs="Times New Roman"/>
                <w:szCs w:val="24"/>
              </w:rPr>
            </w:rPrChange>
          </w:rPr>
          <w:t>The</w:t>
        </w:r>
      </w:ins>
      <w:r w:rsidR="009D46FA" w:rsidRPr="00D43EC8">
        <w:rPr>
          <w:rFonts w:ascii="Times New Roman" w:hAnsi="Times New Roman" w:cs="Times New Roman"/>
          <w:color w:val="000000" w:themeColor="text1"/>
          <w:szCs w:val="24"/>
          <w:rPrChange w:id="1885" w:author="ZHANGM.H." w:date="2014-12-10T18:55:00Z">
            <w:rPr>
              <w:rFonts w:ascii="Times New Roman" w:hAnsi="Times New Roman" w:cs="Times New Roman"/>
              <w:szCs w:val="24"/>
            </w:rPr>
          </w:rPrChange>
        </w:rPr>
        <w:t xml:space="preserve"> SGP site</w:t>
      </w:r>
      <w:ins w:id="1886" w:author="ZHANGM.H." w:date="2014-12-08T18:16:00Z">
        <w:r w:rsidR="00F34C43" w:rsidRPr="00D43EC8">
          <w:rPr>
            <w:rFonts w:ascii="Times New Roman" w:hAnsi="Times New Roman" w:cs="Times New Roman"/>
            <w:color w:val="000000" w:themeColor="text1"/>
            <w:szCs w:val="24"/>
            <w:rPrChange w:id="1887" w:author="ZHANGM.H." w:date="2014-12-10T18:55:00Z">
              <w:rPr>
                <w:rFonts w:ascii="Times New Roman" w:hAnsi="Times New Roman" w:cs="Times New Roman"/>
                <w:szCs w:val="24"/>
              </w:rPr>
            </w:rPrChange>
          </w:rPr>
          <w:t xml:space="preserve"> </w:t>
        </w:r>
        <w:proofErr w:type="spellStart"/>
        <w:r w:rsidR="00F34C43" w:rsidRPr="00D43EC8">
          <w:rPr>
            <w:rFonts w:ascii="Times New Roman" w:hAnsi="Times New Roman" w:cs="Times New Roman"/>
            <w:color w:val="000000" w:themeColor="text1"/>
            <w:szCs w:val="24"/>
            <w:rPrChange w:id="1888" w:author="ZHANGM.H." w:date="2014-12-10T18:55:00Z">
              <w:rPr>
                <w:rFonts w:ascii="Times New Roman" w:hAnsi="Times New Roman" w:cs="Times New Roman"/>
                <w:szCs w:val="24"/>
              </w:rPr>
            </w:rPrChange>
          </w:rPr>
          <w:t>has</w:t>
        </w:r>
      </w:ins>
      <w:del w:id="1889" w:author="ZHANGM.H." w:date="2014-12-08T18:16:00Z">
        <w:r w:rsidR="009D46FA" w:rsidRPr="00D43EC8" w:rsidDel="00F34C43">
          <w:rPr>
            <w:rFonts w:ascii="Times New Roman" w:hAnsi="Times New Roman" w:cs="Times New Roman"/>
            <w:color w:val="000000" w:themeColor="text1"/>
            <w:szCs w:val="24"/>
            <w:rPrChange w:id="1890" w:author="ZHANGM.H." w:date="2014-12-10T18:55:00Z">
              <w:rPr>
                <w:rFonts w:ascii="Times New Roman" w:hAnsi="Times New Roman" w:cs="Times New Roman"/>
                <w:szCs w:val="24"/>
              </w:rPr>
            </w:rPrChange>
          </w:rPr>
          <w:delText xml:space="preserve">, there are </w:delText>
        </w:r>
      </w:del>
      <w:del w:id="1891" w:author="ZHANGM.H." w:date="2014-12-07T05:11:00Z">
        <w:r w:rsidR="009D46FA" w:rsidRPr="00D43EC8" w:rsidDel="00D14F27">
          <w:rPr>
            <w:rFonts w:ascii="Times New Roman" w:hAnsi="Times New Roman" w:cs="Times New Roman"/>
            <w:color w:val="000000" w:themeColor="text1"/>
            <w:szCs w:val="24"/>
            <w:rPrChange w:id="1892" w:author="ZHANGM.H." w:date="2014-12-10T18:55:00Z">
              <w:rPr>
                <w:rFonts w:ascii="Times New Roman" w:hAnsi="Times New Roman" w:cs="Times New Roman"/>
                <w:szCs w:val="24"/>
              </w:rPr>
            </w:rPrChange>
          </w:rPr>
          <w:delText xml:space="preserve">ARM </w:delText>
        </w:r>
      </w:del>
      <w:r w:rsidR="009D46FA" w:rsidRPr="00D43EC8">
        <w:rPr>
          <w:rFonts w:ascii="Times New Roman" w:hAnsi="Times New Roman" w:cs="Times New Roman"/>
          <w:color w:val="000000" w:themeColor="text1"/>
          <w:szCs w:val="24"/>
          <w:rPrChange w:id="1893" w:author="ZHANGM.H." w:date="2014-12-10T18:55:00Z">
            <w:rPr>
              <w:rFonts w:ascii="Times New Roman" w:hAnsi="Times New Roman" w:cs="Times New Roman"/>
              <w:szCs w:val="24"/>
            </w:rPr>
          </w:rPrChange>
        </w:rPr>
        <w:t>five</w:t>
      </w:r>
      <w:proofErr w:type="spellEnd"/>
      <w:r w:rsidR="009D46FA" w:rsidRPr="00D43EC8">
        <w:rPr>
          <w:rFonts w:ascii="Times New Roman" w:hAnsi="Times New Roman" w:cs="Times New Roman"/>
          <w:color w:val="000000" w:themeColor="text1"/>
          <w:szCs w:val="24"/>
          <w:rPrChange w:id="1894" w:author="ZHANGM.H." w:date="2014-12-10T18:55:00Z">
            <w:rPr>
              <w:rFonts w:ascii="Times New Roman" w:hAnsi="Times New Roman" w:cs="Times New Roman"/>
              <w:szCs w:val="24"/>
            </w:rPr>
          </w:rPrChange>
        </w:rPr>
        <w:t xml:space="preserve"> </w:t>
      </w:r>
      <w:ins w:id="1895" w:author="ZHANGM.H." w:date="2014-12-07T05:11:00Z">
        <w:r w:rsidRPr="00D43EC8">
          <w:rPr>
            <w:rFonts w:ascii="Times New Roman" w:hAnsi="Times New Roman" w:cs="Times New Roman"/>
            <w:color w:val="000000" w:themeColor="text1"/>
            <w:szCs w:val="24"/>
            <w:rPrChange w:id="1896" w:author="ZHANGM.H." w:date="2014-12-10T18:55:00Z">
              <w:rPr>
                <w:rFonts w:ascii="Times New Roman" w:hAnsi="Times New Roman" w:cs="Times New Roman"/>
                <w:szCs w:val="24"/>
              </w:rPr>
            </w:rPrChange>
          </w:rPr>
          <w:t xml:space="preserve">ARM </w:t>
        </w:r>
      </w:ins>
      <w:r w:rsidR="009D46FA" w:rsidRPr="00D43EC8">
        <w:rPr>
          <w:rFonts w:ascii="Times New Roman" w:hAnsi="Times New Roman" w:cs="Times New Roman"/>
          <w:color w:val="000000" w:themeColor="text1"/>
          <w:szCs w:val="24"/>
          <w:rPrChange w:id="1897" w:author="ZHANGM.H." w:date="2014-12-10T18:55:00Z">
            <w:rPr>
              <w:rFonts w:ascii="Times New Roman" w:hAnsi="Times New Roman" w:cs="Times New Roman"/>
              <w:szCs w:val="24"/>
            </w:rPr>
          </w:rPrChange>
        </w:rPr>
        <w:t>sounding stations: the central facility (C1) and four boundary facilities (B1, B4, B5, and B6), as well as a number of NOAA wind profiler sites to provide the needed upper-air measurements (</w:t>
      </w:r>
      <w:r w:rsidR="0082747E" w:rsidRPr="00D43EC8">
        <w:rPr>
          <w:rFonts w:ascii="Times New Roman" w:hAnsi="Times New Roman" w:cs="Times New Roman"/>
          <w:color w:val="000000" w:themeColor="text1"/>
          <w:szCs w:val="24"/>
          <w:rPrChange w:id="1898" w:author="ZHANGM.H." w:date="2014-12-10T18:55:00Z">
            <w:rPr>
              <w:rFonts w:ascii="Times New Roman" w:hAnsi="Times New Roman" w:cs="Times New Roman"/>
              <w:b/>
              <w:szCs w:val="24"/>
            </w:rPr>
          </w:rPrChange>
        </w:rPr>
        <w:t>Figure 1a</w:t>
      </w:r>
      <w:r w:rsidR="009D46FA" w:rsidRPr="00D43EC8">
        <w:rPr>
          <w:rFonts w:ascii="Times New Roman" w:hAnsi="Times New Roman" w:cs="Times New Roman"/>
          <w:color w:val="000000" w:themeColor="text1"/>
          <w:szCs w:val="24"/>
          <w:rPrChange w:id="1899" w:author="ZHANGM.H." w:date="2014-12-10T18:55:00Z">
            <w:rPr>
              <w:rFonts w:ascii="Times New Roman" w:hAnsi="Times New Roman" w:cs="Times New Roman"/>
              <w:szCs w:val="24"/>
            </w:rPr>
          </w:rPrChange>
        </w:rPr>
        <w:t xml:space="preserve">). </w:t>
      </w:r>
      <w:ins w:id="1900" w:author="ZHANGM.H." w:date="2014-12-07T02:13:00Z">
        <w:r w:rsidR="00FC43ED" w:rsidRPr="00D43EC8">
          <w:rPr>
            <w:rFonts w:ascii="Times New Roman" w:hAnsi="Times New Roman" w:cs="Times New Roman"/>
            <w:color w:val="000000" w:themeColor="text1"/>
            <w:szCs w:val="24"/>
            <w:rPrChange w:id="1901" w:author="ZHANGM.H." w:date="2014-12-10T18:55:00Z">
              <w:rPr>
                <w:rFonts w:ascii="Times New Roman" w:hAnsi="Times New Roman" w:cs="Times New Roman"/>
                <w:szCs w:val="24"/>
              </w:rPr>
            </w:rPrChange>
          </w:rPr>
          <w:t xml:space="preserve"> </w:t>
        </w:r>
      </w:ins>
      <w:ins w:id="1902" w:author="ZHANGM.H." w:date="2014-12-08T18:17:00Z">
        <w:r w:rsidR="00F34C43" w:rsidRPr="00D43EC8">
          <w:rPr>
            <w:rFonts w:ascii="Times New Roman" w:hAnsi="Times New Roman" w:cs="Times New Roman"/>
            <w:color w:val="000000" w:themeColor="text1"/>
            <w:szCs w:val="24"/>
            <w:rPrChange w:id="1903" w:author="ZHANGM.H." w:date="2014-12-10T18:55:00Z">
              <w:rPr>
                <w:rFonts w:ascii="Times New Roman" w:hAnsi="Times New Roman" w:cs="Times New Roman"/>
                <w:szCs w:val="24"/>
              </w:rPr>
            </w:rPrChange>
          </w:rPr>
          <w:t>T</w:t>
        </w:r>
      </w:ins>
      <w:ins w:id="1904" w:author="ZHANGM.H." w:date="2014-12-07T02:14:00Z">
        <w:r w:rsidR="00FC43ED" w:rsidRPr="00D43EC8">
          <w:rPr>
            <w:rFonts w:ascii="Times New Roman" w:hAnsi="Times New Roman" w:cs="Times New Roman"/>
            <w:color w:val="000000" w:themeColor="text1"/>
            <w:szCs w:val="24"/>
            <w:rPrChange w:id="1905" w:author="ZHANGM.H." w:date="2014-12-10T18:55:00Z">
              <w:rPr/>
            </w:rPrChange>
          </w:rPr>
          <w:t>hese boundary sites and wind profilers have not and are not always available.</w:t>
        </w:r>
      </w:ins>
      <w:ins w:id="1906" w:author="ZHANGM.H." w:date="2014-12-07T05:11:00Z">
        <w:r w:rsidRPr="00D43EC8">
          <w:rPr>
            <w:rFonts w:ascii="Times New Roman" w:hAnsi="Times New Roman" w:cs="Times New Roman"/>
            <w:color w:val="000000" w:themeColor="text1"/>
            <w:szCs w:val="24"/>
            <w:rPrChange w:id="1907" w:author="ZHANGM.H." w:date="2014-12-10T18:55:00Z">
              <w:rPr/>
            </w:rPrChange>
          </w:rPr>
          <w:t xml:space="preserve"> </w:t>
        </w:r>
      </w:ins>
    </w:p>
    <w:p w14:paraId="51EB5D27" w14:textId="14DC79C8" w:rsidR="009D46FA" w:rsidRPr="00D43EC8" w:rsidDel="00F34C43" w:rsidRDefault="00F34C43">
      <w:pPr>
        <w:spacing w:line="480" w:lineRule="auto"/>
        <w:ind w:firstLine="360"/>
        <w:jc w:val="both"/>
        <w:rPr>
          <w:del w:id="1908" w:author="ZHANGM.H." w:date="2014-12-08T18:19:00Z"/>
          <w:rFonts w:ascii="Times New Roman" w:hAnsi="Times New Roman" w:cs="Times New Roman"/>
          <w:color w:val="000000" w:themeColor="text1"/>
          <w:szCs w:val="24"/>
          <w:rPrChange w:id="1909" w:author="ZHANGM.H." w:date="2014-12-10T18:55:00Z">
            <w:rPr>
              <w:del w:id="1910" w:author="ZHANGM.H." w:date="2014-12-08T18:19:00Z"/>
              <w:rFonts w:ascii="Times New Roman" w:hAnsi="Times New Roman" w:cs="Times New Roman"/>
              <w:szCs w:val="24"/>
            </w:rPr>
          </w:rPrChange>
        </w:rPr>
        <w:pPrChange w:id="1911" w:author="ZHANGM.H." w:date="2014-12-10T18:54:00Z">
          <w:pPr>
            <w:spacing w:line="360" w:lineRule="auto"/>
            <w:ind w:firstLine="360"/>
            <w:jc w:val="both"/>
          </w:pPr>
        </w:pPrChange>
      </w:pPr>
      <w:ins w:id="1912" w:author="ZHANGM.H." w:date="2014-12-08T18:17:00Z">
        <w:r w:rsidRPr="00D43EC8">
          <w:rPr>
            <w:rFonts w:ascii="Times New Roman" w:hAnsi="Times New Roman" w:cs="Times New Roman"/>
            <w:color w:val="000000" w:themeColor="text1"/>
            <w:szCs w:val="24"/>
            <w:rPrChange w:id="1913" w:author="ZHANGM.H." w:date="2014-12-10T18:55:00Z">
              <w:rPr>
                <w:rFonts w:ascii="Times New Roman" w:hAnsi="Times New Roman" w:cs="Times New Roman"/>
                <w:szCs w:val="24"/>
              </w:rPr>
            </w:rPrChange>
          </w:rPr>
          <w:t>F</w:t>
        </w:r>
      </w:ins>
      <w:ins w:id="1914" w:author="ZHANGM.H." w:date="2014-12-07T05:13:00Z">
        <w:r w:rsidR="00D14F27" w:rsidRPr="00D43EC8">
          <w:rPr>
            <w:rFonts w:ascii="Times New Roman" w:hAnsi="Times New Roman" w:cs="Times New Roman"/>
            <w:color w:val="000000" w:themeColor="text1"/>
            <w:szCs w:val="24"/>
            <w:rPrChange w:id="1915" w:author="ZHANGM.H." w:date="2014-12-10T18:55:00Z">
              <w:rPr>
                <w:rFonts w:ascii="Times New Roman" w:hAnsi="Times New Roman" w:cs="Times New Roman"/>
                <w:szCs w:val="24"/>
              </w:rPr>
            </w:rPrChange>
          </w:rPr>
          <w:t xml:space="preserve">or the SGP, </w:t>
        </w:r>
      </w:ins>
      <w:ins w:id="1916" w:author="ZHANGM.H." w:date="2014-12-07T05:14:00Z">
        <w:r w:rsidR="00D14F27" w:rsidRPr="00D43EC8">
          <w:rPr>
            <w:rFonts w:ascii="Times New Roman" w:hAnsi="Times New Roman" w:cs="Times New Roman"/>
            <w:color w:val="000000" w:themeColor="text1"/>
            <w:szCs w:val="24"/>
            <w:rPrChange w:id="1917" w:author="ZHANGM.H." w:date="2014-12-10T18:55:00Z">
              <w:rPr>
                <w:rFonts w:ascii="Times New Roman" w:hAnsi="Times New Roman" w:cs="Times New Roman"/>
                <w:szCs w:val="24"/>
              </w:rPr>
            </w:rPrChange>
          </w:rPr>
          <w:t>t</w:t>
        </w:r>
      </w:ins>
      <w:del w:id="1918" w:author="ZHANGM.H." w:date="2014-12-07T05:14:00Z">
        <w:r w:rsidR="009D46FA" w:rsidRPr="00D43EC8" w:rsidDel="00D14F27">
          <w:rPr>
            <w:rFonts w:ascii="Times New Roman" w:hAnsi="Times New Roman" w:cs="Times New Roman"/>
            <w:color w:val="000000" w:themeColor="text1"/>
            <w:szCs w:val="24"/>
            <w:rPrChange w:id="1919" w:author="ZHANGM.H." w:date="2014-12-10T18:55:00Z">
              <w:rPr>
                <w:rFonts w:ascii="Times New Roman" w:hAnsi="Times New Roman" w:cs="Times New Roman"/>
                <w:szCs w:val="24"/>
              </w:rPr>
            </w:rPrChange>
          </w:rPr>
          <w:delText>T</w:delText>
        </w:r>
      </w:del>
      <w:r w:rsidR="009D46FA" w:rsidRPr="00D43EC8">
        <w:rPr>
          <w:rFonts w:ascii="Times New Roman" w:hAnsi="Times New Roman" w:cs="Times New Roman"/>
          <w:color w:val="000000" w:themeColor="text1"/>
          <w:szCs w:val="24"/>
          <w:rPrChange w:id="1920" w:author="ZHANGM.H." w:date="2014-12-10T18:55:00Z">
            <w:rPr>
              <w:rFonts w:ascii="Times New Roman" w:hAnsi="Times New Roman" w:cs="Times New Roman"/>
              <w:szCs w:val="24"/>
            </w:rPr>
          </w:rPrChange>
        </w:rPr>
        <w:t xml:space="preserve">he variational analysis analyzes the original upper-air measurements from radiosondes and wind profilers over the analysis grid points </w:t>
      </w:r>
      <w:r w:rsidR="0082747E" w:rsidRPr="00D43EC8">
        <w:rPr>
          <w:rFonts w:ascii="Times New Roman" w:hAnsi="Times New Roman" w:cs="Times New Roman"/>
          <w:color w:val="000000" w:themeColor="text1"/>
          <w:szCs w:val="24"/>
          <w:rPrChange w:id="1921" w:author="ZHANGM.H." w:date="2014-12-10T18:55:00Z">
            <w:rPr>
              <w:rFonts w:ascii="Times New Roman" w:hAnsi="Times New Roman" w:cs="Times New Roman"/>
              <w:szCs w:val="24"/>
            </w:rPr>
          </w:rPrChange>
        </w:rPr>
        <w:t xml:space="preserve">(Figure 1a) </w:t>
      </w:r>
      <w:r w:rsidR="009D46FA" w:rsidRPr="00D43EC8">
        <w:rPr>
          <w:rFonts w:ascii="Times New Roman" w:hAnsi="Times New Roman" w:cs="Times New Roman"/>
          <w:color w:val="000000" w:themeColor="text1"/>
          <w:szCs w:val="24"/>
          <w:rPrChange w:id="1922" w:author="ZHANGM.H." w:date="2014-12-10T18:55:00Z">
            <w:rPr>
              <w:rFonts w:ascii="Times New Roman" w:hAnsi="Times New Roman" w:cs="Times New Roman"/>
              <w:szCs w:val="24"/>
            </w:rPr>
          </w:rPrChange>
        </w:rPr>
        <w:t>using the Cressman interpolation scheme (Cressman 1959), which requires a background field from numerical weather prediction (NWP) centers’ operational analyses. Current variational analysis uses the operational analyses from the NOAA mesoscale model Rapid Update Cycle (RUC) for SGP (Fig</w:t>
      </w:r>
      <w:r w:rsidR="0082747E" w:rsidRPr="00D43EC8">
        <w:rPr>
          <w:rFonts w:ascii="Times New Roman" w:hAnsi="Times New Roman" w:cs="Times New Roman"/>
          <w:color w:val="000000" w:themeColor="text1"/>
          <w:szCs w:val="24"/>
          <w:rPrChange w:id="1923" w:author="ZHANGM.H." w:date="2014-12-10T18:55:00Z">
            <w:rPr>
              <w:rFonts w:ascii="Times New Roman" w:hAnsi="Times New Roman" w:cs="Times New Roman"/>
              <w:b/>
              <w:szCs w:val="24"/>
            </w:rPr>
          </w:rPrChange>
        </w:rPr>
        <w:t>ure 1b</w:t>
      </w:r>
      <w:r w:rsidR="009D46FA" w:rsidRPr="00D43EC8">
        <w:rPr>
          <w:rFonts w:ascii="Times New Roman" w:hAnsi="Times New Roman" w:cs="Times New Roman"/>
          <w:color w:val="000000" w:themeColor="text1"/>
          <w:szCs w:val="24"/>
          <w:rPrChange w:id="1924" w:author="ZHANGM.H." w:date="2014-12-10T18:55:00Z">
            <w:rPr>
              <w:rFonts w:ascii="Times New Roman" w:hAnsi="Times New Roman" w:cs="Times New Roman"/>
              <w:szCs w:val="24"/>
            </w:rPr>
          </w:rPrChange>
        </w:rPr>
        <w:t xml:space="preserve">) and the European Center for Medium-Range Weather Forecasts (ECMWF) for other ARM sites. </w:t>
      </w:r>
      <w:del w:id="1925" w:author="ZHANGM.H." w:date="2014-12-08T18:19:00Z">
        <w:r w:rsidR="009D46FA" w:rsidRPr="00D43EC8" w:rsidDel="00F34C43">
          <w:rPr>
            <w:rFonts w:ascii="Times New Roman" w:hAnsi="Times New Roman" w:cs="Times New Roman"/>
            <w:color w:val="000000" w:themeColor="text1"/>
            <w:szCs w:val="24"/>
            <w:rPrChange w:id="1926" w:author="ZHANGM.H." w:date="2014-12-10T18:55:00Z">
              <w:rPr>
                <w:rFonts w:ascii="Times New Roman" w:hAnsi="Times New Roman" w:cs="Times New Roman"/>
                <w:szCs w:val="24"/>
              </w:rPr>
            </w:rPrChange>
          </w:rPr>
          <w:delText>Note that the NWP operational analysis itself can be used as the input of the large-scale state variables for the variational analysis to create the so-called “continuous forcing” datasets over a long term period (multiple years) where there are no soundings available. In this case, NWP analyses are adjusted through the variational analysis method to balance the observed column budgets of mass, heat, moisture, and momentum rather than the NWP model-produced budgets. The use of the observed constraints in the analysis has significantly improved the accuracy of the forcing data derived from NWP analyses (Xie et al. 2004).</w:delText>
        </w:r>
      </w:del>
    </w:p>
    <w:p w14:paraId="4D618A24" w14:textId="1A9756AE" w:rsidR="009D46FA" w:rsidRPr="00D43EC8" w:rsidRDefault="009D46FA">
      <w:pPr>
        <w:spacing w:line="480" w:lineRule="auto"/>
        <w:ind w:firstLine="360"/>
        <w:jc w:val="both"/>
        <w:rPr>
          <w:rFonts w:ascii="Times New Roman" w:hAnsi="Times New Roman" w:cs="Times New Roman"/>
          <w:color w:val="000000" w:themeColor="text1"/>
          <w:szCs w:val="24"/>
          <w:rPrChange w:id="1927" w:author="ZHANGM.H." w:date="2014-12-10T18:55:00Z">
            <w:rPr>
              <w:rFonts w:ascii="Times New Roman" w:hAnsi="Times New Roman" w:cs="Times New Roman"/>
              <w:szCs w:val="24"/>
            </w:rPr>
          </w:rPrChange>
        </w:rPr>
        <w:pPrChange w:id="1928" w:author="ZHANGM.H." w:date="2014-12-10T18:54:00Z">
          <w:pPr>
            <w:spacing w:line="360" w:lineRule="auto"/>
            <w:ind w:left="720" w:hanging="360"/>
            <w:jc w:val="both"/>
          </w:pPr>
        </w:pPrChange>
      </w:pPr>
      <w:r w:rsidRPr="00D43EC8">
        <w:rPr>
          <w:rFonts w:ascii="Times New Roman" w:hAnsi="Times New Roman" w:cs="Times New Roman"/>
          <w:color w:val="000000" w:themeColor="text1"/>
          <w:szCs w:val="24"/>
          <w:rPrChange w:id="1929" w:author="ZHANGM.H." w:date="2014-12-10T18:55:00Z">
            <w:rPr>
              <w:rFonts w:ascii="Times New Roman" w:hAnsi="Times New Roman" w:cs="Times New Roman"/>
              <w:szCs w:val="24"/>
            </w:rPr>
          </w:rPrChange>
        </w:rPr>
        <w:t>The required constraint variables are derived from measurements of surface observational networks and satellites. Around the ARM SGP site, there is a dense surface network (Fig</w:t>
      </w:r>
      <w:r w:rsidR="0082747E" w:rsidRPr="00D43EC8">
        <w:rPr>
          <w:rFonts w:ascii="Times New Roman" w:hAnsi="Times New Roman" w:cs="Times New Roman"/>
          <w:color w:val="000000" w:themeColor="text1"/>
          <w:szCs w:val="24"/>
          <w:rPrChange w:id="1930" w:author="ZHANGM.H." w:date="2014-12-10T18:55:00Z">
            <w:rPr>
              <w:rFonts w:ascii="Times New Roman" w:hAnsi="Times New Roman" w:cs="Times New Roman"/>
              <w:b/>
              <w:szCs w:val="24"/>
            </w:rPr>
          </w:rPrChange>
        </w:rPr>
        <w:t>ure 1c</w:t>
      </w:r>
      <w:r w:rsidRPr="00D43EC8">
        <w:rPr>
          <w:rFonts w:ascii="Times New Roman" w:hAnsi="Times New Roman" w:cs="Times New Roman"/>
          <w:color w:val="000000" w:themeColor="text1"/>
          <w:szCs w:val="24"/>
          <w:rPrChange w:id="1931" w:author="ZHANGM.H." w:date="2014-12-10T18:55:00Z">
            <w:rPr>
              <w:rFonts w:ascii="Times New Roman" w:hAnsi="Times New Roman" w:cs="Times New Roman"/>
              <w:szCs w:val="24"/>
            </w:rPr>
          </w:rPrChange>
        </w:rPr>
        <w:t>). The observation platforms include the follows.</w:t>
      </w:r>
    </w:p>
    <w:p w14:paraId="31FD7347" w14:textId="35A1C763" w:rsidR="009D46FA" w:rsidRPr="00D43EC8" w:rsidRDefault="009D46FA">
      <w:pPr>
        <w:pStyle w:val="ListParagraph"/>
        <w:numPr>
          <w:ilvl w:val="0"/>
          <w:numId w:val="2"/>
        </w:numPr>
        <w:spacing w:line="480" w:lineRule="auto"/>
        <w:jc w:val="both"/>
        <w:rPr>
          <w:rFonts w:ascii="Times New Roman" w:hAnsi="Times New Roman" w:cs="Times New Roman"/>
          <w:color w:val="000000" w:themeColor="text1"/>
          <w:sz w:val="24"/>
          <w:szCs w:val="24"/>
          <w:rPrChange w:id="1932" w:author="ZHANGM.H." w:date="2014-12-10T18:55:00Z">
            <w:rPr>
              <w:rFonts w:ascii="Times New Roman" w:hAnsi="Times New Roman" w:cs="Times New Roman"/>
              <w:sz w:val="24"/>
              <w:szCs w:val="24"/>
            </w:rPr>
          </w:rPrChange>
        </w:rPr>
        <w:pPrChange w:id="1933" w:author="ZHANGM.H." w:date="2014-12-10T18:54:00Z">
          <w:pPr>
            <w:pStyle w:val="ListParagraph"/>
            <w:numPr>
              <w:numId w:val="2"/>
            </w:numPr>
            <w:spacing w:line="360" w:lineRule="auto"/>
            <w:ind w:hanging="360"/>
            <w:jc w:val="both"/>
          </w:pPr>
        </w:pPrChange>
      </w:pPr>
      <w:r w:rsidRPr="00D43EC8">
        <w:rPr>
          <w:rFonts w:ascii="Times New Roman" w:hAnsi="Times New Roman" w:cs="Times New Roman"/>
          <w:color w:val="000000" w:themeColor="text1"/>
          <w:sz w:val="24"/>
          <w:szCs w:val="24"/>
          <w:rPrChange w:id="1934" w:author="ZHANGM.H." w:date="2014-12-10T18:55:00Z">
            <w:rPr>
              <w:rFonts w:ascii="Times New Roman" w:hAnsi="Times New Roman" w:cs="Times New Roman"/>
              <w:sz w:val="24"/>
              <w:szCs w:val="24"/>
            </w:rPr>
          </w:rPrChange>
        </w:rPr>
        <w:lastRenderedPageBreak/>
        <w:t>Surface Meteorological Observation Stations (SMOS) measuring surface precipitation, surface pressure, surface winds, temperature, and relative humidity</w:t>
      </w:r>
      <w:ins w:id="1935" w:author="Steve Ortega" w:date="2013-10-21T11:01:00Z">
        <w:r w:rsidR="00AC4151" w:rsidRPr="00D43EC8">
          <w:rPr>
            <w:rFonts w:ascii="Times New Roman" w:hAnsi="Times New Roman" w:cs="Times New Roman"/>
            <w:color w:val="000000" w:themeColor="text1"/>
            <w:sz w:val="24"/>
            <w:szCs w:val="24"/>
            <w:rPrChange w:id="1936" w:author="ZHANGM.H." w:date="2014-12-10T18:55:00Z">
              <w:rPr>
                <w:rFonts w:ascii="Times New Roman" w:hAnsi="Times New Roman" w:cs="Times New Roman"/>
                <w:sz w:val="24"/>
                <w:szCs w:val="24"/>
              </w:rPr>
            </w:rPrChange>
          </w:rPr>
          <w:t>.</w:t>
        </w:r>
      </w:ins>
    </w:p>
    <w:p w14:paraId="633C295B" w14:textId="77777777" w:rsidR="009D46FA" w:rsidRPr="00D43EC8" w:rsidRDefault="009D46FA">
      <w:pPr>
        <w:pStyle w:val="ListParagraph"/>
        <w:numPr>
          <w:ilvl w:val="0"/>
          <w:numId w:val="2"/>
        </w:numPr>
        <w:spacing w:line="480" w:lineRule="auto"/>
        <w:jc w:val="both"/>
        <w:rPr>
          <w:rFonts w:ascii="Times New Roman" w:hAnsi="Times New Roman" w:cs="Times New Roman"/>
          <w:color w:val="000000" w:themeColor="text1"/>
          <w:sz w:val="24"/>
          <w:szCs w:val="24"/>
          <w:rPrChange w:id="1937" w:author="ZHANGM.H." w:date="2014-12-10T18:55:00Z">
            <w:rPr>
              <w:rFonts w:ascii="Times New Roman" w:hAnsi="Times New Roman"/>
              <w:sz w:val="24"/>
              <w:szCs w:val="24"/>
            </w:rPr>
          </w:rPrChange>
        </w:rPr>
        <w:pPrChange w:id="1938" w:author="ZHANGM.H." w:date="2014-12-10T18:54:00Z">
          <w:pPr>
            <w:pStyle w:val="ListParagraph"/>
            <w:numPr>
              <w:numId w:val="2"/>
            </w:numPr>
            <w:spacing w:line="360" w:lineRule="auto"/>
            <w:ind w:hanging="360"/>
            <w:jc w:val="both"/>
          </w:pPr>
        </w:pPrChange>
      </w:pPr>
      <w:r w:rsidRPr="00D43EC8">
        <w:rPr>
          <w:rFonts w:ascii="Times New Roman" w:hAnsi="Times New Roman" w:cs="Times New Roman"/>
          <w:color w:val="000000" w:themeColor="text1"/>
          <w:sz w:val="24"/>
          <w:szCs w:val="24"/>
          <w:rPrChange w:id="1939" w:author="ZHANGM.H." w:date="2014-12-10T18:55:00Z">
            <w:rPr>
              <w:rFonts w:ascii="Times New Roman" w:hAnsi="Times New Roman"/>
              <w:sz w:val="24"/>
              <w:szCs w:val="24"/>
            </w:rPr>
          </w:rPrChange>
        </w:rPr>
        <w:t>Energy Budget Bowen Ratio (EBBR) stations measuring surface latent and sensible heat fluxes and surface broadband net radiative flux.</w:t>
      </w:r>
    </w:p>
    <w:p w14:paraId="160B7B9A" w14:textId="77777777" w:rsidR="009D46FA" w:rsidRPr="00D43EC8" w:rsidRDefault="009D46FA">
      <w:pPr>
        <w:pStyle w:val="ListParagraph"/>
        <w:numPr>
          <w:ilvl w:val="0"/>
          <w:numId w:val="2"/>
        </w:numPr>
        <w:spacing w:line="480" w:lineRule="auto"/>
        <w:jc w:val="both"/>
        <w:rPr>
          <w:rFonts w:ascii="Times New Roman" w:hAnsi="Times New Roman" w:cs="Times New Roman"/>
          <w:color w:val="000000" w:themeColor="text1"/>
          <w:sz w:val="24"/>
          <w:szCs w:val="24"/>
          <w:rPrChange w:id="1940" w:author="ZHANGM.H." w:date="2014-12-10T18:55:00Z">
            <w:rPr>
              <w:rFonts w:ascii="Times New Roman" w:hAnsi="Times New Roman"/>
              <w:sz w:val="24"/>
              <w:szCs w:val="24"/>
            </w:rPr>
          </w:rPrChange>
        </w:rPr>
        <w:pPrChange w:id="1941" w:author="ZHANGM.H." w:date="2014-12-10T18:54:00Z">
          <w:pPr>
            <w:pStyle w:val="ListParagraph"/>
            <w:numPr>
              <w:numId w:val="2"/>
            </w:numPr>
            <w:spacing w:line="360" w:lineRule="auto"/>
            <w:ind w:hanging="360"/>
            <w:jc w:val="both"/>
          </w:pPr>
        </w:pPrChange>
      </w:pPr>
      <w:r w:rsidRPr="00D43EC8">
        <w:rPr>
          <w:rFonts w:ascii="Times New Roman" w:hAnsi="Times New Roman" w:cs="Times New Roman"/>
          <w:color w:val="000000" w:themeColor="text1"/>
          <w:sz w:val="24"/>
          <w:szCs w:val="24"/>
          <w:rPrChange w:id="1942" w:author="ZHANGM.H." w:date="2014-12-10T18:55:00Z">
            <w:rPr>
              <w:rFonts w:ascii="Times New Roman" w:hAnsi="Times New Roman"/>
              <w:sz w:val="24"/>
              <w:szCs w:val="24"/>
            </w:rPr>
          </w:rPrChange>
        </w:rPr>
        <w:t>Eddy Correlation Flux Measurement System (ECOR) providing in situ averages of the surface vertical fluxes of momentum, sensible heat flux, and latent heat flux.</w:t>
      </w:r>
    </w:p>
    <w:p w14:paraId="519179DE" w14:textId="77777777" w:rsidR="009D46FA" w:rsidRPr="00D43EC8" w:rsidRDefault="009D46FA">
      <w:pPr>
        <w:pStyle w:val="ListParagraph"/>
        <w:numPr>
          <w:ilvl w:val="0"/>
          <w:numId w:val="2"/>
        </w:numPr>
        <w:spacing w:line="480" w:lineRule="auto"/>
        <w:jc w:val="both"/>
        <w:rPr>
          <w:rFonts w:ascii="Times New Roman" w:hAnsi="Times New Roman" w:cs="Times New Roman"/>
          <w:color w:val="000000" w:themeColor="text1"/>
          <w:sz w:val="24"/>
          <w:szCs w:val="24"/>
          <w:rPrChange w:id="1943" w:author="ZHANGM.H." w:date="2014-12-10T18:55:00Z">
            <w:rPr>
              <w:rFonts w:ascii="Times New Roman" w:hAnsi="Times New Roman"/>
              <w:sz w:val="24"/>
              <w:szCs w:val="24"/>
            </w:rPr>
          </w:rPrChange>
        </w:rPr>
        <w:pPrChange w:id="1944" w:author="ZHANGM.H." w:date="2014-12-10T18:54:00Z">
          <w:pPr>
            <w:pStyle w:val="ListParagraph"/>
            <w:numPr>
              <w:numId w:val="2"/>
            </w:numPr>
            <w:spacing w:line="360" w:lineRule="auto"/>
            <w:ind w:hanging="360"/>
            <w:jc w:val="both"/>
          </w:pPr>
        </w:pPrChange>
      </w:pPr>
      <w:r w:rsidRPr="00D43EC8">
        <w:rPr>
          <w:rFonts w:ascii="Times New Roman" w:hAnsi="Times New Roman" w:cs="Times New Roman"/>
          <w:color w:val="000000" w:themeColor="text1"/>
          <w:sz w:val="24"/>
          <w:szCs w:val="24"/>
          <w:rPrChange w:id="1945" w:author="ZHANGM.H." w:date="2014-12-10T18:55:00Z">
            <w:rPr>
              <w:rFonts w:ascii="Times New Roman" w:hAnsi="Times New Roman"/>
              <w:sz w:val="24"/>
              <w:szCs w:val="24"/>
            </w:rPr>
          </w:rPrChange>
        </w:rPr>
        <w:t>Oklahoma and Kansas mesonet stations (OKM and KAM) measuring surface precipitation, pressure, winds, and temperature.</w:t>
      </w:r>
    </w:p>
    <w:p w14:paraId="54FD18F5" w14:textId="30F44C0F" w:rsidR="009D46FA" w:rsidRPr="00D43EC8" w:rsidRDefault="009D46FA">
      <w:pPr>
        <w:pStyle w:val="ListParagraph"/>
        <w:numPr>
          <w:ilvl w:val="0"/>
          <w:numId w:val="2"/>
        </w:numPr>
        <w:spacing w:line="480" w:lineRule="auto"/>
        <w:jc w:val="both"/>
        <w:rPr>
          <w:rFonts w:ascii="Times New Roman" w:hAnsi="Times New Roman" w:cs="Times New Roman"/>
          <w:color w:val="000000" w:themeColor="text1"/>
          <w:sz w:val="24"/>
          <w:szCs w:val="24"/>
          <w:rPrChange w:id="1946" w:author="ZHANGM.H." w:date="2014-12-10T18:55:00Z">
            <w:rPr>
              <w:rFonts w:ascii="Times New Roman" w:hAnsi="Times New Roman"/>
              <w:sz w:val="24"/>
              <w:szCs w:val="24"/>
            </w:rPr>
          </w:rPrChange>
        </w:rPr>
        <w:pPrChange w:id="1947" w:author="ZHANGM.H." w:date="2014-12-10T18:54:00Z">
          <w:pPr>
            <w:pStyle w:val="ListParagraph"/>
            <w:numPr>
              <w:numId w:val="2"/>
            </w:numPr>
            <w:spacing w:line="360" w:lineRule="auto"/>
            <w:ind w:hanging="360"/>
            <w:jc w:val="both"/>
          </w:pPr>
        </w:pPrChange>
      </w:pPr>
      <w:r w:rsidRPr="00D43EC8">
        <w:rPr>
          <w:rFonts w:ascii="Times New Roman" w:hAnsi="Times New Roman" w:cs="Times New Roman"/>
          <w:color w:val="000000" w:themeColor="text1"/>
          <w:sz w:val="24"/>
          <w:szCs w:val="24"/>
          <w:rPrChange w:id="1948" w:author="ZHANGM.H." w:date="2014-12-10T18:55:00Z">
            <w:rPr>
              <w:rFonts w:ascii="Times New Roman" w:hAnsi="Times New Roman"/>
              <w:sz w:val="24"/>
              <w:szCs w:val="24"/>
            </w:rPr>
          </w:rPrChange>
        </w:rPr>
        <w:t>Microwave Radiometer (MWR) stations measuring the column precipitable water and total cloud liquid water</w:t>
      </w:r>
      <w:ins w:id="1949" w:author="Steve Ortega" w:date="2013-10-21T11:01:00Z">
        <w:r w:rsidR="00AC4151" w:rsidRPr="00D43EC8">
          <w:rPr>
            <w:rFonts w:ascii="Times New Roman" w:hAnsi="Times New Roman" w:cs="Times New Roman"/>
            <w:color w:val="000000" w:themeColor="text1"/>
            <w:sz w:val="24"/>
            <w:szCs w:val="24"/>
            <w:rPrChange w:id="1950" w:author="ZHANGM.H." w:date="2014-12-10T18:55:00Z">
              <w:rPr>
                <w:rFonts w:ascii="Times New Roman" w:hAnsi="Times New Roman"/>
                <w:sz w:val="24"/>
                <w:szCs w:val="24"/>
              </w:rPr>
            </w:rPrChange>
          </w:rPr>
          <w:t>.</w:t>
        </w:r>
      </w:ins>
      <w:ins w:id="1951" w:author="ZHANGM.H." w:date="2014-12-07T02:15:00Z">
        <w:r w:rsidR="00FC43ED" w:rsidRPr="00D43EC8">
          <w:rPr>
            <w:rFonts w:ascii="Times New Roman" w:hAnsi="Times New Roman" w:cs="Times New Roman"/>
            <w:color w:val="000000" w:themeColor="text1"/>
            <w:sz w:val="24"/>
            <w:szCs w:val="24"/>
            <w:rPrChange w:id="1952" w:author="ZHANGM.H." w:date="2014-12-10T18:55:00Z">
              <w:rPr>
                <w:rFonts w:ascii="Times New Roman" w:hAnsi="Times New Roman"/>
                <w:sz w:val="24"/>
                <w:szCs w:val="24"/>
              </w:rPr>
            </w:rPrChange>
          </w:rPr>
          <w:t xml:space="preserve"> </w:t>
        </w:r>
      </w:ins>
      <w:ins w:id="1953" w:author="ZHANGM.H." w:date="2014-12-07T02:16:00Z">
        <w:r w:rsidR="00FC43ED" w:rsidRPr="00D43EC8">
          <w:rPr>
            <w:rFonts w:ascii="Times New Roman" w:hAnsi="Times New Roman" w:cs="Times New Roman"/>
            <w:color w:val="000000" w:themeColor="text1"/>
            <w:sz w:val="24"/>
            <w:szCs w:val="24"/>
            <w:rPrChange w:id="1954" w:author="ZHANGM.H." w:date="2014-12-10T18:55:00Z">
              <w:rPr>
                <w:rFonts w:ascii="Times New Roman" w:hAnsi="Times New Roman"/>
                <w:sz w:val="24"/>
                <w:szCs w:val="24"/>
              </w:rPr>
            </w:rPrChange>
          </w:rPr>
          <w:t xml:space="preserve"> The stations have experienced changes in the past including </w:t>
        </w:r>
      </w:ins>
      <w:ins w:id="1955" w:author="ZHANGM.H." w:date="2014-12-07T02:17:00Z">
        <w:r w:rsidR="00FC43ED" w:rsidRPr="00D43EC8">
          <w:rPr>
            <w:rFonts w:ascii="Times New Roman" w:hAnsi="Times New Roman" w:cs="Times New Roman"/>
            <w:color w:val="000000" w:themeColor="text1"/>
            <w:sz w:val="24"/>
            <w:szCs w:val="24"/>
            <w:rPrChange w:id="1956" w:author="ZHANGM.H." w:date="2014-12-10T18:55:00Z">
              <w:rPr>
                <w:rFonts w:ascii="Times New Roman" w:hAnsi="Times New Roman"/>
                <w:sz w:val="24"/>
                <w:szCs w:val="24"/>
              </w:rPr>
            </w:rPrChange>
          </w:rPr>
          <w:t>decommissioning</w:t>
        </w:r>
      </w:ins>
      <w:ins w:id="1957" w:author="ZHANGM.H." w:date="2014-12-07T02:16:00Z">
        <w:r w:rsidR="00FC43ED" w:rsidRPr="00D43EC8">
          <w:rPr>
            <w:rFonts w:ascii="Times New Roman" w:hAnsi="Times New Roman" w:cs="Times New Roman"/>
            <w:color w:val="000000" w:themeColor="text1"/>
            <w:sz w:val="24"/>
            <w:szCs w:val="24"/>
            <w:rPrChange w:id="1958" w:author="ZHANGM.H." w:date="2014-12-10T18:55:00Z">
              <w:rPr>
                <w:rFonts w:ascii="Times New Roman" w:hAnsi="Times New Roman"/>
                <w:sz w:val="24"/>
                <w:szCs w:val="24"/>
              </w:rPr>
            </w:rPrChange>
          </w:rPr>
          <w:t xml:space="preserve"> </w:t>
        </w:r>
      </w:ins>
      <w:ins w:id="1959" w:author="ZHANGM.H." w:date="2014-12-07T02:17:00Z">
        <w:r w:rsidR="00FC43ED" w:rsidRPr="00D43EC8">
          <w:rPr>
            <w:rFonts w:ascii="Times New Roman" w:hAnsi="Times New Roman" w:cs="Times New Roman"/>
            <w:color w:val="000000" w:themeColor="text1"/>
            <w:sz w:val="24"/>
            <w:szCs w:val="24"/>
            <w:rPrChange w:id="1960" w:author="ZHANGM.H." w:date="2014-12-10T18:55:00Z">
              <w:rPr>
                <w:rFonts w:ascii="Times New Roman" w:hAnsi="Times New Roman"/>
                <w:sz w:val="24"/>
                <w:szCs w:val="24"/>
              </w:rPr>
            </w:rPrChange>
          </w:rPr>
          <w:t>at the ARM boundary facilities.</w:t>
        </w:r>
      </w:ins>
    </w:p>
    <w:p w14:paraId="0CB34AA5" w14:textId="77777777" w:rsidR="009D46FA" w:rsidRPr="00D43EC8" w:rsidRDefault="009D46FA">
      <w:pPr>
        <w:pStyle w:val="ListParagraph"/>
        <w:numPr>
          <w:ilvl w:val="0"/>
          <w:numId w:val="2"/>
        </w:numPr>
        <w:spacing w:line="480" w:lineRule="auto"/>
        <w:jc w:val="both"/>
        <w:rPr>
          <w:rFonts w:ascii="Times New Roman" w:hAnsi="Times New Roman" w:cs="Times New Roman"/>
          <w:color w:val="000000" w:themeColor="text1"/>
          <w:sz w:val="24"/>
          <w:szCs w:val="24"/>
          <w:rPrChange w:id="1961" w:author="ZHANGM.H." w:date="2014-12-10T18:55:00Z">
            <w:rPr>
              <w:rFonts w:ascii="Times New Roman" w:hAnsi="Times New Roman"/>
              <w:sz w:val="24"/>
              <w:szCs w:val="24"/>
            </w:rPr>
          </w:rPrChange>
        </w:rPr>
        <w:pPrChange w:id="1962" w:author="ZHANGM.H." w:date="2014-12-10T18:54:00Z">
          <w:pPr>
            <w:pStyle w:val="ListParagraph"/>
            <w:numPr>
              <w:numId w:val="2"/>
            </w:numPr>
            <w:spacing w:line="360" w:lineRule="auto"/>
            <w:ind w:hanging="360"/>
            <w:jc w:val="both"/>
          </w:pPr>
        </w:pPrChange>
      </w:pPr>
      <w:r w:rsidRPr="00D43EC8">
        <w:rPr>
          <w:rFonts w:ascii="Times New Roman" w:hAnsi="Times New Roman" w:cs="Times New Roman"/>
          <w:color w:val="000000" w:themeColor="text1"/>
          <w:sz w:val="24"/>
          <w:szCs w:val="24"/>
          <w:rPrChange w:id="1963" w:author="ZHANGM.H." w:date="2014-12-10T18:55:00Z">
            <w:rPr>
              <w:rFonts w:ascii="Times New Roman" w:hAnsi="Times New Roman"/>
              <w:sz w:val="24"/>
              <w:szCs w:val="24"/>
            </w:rPr>
          </w:rPrChange>
        </w:rPr>
        <w:t>Solar and Infrared Radiation Station (SIRS) providing continuous measurements of broadband shortwave (solar) and longwave (atmospheric or infrared) irradiances for downwelling and upwelling components.</w:t>
      </w:r>
    </w:p>
    <w:p w14:paraId="55435509" w14:textId="77777777" w:rsidR="009D46FA" w:rsidRPr="00D43EC8" w:rsidRDefault="009D46FA">
      <w:pPr>
        <w:pStyle w:val="ListParagraph"/>
        <w:numPr>
          <w:ilvl w:val="0"/>
          <w:numId w:val="2"/>
        </w:numPr>
        <w:spacing w:line="480" w:lineRule="auto"/>
        <w:jc w:val="both"/>
        <w:rPr>
          <w:rFonts w:ascii="Times New Roman" w:hAnsi="Times New Roman" w:cs="Times New Roman"/>
          <w:color w:val="000000" w:themeColor="text1"/>
          <w:sz w:val="24"/>
          <w:szCs w:val="24"/>
          <w:rPrChange w:id="1964" w:author="ZHANGM.H." w:date="2014-12-10T18:55:00Z">
            <w:rPr>
              <w:rFonts w:ascii="Times New Roman" w:hAnsi="Times New Roman"/>
              <w:sz w:val="24"/>
              <w:szCs w:val="24"/>
            </w:rPr>
          </w:rPrChange>
        </w:rPr>
        <w:pPrChange w:id="1965" w:author="ZHANGM.H." w:date="2014-12-10T18:54:00Z">
          <w:pPr>
            <w:pStyle w:val="ListParagraph"/>
            <w:numPr>
              <w:numId w:val="2"/>
            </w:numPr>
            <w:spacing w:line="360" w:lineRule="auto"/>
            <w:ind w:hanging="360"/>
            <w:jc w:val="both"/>
          </w:pPr>
        </w:pPrChange>
      </w:pPr>
      <w:r w:rsidRPr="00D43EC8">
        <w:rPr>
          <w:rFonts w:ascii="Times New Roman" w:hAnsi="Times New Roman" w:cs="Times New Roman"/>
          <w:color w:val="000000" w:themeColor="text1"/>
          <w:sz w:val="24"/>
          <w:szCs w:val="24"/>
          <w:rPrChange w:id="1966" w:author="ZHANGM.H." w:date="2014-12-10T18:55:00Z">
            <w:rPr>
              <w:rFonts w:ascii="Times New Roman" w:hAnsi="Times New Roman"/>
              <w:sz w:val="24"/>
              <w:szCs w:val="24"/>
            </w:rPr>
          </w:rPrChange>
        </w:rPr>
        <w:t>WSR-88D Nexrad radar and rain gauge providing hourly surface precipitation data to the Arkansas-Red Basin River Forecast Center (ABRFC).</w:t>
      </w:r>
    </w:p>
    <w:p w14:paraId="1478EA79" w14:textId="592B17A1" w:rsidR="00071F6B" w:rsidRPr="00D43EC8" w:rsidRDefault="009D46FA">
      <w:pPr>
        <w:spacing w:line="480" w:lineRule="auto"/>
        <w:ind w:firstLine="360"/>
        <w:jc w:val="both"/>
        <w:rPr>
          <w:rFonts w:ascii="Times New Roman" w:hAnsi="Times New Roman" w:cs="Times New Roman"/>
          <w:color w:val="000000" w:themeColor="text1"/>
          <w:szCs w:val="24"/>
          <w:rPrChange w:id="1967" w:author="ZHANGM.H." w:date="2014-12-10T18:55:00Z">
            <w:rPr>
              <w:rFonts w:ascii="Times New Roman" w:hAnsi="Times New Roman" w:cs="Times New Roman"/>
              <w:szCs w:val="24"/>
            </w:rPr>
          </w:rPrChange>
        </w:rPr>
        <w:pPrChange w:id="1968" w:author="ZHANGM.H." w:date="2014-12-10T18:54:00Z">
          <w:pPr>
            <w:spacing w:line="360" w:lineRule="auto"/>
            <w:ind w:firstLine="360"/>
            <w:jc w:val="both"/>
          </w:pPr>
        </w:pPrChange>
      </w:pPr>
      <w:r w:rsidRPr="00D43EC8">
        <w:rPr>
          <w:rFonts w:ascii="Times New Roman" w:hAnsi="Times New Roman" w:cs="Times New Roman"/>
          <w:color w:val="000000" w:themeColor="text1"/>
          <w:szCs w:val="24"/>
          <w:rPrChange w:id="1969" w:author="ZHANGM.H." w:date="2014-12-10T18:55:00Z">
            <w:rPr>
              <w:rFonts w:ascii="Times New Roman" w:hAnsi="Times New Roman"/>
              <w:szCs w:val="24"/>
            </w:rPr>
          </w:rPrChange>
        </w:rPr>
        <w:t>The Geostationary Operational Environmental Satellite (GOES) provides satellite measurements</w:t>
      </w:r>
      <w:ins w:id="1970" w:author="Steve Ortega" w:date="2013-10-21T11:01:00Z">
        <w:r w:rsidR="00AC4151" w:rsidRPr="00D43EC8">
          <w:rPr>
            <w:rFonts w:ascii="Times New Roman" w:hAnsi="Times New Roman" w:cs="Times New Roman"/>
            <w:color w:val="000000" w:themeColor="text1"/>
            <w:szCs w:val="24"/>
            <w:rPrChange w:id="1971" w:author="ZHANGM.H." w:date="2014-12-10T18:55:00Z">
              <w:rPr>
                <w:rFonts w:ascii="Times New Roman" w:hAnsi="Times New Roman"/>
                <w:szCs w:val="24"/>
              </w:rPr>
            </w:rPrChange>
          </w:rPr>
          <w:t>,</w:t>
        </w:r>
      </w:ins>
      <w:r w:rsidRPr="00D43EC8">
        <w:rPr>
          <w:rFonts w:ascii="Times New Roman" w:hAnsi="Times New Roman" w:cs="Times New Roman"/>
          <w:color w:val="000000" w:themeColor="text1"/>
          <w:szCs w:val="24"/>
          <w:rPrChange w:id="1972" w:author="ZHANGM.H." w:date="2014-12-10T18:55:00Z">
            <w:rPr>
              <w:rFonts w:ascii="Times New Roman" w:hAnsi="Times New Roman"/>
              <w:szCs w:val="24"/>
            </w:rPr>
          </w:rPrChange>
        </w:rPr>
        <w:t xml:space="preserve"> clouds</w:t>
      </w:r>
      <w:ins w:id="1973" w:author="Steve Ortega" w:date="2013-10-21T11:01:00Z">
        <w:r w:rsidR="00AC4151" w:rsidRPr="00D43EC8">
          <w:rPr>
            <w:rFonts w:ascii="Times New Roman" w:hAnsi="Times New Roman" w:cs="Times New Roman"/>
            <w:color w:val="000000" w:themeColor="text1"/>
            <w:szCs w:val="24"/>
            <w:rPrChange w:id="1974" w:author="ZHANGM.H." w:date="2014-12-10T18:55:00Z">
              <w:rPr>
                <w:rFonts w:ascii="Times New Roman" w:hAnsi="Times New Roman"/>
                <w:szCs w:val="24"/>
              </w:rPr>
            </w:rPrChange>
          </w:rPr>
          <w:t>,</w:t>
        </w:r>
      </w:ins>
      <w:r w:rsidRPr="00D43EC8">
        <w:rPr>
          <w:rFonts w:ascii="Times New Roman" w:hAnsi="Times New Roman" w:cs="Times New Roman"/>
          <w:color w:val="000000" w:themeColor="text1"/>
          <w:szCs w:val="24"/>
          <w:rPrChange w:id="1975" w:author="ZHANGM.H." w:date="2014-12-10T18:55:00Z">
            <w:rPr>
              <w:rFonts w:ascii="Times New Roman" w:hAnsi="Times New Roman"/>
              <w:szCs w:val="24"/>
            </w:rPr>
          </w:rPrChange>
        </w:rPr>
        <w:t xml:space="preserve"> and broadband radiative fluxes at TOA over the 0.5</w:t>
      </w:r>
      <w:r w:rsidRPr="00D43EC8">
        <w:rPr>
          <w:rFonts w:ascii="Times New Roman" w:hAnsi="Times New Roman" w:cs="Times New Roman"/>
          <w:color w:val="000000" w:themeColor="text1"/>
          <w:szCs w:val="24"/>
          <w:vertAlign w:val="superscript"/>
          <w:rPrChange w:id="1976" w:author="ZHANGM.H." w:date="2014-12-10T18:55:00Z">
            <w:rPr>
              <w:rFonts w:ascii="Times New Roman" w:hAnsi="Times New Roman" w:cs="Times New Roman"/>
              <w:szCs w:val="24"/>
              <w:vertAlign w:val="superscript"/>
            </w:rPr>
          </w:rPrChange>
        </w:rPr>
        <w:t>0</w:t>
      </w:r>
      <w:r w:rsidRPr="00D43EC8">
        <w:rPr>
          <w:rFonts w:ascii="Times New Roman" w:hAnsi="Times New Roman" w:cs="Times New Roman"/>
          <w:color w:val="000000" w:themeColor="text1"/>
          <w:szCs w:val="24"/>
          <w:rPrChange w:id="1977" w:author="ZHANGM.H." w:date="2014-12-10T18:55:00Z">
            <w:rPr>
              <w:rFonts w:ascii="Times New Roman" w:hAnsi="Times New Roman" w:cs="Times New Roman"/>
              <w:szCs w:val="24"/>
            </w:rPr>
          </w:rPrChange>
        </w:rPr>
        <w:t xml:space="preserve"> x 0.5</w:t>
      </w:r>
      <w:r w:rsidRPr="00D43EC8">
        <w:rPr>
          <w:rFonts w:ascii="Times New Roman" w:hAnsi="Times New Roman" w:cs="Times New Roman"/>
          <w:color w:val="000000" w:themeColor="text1"/>
          <w:szCs w:val="24"/>
          <w:vertAlign w:val="superscript"/>
          <w:rPrChange w:id="1978" w:author="ZHANGM.H." w:date="2014-12-10T18:55:00Z">
            <w:rPr>
              <w:rFonts w:ascii="Times New Roman" w:hAnsi="Times New Roman" w:cs="Times New Roman"/>
              <w:szCs w:val="24"/>
              <w:vertAlign w:val="superscript"/>
            </w:rPr>
          </w:rPrChange>
        </w:rPr>
        <w:t>0</w:t>
      </w:r>
      <w:r w:rsidRPr="00D43EC8">
        <w:rPr>
          <w:rFonts w:ascii="Times New Roman" w:hAnsi="Times New Roman" w:cs="Times New Roman"/>
          <w:color w:val="000000" w:themeColor="text1"/>
          <w:szCs w:val="24"/>
          <w:rPrChange w:id="1979" w:author="ZHANGM.H." w:date="2014-12-10T18:55:00Z">
            <w:rPr>
              <w:rFonts w:ascii="Times New Roman" w:hAnsi="Times New Roman" w:cs="Times New Roman"/>
              <w:szCs w:val="24"/>
            </w:rPr>
          </w:rPrChange>
        </w:rPr>
        <w:t xml:space="preserve"> grids (Fig</w:t>
      </w:r>
      <w:r w:rsidR="0082747E" w:rsidRPr="00D43EC8">
        <w:rPr>
          <w:rFonts w:ascii="Times New Roman" w:hAnsi="Times New Roman" w:cs="Times New Roman"/>
          <w:color w:val="000000" w:themeColor="text1"/>
          <w:szCs w:val="24"/>
          <w:rPrChange w:id="1980" w:author="ZHANGM.H." w:date="2014-12-10T18:55:00Z">
            <w:rPr>
              <w:rFonts w:ascii="Times New Roman" w:hAnsi="Times New Roman" w:cs="Times New Roman"/>
              <w:b/>
              <w:szCs w:val="24"/>
            </w:rPr>
          </w:rPrChange>
        </w:rPr>
        <w:t>ure 1d</w:t>
      </w:r>
      <w:r w:rsidRPr="00D43EC8">
        <w:rPr>
          <w:rFonts w:ascii="Times New Roman" w:hAnsi="Times New Roman" w:cs="Times New Roman"/>
          <w:color w:val="000000" w:themeColor="text1"/>
          <w:szCs w:val="24"/>
          <w:rPrChange w:id="1981" w:author="ZHANGM.H." w:date="2014-12-10T18:55:00Z">
            <w:rPr>
              <w:rFonts w:ascii="Times New Roman" w:hAnsi="Times New Roman" w:cs="Times New Roman"/>
              <w:szCs w:val="24"/>
            </w:rPr>
          </w:rPrChange>
        </w:rPr>
        <w:t>)</w:t>
      </w:r>
      <w:r w:rsidR="00F3431E" w:rsidRPr="00D43EC8">
        <w:rPr>
          <w:rFonts w:ascii="Times New Roman" w:hAnsi="Times New Roman" w:cs="Times New Roman"/>
          <w:color w:val="000000" w:themeColor="text1"/>
          <w:szCs w:val="24"/>
          <w:rPrChange w:id="1982" w:author="ZHANGM.H." w:date="2014-12-10T18:55:00Z">
            <w:rPr>
              <w:rFonts w:ascii="Times New Roman" w:hAnsi="Times New Roman" w:cs="Times New Roman"/>
              <w:szCs w:val="24"/>
            </w:rPr>
          </w:rPrChange>
        </w:rPr>
        <w:t xml:space="preserve"> (Minnis et al. 1995)</w:t>
      </w:r>
      <w:r w:rsidRPr="00D43EC8">
        <w:rPr>
          <w:rFonts w:ascii="Times New Roman" w:hAnsi="Times New Roman" w:cs="Times New Roman"/>
          <w:color w:val="000000" w:themeColor="text1"/>
          <w:szCs w:val="24"/>
          <w:rPrChange w:id="1983" w:author="ZHANGM.H." w:date="2014-12-10T18:55:00Z">
            <w:rPr>
              <w:rFonts w:ascii="Times New Roman" w:hAnsi="Times New Roman" w:cs="Times New Roman"/>
              <w:szCs w:val="24"/>
            </w:rPr>
          </w:rPrChange>
        </w:rPr>
        <w:t xml:space="preserve">. All the constraint variables </w:t>
      </w:r>
      <w:r w:rsidR="00F3431E" w:rsidRPr="00D43EC8">
        <w:rPr>
          <w:rFonts w:ascii="Times New Roman" w:hAnsi="Times New Roman" w:cs="Times New Roman"/>
          <w:color w:val="000000" w:themeColor="text1"/>
          <w:szCs w:val="24"/>
          <w:rPrChange w:id="1984" w:author="ZHANGM.H." w:date="2014-12-10T18:55:00Z">
            <w:rPr>
              <w:rFonts w:ascii="Times New Roman" w:hAnsi="Times New Roman" w:cs="Times New Roman"/>
              <w:szCs w:val="24"/>
            </w:rPr>
          </w:rPrChange>
        </w:rPr>
        <w:t>are</w:t>
      </w:r>
      <w:r w:rsidRPr="00D43EC8">
        <w:rPr>
          <w:rFonts w:ascii="Times New Roman" w:hAnsi="Times New Roman" w:cs="Times New Roman"/>
          <w:color w:val="000000" w:themeColor="text1"/>
          <w:szCs w:val="24"/>
          <w:rPrChange w:id="1985" w:author="ZHANGM.H." w:date="2014-12-10T18:55:00Z">
            <w:rPr>
              <w:rFonts w:ascii="Times New Roman" w:hAnsi="Times New Roman" w:cs="Times New Roman"/>
              <w:szCs w:val="24"/>
            </w:rPr>
          </w:rPrChange>
        </w:rPr>
        <w:t xml:space="preserve"> area-averaged quantities over the analysis domain. To avoid biases of using overcrowding measurement stations in some areas, </w:t>
      </w:r>
      <w:r w:rsidR="00071F6B" w:rsidRPr="00D43EC8">
        <w:rPr>
          <w:rFonts w:ascii="Times New Roman" w:hAnsi="Times New Roman" w:cs="Times New Roman"/>
          <w:color w:val="000000" w:themeColor="text1"/>
          <w:szCs w:val="24"/>
          <w:rPrChange w:id="1986" w:author="ZHANGM.H." w:date="2014-12-10T18:55:00Z">
            <w:rPr>
              <w:rFonts w:ascii="Times New Roman" w:hAnsi="Times New Roman" w:cs="Times New Roman"/>
              <w:szCs w:val="24"/>
            </w:rPr>
          </w:rPrChange>
        </w:rPr>
        <w:t>the algorithm</w:t>
      </w:r>
      <w:r w:rsidRPr="00D43EC8">
        <w:rPr>
          <w:rFonts w:ascii="Times New Roman" w:hAnsi="Times New Roman" w:cs="Times New Roman"/>
          <w:color w:val="000000" w:themeColor="text1"/>
          <w:szCs w:val="24"/>
          <w:rPrChange w:id="1987" w:author="ZHANGM.H." w:date="2014-12-10T18:55:00Z">
            <w:rPr>
              <w:rFonts w:ascii="Times New Roman" w:hAnsi="Times New Roman" w:cs="Times New Roman"/>
              <w:szCs w:val="24"/>
            </w:rPr>
          </w:rPrChange>
        </w:rPr>
        <w:t xml:space="preserve"> first lay</w:t>
      </w:r>
      <w:r w:rsidR="00071F6B" w:rsidRPr="00D43EC8">
        <w:rPr>
          <w:rFonts w:ascii="Times New Roman" w:hAnsi="Times New Roman" w:cs="Times New Roman"/>
          <w:color w:val="000000" w:themeColor="text1"/>
          <w:szCs w:val="24"/>
          <w:rPrChange w:id="1988" w:author="ZHANGM.H." w:date="2014-12-10T18:55:00Z">
            <w:rPr>
              <w:rFonts w:ascii="Times New Roman" w:hAnsi="Times New Roman" w:cs="Times New Roman"/>
              <w:szCs w:val="24"/>
            </w:rPr>
          </w:rPrChange>
        </w:rPr>
        <w:t>s</w:t>
      </w:r>
      <w:r w:rsidRPr="00D43EC8">
        <w:rPr>
          <w:rFonts w:ascii="Times New Roman" w:hAnsi="Times New Roman" w:cs="Times New Roman"/>
          <w:color w:val="000000" w:themeColor="text1"/>
          <w:szCs w:val="24"/>
          <w:rPrChange w:id="1989" w:author="ZHANGM.H." w:date="2014-12-10T18:55:00Z">
            <w:rPr>
              <w:rFonts w:ascii="Times New Roman" w:hAnsi="Times New Roman" w:cs="Times New Roman"/>
              <w:szCs w:val="24"/>
            </w:rPr>
          </w:rPrChange>
        </w:rPr>
        <w:t xml:space="preserve"> the 0.5</w:t>
      </w:r>
      <w:r w:rsidRPr="00D43EC8">
        <w:rPr>
          <w:rFonts w:ascii="Times New Roman" w:hAnsi="Times New Roman" w:cs="Times New Roman"/>
          <w:color w:val="000000" w:themeColor="text1"/>
          <w:szCs w:val="24"/>
          <w:vertAlign w:val="superscript"/>
          <w:rPrChange w:id="1990" w:author="ZHANGM.H." w:date="2014-12-10T18:55:00Z">
            <w:rPr>
              <w:rFonts w:ascii="Times New Roman" w:hAnsi="Times New Roman" w:cs="Times New Roman"/>
              <w:szCs w:val="24"/>
              <w:vertAlign w:val="superscript"/>
            </w:rPr>
          </w:rPrChange>
        </w:rPr>
        <w:t>0</w:t>
      </w:r>
      <w:r w:rsidRPr="00D43EC8">
        <w:rPr>
          <w:rFonts w:ascii="Times New Roman" w:hAnsi="Times New Roman" w:cs="Times New Roman"/>
          <w:color w:val="000000" w:themeColor="text1"/>
          <w:szCs w:val="24"/>
          <w:rPrChange w:id="1991" w:author="ZHANGM.H." w:date="2014-12-10T18:55:00Z">
            <w:rPr>
              <w:rFonts w:ascii="Times New Roman" w:hAnsi="Times New Roman" w:cs="Times New Roman"/>
              <w:szCs w:val="24"/>
            </w:rPr>
          </w:rPrChange>
        </w:rPr>
        <w:t xml:space="preserve"> x 0.5</w:t>
      </w:r>
      <w:r w:rsidRPr="00D43EC8">
        <w:rPr>
          <w:rFonts w:ascii="Times New Roman" w:hAnsi="Times New Roman" w:cs="Times New Roman"/>
          <w:color w:val="000000" w:themeColor="text1"/>
          <w:szCs w:val="24"/>
          <w:vertAlign w:val="superscript"/>
          <w:rPrChange w:id="1992" w:author="ZHANGM.H." w:date="2014-12-10T18:55:00Z">
            <w:rPr>
              <w:rFonts w:ascii="Times New Roman" w:hAnsi="Times New Roman" w:cs="Times New Roman"/>
              <w:szCs w:val="24"/>
              <w:vertAlign w:val="superscript"/>
            </w:rPr>
          </w:rPrChange>
        </w:rPr>
        <w:t>0</w:t>
      </w:r>
      <w:r w:rsidRPr="00D43EC8">
        <w:rPr>
          <w:rFonts w:ascii="Times New Roman" w:hAnsi="Times New Roman" w:cs="Times New Roman"/>
          <w:color w:val="000000" w:themeColor="text1"/>
          <w:szCs w:val="24"/>
          <w:rPrChange w:id="1993" w:author="ZHANGM.H." w:date="2014-12-10T18:55:00Z">
            <w:rPr>
              <w:rFonts w:ascii="Times New Roman" w:hAnsi="Times New Roman" w:cs="Times New Roman"/>
              <w:szCs w:val="24"/>
            </w:rPr>
          </w:rPrChange>
        </w:rPr>
        <w:t xml:space="preserve"> GOES grids over the analysis domain, and then derive</w:t>
      </w:r>
      <w:r w:rsidR="00071F6B" w:rsidRPr="00D43EC8">
        <w:rPr>
          <w:rFonts w:ascii="Times New Roman" w:hAnsi="Times New Roman" w:cs="Times New Roman"/>
          <w:color w:val="000000" w:themeColor="text1"/>
          <w:szCs w:val="24"/>
          <w:rPrChange w:id="1994" w:author="ZHANGM.H." w:date="2014-12-10T18:55:00Z">
            <w:rPr>
              <w:rFonts w:ascii="Times New Roman" w:hAnsi="Times New Roman" w:cs="Times New Roman"/>
              <w:szCs w:val="24"/>
            </w:rPr>
          </w:rPrChange>
        </w:rPr>
        <w:t>s</w:t>
      </w:r>
      <w:r w:rsidRPr="00D43EC8">
        <w:rPr>
          <w:rFonts w:ascii="Times New Roman" w:hAnsi="Times New Roman" w:cs="Times New Roman"/>
          <w:color w:val="000000" w:themeColor="text1"/>
          <w:szCs w:val="24"/>
          <w:rPrChange w:id="1995" w:author="ZHANGM.H." w:date="2014-12-10T18:55:00Z">
            <w:rPr>
              <w:rFonts w:ascii="Times New Roman" w:hAnsi="Times New Roman" w:cs="Times New Roman"/>
              <w:szCs w:val="24"/>
            </w:rPr>
          </w:rPrChange>
        </w:rPr>
        <w:t xml:space="preserve"> the required quantities in each small grid box. If there are actual measurements within the subgrid box, simple arithmetic averaging is used to obtain the subgrid box means. Some variables are </w:t>
      </w:r>
      <w:r w:rsidRPr="00D43EC8">
        <w:rPr>
          <w:rFonts w:ascii="Times New Roman" w:hAnsi="Times New Roman" w:cs="Times New Roman"/>
          <w:color w:val="000000" w:themeColor="text1"/>
          <w:szCs w:val="24"/>
          <w:rPrChange w:id="1996" w:author="ZHANGM.H." w:date="2014-12-10T18:55:00Z">
            <w:rPr>
              <w:rFonts w:ascii="Times New Roman" w:hAnsi="Times New Roman" w:cs="Times New Roman"/>
              <w:szCs w:val="24"/>
            </w:rPr>
          </w:rPrChange>
        </w:rPr>
        <w:lastRenderedPageBreak/>
        <w:t xml:space="preserve">available from several instruments as indicated above. They are merged in the arithmetic averaging process. If there is no actual measurement in the small box, the Barnes scheme (Barnes 1964) is used to fill the missing data. Domain averages of these constraint quantities </w:t>
      </w:r>
      <w:r w:rsidR="00071F6B" w:rsidRPr="00D43EC8">
        <w:rPr>
          <w:rFonts w:ascii="Times New Roman" w:hAnsi="Times New Roman" w:cs="Times New Roman"/>
          <w:color w:val="000000" w:themeColor="text1"/>
          <w:szCs w:val="24"/>
          <w:rPrChange w:id="1997" w:author="ZHANGM.H." w:date="2014-12-10T18:55:00Z">
            <w:rPr>
              <w:rFonts w:ascii="Times New Roman" w:hAnsi="Times New Roman" w:cs="Times New Roman"/>
              <w:szCs w:val="24"/>
            </w:rPr>
          </w:rPrChange>
        </w:rPr>
        <w:t>are</w:t>
      </w:r>
      <w:ins w:id="1998" w:author="Steve Ortega" w:date="2013-10-21T11:02:00Z">
        <w:r w:rsidR="00AC4151" w:rsidRPr="00D43EC8">
          <w:rPr>
            <w:rFonts w:ascii="Times New Roman" w:hAnsi="Times New Roman" w:cs="Times New Roman"/>
            <w:color w:val="000000" w:themeColor="text1"/>
            <w:szCs w:val="24"/>
            <w:rPrChange w:id="1999" w:author="ZHANGM.H." w:date="2014-12-10T18:55:00Z">
              <w:rPr>
                <w:rFonts w:ascii="Times New Roman" w:hAnsi="Times New Roman" w:cs="Times New Roman"/>
                <w:szCs w:val="24"/>
              </w:rPr>
            </w:rPrChange>
          </w:rPr>
          <w:t xml:space="preserve"> </w:t>
        </w:r>
      </w:ins>
      <w:r w:rsidRPr="00D43EC8">
        <w:rPr>
          <w:rFonts w:ascii="Times New Roman" w:hAnsi="Times New Roman" w:cs="Times New Roman"/>
          <w:color w:val="000000" w:themeColor="text1"/>
          <w:szCs w:val="24"/>
          <w:rPrChange w:id="2000" w:author="ZHANGM.H." w:date="2014-12-10T18:55:00Z">
            <w:rPr>
              <w:rFonts w:ascii="Times New Roman" w:hAnsi="Times New Roman" w:cs="Times New Roman"/>
              <w:szCs w:val="24"/>
            </w:rPr>
          </w:rPrChange>
        </w:rPr>
        <w:t>obtained by using values from the 0.5</w:t>
      </w:r>
      <w:r w:rsidRPr="00D43EC8">
        <w:rPr>
          <w:rFonts w:ascii="Times New Roman" w:hAnsi="Times New Roman" w:cs="Times New Roman"/>
          <w:color w:val="000000" w:themeColor="text1"/>
          <w:szCs w:val="24"/>
          <w:vertAlign w:val="superscript"/>
          <w:rPrChange w:id="2001" w:author="ZHANGM.H." w:date="2014-12-10T18:55:00Z">
            <w:rPr>
              <w:rFonts w:ascii="Times New Roman" w:hAnsi="Times New Roman" w:cs="Times New Roman"/>
              <w:szCs w:val="24"/>
              <w:vertAlign w:val="superscript"/>
            </w:rPr>
          </w:rPrChange>
        </w:rPr>
        <w:t>0</w:t>
      </w:r>
      <w:r w:rsidRPr="00D43EC8">
        <w:rPr>
          <w:rFonts w:ascii="Times New Roman" w:hAnsi="Times New Roman" w:cs="Times New Roman"/>
          <w:color w:val="000000" w:themeColor="text1"/>
          <w:szCs w:val="24"/>
          <w:rPrChange w:id="2002" w:author="ZHANGM.H." w:date="2014-12-10T18:55:00Z">
            <w:rPr>
              <w:rFonts w:ascii="Times New Roman" w:hAnsi="Times New Roman" w:cs="Times New Roman"/>
              <w:szCs w:val="24"/>
            </w:rPr>
          </w:rPrChange>
        </w:rPr>
        <w:t xml:space="preserve"> x 0.5</w:t>
      </w:r>
      <w:r w:rsidRPr="00D43EC8">
        <w:rPr>
          <w:rFonts w:ascii="Times New Roman" w:hAnsi="Times New Roman" w:cs="Times New Roman"/>
          <w:color w:val="000000" w:themeColor="text1"/>
          <w:szCs w:val="24"/>
          <w:vertAlign w:val="superscript"/>
          <w:rPrChange w:id="2003" w:author="ZHANGM.H." w:date="2014-12-10T18:55:00Z">
            <w:rPr>
              <w:rFonts w:ascii="Times New Roman" w:hAnsi="Times New Roman" w:cs="Times New Roman"/>
              <w:szCs w:val="24"/>
              <w:vertAlign w:val="superscript"/>
            </w:rPr>
          </w:rPrChange>
        </w:rPr>
        <w:t>0</w:t>
      </w:r>
      <w:r w:rsidRPr="00D43EC8">
        <w:rPr>
          <w:rFonts w:ascii="Times New Roman" w:hAnsi="Times New Roman" w:cs="Times New Roman"/>
          <w:color w:val="000000" w:themeColor="text1"/>
          <w:szCs w:val="24"/>
          <w:rPrChange w:id="2004" w:author="ZHANGM.H." w:date="2014-12-10T18:55:00Z">
            <w:rPr>
              <w:rFonts w:ascii="Times New Roman" w:hAnsi="Times New Roman" w:cs="Times New Roman"/>
              <w:szCs w:val="24"/>
            </w:rPr>
          </w:rPrChange>
        </w:rPr>
        <w:t xml:space="preserve"> grid boxes within the analysis domain.</w:t>
      </w:r>
    </w:p>
    <w:p w14:paraId="0715DFE7" w14:textId="7F3E7D38" w:rsidR="009D46FA" w:rsidRPr="00D43EC8" w:rsidDel="00081E48" w:rsidRDefault="009D46FA">
      <w:pPr>
        <w:spacing w:line="480" w:lineRule="auto"/>
        <w:ind w:firstLine="360"/>
        <w:jc w:val="both"/>
        <w:rPr>
          <w:del w:id="2005" w:author="ZHANGM.H." w:date="2014-12-11T08:39:00Z"/>
          <w:rFonts w:ascii="Times New Roman" w:hAnsi="Times New Roman" w:cs="Times New Roman"/>
          <w:color w:val="000000" w:themeColor="text1"/>
          <w:szCs w:val="24"/>
          <w:rPrChange w:id="2006" w:author="ZHANGM.H." w:date="2014-12-10T18:55:00Z">
            <w:rPr>
              <w:del w:id="2007" w:author="ZHANGM.H." w:date="2014-12-11T08:39:00Z"/>
              <w:rFonts w:ascii="Times New Roman" w:hAnsi="Times New Roman" w:cs="Times New Roman"/>
              <w:szCs w:val="24"/>
            </w:rPr>
          </w:rPrChange>
        </w:rPr>
        <w:pPrChange w:id="2008" w:author="ZHANGM.H." w:date="2014-12-10T18:54:00Z">
          <w:pPr>
            <w:spacing w:line="360" w:lineRule="auto"/>
            <w:ind w:firstLine="360"/>
            <w:jc w:val="center"/>
          </w:pPr>
        </w:pPrChange>
      </w:pPr>
    </w:p>
    <w:p w14:paraId="0207BCE8" w14:textId="391EC397" w:rsidR="0082747E" w:rsidRPr="00D43EC8" w:rsidRDefault="0082747E">
      <w:pPr>
        <w:spacing w:line="480" w:lineRule="auto"/>
        <w:ind w:firstLine="360"/>
        <w:jc w:val="both"/>
        <w:rPr>
          <w:rFonts w:ascii="Times New Roman" w:hAnsi="Times New Roman" w:cs="Times New Roman"/>
          <w:color w:val="000000" w:themeColor="text1"/>
          <w:szCs w:val="24"/>
          <w:rPrChange w:id="2009" w:author="ZHANGM.H." w:date="2014-12-10T18:55:00Z">
            <w:rPr>
              <w:rFonts w:ascii="Times New Roman" w:hAnsi="Times New Roman" w:cs="Times New Roman"/>
              <w:szCs w:val="24"/>
            </w:rPr>
          </w:rPrChange>
        </w:rPr>
        <w:pPrChange w:id="2010" w:author="ZHANGM.H." w:date="2014-12-10T18:54:00Z">
          <w:pPr>
            <w:spacing w:line="360" w:lineRule="auto"/>
            <w:ind w:firstLine="360"/>
            <w:jc w:val="center"/>
          </w:pPr>
        </w:pPrChange>
      </w:pPr>
      <w:r w:rsidRPr="00D43EC8">
        <w:rPr>
          <w:rFonts w:ascii="Times New Roman" w:hAnsi="Times New Roman" w:cs="Times New Roman"/>
          <w:noProof/>
          <w:color w:val="000000" w:themeColor="text1"/>
          <w:szCs w:val="24"/>
          <w:lang w:eastAsia="zh-CN"/>
          <w:rPrChange w:id="2011">
            <w:rPr>
              <w:noProof/>
              <w:lang w:eastAsia="zh-CN"/>
            </w:rPr>
          </w:rPrChange>
        </w:rPr>
        <w:drawing>
          <wp:inline distT="0" distB="0" distL="0" distR="0" wp14:anchorId="6C424A33" wp14:editId="634E41EB">
            <wp:extent cx="4610309" cy="4479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4610309" cy="4479290"/>
                    </a:xfrm>
                    <a:prstGeom prst="rect">
                      <a:avLst/>
                    </a:prstGeom>
                  </pic:spPr>
                </pic:pic>
              </a:graphicData>
            </a:graphic>
          </wp:inline>
        </w:drawing>
      </w:r>
    </w:p>
    <w:p w14:paraId="76FDA7AC" w14:textId="7B236141" w:rsidR="00373D4A" w:rsidRPr="00D43EC8" w:rsidDel="00DE0DD7" w:rsidRDefault="009D46FA" w:rsidP="00081E48">
      <w:pPr>
        <w:pStyle w:val="NormalWeb"/>
        <w:spacing w:before="0" w:beforeAutospacing="0" w:after="200"/>
        <w:ind w:firstLine="360"/>
        <w:jc w:val="both"/>
        <w:rPr>
          <w:del w:id="2012" w:author="ZHANGM.H." w:date="2014-12-10T13:47:00Z"/>
          <w:rFonts w:ascii="Times New Roman" w:hAnsi="Times New Roman"/>
          <w:color w:val="000000" w:themeColor="text1"/>
          <w:sz w:val="24"/>
          <w:szCs w:val="24"/>
          <w:rPrChange w:id="2013" w:author="ZHANGM.H." w:date="2014-12-10T18:55:00Z">
            <w:rPr>
              <w:del w:id="2014" w:author="ZHANGM.H." w:date="2014-12-10T13:47:00Z"/>
              <w:rFonts w:ascii="Times New Roman" w:hAnsi="Times New Roman"/>
              <w:sz w:val="24"/>
              <w:szCs w:val="24"/>
            </w:rPr>
          </w:rPrChange>
        </w:rPr>
        <w:pPrChange w:id="2015" w:author="ZHANGM.H." w:date="2014-12-11T08:37:00Z">
          <w:pPr>
            <w:pStyle w:val="NormalWeb"/>
            <w:spacing w:before="0" w:beforeAutospacing="0" w:after="200" w:line="360" w:lineRule="auto"/>
            <w:ind w:firstLine="360"/>
          </w:pPr>
        </w:pPrChange>
      </w:pPr>
      <w:r w:rsidRPr="00D43EC8">
        <w:rPr>
          <w:rFonts w:ascii="Times New Roman" w:hAnsi="Times New Roman"/>
          <w:color w:val="000000" w:themeColor="text1"/>
          <w:sz w:val="24"/>
          <w:szCs w:val="24"/>
          <w:rPrChange w:id="2016" w:author="ZHANGM.H." w:date="2014-12-10T18:55:00Z">
            <w:rPr>
              <w:rFonts w:ascii="Times New Roman" w:hAnsi="Times New Roman"/>
              <w:szCs w:val="24"/>
            </w:rPr>
          </w:rPrChange>
        </w:rPr>
        <w:t xml:space="preserve">Figure X1. </w:t>
      </w:r>
      <w:proofErr w:type="gramStart"/>
      <w:r w:rsidRPr="00D43EC8">
        <w:rPr>
          <w:rFonts w:ascii="Times New Roman" w:hAnsi="Times New Roman"/>
          <w:color w:val="000000" w:themeColor="text1"/>
          <w:sz w:val="24"/>
          <w:szCs w:val="24"/>
          <w:rPrChange w:id="2017" w:author="ZHANGM.H." w:date="2014-12-10T18:55:00Z">
            <w:rPr>
              <w:rFonts w:ascii="Times New Roman" w:hAnsi="Times New Roman"/>
              <w:szCs w:val="24"/>
            </w:rPr>
          </w:rPrChange>
        </w:rPr>
        <w:t>Locations of the ARM upper-air data streams and the analysis grid points</w:t>
      </w:r>
      <w:ins w:id="2018" w:author="ZHANGM.H." w:date="2014-12-08T18:21:00Z">
        <w:r w:rsidR="00373D4A" w:rsidRPr="00D43EC8">
          <w:rPr>
            <w:rFonts w:ascii="Times New Roman" w:hAnsi="Times New Roman"/>
            <w:color w:val="000000" w:themeColor="text1"/>
            <w:szCs w:val="24"/>
            <w:rPrChange w:id="2019" w:author="ZHANGM.H." w:date="2014-12-10T18:55:00Z">
              <w:rPr>
                <w:rFonts w:ascii="Times New Roman" w:hAnsi="Times New Roman"/>
                <w:szCs w:val="24"/>
              </w:rPr>
            </w:rPrChange>
          </w:rPr>
          <w:t xml:space="preserve"> at the SGP in the July 1997 IOP</w:t>
        </w:r>
      </w:ins>
      <w:r w:rsidRPr="00D43EC8">
        <w:rPr>
          <w:rFonts w:ascii="Times New Roman" w:hAnsi="Times New Roman"/>
          <w:color w:val="000000" w:themeColor="text1"/>
          <w:sz w:val="24"/>
          <w:szCs w:val="24"/>
          <w:rPrChange w:id="2020" w:author="ZHANGM.H." w:date="2014-12-10T18:55:00Z">
            <w:rPr>
              <w:rFonts w:ascii="Times New Roman" w:hAnsi="Times New Roman"/>
              <w:szCs w:val="24"/>
            </w:rPr>
          </w:rPrChange>
        </w:rPr>
        <w:t>.</w:t>
      </w:r>
      <w:proofErr w:type="gramEnd"/>
      <w:r w:rsidRPr="00D43EC8">
        <w:rPr>
          <w:rFonts w:ascii="Times New Roman" w:hAnsi="Times New Roman"/>
          <w:color w:val="000000" w:themeColor="text1"/>
          <w:sz w:val="24"/>
          <w:szCs w:val="24"/>
          <w:rPrChange w:id="2021" w:author="ZHANGM.H." w:date="2014-12-10T18:55:00Z">
            <w:rPr>
              <w:rFonts w:ascii="Times New Roman" w:hAnsi="Times New Roman"/>
              <w:szCs w:val="24"/>
            </w:rPr>
          </w:rPrChange>
        </w:rPr>
        <w:t xml:space="preserve"> (a) </w:t>
      </w:r>
      <w:proofErr w:type="gramStart"/>
      <w:r w:rsidRPr="00D43EC8">
        <w:rPr>
          <w:rFonts w:ascii="Times New Roman" w:hAnsi="Times New Roman"/>
          <w:color w:val="000000" w:themeColor="text1"/>
          <w:sz w:val="24"/>
          <w:szCs w:val="24"/>
          <w:rPrChange w:id="2022" w:author="ZHANGM.H." w:date="2014-12-10T18:55:00Z">
            <w:rPr>
              <w:rFonts w:ascii="Times New Roman" w:hAnsi="Times New Roman"/>
              <w:szCs w:val="24"/>
            </w:rPr>
          </w:rPrChange>
        </w:rPr>
        <w:t>sounding</w:t>
      </w:r>
      <w:proofErr w:type="gramEnd"/>
      <w:r w:rsidRPr="00D43EC8">
        <w:rPr>
          <w:rFonts w:ascii="Times New Roman" w:hAnsi="Times New Roman"/>
          <w:color w:val="000000" w:themeColor="text1"/>
          <w:sz w:val="24"/>
          <w:szCs w:val="24"/>
          <w:rPrChange w:id="2023" w:author="ZHANGM.H." w:date="2014-12-10T18:55:00Z">
            <w:rPr>
              <w:rFonts w:ascii="Times New Roman" w:hAnsi="Times New Roman"/>
              <w:szCs w:val="24"/>
            </w:rPr>
          </w:rPrChange>
        </w:rPr>
        <w:t xml:space="preserve"> stations</w:t>
      </w:r>
      <w:r w:rsidR="0082747E" w:rsidRPr="00D43EC8">
        <w:rPr>
          <w:rFonts w:ascii="Times New Roman" w:hAnsi="Times New Roman"/>
          <w:color w:val="000000" w:themeColor="text1"/>
          <w:sz w:val="24"/>
          <w:szCs w:val="24"/>
          <w:rPrChange w:id="2024" w:author="ZHANGM.H." w:date="2014-12-10T18:55:00Z">
            <w:rPr>
              <w:rFonts w:ascii="Times New Roman" w:hAnsi="Times New Roman"/>
              <w:sz w:val="22"/>
              <w:szCs w:val="22"/>
            </w:rPr>
          </w:rPrChange>
        </w:rPr>
        <w:t xml:space="preserve"> (red cicle)</w:t>
      </w:r>
      <w:r w:rsidRPr="00D43EC8">
        <w:rPr>
          <w:rFonts w:ascii="Times New Roman" w:hAnsi="Times New Roman"/>
          <w:color w:val="000000" w:themeColor="text1"/>
          <w:sz w:val="24"/>
          <w:szCs w:val="24"/>
          <w:rPrChange w:id="2025" w:author="ZHANGM.H." w:date="2014-12-10T18:55:00Z">
            <w:rPr>
              <w:rFonts w:ascii="Times New Roman" w:hAnsi="Times New Roman"/>
              <w:sz w:val="22"/>
              <w:szCs w:val="22"/>
            </w:rPr>
          </w:rPrChange>
        </w:rPr>
        <w:t xml:space="preserve">, </w:t>
      </w:r>
      <w:r w:rsidR="0082747E" w:rsidRPr="00D43EC8">
        <w:rPr>
          <w:rFonts w:ascii="Times New Roman" w:hAnsi="Times New Roman"/>
          <w:color w:val="000000" w:themeColor="text1"/>
          <w:sz w:val="24"/>
          <w:szCs w:val="24"/>
          <w:rPrChange w:id="2026" w:author="ZHANGM.H." w:date="2014-12-10T18:55:00Z">
            <w:rPr>
              <w:rFonts w:ascii="Times New Roman" w:hAnsi="Times New Roman"/>
              <w:sz w:val="22"/>
              <w:szCs w:val="22"/>
            </w:rPr>
          </w:rPrChange>
        </w:rPr>
        <w:t xml:space="preserve">wind profilers (blue crosses), and final analysis grids (green </w:t>
      </w:r>
      <w:del w:id="2027" w:author="ZHANGM.H." w:date="2014-12-07T03:56:00Z">
        <w:r w:rsidR="0082747E" w:rsidRPr="00D43EC8" w:rsidDel="00EE4188">
          <w:rPr>
            <w:rFonts w:ascii="Times New Roman" w:hAnsi="Times New Roman"/>
            <w:color w:val="000000" w:themeColor="text1"/>
            <w:sz w:val="24"/>
            <w:szCs w:val="24"/>
            <w:rPrChange w:id="2028" w:author="ZHANGM.H." w:date="2014-12-10T18:55:00Z">
              <w:rPr>
                <w:rFonts w:ascii="Times New Roman" w:hAnsi="Times New Roman"/>
                <w:sz w:val="22"/>
                <w:szCs w:val="22"/>
              </w:rPr>
            </w:rPrChange>
          </w:rPr>
          <w:delText>circiles</w:delText>
        </w:r>
      </w:del>
      <w:ins w:id="2029" w:author="ZHANGM.H." w:date="2014-12-07T03:56:00Z">
        <w:r w:rsidR="00EE4188" w:rsidRPr="00D43EC8">
          <w:rPr>
            <w:rFonts w:ascii="Times New Roman" w:hAnsi="Times New Roman"/>
            <w:color w:val="000000" w:themeColor="text1"/>
            <w:sz w:val="24"/>
            <w:szCs w:val="24"/>
            <w:rPrChange w:id="2030" w:author="ZHANGM.H." w:date="2014-12-10T18:55:00Z">
              <w:rPr>
                <w:rFonts w:ascii="Times New Roman" w:hAnsi="Times New Roman"/>
                <w:sz w:val="22"/>
                <w:szCs w:val="22"/>
              </w:rPr>
            </w:rPrChange>
          </w:rPr>
          <w:t>circles</w:t>
        </w:r>
      </w:ins>
      <w:r w:rsidR="0082747E" w:rsidRPr="00D43EC8">
        <w:rPr>
          <w:rFonts w:ascii="Times New Roman" w:hAnsi="Times New Roman"/>
          <w:color w:val="000000" w:themeColor="text1"/>
          <w:sz w:val="24"/>
          <w:szCs w:val="24"/>
          <w:rPrChange w:id="2031" w:author="ZHANGM.H." w:date="2014-12-10T18:55:00Z">
            <w:rPr>
              <w:rFonts w:ascii="Times New Roman" w:hAnsi="Times New Roman"/>
              <w:sz w:val="22"/>
              <w:szCs w:val="22"/>
            </w:rPr>
          </w:rPrChange>
        </w:rPr>
        <w:t xml:space="preserve">). </w:t>
      </w:r>
      <w:r w:rsidRPr="00D43EC8">
        <w:rPr>
          <w:rFonts w:ascii="Times New Roman" w:hAnsi="Times New Roman"/>
          <w:color w:val="000000" w:themeColor="text1"/>
          <w:sz w:val="24"/>
          <w:szCs w:val="24"/>
          <w:rPrChange w:id="2032" w:author="ZHANGM.H." w:date="2014-12-10T18:55:00Z">
            <w:rPr>
              <w:rFonts w:ascii="Times New Roman" w:hAnsi="Times New Roman"/>
              <w:sz w:val="22"/>
              <w:szCs w:val="22"/>
            </w:rPr>
          </w:rPrChange>
        </w:rPr>
        <w:t xml:space="preserve">(b) RUC grids overlaid on other grids. </w:t>
      </w:r>
      <w:r w:rsidR="0082747E" w:rsidRPr="00D43EC8">
        <w:rPr>
          <w:rFonts w:ascii="Times New Roman" w:hAnsi="Times New Roman"/>
          <w:color w:val="000000" w:themeColor="text1"/>
          <w:sz w:val="24"/>
          <w:szCs w:val="24"/>
          <w:rPrChange w:id="2033" w:author="ZHANGM.H." w:date="2014-12-10T18:55:00Z">
            <w:rPr>
              <w:rFonts w:ascii="Times New Roman" w:hAnsi="Times New Roman"/>
              <w:sz w:val="22"/>
              <w:szCs w:val="22"/>
            </w:rPr>
          </w:rPrChange>
        </w:rPr>
        <w:t>(c) ARM surface data streams (see text for complete instrument names).  (d) GOES grids over the analysis domain. (Adapted from Zhang et al. 2001)</w:t>
      </w:r>
    </w:p>
    <w:p w14:paraId="1756E17E" w14:textId="096C251F" w:rsidR="00DE0DD7" w:rsidRPr="00D43EC8" w:rsidRDefault="0082747E">
      <w:pPr>
        <w:spacing w:line="480" w:lineRule="auto"/>
        <w:jc w:val="both"/>
        <w:rPr>
          <w:ins w:id="2034" w:author="ZHANGM.H." w:date="2014-12-10T13:47:00Z"/>
          <w:rFonts w:ascii="Times New Roman" w:hAnsi="Times New Roman" w:cs="Times New Roman"/>
          <w:color w:val="000000" w:themeColor="text1"/>
          <w:szCs w:val="24"/>
        </w:rPr>
        <w:pPrChange w:id="2035" w:author="ZHANGM.H." w:date="2014-12-10T18:54:00Z">
          <w:pPr>
            <w:autoSpaceDE w:val="0"/>
            <w:autoSpaceDN w:val="0"/>
            <w:adjustRightInd w:val="0"/>
            <w:spacing w:line="480" w:lineRule="auto"/>
            <w:ind w:firstLine="360"/>
            <w:jc w:val="both"/>
          </w:pPr>
        </w:pPrChange>
      </w:pPr>
      <w:del w:id="2036" w:author="ZHANGM.H." w:date="2014-12-10T13:47:00Z">
        <w:r w:rsidRPr="00D43EC8" w:rsidDel="00DE0DD7">
          <w:rPr>
            <w:rFonts w:ascii="Times New Roman" w:hAnsi="Times New Roman" w:cs="Times New Roman"/>
            <w:color w:val="000000" w:themeColor="text1"/>
            <w:szCs w:val="24"/>
            <w:rPrChange w:id="2037" w:author="ZHANGM.H." w:date="2014-12-10T18:55:00Z">
              <w:rPr>
                <w:rFonts w:ascii="Times New Roman" w:hAnsi="Times New Roman" w:cs="Times New Roman"/>
                <w:szCs w:val="24"/>
              </w:rPr>
            </w:rPrChange>
          </w:rPr>
          <w:delText xml:space="preserve"> </w:delText>
        </w:r>
      </w:del>
      <w:ins w:id="2038" w:author="ZHANGM.H." w:date="2014-12-10T20:32:00Z">
        <w:r w:rsidR="00437408">
          <w:rPr>
            <w:rFonts w:ascii="Times New Roman" w:hAnsi="Times New Roman" w:cs="Times New Roman"/>
            <w:color w:val="000000" w:themeColor="text1"/>
            <w:szCs w:val="24"/>
          </w:rPr>
          <w:t xml:space="preserve"> </w:t>
        </w:r>
      </w:ins>
      <w:ins w:id="2039" w:author="ZHANGM.H." w:date="2014-12-10T20:33:00Z">
        <w:r w:rsidR="00437408">
          <w:rPr>
            <w:rFonts w:ascii="Times New Roman" w:hAnsi="Times New Roman" w:cs="Times New Roman"/>
            <w:color w:val="000000" w:themeColor="text1"/>
            <w:szCs w:val="24"/>
          </w:rPr>
          <w:t xml:space="preserve"> </w:t>
        </w:r>
      </w:ins>
    </w:p>
    <w:p w14:paraId="09B57AD1" w14:textId="0AA2E856" w:rsidR="009C0B57" w:rsidRPr="00A8105A" w:rsidDel="00373D4A" w:rsidRDefault="00373D4A">
      <w:pPr>
        <w:spacing w:line="480" w:lineRule="auto"/>
        <w:ind w:firstLine="360"/>
        <w:jc w:val="both"/>
        <w:rPr>
          <w:del w:id="2040" w:author="ZHANGM.H." w:date="2014-12-08T18:23:00Z"/>
          <w:rFonts w:ascii="Times New Roman" w:hAnsi="Times New Roman" w:cs="Times New Roman"/>
          <w:color w:val="000000" w:themeColor="text1"/>
          <w:szCs w:val="24"/>
          <w:rPrChange w:id="2041" w:author="ZHANGM.H." w:date="2014-12-10T20:37:00Z">
            <w:rPr>
              <w:del w:id="2042" w:author="ZHANGM.H." w:date="2014-12-08T18:23:00Z"/>
              <w:rFonts w:ascii="Times New Roman" w:hAnsi="Times New Roman" w:cs="Times New Roman"/>
              <w:szCs w:val="24"/>
            </w:rPr>
          </w:rPrChange>
        </w:rPr>
        <w:pPrChange w:id="2043" w:author="ZHANGM.H." w:date="2014-12-10T18:54:00Z">
          <w:pPr>
            <w:autoSpaceDE w:val="0"/>
            <w:autoSpaceDN w:val="0"/>
            <w:adjustRightInd w:val="0"/>
            <w:spacing w:line="480" w:lineRule="auto"/>
            <w:ind w:firstLine="360"/>
            <w:jc w:val="both"/>
          </w:pPr>
        </w:pPrChange>
      </w:pPr>
      <w:ins w:id="2044" w:author="ZHANGM.H." w:date="2014-12-08T18:29:00Z">
        <w:r w:rsidRPr="00A8105A">
          <w:rPr>
            <w:rFonts w:ascii="Times New Roman" w:hAnsi="Times New Roman" w:cs="Times New Roman"/>
            <w:color w:val="000000" w:themeColor="text1"/>
            <w:szCs w:val="24"/>
            <w:rPrChange w:id="2045" w:author="ZHANGM.H." w:date="2014-12-10T20:37:00Z">
              <w:rPr>
                <w:rFonts w:ascii="Times New Roman" w:hAnsi="Times New Roman" w:cs="Times New Roman"/>
                <w:szCs w:val="24"/>
              </w:rPr>
            </w:rPrChange>
          </w:rPr>
          <w:lastRenderedPageBreak/>
          <w:t>To</w:t>
        </w:r>
      </w:ins>
      <w:ins w:id="2046" w:author="ZHANGM.H." w:date="2014-12-07T05:25:00Z">
        <w:r w:rsidR="009C0B57" w:rsidRPr="00A8105A">
          <w:rPr>
            <w:rFonts w:ascii="Times New Roman" w:hAnsi="Times New Roman" w:cs="Times New Roman"/>
            <w:color w:val="000000" w:themeColor="text1"/>
            <w:szCs w:val="24"/>
            <w:rPrChange w:id="2047" w:author="ZHANGM.H." w:date="2014-12-10T20:37:00Z">
              <w:rPr>
                <w:rFonts w:ascii="Times New Roman" w:hAnsi="Times New Roman" w:cs="Times New Roman"/>
                <w:szCs w:val="24"/>
              </w:rPr>
            </w:rPrChange>
          </w:rPr>
          <w:t xml:space="preserve"> enable SCM research</w:t>
        </w:r>
      </w:ins>
      <w:ins w:id="2048" w:author="ZHANGM.H." w:date="2014-12-08T18:29:00Z">
        <w:r w:rsidRPr="00A8105A">
          <w:rPr>
            <w:rFonts w:ascii="Times New Roman" w:hAnsi="Times New Roman" w:cs="Times New Roman"/>
            <w:color w:val="000000" w:themeColor="text1"/>
            <w:szCs w:val="24"/>
            <w:rPrChange w:id="2049" w:author="ZHANGM.H." w:date="2014-12-10T20:37:00Z">
              <w:rPr>
                <w:rFonts w:ascii="Times New Roman" w:hAnsi="Times New Roman" w:cs="Times New Roman"/>
                <w:szCs w:val="24"/>
              </w:rPr>
            </w:rPrChange>
          </w:rPr>
          <w:t xml:space="preserve"> beyond IOPs with coordinated balloon soundings</w:t>
        </w:r>
      </w:ins>
      <w:ins w:id="2050" w:author="ZHANGM.H." w:date="2014-12-07T05:25:00Z">
        <w:r w:rsidR="009C0B57" w:rsidRPr="00A8105A">
          <w:rPr>
            <w:rFonts w:ascii="Times New Roman" w:hAnsi="Times New Roman" w:cs="Times New Roman"/>
            <w:color w:val="000000" w:themeColor="text1"/>
            <w:szCs w:val="24"/>
            <w:rPrChange w:id="2051" w:author="ZHANGM.H." w:date="2014-12-10T20:37:00Z">
              <w:rPr>
                <w:rFonts w:ascii="Times New Roman" w:hAnsi="Times New Roman" w:cs="Times New Roman"/>
                <w:szCs w:val="24"/>
              </w:rPr>
            </w:rPrChange>
          </w:rPr>
          <w:t xml:space="preserve">, ARM also used </w:t>
        </w:r>
      </w:ins>
      <w:ins w:id="2052" w:author="ZHANGM.H." w:date="2014-12-07T05:26:00Z">
        <w:r w:rsidR="009C0B57" w:rsidRPr="00A8105A">
          <w:rPr>
            <w:rFonts w:ascii="Times New Roman" w:hAnsi="Times New Roman" w:cs="Times New Roman"/>
            <w:color w:val="000000" w:themeColor="text1"/>
            <w:szCs w:val="24"/>
            <w:rPrChange w:id="2053" w:author="ZHANGM.H." w:date="2014-12-10T20:37:00Z">
              <w:rPr>
                <w:rFonts w:ascii="Times New Roman" w:hAnsi="Times New Roman" w:cs="Times New Roman"/>
                <w:szCs w:val="24"/>
              </w:rPr>
            </w:rPrChange>
          </w:rPr>
          <w:t>hourly operational analysis of atmospheric fields as input to the constrained variational analysis to de</w:t>
        </w:r>
        <w:r w:rsidRPr="00A8105A">
          <w:rPr>
            <w:rFonts w:ascii="Times New Roman" w:hAnsi="Times New Roman" w:cs="Times New Roman"/>
            <w:color w:val="000000" w:themeColor="text1"/>
            <w:szCs w:val="24"/>
            <w:rPrChange w:id="2054" w:author="ZHANGM.H." w:date="2014-12-10T20:37:00Z">
              <w:rPr>
                <w:rFonts w:ascii="Times New Roman" w:hAnsi="Times New Roman" w:cs="Times New Roman"/>
                <w:szCs w:val="24"/>
              </w:rPr>
            </w:rPrChange>
          </w:rPr>
          <w:t>rive</w:t>
        </w:r>
        <w:r w:rsidR="009C0B57" w:rsidRPr="00A8105A">
          <w:rPr>
            <w:rFonts w:ascii="Times New Roman" w:hAnsi="Times New Roman" w:cs="Times New Roman"/>
            <w:color w:val="000000" w:themeColor="text1"/>
            <w:szCs w:val="24"/>
            <w:rPrChange w:id="2055" w:author="ZHANGM.H." w:date="2014-12-10T20:37:00Z">
              <w:rPr>
                <w:rFonts w:ascii="Times New Roman" w:hAnsi="Times New Roman" w:cs="Times New Roman"/>
                <w:szCs w:val="24"/>
              </w:rPr>
            </w:rPrChange>
          </w:rPr>
          <w:t xml:space="preserve"> </w:t>
        </w:r>
      </w:ins>
      <w:moveToRangeStart w:id="2056" w:author="ZHANGM.H." w:date="2014-12-07T05:20:00Z" w:name="move405692946"/>
      <w:moveTo w:id="2057" w:author="ZHANGM.H." w:date="2014-12-07T05:20:00Z">
        <w:del w:id="2058" w:author="ZHANGM.H." w:date="2014-12-07T05:20:00Z">
          <w:r w:rsidR="009C0B57" w:rsidRPr="00A8105A" w:rsidDel="009C0B57">
            <w:rPr>
              <w:rFonts w:ascii="Times New Roman" w:hAnsi="Times New Roman" w:cs="Times New Roman"/>
              <w:color w:val="000000" w:themeColor="text1"/>
              <w:szCs w:val="24"/>
              <w:rPrChange w:id="2059" w:author="ZHANGM.H." w:date="2014-12-10T20:37:00Z">
                <w:rPr>
                  <w:rFonts w:ascii="Times New Roman" w:hAnsi="Times New Roman" w:cs="Times New Roman"/>
                  <w:szCs w:val="24"/>
                </w:rPr>
              </w:rPrChange>
            </w:rPr>
            <w:delText>In addition to the analysis for  Intensive Observational Periods (IOP)</w:delText>
          </w:r>
        </w:del>
        <w:del w:id="2060" w:author="ZHANGM.H." w:date="2014-12-07T05:27:00Z">
          <w:r w:rsidR="009C0B57" w:rsidRPr="00A8105A" w:rsidDel="009C0B57">
            <w:rPr>
              <w:rFonts w:ascii="Times New Roman" w:hAnsi="Times New Roman" w:cs="Times New Roman"/>
              <w:color w:val="000000" w:themeColor="text1"/>
              <w:szCs w:val="24"/>
              <w:rPrChange w:id="2061" w:author="ZHANGM.H." w:date="2014-12-10T20:37:00Z">
                <w:rPr>
                  <w:rFonts w:ascii="Times New Roman" w:hAnsi="Times New Roman" w:cs="Times New Roman"/>
                  <w:szCs w:val="24"/>
                </w:rPr>
              </w:rPrChange>
            </w:rPr>
            <w:delText xml:space="preserve">, ARM also developed </w:delText>
          </w:r>
        </w:del>
        <w:r w:rsidR="009C0B57" w:rsidRPr="00A8105A">
          <w:rPr>
            <w:rFonts w:ascii="Times New Roman" w:hAnsi="Times New Roman" w:cs="Times New Roman"/>
            <w:color w:val="000000" w:themeColor="text1"/>
            <w:szCs w:val="24"/>
            <w:rPrChange w:id="2062" w:author="ZHANGM.H." w:date="2014-12-10T20:37:00Z">
              <w:rPr>
                <w:rFonts w:ascii="Times New Roman" w:hAnsi="Times New Roman" w:cs="Times New Roman"/>
                <w:szCs w:val="24"/>
              </w:rPr>
            </w:rPrChange>
          </w:rPr>
          <w:t xml:space="preserve">the </w:t>
        </w:r>
      </w:moveTo>
      <w:ins w:id="2063" w:author="ZHANGM.H." w:date="2014-12-08T18:30:00Z">
        <w:r w:rsidRPr="00A8105A">
          <w:rPr>
            <w:rFonts w:ascii="Times New Roman" w:hAnsi="Times New Roman" w:cs="Times New Roman"/>
            <w:color w:val="000000" w:themeColor="text1"/>
            <w:szCs w:val="24"/>
            <w:rPrChange w:id="2064" w:author="ZHANGM.H." w:date="2014-12-10T20:37:00Z">
              <w:rPr>
                <w:rFonts w:ascii="Times New Roman" w:hAnsi="Times New Roman" w:cs="Times New Roman"/>
                <w:szCs w:val="24"/>
              </w:rPr>
            </w:rPrChange>
          </w:rPr>
          <w:t xml:space="preserve">so-called </w:t>
        </w:r>
      </w:ins>
      <w:moveTo w:id="2065" w:author="ZHANGM.H." w:date="2014-12-07T05:20:00Z">
        <w:r w:rsidR="009C0B57" w:rsidRPr="00A8105A">
          <w:rPr>
            <w:rFonts w:ascii="Times New Roman" w:hAnsi="Times New Roman" w:cs="Times New Roman"/>
            <w:color w:val="000000" w:themeColor="text1"/>
            <w:szCs w:val="24"/>
            <w:rPrChange w:id="2066" w:author="ZHANGM.H." w:date="2014-12-10T20:37:00Z">
              <w:rPr>
                <w:rFonts w:ascii="Times New Roman" w:hAnsi="Times New Roman" w:cs="Times New Roman"/>
                <w:szCs w:val="24"/>
              </w:rPr>
            </w:rPrChange>
          </w:rPr>
          <w:t>continuous forcing data</w:t>
        </w:r>
      </w:moveTo>
      <w:ins w:id="2067" w:author="ZHANGM.H." w:date="2014-12-07T05:28:00Z">
        <w:r w:rsidR="0045309F" w:rsidRPr="00A8105A">
          <w:rPr>
            <w:rFonts w:ascii="Times New Roman" w:hAnsi="Times New Roman" w:cs="Times New Roman"/>
            <w:color w:val="000000" w:themeColor="text1"/>
            <w:szCs w:val="24"/>
            <w:rPrChange w:id="2068" w:author="ZHANGM.H." w:date="2014-12-10T20:37:00Z">
              <w:rPr>
                <w:rFonts w:ascii="Times New Roman" w:hAnsi="Times New Roman" w:cs="Times New Roman"/>
                <w:szCs w:val="24"/>
              </w:rPr>
            </w:rPrChange>
          </w:rPr>
          <w:t xml:space="preserve"> (</w:t>
        </w:r>
        <w:proofErr w:type="spellStart"/>
        <w:r w:rsidR="0045309F" w:rsidRPr="00A8105A">
          <w:rPr>
            <w:rFonts w:ascii="Times New Roman" w:hAnsi="Times New Roman" w:cs="Times New Roman"/>
            <w:color w:val="000000" w:themeColor="text1"/>
            <w:szCs w:val="24"/>
            <w:rPrChange w:id="2069" w:author="ZHANGM.H." w:date="2014-12-10T20:37:00Z">
              <w:rPr>
                <w:rFonts w:ascii="Times New Roman" w:hAnsi="Times New Roman" w:cs="Times New Roman"/>
                <w:szCs w:val="24"/>
              </w:rPr>
            </w:rPrChange>
          </w:rPr>
          <w:t>Xie</w:t>
        </w:r>
        <w:proofErr w:type="spellEnd"/>
        <w:r w:rsidR="0045309F" w:rsidRPr="00A8105A">
          <w:rPr>
            <w:rFonts w:ascii="Times New Roman" w:hAnsi="Times New Roman" w:cs="Times New Roman"/>
            <w:color w:val="000000" w:themeColor="text1"/>
            <w:szCs w:val="24"/>
            <w:rPrChange w:id="2070" w:author="ZHANGM.H." w:date="2014-12-10T20:37:00Z">
              <w:rPr>
                <w:rFonts w:ascii="Times New Roman" w:hAnsi="Times New Roman" w:cs="Times New Roman"/>
                <w:szCs w:val="24"/>
              </w:rPr>
            </w:rPrChange>
          </w:rPr>
          <w:t xml:space="preserve"> et al. 2004)</w:t>
        </w:r>
      </w:ins>
      <w:ins w:id="2071" w:author="ZHANGM.H." w:date="2014-12-07T05:27:00Z">
        <w:r w:rsidR="009C0B57" w:rsidRPr="00A8105A">
          <w:rPr>
            <w:rFonts w:ascii="Times New Roman" w:hAnsi="Times New Roman" w:cs="Times New Roman"/>
            <w:color w:val="000000" w:themeColor="text1"/>
            <w:szCs w:val="24"/>
            <w:rPrChange w:id="2072" w:author="ZHANGM.H." w:date="2014-12-10T20:37:00Z">
              <w:rPr>
                <w:rFonts w:ascii="Times New Roman" w:hAnsi="Times New Roman" w:cs="Times New Roman"/>
                <w:szCs w:val="24"/>
              </w:rPr>
            </w:rPrChange>
          </w:rPr>
          <w:t xml:space="preserve">. </w:t>
        </w:r>
      </w:ins>
      <w:moveTo w:id="2073" w:author="ZHANGM.H." w:date="2014-12-07T05:20:00Z">
        <w:del w:id="2074" w:author="ZHANGM.H." w:date="2014-12-07T05:27:00Z">
          <w:r w:rsidR="009C0B57" w:rsidRPr="00A8105A" w:rsidDel="009C0B57">
            <w:rPr>
              <w:rFonts w:ascii="Times New Roman" w:hAnsi="Times New Roman" w:cs="Times New Roman"/>
              <w:color w:val="000000" w:themeColor="text1"/>
              <w:szCs w:val="24"/>
              <w:rPrChange w:id="2075" w:author="ZHANGM.H." w:date="2014-12-10T20:37:00Z">
                <w:rPr>
                  <w:rFonts w:ascii="Times New Roman" w:hAnsi="Times New Roman" w:cs="Times New Roman"/>
                  <w:szCs w:val="24"/>
                </w:rPr>
              </w:rPrChange>
            </w:rPr>
            <w:delText xml:space="preserve"> in which the initial guess fields in the cost function of Equation (10) were entirely from hourly </w:delText>
          </w:r>
        </w:del>
      </w:moveTo>
      <w:ins w:id="2076" w:author="ZHANGM.H." w:date="2014-12-07T05:28:00Z">
        <w:r w:rsidR="009C0B57" w:rsidRPr="00A8105A">
          <w:rPr>
            <w:rFonts w:ascii="Times New Roman" w:hAnsi="Times New Roman" w:cs="Times New Roman"/>
            <w:color w:val="000000" w:themeColor="text1"/>
            <w:szCs w:val="24"/>
            <w:rPrChange w:id="2077" w:author="ZHANGM.H." w:date="2014-12-10T20:37:00Z">
              <w:rPr>
                <w:rFonts w:ascii="Times New Roman" w:hAnsi="Times New Roman" w:cs="Times New Roman"/>
                <w:szCs w:val="24"/>
              </w:rPr>
            </w:rPrChange>
          </w:rPr>
          <w:t xml:space="preserve">The </w:t>
        </w:r>
      </w:ins>
      <w:moveTo w:id="2078" w:author="ZHANGM.H." w:date="2014-12-07T05:20:00Z">
        <w:del w:id="2079" w:author="ZHANGM.H." w:date="2014-12-07T05:27:00Z">
          <w:r w:rsidR="009C0B57" w:rsidRPr="00A8105A" w:rsidDel="009C0B57">
            <w:rPr>
              <w:rFonts w:ascii="Times New Roman" w:hAnsi="Times New Roman" w:cs="Times New Roman"/>
              <w:color w:val="000000" w:themeColor="text1"/>
              <w:szCs w:val="24"/>
              <w:rPrChange w:id="2080" w:author="ZHANGM.H." w:date="2014-12-10T20:37:00Z">
                <w:rPr>
                  <w:rFonts w:ascii="Times New Roman" w:hAnsi="Times New Roman" w:cs="Times New Roman"/>
                  <w:szCs w:val="24"/>
                </w:rPr>
              </w:rPrChange>
            </w:rPr>
            <w:delText>o</w:delText>
          </w:r>
        </w:del>
      </w:moveTo>
      <w:ins w:id="2081" w:author="ZHANGM.H." w:date="2014-12-08T18:23:00Z">
        <w:r w:rsidRPr="00A8105A">
          <w:rPr>
            <w:rFonts w:ascii="Times New Roman" w:hAnsi="Times New Roman" w:cs="Times New Roman"/>
            <w:color w:val="000000" w:themeColor="text1"/>
            <w:szCs w:val="24"/>
            <w:rPrChange w:id="2082" w:author="ZHANGM.H." w:date="2014-12-10T20:37:00Z">
              <w:rPr>
                <w:rFonts w:ascii="Times New Roman" w:hAnsi="Times New Roman" w:cs="Times New Roman"/>
                <w:szCs w:val="24"/>
              </w:rPr>
            </w:rPrChange>
          </w:rPr>
          <w:t>o</w:t>
        </w:r>
      </w:ins>
      <w:moveTo w:id="2083" w:author="ZHANGM.H." w:date="2014-12-07T05:20:00Z">
        <w:r w:rsidR="009C0B57" w:rsidRPr="00A8105A">
          <w:rPr>
            <w:rFonts w:ascii="Times New Roman" w:hAnsi="Times New Roman" w:cs="Times New Roman"/>
            <w:color w:val="000000" w:themeColor="text1"/>
            <w:szCs w:val="24"/>
            <w:rPrChange w:id="2084" w:author="ZHANGM.H." w:date="2014-12-10T20:37:00Z">
              <w:rPr>
                <w:rFonts w:ascii="Times New Roman" w:hAnsi="Times New Roman" w:cs="Times New Roman"/>
                <w:szCs w:val="24"/>
              </w:rPr>
            </w:rPrChange>
          </w:rPr>
          <w:t>perational analys</w:t>
        </w:r>
        <w:del w:id="2085" w:author="ZHANGM.H." w:date="2014-12-07T05:28:00Z">
          <w:r w:rsidR="009C0B57" w:rsidRPr="00A8105A" w:rsidDel="009C0B57">
            <w:rPr>
              <w:rFonts w:ascii="Times New Roman" w:hAnsi="Times New Roman" w:cs="Times New Roman"/>
              <w:color w:val="000000" w:themeColor="text1"/>
              <w:szCs w:val="24"/>
              <w:rPrChange w:id="2086" w:author="ZHANGM.H." w:date="2014-12-10T20:37:00Z">
                <w:rPr>
                  <w:rFonts w:ascii="Times New Roman" w:hAnsi="Times New Roman" w:cs="Times New Roman"/>
                  <w:szCs w:val="24"/>
                </w:rPr>
              </w:rPrChange>
            </w:rPr>
            <w:delText>i</w:delText>
          </w:r>
        </w:del>
        <w:del w:id="2087" w:author="ZHANGM.H." w:date="2014-12-08T18:23:00Z">
          <w:r w:rsidR="009C0B57" w:rsidRPr="00A8105A" w:rsidDel="00373D4A">
            <w:rPr>
              <w:rFonts w:ascii="Times New Roman" w:hAnsi="Times New Roman" w:cs="Times New Roman"/>
              <w:color w:val="000000" w:themeColor="text1"/>
              <w:szCs w:val="24"/>
              <w:rPrChange w:id="2088" w:author="ZHANGM.H." w:date="2014-12-10T20:37:00Z">
                <w:rPr>
                  <w:rFonts w:ascii="Times New Roman" w:hAnsi="Times New Roman" w:cs="Times New Roman"/>
                  <w:szCs w:val="24"/>
                </w:rPr>
              </w:rPrChange>
            </w:rPr>
            <w:delText>s</w:delText>
          </w:r>
        </w:del>
      </w:moveTo>
      <w:ins w:id="2089" w:author="ZHANGM.H." w:date="2014-12-08T18:23:00Z">
        <w:r w:rsidRPr="00A8105A">
          <w:rPr>
            <w:rFonts w:ascii="Times New Roman" w:hAnsi="Times New Roman" w:cs="Times New Roman"/>
            <w:color w:val="000000" w:themeColor="text1"/>
            <w:szCs w:val="24"/>
            <w:rPrChange w:id="2090" w:author="ZHANGM.H." w:date="2014-12-10T20:37:00Z">
              <w:rPr>
                <w:rFonts w:ascii="Times New Roman" w:hAnsi="Times New Roman" w:cs="Times New Roman"/>
                <w:szCs w:val="24"/>
              </w:rPr>
            </w:rPrChange>
          </w:rPr>
          <w:t>es</w:t>
        </w:r>
      </w:ins>
      <w:moveTo w:id="2091" w:author="ZHANGM.H." w:date="2014-12-07T05:20:00Z">
        <w:r w:rsidR="009C0B57" w:rsidRPr="00A8105A">
          <w:rPr>
            <w:rFonts w:ascii="Times New Roman" w:hAnsi="Times New Roman" w:cs="Times New Roman"/>
            <w:color w:val="000000" w:themeColor="text1"/>
            <w:szCs w:val="24"/>
            <w:rPrChange w:id="2092" w:author="ZHANGM.H." w:date="2014-12-10T20:37:00Z">
              <w:rPr>
                <w:rFonts w:ascii="Times New Roman" w:hAnsi="Times New Roman" w:cs="Times New Roman"/>
                <w:szCs w:val="24"/>
              </w:rPr>
            </w:rPrChange>
          </w:rPr>
          <w:t xml:space="preserve"> </w:t>
        </w:r>
        <w:del w:id="2093" w:author="ZHANGM.H." w:date="2014-12-07T05:28:00Z">
          <w:r w:rsidR="009C0B57" w:rsidRPr="00A8105A" w:rsidDel="009C0B57">
            <w:rPr>
              <w:rFonts w:ascii="Times New Roman" w:hAnsi="Times New Roman" w:cs="Times New Roman"/>
              <w:color w:val="000000" w:themeColor="text1"/>
              <w:szCs w:val="24"/>
              <w:rPrChange w:id="2094" w:author="ZHANGM.H." w:date="2014-12-10T20:37:00Z">
                <w:rPr>
                  <w:rFonts w:ascii="Times New Roman" w:hAnsi="Times New Roman" w:cs="Times New Roman"/>
                  <w:szCs w:val="24"/>
                </w:rPr>
              </w:rPrChange>
            </w:rPr>
            <w:delText>and</w:delText>
          </w:r>
        </w:del>
        <w:r w:rsidR="009C0B57" w:rsidRPr="00A8105A">
          <w:rPr>
            <w:rFonts w:ascii="Times New Roman" w:hAnsi="Times New Roman" w:cs="Times New Roman"/>
            <w:color w:val="000000" w:themeColor="text1"/>
            <w:szCs w:val="24"/>
            <w:rPrChange w:id="2095" w:author="ZHANGM.H." w:date="2014-12-10T20:37:00Z">
              <w:rPr>
                <w:rFonts w:ascii="Times New Roman" w:hAnsi="Times New Roman" w:cs="Times New Roman"/>
                <w:szCs w:val="24"/>
              </w:rPr>
            </w:rPrChange>
          </w:rPr>
          <w:t xml:space="preserve"> were </w:t>
        </w:r>
        <w:del w:id="2096" w:author="ZHANGM.H." w:date="2014-12-07T05:28:00Z">
          <w:r w:rsidR="009C0B57" w:rsidRPr="00A8105A" w:rsidDel="0045309F">
            <w:rPr>
              <w:rFonts w:ascii="Times New Roman" w:hAnsi="Times New Roman" w:cs="Times New Roman"/>
              <w:color w:val="000000" w:themeColor="text1"/>
              <w:szCs w:val="24"/>
              <w:rPrChange w:id="2097" w:author="ZHANGM.H." w:date="2014-12-10T20:37:00Z">
                <w:rPr>
                  <w:rFonts w:ascii="Times New Roman" w:hAnsi="Times New Roman" w:cs="Times New Roman"/>
                  <w:szCs w:val="24"/>
                </w:rPr>
              </w:rPrChange>
            </w:rPr>
            <w:delText>subject to constraints of</w:delText>
          </w:r>
        </w:del>
      </w:moveTo>
      <w:ins w:id="2098" w:author="ZHANGM.H." w:date="2014-12-07T05:28:00Z">
        <w:r w:rsidR="0045309F" w:rsidRPr="00A8105A">
          <w:rPr>
            <w:rFonts w:ascii="Times New Roman" w:hAnsi="Times New Roman" w:cs="Times New Roman"/>
            <w:color w:val="000000" w:themeColor="text1"/>
            <w:szCs w:val="24"/>
            <w:rPrChange w:id="2099" w:author="ZHANGM.H." w:date="2014-12-10T20:37:00Z">
              <w:rPr>
                <w:rFonts w:ascii="Times New Roman" w:hAnsi="Times New Roman" w:cs="Times New Roman"/>
                <w:szCs w:val="24"/>
              </w:rPr>
            </w:rPrChange>
          </w:rPr>
          <w:t>constrained by the</w:t>
        </w:r>
      </w:ins>
      <w:moveTo w:id="2100" w:author="ZHANGM.H." w:date="2014-12-07T05:20:00Z">
        <w:r w:rsidR="009C0B57" w:rsidRPr="00A8105A">
          <w:rPr>
            <w:rFonts w:ascii="Times New Roman" w:hAnsi="Times New Roman" w:cs="Times New Roman"/>
            <w:color w:val="000000" w:themeColor="text1"/>
            <w:szCs w:val="24"/>
            <w:rPrChange w:id="2101" w:author="ZHANGM.H." w:date="2014-12-10T20:37:00Z">
              <w:rPr>
                <w:rFonts w:ascii="Times New Roman" w:hAnsi="Times New Roman" w:cs="Times New Roman"/>
                <w:szCs w:val="24"/>
              </w:rPr>
            </w:rPrChange>
          </w:rPr>
          <w:t xml:space="preserve"> observed surface and TOA fields </w:t>
        </w:r>
        <w:del w:id="2102" w:author="ZHANGM.H." w:date="2014-12-07T05:29:00Z">
          <w:r w:rsidR="009C0B57" w:rsidRPr="00A8105A" w:rsidDel="0045309F">
            <w:rPr>
              <w:rFonts w:ascii="Times New Roman" w:hAnsi="Times New Roman" w:cs="Times New Roman"/>
              <w:color w:val="000000" w:themeColor="text1"/>
              <w:szCs w:val="24"/>
              <w:rPrChange w:id="2103" w:author="ZHANGM.H." w:date="2014-12-10T20:37:00Z">
                <w:rPr>
                  <w:rFonts w:ascii="Times New Roman" w:hAnsi="Times New Roman" w:cs="Times New Roman"/>
                  <w:szCs w:val="24"/>
                </w:rPr>
              </w:rPrChange>
            </w:rPr>
            <w:delText>(Xie et al. 2004)</w:delText>
          </w:r>
        </w:del>
      </w:moveTo>
      <w:ins w:id="2104" w:author="ZHANGM.H." w:date="2014-12-07T05:29:00Z">
        <w:r w:rsidR="0045309F" w:rsidRPr="00A8105A">
          <w:rPr>
            <w:rFonts w:ascii="Times New Roman" w:hAnsi="Times New Roman" w:cs="Times New Roman"/>
            <w:color w:val="000000" w:themeColor="text1"/>
            <w:szCs w:val="24"/>
            <w:rPrChange w:id="2105" w:author="ZHANGM.H." w:date="2014-12-10T20:37:00Z">
              <w:rPr>
                <w:rFonts w:ascii="Times New Roman" w:hAnsi="Times New Roman" w:cs="Times New Roman"/>
                <w:szCs w:val="24"/>
              </w:rPr>
            </w:rPrChange>
          </w:rPr>
          <w:t>from ARM</w:t>
        </w:r>
      </w:ins>
      <w:moveTo w:id="2106" w:author="ZHANGM.H." w:date="2014-12-07T05:20:00Z">
        <w:r w:rsidR="009C0B57" w:rsidRPr="00A8105A">
          <w:rPr>
            <w:rFonts w:ascii="Times New Roman" w:hAnsi="Times New Roman" w:cs="Times New Roman"/>
            <w:color w:val="000000" w:themeColor="text1"/>
            <w:szCs w:val="24"/>
            <w:rPrChange w:id="2107" w:author="ZHANGM.H." w:date="2014-12-10T20:37:00Z">
              <w:rPr>
                <w:rFonts w:ascii="Times New Roman" w:hAnsi="Times New Roman" w:cs="Times New Roman"/>
                <w:szCs w:val="24"/>
              </w:rPr>
            </w:rPrChange>
          </w:rPr>
          <w:t xml:space="preserve">. The advantage of the continuous forcing is that it can be derived for long periods and over most regions of the globe as long as surface and TOA measurements are available. </w:t>
        </w:r>
        <w:del w:id="2108" w:author="ZHANGM.H." w:date="2014-12-08T18:31:00Z">
          <w:r w:rsidR="009C0B57" w:rsidRPr="00A8105A" w:rsidDel="00E93A5A">
            <w:rPr>
              <w:rFonts w:ascii="Times New Roman" w:hAnsi="Times New Roman" w:cs="Times New Roman"/>
              <w:color w:val="000000" w:themeColor="text1"/>
              <w:szCs w:val="24"/>
              <w:rPrChange w:id="2109" w:author="ZHANGM.H." w:date="2014-12-10T20:37:00Z">
                <w:rPr>
                  <w:rFonts w:ascii="Times New Roman" w:hAnsi="Times New Roman" w:cs="Times New Roman"/>
                  <w:szCs w:val="24"/>
                </w:rPr>
              </w:rPrChange>
            </w:rPr>
            <w:delText xml:space="preserve">The compromise is that the vertical structures of the analyzed fields are heavily dependent on the operational </w:delText>
          </w:r>
        </w:del>
        <w:del w:id="2110" w:author="ZHANGM.H." w:date="2014-12-08T18:24:00Z">
          <w:r w:rsidR="009C0B57" w:rsidRPr="00A8105A" w:rsidDel="00373D4A">
            <w:rPr>
              <w:rFonts w:ascii="Times New Roman" w:hAnsi="Times New Roman" w:cs="Times New Roman"/>
              <w:color w:val="000000" w:themeColor="text1"/>
              <w:szCs w:val="24"/>
              <w:rPrChange w:id="2111" w:author="ZHANGM.H." w:date="2014-12-10T20:37:00Z">
                <w:rPr>
                  <w:rFonts w:ascii="Times New Roman" w:hAnsi="Times New Roman" w:cs="Times New Roman"/>
                  <w:szCs w:val="24"/>
                </w:rPr>
              </w:rPrChange>
            </w:rPr>
            <w:delText>analysis</w:delText>
          </w:r>
        </w:del>
      </w:moveTo>
      <w:ins w:id="2112" w:author="ZHANGM.H." w:date="2014-12-08T18:23:00Z">
        <w:r w:rsidRPr="00A8105A">
          <w:rPr>
            <w:rFonts w:ascii="Times New Roman" w:hAnsi="Times New Roman" w:cs="Times New Roman"/>
            <w:color w:val="000000" w:themeColor="text1"/>
            <w:szCs w:val="24"/>
            <w:rPrChange w:id="2113" w:author="ZHANGM.H." w:date="2014-12-10T20:37:00Z">
              <w:rPr>
                <w:rFonts w:ascii="Times New Roman" w:hAnsi="Times New Roman" w:cs="Times New Roman"/>
                <w:szCs w:val="24"/>
              </w:rPr>
            </w:rPrChange>
          </w:rPr>
          <w:t xml:space="preserve">The use of the observed constraints in the analysis </w:t>
        </w:r>
      </w:ins>
      <w:ins w:id="2114" w:author="ZHANGM.H." w:date="2014-12-08T18:24:00Z">
        <w:r w:rsidRPr="00A8105A">
          <w:rPr>
            <w:rFonts w:ascii="Times New Roman" w:hAnsi="Times New Roman" w:cs="Times New Roman"/>
            <w:color w:val="000000" w:themeColor="text1"/>
            <w:szCs w:val="24"/>
            <w:rPrChange w:id="2115" w:author="ZHANGM.H." w:date="2014-12-10T20:37:00Z">
              <w:rPr>
                <w:rFonts w:ascii="Times New Roman" w:hAnsi="Times New Roman" w:cs="Times New Roman"/>
                <w:szCs w:val="24"/>
              </w:rPr>
            </w:rPrChange>
          </w:rPr>
          <w:t xml:space="preserve">can </w:t>
        </w:r>
      </w:ins>
      <w:ins w:id="2116" w:author="ZHANGM.H." w:date="2014-12-08T18:23:00Z">
        <w:r w:rsidRPr="00A8105A">
          <w:rPr>
            <w:rFonts w:ascii="Times New Roman" w:hAnsi="Times New Roman" w:cs="Times New Roman"/>
            <w:color w:val="000000" w:themeColor="text1"/>
            <w:szCs w:val="24"/>
            <w:rPrChange w:id="2117" w:author="ZHANGM.H." w:date="2014-12-10T20:37:00Z">
              <w:rPr>
                <w:rFonts w:ascii="Times New Roman" w:hAnsi="Times New Roman" w:cs="Times New Roman"/>
                <w:szCs w:val="24"/>
              </w:rPr>
            </w:rPrChange>
          </w:rPr>
          <w:t>significantly improve</w:t>
        </w:r>
      </w:ins>
      <w:ins w:id="2118" w:author="ZHANGM.H." w:date="2014-12-08T18:24:00Z">
        <w:r w:rsidRPr="00A8105A">
          <w:rPr>
            <w:rFonts w:ascii="Times New Roman" w:hAnsi="Times New Roman" w:cs="Times New Roman"/>
            <w:color w:val="000000" w:themeColor="text1"/>
            <w:szCs w:val="24"/>
            <w:rPrChange w:id="2119" w:author="ZHANGM.H." w:date="2014-12-10T20:37:00Z">
              <w:rPr>
                <w:rFonts w:ascii="Times New Roman" w:hAnsi="Times New Roman" w:cs="Times New Roman"/>
                <w:szCs w:val="24"/>
              </w:rPr>
            </w:rPrChange>
          </w:rPr>
          <w:t xml:space="preserve"> </w:t>
        </w:r>
      </w:ins>
      <w:ins w:id="2120" w:author="ZHANGM.H." w:date="2014-12-08T18:23:00Z">
        <w:r w:rsidRPr="00A8105A">
          <w:rPr>
            <w:rFonts w:ascii="Times New Roman" w:hAnsi="Times New Roman" w:cs="Times New Roman"/>
            <w:color w:val="000000" w:themeColor="text1"/>
            <w:szCs w:val="24"/>
            <w:rPrChange w:id="2121" w:author="ZHANGM.H." w:date="2014-12-10T20:37:00Z">
              <w:rPr>
                <w:rFonts w:ascii="Times New Roman" w:hAnsi="Times New Roman" w:cs="Times New Roman"/>
                <w:szCs w:val="24"/>
              </w:rPr>
            </w:rPrChange>
          </w:rPr>
          <w:t>the accuracy of the forcing data derived from NWP analyses (</w:t>
        </w:r>
        <w:proofErr w:type="spellStart"/>
        <w:r w:rsidRPr="00A8105A">
          <w:rPr>
            <w:rFonts w:ascii="Times New Roman" w:hAnsi="Times New Roman" w:cs="Times New Roman"/>
            <w:color w:val="000000" w:themeColor="text1"/>
            <w:szCs w:val="24"/>
            <w:rPrChange w:id="2122" w:author="ZHANGM.H." w:date="2014-12-10T20:37:00Z">
              <w:rPr>
                <w:rFonts w:ascii="Times New Roman" w:hAnsi="Times New Roman" w:cs="Times New Roman"/>
                <w:szCs w:val="24"/>
              </w:rPr>
            </w:rPrChange>
          </w:rPr>
          <w:t>Xie</w:t>
        </w:r>
        <w:proofErr w:type="spellEnd"/>
        <w:r w:rsidRPr="00A8105A">
          <w:rPr>
            <w:rFonts w:ascii="Times New Roman" w:hAnsi="Times New Roman" w:cs="Times New Roman"/>
            <w:color w:val="000000" w:themeColor="text1"/>
            <w:szCs w:val="24"/>
            <w:rPrChange w:id="2123" w:author="ZHANGM.H." w:date="2014-12-10T20:37:00Z">
              <w:rPr>
                <w:rFonts w:ascii="Times New Roman" w:hAnsi="Times New Roman" w:cs="Times New Roman"/>
                <w:szCs w:val="24"/>
              </w:rPr>
            </w:rPrChange>
          </w:rPr>
          <w:t xml:space="preserve"> et al. 2004).</w:t>
        </w:r>
      </w:ins>
      <w:moveTo w:id="2124" w:author="ZHANGM.H." w:date="2014-12-07T05:20:00Z">
        <w:del w:id="2125" w:author="ZHANGM.H." w:date="2014-12-08T18:23:00Z">
          <w:r w:rsidR="009C0B57" w:rsidRPr="00A8105A" w:rsidDel="00373D4A">
            <w:rPr>
              <w:rFonts w:ascii="Times New Roman" w:hAnsi="Times New Roman" w:cs="Times New Roman"/>
              <w:color w:val="000000" w:themeColor="text1"/>
              <w:szCs w:val="24"/>
              <w:rPrChange w:id="2126" w:author="ZHANGM.H." w:date="2014-12-10T20:37:00Z">
                <w:rPr>
                  <w:rFonts w:ascii="Times New Roman" w:hAnsi="Times New Roman" w:cs="Times New Roman"/>
                  <w:szCs w:val="24"/>
                </w:rPr>
              </w:rPrChange>
            </w:rPr>
            <w:delText>.</w:delText>
          </w:r>
        </w:del>
      </w:moveTo>
      <w:ins w:id="2127" w:author="ZHANGM.H." w:date="2014-12-10T20:33:00Z">
        <w:r w:rsidR="00437408" w:rsidRPr="00A8105A">
          <w:rPr>
            <w:rFonts w:ascii="Times New Roman" w:hAnsi="Times New Roman" w:cs="Times New Roman"/>
            <w:color w:val="000000" w:themeColor="text1"/>
            <w:szCs w:val="24"/>
          </w:rPr>
          <w:t>Th</w:t>
        </w:r>
      </w:ins>
      <w:ins w:id="2128" w:author="ZHANGM.H." w:date="2014-12-10T20:38:00Z">
        <w:r w:rsidR="00A8105A">
          <w:rPr>
            <w:rFonts w:ascii="Times New Roman" w:hAnsi="Times New Roman" w:cs="Times New Roman"/>
            <w:color w:val="000000" w:themeColor="text1"/>
            <w:szCs w:val="24"/>
          </w:rPr>
          <w:t>is</w:t>
        </w:r>
      </w:ins>
      <w:ins w:id="2129" w:author="ZHANGM.H." w:date="2014-12-10T20:33:00Z">
        <w:r w:rsidR="00437408" w:rsidRPr="00A8105A">
          <w:rPr>
            <w:rFonts w:ascii="Times New Roman" w:hAnsi="Times New Roman" w:cs="Times New Roman"/>
            <w:color w:val="000000" w:themeColor="text1"/>
            <w:szCs w:val="24"/>
          </w:rPr>
          <w:t xml:space="preserve"> </w:t>
        </w:r>
      </w:ins>
      <w:ins w:id="2130" w:author="ZHANGM.H." w:date="2014-12-10T20:34:00Z">
        <w:r w:rsidR="00437408" w:rsidRPr="00A8105A">
          <w:rPr>
            <w:rFonts w:ascii="Times New Roman" w:hAnsi="Times New Roman" w:cs="Times New Roman"/>
            <w:color w:val="000000" w:themeColor="text1"/>
            <w:szCs w:val="24"/>
          </w:rPr>
          <w:t xml:space="preserve">method </w:t>
        </w:r>
      </w:ins>
      <w:ins w:id="2131" w:author="ZHANGM.H." w:date="2014-12-10T20:36:00Z">
        <w:r w:rsidR="00437408" w:rsidRPr="00A8105A">
          <w:rPr>
            <w:rFonts w:ascii="Times New Roman" w:hAnsi="Times New Roman" w:cs="Times New Roman"/>
            <w:color w:val="000000" w:themeColor="text1"/>
            <w:szCs w:val="24"/>
          </w:rPr>
          <w:t>enable</w:t>
        </w:r>
      </w:ins>
      <w:ins w:id="2132" w:author="ZHANGM.H." w:date="2014-12-10T20:38:00Z">
        <w:r w:rsidR="00A8105A">
          <w:rPr>
            <w:rFonts w:ascii="Times New Roman" w:hAnsi="Times New Roman" w:cs="Times New Roman"/>
            <w:color w:val="000000" w:themeColor="text1"/>
            <w:szCs w:val="24"/>
          </w:rPr>
          <w:t>d</w:t>
        </w:r>
      </w:ins>
      <w:ins w:id="2133" w:author="ZHANGM.H." w:date="2014-12-10T20:36:00Z">
        <w:r w:rsidR="00437408" w:rsidRPr="00A8105A">
          <w:rPr>
            <w:rFonts w:ascii="Times New Roman" w:hAnsi="Times New Roman" w:cs="Times New Roman"/>
            <w:color w:val="000000" w:themeColor="text1"/>
            <w:szCs w:val="24"/>
          </w:rPr>
          <w:t xml:space="preserve"> the</w:t>
        </w:r>
      </w:ins>
      <w:ins w:id="2134" w:author="ZHANGM.H." w:date="2014-12-10T20:34:00Z">
        <w:r w:rsidR="00437408" w:rsidRPr="00A8105A">
          <w:rPr>
            <w:rFonts w:ascii="Times New Roman" w:hAnsi="Times New Roman" w:cs="Times New Roman"/>
            <w:color w:val="000000" w:themeColor="text1"/>
            <w:szCs w:val="24"/>
          </w:rPr>
          <w:t xml:space="preserve"> deriv</w:t>
        </w:r>
      </w:ins>
      <w:ins w:id="2135" w:author="ZHANGM.H." w:date="2014-12-10T20:36:00Z">
        <w:r w:rsidR="00437408" w:rsidRPr="00A8105A">
          <w:rPr>
            <w:rFonts w:ascii="Times New Roman" w:hAnsi="Times New Roman" w:cs="Times New Roman"/>
            <w:color w:val="000000" w:themeColor="text1"/>
            <w:szCs w:val="24"/>
          </w:rPr>
          <w:t xml:space="preserve">ation of </w:t>
        </w:r>
      </w:ins>
      <w:ins w:id="2136" w:author="ZHANGM.H." w:date="2014-12-10T20:38:00Z">
        <w:r w:rsidR="00A8105A">
          <w:rPr>
            <w:rFonts w:ascii="Times New Roman" w:hAnsi="Times New Roman" w:cs="Times New Roman"/>
            <w:color w:val="000000" w:themeColor="text1"/>
            <w:szCs w:val="24"/>
          </w:rPr>
          <w:t xml:space="preserve">forcing </w:t>
        </w:r>
      </w:ins>
      <w:ins w:id="2137" w:author="ZHANGM.H." w:date="2014-12-10T20:34:00Z">
        <w:r w:rsidR="00437408" w:rsidRPr="00A8105A">
          <w:rPr>
            <w:rFonts w:ascii="Times New Roman" w:hAnsi="Times New Roman" w:cs="Times New Roman"/>
            <w:color w:val="000000" w:themeColor="text1"/>
            <w:szCs w:val="24"/>
          </w:rPr>
          <w:t xml:space="preserve">data </w:t>
        </w:r>
      </w:ins>
      <w:ins w:id="2138" w:author="ZHANGM.H." w:date="2014-12-10T20:36:00Z">
        <w:r w:rsidR="00437408" w:rsidRPr="00A8105A">
          <w:rPr>
            <w:rFonts w:ascii="Times New Roman" w:hAnsi="Times New Roman" w:cs="Times New Roman"/>
            <w:color w:val="000000" w:themeColor="text1"/>
            <w:szCs w:val="24"/>
          </w:rPr>
          <w:t>at</w:t>
        </w:r>
      </w:ins>
      <w:ins w:id="2139" w:author="ZHANGM.H." w:date="2014-12-10T20:34:00Z">
        <w:r w:rsidR="00437408" w:rsidRPr="00A8105A">
          <w:rPr>
            <w:rFonts w:ascii="Times New Roman" w:hAnsi="Times New Roman" w:cs="Times New Roman"/>
            <w:color w:val="000000" w:themeColor="text1"/>
            <w:szCs w:val="24"/>
          </w:rPr>
          <w:t xml:space="preserve"> ARM sites that lack coordinated high frequency soundings, such as </w:t>
        </w:r>
      </w:ins>
      <w:ins w:id="2140" w:author="ZHANGM.H." w:date="2014-12-10T20:35:00Z">
        <w:r w:rsidR="00437408" w:rsidRPr="00A8105A">
          <w:rPr>
            <w:rFonts w:ascii="Times New Roman" w:hAnsi="Times New Roman" w:cs="Times New Roman"/>
            <w:color w:val="000000" w:themeColor="text1"/>
            <w:szCs w:val="24"/>
          </w:rPr>
          <w:t xml:space="preserve">at </w:t>
        </w:r>
      </w:ins>
      <w:ins w:id="2141" w:author="ZHANGM.H." w:date="2014-12-10T20:34:00Z">
        <w:r w:rsidR="00437408" w:rsidRPr="00A8105A">
          <w:rPr>
            <w:rFonts w:ascii="Times New Roman" w:hAnsi="Times New Roman" w:cs="Times New Roman"/>
            <w:color w:val="000000" w:themeColor="text1"/>
            <w:szCs w:val="24"/>
          </w:rPr>
          <w:t>the TWP, NAS and AMFs.</w:t>
        </w:r>
      </w:ins>
    </w:p>
    <w:moveToRangeEnd w:id="2056"/>
    <w:p w14:paraId="16AEA90D" w14:textId="6E35A7BB" w:rsidR="009D46FA" w:rsidRPr="00D43EC8" w:rsidDel="00373D4A" w:rsidRDefault="009D46FA">
      <w:pPr>
        <w:autoSpaceDE w:val="0"/>
        <w:autoSpaceDN w:val="0"/>
        <w:adjustRightInd w:val="0"/>
        <w:spacing w:line="480" w:lineRule="auto"/>
        <w:ind w:firstLine="360"/>
        <w:jc w:val="both"/>
        <w:rPr>
          <w:del w:id="2142" w:author="ZHANGM.H." w:date="2014-12-08T18:24:00Z"/>
          <w:rFonts w:ascii="Times New Roman" w:hAnsi="Times New Roman" w:cs="Times New Roman"/>
          <w:color w:val="000000" w:themeColor="text1"/>
          <w:szCs w:val="24"/>
          <w:rPrChange w:id="2143" w:author="ZHANGM.H." w:date="2014-12-10T18:55:00Z">
            <w:rPr>
              <w:del w:id="2144" w:author="ZHANGM.H." w:date="2014-12-08T18:24:00Z"/>
              <w:rFonts w:ascii="Times New Roman" w:hAnsi="Times New Roman" w:cs="Times New Roman"/>
              <w:szCs w:val="24"/>
            </w:rPr>
          </w:rPrChange>
        </w:rPr>
        <w:pPrChange w:id="2145" w:author="ZHANGM.H." w:date="2014-12-10T18:54:00Z">
          <w:pPr>
            <w:spacing w:line="360" w:lineRule="auto"/>
            <w:ind w:firstLine="360"/>
          </w:pPr>
        </w:pPrChange>
      </w:pPr>
    </w:p>
    <w:p w14:paraId="589AEF09" w14:textId="77777777" w:rsidR="00DE0DD7" w:rsidRPr="00D43EC8" w:rsidRDefault="00DE0DD7">
      <w:pPr>
        <w:pStyle w:val="NormalWeb"/>
        <w:spacing w:before="0" w:beforeAutospacing="0" w:after="200" w:line="480" w:lineRule="auto"/>
        <w:jc w:val="both"/>
        <w:rPr>
          <w:ins w:id="2146" w:author="ZHANGM.H." w:date="2014-12-10T13:47:00Z"/>
          <w:rFonts w:ascii="Times New Roman" w:hAnsi="Times New Roman"/>
          <w:color w:val="000000" w:themeColor="text1"/>
          <w:sz w:val="24"/>
          <w:szCs w:val="24"/>
          <w:rPrChange w:id="2147" w:author="ZHANGM.H." w:date="2014-12-10T18:55:00Z">
            <w:rPr>
              <w:ins w:id="2148" w:author="ZHANGM.H." w:date="2014-12-10T13:47:00Z"/>
              <w:rFonts w:ascii="Times New Roman" w:hAnsi="Times New Roman"/>
              <w:b/>
              <w:color w:val="000000" w:themeColor="text1"/>
              <w:sz w:val="24"/>
              <w:szCs w:val="24"/>
            </w:rPr>
          </w:rPrChange>
        </w:rPr>
        <w:pPrChange w:id="2149" w:author="ZHANGM.H." w:date="2014-12-10T18:54:00Z">
          <w:pPr>
            <w:pStyle w:val="NormalWeb"/>
            <w:spacing w:before="0" w:beforeAutospacing="0" w:after="200" w:line="360" w:lineRule="auto"/>
          </w:pPr>
        </w:pPrChange>
      </w:pPr>
    </w:p>
    <w:p w14:paraId="18ADDBDC" w14:textId="5C751856" w:rsidR="009D46FA" w:rsidRPr="00D43EC8" w:rsidRDefault="009D46FA">
      <w:pPr>
        <w:pStyle w:val="NormalWeb"/>
        <w:spacing w:before="0" w:beforeAutospacing="0" w:after="200" w:line="480" w:lineRule="auto"/>
        <w:jc w:val="both"/>
        <w:rPr>
          <w:rFonts w:ascii="Times New Roman" w:hAnsi="Times New Roman"/>
          <w:b/>
          <w:color w:val="000000" w:themeColor="text1"/>
          <w:sz w:val="24"/>
          <w:szCs w:val="24"/>
          <w:rPrChange w:id="2150" w:author="ZHANGM.H." w:date="2014-12-10T19:00:00Z">
            <w:rPr>
              <w:rFonts w:ascii="Times New Roman" w:hAnsi="Times New Roman"/>
              <w:b/>
              <w:sz w:val="24"/>
              <w:szCs w:val="24"/>
            </w:rPr>
          </w:rPrChange>
        </w:rPr>
        <w:pPrChange w:id="2151" w:author="ZHANGM.H." w:date="2014-12-10T18:54:00Z">
          <w:pPr>
            <w:pStyle w:val="NormalWeb"/>
            <w:spacing w:before="0" w:beforeAutospacing="0" w:after="200" w:line="360" w:lineRule="auto"/>
          </w:pPr>
        </w:pPrChange>
      </w:pPr>
      <w:r w:rsidRPr="00D43EC8">
        <w:rPr>
          <w:rFonts w:ascii="Times New Roman" w:hAnsi="Times New Roman"/>
          <w:b/>
          <w:color w:val="000000" w:themeColor="text1"/>
          <w:sz w:val="24"/>
          <w:szCs w:val="24"/>
          <w:rPrChange w:id="2152" w:author="ZHANGM.H." w:date="2014-12-10T19:00:00Z">
            <w:rPr>
              <w:rFonts w:ascii="Times New Roman" w:hAnsi="Times New Roman"/>
              <w:b/>
              <w:sz w:val="24"/>
              <w:szCs w:val="24"/>
            </w:rPr>
          </w:rPrChange>
        </w:rPr>
        <w:t xml:space="preserve">1.7 Available ARM </w:t>
      </w:r>
      <w:del w:id="2153" w:author="ZHANGM.H." w:date="2014-12-10T19:00:00Z">
        <w:r w:rsidRPr="00D43EC8" w:rsidDel="00D43EC8">
          <w:rPr>
            <w:rFonts w:ascii="Times New Roman" w:hAnsi="Times New Roman"/>
            <w:b/>
            <w:color w:val="000000" w:themeColor="text1"/>
            <w:sz w:val="24"/>
            <w:szCs w:val="24"/>
            <w:rPrChange w:id="2154" w:author="ZHANGM.H." w:date="2014-12-10T19:00:00Z">
              <w:rPr>
                <w:rFonts w:ascii="Times New Roman" w:hAnsi="Times New Roman"/>
                <w:b/>
                <w:sz w:val="24"/>
                <w:szCs w:val="24"/>
              </w:rPr>
            </w:rPrChange>
          </w:rPr>
          <w:delText xml:space="preserve">variational analysis </w:delText>
        </w:r>
      </w:del>
      <w:r w:rsidRPr="00D43EC8">
        <w:rPr>
          <w:rFonts w:ascii="Times New Roman" w:hAnsi="Times New Roman"/>
          <w:b/>
          <w:color w:val="000000" w:themeColor="text1"/>
          <w:sz w:val="24"/>
          <w:szCs w:val="24"/>
          <w:rPrChange w:id="2155" w:author="ZHANGM.H." w:date="2014-12-10T19:00:00Z">
            <w:rPr>
              <w:rFonts w:ascii="Times New Roman" w:hAnsi="Times New Roman"/>
              <w:b/>
              <w:sz w:val="24"/>
              <w:szCs w:val="24"/>
            </w:rPr>
          </w:rPrChange>
        </w:rPr>
        <w:t>forcing datasets</w:t>
      </w:r>
    </w:p>
    <w:p w14:paraId="60D8397F" w14:textId="77777777" w:rsidR="009D46FA" w:rsidRPr="00D43EC8" w:rsidRDefault="009D46FA">
      <w:pPr>
        <w:pStyle w:val="NormalWeb"/>
        <w:spacing w:before="0" w:beforeAutospacing="0" w:after="200" w:line="480" w:lineRule="auto"/>
        <w:ind w:firstLine="360"/>
        <w:jc w:val="both"/>
        <w:rPr>
          <w:rFonts w:ascii="Times New Roman" w:hAnsi="Times New Roman"/>
          <w:color w:val="000000" w:themeColor="text1"/>
          <w:sz w:val="24"/>
          <w:szCs w:val="24"/>
          <w:rPrChange w:id="2156" w:author="ZHANGM.H." w:date="2014-12-10T18:55:00Z">
            <w:rPr>
              <w:rFonts w:ascii="Times New Roman" w:hAnsi="Times New Roman"/>
              <w:sz w:val="24"/>
              <w:szCs w:val="24"/>
            </w:rPr>
          </w:rPrChange>
        </w:rPr>
        <w:pPrChange w:id="2157" w:author="ZHANGM.H." w:date="2014-12-10T18:54:00Z">
          <w:pPr>
            <w:pStyle w:val="NormalWeb"/>
            <w:spacing w:before="0" w:beforeAutospacing="0" w:after="200" w:line="360" w:lineRule="auto"/>
            <w:ind w:firstLine="360"/>
            <w:jc w:val="both"/>
          </w:pPr>
        </w:pPrChange>
      </w:pPr>
      <w:r w:rsidRPr="00D43EC8">
        <w:rPr>
          <w:rFonts w:ascii="Times New Roman" w:hAnsi="Times New Roman"/>
          <w:color w:val="000000" w:themeColor="text1"/>
          <w:sz w:val="24"/>
          <w:szCs w:val="24"/>
          <w:rPrChange w:id="2158" w:author="ZHANGM.H." w:date="2014-12-10T18:55:00Z">
            <w:rPr>
              <w:rFonts w:ascii="Times New Roman" w:hAnsi="Times New Roman"/>
              <w:sz w:val="24"/>
              <w:szCs w:val="24"/>
            </w:rPr>
          </w:rPrChange>
        </w:rPr>
        <w:t xml:space="preserve">The constrained variational analysis method has been applied to routinely derive the large-scale forcing data from ARM measurements for SCM and CRM studies. There are two types of variational analysis forcing data products available for the ARM permanent research sites and ARM Mobile Facilities (AMF). The first is the “IOP forcing”, which is derived using sounding data collected during ARM major IOPs. The second is the “continuous forcing”, which is derived using NWP operational analyses for multi-year continuous periods where sounding </w:t>
      </w:r>
      <w:r w:rsidRPr="00D43EC8">
        <w:rPr>
          <w:rFonts w:ascii="Times New Roman" w:hAnsi="Times New Roman"/>
          <w:color w:val="000000" w:themeColor="text1"/>
          <w:sz w:val="24"/>
          <w:szCs w:val="24"/>
          <w:rPrChange w:id="2159" w:author="ZHANGM.H." w:date="2014-12-10T18:55:00Z">
            <w:rPr>
              <w:rFonts w:ascii="Times New Roman" w:hAnsi="Times New Roman"/>
              <w:sz w:val="24"/>
              <w:szCs w:val="24"/>
            </w:rPr>
          </w:rPrChange>
        </w:rPr>
        <w:lastRenderedPageBreak/>
        <w:t xml:space="preserve">measurements are not available. For both types of the forcing datasets, the large-scale state variables are constrained with surface and satellite observations. </w:t>
      </w:r>
    </w:p>
    <w:p w14:paraId="6222AE47" w14:textId="3D209773" w:rsidR="009D46FA" w:rsidRPr="00D43EC8" w:rsidRDefault="009D46FA">
      <w:pPr>
        <w:spacing w:line="480" w:lineRule="auto"/>
        <w:ind w:firstLine="360"/>
        <w:jc w:val="both"/>
        <w:rPr>
          <w:rFonts w:ascii="Times New Roman" w:hAnsi="Times New Roman" w:cs="Times New Roman"/>
          <w:color w:val="000000" w:themeColor="text1"/>
          <w:szCs w:val="24"/>
          <w:rPrChange w:id="2160" w:author="ZHANGM.H." w:date="2014-12-10T18:55:00Z">
            <w:rPr>
              <w:rFonts w:ascii="Times New Roman" w:hAnsi="Times New Roman" w:cs="Times New Roman"/>
              <w:szCs w:val="24"/>
            </w:rPr>
          </w:rPrChange>
        </w:rPr>
        <w:pPrChange w:id="2161" w:author="ZHANGM.H." w:date="2014-12-10T18:54:00Z">
          <w:pPr>
            <w:spacing w:line="360" w:lineRule="auto"/>
            <w:ind w:firstLine="360"/>
            <w:jc w:val="both"/>
          </w:pPr>
        </w:pPrChange>
      </w:pPr>
      <w:r w:rsidRPr="00D43EC8">
        <w:rPr>
          <w:rFonts w:ascii="Times New Roman" w:hAnsi="Times New Roman" w:cs="Times New Roman"/>
          <w:color w:val="000000" w:themeColor="text1"/>
          <w:szCs w:val="24"/>
          <w:rPrChange w:id="2162" w:author="ZHANGM.H." w:date="2014-12-10T18:55:00Z">
            <w:rPr>
              <w:rFonts w:ascii="Times New Roman" w:hAnsi="Times New Roman" w:cs="Times New Roman"/>
              <w:b/>
              <w:szCs w:val="24"/>
            </w:rPr>
          </w:rPrChange>
        </w:rPr>
        <w:t xml:space="preserve">Table 1 lists the available ARM variational analysis forcing datasets. These forcing datasets can be obtained from the ARM Archive (http://iop.archive.arm.gov/arm-iop/0eval-data/xie/scm-forcing). Over the past two decades, ARM has conducted numerous field campaigns in diverse climate regimes around the world to collect detailed observations of clouds and radiation, as well as related atmospheric variables for climate model evaluation and improvement. The majority of these field campaigns were conducted at the ARM SGP site, probably the largest and most extensive climate research site in the world. Major field campaigns at SGP include the June-July 1997 SCM IOP for midlatitude land convection, the March 2000 cloud IOP for frontal system, the June 2007 Cloud LAnd Surface Interaction Campaign (CLASIC), as well as the April-May </w:t>
      </w:r>
      <w:del w:id="2163" w:author="ZHANGM.H." w:date="2014-12-07T02:18:00Z">
        <w:r w:rsidRPr="00D43EC8" w:rsidDel="00FC43ED">
          <w:rPr>
            <w:rFonts w:ascii="Times New Roman" w:hAnsi="Times New Roman" w:cs="Times New Roman"/>
            <w:color w:val="000000" w:themeColor="text1"/>
            <w:szCs w:val="24"/>
            <w:rPrChange w:id="2164" w:author="ZHANGM.H." w:date="2014-12-10T18:55:00Z">
              <w:rPr>
                <w:rFonts w:ascii="Times New Roman" w:hAnsi="Times New Roman" w:cs="Times New Roman"/>
                <w:szCs w:val="24"/>
              </w:rPr>
            </w:rPrChange>
          </w:rPr>
          <w:delText xml:space="preserve">2012 </w:delText>
        </w:r>
      </w:del>
      <w:ins w:id="2165" w:author="ZHANGM.H." w:date="2014-12-07T02:18:00Z">
        <w:r w:rsidR="00FC43ED" w:rsidRPr="00D43EC8">
          <w:rPr>
            <w:rFonts w:ascii="Times New Roman" w:hAnsi="Times New Roman" w:cs="Times New Roman"/>
            <w:color w:val="000000" w:themeColor="text1"/>
            <w:szCs w:val="24"/>
            <w:rPrChange w:id="2166" w:author="ZHANGM.H." w:date="2014-12-10T18:55:00Z">
              <w:rPr>
                <w:rFonts w:ascii="Times New Roman" w:hAnsi="Times New Roman" w:cs="Times New Roman"/>
                <w:szCs w:val="24"/>
              </w:rPr>
            </w:rPrChange>
          </w:rPr>
          <w:t xml:space="preserve">2011 </w:t>
        </w:r>
      </w:ins>
      <w:r w:rsidRPr="00D43EC8">
        <w:rPr>
          <w:rFonts w:ascii="Times New Roman" w:hAnsi="Times New Roman" w:cs="Times New Roman"/>
          <w:color w:val="000000" w:themeColor="text1"/>
          <w:szCs w:val="24"/>
          <w:rPrChange w:id="2167" w:author="ZHANGM.H." w:date="2014-12-10T18:55:00Z">
            <w:rPr>
              <w:rFonts w:ascii="Times New Roman" w:hAnsi="Times New Roman" w:cs="Times New Roman"/>
              <w:szCs w:val="24"/>
            </w:rPr>
          </w:rPrChange>
        </w:rPr>
        <w:t xml:space="preserve">Midlatitude Continental Convective Clouds Experiment (MC3E). At the ARM North Slope of Alaska (NSA) site, ARM conducted the Mixed-phase Arctic Cloud Experiment (M-PACE) in October 2004 to study mixed-phase clouds and the Indirect and Semi-Direct Aerosol Campaign (ISDAC) in April 2008 to study the aerosol-cloud interaction in the Arctic region. In the tropics, the Tropical Warm Pool International Cloud Experiment (TWPICE) </w:t>
      </w:r>
      <w:del w:id="2168" w:author="Steve Ortega" w:date="2013-10-21T11:02:00Z">
        <w:r w:rsidRPr="00D43EC8" w:rsidDel="00AC4151">
          <w:rPr>
            <w:rFonts w:ascii="Times New Roman" w:hAnsi="Times New Roman" w:cs="Times New Roman"/>
            <w:color w:val="000000" w:themeColor="text1"/>
            <w:szCs w:val="24"/>
            <w:rPrChange w:id="2169" w:author="ZHANGM.H." w:date="2014-12-10T18:55:00Z">
              <w:rPr>
                <w:rFonts w:ascii="Times New Roman" w:hAnsi="Times New Roman" w:cs="Times New Roman"/>
                <w:szCs w:val="24"/>
              </w:rPr>
            </w:rPrChange>
          </w:rPr>
          <w:delText>was taken</w:delText>
        </w:r>
      </w:del>
      <w:ins w:id="2170" w:author="Steve Ortega" w:date="2013-10-21T11:02:00Z">
        <w:r w:rsidR="00AC4151" w:rsidRPr="00D43EC8">
          <w:rPr>
            <w:rFonts w:ascii="Times New Roman" w:hAnsi="Times New Roman" w:cs="Times New Roman"/>
            <w:color w:val="000000" w:themeColor="text1"/>
            <w:szCs w:val="24"/>
            <w:rPrChange w:id="2171" w:author="ZHANGM.H." w:date="2014-12-10T18:55:00Z">
              <w:rPr>
                <w:rFonts w:ascii="Times New Roman" w:hAnsi="Times New Roman" w:cs="Times New Roman"/>
                <w:szCs w:val="24"/>
              </w:rPr>
            </w:rPrChange>
          </w:rPr>
          <w:t>took</w:t>
        </w:r>
      </w:ins>
      <w:r w:rsidRPr="00D43EC8">
        <w:rPr>
          <w:rFonts w:ascii="Times New Roman" w:hAnsi="Times New Roman" w:cs="Times New Roman"/>
          <w:color w:val="000000" w:themeColor="text1"/>
          <w:szCs w:val="24"/>
          <w:rPrChange w:id="2172" w:author="ZHANGM.H." w:date="2014-12-10T18:55:00Z">
            <w:rPr>
              <w:rFonts w:ascii="Times New Roman" w:hAnsi="Times New Roman" w:cs="Times New Roman"/>
              <w:szCs w:val="24"/>
            </w:rPr>
          </w:rPrChange>
        </w:rPr>
        <w:t xml:space="preserve"> place in January and February 2006 around the ARM Tropical Western Pacific (TWP)-Darwin site to improve the understanding the interaction of tropical convection with its environment. In addition, ARM also regularly deploys its AMF in various climate regimes not previously explored. More details about these field campaigns can be found via http://www.arm.gov/campaigns.</w:t>
      </w:r>
    </w:p>
    <w:p w14:paraId="6784BE45" w14:textId="77777777" w:rsidR="009D46FA" w:rsidDel="00D713E8" w:rsidRDefault="009D46FA">
      <w:pPr>
        <w:spacing w:line="480" w:lineRule="auto"/>
        <w:ind w:firstLine="360"/>
        <w:jc w:val="both"/>
        <w:rPr>
          <w:del w:id="2173" w:author="ZHANGM.H." w:date="2014-12-10T19:11:00Z"/>
          <w:rFonts w:ascii="Times New Roman" w:hAnsi="Times New Roman" w:cs="Times New Roman"/>
          <w:color w:val="000000" w:themeColor="text1"/>
          <w:szCs w:val="24"/>
          <w:lang w:eastAsia="en-US"/>
        </w:rPr>
        <w:pPrChange w:id="2174" w:author="ZHANGM.H." w:date="2014-12-10T18:54:00Z">
          <w:pPr>
            <w:spacing w:line="360" w:lineRule="auto"/>
            <w:ind w:firstLine="360"/>
            <w:jc w:val="both"/>
          </w:pPr>
        </w:pPrChange>
      </w:pPr>
      <w:r w:rsidRPr="00D43EC8">
        <w:rPr>
          <w:rFonts w:ascii="Times New Roman" w:hAnsi="Times New Roman" w:cs="Times New Roman"/>
          <w:color w:val="000000" w:themeColor="text1"/>
          <w:szCs w:val="24"/>
          <w:rPrChange w:id="2175" w:author="ZHANGM.H." w:date="2014-12-10T18:55:00Z">
            <w:rPr>
              <w:rFonts w:ascii="Times New Roman" w:hAnsi="Times New Roman"/>
              <w:szCs w:val="24"/>
            </w:rPr>
          </w:rPrChange>
        </w:rPr>
        <w:t xml:space="preserve">The variational analysis forcing data products have been developed for all the major field campaigns conducted at the ARM permanent research sites and some of the AMF deployments. </w:t>
      </w:r>
      <w:r w:rsidRPr="00D43EC8">
        <w:rPr>
          <w:rFonts w:ascii="Times New Roman" w:hAnsi="Times New Roman" w:cs="Times New Roman"/>
          <w:color w:val="000000" w:themeColor="text1"/>
          <w:szCs w:val="24"/>
          <w:rPrChange w:id="2176" w:author="ZHANGM.H." w:date="2014-12-10T18:55:00Z">
            <w:rPr>
              <w:rFonts w:ascii="Times New Roman" w:hAnsi="Times New Roman"/>
              <w:szCs w:val="24"/>
            </w:rPr>
          </w:rPrChange>
        </w:rPr>
        <w:lastRenderedPageBreak/>
        <w:t>For the SGP and TWP-Darwin sites, ARM has also created the continuous forcing data over multiple years. These large scale forcing datasets provide the needed initial and boundary conditions for SCMs and CRMs in studying various observed cloud systems and testing physical parameterizations in climate models.</w:t>
      </w:r>
    </w:p>
    <w:p w14:paraId="668F869B" w14:textId="77777777" w:rsidR="00D713E8" w:rsidRPr="00D43EC8" w:rsidRDefault="00D713E8">
      <w:pPr>
        <w:spacing w:line="480" w:lineRule="auto"/>
        <w:ind w:firstLine="360"/>
        <w:jc w:val="both"/>
        <w:rPr>
          <w:ins w:id="2177" w:author="ZHANGM.H." w:date="2014-12-10T19:11:00Z"/>
          <w:rFonts w:ascii="Times New Roman" w:hAnsi="Times New Roman" w:cs="Times New Roman"/>
          <w:color w:val="000000" w:themeColor="text1"/>
          <w:szCs w:val="24"/>
          <w:rPrChange w:id="2178" w:author="ZHANGM.H." w:date="2014-12-10T18:55:00Z">
            <w:rPr>
              <w:ins w:id="2179" w:author="ZHANGM.H." w:date="2014-12-10T19:11:00Z"/>
              <w:rFonts w:ascii="Times New Roman" w:hAnsi="Times New Roman"/>
              <w:szCs w:val="24"/>
            </w:rPr>
          </w:rPrChange>
        </w:rPr>
        <w:pPrChange w:id="2180" w:author="ZHANGM.H." w:date="2014-12-10T18:54:00Z">
          <w:pPr>
            <w:spacing w:line="360" w:lineRule="auto"/>
            <w:ind w:firstLine="360"/>
            <w:jc w:val="both"/>
          </w:pPr>
        </w:pPrChange>
      </w:pPr>
    </w:p>
    <w:p w14:paraId="6A844D28" w14:textId="6B1C1D87" w:rsidR="009D46FA" w:rsidRPr="00D43EC8" w:rsidDel="00D713E8" w:rsidRDefault="009D46FA">
      <w:pPr>
        <w:spacing w:line="480" w:lineRule="auto"/>
        <w:ind w:firstLine="360"/>
        <w:jc w:val="both"/>
        <w:rPr>
          <w:del w:id="2181" w:author="ZHANGM.H." w:date="2014-12-10T19:11:00Z"/>
          <w:rFonts w:ascii="Times New Roman" w:hAnsi="Times New Roman" w:cs="Times New Roman"/>
          <w:color w:val="000000" w:themeColor="text1"/>
          <w:szCs w:val="24"/>
          <w:lang w:eastAsia="en-US"/>
          <w:rPrChange w:id="2182" w:author="ZHANGM.H." w:date="2014-12-10T18:55:00Z">
            <w:rPr>
              <w:del w:id="2183" w:author="ZHANGM.H." w:date="2014-12-10T19:11:00Z"/>
              <w:rFonts w:ascii="Times New Roman" w:hAnsi="Times New Roman" w:cs="Times New Roman"/>
              <w:szCs w:val="24"/>
              <w:lang w:eastAsia="en-US"/>
            </w:rPr>
          </w:rPrChange>
        </w:rPr>
        <w:pPrChange w:id="2184" w:author="ZHANGM.H." w:date="2014-12-10T19:11:00Z">
          <w:pPr>
            <w:spacing w:line="360" w:lineRule="auto"/>
          </w:pPr>
        </w:pPrChange>
      </w:pPr>
    </w:p>
    <w:p w14:paraId="7090ED8A" w14:textId="56C2E364" w:rsidR="009D46FA" w:rsidRPr="00D43EC8" w:rsidRDefault="009D46FA">
      <w:pPr>
        <w:pStyle w:val="NormalWeb"/>
        <w:spacing w:before="0" w:beforeAutospacing="0" w:after="200"/>
        <w:jc w:val="both"/>
        <w:rPr>
          <w:rFonts w:ascii="Times New Roman" w:hAnsi="Times New Roman"/>
          <w:color w:val="000000" w:themeColor="text1"/>
          <w:sz w:val="24"/>
          <w:szCs w:val="24"/>
          <w:rPrChange w:id="2185" w:author="ZHANGM.H." w:date="2014-12-10T18:55:00Z">
            <w:rPr>
              <w:rFonts w:ascii="Times New Roman" w:hAnsi="Times New Roman"/>
              <w:sz w:val="24"/>
              <w:szCs w:val="24"/>
            </w:rPr>
          </w:rPrChange>
        </w:rPr>
        <w:pPrChange w:id="2186" w:author="ZHANGM.H." w:date="2014-12-10T19:01:00Z">
          <w:pPr>
            <w:pStyle w:val="NormalWeb"/>
            <w:spacing w:before="0" w:beforeAutospacing="0" w:after="200" w:line="276" w:lineRule="auto"/>
          </w:pPr>
        </w:pPrChange>
      </w:pPr>
      <w:proofErr w:type="gramStart"/>
      <w:r w:rsidRPr="00D43EC8">
        <w:rPr>
          <w:rFonts w:ascii="Times New Roman" w:hAnsi="Times New Roman"/>
          <w:color w:val="000000" w:themeColor="text1"/>
          <w:sz w:val="24"/>
          <w:szCs w:val="24"/>
          <w:rPrChange w:id="2187" w:author="ZHANGM.H." w:date="2014-12-10T18:55:00Z">
            <w:rPr>
              <w:rFonts w:ascii="Times New Roman" w:hAnsi="Times New Roman"/>
              <w:sz w:val="24"/>
              <w:szCs w:val="24"/>
            </w:rPr>
          </w:rPrChange>
        </w:rPr>
        <w:t>Table 1.</w:t>
      </w:r>
      <w:proofErr w:type="gramEnd"/>
      <w:r w:rsidRPr="00D43EC8">
        <w:rPr>
          <w:rFonts w:ascii="Times New Roman" w:hAnsi="Times New Roman"/>
          <w:color w:val="000000" w:themeColor="text1"/>
          <w:sz w:val="24"/>
          <w:szCs w:val="24"/>
          <w:rPrChange w:id="2188" w:author="ZHANGM.H." w:date="2014-12-10T18:55:00Z">
            <w:rPr>
              <w:rFonts w:ascii="Times New Roman" w:hAnsi="Times New Roman"/>
              <w:sz w:val="24"/>
              <w:szCs w:val="24"/>
            </w:rPr>
          </w:rPrChange>
        </w:rPr>
        <w:t xml:space="preserve"> </w:t>
      </w:r>
      <w:proofErr w:type="gramStart"/>
      <w:r w:rsidRPr="00D43EC8">
        <w:rPr>
          <w:rFonts w:ascii="Times New Roman" w:hAnsi="Times New Roman"/>
          <w:color w:val="000000" w:themeColor="text1"/>
          <w:sz w:val="24"/>
          <w:szCs w:val="24"/>
          <w:rPrChange w:id="2189" w:author="ZHANGM.H." w:date="2014-12-10T18:55:00Z">
            <w:rPr>
              <w:rFonts w:ascii="Times New Roman" w:hAnsi="Times New Roman"/>
              <w:sz w:val="24"/>
              <w:szCs w:val="24"/>
            </w:rPr>
          </w:rPrChange>
        </w:rPr>
        <w:t>Available ARM variational analysis forcing datasets.</w:t>
      </w:r>
      <w:proofErr w:type="gramEnd"/>
      <w:r w:rsidRPr="00D43EC8">
        <w:rPr>
          <w:rFonts w:ascii="Times New Roman" w:hAnsi="Times New Roman"/>
          <w:color w:val="000000" w:themeColor="text1"/>
          <w:sz w:val="24"/>
          <w:szCs w:val="24"/>
          <w:rPrChange w:id="2190" w:author="ZHANGM.H." w:date="2014-12-10T18:55:00Z">
            <w:rPr>
              <w:rFonts w:ascii="Times New Roman" w:hAnsi="Times New Roman"/>
              <w:sz w:val="24"/>
              <w:szCs w:val="24"/>
            </w:rPr>
          </w:rPrChange>
        </w:rPr>
        <w:t xml:space="preserve"> The numbers indicate the “month/year” when the forcing data are available.</w:t>
      </w:r>
    </w:p>
    <w:tbl>
      <w:tblPr>
        <w:tblStyle w:val="TableGrid"/>
        <w:tblW w:w="0" w:type="auto"/>
        <w:tblInd w:w="108" w:type="dxa"/>
        <w:tblLook w:val="04A0" w:firstRow="1" w:lastRow="0" w:firstColumn="1" w:lastColumn="0" w:noHBand="0" w:noVBand="1"/>
      </w:tblPr>
      <w:tblGrid>
        <w:gridCol w:w="2160"/>
        <w:gridCol w:w="3636"/>
        <w:gridCol w:w="2952"/>
      </w:tblGrid>
      <w:tr w:rsidR="009D46FA" w:rsidRPr="00D43EC8" w14:paraId="26F5B3C9" w14:textId="77777777" w:rsidTr="00B67BCD">
        <w:tc>
          <w:tcPr>
            <w:tcW w:w="2160" w:type="dxa"/>
          </w:tcPr>
          <w:p w14:paraId="02F5CA90" w14:textId="77777777" w:rsidR="009D46FA" w:rsidRPr="00D43EC8" w:rsidRDefault="009D46FA">
            <w:pPr>
              <w:pStyle w:val="NormalWeb"/>
              <w:spacing w:before="0" w:beforeAutospacing="0" w:after="200" w:line="480" w:lineRule="auto"/>
              <w:jc w:val="both"/>
              <w:rPr>
                <w:rFonts w:ascii="Times New Roman" w:hAnsi="Times New Roman"/>
                <w:color w:val="000000" w:themeColor="text1"/>
                <w:sz w:val="24"/>
                <w:szCs w:val="24"/>
                <w:rPrChange w:id="2191" w:author="ZHANGM.H." w:date="2014-12-10T18:55:00Z">
                  <w:rPr>
                    <w:rFonts w:ascii="Times New Roman" w:hAnsi="Times New Roman"/>
                    <w:sz w:val="24"/>
                    <w:szCs w:val="24"/>
                  </w:rPr>
                </w:rPrChange>
              </w:rPr>
              <w:pPrChange w:id="2192" w:author="ZHANGM.H." w:date="2014-12-10T18:54:00Z">
                <w:pPr>
                  <w:pStyle w:val="NormalWeb"/>
                  <w:spacing w:before="0" w:beforeAutospacing="0" w:after="200" w:line="276" w:lineRule="auto"/>
                </w:pPr>
              </w:pPrChange>
            </w:pPr>
          </w:p>
        </w:tc>
        <w:tc>
          <w:tcPr>
            <w:tcW w:w="3636" w:type="dxa"/>
          </w:tcPr>
          <w:p w14:paraId="2A689A81" w14:textId="77777777" w:rsidR="009D46FA" w:rsidRPr="00D43EC8" w:rsidRDefault="009D46FA">
            <w:pPr>
              <w:pStyle w:val="NormalWeb"/>
              <w:spacing w:before="0" w:beforeAutospacing="0" w:after="200" w:line="480" w:lineRule="auto"/>
              <w:jc w:val="both"/>
              <w:rPr>
                <w:rFonts w:ascii="Times New Roman" w:hAnsi="Times New Roman"/>
                <w:color w:val="000000" w:themeColor="text1"/>
                <w:sz w:val="24"/>
                <w:szCs w:val="24"/>
                <w:rPrChange w:id="2193" w:author="ZHANGM.H." w:date="2014-12-10T18:55:00Z">
                  <w:rPr>
                    <w:rFonts w:ascii="Times New Roman" w:hAnsi="Times New Roman"/>
                    <w:sz w:val="24"/>
                    <w:szCs w:val="24"/>
                  </w:rPr>
                </w:rPrChange>
              </w:rPr>
              <w:pPrChange w:id="2194" w:author="ZHANGM.H." w:date="2014-12-10T18:54:00Z">
                <w:pPr>
                  <w:pStyle w:val="NormalWeb"/>
                  <w:spacing w:before="0" w:beforeAutospacing="0" w:after="200" w:line="276" w:lineRule="auto"/>
                </w:pPr>
              </w:pPrChange>
            </w:pPr>
            <w:r w:rsidRPr="00D43EC8">
              <w:rPr>
                <w:rFonts w:ascii="Times New Roman" w:hAnsi="Times New Roman"/>
                <w:color w:val="000000" w:themeColor="text1"/>
                <w:sz w:val="24"/>
                <w:szCs w:val="24"/>
                <w:rPrChange w:id="2195" w:author="ZHANGM.H." w:date="2014-12-10T18:55:00Z">
                  <w:rPr>
                    <w:rFonts w:ascii="Times New Roman" w:hAnsi="Times New Roman"/>
                    <w:sz w:val="24"/>
                    <w:szCs w:val="24"/>
                  </w:rPr>
                </w:rPrChange>
              </w:rPr>
              <w:t>IOP Forcing</w:t>
            </w:r>
          </w:p>
        </w:tc>
        <w:tc>
          <w:tcPr>
            <w:tcW w:w="2952" w:type="dxa"/>
          </w:tcPr>
          <w:p w14:paraId="09FC1671" w14:textId="77777777" w:rsidR="009D46FA" w:rsidRPr="00D43EC8" w:rsidRDefault="009D46FA">
            <w:pPr>
              <w:pStyle w:val="NormalWeb"/>
              <w:spacing w:before="0" w:beforeAutospacing="0" w:after="200" w:line="480" w:lineRule="auto"/>
              <w:jc w:val="both"/>
              <w:rPr>
                <w:rFonts w:ascii="Times New Roman" w:hAnsi="Times New Roman"/>
                <w:color w:val="000000" w:themeColor="text1"/>
                <w:sz w:val="24"/>
                <w:szCs w:val="24"/>
                <w:rPrChange w:id="2196" w:author="ZHANGM.H." w:date="2014-12-10T18:55:00Z">
                  <w:rPr>
                    <w:rFonts w:ascii="Times New Roman" w:hAnsi="Times New Roman"/>
                    <w:sz w:val="24"/>
                    <w:szCs w:val="24"/>
                  </w:rPr>
                </w:rPrChange>
              </w:rPr>
              <w:pPrChange w:id="2197" w:author="ZHANGM.H." w:date="2014-12-10T18:54:00Z">
                <w:pPr>
                  <w:pStyle w:val="NormalWeb"/>
                  <w:spacing w:before="0" w:beforeAutospacing="0" w:after="200" w:line="276" w:lineRule="auto"/>
                </w:pPr>
              </w:pPrChange>
            </w:pPr>
            <w:r w:rsidRPr="00D43EC8">
              <w:rPr>
                <w:rFonts w:ascii="Times New Roman" w:hAnsi="Times New Roman"/>
                <w:color w:val="000000" w:themeColor="text1"/>
                <w:sz w:val="24"/>
                <w:szCs w:val="24"/>
                <w:rPrChange w:id="2198" w:author="ZHANGM.H." w:date="2014-12-10T18:55:00Z">
                  <w:rPr>
                    <w:rFonts w:ascii="Times New Roman" w:hAnsi="Times New Roman"/>
                    <w:sz w:val="24"/>
                    <w:szCs w:val="24"/>
                  </w:rPr>
                </w:rPrChange>
              </w:rPr>
              <w:t>Continuous Forcing</w:t>
            </w:r>
          </w:p>
        </w:tc>
      </w:tr>
      <w:tr w:rsidR="00B110C0" w:rsidRPr="00D43EC8" w14:paraId="664AE3BE" w14:textId="77777777" w:rsidTr="00B67BCD">
        <w:tc>
          <w:tcPr>
            <w:tcW w:w="2160" w:type="dxa"/>
          </w:tcPr>
          <w:p w14:paraId="3AFEEB7B" w14:textId="77777777" w:rsidR="009D46FA" w:rsidRPr="00D43EC8" w:rsidRDefault="009D46FA">
            <w:pPr>
              <w:pStyle w:val="NormalWeb"/>
              <w:spacing w:before="0" w:beforeAutospacing="0" w:after="200" w:line="480" w:lineRule="auto"/>
              <w:jc w:val="both"/>
              <w:rPr>
                <w:rFonts w:ascii="Times New Roman" w:hAnsi="Times New Roman"/>
                <w:color w:val="000000" w:themeColor="text1"/>
                <w:sz w:val="24"/>
                <w:szCs w:val="24"/>
                <w:rPrChange w:id="2199" w:author="ZHANGM.H." w:date="2014-12-10T18:55:00Z">
                  <w:rPr>
                    <w:rFonts w:ascii="Times New Roman" w:hAnsi="Times New Roman"/>
                    <w:sz w:val="24"/>
                    <w:szCs w:val="24"/>
                  </w:rPr>
                </w:rPrChange>
              </w:rPr>
              <w:pPrChange w:id="2200" w:author="ZHANGM.H." w:date="2014-12-10T18:54:00Z">
                <w:pPr>
                  <w:pStyle w:val="NormalWeb"/>
                  <w:spacing w:before="0" w:beforeAutospacing="0" w:after="200" w:line="276" w:lineRule="auto"/>
                </w:pPr>
              </w:pPrChange>
            </w:pPr>
            <w:r w:rsidRPr="00D43EC8">
              <w:rPr>
                <w:rFonts w:ascii="Times New Roman" w:hAnsi="Times New Roman"/>
                <w:color w:val="000000" w:themeColor="text1"/>
                <w:sz w:val="24"/>
                <w:szCs w:val="24"/>
                <w:rPrChange w:id="2201" w:author="ZHANGM.H." w:date="2014-12-10T18:55:00Z">
                  <w:rPr>
                    <w:rFonts w:ascii="Times New Roman" w:hAnsi="Times New Roman"/>
                    <w:sz w:val="24"/>
                    <w:szCs w:val="24"/>
                  </w:rPr>
                </w:rPrChange>
              </w:rPr>
              <w:t>SGP</w:t>
            </w:r>
          </w:p>
        </w:tc>
        <w:tc>
          <w:tcPr>
            <w:tcW w:w="3636" w:type="dxa"/>
          </w:tcPr>
          <w:p w14:paraId="609C8FC5" w14:textId="77777777" w:rsidR="009D46FA" w:rsidRPr="00D43EC8" w:rsidRDefault="009D46FA">
            <w:pPr>
              <w:pStyle w:val="NormalWeb"/>
              <w:spacing w:before="0" w:beforeAutospacing="0" w:after="200" w:line="480" w:lineRule="auto"/>
              <w:jc w:val="both"/>
              <w:rPr>
                <w:rFonts w:ascii="Times New Roman" w:hAnsi="Times New Roman"/>
                <w:color w:val="000000" w:themeColor="text1"/>
                <w:sz w:val="24"/>
                <w:szCs w:val="24"/>
                <w:rPrChange w:id="2202" w:author="ZHANGM.H." w:date="2014-12-10T18:55:00Z">
                  <w:rPr>
                    <w:rFonts w:ascii="Times New Roman" w:hAnsi="Times New Roman"/>
                    <w:sz w:val="24"/>
                    <w:szCs w:val="24"/>
                  </w:rPr>
                </w:rPrChange>
              </w:rPr>
              <w:pPrChange w:id="2203" w:author="ZHANGM.H." w:date="2014-12-10T18:54:00Z">
                <w:pPr>
                  <w:pStyle w:val="NormalWeb"/>
                  <w:spacing w:before="0" w:beforeAutospacing="0" w:after="200" w:line="276" w:lineRule="auto"/>
                </w:pPr>
              </w:pPrChange>
            </w:pPr>
            <w:r w:rsidRPr="00D43EC8">
              <w:rPr>
                <w:rFonts w:ascii="Times New Roman" w:hAnsi="Times New Roman"/>
                <w:color w:val="000000" w:themeColor="text1"/>
                <w:sz w:val="24"/>
                <w:szCs w:val="24"/>
                <w:rPrChange w:id="2204" w:author="ZHANGM.H." w:date="2014-12-10T18:55:00Z">
                  <w:rPr>
                    <w:rFonts w:ascii="Times New Roman" w:hAnsi="Times New Roman"/>
                    <w:sz w:val="24"/>
                    <w:szCs w:val="24"/>
                  </w:rPr>
                </w:rPrChange>
              </w:rPr>
              <w:t xml:space="preserve">07/95, 04/97, 06/97, 09/97, 04/98, 01/99, 03/99, 07/99, 03/00, 09/00, 11/00, 11/02, 05/03, 06/07, 04/12 </w:t>
            </w:r>
          </w:p>
        </w:tc>
        <w:tc>
          <w:tcPr>
            <w:tcW w:w="2952" w:type="dxa"/>
          </w:tcPr>
          <w:p w14:paraId="71445A58" w14:textId="77777777" w:rsidR="009D46FA" w:rsidRPr="00D43EC8" w:rsidRDefault="009D46FA">
            <w:pPr>
              <w:pStyle w:val="NormalWeb"/>
              <w:spacing w:before="0" w:beforeAutospacing="0" w:after="200" w:line="480" w:lineRule="auto"/>
              <w:jc w:val="both"/>
              <w:rPr>
                <w:rFonts w:ascii="Times New Roman" w:hAnsi="Times New Roman"/>
                <w:color w:val="000000" w:themeColor="text1"/>
                <w:sz w:val="24"/>
                <w:szCs w:val="24"/>
                <w:rPrChange w:id="2205" w:author="ZHANGM.H." w:date="2014-12-10T18:55:00Z">
                  <w:rPr>
                    <w:rFonts w:ascii="Times New Roman" w:hAnsi="Times New Roman"/>
                    <w:sz w:val="24"/>
                    <w:szCs w:val="24"/>
                  </w:rPr>
                </w:rPrChange>
              </w:rPr>
              <w:pPrChange w:id="2206" w:author="ZHANGM.H." w:date="2014-12-10T18:54:00Z">
                <w:pPr>
                  <w:pStyle w:val="NormalWeb"/>
                  <w:spacing w:before="0" w:beforeAutospacing="0" w:after="200" w:line="276" w:lineRule="auto"/>
                </w:pPr>
              </w:pPrChange>
            </w:pPr>
            <w:r w:rsidRPr="00D43EC8">
              <w:rPr>
                <w:rFonts w:ascii="Times New Roman" w:hAnsi="Times New Roman"/>
                <w:color w:val="000000" w:themeColor="text1"/>
                <w:sz w:val="24"/>
                <w:szCs w:val="24"/>
                <w:rPrChange w:id="2207" w:author="ZHANGM.H." w:date="2014-12-10T18:55:00Z">
                  <w:rPr>
                    <w:rFonts w:ascii="Times New Roman" w:hAnsi="Times New Roman"/>
                    <w:sz w:val="24"/>
                    <w:szCs w:val="24"/>
                  </w:rPr>
                </w:rPrChange>
              </w:rPr>
              <w:t>01/99 – 06/11</w:t>
            </w:r>
          </w:p>
        </w:tc>
      </w:tr>
      <w:tr w:rsidR="00B110C0" w:rsidRPr="00D43EC8" w14:paraId="4B28535E" w14:textId="77777777" w:rsidTr="00B67BCD">
        <w:tc>
          <w:tcPr>
            <w:tcW w:w="2160" w:type="dxa"/>
          </w:tcPr>
          <w:p w14:paraId="620FE0F0" w14:textId="77777777" w:rsidR="009D46FA" w:rsidRPr="00D43EC8" w:rsidRDefault="009D46FA">
            <w:pPr>
              <w:pStyle w:val="NormalWeb"/>
              <w:spacing w:before="0" w:beforeAutospacing="0" w:after="200" w:line="480" w:lineRule="auto"/>
              <w:jc w:val="both"/>
              <w:rPr>
                <w:rFonts w:ascii="Times New Roman" w:hAnsi="Times New Roman"/>
                <w:color w:val="000000" w:themeColor="text1"/>
                <w:sz w:val="24"/>
                <w:szCs w:val="24"/>
                <w:rPrChange w:id="2208" w:author="ZHANGM.H." w:date="2014-12-10T18:55:00Z">
                  <w:rPr>
                    <w:rFonts w:ascii="Times New Roman" w:hAnsi="Times New Roman"/>
                    <w:sz w:val="24"/>
                    <w:szCs w:val="24"/>
                  </w:rPr>
                </w:rPrChange>
              </w:rPr>
              <w:pPrChange w:id="2209" w:author="ZHANGM.H." w:date="2014-12-10T18:54:00Z">
                <w:pPr>
                  <w:pStyle w:val="NormalWeb"/>
                  <w:spacing w:before="0" w:beforeAutospacing="0" w:after="200" w:line="276" w:lineRule="auto"/>
                </w:pPr>
              </w:pPrChange>
            </w:pPr>
            <w:r w:rsidRPr="00D43EC8">
              <w:rPr>
                <w:rFonts w:ascii="Times New Roman" w:hAnsi="Times New Roman"/>
                <w:color w:val="000000" w:themeColor="text1"/>
                <w:sz w:val="24"/>
                <w:szCs w:val="24"/>
                <w:rPrChange w:id="2210" w:author="ZHANGM.H." w:date="2014-12-10T18:55:00Z">
                  <w:rPr>
                    <w:rFonts w:ascii="Times New Roman" w:hAnsi="Times New Roman"/>
                    <w:sz w:val="24"/>
                    <w:szCs w:val="24"/>
                  </w:rPr>
                </w:rPrChange>
              </w:rPr>
              <w:t>TWP-Darwin</w:t>
            </w:r>
          </w:p>
        </w:tc>
        <w:tc>
          <w:tcPr>
            <w:tcW w:w="3636" w:type="dxa"/>
          </w:tcPr>
          <w:p w14:paraId="16354D21" w14:textId="77777777" w:rsidR="009D46FA" w:rsidRPr="00D43EC8" w:rsidRDefault="009D46FA">
            <w:pPr>
              <w:pStyle w:val="NormalWeb"/>
              <w:spacing w:before="0" w:beforeAutospacing="0" w:after="200" w:line="480" w:lineRule="auto"/>
              <w:jc w:val="both"/>
              <w:rPr>
                <w:rFonts w:ascii="Times New Roman" w:hAnsi="Times New Roman"/>
                <w:color w:val="000000" w:themeColor="text1"/>
                <w:sz w:val="24"/>
                <w:szCs w:val="24"/>
                <w:rPrChange w:id="2211" w:author="ZHANGM.H." w:date="2014-12-10T18:55:00Z">
                  <w:rPr>
                    <w:rFonts w:ascii="Times New Roman" w:hAnsi="Times New Roman"/>
                    <w:sz w:val="24"/>
                    <w:szCs w:val="24"/>
                  </w:rPr>
                </w:rPrChange>
              </w:rPr>
              <w:pPrChange w:id="2212" w:author="ZHANGM.H." w:date="2014-12-10T18:54:00Z">
                <w:pPr>
                  <w:pStyle w:val="NormalWeb"/>
                  <w:spacing w:before="0" w:beforeAutospacing="0" w:after="200" w:line="276" w:lineRule="auto"/>
                </w:pPr>
              </w:pPrChange>
            </w:pPr>
            <w:r w:rsidRPr="00D43EC8">
              <w:rPr>
                <w:rFonts w:ascii="Times New Roman" w:hAnsi="Times New Roman"/>
                <w:color w:val="000000" w:themeColor="text1"/>
                <w:sz w:val="24"/>
                <w:szCs w:val="24"/>
                <w:rPrChange w:id="2213" w:author="ZHANGM.H." w:date="2014-12-10T18:55:00Z">
                  <w:rPr>
                    <w:rFonts w:ascii="Times New Roman" w:hAnsi="Times New Roman"/>
                    <w:sz w:val="24"/>
                    <w:szCs w:val="24"/>
                  </w:rPr>
                </w:rPrChange>
              </w:rPr>
              <w:t>01/06</w:t>
            </w:r>
          </w:p>
        </w:tc>
        <w:tc>
          <w:tcPr>
            <w:tcW w:w="2952" w:type="dxa"/>
          </w:tcPr>
          <w:p w14:paraId="15DC9AB8" w14:textId="77777777" w:rsidR="009D46FA" w:rsidRPr="00D43EC8" w:rsidRDefault="009D46FA">
            <w:pPr>
              <w:pStyle w:val="NormalWeb"/>
              <w:spacing w:before="0" w:beforeAutospacing="0" w:after="200" w:line="480" w:lineRule="auto"/>
              <w:jc w:val="both"/>
              <w:rPr>
                <w:rFonts w:ascii="Times New Roman" w:hAnsi="Times New Roman"/>
                <w:color w:val="000000" w:themeColor="text1"/>
                <w:sz w:val="24"/>
                <w:szCs w:val="24"/>
                <w:rPrChange w:id="2214" w:author="ZHANGM.H." w:date="2014-12-10T18:55:00Z">
                  <w:rPr>
                    <w:rFonts w:ascii="Times New Roman" w:hAnsi="Times New Roman"/>
                    <w:sz w:val="24"/>
                    <w:szCs w:val="24"/>
                  </w:rPr>
                </w:rPrChange>
              </w:rPr>
              <w:pPrChange w:id="2215" w:author="ZHANGM.H." w:date="2014-12-10T18:54:00Z">
                <w:pPr>
                  <w:pStyle w:val="NormalWeb"/>
                  <w:spacing w:before="0" w:beforeAutospacing="0" w:after="200" w:line="276" w:lineRule="auto"/>
                </w:pPr>
              </w:pPrChange>
            </w:pPr>
            <w:r w:rsidRPr="00D43EC8">
              <w:rPr>
                <w:rFonts w:ascii="Times New Roman" w:hAnsi="Times New Roman"/>
                <w:color w:val="000000" w:themeColor="text1"/>
                <w:sz w:val="24"/>
                <w:szCs w:val="24"/>
                <w:rPrChange w:id="2216" w:author="ZHANGM.H." w:date="2014-12-10T18:55:00Z">
                  <w:rPr>
                    <w:rFonts w:ascii="Times New Roman" w:hAnsi="Times New Roman"/>
                    <w:sz w:val="24"/>
                    <w:szCs w:val="24"/>
                  </w:rPr>
                </w:rPrChange>
              </w:rPr>
              <w:t>Three wet seasons between 2004 and 2007</w:t>
            </w:r>
          </w:p>
        </w:tc>
      </w:tr>
      <w:tr w:rsidR="00B110C0" w:rsidRPr="00D43EC8" w14:paraId="66E2FBD9" w14:textId="77777777" w:rsidTr="00B67BCD">
        <w:tc>
          <w:tcPr>
            <w:tcW w:w="2160" w:type="dxa"/>
          </w:tcPr>
          <w:p w14:paraId="651324C6" w14:textId="77777777" w:rsidR="009D46FA" w:rsidRPr="00D43EC8" w:rsidRDefault="009D46FA">
            <w:pPr>
              <w:pStyle w:val="NormalWeb"/>
              <w:spacing w:before="0" w:beforeAutospacing="0" w:after="200" w:line="480" w:lineRule="auto"/>
              <w:jc w:val="both"/>
              <w:rPr>
                <w:rFonts w:ascii="Times New Roman" w:hAnsi="Times New Roman"/>
                <w:color w:val="000000" w:themeColor="text1"/>
                <w:sz w:val="24"/>
                <w:szCs w:val="24"/>
                <w:rPrChange w:id="2217" w:author="ZHANGM.H." w:date="2014-12-10T18:55:00Z">
                  <w:rPr>
                    <w:rFonts w:ascii="Times New Roman" w:hAnsi="Times New Roman"/>
                    <w:sz w:val="24"/>
                    <w:szCs w:val="24"/>
                  </w:rPr>
                </w:rPrChange>
              </w:rPr>
              <w:pPrChange w:id="2218" w:author="ZHANGM.H." w:date="2014-12-10T18:54:00Z">
                <w:pPr>
                  <w:pStyle w:val="NormalWeb"/>
                  <w:spacing w:before="0" w:beforeAutospacing="0" w:after="200" w:line="276" w:lineRule="auto"/>
                </w:pPr>
              </w:pPrChange>
            </w:pPr>
            <w:r w:rsidRPr="00D43EC8">
              <w:rPr>
                <w:rFonts w:ascii="Times New Roman" w:hAnsi="Times New Roman"/>
                <w:color w:val="000000" w:themeColor="text1"/>
                <w:sz w:val="24"/>
                <w:szCs w:val="24"/>
                <w:rPrChange w:id="2219" w:author="ZHANGM.H." w:date="2014-12-10T18:55:00Z">
                  <w:rPr>
                    <w:rFonts w:ascii="Times New Roman" w:hAnsi="Times New Roman"/>
                    <w:sz w:val="24"/>
                    <w:szCs w:val="24"/>
                  </w:rPr>
                </w:rPrChange>
              </w:rPr>
              <w:t>NSA</w:t>
            </w:r>
          </w:p>
        </w:tc>
        <w:tc>
          <w:tcPr>
            <w:tcW w:w="3636" w:type="dxa"/>
          </w:tcPr>
          <w:p w14:paraId="2A76A1CA" w14:textId="77777777" w:rsidR="009D46FA" w:rsidRPr="00D43EC8" w:rsidRDefault="009D46FA">
            <w:pPr>
              <w:pStyle w:val="NormalWeb"/>
              <w:spacing w:before="0" w:beforeAutospacing="0" w:after="200" w:line="480" w:lineRule="auto"/>
              <w:jc w:val="both"/>
              <w:rPr>
                <w:rFonts w:ascii="Times New Roman" w:hAnsi="Times New Roman"/>
                <w:color w:val="000000" w:themeColor="text1"/>
                <w:sz w:val="24"/>
                <w:szCs w:val="24"/>
                <w:rPrChange w:id="2220" w:author="ZHANGM.H." w:date="2014-12-10T18:55:00Z">
                  <w:rPr>
                    <w:rFonts w:ascii="Times New Roman" w:hAnsi="Times New Roman"/>
                    <w:sz w:val="24"/>
                    <w:szCs w:val="24"/>
                  </w:rPr>
                </w:rPrChange>
              </w:rPr>
              <w:pPrChange w:id="2221" w:author="ZHANGM.H." w:date="2014-12-10T18:54:00Z">
                <w:pPr>
                  <w:pStyle w:val="NormalWeb"/>
                  <w:spacing w:before="0" w:beforeAutospacing="0" w:after="200" w:line="276" w:lineRule="auto"/>
                </w:pPr>
              </w:pPrChange>
            </w:pPr>
            <w:r w:rsidRPr="00D43EC8">
              <w:rPr>
                <w:rFonts w:ascii="Times New Roman" w:hAnsi="Times New Roman"/>
                <w:color w:val="000000" w:themeColor="text1"/>
                <w:sz w:val="24"/>
                <w:szCs w:val="24"/>
                <w:rPrChange w:id="2222" w:author="ZHANGM.H." w:date="2014-12-10T18:55:00Z">
                  <w:rPr>
                    <w:rFonts w:ascii="Times New Roman" w:hAnsi="Times New Roman"/>
                    <w:sz w:val="24"/>
                    <w:szCs w:val="24"/>
                  </w:rPr>
                </w:rPrChange>
              </w:rPr>
              <w:t>10/04</w:t>
            </w:r>
          </w:p>
        </w:tc>
        <w:tc>
          <w:tcPr>
            <w:tcW w:w="2952" w:type="dxa"/>
          </w:tcPr>
          <w:p w14:paraId="24297E67" w14:textId="77777777" w:rsidR="009D46FA" w:rsidRPr="00D43EC8" w:rsidRDefault="009D46FA">
            <w:pPr>
              <w:pStyle w:val="NormalWeb"/>
              <w:spacing w:before="0" w:beforeAutospacing="0" w:after="200" w:line="480" w:lineRule="auto"/>
              <w:jc w:val="both"/>
              <w:rPr>
                <w:rFonts w:ascii="Times New Roman" w:hAnsi="Times New Roman"/>
                <w:color w:val="000000" w:themeColor="text1"/>
                <w:sz w:val="24"/>
                <w:szCs w:val="24"/>
                <w:rPrChange w:id="2223" w:author="ZHANGM.H." w:date="2014-12-10T18:55:00Z">
                  <w:rPr>
                    <w:rFonts w:ascii="Times New Roman" w:hAnsi="Times New Roman"/>
                    <w:sz w:val="24"/>
                    <w:szCs w:val="24"/>
                  </w:rPr>
                </w:rPrChange>
              </w:rPr>
              <w:pPrChange w:id="2224" w:author="ZHANGM.H." w:date="2014-12-10T18:54:00Z">
                <w:pPr>
                  <w:pStyle w:val="NormalWeb"/>
                  <w:spacing w:before="0" w:beforeAutospacing="0" w:after="200" w:line="276" w:lineRule="auto"/>
                </w:pPr>
              </w:pPrChange>
            </w:pPr>
            <w:r w:rsidRPr="00D43EC8">
              <w:rPr>
                <w:rFonts w:ascii="Times New Roman" w:hAnsi="Times New Roman"/>
                <w:color w:val="000000" w:themeColor="text1"/>
                <w:sz w:val="24"/>
                <w:szCs w:val="24"/>
                <w:rPrChange w:id="2225" w:author="ZHANGM.H." w:date="2014-12-10T18:55:00Z">
                  <w:rPr>
                    <w:rFonts w:ascii="Times New Roman" w:hAnsi="Times New Roman"/>
                    <w:sz w:val="24"/>
                    <w:szCs w:val="24"/>
                  </w:rPr>
                </w:rPrChange>
              </w:rPr>
              <w:t>04/08</w:t>
            </w:r>
          </w:p>
        </w:tc>
      </w:tr>
      <w:tr w:rsidR="00B110C0" w:rsidRPr="00D43EC8" w14:paraId="7F5D6D02" w14:textId="77777777" w:rsidTr="00B67BCD">
        <w:tc>
          <w:tcPr>
            <w:tcW w:w="2160" w:type="dxa"/>
          </w:tcPr>
          <w:p w14:paraId="2CE4AA25" w14:textId="77777777" w:rsidR="009D46FA" w:rsidRPr="00D43EC8" w:rsidRDefault="009D46FA">
            <w:pPr>
              <w:pStyle w:val="NormalWeb"/>
              <w:spacing w:before="0" w:beforeAutospacing="0" w:after="200" w:line="480" w:lineRule="auto"/>
              <w:jc w:val="both"/>
              <w:rPr>
                <w:rFonts w:ascii="Times New Roman" w:hAnsi="Times New Roman"/>
                <w:color w:val="000000" w:themeColor="text1"/>
                <w:sz w:val="24"/>
                <w:szCs w:val="24"/>
                <w:rPrChange w:id="2226" w:author="ZHANGM.H." w:date="2014-12-10T18:55:00Z">
                  <w:rPr>
                    <w:rFonts w:ascii="Times New Roman" w:hAnsi="Times New Roman"/>
                    <w:sz w:val="24"/>
                    <w:szCs w:val="24"/>
                  </w:rPr>
                </w:rPrChange>
              </w:rPr>
              <w:pPrChange w:id="2227" w:author="ZHANGM.H." w:date="2014-12-10T18:54:00Z">
                <w:pPr>
                  <w:pStyle w:val="NormalWeb"/>
                  <w:spacing w:before="0" w:beforeAutospacing="0" w:after="200" w:line="276" w:lineRule="auto"/>
                </w:pPr>
              </w:pPrChange>
            </w:pPr>
            <w:r w:rsidRPr="00D43EC8">
              <w:rPr>
                <w:rFonts w:ascii="Times New Roman" w:hAnsi="Times New Roman"/>
                <w:color w:val="000000" w:themeColor="text1"/>
                <w:sz w:val="24"/>
                <w:szCs w:val="24"/>
                <w:rPrChange w:id="2228" w:author="ZHANGM.H." w:date="2014-12-10T18:55:00Z">
                  <w:rPr>
                    <w:rFonts w:ascii="Times New Roman" w:hAnsi="Times New Roman"/>
                    <w:sz w:val="24"/>
                    <w:szCs w:val="24"/>
                  </w:rPr>
                </w:rPrChange>
              </w:rPr>
              <w:t>AMF-China</w:t>
            </w:r>
          </w:p>
        </w:tc>
        <w:tc>
          <w:tcPr>
            <w:tcW w:w="3636" w:type="dxa"/>
          </w:tcPr>
          <w:p w14:paraId="5B602003" w14:textId="77777777" w:rsidR="009D46FA" w:rsidRPr="00D43EC8" w:rsidRDefault="009D46FA">
            <w:pPr>
              <w:pStyle w:val="NormalWeb"/>
              <w:spacing w:before="0" w:beforeAutospacing="0" w:after="200" w:line="480" w:lineRule="auto"/>
              <w:jc w:val="both"/>
              <w:rPr>
                <w:rFonts w:ascii="Times New Roman" w:hAnsi="Times New Roman"/>
                <w:color w:val="000000" w:themeColor="text1"/>
                <w:sz w:val="24"/>
                <w:szCs w:val="24"/>
                <w:rPrChange w:id="2229" w:author="ZHANGM.H." w:date="2014-12-10T18:55:00Z">
                  <w:rPr>
                    <w:rFonts w:ascii="Times New Roman" w:hAnsi="Times New Roman"/>
                    <w:sz w:val="24"/>
                    <w:szCs w:val="24"/>
                  </w:rPr>
                </w:rPrChange>
              </w:rPr>
              <w:pPrChange w:id="2230" w:author="ZHANGM.H." w:date="2014-12-10T18:54:00Z">
                <w:pPr>
                  <w:pStyle w:val="NormalWeb"/>
                  <w:spacing w:before="0" w:beforeAutospacing="0" w:after="200" w:line="276" w:lineRule="auto"/>
                </w:pPr>
              </w:pPrChange>
            </w:pPr>
          </w:p>
        </w:tc>
        <w:tc>
          <w:tcPr>
            <w:tcW w:w="2952" w:type="dxa"/>
          </w:tcPr>
          <w:p w14:paraId="11B8F360" w14:textId="77777777" w:rsidR="009D46FA" w:rsidRPr="00D43EC8" w:rsidRDefault="009D46FA">
            <w:pPr>
              <w:pStyle w:val="NormalWeb"/>
              <w:spacing w:before="0" w:beforeAutospacing="0" w:after="200" w:line="480" w:lineRule="auto"/>
              <w:jc w:val="both"/>
              <w:rPr>
                <w:rFonts w:ascii="Times New Roman" w:hAnsi="Times New Roman"/>
                <w:color w:val="000000" w:themeColor="text1"/>
                <w:sz w:val="24"/>
                <w:szCs w:val="24"/>
                <w:rPrChange w:id="2231" w:author="ZHANGM.H." w:date="2014-12-10T18:55:00Z">
                  <w:rPr>
                    <w:rFonts w:ascii="Times New Roman" w:hAnsi="Times New Roman"/>
                    <w:sz w:val="24"/>
                    <w:szCs w:val="24"/>
                  </w:rPr>
                </w:rPrChange>
              </w:rPr>
              <w:pPrChange w:id="2232" w:author="ZHANGM.H." w:date="2014-12-10T18:54:00Z">
                <w:pPr>
                  <w:pStyle w:val="NormalWeb"/>
                  <w:spacing w:before="0" w:beforeAutospacing="0" w:after="200" w:line="276" w:lineRule="auto"/>
                </w:pPr>
              </w:pPrChange>
            </w:pPr>
            <w:r w:rsidRPr="00D43EC8">
              <w:rPr>
                <w:rFonts w:ascii="Times New Roman" w:hAnsi="Times New Roman"/>
                <w:color w:val="000000" w:themeColor="text1"/>
                <w:sz w:val="24"/>
                <w:szCs w:val="24"/>
                <w:rPrChange w:id="2233" w:author="ZHANGM.H." w:date="2014-12-10T18:55:00Z">
                  <w:rPr>
                    <w:rFonts w:ascii="Times New Roman" w:hAnsi="Times New Roman"/>
                    <w:sz w:val="24"/>
                    <w:szCs w:val="24"/>
                  </w:rPr>
                </w:rPrChange>
              </w:rPr>
              <w:t xml:space="preserve">11/08 </w:t>
            </w:r>
          </w:p>
        </w:tc>
      </w:tr>
      <w:tr w:rsidR="009D46FA" w:rsidRPr="00D43EC8" w14:paraId="4BF2F92F" w14:textId="77777777" w:rsidTr="00B67BCD">
        <w:tc>
          <w:tcPr>
            <w:tcW w:w="2160" w:type="dxa"/>
          </w:tcPr>
          <w:p w14:paraId="3E2BDC57" w14:textId="77777777" w:rsidR="009D46FA" w:rsidRPr="00D43EC8" w:rsidRDefault="009D46FA">
            <w:pPr>
              <w:pStyle w:val="NormalWeb"/>
              <w:spacing w:before="0" w:beforeAutospacing="0" w:after="200" w:line="480" w:lineRule="auto"/>
              <w:jc w:val="both"/>
              <w:rPr>
                <w:rFonts w:ascii="Times New Roman" w:hAnsi="Times New Roman"/>
                <w:color w:val="000000" w:themeColor="text1"/>
                <w:sz w:val="24"/>
                <w:szCs w:val="24"/>
                <w:rPrChange w:id="2234" w:author="ZHANGM.H." w:date="2014-12-10T18:55:00Z">
                  <w:rPr>
                    <w:rFonts w:ascii="Times New Roman" w:hAnsi="Times New Roman"/>
                    <w:sz w:val="24"/>
                    <w:szCs w:val="24"/>
                  </w:rPr>
                </w:rPrChange>
              </w:rPr>
              <w:pPrChange w:id="2235" w:author="ZHANGM.H." w:date="2014-12-10T18:54:00Z">
                <w:pPr>
                  <w:pStyle w:val="NormalWeb"/>
                  <w:spacing w:before="0" w:beforeAutospacing="0" w:after="200" w:line="276" w:lineRule="auto"/>
                </w:pPr>
              </w:pPrChange>
            </w:pPr>
            <w:r w:rsidRPr="00D43EC8">
              <w:rPr>
                <w:rFonts w:ascii="Times New Roman" w:hAnsi="Times New Roman"/>
                <w:color w:val="000000" w:themeColor="text1"/>
                <w:sz w:val="24"/>
                <w:szCs w:val="24"/>
                <w:rPrChange w:id="2236" w:author="ZHANGM.H." w:date="2014-12-10T18:55:00Z">
                  <w:rPr>
                    <w:rFonts w:ascii="Times New Roman" w:hAnsi="Times New Roman"/>
                    <w:sz w:val="24"/>
                    <w:szCs w:val="24"/>
                  </w:rPr>
                </w:rPrChange>
              </w:rPr>
              <w:t>AMF-AMIE-</w:t>
            </w:r>
            <w:proofErr w:type="spellStart"/>
            <w:r w:rsidRPr="00D43EC8">
              <w:rPr>
                <w:rFonts w:ascii="Times New Roman" w:hAnsi="Times New Roman"/>
                <w:color w:val="000000" w:themeColor="text1"/>
                <w:sz w:val="24"/>
                <w:szCs w:val="24"/>
                <w:rPrChange w:id="2237" w:author="ZHANGM.H." w:date="2014-12-10T18:55:00Z">
                  <w:rPr>
                    <w:rFonts w:ascii="Times New Roman" w:hAnsi="Times New Roman"/>
                    <w:sz w:val="24"/>
                    <w:szCs w:val="24"/>
                  </w:rPr>
                </w:rPrChange>
              </w:rPr>
              <w:t>Gan</w:t>
            </w:r>
            <w:proofErr w:type="spellEnd"/>
          </w:p>
        </w:tc>
        <w:tc>
          <w:tcPr>
            <w:tcW w:w="3636" w:type="dxa"/>
          </w:tcPr>
          <w:p w14:paraId="33B0BDC3" w14:textId="77777777" w:rsidR="009D46FA" w:rsidRPr="00D43EC8" w:rsidRDefault="009D46FA">
            <w:pPr>
              <w:pStyle w:val="NormalWeb"/>
              <w:spacing w:before="0" w:beforeAutospacing="0" w:after="200" w:line="480" w:lineRule="auto"/>
              <w:jc w:val="both"/>
              <w:rPr>
                <w:rFonts w:ascii="Times New Roman" w:hAnsi="Times New Roman"/>
                <w:color w:val="000000" w:themeColor="text1"/>
                <w:sz w:val="24"/>
                <w:szCs w:val="24"/>
                <w:rPrChange w:id="2238" w:author="ZHANGM.H." w:date="2014-12-10T18:55:00Z">
                  <w:rPr>
                    <w:rFonts w:ascii="Times New Roman" w:hAnsi="Times New Roman"/>
                    <w:sz w:val="24"/>
                    <w:szCs w:val="24"/>
                  </w:rPr>
                </w:rPrChange>
              </w:rPr>
              <w:pPrChange w:id="2239" w:author="ZHANGM.H." w:date="2014-12-10T18:54:00Z">
                <w:pPr>
                  <w:pStyle w:val="NormalWeb"/>
                  <w:spacing w:before="0" w:beforeAutospacing="0" w:after="200" w:line="276" w:lineRule="auto"/>
                </w:pPr>
              </w:pPrChange>
            </w:pPr>
          </w:p>
        </w:tc>
        <w:tc>
          <w:tcPr>
            <w:tcW w:w="2952" w:type="dxa"/>
          </w:tcPr>
          <w:p w14:paraId="1E6CB89C" w14:textId="77777777" w:rsidR="009D46FA" w:rsidRPr="00D43EC8" w:rsidRDefault="009D46FA">
            <w:pPr>
              <w:pStyle w:val="NormalWeb"/>
              <w:spacing w:before="0" w:beforeAutospacing="0" w:after="200" w:line="480" w:lineRule="auto"/>
              <w:jc w:val="both"/>
              <w:rPr>
                <w:rFonts w:ascii="Times New Roman" w:hAnsi="Times New Roman"/>
                <w:color w:val="000000" w:themeColor="text1"/>
                <w:sz w:val="24"/>
                <w:szCs w:val="24"/>
                <w:rPrChange w:id="2240" w:author="ZHANGM.H." w:date="2014-12-10T18:55:00Z">
                  <w:rPr>
                    <w:rFonts w:ascii="Times New Roman" w:hAnsi="Times New Roman"/>
                    <w:sz w:val="24"/>
                    <w:szCs w:val="24"/>
                  </w:rPr>
                </w:rPrChange>
              </w:rPr>
              <w:pPrChange w:id="2241" w:author="ZHANGM.H." w:date="2014-12-10T18:54:00Z">
                <w:pPr>
                  <w:pStyle w:val="NormalWeb"/>
                  <w:spacing w:before="0" w:beforeAutospacing="0" w:after="200" w:line="276" w:lineRule="auto"/>
                </w:pPr>
              </w:pPrChange>
            </w:pPr>
            <w:r w:rsidRPr="00D43EC8">
              <w:rPr>
                <w:rFonts w:ascii="Times New Roman" w:hAnsi="Times New Roman"/>
                <w:color w:val="000000" w:themeColor="text1"/>
                <w:sz w:val="24"/>
                <w:szCs w:val="24"/>
                <w:rPrChange w:id="2242" w:author="ZHANGM.H." w:date="2014-12-10T18:55:00Z">
                  <w:rPr>
                    <w:rFonts w:ascii="Times New Roman" w:hAnsi="Times New Roman"/>
                    <w:sz w:val="24"/>
                    <w:szCs w:val="24"/>
                  </w:rPr>
                </w:rPrChange>
              </w:rPr>
              <w:t>11/11</w:t>
            </w:r>
          </w:p>
        </w:tc>
      </w:tr>
    </w:tbl>
    <w:p w14:paraId="434E68F9" w14:textId="77777777" w:rsidR="009D46FA" w:rsidRPr="00D43EC8" w:rsidRDefault="009D46FA">
      <w:pPr>
        <w:spacing w:line="480" w:lineRule="auto"/>
        <w:jc w:val="both"/>
        <w:rPr>
          <w:rFonts w:ascii="Times New Roman" w:hAnsi="Times New Roman" w:cs="Times New Roman"/>
          <w:color w:val="000000" w:themeColor="text1"/>
          <w:szCs w:val="24"/>
          <w:rPrChange w:id="2243" w:author="ZHANGM.H." w:date="2014-12-10T18:55:00Z">
            <w:rPr>
              <w:rFonts w:ascii="Times New Roman" w:hAnsi="Times New Roman" w:cs="Times New Roman"/>
              <w:szCs w:val="24"/>
            </w:rPr>
          </w:rPrChange>
        </w:rPr>
        <w:pPrChange w:id="2244" w:author="ZHANGM.H." w:date="2014-12-10T18:54:00Z">
          <w:pPr>
            <w:spacing w:line="276" w:lineRule="auto"/>
          </w:pPr>
        </w:pPrChange>
      </w:pPr>
    </w:p>
    <w:p w14:paraId="2070222A" w14:textId="34352C4C" w:rsidR="00057C1F" w:rsidRPr="00587ED0" w:rsidRDefault="00E91A1E">
      <w:pPr>
        <w:pStyle w:val="ListParagraph"/>
        <w:numPr>
          <w:ilvl w:val="1"/>
          <w:numId w:val="5"/>
        </w:numPr>
        <w:spacing w:line="480" w:lineRule="auto"/>
        <w:jc w:val="both"/>
        <w:rPr>
          <w:rFonts w:ascii="Times New Roman" w:hAnsi="Times New Roman" w:cs="Times New Roman"/>
          <w:b/>
          <w:color w:val="000000" w:themeColor="text1"/>
          <w:sz w:val="24"/>
          <w:szCs w:val="24"/>
          <w:rPrChange w:id="2245" w:author="ZHANGM.H." w:date="2014-12-10T19:01:00Z">
            <w:rPr>
              <w:rFonts w:ascii="Times New Roman" w:hAnsi="Times New Roman"/>
              <w:b/>
              <w:szCs w:val="24"/>
            </w:rPr>
          </w:rPrChange>
        </w:rPr>
        <w:pPrChange w:id="2246" w:author="ZHANGM.H." w:date="2014-12-10T18:54:00Z">
          <w:pPr>
            <w:pStyle w:val="ListParagraph"/>
            <w:numPr>
              <w:ilvl w:val="1"/>
              <w:numId w:val="5"/>
            </w:numPr>
            <w:spacing w:line="360" w:lineRule="auto"/>
            <w:ind w:left="360" w:hanging="360"/>
            <w:jc w:val="both"/>
          </w:pPr>
        </w:pPrChange>
      </w:pPr>
      <w:r w:rsidRPr="00587ED0">
        <w:rPr>
          <w:rFonts w:ascii="Times New Roman" w:hAnsi="Times New Roman" w:cs="Times New Roman"/>
          <w:b/>
          <w:color w:val="000000" w:themeColor="text1"/>
          <w:sz w:val="24"/>
          <w:szCs w:val="24"/>
          <w:rPrChange w:id="2247" w:author="ZHANGM.H." w:date="2014-12-10T19:01:00Z">
            <w:rPr>
              <w:rFonts w:ascii="Times New Roman" w:hAnsi="Times New Roman" w:cs="Times New Roman"/>
              <w:b/>
              <w:sz w:val="24"/>
              <w:szCs w:val="24"/>
            </w:rPr>
          </w:rPrChange>
        </w:rPr>
        <w:t xml:space="preserve">Applications of SCMs and ARM </w:t>
      </w:r>
      <w:del w:id="2248" w:author="ZHANGM.H." w:date="2014-12-10T19:01:00Z">
        <w:r w:rsidRPr="00587ED0" w:rsidDel="00587ED0">
          <w:rPr>
            <w:rFonts w:ascii="Times New Roman" w:hAnsi="Times New Roman" w:cs="Times New Roman"/>
            <w:b/>
            <w:color w:val="000000" w:themeColor="text1"/>
            <w:sz w:val="24"/>
            <w:szCs w:val="24"/>
            <w:rPrChange w:id="2249" w:author="ZHANGM.H." w:date="2014-12-10T19:01:00Z">
              <w:rPr>
                <w:rFonts w:ascii="Times New Roman" w:hAnsi="Times New Roman" w:cs="Times New Roman"/>
                <w:b/>
                <w:sz w:val="24"/>
                <w:szCs w:val="24"/>
              </w:rPr>
            </w:rPrChange>
          </w:rPr>
          <w:delText>forcing</w:delText>
        </w:r>
      </w:del>
      <w:r w:rsidRPr="00587ED0">
        <w:rPr>
          <w:rFonts w:ascii="Times New Roman" w:hAnsi="Times New Roman" w:cs="Times New Roman"/>
          <w:b/>
          <w:color w:val="000000" w:themeColor="text1"/>
          <w:sz w:val="24"/>
          <w:szCs w:val="24"/>
          <w:rPrChange w:id="2250" w:author="ZHANGM.H." w:date="2014-12-10T19:01:00Z">
            <w:rPr>
              <w:rFonts w:ascii="Times New Roman" w:hAnsi="Times New Roman" w:cs="Times New Roman"/>
              <w:b/>
              <w:sz w:val="24"/>
              <w:szCs w:val="24"/>
            </w:rPr>
          </w:rPrChange>
        </w:rPr>
        <w:t xml:space="preserve"> data to understand and improve models  </w:t>
      </w:r>
    </w:p>
    <w:p w14:paraId="12ECAC1E" w14:textId="67349A37" w:rsidR="00713384" w:rsidRPr="00D43EC8" w:rsidRDefault="00057C1F">
      <w:pPr>
        <w:tabs>
          <w:tab w:val="left" w:pos="360"/>
        </w:tabs>
        <w:spacing w:line="480" w:lineRule="auto"/>
        <w:ind w:firstLine="360"/>
        <w:jc w:val="both"/>
        <w:rPr>
          <w:rFonts w:ascii="Times New Roman" w:hAnsi="Times New Roman" w:cs="Times New Roman"/>
          <w:color w:val="000000" w:themeColor="text1"/>
          <w:szCs w:val="24"/>
        </w:rPr>
        <w:pPrChange w:id="2251" w:author="ZHANGM.H." w:date="2014-12-10T18:54:00Z">
          <w:pPr>
            <w:tabs>
              <w:tab w:val="left" w:pos="360"/>
            </w:tabs>
            <w:spacing w:line="276" w:lineRule="auto"/>
            <w:ind w:firstLine="360"/>
            <w:jc w:val="both"/>
          </w:pPr>
        </w:pPrChange>
      </w:pPr>
      <w:r w:rsidRPr="00D43EC8">
        <w:rPr>
          <w:rFonts w:ascii="Times New Roman" w:hAnsi="Times New Roman" w:cs="Times New Roman"/>
          <w:color w:val="000000" w:themeColor="text1"/>
          <w:szCs w:val="24"/>
          <w:rPrChange w:id="2252" w:author="ZHANGM.H." w:date="2014-12-10T18:55:00Z">
            <w:rPr>
              <w:rFonts w:ascii="Times New Roman" w:hAnsi="Times New Roman" w:cs="Times New Roman"/>
              <w:szCs w:val="24"/>
            </w:rPr>
          </w:rPrChange>
        </w:rPr>
        <w:lastRenderedPageBreak/>
        <w:t xml:space="preserve">It is now well-recognized in the GCM and NWP communities that single-column models (SCMs) are tools which have a valuable role to play in testing and improving parameterizations by evaluating them empirically against field observations.  Early surveys of SCM research have been published by Randall et al. (1996) and Somerville (2000).  </w:t>
      </w:r>
      <w:r w:rsidR="00A54904" w:rsidRPr="00D43EC8">
        <w:rPr>
          <w:rFonts w:ascii="Times New Roman" w:hAnsi="Times New Roman" w:cs="Times New Roman"/>
          <w:color w:val="000000" w:themeColor="text1"/>
          <w:szCs w:val="24"/>
          <w:rPrChange w:id="2253" w:author="ZHANGM.H." w:date="2014-12-10T18:55:00Z">
            <w:rPr>
              <w:rFonts w:ascii="Times New Roman" w:hAnsi="Times New Roman" w:cs="Times New Roman"/>
              <w:szCs w:val="24"/>
            </w:rPr>
          </w:rPrChange>
        </w:rPr>
        <w:t xml:space="preserve">Since then, many papers have been </w:t>
      </w:r>
      <w:r w:rsidR="00A54904" w:rsidRPr="00D43EC8">
        <w:rPr>
          <w:rFonts w:ascii="Times New Roman" w:hAnsi="Times New Roman" w:cs="Times New Roman"/>
          <w:color w:val="000000" w:themeColor="text1"/>
          <w:szCs w:val="24"/>
        </w:rPr>
        <w:t xml:space="preserve">published by using SCMs and ARM </w:t>
      </w:r>
      <w:ins w:id="2254" w:author="ZHANGM.H." w:date="2014-12-10T20:13:00Z">
        <w:r w:rsidR="00092C42">
          <w:rPr>
            <w:rFonts w:ascii="Times New Roman" w:hAnsi="Times New Roman" w:cs="Times New Roman"/>
            <w:color w:val="000000" w:themeColor="text1"/>
            <w:szCs w:val="24"/>
          </w:rPr>
          <w:t xml:space="preserve">forcing </w:t>
        </w:r>
      </w:ins>
      <w:del w:id="2255" w:author="ZHANGM.H." w:date="2014-12-10T19:44:00Z">
        <w:r w:rsidR="00A54904" w:rsidRPr="00D43EC8" w:rsidDel="008510EC">
          <w:rPr>
            <w:rFonts w:ascii="Times New Roman" w:hAnsi="Times New Roman" w:cs="Times New Roman"/>
            <w:color w:val="000000" w:themeColor="text1"/>
            <w:szCs w:val="24"/>
          </w:rPr>
          <w:delText xml:space="preserve">forcing </w:delText>
        </w:r>
      </w:del>
      <w:r w:rsidR="00A54904" w:rsidRPr="00D43EC8">
        <w:rPr>
          <w:rFonts w:ascii="Times New Roman" w:hAnsi="Times New Roman" w:cs="Times New Roman"/>
          <w:color w:val="000000" w:themeColor="text1"/>
          <w:szCs w:val="24"/>
        </w:rPr>
        <w:t xml:space="preserve">data. </w:t>
      </w:r>
    </w:p>
    <w:p w14:paraId="798DF446" w14:textId="2A95B8B5" w:rsidR="00EF6604" w:rsidRPr="00D43EC8" w:rsidRDefault="00713384">
      <w:pPr>
        <w:tabs>
          <w:tab w:val="left" w:pos="360"/>
        </w:tabs>
        <w:spacing w:line="480" w:lineRule="auto"/>
        <w:ind w:firstLine="360"/>
        <w:jc w:val="both"/>
        <w:rPr>
          <w:rFonts w:ascii="Times New Roman" w:hAnsi="Times New Roman" w:cs="Times New Roman"/>
          <w:color w:val="000000" w:themeColor="text1"/>
          <w:szCs w:val="24"/>
          <w:bdr w:val="none" w:sz="0" w:space="0" w:color="auto" w:frame="1"/>
          <w:shd w:val="clear" w:color="auto" w:fill="FFFFFF"/>
        </w:rPr>
        <w:pPrChange w:id="2256" w:author="ZHANGM.H." w:date="2014-12-10T18:54:00Z">
          <w:pPr>
            <w:tabs>
              <w:tab w:val="left" w:pos="360"/>
            </w:tabs>
            <w:spacing w:line="276" w:lineRule="auto"/>
            <w:ind w:firstLine="360"/>
            <w:jc w:val="both"/>
          </w:pPr>
        </w:pPrChange>
      </w:pPr>
      <w:r w:rsidRPr="00D43EC8">
        <w:rPr>
          <w:rFonts w:ascii="Times New Roman" w:hAnsi="Times New Roman" w:cs="Times New Roman"/>
          <w:color w:val="000000" w:themeColor="text1"/>
          <w:szCs w:val="24"/>
        </w:rPr>
        <w:t>Most of t</w:t>
      </w:r>
      <w:r w:rsidR="00A54904" w:rsidRPr="00D43EC8">
        <w:rPr>
          <w:rFonts w:ascii="Times New Roman" w:hAnsi="Times New Roman" w:cs="Times New Roman"/>
          <w:color w:val="000000" w:themeColor="text1"/>
          <w:szCs w:val="24"/>
        </w:rPr>
        <w:t xml:space="preserve">hese </w:t>
      </w:r>
      <w:r w:rsidRPr="00D43EC8">
        <w:rPr>
          <w:rFonts w:ascii="Times New Roman" w:hAnsi="Times New Roman" w:cs="Times New Roman"/>
          <w:color w:val="000000" w:themeColor="text1"/>
          <w:szCs w:val="24"/>
        </w:rPr>
        <w:t xml:space="preserve">studies contribute to model improvements in one the following three ways.  </w:t>
      </w:r>
      <w:r w:rsidR="00EF6604" w:rsidRPr="00D43EC8">
        <w:rPr>
          <w:rFonts w:ascii="Times New Roman" w:hAnsi="Times New Roman" w:cs="Times New Roman"/>
          <w:color w:val="000000" w:themeColor="text1"/>
          <w:szCs w:val="24"/>
        </w:rPr>
        <w:t>The first</w:t>
      </w:r>
      <w:r w:rsidRPr="00D43EC8">
        <w:rPr>
          <w:rFonts w:ascii="Times New Roman" w:hAnsi="Times New Roman" w:cs="Times New Roman"/>
          <w:color w:val="000000" w:themeColor="text1"/>
          <w:szCs w:val="24"/>
        </w:rPr>
        <w:t xml:space="preserve"> is the evaluation of the performances of physical parameterizations in operational and global climate models (e.g., Yang et al. 2006; Kennedy et al. </w:t>
      </w:r>
      <w:del w:id="2257" w:author="ZHANGM.H." w:date="2014-12-08T19:08:00Z">
        <w:r w:rsidRPr="00D43EC8" w:rsidDel="006A7EBC">
          <w:rPr>
            <w:rFonts w:ascii="Times New Roman" w:hAnsi="Times New Roman" w:cs="Times New Roman"/>
            <w:color w:val="000000" w:themeColor="text1"/>
            <w:szCs w:val="24"/>
          </w:rPr>
          <w:delText>2010</w:delText>
        </w:r>
      </w:del>
      <w:ins w:id="2258" w:author="ZHANGM.H." w:date="2014-12-08T19:08:00Z">
        <w:r w:rsidR="006A7EBC" w:rsidRPr="00D43EC8">
          <w:rPr>
            <w:rFonts w:ascii="Times New Roman" w:hAnsi="Times New Roman" w:cs="Times New Roman"/>
            <w:color w:val="000000" w:themeColor="text1"/>
            <w:szCs w:val="24"/>
          </w:rPr>
          <w:t>2011</w:t>
        </w:r>
      </w:ins>
      <w:r w:rsidRPr="00D43EC8">
        <w:rPr>
          <w:rFonts w:ascii="Times New Roman" w:hAnsi="Times New Roman" w:cs="Times New Roman"/>
          <w:color w:val="000000" w:themeColor="text1"/>
          <w:szCs w:val="24"/>
        </w:rPr>
        <w:t>; Song et al. 2013). The second is the validation, improvement and development of parameterization</w:t>
      </w:r>
      <w:r w:rsidR="00EF6604" w:rsidRPr="00D43EC8">
        <w:rPr>
          <w:rFonts w:ascii="Times New Roman" w:hAnsi="Times New Roman" w:cs="Times New Roman"/>
          <w:color w:val="000000" w:themeColor="text1"/>
          <w:szCs w:val="24"/>
        </w:rPr>
        <w:t xml:space="preserve">, including the </w:t>
      </w:r>
      <w:r w:rsidR="00A54904" w:rsidRPr="00D43EC8">
        <w:rPr>
          <w:rFonts w:ascii="Times New Roman" w:hAnsi="Times New Roman" w:cs="Times New Roman"/>
          <w:color w:val="000000" w:themeColor="text1"/>
          <w:szCs w:val="24"/>
        </w:rPr>
        <w:t>triggering and closure assumptions of convection parameterizations (e.g., Xie and Zhang 2000; Zhang 2003</w:t>
      </w:r>
      <w:r w:rsidR="00B46ECB" w:rsidRPr="00D43EC8">
        <w:rPr>
          <w:rFonts w:ascii="Times New Roman" w:hAnsi="Times New Roman" w:cs="Times New Roman"/>
          <w:color w:val="000000" w:themeColor="text1"/>
          <w:szCs w:val="24"/>
        </w:rPr>
        <w:t xml:space="preserve">; </w:t>
      </w:r>
      <w:r w:rsidR="00BA06F7" w:rsidRPr="00D43EC8">
        <w:rPr>
          <w:rFonts w:ascii="Times New Roman" w:hAnsi="Times New Roman" w:cs="Times New Roman"/>
          <w:color w:val="000000" w:themeColor="text1"/>
          <w:szCs w:val="24"/>
          <w:shd w:val="clear" w:color="auto" w:fill="FFFFFF"/>
        </w:rPr>
        <w:t xml:space="preserve">Guichard, et al. 2004; </w:t>
      </w:r>
      <w:r w:rsidR="00B46ECB" w:rsidRPr="00D43EC8">
        <w:rPr>
          <w:rFonts w:ascii="Times New Roman" w:hAnsi="Times New Roman" w:cs="Times New Roman"/>
          <w:color w:val="000000" w:themeColor="text1"/>
          <w:szCs w:val="24"/>
        </w:rPr>
        <w:t>Petch et al. 2007</w:t>
      </w:r>
      <w:r w:rsidR="00A54904" w:rsidRPr="00D43EC8">
        <w:rPr>
          <w:rFonts w:ascii="Times New Roman" w:hAnsi="Times New Roman" w:cs="Times New Roman"/>
          <w:color w:val="000000" w:themeColor="text1"/>
          <w:szCs w:val="24"/>
        </w:rPr>
        <w:t>)</w:t>
      </w:r>
      <w:r w:rsidR="0076274B" w:rsidRPr="00D43EC8">
        <w:rPr>
          <w:rFonts w:ascii="Times New Roman" w:hAnsi="Times New Roman" w:cs="Times New Roman"/>
          <w:color w:val="000000" w:themeColor="text1"/>
          <w:szCs w:val="24"/>
        </w:rPr>
        <w:t xml:space="preserve">, </w:t>
      </w:r>
      <w:r w:rsidR="00BA06F7" w:rsidRPr="00D43EC8">
        <w:rPr>
          <w:rFonts w:ascii="Times New Roman" w:hAnsi="Times New Roman" w:cs="Times New Roman"/>
          <w:color w:val="000000" w:themeColor="text1"/>
          <w:szCs w:val="24"/>
        </w:rPr>
        <w:t xml:space="preserve"> </w:t>
      </w:r>
      <w:r w:rsidR="00EF6604" w:rsidRPr="00D43EC8">
        <w:rPr>
          <w:rFonts w:ascii="Times New Roman" w:hAnsi="Times New Roman" w:cs="Times New Roman"/>
          <w:color w:val="000000" w:themeColor="text1"/>
          <w:szCs w:val="24"/>
        </w:rPr>
        <w:t xml:space="preserve">cloud </w:t>
      </w:r>
      <w:r w:rsidR="00B46ECB" w:rsidRPr="00D43EC8">
        <w:rPr>
          <w:rFonts w:ascii="Times New Roman" w:hAnsi="Times New Roman" w:cs="Times New Roman"/>
          <w:color w:val="000000" w:themeColor="text1"/>
          <w:szCs w:val="24"/>
        </w:rPr>
        <w:t xml:space="preserve">macrophysical schemes (e.g. </w:t>
      </w:r>
      <w:del w:id="2259" w:author="ZHANGM.H." w:date="2014-12-10T13:01:00Z">
        <w:r w:rsidR="00B46ECB" w:rsidRPr="00D43EC8" w:rsidDel="006806C9">
          <w:rPr>
            <w:rFonts w:ascii="Times New Roman" w:hAnsi="Times New Roman" w:cs="Times New Roman"/>
            <w:color w:val="000000" w:themeColor="text1"/>
            <w:szCs w:val="24"/>
          </w:rPr>
          <w:delText xml:space="preserve">Franklin </w:delText>
        </w:r>
      </w:del>
      <w:ins w:id="2260" w:author="ZHANGM.H." w:date="2014-12-10T13:01:00Z">
        <w:r w:rsidR="006806C9" w:rsidRPr="00D43EC8">
          <w:rPr>
            <w:rFonts w:ascii="Times New Roman" w:hAnsi="Times New Roman" w:cs="Times New Roman"/>
            <w:color w:val="000000" w:themeColor="text1"/>
            <w:szCs w:val="24"/>
          </w:rPr>
          <w:t xml:space="preserve">Zhang </w:t>
        </w:r>
      </w:ins>
      <w:r w:rsidR="00B46ECB" w:rsidRPr="00D43EC8">
        <w:rPr>
          <w:rFonts w:ascii="Times New Roman" w:hAnsi="Times New Roman" w:cs="Times New Roman"/>
          <w:color w:val="000000" w:themeColor="text1"/>
          <w:szCs w:val="24"/>
        </w:rPr>
        <w:t xml:space="preserve">et al. </w:t>
      </w:r>
      <w:del w:id="2261" w:author="ZHANGM.H." w:date="2014-12-10T13:02:00Z">
        <w:r w:rsidR="00B46ECB" w:rsidRPr="00D43EC8" w:rsidDel="006806C9">
          <w:rPr>
            <w:rFonts w:ascii="Times New Roman" w:hAnsi="Times New Roman" w:cs="Times New Roman"/>
            <w:color w:val="000000" w:themeColor="text1"/>
            <w:szCs w:val="24"/>
          </w:rPr>
          <w:delText>2012</w:delText>
        </w:r>
      </w:del>
      <w:ins w:id="2262" w:author="ZHANGM.H." w:date="2014-12-10T13:02:00Z">
        <w:r w:rsidR="006806C9" w:rsidRPr="00D43EC8">
          <w:rPr>
            <w:rFonts w:ascii="Times New Roman" w:hAnsi="Times New Roman" w:cs="Times New Roman"/>
            <w:color w:val="000000" w:themeColor="text1"/>
            <w:szCs w:val="24"/>
          </w:rPr>
          <w:t>2003</w:t>
        </w:r>
      </w:ins>
      <w:r w:rsidR="00B46ECB" w:rsidRPr="00D43EC8">
        <w:rPr>
          <w:rFonts w:ascii="Times New Roman" w:hAnsi="Times New Roman" w:cs="Times New Roman"/>
          <w:color w:val="000000" w:themeColor="text1"/>
          <w:szCs w:val="24"/>
        </w:rPr>
        <w:t xml:space="preserve">), </w:t>
      </w:r>
      <w:del w:id="2263" w:author="ZHANGM.H." w:date="2014-12-10T13:28:00Z">
        <w:r w:rsidR="00B46ECB" w:rsidRPr="00D43EC8" w:rsidDel="00F770B7">
          <w:rPr>
            <w:rFonts w:ascii="Times New Roman" w:hAnsi="Times New Roman" w:cs="Times New Roman"/>
            <w:color w:val="000000" w:themeColor="text1"/>
            <w:szCs w:val="24"/>
          </w:rPr>
          <w:delText xml:space="preserve">cloud </w:delText>
        </w:r>
        <w:r w:rsidR="00EF6604" w:rsidRPr="00D43EC8" w:rsidDel="00F770B7">
          <w:rPr>
            <w:rFonts w:ascii="Times New Roman" w:hAnsi="Times New Roman" w:cs="Times New Roman"/>
            <w:color w:val="000000" w:themeColor="text1"/>
            <w:szCs w:val="24"/>
          </w:rPr>
          <w:delText xml:space="preserve">microphysical parameterizations (e.g., </w:delText>
        </w:r>
        <w:r w:rsidR="00EF6604" w:rsidRPr="00D43EC8" w:rsidDel="00F770B7">
          <w:rPr>
            <w:rFonts w:ascii="Times New Roman" w:hAnsi="Times New Roman" w:cs="Times New Roman"/>
            <w:color w:val="000000" w:themeColor="text1"/>
            <w:szCs w:val="24"/>
            <w:bdr w:val="none" w:sz="0" w:space="0" w:color="auto" w:frame="1"/>
            <w:shd w:val="clear" w:color="auto" w:fill="FFFFFF"/>
          </w:rPr>
          <w:delText xml:space="preserve">Zhang et al. 2005), </w:delText>
        </w:r>
      </w:del>
      <w:r w:rsidR="00EF6604" w:rsidRPr="00D43EC8">
        <w:rPr>
          <w:rFonts w:ascii="Times New Roman" w:hAnsi="Times New Roman" w:cs="Times New Roman"/>
          <w:color w:val="000000" w:themeColor="text1"/>
          <w:szCs w:val="24"/>
          <w:bdr w:val="none" w:sz="0" w:space="0" w:color="auto" w:frame="1"/>
          <w:shd w:val="clear" w:color="auto" w:fill="FFFFFF"/>
        </w:rPr>
        <w:t>the mass flux</w:t>
      </w:r>
      <w:r w:rsidR="00BA06F7" w:rsidRPr="00D43EC8">
        <w:rPr>
          <w:rFonts w:ascii="Times New Roman" w:hAnsi="Times New Roman" w:cs="Times New Roman"/>
          <w:color w:val="000000" w:themeColor="text1"/>
          <w:szCs w:val="24"/>
          <w:bdr w:val="none" w:sz="0" w:space="0" w:color="auto" w:frame="1"/>
          <w:shd w:val="clear" w:color="auto" w:fill="FFFFFF"/>
        </w:rPr>
        <w:t xml:space="preserve"> </w:t>
      </w:r>
      <w:r w:rsidR="00EF6604" w:rsidRPr="00D43EC8">
        <w:rPr>
          <w:rFonts w:ascii="Times New Roman" w:hAnsi="Times New Roman" w:cs="Times New Roman"/>
          <w:color w:val="000000" w:themeColor="text1"/>
          <w:szCs w:val="24"/>
          <w:bdr w:val="none" w:sz="0" w:space="0" w:color="auto" w:frame="1"/>
          <w:shd w:val="clear" w:color="auto" w:fill="FFFFFF"/>
        </w:rPr>
        <w:t xml:space="preserve">parameterization of deep convection (Wu et al. 2009), the parameterization shallow convection and boundary-layer turbulence (Kay et al. 2012), </w:t>
      </w:r>
      <w:ins w:id="2264" w:author="ZHANGM.H." w:date="2014-12-10T13:29:00Z">
        <w:r w:rsidR="00F770B7" w:rsidRPr="00D43EC8">
          <w:rPr>
            <w:rFonts w:ascii="Times New Roman" w:hAnsi="Times New Roman" w:cs="Times New Roman"/>
            <w:color w:val="000000" w:themeColor="text1"/>
            <w:szCs w:val="24"/>
            <w:bdr w:val="none" w:sz="0" w:space="0" w:color="auto" w:frame="1"/>
            <w:shd w:val="clear" w:color="auto" w:fill="FFFFFF"/>
          </w:rPr>
          <w:t xml:space="preserve">the </w:t>
        </w:r>
      </w:ins>
      <w:ins w:id="2265" w:author="ZHANGM.H." w:date="2014-12-10T18:35:00Z">
        <w:r w:rsidR="000C7AE0" w:rsidRPr="00D43EC8">
          <w:rPr>
            <w:rFonts w:ascii="Times New Roman" w:hAnsi="Times New Roman" w:cs="Times New Roman"/>
            <w:color w:val="000000" w:themeColor="text1"/>
            <w:szCs w:val="24"/>
            <w:bdr w:val="none" w:sz="0" w:space="0" w:color="auto" w:frame="1"/>
            <w:shd w:val="clear" w:color="auto" w:fill="FFFFFF"/>
          </w:rPr>
          <w:t xml:space="preserve">parameterization of </w:t>
        </w:r>
      </w:ins>
      <w:ins w:id="2266" w:author="ZHANGM.H." w:date="2014-12-10T13:29:00Z">
        <w:r w:rsidR="00F770B7" w:rsidRPr="00D43EC8">
          <w:rPr>
            <w:rFonts w:ascii="Times New Roman" w:hAnsi="Times New Roman" w:cs="Times New Roman"/>
            <w:color w:val="000000" w:themeColor="text1"/>
            <w:szCs w:val="24"/>
            <w:bdr w:val="none" w:sz="0" w:space="0" w:color="auto" w:frame="1"/>
            <w:shd w:val="clear" w:color="auto" w:fill="FFFFFF"/>
          </w:rPr>
          <w:t>vertical velocity in shallow convection (Wang and Zhang 2014)</w:t>
        </w:r>
      </w:ins>
      <w:ins w:id="2267" w:author="ZHANGM.H." w:date="2014-12-10T18:35:00Z">
        <w:r w:rsidR="000C7AE0" w:rsidRPr="00D43EC8">
          <w:rPr>
            <w:rFonts w:ascii="Times New Roman" w:hAnsi="Times New Roman" w:cs="Times New Roman"/>
            <w:color w:val="000000" w:themeColor="text1"/>
            <w:szCs w:val="24"/>
            <w:bdr w:val="none" w:sz="0" w:space="0" w:color="auto" w:frame="1"/>
            <w:shd w:val="clear" w:color="auto" w:fill="FFFFFF"/>
          </w:rPr>
          <w:t>,</w:t>
        </w:r>
      </w:ins>
      <w:ins w:id="2268" w:author="ZHANGM.H." w:date="2014-12-10T13:29:00Z">
        <w:r w:rsidR="00F770B7" w:rsidRPr="00D43EC8">
          <w:rPr>
            <w:rFonts w:ascii="Times New Roman" w:hAnsi="Times New Roman" w:cs="Times New Roman"/>
            <w:color w:val="000000" w:themeColor="text1"/>
            <w:szCs w:val="24"/>
            <w:bdr w:val="none" w:sz="0" w:space="0" w:color="auto" w:frame="1"/>
            <w:shd w:val="clear" w:color="auto" w:fill="FFFFFF"/>
          </w:rPr>
          <w:t xml:space="preserve"> </w:t>
        </w:r>
      </w:ins>
      <w:r w:rsidR="00EF6604" w:rsidRPr="00D43EC8">
        <w:rPr>
          <w:rFonts w:ascii="Times New Roman" w:hAnsi="Times New Roman" w:cs="Times New Roman"/>
          <w:color w:val="000000" w:themeColor="text1"/>
          <w:szCs w:val="24"/>
          <w:bdr w:val="none" w:sz="0" w:space="0" w:color="auto" w:frame="1"/>
          <w:shd w:val="clear" w:color="auto" w:fill="FFFFFF"/>
        </w:rPr>
        <w:t xml:space="preserve">among others. The third is to use SCMs under ARM forcing data to improve understanding of processes, including growth of ice particles (Comstock et al. 2008), cloud feedbacks (Del </w:t>
      </w:r>
      <w:proofErr w:type="spellStart"/>
      <w:r w:rsidR="00EF6604" w:rsidRPr="00D43EC8">
        <w:rPr>
          <w:rFonts w:ascii="Times New Roman" w:hAnsi="Times New Roman" w:cs="Times New Roman"/>
          <w:color w:val="000000" w:themeColor="text1"/>
          <w:szCs w:val="24"/>
          <w:bdr w:val="none" w:sz="0" w:space="0" w:color="auto" w:frame="1"/>
          <w:shd w:val="clear" w:color="auto" w:fill="FFFFFF"/>
        </w:rPr>
        <w:t>Genio</w:t>
      </w:r>
      <w:proofErr w:type="spellEnd"/>
      <w:r w:rsidR="00EF6604" w:rsidRPr="00D43EC8">
        <w:rPr>
          <w:rFonts w:ascii="Times New Roman" w:hAnsi="Times New Roman" w:cs="Times New Roman"/>
          <w:color w:val="000000" w:themeColor="text1"/>
          <w:szCs w:val="24"/>
          <w:bdr w:val="none" w:sz="0" w:space="0" w:color="auto" w:frame="1"/>
          <w:shd w:val="clear" w:color="auto" w:fill="FFFFFF"/>
        </w:rPr>
        <w:t xml:space="preserve"> et al. </w:t>
      </w:r>
      <w:del w:id="2269" w:author="ZHANGM.H." w:date="2014-12-08T17:00:00Z">
        <w:r w:rsidR="00EF6604" w:rsidRPr="00D43EC8" w:rsidDel="003E0198">
          <w:rPr>
            <w:rFonts w:ascii="Times New Roman" w:hAnsi="Times New Roman" w:cs="Times New Roman"/>
            <w:color w:val="000000" w:themeColor="text1"/>
            <w:szCs w:val="24"/>
            <w:bdr w:val="none" w:sz="0" w:space="0" w:color="auto" w:frame="1"/>
            <w:shd w:val="clear" w:color="auto" w:fill="FFFFFF"/>
          </w:rPr>
          <w:delText>(</w:delText>
        </w:r>
      </w:del>
      <w:r w:rsidR="00EF6604" w:rsidRPr="00D43EC8">
        <w:rPr>
          <w:rFonts w:ascii="Times New Roman" w:hAnsi="Times New Roman" w:cs="Times New Roman"/>
          <w:color w:val="000000" w:themeColor="text1"/>
          <w:szCs w:val="24"/>
          <w:bdr w:val="none" w:sz="0" w:space="0" w:color="auto" w:frame="1"/>
          <w:shd w:val="clear" w:color="auto" w:fill="FFFFFF"/>
        </w:rPr>
        <w:t xml:space="preserve">2005), </w:t>
      </w:r>
      <w:ins w:id="2270" w:author="ZHANGM.H." w:date="2014-12-10T13:30:00Z">
        <w:r w:rsidR="00F770B7" w:rsidRPr="00D43EC8">
          <w:rPr>
            <w:rFonts w:ascii="Times New Roman" w:hAnsi="Times New Roman" w:cs="Times New Roman"/>
            <w:color w:val="000000" w:themeColor="text1"/>
            <w:szCs w:val="24"/>
            <w:bdr w:val="none" w:sz="0" w:space="0" w:color="auto" w:frame="1"/>
            <w:shd w:val="clear" w:color="auto" w:fill="FFFFFF"/>
          </w:rPr>
          <w:t xml:space="preserve">the interaction of deep and shallow convections (Wang and Zhang 2013), </w:t>
        </w:r>
      </w:ins>
      <w:r w:rsidR="00EF6604" w:rsidRPr="00D43EC8">
        <w:rPr>
          <w:rFonts w:ascii="Times New Roman" w:hAnsi="Times New Roman" w:cs="Times New Roman"/>
          <w:color w:val="000000" w:themeColor="text1"/>
          <w:szCs w:val="24"/>
          <w:bdr w:val="none" w:sz="0" w:space="0" w:color="auto" w:frame="1"/>
          <w:shd w:val="clear" w:color="auto" w:fill="FFFFFF"/>
        </w:rPr>
        <w:t xml:space="preserve">and land-atmosphere interactions (Sud et al. 2001).  It should be noted that model development and improvement </w:t>
      </w:r>
      <w:r w:rsidR="005751E2" w:rsidRPr="00D43EC8">
        <w:rPr>
          <w:rFonts w:ascii="Times New Roman" w:hAnsi="Times New Roman" w:cs="Times New Roman"/>
          <w:color w:val="000000" w:themeColor="text1"/>
          <w:szCs w:val="24"/>
          <w:bdr w:val="none" w:sz="0" w:space="0" w:color="auto" w:frame="1"/>
          <w:shd w:val="clear" w:color="auto" w:fill="FFFFFF"/>
        </w:rPr>
        <w:t xml:space="preserve">using SCMs </w:t>
      </w:r>
      <w:r w:rsidR="00EF6604" w:rsidRPr="00D43EC8">
        <w:rPr>
          <w:rFonts w:ascii="Times New Roman" w:hAnsi="Times New Roman" w:cs="Times New Roman"/>
          <w:color w:val="000000" w:themeColor="text1"/>
          <w:szCs w:val="24"/>
          <w:bdr w:val="none" w:sz="0" w:space="0" w:color="auto" w:frame="1"/>
          <w:shd w:val="clear" w:color="auto" w:fill="FFFFFF"/>
        </w:rPr>
        <w:t xml:space="preserve">are often done in conjunction with CRM or LES simulations under the same large scale forcing. </w:t>
      </w:r>
    </w:p>
    <w:p w14:paraId="067DAC14" w14:textId="77777777" w:rsidR="00C210AA" w:rsidRPr="00D43EC8" w:rsidRDefault="005751E2">
      <w:pPr>
        <w:tabs>
          <w:tab w:val="left" w:pos="360"/>
        </w:tabs>
        <w:spacing w:line="480" w:lineRule="auto"/>
        <w:ind w:firstLine="360"/>
        <w:jc w:val="both"/>
        <w:rPr>
          <w:rFonts w:ascii="Times New Roman" w:hAnsi="Times New Roman" w:cs="Times New Roman"/>
          <w:color w:val="000000" w:themeColor="text1"/>
          <w:szCs w:val="24"/>
        </w:rPr>
        <w:pPrChange w:id="2271" w:author="ZHANGM.H." w:date="2014-12-10T18:54:00Z">
          <w:pPr>
            <w:tabs>
              <w:tab w:val="left" w:pos="360"/>
            </w:tabs>
            <w:spacing w:line="276" w:lineRule="auto"/>
            <w:ind w:firstLine="360"/>
            <w:jc w:val="both"/>
          </w:pPr>
        </w:pPrChange>
      </w:pPr>
      <w:r w:rsidRPr="00D43EC8">
        <w:rPr>
          <w:rFonts w:ascii="Times New Roman" w:hAnsi="Times New Roman" w:cs="Times New Roman"/>
          <w:color w:val="000000" w:themeColor="text1"/>
          <w:szCs w:val="24"/>
        </w:rPr>
        <w:t xml:space="preserve">Several ARM SCM case studies have been organized with multi-authored publications.  The first case used </w:t>
      </w:r>
      <w:r w:rsidR="0076274B" w:rsidRPr="00D43EC8">
        <w:rPr>
          <w:rFonts w:ascii="Times New Roman" w:hAnsi="Times New Roman" w:cs="Times New Roman"/>
          <w:color w:val="000000" w:themeColor="text1"/>
          <w:szCs w:val="24"/>
        </w:rPr>
        <w:t>data from the ARM June 1995 SGP IOP</w:t>
      </w:r>
      <w:r w:rsidRPr="00D43EC8">
        <w:rPr>
          <w:rFonts w:ascii="Times New Roman" w:hAnsi="Times New Roman" w:cs="Times New Roman"/>
          <w:color w:val="000000" w:themeColor="text1"/>
          <w:szCs w:val="24"/>
        </w:rPr>
        <w:t xml:space="preserve"> (Ghan et al. 2000).  SCMs and CRMs </w:t>
      </w:r>
      <w:r w:rsidR="00BA06F7" w:rsidRPr="00D43EC8">
        <w:rPr>
          <w:rFonts w:ascii="Times New Roman" w:hAnsi="Times New Roman" w:cs="Times New Roman"/>
          <w:color w:val="000000" w:themeColor="text1"/>
          <w:szCs w:val="24"/>
        </w:rPr>
        <w:t xml:space="preserve">were </w:t>
      </w:r>
      <w:r w:rsidRPr="00D43EC8">
        <w:rPr>
          <w:rFonts w:ascii="Times New Roman" w:hAnsi="Times New Roman" w:cs="Times New Roman"/>
          <w:color w:val="000000" w:themeColor="text1"/>
          <w:szCs w:val="24"/>
        </w:rPr>
        <w:t xml:space="preserve">used to simulate summertime continental convection.  This case </w:t>
      </w:r>
      <w:r w:rsidR="00BA06F7" w:rsidRPr="00D43EC8">
        <w:rPr>
          <w:rFonts w:ascii="Times New Roman" w:hAnsi="Times New Roman" w:cs="Times New Roman"/>
          <w:color w:val="000000" w:themeColor="text1"/>
          <w:szCs w:val="24"/>
        </w:rPr>
        <w:t xml:space="preserve">study </w:t>
      </w:r>
      <w:r w:rsidRPr="00D43EC8">
        <w:rPr>
          <w:rFonts w:ascii="Times New Roman" w:hAnsi="Times New Roman" w:cs="Times New Roman"/>
          <w:color w:val="000000" w:themeColor="text1"/>
          <w:szCs w:val="24"/>
        </w:rPr>
        <w:t xml:space="preserve">settled the </w:t>
      </w:r>
      <w:r w:rsidRPr="00D43EC8">
        <w:rPr>
          <w:rFonts w:ascii="Times New Roman" w:hAnsi="Times New Roman" w:cs="Times New Roman"/>
          <w:color w:val="000000" w:themeColor="text1"/>
          <w:szCs w:val="24"/>
        </w:rPr>
        <w:lastRenderedPageBreak/>
        <w:t>subsequent methods of how SCMs are run using observationally derived forcing data.  Main results from the paper include the relative superior performance of the CRMs to SCMs, thus justifying the use of CRM results to improve SCMs</w:t>
      </w:r>
      <w:r w:rsidR="00BA06F7" w:rsidRPr="00D43EC8">
        <w:rPr>
          <w:rFonts w:ascii="Times New Roman" w:hAnsi="Times New Roman" w:cs="Times New Roman"/>
          <w:color w:val="000000" w:themeColor="text1"/>
          <w:szCs w:val="24"/>
        </w:rPr>
        <w:t xml:space="preserve">. </w:t>
      </w:r>
    </w:p>
    <w:p w14:paraId="25712E44" w14:textId="7C1554AF" w:rsidR="001C5A44" w:rsidRPr="00D43EC8" w:rsidRDefault="001C5A44">
      <w:pPr>
        <w:spacing w:after="240" w:line="480" w:lineRule="auto"/>
        <w:ind w:firstLine="360"/>
        <w:jc w:val="both"/>
        <w:textAlignment w:val="baseline"/>
        <w:rPr>
          <w:rFonts w:ascii="Times New Roman" w:eastAsia="Times New Roman" w:hAnsi="Times New Roman" w:cs="Times New Roman"/>
          <w:color w:val="000000" w:themeColor="text1"/>
          <w:szCs w:val="24"/>
          <w:lang w:eastAsia="zh-CN"/>
        </w:rPr>
        <w:pPrChange w:id="2272" w:author="ZHANGM.H." w:date="2014-12-10T18:54:00Z">
          <w:pPr>
            <w:spacing w:after="240" w:line="276" w:lineRule="auto"/>
            <w:ind w:firstLine="360"/>
            <w:textAlignment w:val="baseline"/>
          </w:pPr>
        </w:pPrChange>
      </w:pPr>
      <w:r w:rsidRPr="00D43EC8">
        <w:rPr>
          <w:rFonts w:ascii="Times New Roman" w:eastAsia="Times New Roman" w:hAnsi="Times New Roman" w:cs="Times New Roman"/>
          <w:color w:val="000000" w:themeColor="text1"/>
          <w:szCs w:val="24"/>
          <w:lang w:eastAsia="zh-CN"/>
        </w:rPr>
        <w:t xml:space="preserve">Second ARM SCM case study by Xie et al. (2002) used the summer 1997 SGP IOP as a follow up of Ghan et al. (2000).  It was shown that deficiencies in convective triggering mechanisms were </w:t>
      </w:r>
      <w:ins w:id="2273" w:author="ZHANGM.H." w:date="2014-12-07T03:49:00Z">
        <w:r w:rsidR="00C972CC" w:rsidRPr="00D43EC8">
          <w:rPr>
            <w:rFonts w:ascii="Times New Roman" w:eastAsia="Times New Roman" w:hAnsi="Times New Roman" w:cs="Times New Roman"/>
            <w:color w:val="000000" w:themeColor="text1"/>
            <w:szCs w:val="24"/>
            <w:lang w:eastAsia="zh-CN"/>
          </w:rPr>
          <w:t>o</w:t>
        </w:r>
      </w:ins>
      <w:r w:rsidRPr="00D43EC8">
        <w:rPr>
          <w:rFonts w:ascii="Times New Roman" w:eastAsia="Times New Roman" w:hAnsi="Times New Roman" w:cs="Times New Roman"/>
          <w:color w:val="000000" w:themeColor="text1"/>
          <w:szCs w:val="24"/>
          <w:lang w:eastAsia="zh-CN"/>
        </w:rPr>
        <w:t>ne of the major reasons of model biases</w:t>
      </w:r>
      <w:r w:rsidR="005B5EF0" w:rsidRPr="00D43EC8">
        <w:rPr>
          <w:rFonts w:ascii="Times New Roman" w:eastAsia="Times New Roman" w:hAnsi="Times New Roman" w:cs="Times New Roman"/>
          <w:color w:val="000000" w:themeColor="text1"/>
          <w:szCs w:val="24"/>
          <w:lang w:eastAsia="zh-CN"/>
        </w:rPr>
        <w:t>. Using a triggering mechanism</w:t>
      </w:r>
      <w:r w:rsidRPr="00D43EC8">
        <w:rPr>
          <w:rFonts w:ascii="Times New Roman" w:eastAsia="Times New Roman" w:hAnsi="Times New Roman" w:cs="Times New Roman"/>
          <w:color w:val="000000" w:themeColor="text1"/>
          <w:szCs w:val="24"/>
          <w:lang w:eastAsia="zh-CN"/>
        </w:rPr>
        <w:t xml:space="preserve"> based </w:t>
      </w:r>
      <w:r w:rsidR="005B5EF0" w:rsidRPr="00D43EC8">
        <w:rPr>
          <w:rFonts w:ascii="Times New Roman" w:eastAsia="Times New Roman" w:hAnsi="Times New Roman" w:cs="Times New Roman"/>
          <w:color w:val="000000" w:themeColor="text1"/>
          <w:szCs w:val="24"/>
          <w:lang w:eastAsia="zh-CN"/>
        </w:rPr>
        <w:t xml:space="preserve">solely </w:t>
      </w:r>
      <w:r w:rsidRPr="00D43EC8">
        <w:rPr>
          <w:rFonts w:ascii="Times New Roman" w:eastAsia="Times New Roman" w:hAnsi="Times New Roman" w:cs="Times New Roman"/>
          <w:color w:val="000000" w:themeColor="text1"/>
          <w:szCs w:val="24"/>
          <w:lang w:eastAsia="zh-CN"/>
        </w:rPr>
        <w:t xml:space="preserve">on the vertical integral of parcel buoyant energy results in overactive convection, which in turn leads to large systematic warm/dry biases in the troposphere. It is also shown that a non-penetrative convection scheme can underestimate the depth of instability for midlatitude convection, which leads to large systematic cold/moist biases in the troposphere.  All models significantly underestimate the surface stratiform precipitation.  </w:t>
      </w:r>
    </w:p>
    <w:p w14:paraId="34B2CC3E" w14:textId="1F688DC3" w:rsidR="001C5A44" w:rsidRPr="00D43EC8" w:rsidRDefault="00C210AA">
      <w:pPr>
        <w:tabs>
          <w:tab w:val="left" w:pos="360"/>
        </w:tabs>
        <w:spacing w:line="480" w:lineRule="auto"/>
        <w:ind w:firstLine="360"/>
        <w:jc w:val="both"/>
        <w:rPr>
          <w:rFonts w:ascii="Times New Roman" w:eastAsia="Times New Roman" w:hAnsi="Times New Roman" w:cs="Times New Roman"/>
          <w:color w:val="000000" w:themeColor="text1"/>
          <w:szCs w:val="24"/>
          <w:lang w:eastAsia="zh-CN"/>
        </w:rPr>
        <w:pPrChange w:id="2274" w:author="ZHANGM.H." w:date="2014-12-10T18:54:00Z">
          <w:pPr>
            <w:tabs>
              <w:tab w:val="left" w:pos="360"/>
            </w:tabs>
            <w:spacing w:line="276" w:lineRule="auto"/>
            <w:ind w:firstLine="360"/>
            <w:jc w:val="both"/>
          </w:pPr>
        </w:pPrChange>
      </w:pPr>
      <w:r w:rsidRPr="00D43EC8">
        <w:rPr>
          <w:rFonts w:ascii="Times New Roman" w:hAnsi="Times New Roman" w:cs="Times New Roman"/>
          <w:color w:val="000000" w:themeColor="text1"/>
          <w:szCs w:val="24"/>
          <w:shd w:val="clear" w:color="auto" w:fill="FFFFFF"/>
        </w:rPr>
        <w:t xml:space="preserve">Another </w:t>
      </w:r>
      <w:del w:id="2275" w:author="ZHANGM.H." w:date="2014-12-08T16:49:00Z">
        <w:r w:rsidRPr="00D43EC8" w:rsidDel="00647C17">
          <w:rPr>
            <w:rFonts w:ascii="Times New Roman" w:hAnsi="Times New Roman" w:cs="Times New Roman"/>
            <w:color w:val="000000" w:themeColor="text1"/>
            <w:szCs w:val="24"/>
            <w:shd w:val="clear" w:color="auto" w:fill="FFFFFF"/>
          </w:rPr>
          <w:delText xml:space="preserve">ARM </w:delText>
        </w:r>
      </w:del>
      <w:r w:rsidRPr="00D43EC8">
        <w:rPr>
          <w:rFonts w:ascii="Times New Roman" w:hAnsi="Times New Roman" w:cs="Times New Roman"/>
          <w:color w:val="000000" w:themeColor="text1"/>
          <w:szCs w:val="24"/>
          <w:shd w:val="clear" w:color="auto" w:fill="FFFFFF"/>
        </w:rPr>
        <w:t xml:space="preserve">case study was published by </w:t>
      </w:r>
      <w:del w:id="2276" w:author="ZHANGM.H." w:date="2014-12-08T16:44:00Z">
        <w:r w:rsidRPr="00D43EC8" w:rsidDel="00647C17">
          <w:rPr>
            <w:rFonts w:ascii="Times New Roman" w:hAnsi="Times New Roman" w:cs="Times New Roman"/>
            <w:color w:val="000000" w:themeColor="text1"/>
            <w:szCs w:val="24"/>
            <w:shd w:val="clear" w:color="auto" w:fill="FFFFFF"/>
          </w:rPr>
          <w:delText xml:space="preserve">Lenderink </w:delText>
        </w:r>
      </w:del>
      <w:ins w:id="2277" w:author="ZHANGM.H." w:date="2014-12-08T16:44:00Z">
        <w:r w:rsidR="00647C17" w:rsidRPr="00D43EC8">
          <w:rPr>
            <w:rFonts w:ascii="Times New Roman" w:hAnsi="Times New Roman" w:cs="Times New Roman"/>
            <w:color w:val="000000" w:themeColor="text1"/>
            <w:szCs w:val="24"/>
            <w:shd w:val="clear" w:color="auto" w:fill="FFFFFF"/>
          </w:rPr>
          <w:t xml:space="preserve">Guichard </w:t>
        </w:r>
      </w:ins>
      <w:r w:rsidRPr="00D43EC8">
        <w:rPr>
          <w:rFonts w:ascii="Times New Roman" w:hAnsi="Times New Roman" w:cs="Times New Roman"/>
          <w:color w:val="000000" w:themeColor="text1"/>
          <w:szCs w:val="24"/>
          <w:shd w:val="clear" w:color="auto" w:fill="FFFFFF"/>
        </w:rPr>
        <w:t xml:space="preserve">et al. (2004) using </w:t>
      </w:r>
      <w:ins w:id="2278" w:author="ZHANGM.H." w:date="2014-12-08T16:49:00Z">
        <w:r w:rsidR="00647C17" w:rsidRPr="00D43EC8">
          <w:rPr>
            <w:rFonts w:ascii="Times New Roman" w:hAnsi="Times New Roman" w:cs="Times New Roman"/>
            <w:color w:val="000000" w:themeColor="text1"/>
            <w:szCs w:val="24"/>
            <w:shd w:val="clear" w:color="auto" w:fill="FFFFFF"/>
          </w:rPr>
          <w:t xml:space="preserve">an idealization of </w:t>
        </w:r>
      </w:ins>
      <w:r w:rsidRPr="00D43EC8">
        <w:rPr>
          <w:rFonts w:ascii="Times New Roman" w:hAnsi="Times New Roman" w:cs="Times New Roman"/>
          <w:color w:val="000000" w:themeColor="text1"/>
          <w:szCs w:val="24"/>
          <w:shd w:val="clear" w:color="auto" w:fill="FFFFFF"/>
        </w:rPr>
        <w:t xml:space="preserve">ARM June 1997 measurements to evaluate the </w:t>
      </w:r>
      <w:del w:id="2279" w:author="ZHANGM.H." w:date="2014-12-08T16:47:00Z">
        <w:r w:rsidRPr="00D43EC8" w:rsidDel="00647C17">
          <w:rPr>
            <w:rFonts w:ascii="Times New Roman" w:hAnsi="Times New Roman" w:cs="Times New Roman"/>
            <w:color w:val="000000" w:themeColor="text1"/>
            <w:szCs w:val="24"/>
            <w:shd w:val="clear" w:color="auto" w:fill="FFFFFF"/>
          </w:rPr>
          <w:delText xml:space="preserve">SCM </w:delText>
        </w:r>
      </w:del>
      <w:ins w:id="2280" w:author="ZHANGM.H." w:date="2014-12-08T16:47:00Z">
        <w:r w:rsidR="00647C17" w:rsidRPr="00D43EC8">
          <w:rPr>
            <w:rFonts w:ascii="Times New Roman" w:hAnsi="Times New Roman" w:cs="Times New Roman"/>
            <w:color w:val="000000" w:themeColor="text1"/>
            <w:szCs w:val="24"/>
            <w:shd w:val="clear" w:color="auto" w:fill="FFFFFF"/>
          </w:rPr>
          <w:t>\</w:t>
        </w:r>
      </w:ins>
      <w:r w:rsidRPr="00D43EC8">
        <w:rPr>
          <w:rFonts w:ascii="Times New Roman" w:hAnsi="Times New Roman" w:cs="Times New Roman"/>
          <w:color w:val="000000" w:themeColor="text1"/>
          <w:szCs w:val="24"/>
          <w:shd w:val="clear" w:color="auto" w:fill="FFFFFF"/>
        </w:rPr>
        <w:t xml:space="preserve">simulation of </w:t>
      </w:r>
      <w:del w:id="2281" w:author="ZHANGM.H." w:date="2014-12-08T16:45:00Z">
        <w:r w:rsidRPr="00D43EC8" w:rsidDel="00647C17">
          <w:rPr>
            <w:rFonts w:ascii="Times New Roman" w:hAnsi="Times New Roman" w:cs="Times New Roman"/>
            <w:color w:val="000000" w:themeColor="text1"/>
            <w:szCs w:val="24"/>
            <w:shd w:val="clear" w:color="auto" w:fill="FFFFFF"/>
          </w:rPr>
          <w:delText>diurnal shallow</w:delText>
        </w:r>
      </w:del>
      <w:ins w:id="2282" w:author="ZHANGM.H." w:date="2014-12-08T16:45:00Z">
        <w:r w:rsidR="00647C17" w:rsidRPr="00D43EC8">
          <w:rPr>
            <w:rFonts w:ascii="Times New Roman" w:hAnsi="Times New Roman" w:cs="Times New Roman"/>
            <w:color w:val="000000" w:themeColor="text1"/>
            <w:szCs w:val="24"/>
            <w:shd w:val="clear" w:color="auto" w:fill="FFFFFF"/>
          </w:rPr>
          <w:t>deep</w:t>
        </w:r>
      </w:ins>
      <w:r w:rsidRPr="00D43EC8">
        <w:rPr>
          <w:rFonts w:ascii="Times New Roman" w:hAnsi="Times New Roman" w:cs="Times New Roman"/>
          <w:color w:val="000000" w:themeColor="text1"/>
          <w:szCs w:val="24"/>
          <w:shd w:val="clear" w:color="auto" w:fill="FFFFFF"/>
        </w:rPr>
        <w:t xml:space="preserve"> convection.   They found that the</w:t>
      </w:r>
      <w:r w:rsidRPr="00D43EC8">
        <w:rPr>
          <w:rFonts w:ascii="Times New Roman" w:eastAsia="Times New Roman" w:hAnsi="Times New Roman" w:cs="Times New Roman"/>
          <w:color w:val="000000" w:themeColor="text1"/>
          <w:szCs w:val="24"/>
          <w:lang w:eastAsia="zh-CN"/>
        </w:rPr>
        <w:t xml:space="preserve"> SCMs </w:t>
      </w:r>
      <w:del w:id="2283" w:author="ZHANGM.H." w:date="2014-12-08T16:47:00Z">
        <w:r w:rsidRPr="00D43EC8" w:rsidDel="00647C17">
          <w:rPr>
            <w:rFonts w:ascii="Times New Roman" w:eastAsia="Times New Roman" w:hAnsi="Times New Roman" w:cs="Times New Roman"/>
            <w:color w:val="000000" w:themeColor="text1"/>
            <w:szCs w:val="24"/>
            <w:lang w:eastAsia="zh-CN"/>
          </w:rPr>
          <w:delText>could be grouped in two different classes: one class with too strong mixing by the turbulence scheme, the other class with too strong activity by the convection scheme. They also showed that the coupling between (subcloud) turbulence and the convection scheme plays a crucial role.</w:delText>
        </w:r>
      </w:del>
      <w:ins w:id="2284" w:author="ZHANGM.H." w:date="2014-12-08T16:49:00Z">
        <w:r w:rsidR="00647C17" w:rsidRPr="00D43EC8">
          <w:rPr>
            <w:rFonts w:ascii="Times New Roman" w:eastAsia="Times New Roman" w:hAnsi="Times New Roman" w:cs="Times New Roman"/>
            <w:color w:val="000000" w:themeColor="text1"/>
            <w:szCs w:val="24"/>
            <w:lang w:eastAsia="zh-CN"/>
          </w:rPr>
          <w:t>tend to simulate the</w:t>
        </w:r>
      </w:ins>
      <w:ins w:id="2285" w:author="ZHANGM.H." w:date="2014-12-08T16:47:00Z">
        <w:r w:rsidR="00647C17" w:rsidRPr="00D43EC8">
          <w:rPr>
            <w:rFonts w:ascii="Times New Roman" w:eastAsia="Times New Roman" w:hAnsi="Times New Roman" w:cs="Times New Roman"/>
            <w:color w:val="000000" w:themeColor="text1"/>
            <w:szCs w:val="24"/>
            <w:lang w:eastAsia="zh-CN"/>
          </w:rPr>
          <w:t xml:space="preserve"> onset of convection too early</w:t>
        </w:r>
      </w:ins>
      <w:del w:id="2286" w:author="ZHANGM.H." w:date="2014-12-08T16:47:00Z">
        <w:r w:rsidRPr="00D43EC8" w:rsidDel="00647C17">
          <w:rPr>
            <w:rFonts w:ascii="Times New Roman" w:eastAsia="Times New Roman" w:hAnsi="Times New Roman" w:cs="Times New Roman"/>
            <w:color w:val="000000" w:themeColor="text1"/>
            <w:szCs w:val="24"/>
            <w:lang w:eastAsia="zh-CN"/>
          </w:rPr>
          <w:delText xml:space="preserve"> </w:delText>
        </w:r>
      </w:del>
      <w:ins w:id="2287" w:author="ZHANGM.H." w:date="2014-12-08T18:37:00Z">
        <w:r w:rsidR="00E93A5A" w:rsidRPr="00D43EC8">
          <w:rPr>
            <w:rFonts w:ascii="Times New Roman" w:eastAsia="Times New Roman" w:hAnsi="Times New Roman" w:cs="Times New Roman"/>
            <w:color w:val="000000" w:themeColor="text1"/>
            <w:szCs w:val="24"/>
            <w:lang w:eastAsia="zh-CN"/>
          </w:rPr>
          <w:t xml:space="preserve"> </w:t>
        </w:r>
      </w:ins>
      <w:proofErr w:type="gramStart"/>
      <w:ins w:id="2288" w:author="ZHANGM.H." w:date="2014-12-08T16:49:00Z">
        <w:r w:rsidR="00647C17" w:rsidRPr="00D43EC8">
          <w:rPr>
            <w:rFonts w:ascii="Times New Roman" w:eastAsia="Times New Roman" w:hAnsi="Times New Roman" w:cs="Times New Roman"/>
            <w:color w:val="000000" w:themeColor="text1"/>
            <w:szCs w:val="24"/>
            <w:lang w:eastAsia="zh-CN"/>
          </w:rPr>
          <w:t xml:space="preserve">while </w:t>
        </w:r>
      </w:ins>
      <w:ins w:id="2289" w:author="ZHANGM.H." w:date="2014-12-10T13:31:00Z">
        <w:r w:rsidR="00F770B7" w:rsidRPr="00D43EC8">
          <w:rPr>
            <w:rFonts w:ascii="Times New Roman" w:eastAsia="Times New Roman" w:hAnsi="Times New Roman" w:cs="Times New Roman"/>
            <w:color w:val="000000" w:themeColor="text1"/>
            <w:szCs w:val="24"/>
            <w:lang w:eastAsia="zh-CN"/>
          </w:rPr>
          <w:t xml:space="preserve"> </w:t>
        </w:r>
      </w:ins>
      <w:ins w:id="2290" w:author="ZHANGM.H." w:date="2014-12-08T16:49:00Z">
        <w:r w:rsidR="00647C17" w:rsidRPr="00D43EC8">
          <w:rPr>
            <w:rFonts w:ascii="Times New Roman" w:eastAsia="Times New Roman" w:hAnsi="Times New Roman" w:cs="Times New Roman"/>
            <w:color w:val="000000" w:themeColor="text1"/>
            <w:szCs w:val="24"/>
            <w:lang w:eastAsia="zh-CN"/>
          </w:rPr>
          <w:t>CRMs</w:t>
        </w:r>
        <w:proofErr w:type="gramEnd"/>
        <w:r w:rsidR="00647C17" w:rsidRPr="00D43EC8">
          <w:rPr>
            <w:rFonts w:ascii="Times New Roman" w:eastAsia="Times New Roman" w:hAnsi="Times New Roman" w:cs="Times New Roman"/>
            <w:color w:val="000000" w:themeColor="text1"/>
            <w:szCs w:val="24"/>
            <w:lang w:eastAsia="zh-CN"/>
          </w:rPr>
          <w:t xml:space="preserve"> tend to simulate the</w:t>
        </w:r>
      </w:ins>
      <w:ins w:id="2291" w:author="ZHANGM.H." w:date="2014-12-08T16:50:00Z">
        <w:r w:rsidR="003E0198" w:rsidRPr="00D43EC8">
          <w:rPr>
            <w:rFonts w:ascii="Times New Roman" w:eastAsia="Times New Roman" w:hAnsi="Times New Roman" w:cs="Times New Roman"/>
            <w:color w:val="000000" w:themeColor="text1"/>
            <w:szCs w:val="24"/>
            <w:lang w:eastAsia="zh-CN"/>
          </w:rPr>
          <w:t xml:space="preserve"> onset too late.</w:t>
        </w:r>
      </w:ins>
      <w:ins w:id="2292" w:author="ZHANGM.H." w:date="2014-12-08T16:49:00Z">
        <w:r w:rsidR="00647C17" w:rsidRPr="00D43EC8">
          <w:rPr>
            <w:rFonts w:ascii="Times New Roman" w:eastAsia="Times New Roman" w:hAnsi="Times New Roman" w:cs="Times New Roman"/>
            <w:color w:val="000000" w:themeColor="text1"/>
            <w:szCs w:val="24"/>
            <w:lang w:eastAsia="zh-CN"/>
          </w:rPr>
          <w:t xml:space="preserve"> </w:t>
        </w:r>
      </w:ins>
      <w:del w:id="2293" w:author="ZHANGM.H." w:date="2014-12-08T16:47:00Z">
        <w:r w:rsidRPr="00D43EC8" w:rsidDel="00647C17">
          <w:rPr>
            <w:rFonts w:ascii="Times New Roman" w:eastAsia="Times New Roman" w:hAnsi="Times New Roman" w:cs="Times New Roman"/>
            <w:color w:val="000000" w:themeColor="text1"/>
            <w:szCs w:val="24"/>
            <w:lang w:eastAsia="zh-CN"/>
          </w:rPr>
          <w:delText xml:space="preserve"> </w:delText>
        </w:r>
      </w:del>
    </w:p>
    <w:p w14:paraId="298A28E1" w14:textId="591D24E4" w:rsidR="00F23980" w:rsidRPr="00D43EC8" w:rsidRDefault="00F23980">
      <w:pPr>
        <w:tabs>
          <w:tab w:val="left" w:pos="360"/>
        </w:tabs>
        <w:spacing w:line="480" w:lineRule="auto"/>
        <w:ind w:firstLine="360"/>
        <w:jc w:val="both"/>
        <w:rPr>
          <w:rFonts w:ascii="Times New Roman" w:hAnsi="Times New Roman" w:cs="Times New Roman"/>
          <w:color w:val="000000" w:themeColor="text1"/>
          <w:szCs w:val="24"/>
        </w:rPr>
        <w:pPrChange w:id="2294" w:author="ZHANGM.H." w:date="2014-12-10T18:54:00Z">
          <w:pPr>
            <w:tabs>
              <w:tab w:val="left" w:pos="360"/>
            </w:tabs>
            <w:spacing w:line="276" w:lineRule="auto"/>
            <w:ind w:firstLine="360"/>
            <w:jc w:val="both"/>
          </w:pPr>
        </w:pPrChange>
      </w:pPr>
      <w:r w:rsidRPr="00D43EC8">
        <w:rPr>
          <w:rFonts w:ascii="Times New Roman" w:hAnsi="Times New Roman" w:cs="Times New Roman"/>
          <w:color w:val="000000" w:themeColor="text1"/>
          <w:szCs w:val="24"/>
        </w:rPr>
        <w:t xml:space="preserve">The fourth ARM SCM case study was led by Xie et al. (2005) who used the ARM March 2000 SGP cloud IOP to investigate the parameterizations of frontal clouds.  Most SCMs were found to underestimate cloud water and </w:t>
      </w:r>
      <w:ins w:id="2295" w:author="ZHANGM.H." w:date="2014-12-07T02:22:00Z">
        <w:r w:rsidR="0046323B" w:rsidRPr="00D43EC8">
          <w:rPr>
            <w:rFonts w:ascii="Times New Roman" w:hAnsi="Times New Roman" w:cs="Times New Roman"/>
            <w:color w:val="000000" w:themeColor="text1"/>
            <w:szCs w:val="24"/>
          </w:rPr>
          <w:t xml:space="preserve">to contain </w:t>
        </w:r>
      </w:ins>
      <w:del w:id="2296" w:author="ZHANGM.H." w:date="2014-12-07T02:22:00Z">
        <w:r w:rsidRPr="00D43EC8" w:rsidDel="0046323B">
          <w:rPr>
            <w:rFonts w:ascii="Times New Roman" w:hAnsi="Times New Roman" w:cs="Times New Roman"/>
            <w:color w:val="000000" w:themeColor="text1"/>
            <w:szCs w:val="24"/>
          </w:rPr>
          <w:delText xml:space="preserve">with </w:delText>
        </w:r>
      </w:del>
      <w:r w:rsidRPr="00D43EC8">
        <w:rPr>
          <w:rFonts w:ascii="Times New Roman" w:hAnsi="Times New Roman" w:cs="Times New Roman"/>
          <w:color w:val="000000" w:themeColor="text1"/>
          <w:szCs w:val="24"/>
        </w:rPr>
        <w:t xml:space="preserve">huge biases </w:t>
      </w:r>
      <w:del w:id="2297" w:author="ZHANGM.H." w:date="2014-12-07T02:23:00Z">
        <w:r w:rsidRPr="00D43EC8" w:rsidDel="0046323B">
          <w:rPr>
            <w:rFonts w:ascii="Times New Roman" w:hAnsi="Times New Roman" w:cs="Times New Roman"/>
            <w:color w:val="000000" w:themeColor="text1"/>
            <w:szCs w:val="24"/>
          </w:rPr>
          <w:delText xml:space="preserve">of both signs </w:delText>
        </w:r>
      </w:del>
      <w:r w:rsidRPr="00D43EC8">
        <w:rPr>
          <w:rFonts w:ascii="Times New Roman" w:hAnsi="Times New Roman" w:cs="Times New Roman"/>
          <w:color w:val="000000" w:themeColor="text1"/>
          <w:szCs w:val="24"/>
        </w:rPr>
        <w:t>in cloud ice</w:t>
      </w:r>
      <w:ins w:id="2298" w:author="ZHANGM.H." w:date="2014-12-07T02:23:00Z">
        <w:r w:rsidR="0046323B" w:rsidRPr="00D43EC8">
          <w:rPr>
            <w:rFonts w:ascii="Times New Roman" w:hAnsi="Times New Roman" w:cs="Times New Roman"/>
            <w:color w:val="000000" w:themeColor="text1"/>
            <w:szCs w:val="24"/>
          </w:rPr>
          <w:t xml:space="preserve"> of </w:t>
        </w:r>
        <w:r w:rsidR="0046323B" w:rsidRPr="00D43EC8">
          <w:rPr>
            <w:rFonts w:ascii="Times New Roman" w:hAnsi="Times New Roman" w:cs="Times New Roman"/>
            <w:color w:val="000000" w:themeColor="text1"/>
            <w:szCs w:val="24"/>
          </w:rPr>
          <w:lastRenderedPageBreak/>
          <w:t>both signs</w:t>
        </w:r>
      </w:ins>
      <w:r w:rsidRPr="00D43EC8">
        <w:rPr>
          <w:rFonts w:ascii="Times New Roman" w:hAnsi="Times New Roman" w:cs="Times New Roman"/>
          <w:color w:val="000000" w:themeColor="text1"/>
          <w:szCs w:val="24"/>
        </w:rPr>
        <w:t xml:space="preserve">.  The SCMs overall underestimate middle clouds, which also appeared in CRMs.  They attributed some of these biases to the lack of subgrid-scale </w:t>
      </w:r>
      <w:del w:id="2299" w:author="ZHANGM.H." w:date="2014-12-10T19:45:00Z">
        <w:r w:rsidRPr="00D43EC8" w:rsidDel="005A4D1F">
          <w:rPr>
            <w:rFonts w:ascii="Times New Roman" w:hAnsi="Times New Roman" w:cs="Times New Roman"/>
            <w:color w:val="000000" w:themeColor="text1"/>
            <w:szCs w:val="24"/>
          </w:rPr>
          <w:delText>dynamical</w:delText>
        </w:r>
        <w:r w:rsidRPr="00D43EC8" w:rsidDel="005A4D1F">
          <w:rPr>
            <w:rFonts w:ascii="Times New Roman" w:hAnsi="Times New Roman" w:cs="Times New Roman"/>
            <w:color w:val="000000" w:themeColor="text1"/>
            <w:szCs w:val="24"/>
            <w:shd w:val="clear" w:color="auto" w:fill="E9EFF0"/>
          </w:rPr>
          <w:delText xml:space="preserve">  </w:delText>
        </w:r>
      </w:del>
      <w:ins w:id="2300" w:author="ZHANGM.H." w:date="2014-12-10T19:45:00Z">
        <w:r w:rsidR="005A4D1F">
          <w:rPr>
            <w:rFonts w:ascii="Times New Roman" w:hAnsi="Times New Roman" w:cs="Times New Roman"/>
            <w:color w:val="000000" w:themeColor="text1"/>
            <w:szCs w:val="24"/>
          </w:rPr>
          <w:t>dynamical forcing.</w:t>
        </w:r>
      </w:ins>
    </w:p>
    <w:p w14:paraId="6B61BA85" w14:textId="7E81F7F0" w:rsidR="001C5A44" w:rsidRPr="00D43EC8" w:rsidRDefault="001C5A44">
      <w:pPr>
        <w:tabs>
          <w:tab w:val="left" w:pos="360"/>
        </w:tabs>
        <w:spacing w:line="480" w:lineRule="auto"/>
        <w:ind w:firstLine="360"/>
        <w:jc w:val="both"/>
        <w:rPr>
          <w:rFonts w:ascii="Times New Roman" w:hAnsi="Times New Roman" w:cs="Times New Roman"/>
          <w:color w:val="000000" w:themeColor="text1"/>
          <w:szCs w:val="24"/>
          <w:bdr w:val="none" w:sz="0" w:space="0" w:color="auto" w:frame="1"/>
          <w:shd w:val="clear" w:color="auto" w:fill="FFFFFF"/>
        </w:rPr>
        <w:pPrChange w:id="2301" w:author="ZHANGM.H." w:date="2014-12-10T18:54:00Z">
          <w:pPr>
            <w:tabs>
              <w:tab w:val="left" w:pos="360"/>
            </w:tabs>
            <w:spacing w:line="276" w:lineRule="auto"/>
            <w:ind w:firstLine="360"/>
            <w:jc w:val="both"/>
          </w:pPr>
        </w:pPrChange>
      </w:pPr>
      <w:r w:rsidRPr="00D43EC8">
        <w:rPr>
          <w:rFonts w:ascii="Times New Roman" w:hAnsi="Times New Roman" w:cs="Times New Roman"/>
          <w:color w:val="000000" w:themeColor="text1"/>
          <w:szCs w:val="24"/>
        </w:rPr>
        <w:t xml:space="preserve">A case study for the </w:t>
      </w:r>
      <w:r w:rsidR="00BE58A3" w:rsidRPr="00D43EC8">
        <w:rPr>
          <w:rFonts w:ascii="Times New Roman" w:hAnsi="Times New Roman" w:cs="Times New Roman"/>
          <w:color w:val="000000" w:themeColor="text1"/>
          <w:szCs w:val="24"/>
          <w:shd w:val="clear" w:color="auto" w:fill="FFFFFF"/>
        </w:rPr>
        <w:t xml:space="preserve">ARM Mixed-Phase Arctic Cloud Experiment (MPACE) was reported by </w:t>
      </w:r>
      <w:del w:id="2302" w:author="ZHANGM.H." w:date="2014-12-10T20:12:00Z">
        <w:r w:rsidRPr="00D43EC8" w:rsidDel="00092C42">
          <w:rPr>
            <w:rFonts w:ascii="Times New Roman" w:hAnsi="Times New Roman" w:cs="Times New Roman"/>
            <w:color w:val="000000" w:themeColor="text1"/>
            <w:szCs w:val="24"/>
          </w:rPr>
          <w:delText>Klein et al. (</w:delText>
        </w:r>
      </w:del>
      <w:del w:id="2303" w:author="ZHANGM.H." w:date="2014-12-08T18:59:00Z">
        <w:r w:rsidRPr="00D43EC8" w:rsidDel="00617A3C">
          <w:rPr>
            <w:rFonts w:ascii="Times New Roman" w:hAnsi="Times New Roman" w:cs="Times New Roman"/>
            <w:color w:val="000000" w:themeColor="text1"/>
            <w:szCs w:val="24"/>
          </w:rPr>
          <w:delText>2010</w:delText>
        </w:r>
      </w:del>
      <w:del w:id="2304" w:author="ZHANGM.H." w:date="2014-12-10T20:12:00Z">
        <w:r w:rsidRPr="00D43EC8" w:rsidDel="00092C42">
          <w:rPr>
            <w:rFonts w:ascii="Times New Roman" w:hAnsi="Times New Roman" w:cs="Times New Roman"/>
            <w:color w:val="000000" w:themeColor="text1"/>
            <w:szCs w:val="24"/>
          </w:rPr>
          <w:delText xml:space="preserve">) </w:delText>
        </w:r>
      </w:del>
      <w:r w:rsidR="0076274B" w:rsidRPr="00D43EC8">
        <w:rPr>
          <w:rFonts w:ascii="Times New Roman" w:hAnsi="Times New Roman" w:cs="Times New Roman"/>
          <w:color w:val="000000" w:themeColor="text1"/>
          <w:szCs w:val="24"/>
        </w:rPr>
        <w:t>Morrison et al. (</w:t>
      </w:r>
      <w:del w:id="2305" w:author="ZHANGM.H." w:date="2014-12-08T19:00:00Z">
        <w:r w:rsidR="0076274B" w:rsidRPr="00D43EC8" w:rsidDel="00617A3C">
          <w:rPr>
            <w:rFonts w:ascii="Times New Roman" w:hAnsi="Times New Roman" w:cs="Times New Roman"/>
            <w:color w:val="000000" w:themeColor="text1"/>
            <w:szCs w:val="24"/>
          </w:rPr>
          <w:delText>2010</w:delText>
        </w:r>
      </w:del>
      <w:ins w:id="2306" w:author="ZHANGM.H." w:date="2014-12-08T19:00:00Z">
        <w:r w:rsidR="00617A3C" w:rsidRPr="00D43EC8">
          <w:rPr>
            <w:rFonts w:ascii="Times New Roman" w:hAnsi="Times New Roman" w:cs="Times New Roman"/>
            <w:color w:val="000000" w:themeColor="text1"/>
            <w:szCs w:val="24"/>
          </w:rPr>
          <w:t>2009</w:t>
        </w:r>
      </w:ins>
      <w:r w:rsidR="0076274B" w:rsidRPr="00D43EC8">
        <w:rPr>
          <w:rFonts w:ascii="Times New Roman" w:hAnsi="Times New Roman" w:cs="Times New Roman"/>
          <w:color w:val="000000" w:themeColor="text1"/>
          <w:szCs w:val="24"/>
        </w:rPr>
        <w:t>)</w:t>
      </w:r>
      <w:r w:rsidR="00BE58A3" w:rsidRPr="00D43EC8">
        <w:rPr>
          <w:rFonts w:ascii="Times New Roman" w:hAnsi="Times New Roman" w:cs="Times New Roman"/>
          <w:color w:val="000000" w:themeColor="text1"/>
          <w:szCs w:val="24"/>
        </w:rPr>
        <w:t xml:space="preserve">.  They showed that for single-layer clouds, </w:t>
      </w:r>
      <w:r w:rsidR="00BE58A3" w:rsidRPr="00D43EC8">
        <w:rPr>
          <w:rFonts w:ascii="Times New Roman" w:eastAsia="Times New Roman" w:hAnsi="Times New Roman" w:cs="Times New Roman"/>
          <w:color w:val="000000" w:themeColor="text1"/>
          <w:szCs w:val="24"/>
          <w:lang w:eastAsia="zh-CN"/>
        </w:rPr>
        <w:t xml:space="preserve">the simulated ice water path is generally consistent with observed values, the median SCM and CRM liquid water path is a factor-of-three smaller than observed. For multi-level clouds, however, the models </w:t>
      </w:r>
      <w:r w:rsidRPr="00D43EC8">
        <w:rPr>
          <w:rFonts w:ascii="Times New Roman" w:hAnsi="Times New Roman" w:cs="Times New Roman"/>
          <w:color w:val="000000" w:themeColor="text1"/>
          <w:szCs w:val="24"/>
          <w:shd w:val="clear" w:color="auto" w:fill="FFFFFF"/>
        </w:rPr>
        <w:t>generally overestimate liquid water path and strongly underestimate ice water path</w:t>
      </w:r>
      <w:r w:rsidR="00BE58A3" w:rsidRPr="00D43EC8">
        <w:rPr>
          <w:rFonts w:ascii="Times New Roman" w:hAnsi="Times New Roman" w:cs="Times New Roman"/>
          <w:color w:val="000000" w:themeColor="text1"/>
          <w:szCs w:val="24"/>
          <w:shd w:val="clear" w:color="auto" w:fill="FFFFFF"/>
        </w:rPr>
        <w:t>.</w:t>
      </w:r>
      <w:r w:rsidRPr="00D43EC8">
        <w:rPr>
          <w:rFonts w:ascii="Times New Roman" w:hAnsi="Times New Roman" w:cs="Times New Roman"/>
          <w:color w:val="000000" w:themeColor="text1"/>
          <w:szCs w:val="24"/>
          <w:shd w:val="clear" w:color="auto" w:fill="FFFFFF"/>
        </w:rPr>
        <w:t xml:space="preserve"> </w:t>
      </w:r>
      <w:r w:rsidR="00BE58A3" w:rsidRPr="00D43EC8">
        <w:rPr>
          <w:rFonts w:ascii="Times New Roman" w:hAnsi="Times New Roman" w:cs="Times New Roman"/>
          <w:color w:val="000000" w:themeColor="text1"/>
          <w:szCs w:val="24"/>
          <w:shd w:val="clear" w:color="auto" w:fill="FFFFFF"/>
        </w:rPr>
        <w:t xml:space="preserve"> </w:t>
      </w:r>
      <w:r w:rsidRPr="00D43EC8">
        <w:rPr>
          <w:rFonts w:ascii="Times New Roman" w:hAnsi="Times New Roman" w:cs="Times New Roman"/>
          <w:color w:val="000000" w:themeColor="text1"/>
          <w:szCs w:val="24"/>
          <w:shd w:val="clear" w:color="auto" w:fill="FFFFFF"/>
        </w:rPr>
        <w:t xml:space="preserve">Models with more sophisticated, two-moment treatment of cloud microphysics </w:t>
      </w:r>
      <w:r w:rsidR="00BE58A3" w:rsidRPr="00D43EC8">
        <w:rPr>
          <w:rFonts w:ascii="Times New Roman" w:hAnsi="Times New Roman" w:cs="Times New Roman"/>
          <w:color w:val="000000" w:themeColor="text1"/>
          <w:szCs w:val="24"/>
          <w:shd w:val="clear" w:color="auto" w:fill="FFFFFF"/>
        </w:rPr>
        <w:t xml:space="preserve">were found to </w:t>
      </w:r>
      <w:r w:rsidRPr="00D43EC8">
        <w:rPr>
          <w:rFonts w:ascii="Times New Roman" w:hAnsi="Times New Roman" w:cs="Times New Roman"/>
          <w:color w:val="000000" w:themeColor="text1"/>
          <w:szCs w:val="24"/>
          <w:shd w:val="clear" w:color="auto" w:fill="FFFFFF"/>
        </w:rPr>
        <w:t xml:space="preserve">produce a somewhat smaller liquid water path closer to observations.  </w:t>
      </w:r>
    </w:p>
    <w:p w14:paraId="70EE38FE" w14:textId="4A489C36" w:rsidR="00081E48" w:rsidRDefault="00BE58A3" w:rsidP="00081E48">
      <w:pPr>
        <w:tabs>
          <w:tab w:val="left" w:pos="360"/>
        </w:tabs>
        <w:spacing w:line="480" w:lineRule="auto"/>
        <w:ind w:firstLine="360"/>
        <w:jc w:val="both"/>
        <w:rPr>
          <w:ins w:id="2307" w:author="ZHANGM.H." w:date="2014-12-11T08:41:00Z"/>
          <w:rFonts w:ascii="Times New Roman" w:hAnsi="Times New Roman" w:cs="Times New Roman"/>
          <w:color w:val="000000" w:themeColor="text1"/>
          <w:szCs w:val="24"/>
          <w:shd w:val="clear" w:color="auto" w:fill="FFFFFF"/>
        </w:rPr>
        <w:pPrChange w:id="2308" w:author="ZHANGM.H." w:date="2014-12-11T08:41:00Z">
          <w:pPr>
            <w:tabs>
              <w:tab w:val="left" w:pos="360"/>
            </w:tabs>
            <w:spacing w:line="276" w:lineRule="auto"/>
            <w:ind w:firstLine="360"/>
            <w:jc w:val="both"/>
          </w:pPr>
        </w:pPrChange>
      </w:pPr>
      <w:r w:rsidRPr="00D43EC8">
        <w:rPr>
          <w:rFonts w:ascii="Times New Roman" w:hAnsi="Times New Roman" w:cs="Times New Roman"/>
          <w:color w:val="000000" w:themeColor="text1"/>
          <w:szCs w:val="24"/>
        </w:rPr>
        <w:t xml:space="preserve">The case study for the </w:t>
      </w:r>
      <w:proofErr w:type="gramStart"/>
      <w:r w:rsidRPr="00D43EC8">
        <w:rPr>
          <w:rFonts w:ascii="Times New Roman" w:hAnsi="Times New Roman" w:cs="Times New Roman"/>
          <w:color w:val="000000" w:themeColor="text1"/>
          <w:szCs w:val="24"/>
        </w:rPr>
        <w:t xml:space="preserve">ARM </w:t>
      </w:r>
      <w:r w:rsidRPr="00D43EC8">
        <w:rPr>
          <w:rStyle w:val="apple-converted-space"/>
          <w:rFonts w:ascii="Times New Roman" w:hAnsi="Times New Roman" w:cs="Times New Roman"/>
          <w:color w:val="000000" w:themeColor="text1"/>
          <w:szCs w:val="24"/>
          <w:shd w:val="clear" w:color="auto" w:fill="FFFFFF"/>
        </w:rPr>
        <w:t> </w:t>
      </w:r>
      <w:r w:rsidRPr="00D43EC8">
        <w:rPr>
          <w:rFonts w:ascii="Times New Roman" w:hAnsi="Times New Roman" w:cs="Times New Roman"/>
          <w:color w:val="000000" w:themeColor="text1"/>
          <w:szCs w:val="24"/>
          <w:shd w:val="clear" w:color="auto" w:fill="FFFFFF"/>
        </w:rPr>
        <w:t>Tropical</w:t>
      </w:r>
      <w:proofErr w:type="gramEnd"/>
      <w:r w:rsidRPr="00D43EC8">
        <w:rPr>
          <w:rFonts w:ascii="Times New Roman" w:hAnsi="Times New Roman" w:cs="Times New Roman"/>
          <w:color w:val="000000" w:themeColor="text1"/>
          <w:szCs w:val="24"/>
          <w:shd w:val="clear" w:color="auto" w:fill="FFFFFF"/>
        </w:rPr>
        <w:t xml:space="preserve"> Warm Pool - International Cloud Experiment (TWP-ICE) experiment </w:t>
      </w:r>
      <w:del w:id="2309" w:author="ZHANGM.H." w:date="2014-12-08T18:40:00Z">
        <w:r w:rsidRPr="00D43EC8" w:rsidDel="00E93A5A">
          <w:rPr>
            <w:rFonts w:ascii="Times New Roman" w:hAnsi="Times New Roman" w:cs="Times New Roman"/>
            <w:color w:val="000000" w:themeColor="text1"/>
            <w:szCs w:val="24"/>
            <w:shd w:val="clear" w:color="auto" w:fill="FFFFFF"/>
          </w:rPr>
          <w:delText xml:space="preserve">by using CRMs with ARM forcing data </w:delText>
        </w:r>
      </w:del>
      <w:r w:rsidRPr="00D43EC8">
        <w:rPr>
          <w:rFonts w:ascii="Times New Roman" w:hAnsi="Times New Roman" w:cs="Times New Roman"/>
          <w:color w:val="000000" w:themeColor="text1"/>
          <w:szCs w:val="24"/>
          <w:shd w:val="clear" w:color="auto" w:fill="FFFFFF"/>
        </w:rPr>
        <w:t>has been reported in Fridl</w:t>
      </w:r>
      <w:ins w:id="2310" w:author="ZHANGM.H." w:date="2014-12-07T03:52:00Z">
        <w:r w:rsidR="00C972CC" w:rsidRPr="00D43EC8">
          <w:rPr>
            <w:rFonts w:ascii="Times New Roman" w:hAnsi="Times New Roman" w:cs="Times New Roman"/>
            <w:color w:val="000000" w:themeColor="text1"/>
            <w:szCs w:val="24"/>
            <w:shd w:val="clear" w:color="auto" w:fill="FFFFFF"/>
          </w:rPr>
          <w:t>i</w:t>
        </w:r>
      </w:ins>
      <w:del w:id="2311" w:author="ZHANGM.H." w:date="2014-12-07T03:51:00Z">
        <w:r w:rsidRPr="00D43EC8" w:rsidDel="00C972CC">
          <w:rPr>
            <w:rFonts w:ascii="Times New Roman" w:hAnsi="Times New Roman" w:cs="Times New Roman"/>
            <w:color w:val="000000" w:themeColor="text1"/>
            <w:szCs w:val="24"/>
            <w:shd w:val="clear" w:color="auto" w:fill="FFFFFF"/>
          </w:rPr>
          <w:delText>a</w:delText>
        </w:r>
      </w:del>
      <w:r w:rsidRPr="00D43EC8">
        <w:rPr>
          <w:rFonts w:ascii="Times New Roman" w:hAnsi="Times New Roman" w:cs="Times New Roman"/>
          <w:color w:val="000000" w:themeColor="text1"/>
          <w:szCs w:val="24"/>
          <w:shd w:val="clear" w:color="auto" w:fill="FFFFFF"/>
        </w:rPr>
        <w:t>nd et al. (2012)</w:t>
      </w:r>
      <w:ins w:id="2312" w:author="ZHANGM.H." w:date="2014-12-08T18:40:00Z">
        <w:r w:rsidR="00E93A5A" w:rsidRPr="00D43EC8">
          <w:rPr>
            <w:rFonts w:ascii="Times New Roman" w:hAnsi="Times New Roman" w:cs="Times New Roman"/>
            <w:color w:val="000000" w:themeColor="text1"/>
            <w:szCs w:val="24"/>
            <w:shd w:val="clear" w:color="auto" w:fill="FFFFFF"/>
          </w:rPr>
          <w:t xml:space="preserve"> by using CRMs with ARM forcing data</w:t>
        </w:r>
      </w:ins>
      <w:r w:rsidRPr="00D43EC8">
        <w:rPr>
          <w:rFonts w:ascii="Times New Roman" w:hAnsi="Times New Roman" w:cs="Times New Roman"/>
          <w:color w:val="000000" w:themeColor="text1"/>
          <w:szCs w:val="24"/>
          <w:shd w:val="clear" w:color="auto" w:fill="FFFFFF"/>
        </w:rPr>
        <w:t xml:space="preserve">. SCM </w:t>
      </w:r>
      <w:proofErr w:type="spellStart"/>
      <w:r w:rsidRPr="00D43EC8">
        <w:rPr>
          <w:rFonts w:ascii="Times New Roman" w:hAnsi="Times New Roman" w:cs="Times New Roman"/>
          <w:color w:val="000000" w:themeColor="text1"/>
          <w:szCs w:val="24"/>
          <w:shd w:val="clear" w:color="auto" w:fill="FFFFFF"/>
        </w:rPr>
        <w:t>intercompari</w:t>
      </w:r>
      <w:ins w:id="2313" w:author="ZHANGM.H." w:date="2014-12-11T08:43:00Z">
        <w:r w:rsidR="00081E48">
          <w:rPr>
            <w:rFonts w:ascii="Times New Roman" w:hAnsi="Times New Roman" w:cs="Times New Roman"/>
            <w:color w:val="000000" w:themeColor="text1"/>
            <w:szCs w:val="24"/>
            <w:shd w:val="clear" w:color="auto" w:fill="FFFFFF"/>
          </w:rPr>
          <w:t>si</w:t>
        </w:r>
      </w:ins>
      <w:r w:rsidRPr="00D43EC8">
        <w:rPr>
          <w:rFonts w:ascii="Times New Roman" w:hAnsi="Times New Roman" w:cs="Times New Roman"/>
          <w:color w:val="000000" w:themeColor="text1"/>
          <w:szCs w:val="24"/>
          <w:shd w:val="clear" w:color="auto" w:fill="FFFFFF"/>
        </w:rPr>
        <w:t>on</w:t>
      </w:r>
      <w:proofErr w:type="spellEnd"/>
      <w:del w:id="2314" w:author="ZHANGM.H." w:date="2014-12-11T08:43:00Z">
        <w:r w:rsidR="00AD27E7" w:rsidRPr="00D43EC8" w:rsidDel="00081E48">
          <w:rPr>
            <w:rFonts w:ascii="Times New Roman" w:hAnsi="Times New Roman" w:cs="Times New Roman"/>
            <w:color w:val="000000" w:themeColor="text1"/>
            <w:szCs w:val="24"/>
            <w:shd w:val="clear" w:color="auto" w:fill="FFFFFF"/>
          </w:rPr>
          <w:delText>s</w:delText>
        </w:r>
      </w:del>
      <w:r w:rsidR="00AD27E7" w:rsidRPr="00D43EC8">
        <w:rPr>
          <w:rFonts w:ascii="Times New Roman" w:hAnsi="Times New Roman" w:cs="Times New Roman"/>
          <w:color w:val="000000" w:themeColor="text1"/>
          <w:szCs w:val="24"/>
          <w:shd w:val="clear" w:color="auto" w:fill="FFFFFF"/>
        </w:rPr>
        <w:t xml:space="preserve"> results have been reported in Davies et al. (2013) and Petch et al. (</w:t>
      </w:r>
      <w:del w:id="2315" w:author="ZHANGM.H." w:date="2014-12-08T16:58:00Z">
        <w:r w:rsidR="00AD27E7" w:rsidRPr="00D43EC8" w:rsidDel="003E0198">
          <w:rPr>
            <w:rFonts w:ascii="Times New Roman" w:hAnsi="Times New Roman" w:cs="Times New Roman"/>
            <w:color w:val="000000" w:themeColor="text1"/>
            <w:szCs w:val="24"/>
            <w:shd w:val="clear" w:color="auto" w:fill="FFFFFF"/>
          </w:rPr>
          <w:delText>2013</w:delText>
        </w:r>
      </w:del>
      <w:ins w:id="2316" w:author="ZHANGM.H." w:date="2014-12-08T16:58:00Z">
        <w:r w:rsidR="003E0198" w:rsidRPr="00D43EC8">
          <w:rPr>
            <w:rFonts w:ascii="Times New Roman" w:hAnsi="Times New Roman" w:cs="Times New Roman"/>
            <w:color w:val="000000" w:themeColor="text1"/>
            <w:szCs w:val="24"/>
            <w:shd w:val="clear" w:color="auto" w:fill="FFFFFF"/>
          </w:rPr>
          <w:t>2014</w:t>
        </w:r>
      </w:ins>
      <w:r w:rsidR="00AD27E7" w:rsidRPr="00D43EC8">
        <w:rPr>
          <w:rFonts w:ascii="Times New Roman" w:hAnsi="Times New Roman" w:cs="Times New Roman"/>
          <w:color w:val="000000" w:themeColor="text1"/>
          <w:szCs w:val="24"/>
          <w:shd w:val="clear" w:color="auto" w:fill="FFFFFF"/>
        </w:rPr>
        <w:t xml:space="preserve">). All these studies showed </w:t>
      </w:r>
      <w:r w:rsidR="00F23980" w:rsidRPr="00D43EC8">
        <w:rPr>
          <w:rFonts w:ascii="Times New Roman" w:hAnsi="Times New Roman" w:cs="Times New Roman"/>
          <w:color w:val="000000" w:themeColor="text1"/>
          <w:szCs w:val="24"/>
          <w:shd w:val="clear" w:color="auto" w:fill="FFFFFF"/>
        </w:rPr>
        <w:t>how</w:t>
      </w:r>
      <w:r w:rsidR="005B5EF0" w:rsidRPr="00D43EC8">
        <w:rPr>
          <w:rFonts w:ascii="Times New Roman" w:hAnsi="Times New Roman" w:cs="Times New Roman"/>
          <w:color w:val="000000" w:themeColor="text1"/>
          <w:szCs w:val="24"/>
          <w:shd w:val="clear" w:color="auto" w:fill="FFFFFF"/>
        </w:rPr>
        <w:t xml:space="preserve"> the</w:t>
      </w:r>
      <w:r w:rsidR="00AD27E7" w:rsidRPr="00D43EC8">
        <w:rPr>
          <w:rFonts w:ascii="Times New Roman" w:hAnsi="Times New Roman" w:cs="Times New Roman"/>
          <w:color w:val="000000" w:themeColor="text1"/>
          <w:szCs w:val="24"/>
          <w:shd w:val="clear" w:color="auto" w:fill="FFFFFF"/>
        </w:rPr>
        <w:t xml:space="preserve"> ice </w:t>
      </w:r>
      <w:r w:rsidR="00F23980" w:rsidRPr="00D43EC8">
        <w:rPr>
          <w:rFonts w:ascii="Times New Roman" w:hAnsi="Times New Roman" w:cs="Times New Roman"/>
          <w:color w:val="000000" w:themeColor="text1"/>
          <w:szCs w:val="24"/>
          <w:shd w:val="clear" w:color="auto" w:fill="FFFFFF"/>
        </w:rPr>
        <w:t>microphysical parameterizations</w:t>
      </w:r>
      <w:r w:rsidR="00AD27E7" w:rsidRPr="00D43EC8">
        <w:rPr>
          <w:rFonts w:ascii="Times New Roman" w:hAnsi="Times New Roman" w:cs="Times New Roman"/>
          <w:color w:val="000000" w:themeColor="text1"/>
          <w:szCs w:val="24"/>
          <w:shd w:val="clear" w:color="auto" w:fill="FFFFFF"/>
        </w:rPr>
        <w:t xml:space="preserve"> impact</w:t>
      </w:r>
      <w:del w:id="2317" w:author="ZHANGM.H." w:date="2014-12-10T13:48:00Z">
        <w:r w:rsidR="00AD27E7" w:rsidRPr="00D43EC8" w:rsidDel="00DE0DD7">
          <w:rPr>
            <w:rFonts w:ascii="Times New Roman" w:hAnsi="Times New Roman" w:cs="Times New Roman"/>
            <w:color w:val="000000" w:themeColor="text1"/>
            <w:szCs w:val="24"/>
            <w:shd w:val="clear" w:color="auto" w:fill="FFFFFF"/>
          </w:rPr>
          <w:delText xml:space="preserve"> </w:delText>
        </w:r>
      </w:del>
      <w:r w:rsidR="00AD27E7" w:rsidRPr="00D43EC8">
        <w:rPr>
          <w:rFonts w:ascii="Times New Roman" w:hAnsi="Times New Roman" w:cs="Times New Roman"/>
          <w:color w:val="000000" w:themeColor="text1"/>
          <w:szCs w:val="24"/>
          <w:shd w:val="clear" w:color="auto" w:fill="FFFFFF"/>
        </w:rPr>
        <w:t xml:space="preserve"> the simulated ice </w:t>
      </w:r>
      <w:proofErr w:type="spellStart"/>
      <w:r w:rsidR="00AD27E7" w:rsidRPr="00D43EC8">
        <w:rPr>
          <w:rFonts w:ascii="Times New Roman" w:hAnsi="Times New Roman" w:cs="Times New Roman"/>
          <w:color w:val="000000" w:themeColor="text1"/>
          <w:szCs w:val="24"/>
          <w:shd w:val="clear" w:color="auto" w:fill="FFFFFF"/>
        </w:rPr>
        <w:t>content</w:t>
      </w:r>
      <w:r w:rsidR="005B5EF0" w:rsidRPr="00D43EC8">
        <w:rPr>
          <w:rFonts w:ascii="Times New Roman" w:hAnsi="Times New Roman" w:cs="Times New Roman"/>
          <w:color w:val="000000" w:themeColor="text1"/>
          <w:szCs w:val="24"/>
          <w:shd w:val="clear" w:color="auto" w:fill="FFFFFF"/>
        </w:rPr>
        <w:t>s</w:t>
      </w:r>
      <w:r w:rsidR="00AD27E7" w:rsidRPr="00D43EC8">
        <w:rPr>
          <w:rFonts w:ascii="Times New Roman" w:hAnsi="Times New Roman" w:cs="Times New Roman"/>
          <w:color w:val="000000" w:themeColor="text1"/>
          <w:szCs w:val="24"/>
          <w:shd w:val="clear" w:color="auto" w:fill="FFFFFF"/>
        </w:rPr>
        <w:t>.</w:t>
      </w:r>
      <w:proofErr w:type="spellEnd"/>
    </w:p>
    <w:p w14:paraId="7DFC0882" w14:textId="7E0D5FA1" w:rsidR="00AD27E7" w:rsidRPr="00D43EC8" w:rsidDel="00A27C2B" w:rsidRDefault="00AD27E7" w:rsidP="00081E48">
      <w:pPr>
        <w:tabs>
          <w:tab w:val="left" w:pos="360"/>
        </w:tabs>
        <w:spacing w:line="480" w:lineRule="auto"/>
        <w:ind w:firstLine="360"/>
        <w:jc w:val="both"/>
        <w:rPr>
          <w:del w:id="2318" w:author="ZHANGM.H." w:date="2014-12-07T02:53:00Z"/>
          <w:rFonts w:ascii="Times New Roman" w:hAnsi="Times New Roman" w:cs="Times New Roman"/>
          <w:color w:val="000000" w:themeColor="text1"/>
          <w:szCs w:val="24"/>
          <w:shd w:val="clear" w:color="auto" w:fill="FFFFFF"/>
        </w:rPr>
        <w:pPrChange w:id="2319" w:author="ZHANGM.H." w:date="2014-12-11T08:41:00Z">
          <w:pPr>
            <w:tabs>
              <w:tab w:val="left" w:pos="360"/>
            </w:tabs>
            <w:spacing w:line="276" w:lineRule="auto"/>
            <w:ind w:firstLine="360"/>
            <w:jc w:val="both"/>
          </w:pPr>
        </w:pPrChange>
      </w:pPr>
      <w:del w:id="2320" w:author="ZHANGM.H." w:date="2014-12-07T02:53:00Z">
        <w:r w:rsidRPr="00D43EC8" w:rsidDel="006E18FC">
          <w:rPr>
            <w:rFonts w:ascii="Times New Roman" w:hAnsi="Times New Roman" w:cs="Times New Roman"/>
            <w:color w:val="000000" w:themeColor="text1"/>
            <w:szCs w:val="24"/>
            <w:shd w:val="clear" w:color="auto" w:fill="FFFFFF"/>
          </w:rPr>
          <w:delText xml:space="preserve"> </w:delText>
        </w:r>
      </w:del>
    </w:p>
    <w:p w14:paraId="7A8FE387" w14:textId="334C9E6D" w:rsidR="00D43EC8" w:rsidRPr="00D43EC8" w:rsidRDefault="00081E48" w:rsidP="00081E48">
      <w:pPr>
        <w:tabs>
          <w:tab w:val="left" w:pos="360"/>
        </w:tabs>
        <w:spacing w:line="480" w:lineRule="auto"/>
        <w:jc w:val="both"/>
        <w:rPr>
          <w:ins w:id="2321" w:author="ZHANGM.H." w:date="2014-12-10T18:49:00Z"/>
          <w:rFonts w:ascii="Times New Roman" w:hAnsi="Times New Roman" w:cs="Times New Roman"/>
          <w:color w:val="000000" w:themeColor="text1"/>
          <w:szCs w:val="24"/>
          <w:rPrChange w:id="2322" w:author="ZHANGM.H." w:date="2014-12-10T18:55:00Z">
            <w:rPr>
              <w:ins w:id="2323" w:author="ZHANGM.H." w:date="2014-12-10T18:49:00Z"/>
              <w:rFonts w:ascii="Times New Roman" w:hAnsi="Times New Roman" w:cs="Times New Roman"/>
              <w:b/>
              <w:color w:val="000000" w:themeColor="text1"/>
              <w:szCs w:val="24"/>
            </w:rPr>
          </w:rPrChange>
        </w:rPr>
        <w:pPrChange w:id="2324" w:author="ZHANGM.H." w:date="2014-12-11T08:40:00Z">
          <w:pPr>
            <w:tabs>
              <w:tab w:val="left" w:pos="360"/>
            </w:tabs>
            <w:spacing w:line="480" w:lineRule="auto"/>
            <w:ind w:firstLine="360"/>
            <w:jc w:val="both"/>
          </w:pPr>
        </w:pPrChange>
      </w:pPr>
      <w:ins w:id="2325" w:author="ZHANGM.H." w:date="2014-12-11T08:41:00Z">
        <w:r>
          <w:rPr>
            <w:rFonts w:ascii="Times New Roman" w:hAnsi="Times New Roman" w:cs="Times New Roman"/>
            <w:color w:val="000000" w:themeColor="text1"/>
            <w:szCs w:val="24"/>
            <w:shd w:val="clear" w:color="auto" w:fill="FFFFFF"/>
          </w:rPr>
          <w:t>T</w:t>
        </w:r>
      </w:ins>
      <w:ins w:id="2326" w:author="ZHANGM.H." w:date="2014-12-10T18:49:00Z">
        <w:r w:rsidR="00D43EC8" w:rsidRPr="00D43EC8">
          <w:rPr>
            <w:rFonts w:ascii="Times New Roman" w:hAnsi="Times New Roman" w:cs="Times New Roman"/>
            <w:color w:val="000000" w:themeColor="text1"/>
            <w:szCs w:val="24"/>
            <w:shd w:val="clear" w:color="auto" w:fill="FFFFFF"/>
          </w:rPr>
          <w:t xml:space="preserve">hese cases serve as </w:t>
        </w:r>
        <w:proofErr w:type="spellStart"/>
        <w:r w:rsidR="00D43EC8" w:rsidRPr="00D43EC8">
          <w:rPr>
            <w:rFonts w:ascii="Times New Roman" w:hAnsi="Times New Roman" w:cs="Times New Roman"/>
            <w:color w:val="000000" w:themeColor="text1"/>
            <w:szCs w:val="24"/>
            <w:shd w:val="clear" w:color="auto" w:fill="FFFFFF"/>
          </w:rPr>
          <w:t>testbeds</w:t>
        </w:r>
        <w:proofErr w:type="spellEnd"/>
        <w:r w:rsidR="00D43EC8" w:rsidRPr="00D43EC8">
          <w:rPr>
            <w:rFonts w:ascii="Times New Roman" w:hAnsi="Times New Roman" w:cs="Times New Roman"/>
            <w:color w:val="000000" w:themeColor="text1"/>
            <w:szCs w:val="24"/>
            <w:shd w:val="clear" w:color="auto" w:fill="FFFFFF"/>
          </w:rPr>
          <w:t xml:space="preserve"> for new parameterizations</w:t>
        </w:r>
      </w:ins>
      <w:ins w:id="2327" w:author="ZHANGM.H." w:date="2014-12-10T19:03:00Z">
        <w:r w:rsidR="00587ED0">
          <w:rPr>
            <w:rFonts w:ascii="Times New Roman" w:hAnsi="Times New Roman" w:cs="Times New Roman"/>
            <w:color w:val="000000" w:themeColor="text1"/>
            <w:szCs w:val="24"/>
            <w:shd w:val="clear" w:color="auto" w:fill="FFFFFF"/>
          </w:rPr>
          <w:t xml:space="preserve"> and as benchmarks for future studies</w:t>
        </w:r>
      </w:ins>
      <w:ins w:id="2328" w:author="ZHANGM.H." w:date="2014-12-10T19:02:00Z">
        <w:r w:rsidR="00587ED0">
          <w:rPr>
            <w:rFonts w:ascii="Times New Roman" w:hAnsi="Times New Roman" w:cs="Times New Roman"/>
            <w:color w:val="000000" w:themeColor="text1"/>
            <w:szCs w:val="24"/>
            <w:shd w:val="clear" w:color="auto" w:fill="FFFFFF"/>
          </w:rPr>
          <w:t>. They are typically accompanied with</w:t>
        </w:r>
      </w:ins>
      <w:ins w:id="2329" w:author="ZHANGM.H." w:date="2014-12-10T18:49:00Z">
        <w:r w:rsidR="00D43EC8" w:rsidRPr="00587ED0">
          <w:rPr>
            <w:rFonts w:ascii="Times New Roman" w:hAnsi="Times New Roman" w:cs="Times New Roman"/>
            <w:color w:val="000000" w:themeColor="text1"/>
            <w:szCs w:val="24"/>
            <w:shd w:val="clear" w:color="auto" w:fill="FFFFFF"/>
          </w:rPr>
          <w:t xml:space="preserve"> comprehensive observational data</w:t>
        </w:r>
      </w:ins>
      <w:ins w:id="2330" w:author="ZHANGM.H." w:date="2014-12-10T19:02:00Z">
        <w:r w:rsidR="00587ED0">
          <w:rPr>
            <w:rFonts w:ascii="Times New Roman" w:hAnsi="Times New Roman" w:cs="Times New Roman"/>
            <w:color w:val="000000" w:themeColor="text1"/>
            <w:szCs w:val="24"/>
            <w:shd w:val="clear" w:color="auto" w:fill="FFFFFF"/>
          </w:rPr>
          <w:t>sets</w:t>
        </w:r>
      </w:ins>
      <w:ins w:id="2331" w:author="ZHANGM.H." w:date="2014-12-10T18:49:00Z">
        <w:r w:rsidR="00D43EC8" w:rsidRPr="00587ED0">
          <w:rPr>
            <w:rFonts w:ascii="Times New Roman" w:hAnsi="Times New Roman" w:cs="Times New Roman"/>
            <w:color w:val="000000" w:themeColor="text1"/>
            <w:szCs w:val="24"/>
            <w:shd w:val="clear" w:color="auto" w:fill="FFFFFF"/>
          </w:rPr>
          <w:t xml:space="preserve"> </w:t>
        </w:r>
      </w:ins>
      <w:ins w:id="2332" w:author="ZHANGM.H." w:date="2014-12-10T19:02:00Z">
        <w:r w:rsidR="00587ED0">
          <w:rPr>
            <w:rFonts w:ascii="Times New Roman" w:hAnsi="Times New Roman" w:cs="Times New Roman"/>
            <w:color w:val="000000" w:themeColor="text1"/>
            <w:szCs w:val="24"/>
            <w:shd w:val="clear" w:color="auto" w:fill="FFFFFF"/>
          </w:rPr>
          <w:t>that are processed and</w:t>
        </w:r>
      </w:ins>
      <w:ins w:id="2333" w:author="ZHANGM.H." w:date="2014-12-10T18:49:00Z">
        <w:r w:rsidR="00D43EC8" w:rsidRPr="00587ED0">
          <w:rPr>
            <w:rFonts w:ascii="Times New Roman" w:hAnsi="Times New Roman" w:cs="Times New Roman"/>
            <w:color w:val="000000" w:themeColor="text1"/>
            <w:szCs w:val="24"/>
            <w:shd w:val="clear" w:color="auto" w:fill="FFFFFF"/>
          </w:rPr>
          <w:t xml:space="preserve"> documented</w:t>
        </w:r>
      </w:ins>
      <w:ins w:id="2334" w:author="ZHANGM.H." w:date="2014-12-10T19:02:00Z">
        <w:r w:rsidR="00587ED0">
          <w:rPr>
            <w:rFonts w:ascii="Times New Roman" w:hAnsi="Times New Roman" w:cs="Times New Roman"/>
            <w:color w:val="000000" w:themeColor="text1"/>
            <w:szCs w:val="24"/>
            <w:shd w:val="clear" w:color="auto" w:fill="FFFFFF"/>
          </w:rPr>
          <w:t xml:space="preserve"> for models</w:t>
        </w:r>
      </w:ins>
      <w:ins w:id="2335" w:author="ZHANGM.H." w:date="2014-12-10T18:49:00Z">
        <w:r w:rsidR="00D43EC8" w:rsidRPr="00587ED0">
          <w:rPr>
            <w:rFonts w:ascii="Times New Roman" w:hAnsi="Times New Roman" w:cs="Times New Roman"/>
            <w:color w:val="000000" w:themeColor="text1"/>
            <w:szCs w:val="24"/>
            <w:shd w:val="clear" w:color="auto" w:fill="FFFFFF"/>
          </w:rPr>
          <w:t xml:space="preserve">. </w:t>
        </w:r>
      </w:ins>
      <w:ins w:id="2336" w:author="ZHANGM.H." w:date="2014-12-10T19:03:00Z">
        <w:r>
          <w:rPr>
            <w:rFonts w:ascii="Times New Roman" w:hAnsi="Times New Roman" w:cs="Times New Roman"/>
            <w:color w:val="000000" w:themeColor="text1"/>
            <w:szCs w:val="24"/>
            <w:shd w:val="clear" w:color="auto" w:fill="FFFFFF"/>
          </w:rPr>
          <w:t xml:space="preserve"> </w:t>
        </w:r>
      </w:ins>
      <w:ins w:id="2337" w:author="ZHANGM.H." w:date="2014-12-11T08:41:00Z">
        <w:r>
          <w:rPr>
            <w:rFonts w:ascii="Times New Roman" w:hAnsi="Times New Roman" w:cs="Times New Roman"/>
            <w:color w:val="000000" w:themeColor="text1"/>
            <w:szCs w:val="24"/>
            <w:shd w:val="clear" w:color="auto" w:fill="FFFFFF"/>
          </w:rPr>
          <w:t xml:space="preserve">Many other SCM studies by individual investigators have used ARM data. </w:t>
        </w:r>
      </w:ins>
      <w:ins w:id="2338" w:author="ZHANGM.H." w:date="2014-12-11T08:42:00Z">
        <w:r>
          <w:rPr>
            <w:rFonts w:ascii="Times New Roman" w:hAnsi="Times New Roman" w:cs="Times New Roman"/>
            <w:color w:val="000000" w:themeColor="text1"/>
            <w:szCs w:val="24"/>
            <w:shd w:val="clear" w:color="auto" w:fill="FFFFFF"/>
          </w:rPr>
          <w:t xml:space="preserve"> The ones listed in this chapter are a sample of them. </w:t>
        </w:r>
      </w:ins>
    </w:p>
    <w:p w14:paraId="0AE33423" w14:textId="2E12A6BC" w:rsidR="00482DFC" w:rsidRPr="00587ED0" w:rsidRDefault="00D43EC8">
      <w:pPr>
        <w:tabs>
          <w:tab w:val="left" w:pos="360"/>
        </w:tabs>
        <w:spacing w:line="480" w:lineRule="auto"/>
        <w:ind w:firstLine="360"/>
        <w:jc w:val="both"/>
        <w:rPr>
          <w:ins w:id="2339" w:author="ZHANGM.H." w:date="2014-12-10T18:43:00Z"/>
          <w:rFonts w:ascii="Times New Roman" w:hAnsi="Times New Roman" w:cs="Times New Roman"/>
          <w:color w:val="000000" w:themeColor="text1"/>
          <w:szCs w:val="24"/>
          <w:shd w:val="clear" w:color="auto" w:fill="FFFFFF"/>
        </w:rPr>
        <w:pPrChange w:id="2340" w:author="ZHANGM.H." w:date="2014-12-10T18:54:00Z">
          <w:pPr>
            <w:tabs>
              <w:tab w:val="left" w:pos="360"/>
            </w:tabs>
            <w:spacing w:line="276" w:lineRule="auto"/>
            <w:ind w:firstLine="360"/>
            <w:jc w:val="both"/>
          </w:pPr>
        </w:pPrChange>
      </w:pPr>
      <w:ins w:id="2341" w:author="ZHANGM.H." w:date="2014-12-10T18:50:00Z">
        <w:r w:rsidRPr="00587ED0">
          <w:rPr>
            <w:rFonts w:ascii="Times New Roman" w:hAnsi="Times New Roman" w:cs="Times New Roman"/>
            <w:color w:val="000000" w:themeColor="text1"/>
            <w:szCs w:val="24"/>
            <w:shd w:val="clear" w:color="auto" w:fill="FFFFFF"/>
          </w:rPr>
          <w:t xml:space="preserve">As the ARM program </w:t>
        </w:r>
      </w:ins>
      <w:ins w:id="2342" w:author="ZHANGM.H." w:date="2014-12-10T18:51:00Z">
        <w:r w:rsidRPr="00587ED0">
          <w:rPr>
            <w:rFonts w:ascii="Times New Roman" w:hAnsi="Times New Roman" w:cs="Times New Roman"/>
            <w:color w:val="000000" w:themeColor="text1"/>
            <w:szCs w:val="24"/>
            <w:shd w:val="clear" w:color="auto" w:fill="FFFFFF"/>
          </w:rPr>
          <w:t>evolves</w:t>
        </w:r>
      </w:ins>
      <w:ins w:id="2343" w:author="ZHANGM.H." w:date="2014-12-10T18:50:00Z">
        <w:r w:rsidRPr="00587ED0">
          <w:rPr>
            <w:rFonts w:ascii="Times New Roman" w:hAnsi="Times New Roman" w:cs="Times New Roman"/>
            <w:color w:val="000000" w:themeColor="text1"/>
            <w:szCs w:val="24"/>
            <w:shd w:val="clear" w:color="auto" w:fill="FFFFFF"/>
          </w:rPr>
          <w:t xml:space="preserve"> </w:t>
        </w:r>
      </w:ins>
      <w:ins w:id="2344" w:author="ZHANGM.H." w:date="2014-12-10T18:52:00Z">
        <w:r w:rsidRPr="00587ED0">
          <w:rPr>
            <w:rFonts w:ascii="Times New Roman" w:hAnsi="Times New Roman" w:cs="Times New Roman"/>
            <w:color w:val="000000" w:themeColor="text1"/>
            <w:szCs w:val="24"/>
            <w:shd w:val="clear" w:color="auto" w:fill="FFFFFF"/>
          </w:rPr>
          <w:t>to have</w:t>
        </w:r>
      </w:ins>
      <w:ins w:id="2345" w:author="ZHANGM.H." w:date="2014-12-10T18:50:00Z">
        <w:r w:rsidRPr="00587ED0">
          <w:rPr>
            <w:rFonts w:ascii="Times New Roman" w:hAnsi="Times New Roman" w:cs="Times New Roman"/>
            <w:color w:val="000000" w:themeColor="text1"/>
            <w:szCs w:val="24"/>
            <w:shd w:val="clear" w:color="auto" w:fill="FFFFFF"/>
          </w:rPr>
          <w:t xml:space="preserve"> </w:t>
        </w:r>
      </w:ins>
      <w:ins w:id="2346" w:author="ZHANGM.H." w:date="2014-12-10T18:51:00Z">
        <w:r w:rsidRPr="00587ED0">
          <w:rPr>
            <w:rFonts w:ascii="Times New Roman" w:hAnsi="Times New Roman" w:cs="Times New Roman"/>
            <w:color w:val="000000" w:themeColor="text1"/>
            <w:szCs w:val="24"/>
            <w:shd w:val="clear" w:color="auto" w:fill="FFFFFF"/>
          </w:rPr>
          <w:t xml:space="preserve">new measurement capabilities </w:t>
        </w:r>
      </w:ins>
      <w:ins w:id="2347" w:author="ZHANGM.H." w:date="2014-12-10T19:04:00Z">
        <w:r w:rsidR="00587ED0">
          <w:rPr>
            <w:rFonts w:ascii="Times New Roman" w:hAnsi="Times New Roman" w:cs="Times New Roman"/>
            <w:color w:val="000000" w:themeColor="text1"/>
            <w:szCs w:val="24"/>
            <w:shd w:val="clear" w:color="auto" w:fill="FFFFFF"/>
          </w:rPr>
          <w:t xml:space="preserve">and new data </w:t>
        </w:r>
      </w:ins>
      <w:ins w:id="2348" w:author="ZHANGM.H." w:date="2014-12-10T18:51:00Z">
        <w:r w:rsidRPr="00587ED0">
          <w:rPr>
            <w:rFonts w:ascii="Times New Roman" w:hAnsi="Times New Roman" w:cs="Times New Roman"/>
            <w:color w:val="000000" w:themeColor="text1"/>
            <w:szCs w:val="24"/>
            <w:shd w:val="clear" w:color="auto" w:fill="FFFFFF"/>
          </w:rPr>
          <w:t xml:space="preserve">(Mather and </w:t>
        </w:r>
      </w:ins>
      <w:proofErr w:type="spellStart"/>
      <w:ins w:id="2349" w:author="ZHANGM.H." w:date="2014-12-10T18:52:00Z">
        <w:r w:rsidRPr="00587ED0">
          <w:rPr>
            <w:rFonts w:ascii="Times New Roman" w:hAnsi="Times New Roman" w:cs="Times New Roman"/>
            <w:color w:val="000000" w:themeColor="text1"/>
            <w:szCs w:val="24"/>
            <w:shd w:val="clear" w:color="auto" w:fill="FFFFFF"/>
          </w:rPr>
          <w:t>Voyles</w:t>
        </w:r>
        <w:proofErr w:type="spellEnd"/>
        <w:r w:rsidRPr="00587ED0">
          <w:rPr>
            <w:rFonts w:ascii="Times New Roman" w:hAnsi="Times New Roman" w:cs="Times New Roman"/>
            <w:color w:val="000000" w:themeColor="text1"/>
            <w:szCs w:val="24"/>
            <w:shd w:val="clear" w:color="auto" w:fill="FFFFFF"/>
          </w:rPr>
          <w:t xml:space="preserve"> 2013)</w:t>
        </w:r>
      </w:ins>
      <w:ins w:id="2350" w:author="ZHANGM.H." w:date="2014-12-10T18:53:00Z">
        <w:r w:rsidRPr="00587ED0">
          <w:rPr>
            <w:rFonts w:ascii="Times New Roman" w:hAnsi="Times New Roman" w:cs="Times New Roman"/>
            <w:color w:val="000000" w:themeColor="text1"/>
            <w:szCs w:val="24"/>
            <w:shd w:val="clear" w:color="auto" w:fill="FFFFFF"/>
          </w:rPr>
          <w:t>, more</w:t>
        </w:r>
      </w:ins>
      <w:ins w:id="2351" w:author="ZHANGM.H." w:date="2014-12-10T18:52:00Z">
        <w:r w:rsidRPr="00587ED0">
          <w:rPr>
            <w:rFonts w:ascii="Times New Roman" w:hAnsi="Times New Roman" w:cs="Times New Roman"/>
            <w:color w:val="000000" w:themeColor="text1"/>
            <w:szCs w:val="24"/>
            <w:shd w:val="clear" w:color="auto" w:fill="FFFFFF"/>
          </w:rPr>
          <w:t xml:space="preserve"> future cases are expected</w:t>
        </w:r>
      </w:ins>
      <w:ins w:id="2352" w:author="ZHANGM.H." w:date="2014-12-10T18:53:00Z">
        <w:r w:rsidRPr="00587ED0">
          <w:rPr>
            <w:rFonts w:ascii="Times New Roman" w:hAnsi="Times New Roman" w:cs="Times New Roman"/>
            <w:color w:val="000000" w:themeColor="text1"/>
            <w:szCs w:val="24"/>
            <w:shd w:val="clear" w:color="auto" w:fill="FFFFFF"/>
          </w:rPr>
          <w:t xml:space="preserve"> that will target specific processes or scientific </w:t>
        </w:r>
        <w:proofErr w:type="gramStart"/>
        <w:r w:rsidRPr="00587ED0">
          <w:rPr>
            <w:rFonts w:ascii="Times New Roman" w:hAnsi="Times New Roman" w:cs="Times New Roman"/>
            <w:color w:val="000000" w:themeColor="text1"/>
            <w:szCs w:val="24"/>
            <w:shd w:val="clear" w:color="auto" w:fill="FFFFFF"/>
          </w:rPr>
          <w:lastRenderedPageBreak/>
          <w:t>problem</w:t>
        </w:r>
      </w:ins>
      <w:ins w:id="2353" w:author="ZHANGM.H." w:date="2014-12-10T18:52:00Z">
        <w:r w:rsidRPr="00587ED0">
          <w:rPr>
            <w:rFonts w:ascii="Times New Roman" w:hAnsi="Times New Roman" w:cs="Times New Roman"/>
            <w:color w:val="000000" w:themeColor="text1"/>
            <w:szCs w:val="24"/>
            <w:shd w:val="clear" w:color="auto" w:fill="FFFFFF"/>
          </w:rPr>
          <w:t>s</w:t>
        </w:r>
        <w:proofErr w:type="gramEnd"/>
        <w:r w:rsidRPr="00587ED0">
          <w:rPr>
            <w:rFonts w:ascii="Times New Roman" w:hAnsi="Times New Roman" w:cs="Times New Roman"/>
            <w:color w:val="000000" w:themeColor="text1"/>
            <w:szCs w:val="24"/>
            <w:shd w:val="clear" w:color="auto" w:fill="FFFFFF"/>
          </w:rPr>
          <w:t>.</w:t>
        </w:r>
      </w:ins>
      <w:ins w:id="2354" w:author="ZHANGM.H." w:date="2014-12-10T19:04:00Z">
        <w:r w:rsidR="00587ED0">
          <w:rPr>
            <w:rFonts w:ascii="Times New Roman" w:hAnsi="Times New Roman" w:cs="Times New Roman"/>
            <w:color w:val="000000" w:themeColor="text1"/>
            <w:szCs w:val="24"/>
            <w:shd w:val="clear" w:color="auto" w:fill="FFFFFF"/>
          </w:rPr>
          <w:t xml:space="preserve"> An example is the recent </w:t>
        </w:r>
        <w:r w:rsidR="00587ED0" w:rsidRPr="00587ED0">
          <w:rPr>
            <w:rFonts w:ascii="Times New Roman" w:hAnsi="Times New Roman" w:cs="Times New Roman"/>
            <w:color w:val="000000" w:themeColor="text1"/>
            <w:szCs w:val="24"/>
            <w:shd w:val="clear" w:color="auto" w:fill="FFFFFF"/>
          </w:rPr>
          <w:t xml:space="preserve">case for the </w:t>
        </w:r>
        <w:r w:rsidR="00587ED0" w:rsidRPr="00C73DCE">
          <w:rPr>
            <w:rFonts w:ascii="Times New Roman" w:eastAsia="MinionPro-Regular" w:hAnsi="Times New Roman" w:cs="Times New Roman"/>
            <w:szCs w:val="24"/>
          </w:rPr>
          <w:t xml:space="preserve">Routine </w:t>
        </w:r>
        <w:r w:rsidR="00587ED0" w:rsidRPr="00C73DCE">
          <w:rPr>
            <w:rFonts w:ascii="Times New Roman" w:hAnsi="Times New Roman" w:cs="Times New Roman"/>
            <w:szCs w:val="24"/>
          </w:rPr>
          <w:t xml:space="preserve">ARM Aerial Facility </w:t>
        </w:r>
        <w:r w:rsidR="00587ED0" w:rsidRPr="00C73DCE">
          <w:rPr>
            <w:rFonts w:ascii="Times New Roman" w:eastAsia="MinionPro-Regular" w:hAnsi="Times New Roman" w:cs="Times New Roman"/>
            <w:szCs w:val="24"/>
          </w:rPr>
          <w:t>CLOWD Optical Radiative Observations (RACORO) campaign</w:t>
        </w:r>
        <w:r w:rsidR="00587ED0" w:rsidRPr="00D43EC8">
          <w:rPr>
            <w:rFonts w:ascii="Times New Roman" w:hAnsi="Times New Roman" w:cs="Times New Roman"/>
            <w:color w:val="000000" w:themeColor="text1"/>
            <w:szCs w:val="24"/>
            <w:shd w:val="clear" w:color="auto" w:fill="FFFFFF"/>
          </w:rPr>
          <w:t xml:space="preserve"> (e.g., </w:t>
        </w:r>
        <w:proofErr w:type="spellStart"/>
        <w:r w:rsidR="00587ED0" w:rsidRPr="00D43EC8">
          <w:rPr>
            <w:rFonts w:ascii="Times New Roman" w:hAnsi="Times New Roman" w:cs="Times New Roman"/>
            <w:color w:val="000000" w:themeColor="text1"/>
            <w:szCs w:val="24"/>
            <w:shd w:val="clear" w:color="auto" w:fill="FFFFFF"/>
          </w:rPr>
          <w:t>Voge</w:t>
        </w:r>
        <w:r w:rsidR="00587ED0" w:rsidRPr="00587ED0">
          <w:rPr>
            <w:rFonts w:ascii="Times New Roman" w:hAnsi="Times New Roman" w:cs="Times New Roman"/>
            <w:color w:val="000000" w:themeColor="text1"/>
            <w:szCs w:val="24"/>
            <w:shd w:val="clear" w:color="auto" w:fill="FFFFFF"/>
          </w:rPr>
          <w:t>lmann</w:t>
        </w:r>
        <w:proofErr w:type="spellEnd"/>
        <w:r w:rsidR="00587ED0" w:rsidRPr="00587ED0">
          <w:rPr>
            <w:rFonts w:ascii="Times New Roman" w:hAnsi="Times New Roman" w:cs="Times New Roman"/>
            <w:color w:val="000000" w:themeColor="text1"/>
            <w:szCs w:val="24"/>
            <w:shd w:val="clear" w:color="auto" w:fill="FFFFFF"/>
          </w:rPr>
          <w:t xml:space="preserve"> et al. 2014</w:t>
        </w:r>
        <w:r w:rsidR="00587ED0" w:rsidRPr="00C73DCE">
          <w:rPr>
            <w:rFonts w:ascii="Times New Roman" w:hAnsi="Times New Roman" w:cs="Times New Roman"/>
            <w:color w:val="000000" w:themeColor="text1"/>
            <w:szCs w:val="24"/>
            <w:shd w:val="clear" w:color="auto" w:fill="FFFFFF"/>
          </w:rPr>
          <w:t xml:space="preserve">; Lin et al. 2014).  </w:t>
        </w:r>
      </w:ins>
    </w:p>
    <w:p w14:paraId="4982CDF6" w14:textId="7BCB3D11" w:rsidR="00EA5167" w:rsidRPr="00587ED0" w:rsidRDefault="00EF0F86">
      <w:pPr>
        <w:tabs>
          <w:tab w:val="left" w:pos="360"/>
        </w:tabs>
        <w:spacing w:line="480" w:lineRule="auto"/>
        <w:jc w:val="both"/>
        <w:rPr>
          <w:ins w:id="2355" w:author="ZHANGM.H." w:date="2014-12-07T03:12:00Z"/>
          <w:rFonts w:ascii="Times New Roman" w:hAnsi="Times New Roman" w:cs="Times New Roman"/>
          <w:b/>
          <w:color w:val="000000" w:themeColor="text1"/>
          <w:szCs w:val="24"/>
          <w:shd w:val="clear" w:color="auto" w:fill="FFFFFF"/>
          <w:rPrChange w:id="2356" w:author="ZHANGM.H." w:date="2014-12-10T19:05:00Z">
            <w:rPr>
              <w:ins w:id="2357" w:author="ZHANGM.H." w:date="2014-12-07T03:12:00Z"/>
              <w:rFonts w:ascii="Times New Roman" w:hAnsi="Times New Roman" w:cs="Times New Roman"/>
              <w:color w:val="000000" w:themeColor="text1"/>
              <w:szCs w:val="24"/>
              <w:shd w:val="clear" w:color="auto" w:fill="FFFFFF"/>
            </w:rPr>
          </w:rPrChange>
        </w:rPr>
        <w:pPrChange w:id="2358" w:author="ZHANGM.H." w:date="2014-12-10T18:54:00Z">
          <w:pPr/>
        </w:pPrChange>
      </w:pPr>
      <w:ins w:id="2359" w:author="ZHANGM.H." w:date="2014-12-07T02:53:00Z">
        <w:r w:rsidRPr="00587ED0">
          <w:rPr>
            <w:rFonts w:ascii="Times New Roman" w:hAnsi="Times New Roman" w:cs="Times New Roman"/>
            <w:b/>
            <w:color w:val="000000" w:themeColor="text1"/>
            <w:szCs w:val="24"/>
            <w:rPrChange w:id="2360" w:author="ZHANGM.H." w:date="2014-12-10T19:05:00Z">
              <w:rPr>
                <w:rFonts w:ascii="Times New Roman" w:hAnsi="Times New Roman" w:cs="Times New Roman"/>
                <w:b/>
                <w:szCs w:val="24"/>
              </w:rPr>
            </w:rPrChange>
          </w:rPr>
          <w:t>1.</w:t>
        </w:r>
      </w:ins>
      <w:ins w:id="2361" w:author="ZHANGM.H." w:date="2014-12-07T03:25:00Z">
        <w:r w:rsidRPr="00587ED0">
          <w:rPr>
            <w:rFonts w:ascii="Times New Roman" w:hAnsi="Times New Roman" w:cs="Times New Roman"/>
            <w:b/>
            <w:color w:val="000000" w:themeColor="text1"/>
            <w:szCs w:val="24"/>
            <w:rPrChange w:id="2362" w:author="ZHANGM.H." w:date="2014-12-10T19:05:00Z">
              <w:rPr>
                <w:rFonts w:ascii="Times New Roman" w:hAnsi="Times New Roman" w:cs="Times New Roman"/>
                <w:b/>
                <w:szCs w:val="24"/>
              </w:rPr>
            </w:rPrChange>
          </w:rPr>
          <w:t>9</w:t>
        </w:r>
      </w:ins>
      <w:ins w:id="2363" w:author="ZHANGM.H." w:date="2014-12-07T02:53:00Z">
        <w:r w:rsidR="006E18FC" w:rsidRPr="00587ED0">
          <w:rPr>
            <w:rFonts w:ascii="Times New Roman" w:hAnsi="Times New Roman" w:cs="Times New Roman"/>
            <w:b/>
            <w:color w:val="000000" w:themeColor="text1"/>
            <w:szCs w:val="24"/>
            <w:rPrChange w:id="2364" w:author="ZHANGM.H." w:date="2014-12-10T19:05:00Z">
              <w:rPr>
                <w:rFonts w:ascii="Times New Roman" w:hAnsi="Times New Roman" w:cs="Times New Roman"/>
                <w:b/>
                <w:szCs w:val="24"/>
              </w:rPr>
            </w:rPrChange>
          </w:rPr>
          <w:t xml:space="preserve">. </w:t>
        </w:r>
      </w:ins>
      <w:ins w:id="2365" w:author="ZHANGM.H." w:date="2014-12-07T02:54:00Z">
        <w:r w:rsidR="006E18FC" w:rsidRPr="00587ED0">
          <w:rPr>
            <w:rFonts w:ascii="Times New Roman" w:hAnsi="Times New Roman" w:cs="Times New Roman"/>
            <w:b/>
            <w:color w:val="000000" w:themeColor="text1"/>
            <w:szCs w:val="24"/>
            <w:rPrChange w:id="2366" w:author="ZHANGM.H." w:date="2014-12-10T19:05:00Z">
              <w:rPr>
                <w:rFonts w:ascii="Times New Roman" w:hAnsi="Times New Roman" w:cs="Times New Roman"/>
                <w:b/>
                <w:szCs w:val="24"/>
              </w:rPr>
            </w:rPrChange>
          </w:rPr>
          <w:t>Discussions</w:t>
        </w:r>
      </w:ins>
      <w:ins w:id="2367" w:author="ZHANGM.H." w:date="2014-12-07T02:53:00Z">
        <w:r w:rsidR="006E18FC" w:rsidRPr="00587ED0">
          <w:rPr>
            <w:rFonts w:ascii="Times New Roman" w:hAnsi="Times New Roman" w:cs="Times New Roman"/>
            <w:b/>
            <w:color w:val="000000" w:themeColor="text1"/>
            <w:szCs w:val="24"/>
            <w:rPrChange w:id="2368" w:author="ZHANGM.H." w:date="2014-12-10T19:05:00Z">
              <w:rPr/>
            </w:rPrChange>
          </w:rPr>
          <w:t xml:space="preserve">  </w:t>
        </w:r>
      </w:ins>
      <w:ins w:id="2369" w:author="ZHANGM.H." w:date="2014-12-08T18:40:00Z">
        <w:r w:rsidR="00E93A5A" w:rsidRPr="00587ED0">
          <w:rPr>
            <w:rFonts w:ascii="Times New Roman" w:hAnsi="Times New Roman" w:cs="Times New Roman"/>
            <w:b/>
            <w:color w:val="000000" w:themeColor="text1"/>
            <w:szCs w:val="24"/>
            <w:rPrChange w:id="2370" w:author="ZHANGM.H." w:date="2014-12-10T19:05:00Z">
              <w:rPr>
                <w:rFonts w:ascii="Times New Roman" w:hAnsi="Times New Roman" w:cs="Times New Roman"/>
                <w:b/>
                <w:szCs w:val="24"/>
              </w:rPr>
            </w:rPrChange>
          </w:rPr>
          <w:t xml:space="preserve"> </w:t>
        </w:r>
      </w:ins>
    </w:p>
    <w:p w14:paraId="1E147C83" w14:textId="4D3B36CB" w:rsidR="007D7FC1" w:rsidRPr="00D43EC8" w:rsidRDefault="007D7FC1">
      <w:pPr>
        <w:spacing w:line="480" w:lineRule="auto"/>
        <w:ind w:firstLine="360"/>
        <w:jc w:val="both"/>
        <w:rPr>
          <w:ins w:id="2371" w:author="ZHANGM.H." w:date="2014-12-08T18:47:00Z"/>
          <w:rFonts w:ascii="Times New Roman" w:hAnsi="Times New Roman" w:cs="Times New Roman"/>
          <w:color w:val="000000" w:themeColor="text1"/>
          <w:szCs w:val="24"/>
        </w:rPr>
        <w:pPrChange w:id="2372" w:author="ZHANGM.H." w:date="2014-12-10T18:54:00Z">
          <w:pPr/>
        </w:pPrChange>
      </w:pPr>
      <w:ins w:id="2373" w:author="ZHANGM.H." w:date="2014-12-07T01:36:00Z">
        <w:r w:rsidRPr="00D43EC8">
          <w:rPr>
            <w:rFonts w:ascii="Times New Roman" w:hAnsi="Times New Roman" w:cs="Times New Roman"/>
            <w:color w:val="000000" w:themeColor="text1"/>
            <w:szCs w:val="24"/>
            <w:shd w:val="clear" w:color="auto" w:fill="FFFFFF"/>
          </w:rPr>
          <w:t xml:space="preserve">It </w:t>
        </w:r>
      </w:ins>
      <w:ins w:id="2374" w:author="ZHANGM.H." w:date="2014-12-08T18:41:00Z">
        <w:r w:rsidR="00DB609F" w:rsidRPr="00D43EC8">
          <w:rPr>
            <w:rFonts w:ascii="Times New Roman" w:hAnsi="Times New Roman" w:cs="Times New Roman"/>
            <w:color w:val="000000" w:themeColor="text1"/>
            <w:szCs w:val="24"/>
            <w:shd w:val="clear" w:color="auto" w:fill="FFFFFF"/>
          </w:rPr>
          <w:t>is important to point</w:t>
        </w:r>
      </w:ins>
      <w:ins w:id="2375" w:author="ZHANGM.H." w:date="2014-12-07T02:54:00Z">
        <w:r w:rsidR="006E18FC" w:rsidRPr="00D43EC8">
          <w:rPr>
            <w:rFonts w:ascii="Times New Roman" w:hAnsi="Times New Roman" w:cs="Times New Roman"/>
            <w:color w:val="000000" w:themeColor="text1"/>
            <w:szCs w:val="24"/>
            <w:shd w:val="clear" w:color="auto" w:fill="FFFFFF"/>
          </w:rPr>
          <w:t xml:space="preserve"> out</w:t>
        </w:r>
      </w:ins>
      <w:del w:id="2376" w:author="ZHANGM.H." w:date="2014-12-07T01:35:00Z">
        <w:r w:rsidR="00BE58A3" w:rsidRPr="00587ED0" w:rsidDel="007D7FC1">
          <w:rPr>
            <w:rFonts w:ascii="Times New Roman" w:hAnsi="Times New Roman" w:cs="Times New Roman"/>
            <w:color w:val="000000" w:themeColor="text1"/>
            <w:szCs w:val="24"/>
            <w:shd w:val="clear" w:color="auto" w:fill="FFFFFF"/>
          </w:rPr>
          <w:delText xml:space="preserve"> </w:delText>
        </w:r>
      </w:del>
      <w:ins w:id="2377" w:author="ZHANGM.H." w:date="2014-12-07T01:35:00Z">
        <w:r w:rsidRPr="00D43EC8">
          <w:rPr>
            <w:rFonts w:ascii="Times New Roman" w:hAnsi="Times New Roman" w:cs="Times New Roman"/>
            <w:color w:val="000000" w:themeColor="text1"/>
            <w:szCs w:val="24"/>
            <w:rPrChange w:id="2378" w:author="ZHANGM.H." w:date="2014-12-10T18:55:00Z">
              <w:rPr/>
            </w:rPrChange>
          </w:rPr>
          <w:t xml:space="preserve"> </w:t>
        </w:r>
      </w:ins>
      <w:ins w:id="2379" w:author="ZHANGM.H." w:date="2014-12-08T18:41:00Z">
        <w:r w:rsidR="00DB609F" w:rsidRPr="00D43EC8">
          <w:rPr>
            <w:rFonts w:ascii="Times New Roman" w:hAnsi="Times New Roman" w:cs="Times New Roman"/>
            <w:color w:val="000000" w:themeColor="text1"/>
            <w:szCs w:val="24"/>
          </w:rPr>
          <w:t>some of the limitation in using</w:t>
        </w:r>
      </w:ins>
      <w:ins w:id="2380" w:author="ZHANGM.H." w:date="2014-12-07T01:35:00Z">
        <w:r w:rsidR="00DB609F" w:rsidRPr="00D43EC8">
          <w:rPr>
            <w:rFonts w:ascii="Times New Roman" w:hAnsi="Times New Roman" w:cs="Times New Roman"/>
            <w:color w:val="000000" w:themeColor="text1"/>
            <w:szCs w:val="24"/>
          </w:rPr>
          <w:t xml:space="preserve"> SCMs with prescribed forcing</w:t>
        </w:r>
        <w:r w:rsidRPr="00D43EC8">
          <w:rPr>
            <w:rFonts w:ascii="Times New Roman" w:hAnsi="Times New Roman" w:cs="Times New Roman"/>
            <w:color w:val="000000" w:themeColor="text1"/>
            <w:szCs w:val="24"/>
            <w:rPrChange w:id="2381" w:author="ZHANGM.H." w:date="2014-12-10T18:55:00Z">
              <w:rPr/>
            </w:rPrChange>
          </w:rPr>
          <w:t xml:space="preserve">. </w:t>
        </w:r>
      </w:ins>
      <w:ins w:id="2382" w:author="ZHANGM.H." w:date="2014-12-08T18:42:00Z">
        <w:r w:rsidR="00DB609F" w:rsidRPr="00D43EC8">
          <w:rPr>
            <w:rFonts w:ascii="Times New Roman" w:hAnsi="Times New Roman" w:cs="Times New Roman"/>
            <w:color w:val="000000" w:themeColor="text1"/>
            <w:szCs w:val="24"/>
          </w:rPr>
          <w:t>First</w:t>
        </w:r>
      </w:ins>
      <w:ins w:id="2383" w:author="ZHANGM.H." w:date="2014-12-07T01:38:00Z">
        <w:r w:rsidRPr="00D43EC8">
          <w:rPr>
            <w:rFonts w:ascii="Times New Roman" w:hAnsi="Times New Roman" w:cs="Times New Roman"/>
            <w:color w:val="000000" w:themeColor="text1"/>
            <w:szCs w:val="24"/>
            <w:rPrChange w:id="2384" w:author="ZHANGM.H." w:date="2014-12-10T18:55:00Z">
              <w:rPr>
                <w:color w:val="3333FF"/>
              </w:rPr>
            </w:rPrChange>
          </w:rPr>
          <w:t xml:space="preserve">, because the large-scale vertical velocity is prescribed, </w:t>
        </w:r>
      </w:ins>
      <w:ins w:id="2385" w:author="ZHANGM.H." w:date="2014-12-07T01:39:00Z">
        <w:r w:rsidR="006D3CCB" w:rsidRPr="00D43EC8">
          <w:rPr>
            <w:rFonts w:ascii="Times New Roman" w:hAnsi="Times New Roman" w:cs="Times New Roman"/>
            <w:color w:val="000000" w:themeColor="text1"/>
            <w:szCs w:val="24"/>
            <w:rPrChange w:id="2386" w:author="ZHANGM.H." w:date="2014-12-10T18:55:00Z">
              <w:rPr>
                <w:color w:val="3333FF"/>
              </w:rPr>
            </w:rPrChange>
          </w:rPr>
          <w:t xml:space="preserve">the </w:t>
        </w:r>
      </w:ins>
      <w:ins w:id="2387" w:author="ZHANGM.H." w:date="2014-12-08T18:43:00Z">
        <w:r w:rsidR="00DB609F" w:rsidRPr="00D43EC8">
          <w:rPr>
            <w:rFonts w:ascii="Times New Roman" w:hAnsi="Times New Roman" w:cs="Times New Roman"/>
            <w:color w:val="000000" w:themeColor="text1"/>
            <w:szCs w:val="24"/>
          </w:rPr>
          <w:t xml:space="preserve">simulated </w:t>
        </w:r>
      </w:ins>
      <w:ins w:id="2388" w:author="ZHANGM.H." w:date="2014-12-07T01:39:00Z">
        <w:r w:rsidR="006D3CCB" w:rsidRPr="00D43EC8">
          <w:rPr>
            <w:rFonts w:ascii="Times New Roman" w:hAnsi="Times New Roman" w:cs="Times New Roman"/>
            <w:color w:val="000000" w:themeColor="text1"/>
            <w:szCs w:val="24"/>
            <w:rPrChange w:id="2389" w:author="ZHANGM.H." w:date="2014-12-10T18:55:00Z">
              <w:rPr>
                <w:color w:val="3333FF"/>
              </w:rPr>
            </w:rPrChange>
          </w:rPr>
          <w:t xml:space="preserve">precipitation is not </w:t>
        </w:r>
      </w:ins>
      <w:ins w:id="2390" w:author="ZHANGM.H." w:date="2014-12-07T01:40:00Z">
        <w:r w:rsidR="006D3CCB" w:rsidRPr="00D43EC8">
          <w:rPr>
            <w:rFonts w:ascii="Times New Roman" w:hAnsi="Times New Roman" w:cs="Times New Roman"/>
            <w:color w:val="000000" w:themeColor="text1"/>
            <w:szCs w:val="24"/>
            <w:rPrChange w:id="2391" w:author="ZHANGM.H." w:date="2014-12-10T18:55:00Z">
              <w:rPr>
                <w:color w:val="3333FF"/>
              </w:rPr>
            </w:rPrChange>
          </w:rPr>
          <w:t xml:space="preserve">the </w:t>
        </w:r>
      </w:ins>
      <w:ins w:id="2392" w:author="ZHANGM.H." w:date="2014-12-07T02:48:00Z">
        <w:r w:rsidR="005D33A7" w:rsidRPr="00D43EC8">
          <w:rPr>
            <w:rFonts w:ascii="Times New Roman" w:hAnsi="Times New Roman" w:cs="Times New Roman"/>
            <w:color w:val="000000" w:themeColor="text1"/>
            <w:szCs w:val="24"/>
            <w:rPrChange w:id="2393" w:author="ZHANGM.H." w:date="2014-12-10T18:55:00Z">
              <w:rPr>
                <w:color w:val="3333FF"/>
              </w:rPr>
            </w:rPrChange>
          </w:rPr>
          <w:t xml:space="preserve">most sensitive field to </w:t>
        </w:r>
      </w:ins>
      <w:ins w:id="2394" w:author="ZHANGM.H." w:date="2014-12-07T02:49:00Z">
        <w:r w:rsidR="005D33A7" w:rsidRPr="00D43EC8">
          <w:rPr>
            <w:rFonts w:ascii="Times New Roman" w:hAnsi="Times New Roman" w:cs="Times New Roman"/>
            <w:color w:val="000000" w:themeColor="text1"/>
            <w:szCs w:val="24"/>
            <w:rPrChange w:id="2395" w:author="ZHANGM.H." w:date="2014-12-10T18:55:00Z">
              <w:rPr>
                <w:color w:val="3333FF"/>
              </w:rPr>
            </w:rPrChange>
          </w:rPr>
          <w:t xml:space="preserve">evaluate </w:t>
        </w:r>
      </w:ins>
      <w:ins w:id="2396" w:author="ZHANGM.H." w:date="2014-12-07T02:48:00Z">
        <w:r w:rsidR="005D33A7" w:rsidRPr="00D43EC8">
          <w:rPr>
            <w:rFonts w:ascii="Times New Roman" w:hAnsi="Times New Roman" w:cs="Times New Roman"/>
            <w:color w:val="000000" w:themeColor="text1"/>
            <w:szCs w:val="24"/>
            <w:rPrChange w:id="2397" w:author="ZHANGM.H." w:date="2014-12-10T18:55:00Z">
              <w:rPr>
                <w:color w:val="3333FF"/>
              </w:rPr>
            </w:rPrChange>
          </w:rPr>
          <w:t xml:space="preserve">model physics. </w:t>
        </w:r>
      </w:ins>
      <w:ins w:id="2398" w:author="ZHANGM.H." w:date="2014-12-07T01:40:00Z">
        <w:r w:rsidR="006D3CCB" w:rsidRPr="00D43EC8">
          <w:rPr>
            <w:rFonts w:ascii="Times New Roman" w:hAnsi="Times New Roman" w:cs="Times New Roman"/>
            <w:color w:val="000000" w:themeColor="text1"/>
            <w:szCs w:val="24"/>
            <w:rPrChange w:id="2399" w:author="ZHANGM.H." w:date="2014-12-10T18:55:00Z">
              <w:rPr>
                <w:color w:val="3333FF"/>
              </w:rPr>
            </w:rPrChange>
          </w:rPr>
          <w:t xml:space="preserve">  </w:t>
        </w:r>
      </w:ins>
      <w:ins w:id="2400" w:author="ZHANGM.H." w:date="2014-12-07T02:48:00Z">
        <w:r w:rsidR="005D33A7" w:rsidRPr="00D43EC8">
          <w:rPr>
            <w:rFonts w:ascii="Times New Roman" w:hAnsi="Times New Roman" w:cs="Times New Roman"/>
            <w:color w:val="000000" w:themeColor="text1"/>
            <w:szCs w:val="24"/>
            <w:rPrChange w:id="2401" w:author="ZHANGM.H." w:date="2014-12-10T18:55:00Z">
              <w:rPr>
                <w:color w:val="3333FF"/>
              </w:rPr>
            </w:rPrChange>
          </w:rPr>
          <w:t xml:space="preserve">SCM results are more suited </w:t>
        </w:r>
      </w:ins>
      <w:ins w:id="2402" w:author="ZHANGM.H." w:date="2014-12-07T02:49:00Z">
        <w:r w:rsidR="005D33A7" w:rsidRPr="00D43EC8">
          <w:rPr>
            <w:rFonts w:ascii="Times New Roman" w:hAnsi="Times New Roman" w:cs="Times New Roman"/>
            <w:color w:val="000000" w:themeColor="text1"/>
            <w:szCs w:val="24"/>
            <w:rPrChange w:id="2403" w:author="ZHANGM.H." w:date="2014-12-10T18:55:00Z">
              <w:rPr>
                <w:color w:val="3333FF"/>
              </w:rPr>
            </w:rPrChange>
          </w:rPr>
          <w:t xml:space="preserve">to evaluate fields such as </w:t>
        </w:r>
      </w:ins>
      <w:ins w:id="2404" w:author="ZHANGM.H." w:date="2014-12-08T18:43:00Z">
        <w:r w:rsidR="00DB609F" w:rsidRPr="00D43EC8">
          <w:rPr>
            <w:rFonts w:ascii="Times New Roman" w:hAnsi="Times New Roman" w:cs="Times New Roman"/>
            <w:color w:val="000000" w:themeColor="text1"/>
            <w:szCs w:val="24"/>
          </w:rPr>
          <w:t xml:space="preserve">temperature, water vapor, </w:t>
        </w:r>
      </w:ins>
      <w:ins w:id="2405" w:author="ZHANGM.H." w:date="2014-12-07T02:49:00Z">
        <w:r w:rsidR="005D33A7" w:rsidRPr="00D43EC8">
          <w:rPr>
            <w:rFonts w:ascii="Times New Roman" w:hAnsi="Times New Roman" w:cs="Times New Roman"/>
            <w:color w:val="000000" w:themeColor="text1"/>
            <w:szCs w:val="24"/>
            <w:rPrChange w:id="2406" w:author="ZHANGM.H." w:date="2014-12-10T18:55:00Z">
              <w:rPr>
                <w:color w:val="3333FF"/>
              </w:rPr>
            </w:rPrChange>
          </w:rPr>
          <w:t xml:space="preserve">clouds and radiation.  </w:t>
        </w:r>
      </w:ins>
      <w:ins w:id="2407" w:author="ZHANGM.H." w:date="2014-12-08T18:43:00Z">
        <w:r w:rsidR="00DB609F" w:rsidRPr="00D43EC8">
          <w:rPr>
            <w:rFonts w:ascii="Times New Roman" w:hAnsi="Times New Roman" w:cs="Times New Roman"/>
            <w:color w:val="000000" w:themeColor="text1"/>
            <w:szCs w:val="24"/>
          </w:rPr>
          <w:t>Second</w:t>
        </w:r>
      </w:ins>
      <w:ins w:id="2408" w:author="ZHANGM.H." w:date="2014-12-07T03:18:00Z">
        <w:r w:rsidR="00175489" w:rsidRPr="00D43EC8">
          <w:rPr>
            <w:rFonts w:ascii="Times New Roman" w:hAnsi="Times New Roman" w:cs="Times New Roman"/>
            <w:color w:val="000000" w:themeColor="text1"/>
            <w:szCs w:val="24"/>
            <w:rPrChange w:id="2409" w:author="ZHANGM.H." w:date="2014-12-10T18:55:00Z">
              <w:rPr>
                <w:color w:val="3333FF"/>
              </w:rPr>
            </w:rPrChange>
          </w:rPr>
          <w:t xml:space="preserve">, </w:t>
        </w:r>
      </w:ins>
      <w:ins w:id="2410" w:author="ZHANGM.H." w:date="2014-12-08T18:44:00Z">
        <w:r w:rsidR="00DB609F" w:rsidRPr="00D43EC8">
          <w:rPr>
            <w:rFonts w:ascii="Times New Roman" w:hAnsi="Times New Roman" w:cs="Times New Roman"/>
            <w:color w:val="000000" w:themeColor="text1"/>
            <w:szCs w:val="24"/>
          </w:rPr>
          <w:t xml:space="preserve">in the case of </w:t>
        </w:r>
      </w:ins>
      <w:ins w:id="2411" w:author="ZHANGM.H." w:date="2014-12-08T18:43:00Z">
        <w:r w:rsidR="00DB609F" w:rsidRPr="00D43EC8">
          <w:rPr>
            <w:rFonts w:ascii="Times New Roman" w:hAnsi="Times New Roman" w:cs="Times New Roman"/>
            <w:color w:val="000000" w:themeColor="text1"/>
            <w:szCs w:val="24"/>
          </w:rPr>
          <w:t>propagating deep convection</w:t>
        </w:r>
      </w:ins>
      <w:ins w:id="2412" w:author="ZHANGM.H." w:date="2014-12-08T18:44:00Z">
        <w:r w:rsidR="00DB609F" w:rsidRPr="00D43EC8">
          <w:rPr>
            <w:rFonts w:ascii="Times New Roman" w:hAnsi="Times New Roman" w:cs="Times New Roman"/>
            <w:color w:val="000000" w:themeColor="text1"/>
            <w:szCs w:val="24"/>
          </w:rPr>
          <w:t>s</w:t>
        </w:r>
      </w:ins>
      <w:ins w:id="2413" w:author="ZHANGM.H." w:date="2014-12-08T18:43:00Z">
        <w:r w:rsidR="00DB609F" w:rsidRPr="00D43EC8">
          <w:rPr>
            <w:rFonts w:ascii="Times New Roman" w:hAnsi="Times New Roman" w:cs="Times New Roman"/>
            <w:color w:val="000000" w:themeColor="text1"/>
            <w:szCs w:val="24"/>
          </w:rPr>
          <w:t xml:space="preserve"> or middle-latitude cyclones with differential advection</w:t>
        </w:r>
      </w:ins>
      <w:ins w:id="2414" w:author="ZHANGM.H." w:date="2014-12-08T18:44:00Z">
        <w:r w:rsidR="00DB609F" w:rsidRPr="00D43EC8">
          <w:rPr>
            <w:rFonts w:ascii="Times New Roman" w:hAnsi="Times New Roman" w:cs="Times New Roman"/>
            <w:color w:val="000000" w:themeColor="text1"/>
            <w:szCs w:val="24"/>
          </w:rPr>
          <w:t xml:space="preserve">, </w:t>
        </w:r>
      </w:ins>
      <w:ins w:id="2415" w:author="ZHANGM.H." w:date="2014-12-08T18:43:00Z">
        <w:r w:rsidR="00DB609F" w:rsidRPr="00D43EC8">
          <w:rPr>
            <w:rFonts w:ascii="Times New Roman" w:hAnsi="Times New Roman" w:cs="Times New Roman"/>
            <w:color w:val="000000" w:themeColor="text1"/>
            <w:szCs w:val="24"/>
          </w:rPr>
          <w:t xml:space="preserve">SCMs should be only viewed as to describe a constrained balance of the model physics with the prescribed large-scale condition with </w:t>
        </w:r>
      </w:ins>
      <w:ins w:id="2416" w:author="ZHANGM.H." w:date="2014-12-08T18:45:00Z">
        <w:r w:rsidR="00DB609F" w:rsidRPr="00D43EC8">
          <w:rPr>
            <w:rFonts w:ascii="Times New Roman" w:hAnsi="Times New Roman" w:cs="Times New Roman"/>
            <w:color w:val="000000" w:themeColor="text1"/>
            <w:szCs w:val="24"/>
          </w:rPr>
          <w:t xml:space="preserve">possibly </w:t>
        </w:r>
      </w:ins>
      <w:ins w:id="2417" w:author="ZHANGM.H." w:date="2014-12-08T18:43:00Z">
        <w:r w:rsidR="00DB609F" w:rsidRPr="00D43EC8">
          <w:rPr>
            <w:rFonts w:ascii="Times New Roman" w:hAnsi="Times New Roman" w:cs="Times New Roman"/>
            <w:color w:val="000000" w:themeColor="text1"/>
            <w:szCs w:val="24"/>
          </w:rPr>
          <w:t xml:space="preserve">little insights on how the model physics are initiated.  </w:t>
        </w:r>
      </w:ins>
      <w:ins w:id="2418" w:author="ZHANGM.H." w:date="2014-12-08T18:45:00Z">
        <w:r w:rsidR="00DB609F" w:rsidRPr="00D43EC8">
          <w:rPr>
            <w:rFonts w:ascii="Times New Roman" w:hAnsi="Times New Roman" w:cs="Times New Roman"/>
            <w:color w:val="000000" w:themeColor="text1"/>
            <w:szCs w:val="24"/>
          </w:rPr>
          <w:t>Third</w:t>
        </w:r>
      </w:ins>
      <w:ins w:id="2419" w:author="ZHANGM.H." w:date="2014-12-07T02:49:00Z">
        <w:r w:rsidR="005D33A7" w:rsidRPr="00D43EC8">
          <w:rPr>
            <w:rFonts w:ascii="Times New Roman" w:hAnsi="Times New Roman" w:cs="Times New Roman"/>
            <w:color w:val="000000" w:themeColor="text1"/>
            <w:szCs w:val="24"/>
            <w:rPrChange w:id="2420" w:author="ZHANGM.H." w:date="2014-12-10T18:55:00Z">
              <w:rPr>
                <w:color w:val="3333FF"/>
              </w:rPr>
            </w:rPrChange>
          </w:rPr>
          <w:t>, SCMs</w:t>
        </w:r>
      </w:ins>
      <w:ins w:id="2421" w:author="ZHANGM.H." w:date="2014-12-07T01:40:00Z">
        <w:r w:rsidR="006D3CCB" w:rsidRPr="00D43EC8">
          <w:rPr>
            <w:rFonts w:ascii="Times New Roman" w:hAnsi="Times New Roman" w:cs="Times New Roman"/>
            <w:color w:val="000000" w:themeColor="text1"/>
            <w:szCs w:val="24"/>
            <w:rPrChange w:id="2422" w:author="ZHANGM.H." w:date="2014-12-10T18:55:00Z">
              <w:rPr>
                <w:color w:val="3333FF"/>
              </w:rPr>
            </w:rPrChange>
          </w:rPr>
          <w:t xml:space="preserve"> cannot capture the interaction of model physics with large-scale dynamics. </w:t>
        </w:r>
      </w:ins>
      <w:ins w:id="2423" w:author="ZHANGM.H." w:date="2014-12-07T01:41:00Z">
        <w:r w:rsidR="006D3CCB" w:rsidRPr="00D43EC8">
          <w:rPr>
            <w:rFonts w:ascii="Times New Roman" w:hAnsi="Times New Roman" w:cs="Times New Roman"/>
            <w:color w:val="000000" w:themeColor="text1"/>
            <w:szCs w:val="24"/>
            <w:rPrChange w:id="2424" w:author="ZHANGM.H." w:date="2014-12-10T18:55:00Z">
              <w:rPr>
                <w:color w:val="3333FF"/>
              </w:rPr>
            </w:rPrChange>
          </w:rPr>
          <w:t xml:space="preserve"> </w:t>
        </w:r>
      </w:ins>
      <w:ins w:id="2425" w:author="ZHANGM.H." w:date="2014-12-07T01:42:00Z">
        <w:r w:rsidR="006D3CCB" w:rsidRPr="00D43EC8">
          <w:rPr>
            <w:rFonts w:ascii="Times New Roman" w:hAnsi="Times New Roman" w:cs="Times New Roman"/>
            <w:color w:val="000000" w:themeColor="text1"/>
            <w:szCs w:val="24"/>
            <w:rPrChange w:id="2426" w:author="ZHANGM.H." w:date="2014-12-10T18:55:00Z">
              <w:rPr>
                <w:color w:val="3333FF"/>
              </w:rPr>
            </w:rPrChange>
          </w:rPr>
          <w:t>Some r</w:t>
        </w:r>
      </w:ins>
      <w:ins w:id="2427" w:author="ZHANGM.H." w:date="2014-12-07T01:41:00Z">
        <w:r w:rsidR="006D3CCB" w:rsidRPr="00D43EC8">
          <w:rPr>
            <w:rFonts w:ascii="Times New Roman" w:hAnsi="Times New Roman" w:cs="Times New Roman"/>
            <w:color w:val="000000" w:themeColor="text1"/>
            <w:szCs w:val="24"/>
            <w:rPrChange w:id="2428" w:author="ZHANGM.H." w:date="2014-12-10T18:55:00Z">
              <w:rPr>
                <w:color w:val="3333FF"/>
              </w:rPr>
            </w:rPrChange>
          </w:rPr>
          <w:t xml:space="preserve">ecent </w:t>
        </w:r>
      </w:ins>
      <w:ins w:id="2429" w:author="ZHANGM.H." w:date="2014-12-07T01:42:00Z">
        <w:r w:rsidR="006D3CCB" w:rsidRPr="00D43EC8">
          <w:rPr>
            <w:rFonts w:ascii="Times New Roman" w:hAnsi="Times New Roman" w:cs="Times New Roman"/>
            <w:color w:val="000000" w:themeColor="text1"/>
            <w:szCs w:val="24"/>
            <w:rPrChange w:id="2430" w:author="ZHANGM.H." w:date="2014-12-10T18:55:00Z">
              <w:rPr>
                <w:color w:val="3333FF"/>
              </w:rPr>
            </w:rPrChange>
          </w:rPr>
          <w:t>studies</w:t>
        </w:r>
      </w:ins>
      <w:ins w:id="2431" w:author="ZHANGM.H." w:date="2014-12-07T01:41:00Z">
        <w:r w:rsidR="006D3CCB" w:rsidRPr="00D43EC8">
          <w:rPr>
            <w:rFonts w:ascii="Times New Roman" w:hAnsi="Times New Roman" w:cs="Times New Roman"/>
            <w:color w:val="000000" w:themeColor="text1"/>
            <w:szCs w:val="24"/>
            <w:rPrChange w:id="2432" w:author="ZHANGM.H." w:date="2014-12-10T18:55:00Z">
              <w:rPr>
                <w:color w:val="3333FF"/>
              </w:rPr>
            </w:rPrChange>
          </w:rPr>
          <w:t xml:space="preserve"> </w:t>
        </w:r>
      </w:ins>
      <w:ins w:id="2433" w:author="ZHANGM.H." w:date="2014-12-07T01:42:00Z">
        <w:r w:rsidR="006D3CCB" w:rsidRPr="00D43EC8">
          <w:rPr>
            <w:rFonts w:ascii="Times New Roman" w:hAnsi="Times New Roman" w:cs="Times New Roman"/>
            <w:color w:val="000000" w:themeColor="text1"/>
            <w:szCs w:val="24"/>
            <w:rPrChange w:id="2434" w:author="ZHANGM.H." w:date="2014-12-10T18:55:00Z">
              <w:rPr>
                <w:color w:val="3333FF"/>
              </w:rPr>
            </w:rPrChange>
          </w:rPr>
          <w:t xml:space="preserve">have attempted to </w:t>
        </w:r>
      </w:ins>
      <w:ins w:id="2435" w:author="ZHANGM.H." w:date="2014-12-07T02:49:00Z">
        <w:r w:rsidR="005D33A7" w:rsidRPr="00D43EC8">
          <w:rPr>
            <w:rFonts w:ascii="Times New Roman" w:hAnsi="Times New Roman" w:cs="Times New Roman"/>
            <w:color w:val="000000" w:themeColor="text1"/>
            <w:szCs w:val="24"/>
            <w:rPrChange w:id="2436" w:author="ZHANGM.H." w:date="2014-12-10T18:55:00Z">
              <w:rPr>
                <w:color w:val="3333FF"/>
              </w:rPr>
            </w:rPrChange>
          </w:rPr>
          <w:t>overcome</w:t>
        </w:r>
      </w:ins>
      <w:ins w:id="2437" w:author="ZHANGM.H." w:date="2014-12-07T01:42:00Z">
        <w:r w:rsidR="006D3CCB" w:rsidRPr="00D43EC8">
          <w:rPr>
            <w:rFonts w:ascii="Times New Roman" w:hAnsi="Times New Roman" w:cs="Times New Roman"/>
            <w:color w:val="000000" w:themeColor="text1"/>
            <w:szCs w:val="24"/>
            <w:rPrChange w:id="2438" w:author="ZHANGM.H." w:date="2014-12-10T18:55:00Z">
              <w:rPr>
                <w:color w:val="3333FF"/>
              </w:rPr>
            </w:rPrChange>
          </w:rPr>
          <w:t xml:space="preserve"> this limitation for tropical convective regimes where</w:t>
        </w:r>
      </w:ins>
      <w:ins w:id="2439" w:author="ZHANGM.H." w:date="2014-12-07T01:35:00Z">
        <w:r w:rsidRPr="00D43EC8">
          <w:rPr>
            <w:rFonts w:ascii="Times New Roman" w:hAnsi="Times New Roman" w:cs="Times New Roman"/>
            <w:color w:val="000000" w:themeColor="text1"/>
            <w:szCs w:val="24"/>
            <w:rPrChange w:id="2440" w:author="ZHANGM.H." w:date="2014-12-10T18:55:00Z">
              <w:rPr>
                <w:color w:val="3333FF"/>
              </w:rPr>
            </w:rPrChange>
          </w:rPr>
          <w:t xml:space="preserve"> weak-temperature gradient </w:t>
        </w:r>
      </w:ins>
      <w:ins w:id="2441" w:author="ZHANGM.H." w:date="2014-12-07T01:43:00Z">
        <w:r w:rsidR="006D3CCB" w:rsidRPr="00D43EC8">
          <w:rPr>
            <w:rFonts w:ascii="Times New Roman" w:hAnsi="Times New Roman" w:cs="Times New Roman"/>
            <w:color w:val="000000" w:themeColor="text1"/>
            <w:szCs w:val="24"/>
            <w:rPrChange w:id="2442" w:author="ZHANGM.H." w:date="2014-12-10T18:55:00Z">
              <w:rPr>
                <w:color w:val="3333FF"/>
              </w:rPr>
            </w:rPrChange>
          </w:rPr>
          <w:t>can be used to approximately parameterize the vertical velocity with dynamic heating in the SCMs</w:t>
        </w:r>
      </w:ins>
      <w:ins w:id="2443" w:author="ZHANGM.H." w:date="2014-12-07T01:35:00Z">
        <w:r w:rsidRPr="00D43EC8">
          <w:rPr>
            <w:rFonts w:ascii="Times New Roman" w:hAnsi="Times New Roman" w:cs="Times New Roman"/>
            <w:color w:val="000000" w:themeColor="text1"/>
            <w:szCs w:val="24"/>
            <w:rPrChange w:id="2444" w:author="ZHANGM.H." w:date="2014-12-10T18:55:00Z">
              <w:rPr>
                <w:color w:val="3333FF"/>
              </w:rPr>
            </w:rPrChange>
          </w:rPr>
          <w:t xml:space="preserve"> (e.g. Sobel et al. </w:t>
        </w:r>
        <w:r w:rsidR="006D3CCB" w:rsidRPr="00D43EC8">
          <w:rPr>
            <w:rFonts w:ascii="Times New Roman" w:hAnsi="Times New Roman" w:cs="Times New Roman"/>
            <w:color w:val="000000" w:themeColor="text1"/>
            <w:szCs w:val="24"/>
            <w:rPrChange w:id="2445" w:author="ZHANGM.H." w:date="2014-12-10T18:55:00Z">
              <w:rPr>
                <w:color w:val="3333FF"/>
              </w:rPr>
            </w:rPrChange>
          </w:rPr>
          <w:t>2001</w:t>
        </w:r>
      </w:ins>
      <w:ins w:id="2446" w:author="ZHANGM.H." w:date="2014-12-11T08:32:00Z">
        <w:r w:rsidR="00DA74B9">
          <w:rPr>
            <w:rFonts w:ascii="Times New Roman" w:hAnsi="Times New Roman" w:cs="Times New Roman"/>
            <w:color w:val="000000" w:themeColor="text1"/>
            <w:szCs w:val="24"/>
          </w:rPr>
          <w:t xml:space="preserve">; </w:t>
        </w:r>
        <w:proofErr w:type="spellStart"/>
        <w:r w:rsidR="00DA74B9">
          <w:rPr>
            <w:rFonts w:ascii="Times New Roman" w:hAnsi="Times New Roman" w:cs="Times New Roman"/>
            <w:color w:val="000000" w:themeColor="text1"/>
            <w:szCs w:val="24"/>
          </w:rPr>
          <w:t>Kuang</w:t>
        </w:r>
        <w:proofErr w:type="spellEnd"/>
        <w:r w:rsidR="00DA74B9">
          <w:rPr>
            <w:rFonts w:ascii="Times New Roman" w:hAnsi="Times New Roman" w:cs="Times New Roman"/>
            <w:color w:val="000000" w:themeColor="text1"/>
            <w:szCs w:val="24"/>
          </w:rPr>
          <w:t xml:space="preserve"> 2012</w:t>
        </w:r>
      </w:ins>
      <w:ins w:id="2447" w:author="ZHANGM.H." w:date="2014-12-07T01:35:00Z">
        <w:r w:rsidR="006D3CCB" w:rsidRPr="00D43EC8">
          <w:rPr>
            <w:rFonts w:ascii="Times New Roman" w:hAnsi="Times New Roman" w:cs="Times New Roman"/>
            <w:color w:val="000000" w:themeColor="text1"/>
            <w:szCs w:val="24"/>
            <w:rPrChange w:id="2448" w:author="ZHANGM.H." w:date="2014-12-10T18:55:00Z">
              <w:rPr>
                <w:color w:val="3333FF"/>
              </w:rPr>
            </w:rPrChange>
          </w:rPr>
          <w:t>)</w:t>
        </w:r>
      </w:ins>
      <w:ins w:id="2449" w:author="ZHANGM.H." w:date="2014-12-07T01:44:00Z">
        <w:r w:rsidR="006D3CCB" w:rsidRPr="00D43EC8">
          <w:rPr>
            <w:rFonts w:ascii="Times New Roman" w:hAnsi="Times New Roman" w:cs="Times New Roman"/>
            <w:color w:val="000000" w:themeColor="text1"/>
            <w:szCs w:val="24"/>
            <w:rPrChange w:id="2450" w:author="ZHANGM.H." w:date="2014-12-10T18:55:00Z">
              <w:rPr>
                <w:color w:val="3333FF"/>
              </w:rPr>
            </w:rPrChange>
          </w:rPr>
          <w:t>.</w:t>
        </w:r>
      </w:ins>
      <w:ins w:id="2451" w:author="ZHANGM.H." w:date="2014-12-07T01:35:00Z">
        <w:r w:rsidRPr="00D43EC8">
          <w:rPr>
            <w:rFonts w:ascii="Times New Roman" w:hAnsi="Times New Roman" w:cs="Times New Roman"/>
            <w:color w:val="000000" w:themeColor="text1"/>
            <w:szCs w:val="24"/>
            <w:rPrChange w:id="2452" w:author="ZHANGM.H." w:date="2014-12-10T18:55:00Z">
              <w:rPr>
                <w:color w:val="3333FF"/>
              </w:rPr>
            </w:rPrChange>
          </w:rPr>
          <w:t xml:space="preserve"> </w:t>
        </w:r>
      </w:ins>
      <w:ins w:id="2453" w:author="ZHANGM.H." w:date="2014-12-07T02:50:00Z">
        <w:r w:rsidR="005D33A7" w:rsidRPr="00D43EC8">
          <w:rPr>
            <w:rFonts w:ascii="Times New Roman" w:hAnsi="Times New Roman" w:cs="Times New Roman"/>
            <w:color w:val="000000" w:themeColor="text1"/>
            <w:szCs w:val="24"/>
            <w:rPrChange w:id="2454" w:author="ZHANGM.H." w:date="2014-12-10T18:55:00Z">
              <w:rPr>
                <w:color w:val="3333FF"/>
              </w:rPr>
            </w:rPrChange>
          </w:rPr>
          <w:t xml:space="preserve"> Finally, results from SCMs are not necessarily transferable to global models because of the lack of </w:t>
        </w:r>
      </w:ins>
      <w:ins w:id="2455" w:author="ZHANGM.H." w:date="2014-12-07T02:51:00Z">
        <w:r w:rsidR="005D33A7" w:rsidRPr="00D43EC8">
          <w:rPr>
            <w:rFonts w:ascii="Times New Roman" w:hAnsi="Times New Roman" w:cs="Times New Roman"/>
            <w:color w:val="000000" w:themeColor="text1"/>
            <w:szCs w:val="24"/>
            <w:rPrChange w:id="2456" w:author="ZHANGM.H." w:date="2014-12-10T18:55:00Z">
              <w:rPr>
                <w:color w:val="3333FF"/>
              </w:rPr>
            </w:rPrChange>
          </w:rPr>
          <w:t>feedbacks</w:t>
        </w:r>
      </w:ins>
      <w:ins w:id="2457" w:author="ZHANGM.H." w:date="2014-12-07T02:50:00Z">
        <w:r w:rsidR="005D33A7" w:rsidRPr="00D43EC8">
          <w:rPr>
            <w:rFonts w:ascii="Times New Roman" w:hAnsi="Times New Roman" w:cs="Times New Roman"/>
            <w:color w:val="000000" w:themeColor="text1"/>
            <w:szCs w:val="24"/>
            <w:rPrChange w:id="2458" w:author="ZHANGM.H." w:date="2014-12-10T18:55:00Z">
              <w:rPr>
                <w:color w:val="3333FF"/>
              </w:rPr>
            </w:rPrChange>
          </w:rPr>
          <w:t xml:space="preserve"> between </w:t>
        </w:r>
      </w:ins>
      <w:ins w:id="2459" w:author="ZHANGM.H." w:date="2014-12-07T02:51:00Z">
        <w:r w:rsidR="005D33A7" w:rsidRPr="00D43EC8">
          <w:rPr>
            <w:rFonts w:ascii="Times New Roman" w:hAnsi="Times New Roman" w:cs="Times New Roman"/>
            <w:color w:val="000000" w:themeColor="text1"/>
            <w:szCs w:val="24"/>
            <w:rPrChange w:id="2460" w:author="ZHANGM.H." w:date="2014-12-10T18:55:00Z">
              <w:rPr>
                <w:color w:val="3333FF"/>
              </w:rPr>
            </w:rPrChange>
          </w:rPr>
          <w:t xml:space="preserve">physics and </w:t>
        </w:r>
      </w:ins>
      <w:ins w:id="2461" w:author="ZHANGM.H." w:date="2014-12-07T02:50:00Z">
        <w:r w:rsidR="005D33A7" w:rsidRPr="00D43EC8">
          <w:rPr>
            <w:rFonts w:ascii="Times New Roman" w:hAnsi="Times New Roman" w:cs="Times New Roman"/>
            <w:color w:val="000000" w:themeColor="text1"/>
            <w:szCs w:val="24"/>
            <w:rPrChange w:id="2462" w:author="ZHANGM.H." w:date="2014-12-10T18:55:00Z">
              <w:rPr>
                <w:color w:val="3333FF"/>
              </w:rPr>
            </w:rPrChange>
          </w:rPr>
          <w:t>dynamics</w:t>
        </w:r>
      </w:ins>
      <w:ins w:id="2463" w:author="ZHANGM.H." w:date="2014-12-07T02:51:00Z">
        <w:r w:rsidR="005D33A7" w:rsidRPr="00D43EC8">
          <w:rPr>
            <w:rFonts w:ascii="Times New Roman" w:hAnsi="Times New Roman" w:cs="Times New Roman"/>
            <w:color w:val="000000" w:themeColor="text1"/>
            <w:szCs w:val="24"/>
            <w:rPrChange w:id="2464" w:author="ZHANGM.H." w:date="2014-12-10T18:55:00Z">
              <w:rPr>
                <w:color w:val="3333FF"/>
              </w:rPr>
            </w:rPrChange>
          </w:rPr>
          <w:t>.</w:t>
        </w:r>
      </w:ins>
    </w:p>
    <w:p w14:paraId="0A779F86" w14:textId="5A57E335" w:rsidR="00DB609F" w:rsidRPr="00D43EC8" w:rsidRDefault="00DB609F">
      <w:pPr>
        <w:spacing w:line="480" w:lineRule="auto"/>
        <w:ind w:firstLine="360"/>
        <w:jc w:val="both"/>
        <w:rPr>
          <w:ins w:id="2465" w:author="ZHANGM.H." w:date="2014-12-07T01:35:00Z"/>
          <w:rFonts w:ascii="Times New Roman" w:hAnsi="Times New Roman" w:cs="Times New Roman"/>
          <w:color w:val="000000" w:themeColor="text1"/>
          <w:szCs w:val="24"/>
          <w:shd w:val="clear" w:color="auto" w:fill="FFFFFF"/>
          <w:rPrChange w:id="2466" w:author="ZHANGM.H." w:date="2014-12-10T18:55:00Z">
            <w:rPr>
              <w:ins w:id="2467" w:author="ZHANGM.H." w:date="2014-12-07T01:35:00Z"/>
              <w:color w:val="3333FF"/>
            </w:rPr>
          </w:rPrChange>
        </w:rPr>
        <w:pPrChange w:id="2468" w:author="ZHANGM.H." w:date="2014-12-10T18:54:00Z">
          <w:pPr/>
        </w:pPrChange>
      </w:pPr>
      <w:ins w:id="2469" w:author="ZHANGM.H." w:date="2014-12-08T18:48:00Z">
        <w:r w:rsidRPr="00D43EC8">
          <w:rPr>
            <w:rFonts w:ascii="Times New Roman" w:hAnsi="Times New Roman" w:cs="Times New Roman"/>
            <w:color w:val="000000" w:themeColor="text1"/>
            <w:szCs w:val="24"/>
            <w:shd w:val="clear" w:color="auto" w:fill="FFFFFF"/>
          </w:rPr>
          <w:t>SCMs (and CRMs/LES) are typically very sensitive to the imposed large-scale forcing</w:t>
        </w:r>
      </w:ins>
      <w:ins w:id="2470" w:author="ZHANGM.H." w:date="2014-12-08T18:49:00Z">
        <w:r w:rsidRPr="00D43EC8">
          <w:rPr>
            <w:rFonts w:ascii="Times New Roman" w:hAnsi="Times New Roman" w:cs="Times New Roman"/>
            <w:color w:val="000000" w:themeColor="text1"/>
            <w:szCs w:val="24"/>
            <w:shd w:val="clear" w:color="auto" w:fill="FFFFFF"/>
          </w:rPr>
          <w:t xml:space="preserve">. </w:t>
        </w:r>
      </w:ins>
      <w:ins w:id="2471" w:author="ZHANGM.H." w:date="2014-12-08T18:48:00Z">
        <w:r w:rsidRPr="00D43EC8">
          <w:rPr>
            <w:rFonts w:ascii="Times New Roman" w:hAnsi="Times New Roman" w:cs="Times New Roman"/>
            <w:color w:val="000000" w:themeColor="text1"/>
            <w:szCs w:val="24"/>
          </w:rPr>
          <w:t xml:space="preserve">In some cases, given the nonlinear behavior of some parameterizations, a small change in the initial condition or forcing can cause the model to drift to a completely different state (Hack and </w:t>
        </w:r>
        <w:proofErr w:type="spellStart"/>
        <w:r w:rsidRPr="00D43EC8">
          <w:rPr>
            <w:rFonts w:ascii="Times New Roman" w:hAnsi="Times New Roman" w:cs="Times New Roman"/>
            <w:color w:val="000000" w:themeColor="text1"/>
            <w:szCs w:val="24"/>
          </w:rPr>
          <w:t>Pedretti</w:t>
        </w:r>
        <w:proofErr w:type="spellEnd"/>
        <w:r w:rsidRPr="00D43EC8">
          <w:rPr>
            <w:rFonts w:ascii="Times New Roman" w:hAnsi="Times New Roman" w:cs="Times New Roman"/>
            <w:color w:val="000000" w:themeColor="text1"/>
            <w:szCs w:val="24"/>
          </w:rPr>
          <w:t xml:space="preserve">, 2000). </w:t>
        </w:r>
      </w:ins>
      <w:ins w:id="2472" w:author="ZHANGM.H." w:date="2014-12-08T18:49:00Z">
        <w:r w:rsidRPr="00D43EC8">
          <w:rPr>
            <w:rFonts w:ascii="Times New Roman" w:hAnsi="Times New Roman" w:cs="Times New Roman"/>
            <w:color w:val="000000" w:themeColor="text1"/>
            <w:szCs w:val="24"/>
          </w:rPr>
          <w:t>Given the inevitable uncertainties in the forcing data and initial conditions, one strategy is to use ensemble forcing data</w:t>
        </w:r>
      </w:ins>
      <w:ins w:id="2473" w:author="ZHANGM.H." w:date="2014-12-08T18:50:00Z">
        <w:r w:rsidRPr="00D43EC8">
          <w:rPr>
            <w:rFonts w:ascii="Times New Roman" w:hAnsi="Times New Roman" w:cs="Times New Roman"/>
            <w:color w:val="000000" w:themeColor="text1"/>
            <w:szCs w:val="24"/>
          </w:rPr>
          <w:t xml:space="preserve"> </w:t>
        </w:r>
        <w:r w:rsidRPr="00D43EC8">
          <w:rPr>
            <w:rFonts w:ascii="Times New Roman" w:hAnsi="Times New Roman" w:cs="Times New Roman"/>
            <w:color w:val="000000" w:themeColor="text1"/>
            <w:szCs w:val="24"/>
            <w:shd w:val="clear" w:color="auto" w:fill="FFFFFF"/>
          </w:rPr>
          <w:t xml:space="preserve">(Hume and </w:t>
        </w:r>
        <w:proofErr w:type="spellStart"/>
        <w:r w:rsidRPr="00D43EC8">
          <w:rPr>
            <w:rFonts w:ascii="Times New Roman" w:hAnsi="Times New Roman" w:cs="Times New Roman"/>
            <w:color w:val="000000" w:themeColor="text1"/>
            <w:szCs w:val="24"/>
            <w:shd w:val="clear" w:color="auto" w:fill="FFFFFF"/>
          </w:rPr>
          <w:t>Jakob</w:t>
        </w:r>
        <w:proofErr w:type="spellEnd"/>
        <w:r w:rsidRPr="00D43EC8">
          <w:rPr>
            <w:rFonts w:ascii="Times New Roman" w:hAnsi="Times New Roman" w:cs="Times New Roman"/>
            <w:color w:val="000000" w:themeColor="text1"/>
            <w:szCs w:val="24"/>
            <w:shd w:val="clear" w:color="auto" w:fill="FFFFFF"/>
          </w:rPr>
          <w:t>, 2005)</w:t>
        </w:r>
      </w:ins>
      <w:ins w:id="2474" w:author="ZHANGM.H." w:date="2014-12-08T18:49:00Z">
        <w:r w:rsidRPr="00D43EC8">
          <w:rPr>
            <w:rFonts w:ascii="Times New Roman" w:hAnsi="Times New Roman" w:cs="Times New Roman"/>
            <w:color w:val="000000" w:themeColor="text1"/>
            <w:szCs w:val="24"/>
          </w:rPr>
          <w:t xml:space="preserve">. </w:t>
        </w:r>
      </w:ins>
      <w:ins w:id="2475" w:author="ZHANGM.H." w:date="2014-12-08T18:48:00Z">
        <w:r w:rsidRPr="00D43EC8">
          <w:rPr>
            <w:rFonts w:ascii="Times New Roman" w:hAnsi="Times New Roman" w:cs="Times New Roman"/>
            <w:color w:val="000000" w:themeColor="text1"/>
            <w:szCs w:val="24"/>
            <w:shd w:val="clear" w:color="auto" w:fill="FFFFFF"/>
          </w:rPr>
          <w:t xml:space="preserve">Research is ongoing to develop ensemble forcing data that incorporate various uncertainties </w:t>
        </w:r>
      </w:ins>
      <w:ins w:id="2476" w:author="ZHANGM.H." w:date="2014-12-08T18:51:00Z">
        <w:r w:rsidRPr="00D43EC8">
          <w:rPr>
            <w:rFonts w:ascii="Times New Roman" w:hAnsi="Times New Roman" w:cs="Times New Roman"/>
            <w:color w:val="000000" w:themeColor="text1"/>
            <w:szCs w:val="24"/>
            <w:shd w:val="clear" w:color="auto" w:fill="FFFFFF"/>
          </w:rPr>
          <w:t>in the ARM variational a</w:t>
        </w:r>
      </w:ins>
      <w:ins w:id="2477" w:author="ZHANGM.H." w:date="2014-12-08T18:52:00Z">
        <w:r w:rsidRPr="00D43EC8">
          <w:rPr>
            <w:rFonts w:ascii="Times New Roman" w:hAnsi="Times New Roman" w:cs="Times New Roman"/>
            <w:color w:val="000000" w:themeColor="text1"/>
            <w:szCs w:val="24"/>
            <w:shd w:val="clear" w:color="auto" w:fill="FFFFFF"/>
          </w:rPr>
          <w:t>lgorithm.</w:t>
        </w:r>
      </w:ins>
    </w:p>
    <w:p w14:paraId="0FAE5532" w14:textId="6BA9473C" w:rsidR="0076274B" w:rsidRPr="00D43EC8" w:rsidRDefault="00BE58A3">
      <w:pPr>
        <w:tabs>
          <w:tab w:val="left" w:pos="360"/>
        </w:tabs>
        <w:spacing w:line="480" w:lineRule="auto"/>
        <w:ind w:firstLine="360"/>
        <w:jc w:val="both"/>
        <w:rPr>
          <w:rFonts w:ascii="Times New Roman" w:hAnsi="Times New Roman" w:cs="Times New Roman"/>
          <w:color w:val="000000" w:themeColor="text1"/>
          <w:szCs w:val="24"/>
        </w:rPr>
        <w:pPrChange w:id="2478" w:author="ZHANGM.H." w:date="2014-12-10T18:54:00Z">
          <w:pPr>
            <w:tabs>
              <w:tab w:val="left" w:pos="360"/>
            </w:tabs>
            <w:spacing w:line="276" w:lineRule="auto"/>
            <w:ind w:firstLine="360"/>
            <w:jc w:val="both"/>
          </w:pPr>
        </w:pPrChange>
      </w:pPr>
      <w:r w:rsidRPr="00D43EC8">
        <w:rPr>
          <w:rFonts w:ascii="Times New Roman" w:hAnsi="Times New Roman" w:cs="Times New Roman"/>
          <w:color w:val="000000" w:themeColor="text1"/>
          <w:szCs w:val="24"/>
          <w:shd w:val="clear" w:color="auto" w:fill="FFFFFF"/>
        </w:rPr>
        <w:lastRenderedPageBreak/>
        <w:t xml:space="preserve"> </w:t>
      </w:r>
      <w:del w:id="2479" w:author="ZHANGM.H." w:date="2014-12-07T02:51:00Z">
        <w:r w:rsidR="0076274B" w:rsidRPr="00D43EC8" w:rsidDel="005D33A7">
          <w:rPr>
            <w:rFonts w:ascii="Times New Roman" w:hAnsi="Times New Roman" w:cs="Times New Roman"/>
            <w:color w:val="000000" w:themeColor="text1"/>
            <w:szCs w:val="24"/>
          </w:rPr>
          <w:delText xml:space="preserve">The </w:delText>
        </w:r>
      </w:del>
      <w:ins w:id="2480" w:author="ZHANGM.H." w:date="2014-12-07T02:51:00Z">
        <w:r w:rsidR="005D33A7" w:rsidRPr="00D43EC8">
          <w:rPr>
            <w:rFonts w:ascii="Times New Roman" w:hAnsi="Times New Roman" w:cs="Times New Roman"/>
            <w:color w:val="000000" w:themeColor="text1"/>
            <w:szCs w:val="24"/>
          </w:rPr>
          <w:t xml:space="preserve">Regardless of these limitations, however, </w:t>
        </w:r>
      </w:ins>
      <w:del w:id="2481" w:author="ZHANGM.H." w:date="2014-12-07T02:51:00Z">
        <w:r w:rsidR="0076274B" w:rsidRPr="00D43EC8" w:rsidDel="005D33A7">
          <w:rPr>
            <w:rFonts w:ascii="Times New Roman" w:hAnsi="Times New Roman" w:cs="Times New Roman"/>
            <w:color w:val="000000" w:themeColor="text1"/>
            <w:szCs w:val="24"/>
          </w:rPr>
          <w:delText xml:space="preserve">most important contribution </w:delText>
        </w:r>
        <w:r w:rsidR="0076274B" w:rsidRPr="00587ED0" w:rsidDel="005D33A7">
          <w:rPr>
            <w:rFonts w:ascii="Times New Roman" w:hAnsi="Times New Roman" w:cs="Times New Roman"/>
            <w:color w:val="000000" w:themeColor="text1"/>
            <w:szCs w:val="24"/>
          </w:rPr>
          <w:delText xml:space="preserve">of the </w:delText>
        </w:r>
      </w:del>
      <w:r w:rsidR="0076274B" w:rsidRPr="00587ED0">
        <w:rPr>
          <w:rFonts w:ascii="Times New Roman" w:hAnsi="Times New Roman" w:cs="Times New Roman"/>
          <w:color w:val="000000" w:themeColor="text1"/>
          <w:szCs w:val="24"/>
        </w:rPr>
        <w:t>SCM</w:t>
      </w:r>
      <w:del w:id="2482" w:author="ZHANGM.H." w:date="2014-12-07T02:51:00Z">
        <w:r w:rsidR="0076274B" w:rsidRPr="00587ED0" w:rsidDel="005D33A7">
          <w:rPr>
            <w:rFonts w:ascii="Times New Roman" w:hAnsi="Times New Roman" w:cs="Times New Roman"/>
            <w:color w:val="000000" w:themeColor="text1"/>
            <w:szCs w:val="24"/>
          </w:rPr>
          <w:delText xml:space="preserve">s is </w:delText>
        </w:r>
        <w:r w:rsidR="005B5EF0" w:rsidRPr="00D43EC8" w:rsidDel="005D33A7">
          <w:rPr>
            <w:rFonts w:ascii="Times New Roman" w:hAnsi="Times New Roman" w:cs="Times New Roman"/>
            <w:color w:val="000000" w:themeColor="text1"/>
            <w:szCs w:val="24"/>
          </w:rPr>
          <w:delText xml:space="preserve">perhaps </w:delText>
        </w:r>
        <w:r w:rsidR="0076274B" w:rsidRPr="00D43EC8" w:rsidDel="005D33A7">
          <w:rPr>
            <w:rFonts w:ascii="Times New Roman" w:hAnsi="Times New Roman" w:cs="Times New Roman"/>
            <w:color w:val="000000" w:themeColor="text1"/>
            <w:szCs w:val="24"/>
          </w:rPr>
          <w:delText xml:space="preserve">that </w:delText>
        </w:r>
        <w:r w:rsidR="005B5EF0" w:rsidRPr="00D43EC8" w:rsidDel="005D33A7">
          <w:rPr>
            <w:rFonts w:ascii="Times New Roman" w:hAnsi="Times New Roman" w:cs="Times New Roman"/>
            <w:color w:val="000000" w:themeColor="text1"/>
            <w:szCs w:val="24"/>
          </w:rPr>
          <w:delText xml:space="preserve">they </w:delText>
        </w:r>
      </w:del>
      <w:ins w:id="2483" w:author="ZHANGM.H." w:date="2014-12-07T02:51:00Z">
        <w:r w:rsidR="005D33A7" w:rsidRPr="00D43EC8">
          <w:rPr>
            <w:rFonts w:ascii="Times New Roman" w:hAnsi="Times New Roman" w:cs="Times New Roman"/>
            <w:color w:val="000000" w:themeColor="text1"/>
            <w:szCs w:val="24"/>
          </w:rPr>
          <w:t xml:space="preserve">s </w:t>
        </w:r>
      </w:ins>
      <w:proofErr w:type="gramStart"/>
      <w:r w:rsidR="005B5EF0" w:rsidRPr="00D43EC8">
        <w:rPr>
          <w:rFonts w:ascii="Times New Roman" w:hAnsi="Times New Roman" w:cs="Times New Roman"/>
          <w:color w:val="000000" w:themeColor="text1"/>
          <w:szCs w:val="24"/>
        </w:rPr>
        <w:t>have</w:t>
      </w:r>
      <w:proofErr w:type="gramEnd"/>
      <w:r w:rsidR="005B5EF0" w:rsidRPr="00D43EC8">
        <w:rPr>
          <w:rFonts w:ascii="Times New Roman" w:hAnsi="Times New Roman" w:cs="Times New Roman"/>
          <w:color w:val="000000" w:themeColor="text1"/>
          <w:szCs w:val="24"/>
        </w:rPr>
        <w:t xml:space="preserve"> facilitated </w:t>
      </w:r>
      <w:r w:rsidR="0076274B" w:rsidRPr="00D43EC8">
        <w:rPr>
          <w:rFonts w:ascii="Times New Roman" w:hAnsi="Times New Roman" w:cs="Times New Roman"/>
          <w:color w:val="000000" w:themeColor="text1"/>
          <w:szCs w:val="24"/>
        </w:rPr>
        <w:t>researcher</w:t>
      </w:r>
      <w:r w:rsidR="005B5EF0" w:rsidRPr="00D43EC8">
        <w:rPr>
          <w:rFonts w:ascii="Times New Roman" w:hAnsi="Times New Roman" w:cs="Times New Roman"/>
          <w:color w:val="000000" w:themeColor="text1"/>
          <w:szCs w:val="24"/>
        </w:rPr>
        <w:t>s</w:t>
      </w:r>
      <w:r w:rsidR="0076274B" w:rsidRPr="00D43EC8">
        <w:rPr>
          <w:rFonts w:ascii="Times New Roman" w:hAnsi="Times New Roman" w:cs="Times New Roman"/>
          <w:color w:val="000000" w:themeColor="text1"/>
          <w:szCs w:val="24"/>
        </w:rPr>
        <w:t xml:space="preserve"> to gain insights </w:t>
      </w:r>
      <w:r w:rsidR="005B5EF0" w:rsidRPr="00D43EC8">
        <w:rPr>
          <w:rFonts w:ascii="Times New Roman" w:hAnsi="Times New Roman" w:cs="Times New Roman"/>
          <w:color w:val="000000" w:themeColor="text1"/>
          <w:szCs w:val="24"/>
        </w:rPr>
        <w:t xml:space="preserve">on the physical parameterizations by providing a convenient test </w:t>
      </w:r>
      <w:ins w:id="2484" w:author="ZHANGM.H." w:date="2014-12-07T03:52:00Z">
        <w:r w:rsidR="00C972CC" w:rsidRPr="00D43EC8">
          <w:rPr>
            <w:rFonts w:ascii="Times New Roman" w:hAnsi="Times New Roman" w:cs="Times New Roman"/>
            <w:color w:val="000000" w:themeColor="text1"/>
            <w:szCs w:val="24"/>
          </w:rPr>
          <w:t xml:space="preserve">of </w:t>
        </w:r>
      </w:ins>
      <w:r w:rsidR="005B5EF0" w:rsidRPr="00D43EC8">
        <w:rPr>
          <w:rFonts w:ascii="Times New Roman" w:hAnsi="Times New Roman" w:cs="Times New Roman"/>
          <w:color w:val="000000" w:themeColor="text1"/>
          <w:szCs w:val="24"/>
        </w:rPr>
        <w:t xml:space="preserve">models and to compare model results with </w:t>
      </w:r>
      <w:r w:rsidR="0076274B" w:rsidRPr="00D43EC8">
        <w:rPr>
          <w:rFonts w:ascii="Times New Roman" w:hAnsi="Times New Roman" w:cs="Times New Roman"/>
          <w:color w:val="000000" w:themeColor="text1"/>
          <w:szCs w:val="24"/>
        </w:rPr>
        <w:t>observations and CRM/LES simulations.</w:t>
      </w:r>
      <w:r w:rsidR="005B5EF0" w:rsidRPr="00D43EC8">
        <w:rPr>
          <w:rFonts w:ascii="Times New Roman" w:hAnsi="Times New Roman" w:cs="Times New Roman"/>
          <w:color w:val="000000" w:themeColor="text1"/>
          <w:szCs w:val="24"/>
        </w:rPr>
        <w:t xml:space="preserve"> Results from the SCMs have motivated and led to many updates and modifications to the parameterizations in the current generation of global climate models.  </w:t>
      </w:r>
      <w:r w:rsidR="00F23980" w:rsidRPr="00D43EC8">
        <w:rPr>
          <w:rFonts w:ascii="Times New Roman" w:hAnsi="Times New Roman" w:cs="Times New Roman"/>
          <w:color w:val="000000" w:themeColor="text1"/>
          <w:szCs w:val="24"/>
        </w:rPr>
        <w:t xml:space="preserve">With the insights from SCMs, </w:t>
      </w:r>
      <w:del w:id="2485" w:author="ZHANGM.H." w:date="2014-12-07T03:53:00Z">
        <w:r w:rsidR="00F23980" w:rsidRPr="00D43EC8" w:rsidDel="00C972CC">
          <w:rPr>
            <w:rFonts w:ascii="Times New Roman" w:hAnsi="Times New Roman" w:cs="Times New Roman"/>
            <w:color w:val="000000" w:themeColor="text1"/>
            <w:szCs w:val="24"/>
          </w:rPr>
          <w:delText xml:space="preserve">hypothesis </w:delText>
        </w:r>
      </w:del>
      <w:ins w:id="2486" w:author="ZHANGM.H." w:date="2014-12-07T03:53:00Z">
        <w:r w:rsidR="00C972CC" w:rsidRPr="00D43EC8">
          <w:rPr>
            <w:rFonts w:ascii="Times New Roman" w:hAnsi="Times New Roman" w:cs="Times New Roman"/>
            <w:color w:val="000000" w:themeColor="text1"/>
            <w:szCs w:val="24"/>
          </w:rPr>
          <w:t xml:space="preserve">hypotheses </w:t>
        </w:r>
      </w:ins>
      <w:r w:rsidR="00F23980" w:rsidRPr="00D43EC8">
        <w:rPr>
          <w:rFonts w:ascii="Times New Roman" w:hAnsi="Times New Roman" w:cs="Times New Roman"/>
          <w:color w:val="000000" w:themeColor="text1"/>
          <w:szCs w:val="24"/>
        </w:rPr>
        <w:t>and improvements can be first tested in SCMs, then evaluated against CRMs</w:t>
      </w:r>
      <w:ins w:id="2487" w:author="ZHANGM.H." w:date="2014-12-07T02:24:00Z">
        <w:r w:rsidR="0046323B" w:rsidRPr="00D43EC8">
          <w:rPr>
            <w:rFonts w:ascii="Times New Roman" w:hAnsi="Times New Roman" w:cs="Times New Roman"/>
            <w:color w:val="000000" w:themeColor="text1"/>
            <w:szCs w:val="24"/>
          </w:rPr>
          <w:t>/</w:t>
        </w:r>
      </w:ins>
      <w:del w:id="2488" w:author="ZHANGM.H." w:date="2014-12-07T02:24:00Z">
        <w:r w:rsidR="00F23980" w:rsidRPr="00D43EC8" w:rsidDel="0046323B">
          <w:rPr>
            <w:rFonts w:ascii="Times New Roman" w:hAnsi="Times New Roman" w:cs="Times New Roman"/>
            <w:color w:val="000000" w:themeColor="text1"/>
            <w:szCs w:val="24"/>
          </w:rPr>
          <w:delText xml:space="preserve"> or </w:delText>
        </w:r>
      </w:del>
      <w:r w:rsidR="00F23980" w:rsidRPr="00D43EC8">
        <w:rPr>
          <w:rFonts w:ascii="Times New Roman" w:hAnsi="Times New Roman" w:cs="Times New Roman"/>
          <w:color w:val="000000" w:themeColor="text1"/>
          <w:szCs w:val="24"/>
        </w:rPr>
        <w:t>LESs</w:t>
      </w:r>
      <w:ins w:id="2489" w:author="ZHANGM.H." w:date="2014-12-07T02:24:00Z">
        <w:r w:rsidR="0046323B" w:rsidRPr="00D43EC8">
          <w:rPr>
            <w:rFonts w:ascii="Times New Roman" w:hAnsi="Times New Roman" w:cs="Times New Roman"/>
            <w:color w:val="000000" w:themeColor="text1"/>
            <w:szCs w:val="24"/>
          </w:rPr>
          <w:t>/observations</w:t>
        </w:r>
      </w:ins>
      <w:r w:rsidR="00F23980" w:rsidRPr="00D43EC8">
        <w:rPr>
          <w:rFonts w:ascii="Times New Roman" w:hAnsi="Times New Roman" w:cs="Times New Roman"/>
          <w:color w:val="000000" w:themeColor="text1"/>
          <w:szCs w:val="24"/>
        </w:rPr>
        <w:t xml:space="preserve">, and </w:t>
      </w:r>
      <w:ins w:id="2490" w:author="ZHANGM.H." w:date="2014-12-07T02:52:00Z">
        <w:r w:rsidR="006E18FC" w:rsidRPr="00D43EC8">
          <w:rPr>
            <w:rFonts w:ascii="Times New Roman" w:hAnsi="Times New Roman" w:cs="Times New Roman"/>
            <w:color w:val="000000" w:themeColor="text1"/>
            <w:szCs w:val="24"/>
          </w:rPr>
          <w:t>tested/</w:t>
        </w:r>
      </w:ins>
      <w:r w:rsidR="00F23980" w:rsidRPr="00D43EC8">
        <w:rPr>
          <w:rFonts w:ascii="Times New Roman" w:hAnsi="Times New Roman" w:cs="Times New Roman"/>
          <w:color w:val="000000" w:themeColor="text1"/>
          <w:szCs w:val="24"/>
        </w:rPr>
        <w:t xml:space="preserve">implemented in global models.  </w:t>
      </w:r>
      <w:r w:rsidR="0076274B" w:rsidRPr="00D43EC8">
        <w:rPr>
          <w:rFonts w:ascii="Times New Roman" w:hAnsi="Times New Roman" w:cs="Times New Roman"/>
          <w:color w:val="000000" w:themeColor="text1"/>
          <w:szCs w:val="24"/>
        </w:rPr>
        <w:t xml:space="preserve"> </w:t>
      </w:r>
      <w:r w:rsidR="005B5EF0" w:rsidRPr="00D43EC8">
        <w:rPr>
          <w:rFonts w:ascii="Times New Roman" w:hAnsi="Times New Roman" w:cs="Times New Roman"/>
          <w:color w:val="000000" w:themeColor="text1"/>
          <w:szCs w:val="24"/>
        </w:rPr>
        <w:t xml:space="preserve"> </w:t>
      </w:r>
    </w:p>
    <w:p w14:paraId="61C2B6A8" w14:textId="003BE97F" w:rsidR="002B783C" w:rsidRPr="00D43EC8" w:rsidRDefault="002B783C">
      <w:pPr>
        <w:spacing w:before="100" w:beforeAutospacing="1" w:after="0" w:line="480" w:lineRule="auto"/>
        <w:jc w:val="both"/>
        <w:rPr>
          <w:rFonts w:ascii="Times New Roman" w:hAnsi="Times New Roman" w:cs="Times New Roman"/>
          <w:color w:val="000000" w:themeColor="text1"/>
          <w:szCs w:val="24"/>
          <w:rPrChange w:id="2491" w:author="ZHANGM.H." w:date="2014-12-10T18:55:00Z">
            <w:rPr>
              <w:rFonts w:ascii="Times New Roman" w:hAnsi="Times New Roman" w:cs="Times New Roman"/>
              <w:b/>
              <w:szCs w:val="24"/>
            </w:rPr>
          </w:rPrChange>
        </w:rPr>
        <w:pPrChange w:id="2492" w:author="ZHANGM.H." w:date="2014-12-10T18:54:00Z">
          <w:pPr>
            <w:spacing w:before="100" w:beforeAutospacing="1" w:after="0"/>
          </w:pPr>
        </w:pPrChange>
      </w:pPr>
      <w:ins w:id="2493" w:author="ZHANGM.H." w:date="2014-12-07T05:58:00Z">
        <w:r w:rsidRPr="00D713E8">
          <w:rPr>
            <w:rFonts w:ascii="Times New Roman" w:hAnsi="Times New Roman" w:cs="Times New Roman"/>
            <w:b/>
            <w:color w:val="000000" w:themeColor="text1"/>
            <w:szCs w:val="24"/>
            <w:rPrChange w:id="2494" w:author="ZHANGM.H." w:date="2014-12-10T19:10:00Z">
              <w:rPr>
                <w:rFonts w:ascii="Times New Roman" w:hAnsi="Times New Roman" w:cs="Times New Roman"/>
                <w:b/>
                <w:szCs w:val="24"/>
              </w:rPr>
            </w:rPrChange>
          </w:rPr>
          <w:t>Acknowledgments</w:t>
        </w:r>
        <w:r w:rsidRPr="00D43EC8">
          <w:rPr>
            <w:rFonts w:ascii="Times New Roman" w:hAnsi="Times New Roman" w:cs="Times New Roman"/>
            <w:color w:val="000000" w:themeColor="text1"/>
            <w:szCs w:val="24"/>
            <w:rPrChange w:id="2495" w:author="ZHANGM.H." w:date="2014-12-10T18:55:00Z">
              <w:rPr>
                <w:rFonts w:ascii="Times New Roman" w:hAnsi="Times New Roman" w:cs="Times New Roman"/>
                <w:b/>
                <w:szCs w:val="24"/>
              </w:rPr>
            </w:rPrChange>
          </w:rPr>
          <w:t xml:space="preserve">: </w:t>
        </w:r>
      </w:ins>
      <w:ins w:id="2496" w:author="ZHANGM.H." w:date="2014-12-07T05:59:00Z">
        <w:r w:rsidRPr="00D43EC8">
          <w:rPr>
            <w:rFonts w:ascii="Times New Roman" w:hAnsi="Times New Roman" w:cs="Times New Roman"/>
            <w:color w:val="000000" w:themeColor="text1"/>
            <w:szCs w:val="24"/>
            <w:rPrChange w:id="2497" w:author="ZHANGM.H." w:date="2014-12-10T18:55:00Z">
              <w:rPr>
                <w:rFonts w:ascii="Times New Roman" w:hAnsi="Times New Roman" w:cs="Times New Roman"/>
                <w:b/>
                <w:szCs w:val="24"/>
              </w:rPr>
            </w:rPrChange>
          </w:rPr>
          <w:t xml:space="preserve"> </w:t>
        </w:r>
        <w:r w:rsidRPr="00D43EC8">
          <w:rPr>
            <w:rFonts w:ascii="Times New Roman" w:hAnsi="Times New Roman" w:cs="Times New Roman"/>
            <w:color w:val="000000" w:themeColor="text1"/>
            <w:szCs w:val="24"/>
          </w:rPr>
          <w:t xml:space="preserve">The authors wish to thank the two reviewers and the editors </w:t>
        </w:r>
      </w:ins>
      <w:ins w:id="2498" w:author="ZHANGM.H." w:date="2014-12-07T06:00:00Z">
        <w:r w:rsidRPr="00D43EC8">
          <w:rPr>
            <w:rFonts w:ascii="Times New Roman" w:hAnsi="Times New Roman" w:cs="Times New Roman"/>
            <w:color w:val="000000" w:themeColor="text1"/>
            <w:szCs w:val="24"/>
          </w:rPr>
          <w:t xml:space="preserve">who provided </w:t>
        </w:r>
      </w:ins>
      <w:ins w:id="2499" w:author="ZHANGM.H." w:date="2014-12-08T18:53:00Z">
        <w:r w:rsidR="003F6C0B" w:rsidRPr="00D43EC8">
          <w:rPr>
            <w:rFonts w:ascii="Times New Roman" w:hAnsi="Times New Roman" w:cs="Times New Roman"/>
            <w:color w:val="000000" w:themeColor="text1"/>
            <w:szCs w:val="24"/>
          </w:rPr>
          <w:t xml:space="preserve">detailed </w:t>
        </w:r>
      </w:ins>
      <w:ins w:id="2500" w:author="ZHANGM.H." w:date="2014-12-07T06:00:00Z">
        <w:r w:rsidRPr="00587ED0">
          <w:rPr>
            <w:rFonts w:ascii="Times New Roman" w:hAnsi="Times New Roman" w:cs="Times New Roman"/>
            <w:color w:val="000000" w:themeColor="text1"/>
            <w:szCs w:val="24"/>
          </w:rPr>
          <w:t xml:space="preserve">constructive comments </w:t>
        </w:r>
      </w:ins>
      <w:ins w:id="2501" w:author="ZHANGM.H." w:date="2014-12-08T18:53:00Z">
        <w:r w:rsidR="003F6C0B" w:rsidRPr="00587ED0">
          <w:rPr>
            <w:rFonts w:ascii="Times New Roman" w:hAnsi="Times New Roman" w:cs="Times New Roman"/>
            <w:color w:val="000000" w:themeColor="text1"/>
            <w:szCs w:val="24"/>
          </w:rPr>
          <w:t>that led to great improvements to</w:t>
        </w:r>
      </w:ins>
      <w:ins w:id="2502" w:author="ZHANGM.H." w:date="2014-12-07T06:00:00Z">
        <w:r w:rsidRPr="00587ED0">
          <w:rPr>
            <w:rFonts w:ascii="Times New Roman" w:hAnsi="Times New Roman" w:cs="Times New Roman"/>
            <w:color w:val="000000" w:themeColor="text1"/>
            <w:szCs w:val="24"/>
          </w:rPr>
          <w:t xml:space="preserve"> an earlier version of the chapter. </w:t>
        </w:r>
      </w:ins>
    </w:p>
    <w:p w14:paraId="74EED794" w14:textId="77777777" w:rsidR="006F4B28" w:rsidRPr="00D43EC8" w:rsidRDefault="006F4B28">
      <w:pPr>
        <w:spacing w:before="100" w:beforeAutospacing="1" w:after="0" w:line="480" w:lineRule="auto"/>
        <w:jc w:val="both"/>
        <w:rPr>
          <w:ins w:id="2503" w:author="ZHANGM.H." w:date="2014-12-08T17:08:00Z"/>
          <w:rFonts w:ascii="Times New Roman" w:hAnsi="Times New Roman" w:cs="Times New Roman"/>
          <w:color w:val="000000" w:themeColor="text1"/>
          <w:szCs w:val="24"/>
          <w:rPrChange w:id="2504" w:author="ZHANGM.H." w:date="2014-12-10T18:55:00Z">
            <w:rPr>
              <w:ins w:id="2505" w:author="ZHANGM.H." w:date="2014-12-08T17:08:00Z"/>
              <w:rFonts w:ascii="Times New Roman" w:hAnsi="Times New Roman" w:cs="Times New Roman"/>
              <w:b/>
              <w:szCs w:val="24"/>
            </w:rPr>
          </w:rPrChange>
        </w:rPr>
        <w:pPrChange w:id="2506" w:author="ZHANGM.H." w:date="2014-12-10T18:54:00Z">
          <w:pPr>
            <w:spacing w:before="100" w:beforeAutospacing="1" w:after="0"/>
          </w:pPr>
        </w:pPrChange>
      </w:pPr>
    </w:p>
    <w:p w14:paraId="321DFDB0" w14:textId="0108BF60" w:rsidR="009D46FA" w:rsidRPr="00D43EC8" w:rsidDel="006F4B28" w:rsidRDefault="009D46FA">
      <w:pPr>
        <w:spacing w:before="100" w:beforeAutospacing="1" w:after="0" w:line="480" w:lineRule="auto"/>
        <w:jc w:val="both"/>
        <w:rPr>
          <w:del w:id="2507" w:author="ZHANGM.H." w:date="2014-12-08T17:08:00Z"/>
          <w:rFonts w:ascii="Times New Roman" w:hAnsi="Times New Roman" w:cs="Times New Roman"/>
          <w:color w:val="000000" w:themeColor="text1"/>
          <w:szCs w:val="24"/>
          <w:rPrChange w:id="2508" w:author="ZHANGM.H." w:date="2014-12-10T18:55:00Z">
            <w:rPr>
              <w:del w:id="2509" w:author="ZHANGM.H." w:date="2014-12-08T17:08:00Z"/>
              <w:rFonts w:ascii="Times New Roman" w:hAnsi="Times New Roman" w:cs="Times New Roman"/>
              <w:b/>
              <w:szCs w:val="24"/>
            </w:rPr>
          </w:rPrChange>
        </w:rPr>
        <w:pPrChange w:id="2510" w:author="ZHANGM.H." w:date="2014-12-10T18:54:00Z">
          <w:pPr>
            <w:spacing w:before="100" w:beforeAutospacing="1" w:after="0"/>
          </w:pPr>
        </w:pPrChange>
      </w:pPr>
      <w:r w:rsidRPr="00D43EC8">
        <w:rPr>
          <w:rFonts w:ascii="Times New Roman" w:hAnsi="Times New Roman" w:cs="Times New Roman"/>
          <w:color w:val="000000" w:themeColor="text1"/>
          <w:szCs w:val="24"/>
          <w:rPrChange w:id="2511" w:author="ZHANGM.H." w:date="2014-12-10T18:55:00Z">
            <w:rPr>
              <w:rFonts w:ascii="Times New Roman" w:hAnsi="Times New Roman" w:cs="Times New Roman"/>
              <w:b/>
              <w:szCs w:val="24"/>
            </w:rPr>
          </w:rPrChange>
        </w:rPr>
        <w:t>REFERENCES</w:t>
      </w:r>
    </w:p>
    <w:p w14:paraId="5850430D" w14:textId="77777777" w:rsidR="00F23980" w:rsidRPr="00D43EC8" w:rsidRDefault="00F23980">
      <w:pPr>
        <w:spacing w:before="100" w:beforeAutospacing="1" w:after="0" w:line="480" w:lineRule="auto"/>
        <w:jc w:val="both"/>
        <w:rPr>
          <w:rFonts w:ascii="Times New Roman" w:hAnsi="Times New Roman" w:cs="Times New Roman"/>
          <w:color w:val="000000" w:themeColor="text1"/>
          <w:szCs w:val="24"/>
        </w:rPr>
        <w:pPrChange w:id="2512" w:author="ZHANGM.H." w:date="2014-12-10T18:54:00Z">
          <w:pPr>
            <w:spacing w:after="0" w:line="360" w:lineRule="auto"/>
            <w:ind w:left="720" w:hanging="720"/>
          </w:pPr>
        </w:pPrChange>
      </w:pPr>
    </w:p>
    <w:p w14:paraId="6B3B5082" w14:textId="77777777" w:rsidR="00071F6B" w:rsidRPr="00DA74B9" w:rsidRDefault="00071F6B">
      <w:pPr>
        <w:spacing w:after="0" w:line="480" w:lineRule="auto"/>
        <w:ind w:left="720" w:hanging="720"/>
        <w:jc w:val="both"/>
        <w:rPr>
          <w:rFonts w:ascii="Times New Roman" w:hAnsi="Times New Roman" w:cs="Times New Roman"/>
          <w:color w:val="000000" w:themeColor="text1"/>
          <w:szCs w:val="24"/>
        </w:rPr>
        <w:pPrChange w:id="2513" w:author="ZHANGM.H." w:date="2014-12-11T08:31:00Z">
          <w:pPr>
            <w:spacing w:after="0" w:line="360" w:lineRule="auto"/>
            <w:ind w:left="720" w:hanging="720"/>
          </w:pPr>
        </w:pPrChange>
      </w:pPr>
      <w:r w:rsidRPr="00DA74B9">
        <w:rPr>
          <w:rFonts w:ascii="Times New Roman" w:hAnsi="Times New Roman" w:cs="Times New Roman"/>
          <w:color w:val="000000" w:themeColor="text1"/>
          <w:szCs w:val="24"/>
        </w:rPr>
        <w:t>Barnes, S. L., 1964: A technique for maximizing details in numerical map analysis. J. Appl. Meteor., 3, 396-409.</w:t>
      </w:r>
    </w:p>
    <w:p w14:paraId="1F8BDAB3" w14:textId="77777777" w:rsidR="003E0198" w:rsidRPr="00DA74B9" w:rsidRDefault="003E0198">
      <w:pPr>
        <w:spacing w:line="480" w:lineRule="auto"/>
        <w:ind w:left="720" w:hanging="720"/>
        <w:rPr>
          <w:ins w:id="2514" w:author="ZHANGM.H." w:date="2014-12-08T16:54:00Z"/>
          <w:rFonts w:ascii="Times New Roman" w:hAnsi="Times New Roman" w:cs="Times New Roman"/>
          <w:color w:val="000000" w:themeColor="text1"/>
          <w:szCs w:val="24"/>
          <w:shd w:val="clear" w:color="auto" w:fill="FFFFFF"/>
          <w:rPrChange w:id="2515" w:author="ZHANGM.H." w:date="2014-12-11T08:31:00Z">
            <w:rPr>
              <w:ins w:id="2516" w:author="ZHANGM.H." w:date="2014-12-08T16:54:00Z"/>
              <w:rFonts w:ascii="Verdana" w:hAnsi="Verdana"/>
              <w:color w:val="000000"/>
              <w:sz w:val="17"/>
              <w:szCs w:val="17"/>
              <w:shd w:val="clear" w:color="auto" w:fill="FFFFFF"/>
            </w:rPr>
          </w:rPrChange>
        </w:rPr>
        <w:pPrChange w:id="2517" w:author="ZHANGM.H." w:date="2014-12-11T08:31:00Z">
          <w:pPr>
            <w:ind w:left="720" w:hanging="720"/>
          </w:pPr>
        </w:pPrChange>
      </w:pPr>
      <w:ins w:id="2518" w:author="ZHANGM.H." w:date="2014-12-08T16:54:00Z">
        <w:r w:rsidRPr="00DA74B9">
          <w:rPr>
            <w:rFonts w:ascii="Times New Roman" w:hAnsi="Times New Roman" w:cs="Times New Roman"/>
            <w:color w:val="000000" w:themeColor="text1"/>
            <w:szCs w:val="24"/>
            <w:rPrChange w:id="2519" w:author="ZHANGM.H." w:date="2014-12-11T08:31:00Z">
              <w:rPr>
                <w:szCs w:val="24"/>
              </w:rPr>
            </w:rPrChange>
          </w:rPr>
          <w:fldChar w:fldCharType="begin"/>
        </w:r>
        <w:r w:rsidRPr="00DA74B9">
          <w:rPr>
            <w:rFonts w:ascii="Times New Roman" w:hAnsi="Times New Roman" w:cs="Times New Roman"/>
            <w:color w:val="000000" w:themeColor="text1"/>
            <w:szCs w:val="24"/>
            <w:rPrChange w:id="2520" w:author="ZHANGM.H." w:date="2014-12-11T08:31:00Z">
              <w:rPr/>
            </w:rPrChange>
          </w:rPr>
          <w:instrText xml:space="preserve"> HYPERLINK "http://ams.allenpress.com/perlserv/?request=get-abstract&amp;doi=10.1175%2F1520-0477%281996%29077%3C2033%3AMASTPI%3E2.0.CO%3B2" </w:instrText>
        </w:r>
        <w:r w:rsidRPr="00DA74B9">
          <w:rPr>
            <w:rFonts w:ascii="Times New Roman" w:hAnsi="Times New Roman" w:cs="Times New Roman"/>
            <w:color w:val="000000" w:themeColor="text1"/>
            <w:szCs w:val="24"/>
            <w:rPrChange w:id="2521" w:author="ZHANGM.H." w:date="2014-12-11T08:31:00Z">
              <w:rPr/>
            </w:rPrChange>
          </w:rPr>
          <w:fldChar w:fldCharType="separate"/>
        </w:r>
        <w:proofErr w:type="spellStart"/>
        <w:r w:rsidRPr="00DA74B9">
          <w:rPr>
            <w:rStyle w:val="Hyperlink"/>
            <w:rFonts w:ascii="Times New Roman" w:hAnsi="Times New Roman" w:cs="Times New Roman"/>
            <w:color w:val="000000" w:themeColor="text1"/>
            <w:szCs w:val="24"/>
            <w:shd w:val="clear" w:color="auto" w:fill="FFFFFF"/>
            <w:rPrChange w:id="2522" w:author="ZHANGM.H." w:date="2014-12-11T08:31:00Z">
              <w:rPr>
                <w:rStyle w:val="Hyperlink"/>
                <w:rFonts w:ascii="Verdana" w:hAnsi="Verdana"/>
                <w:color w:val="8A8ADD"/>
                <w:sz w:val="17"/>
                <w:szCs w:val="17"/>
                <w:shd w:val="clear" w:color="auto" w:fill="FFFFFF"/>
              </w:rPr>
            </w:rPrChange>
          </w:rPr>
          <w:t>Bechtold</w:t>
        </w:r>
        <w:proofErr w:type="spellEnd"/>
        <w:r w:rsidRPr="00DA74B9">
          <w:rPr>
            <w:rStyle w:val="Hyperlink"/>
            <w:rFonts w:ascii="Times New Roman" w:hAnsi="Times New Roman" w:cs="Times New Roman"/>
            <w:color w:val="000000" w:themeColor="text1"/>
            <w:szCs w:val="24"/>
            <w:shd w:val="clear" w:color="auto" w:fill="FFFFFF"/>
            <w:rPrChange w:id="2523" w:author="ZHANGM.H." w:date="2014-12-11T08:31:00Z">
              <w:rPr>
                <w:rStyle w:val="Hyperlink"/>
                <w:rFonts w:ascii="Verdana" w:hAnsi="Verdana"/>
                <w:color w:val="8A8ADD"/>
                <w:sz w:val="17"/>
                <w:szCs w:val="17"/>
                <w:shd w:val="clear" w:color="auto" w:fill="FFFFFF"/>
              </w:rPr>
            </w:rPrChange>
          </w:rPr>
          <w:t>, P., and coauthors, 1996</w:t>
        </w:r>
        <w:r w:rsidRPr="00DA74B9">
          <w:rPr>
            <w:rFonts w:ascii="Times New Roman" w:hAnsi="Times New Roman" w:cs="Times New Roman"/>
            <w:color w:val="000000" w:themeColor="text1"/>
            <w:szCs w:val="24"/>
            <w:rPrChange w:id="2524" w:author="ZHANGM.H." w:date="2014-12-11T08:31:00Z">
              <w:rPr/>
            </w:rPrChange>
          </w:rPr>
          <w:fldChar w:fldCharType="end"/>
        </w:r>
        <w:r w:rsidRPr="00DA74B9">
          <w:rPr>
            <w:rFonts w:ascii="Times New Roman" w:hAnsi="Times New Roman" w:cs="Times New Roman"/>
            <w:color w:val="000000" w:themeColor="text1"/>
            <w:szCs w:val="24"/>
            <w:shd w:val="clear" w:color="auto" w:fill="FFFFFF"/>
            <w:rPrChange w:id="2525" w:author="ZHANGM.H." w:date="2014-12-11T08:31:00Z">
              <w:rPr>
                <w:rFonts w:ascii="Verdana" w:hAnsi="Verdana"/>
                <w:color w:val="000000"/>
                <w:sz w:val="17"/>
                <w:szCs w:val="17"/>
                <w:shd w:val="clear" w:color="auto" w:fill="FFFFFF"/>
              </w:rPr>
            </w:rPrChange>
          </w:rPr>
          <w:t xml:space="preserve">: Modeling a stratocumulus-topped PBL: Intercomparisons among different 1D </w:t>
        </w:r>
        <w:proofErr w:type="gramStart"/>
        <w:r w:rsidRPr="00DA74B9">
          <w:rPr>
            <w:rFonts w:ascii="Times New Roman" w:hAnsi="Times New Roman" w:cs="Times New Roman"/>
            <w:color w:val="000000" w:themeColor="text1"/>
            <w:szCs w:val="24"/>
            <w:shd w:val="clear" w:color="auto" w:fill="FFFFFF"/>
            <w:rPrChange w:id="2526" w:author="ZHANGM.H." w:date="2014-12-11T08:31:00Z">
              <w:rPr>
                <w:rFonts w:ascii="Verdana" w:hAnsi="Verdana"/>
                <w:color w:val="000000"/>
                <w:sz w:val="17"/>
                <w:szCs w:val="17"/>
                <w:shd w:val="clear" w:color="auto" w:fill="FFFFFF"/>
              </w:rPr>
            </w:rPrChange>
          </w:rPr>
          <w:t>codes</w:t>
        </w:r>
        <w:proofErr w:type="gramEnd"/>
        <w:r w:rsidRPr="00DA74B9">
          <w:rPr>
            <w:rFonts w:ascii="Times New Roman" w:hAnsi="Times New Roman" w:cs="Times New Roman"/>
            <w:color w:val="000000" w:themeColor="text1"/>
            <w:szCs w:val="24"/>
            <w:shd w:val="clear" w:color="auto" w:fill="FFFFFF"/>
            <w:rPrChange w:id="2527" w:author="ZHANGM.H." w:date="2014-12-11T08:31:00Z">
              <w:rPr>
                <w:rFonts w:ascii="Verdana" w:hAnsi="Verdana"/>
                <w:color w:val="000000"/>
                <w:sz w:val="17"/>
                <w:szCs w:val="17"/>
                <w:shd w:val="clear" w:color="auto" w:fill="FFFFFF"/>
              </w:rPr>
            </w:rPrChange>
          </w:rPr>
          <w:t xml:space="preserve"> and with LES.</w:t>
        </w:r>
        <w:r w:rsidRPr="00DA74B9">
          <w:rPr>
            <w:rStyle w:val="apple-converted-space"/>
            <w:rFonts w:ascii="Times New Roman" w:hAnsi="Times New Roman" w:cs="Times New Roman"/>
            <w:color w:val="000000" w:themeColor="text1"/>
            <w:szCs w:val="24"/>
            <w:shd w:val="clear" w:color="auto" w:fill="FFFFFF"/>
            <w:rPrChange w:id="2528" w:author="ZHANGM.H." w:date="2014-12-11T08:31:00Z">
              <w:rPr>
                <w:rStyle w:val="apple-converted-space"/>
                <w:rFonts w:ascii="Verdana" w:hAnsi="Verdana"/>
                <w:color w:val="000000"/>
                <w:sz w:val="17"/>
                <w:szCs w:val="17"/>
                <w:shd w:val="clear" w:color="auto" w:fill="FFFFFF"/>
              </w:rPr>
            </w:rPrChange>
          </w:rPr>
          <w:t> </w:t>
        </w:r>
        <w:r w:rsidRPr="00DA74B9">
          <w:rPr>
            <w:rFonts w:ascii="Times New Roman" w:hAnsi="Times New Roman" w:cs="Times New Roman"/>
            <w:i/>
            <w:iCs/>
            <w:color w:val="000000" w:themeColor="text1"/>
            <w:szCs w:val="24"/>
            <w:shd w:val="clear" w:color="auto" w:fill="FFFFFF"/>
            <w:rPrChange w:id="2529" w:author="ZHANGM.H." w:date="2014-12-11T08:31:00Z">
              <w:rPr>
                <w:rFonts w:ascii="Verdana" w:hAnsi="Verdana"/>
                <w:i/>
                <w:iCs/>
                <w:color w:val="000000"/>
                <w:sz w:val="17"/>
                <w:szCs w:val="17"/>
                <w:shd w:val="clear" w:color="auto" w:fill="FFFFFF"/>
              </w:rPr>
            </w:rPrChange>
          </w:rPr>
          <w:t>Bull. Amer. Meteor. Soc.</w:t>
        </w:r>
        <w:r w:rsidRPr="00DA74B9">
          <w:rPr>
            <w:rFonts w:ascii="Times New Roman" w:hAnsi="Times New Roman" w:cs="Times New Roman"/>
            <w:color w:val="000000" w:themeColor="text1"/>
            <w:szCs w:val="24"/>
            <w:shd w:val="clear" w:color="auto" w:fill="FFFFFF"/>
            <w:rPrChange w:id="2530" w:author="ZHANGM.H." w:date="2014-12-11T08:31:00Z">
              <w:rPr>
                <w:rFonts w:ascii="Verdana" w:hAnsi="Verdana"/>
                <w:color w:val="000000"/>
                <w:sz w:val="17"/>
                <w:szCs w:val="17"/>
                <w:shd w:val="clear" w:color="auto" w:fill="FFFFFF"/>
              </w:rPr>
            </w:rPrChange>
          </w:rPr>
          <w:t>, 77, 2033-2042</w:t>
        </w:r>
      </w:ins>
    </w:p>
    <w:p w14:paraId="655AF298" w14:textId="77777777" w:rsidR="00005224" w:rsidRPr="00DA74B9" w:rsidRDefault="00005224">
      <w:pPr>
        <w:spacing w:after="0" w:line="480" w:lineRule="auto"/>
        <w:ind w:left="720" w:hanging="720"/>
        <w:jc w:val="both"/>
        <w:rPr>
          <w:rFonts w:ascii="Times New Roman" w:hAnsi="Times New Roman" w:cs="Times New Roman"/>
          <w:color w:val="000000" w:themeColor="text1"/>
          <w:szCs w:val="24"/>
        </w:rPr>
        <w:pPrChange w:id="2531" w:author="ZHANGM.H." w:date="2014-12-11T08:31:00Z">
          <w:pPr>
            <w:spacing w:after="0" w:line="360" w:lineRule="auto"/>
            <w:ind w:left="720" w:hanging="720"/>
            <w:jc w:val="both"/>
          </w:pPr>
        </w:pPrChange>
      </w:pPr>
      <w:r w:rsidRPr="00DA74B9">
        <w:rPr>
          <w:rFonts w:ascii="Times New Roman" w:hAnsi="Times New Roman" w:cs="Times New Roman"/>
          <w:color w:val="000000" w:themeColor="text1"/>
          <w:szCs w:val="24"/>
        </w:rPr>
        <w:t xml:space="preserve">Betts, A. K., and M. J. Miller, 1986: A new convective adjustment scheme. Part II: Single column tests using GATE wave, BOMEX, ATEX, and arctic air mass data sets. </w:t>
      </w:r>
      <w:r w:rsidRPr="00DA74B9">
        <w:rPr>
          <w:rFonts w:ascii="Times New Roman" w:hAnsi="Times New Roman" w:cs="Times New Roman"/>
          <w:i/>
          <w:color w:val="000000" w:themeColor="text1"/>
          <w:szCs w:val="24"/>
        </w:rPr>
        <w:t>Quarterly Journal of the Royal Meteorological Society</w:t>
      </w:r>
      <w:r w:rsidRPr="00DA74B9">
        <w:rPr>
          <w:rFonts w:ascii="Times New Roman" w:hAnsi="Times New Roman" w:cs="Times New Roman"/>
          <w:color w:val="000000" w:themeColor="text1"/>
          <w:szCs w:val="24"/>
        </w:rPr>
        <w:t>, 112, 693-709.</w:t>
      </w:r>
    </w:p>
    <w:p w14:paraId="4ACC32CE" w14:textId="087F2586" w:rsidR="003E0198" w:rsidRPr="00DA74B9" w:rsidRDefault="003E0198">
      <w:pPr>
        <w:spacing w:line="480" w:lineRule="auto"/>
        <w:ind w:left="720" w:hanging="720"/>
        <w:rPr>
          <w:ins w:id="2532" w:author="ZHANGM.H." w:date="2014-12-08T16:54:00Z"/>
          <w:rFonts w:ascii="Times New Roman" w:hAnsi="Times New Roman" w:cs="Times New Roman"/>
          <w:color w:val="000000" w:themeColor="text1"/>
          <w:szCs w:val="24"/>
          <w:shd w:val="clear" w:color="auto" w:fill="FFFFFF"/>
          <w:rPrChange w:id="2533" w:author="ZHANGM.H." w:date="2014-12-11T08:31:00Z">
            <w:rPr>
              <w:ins w:id="2534" w:author="ZHANGM.H." w:date="2014-12-08T16:54:00Z"/>
              <w:rFonts w:ascii="Verdana" w:hAnsi="Verdana"/>
              <w:color w:val="000000"/>
              <w:sz w:val="17"/>
              <w:szCs w:val="17"/>
              <w:shd w:val="clear" w:color="auto" w:fill="FFFFFF"/>
            </w:rPr>
          </w:rPrChange>
        </w:rPr>
        <w:pPrChange w:id="2535" w:author="ZHANGM.H." w:date="2014-12-11T08:31:00Z">
          <w:pPr>
            <w:ind w:left="720" w:hanging="720"/>
          </w:pPr>
        </w:pPrChange>
      </w:pPr>
      <w:ins w:id="2536" w:author="ZHANGM.H." w:date="2014-12-08T16:54:00Z">
        <w:r w:rsidRPr="00DA74B9">
          <w:rPr>
            <w:rFonts w:ascii="Times New Roman" w:hAnsi="Times New Roman" w:cs="Times New Roman"/>
            <w:color w:val="000000" w:themeColor="text1"/>
            <w:szCs w:val="24"/>
            <w:rPrChange w:id="2537" w:author="ZHANGM.H." w:date="2014-12-11T08:31:00Z">
              <w:rPr>
                <w:szCs w:val="24"/>
              </w:rPr>
            </w:rPrChange>
          </w:rPr>
          <w:lastRenderedPageBreak/>
          <w:fldChar w:fldCharType="begin"/>
        </w:r>
        <w:r w:rsidRPr="00DA74B9">
          <w:rPr>
            <w:rFonts w:ascii="Times New Roman" w:hAnsi="Times New Roman" w:cs="Times New Roman"/>
            <w:color w:val="000000" w:themeColor="text1"/>
            <w:szCs w:val="24"/>
            <w:rPrChange w:id="2538" w:author="ZHANGM.H." w:date="2014-12-11T08:31:00Z">
              <w:rPr/>
            </w:rPrChange>
          </w:rPr>
          <w:instrText xml:space="preserve"> HYPERLINK "http://ipsapp008.kluweronline.com/IPS/content/ext/x/J/4556/I/36/A/1/abstract.htm" </w:instrText>
        </w:r>
        <w:r w:rsidRPr="00DA74B9">
          <w:rPr>
            <w:rFonts w:ascii="Times New Roman" w:hAnsi="Times New Roman" w:cs="Times New Roman"/>
            <w:color w:val="000000" w:themeColor="text1"/>
            <w:szCs w:val="24"/>
            <w:rPrChange w:id="2539" w:author="ZHANGM.H." w:date="2014-12-11T08:31:00Z">
              <w:rPr/>
            </w:rPrChange>
          </w:rPr>
          <w:fldChar w:fldCharType="separate"/>
        </w:r>
        <w:proofErr w:type="spellStart"/>
        <w:r w:rsidRPr="00DA74B9">
          <w:rPr>
            <w:rStyle w:val="Hyperlink"/>
            <w:rFonts w:ascii="Times New Roman" w:hAnsi="Times New Roman" w:cs="Times New Roman"/>
            <w:color w:val="000000" w:themeColor="text1"/>
            <w:szCs w:val="24"/>
            <w:shd w:val="clear" w:color="auto" w:fill="FFFFFF"/>
            <w:rPrChange w:id="2540" w:author="ZHANGM.H." w:date="2014-12-11T08:31:00Z">
              <w:rPr>
                <w:rStyle w:val="Hyperlink"/>
                <w:rFonts w:ascii="Verdana" w:hAnsi="Verdana"/>
                <w:color w:val="8A8ADD"/>
                <w:sz w:val="17"/>
                <w:szCs w:val="17"/>
                <w:shd w:val="clear" w:color="auto" w:fill="FFFFFF"/>
              </w:rPr>
            </w:rPrChange>
          </w:rPr>
          <w:t>Bretherton</w:t>
        </w:r>
        <w:proofErr w:type="spellEnd"/>
        <w:r w:rsidRPr="00DA74B9">
          <w:rPr>
            <w:rStyle w:val="Hyperlink"/>
            <w:rFonts w:ascii="Times New Roman" w:hAnsi="Times New Roman" w:cs="Times New Roman"/>
            <w:color w:val="000000" w:themeColor="text1"/>
            <w:szCs w:val="24"/>
            <w:shd w:val="clear" w:color="auto" w:fill="FFFFFF"/>
            <w:rPrChange w:id="2541" w:author="ZHANGM.H." w:date="2014-12-11T08:31:00Z">
              <w:rPr>
                <w:rStyle w:val="Hyperlink"/>
                <w:rFonts w:ascii="Verdana" w:hAnsi="Verdana"/>
                <w:color w:val="8A8ADD"/>
                <w:sz w:val="17"/>
                <w:szCs w:val="17"/>
                <w:shd w:val="clear" w:color="auto" w:fill="FFFFFF"/>
              </w:rPr>
            </w:rPrChange>
          </w:rPr>
          <w:t xml:space="preserve">, C. S., S. K. Krueger, M. C. </w:t>
        </w:r>
        <w:proofErr w:type="spellStart"/>
        <w:r w:rsidRPr="00DA74B9">
          <w:rPr>
            <w:rStyle w:val="Hyperlink"/>
            <w:rFonts w:ascii="Times New Roman" w:hAnsi="Times New Roman" w:cs="Times New Roman"/>
            <w:color w:val="000000" w:themeColor="text1"/>
            <w:szCs w:val="24"/>
            <w:shd w:val="clear" w:color="auto" w:fill="FFFFFF"/>
            <w:rPrChange w:id="2542" w:author="ZHANGM.H." w:date="2014-12-11T08:31:00Z">
              <w:rPr>
                <w:rStyle w:val="Hyperlink"/>
                <w:rFonts w:ascii="Verdana" w:hAnsi="Verdana"/>
                <w:color w:val="8A8ADD"/>
                <w:sz w:val="17"/>
                <w:szCs w:val="17"/>
                <w:shd w:val="clear" w:color="auto" w:fill="FFFFFF"/>
              </w:rPr>
            </w:rPrChange>
          </w:rPr>
          <w:t>Wyant</w:t>
        </w:r>
        <w:proofErr w:type="spellEnd"/>
        <w:r w:rsidRPr="00DA74B9">
          <w:rPr>
            <w:rStyle w:val="Hyperlink"/>
            <w:rFonts w:ascii="Times New Roman" w:hAnsi="Times New Roman" w:cs="Times New Roman"/>
            <w:color w:val="000000" w:themeColor="text1"/>
            <w:szCs w:val="24"/>
            <w:shd w:val="clear" w:color="auto" w:fill="FFFFFF"/>
            <w:rPrChange w:id="2543" w:author="ZHANGM.H." w:date="2014-12-11T08:31:00Z">
              <w:rPr>
                <w:rStyle w:val="Hyperlink"/>
                <w:rFonts w:ascii="Verdana" w:hAnsi="Verdana"/>
                <w:color w:val="8A8ADD"/>
                <w:sz w:val="17"/>
                <w:szCs w:val="17"/>
                <w:shd w:val="clear" w:color="auto" w:fill="FFFFFF"/>
              </w:rPr>
            </w:rPrChange>
          </w:rPr>
          <w:t xml:space="preserve">, P. </w:t>
        </w:r>
        <w:proofErr w:type="spellStart"/>
        <w:r w:rsidRPr="00DA74B9">
          <w:rPr>
            <w:rStyle w:val="Hyperlink"/>
            <w:rFonts w:ascii="Times New Roman" w:hAnsi="Times New Roman" w:cs="Times New Roman"/>
            <w:color w:val="000000" w:themeColor="text1"/>
            <w:szCs w:val="24"/>
            <w:shd w:val="clear" w:color="auto" w:fill="FFFFFF"/>
            <w:rPrChange w:id="2544" w:author="ZHANGM.H." w:date="2014-12-11T08:31:00Z">
              <w:rPr>
                <w:rStyle w:val="Hyperlink"/>
                <w:rFonts w:ascii="Verdana" w:hAnsi="Verdana"/>
                <w:color w:val="8A8ADD"/>
                <w:sz w:val="17"/>
                <w:szCs w:val="17"/>
                <w:shd w:val="clear" w:color="auto" w:fill="FFFFFF"/>
              </w:rPr>
            </w:rPrChange>
          </w:rPr>
          <w:t>Bechtold</w:t>
        </w:r>
        <w:proofErr w:type="spellEnd"/>
        <w:r w:rsidRPr="00DA74B9">
          <w:rPr>
            <w:rStyle w:val="Hyperlink"/>
            <w:rFonts w:ascii="Times New Roman" w:hAnsi="Times New Roman" w:cs="Times New Roman"/>
            <w:color w:val="000000" w:themeColor="text1"/>
            <w:szCs w:val="24"/>
            <w:shd w:val="clear" w:color="auto" w:fill="FFFFFF"/>
            <w:rPrChange w:id="2545" w:author="ZHANGM.H." w:date="2014-12-11T08:31:00Z">
              <w:rPr>
                <w:rStyle w:val="Hyperlink"/>
                <w:rFonts w:ascii="Verdana" w:hAnsi="Verdana"/>
                <w:color w:val="8A8ADD"/>
                <w:sz w:val="17"/>
                <w:szCs w:val="17"/>
                <w:shd w:val="clear" w:color="auto" w:fill="FFFFFF"/>
              </w:rPr>
            </w:rPrChange>
          </w:rPr>
          <w:t xml:space="preserve">, E. van </w:t>
        </w:r>
        <w:proofErr w:type="spellStart"/>
        <w:r w:rsidRPr="00DA74B9">
          <w:rPr>
            <w:rStyle w:val="Hyperlink"/>
            <w:rFonts w:ascii="Times New Roman" w:hAnsi="Times New Roman" w:cs="Times New Roman"/>
            <w:color w:val="000000" w:themeColor="text1"/>
            <w:szCs w:val="24"/>
            <w:shd w:val="clear" w:color="auto" w:fill="FFFFFF"/>
            <w:rPrChange w:id="2546" w:author="ZHANGM.H." w:date="2014-12-11T08:31:00Z">
              <w:rPr>
                <w:rStyle w:val="Hyperlink"/>
                <w:rFonts w:ascii="Verdana" w:hAnsi="Verdana"/>
                <w:color w:val="8A8ADD"/>
                <w:sz w:val="17"/>
                <w:szCs w:val="17"/>
                <w:shd w:val="clear" w:color="auto" w:fill="FFFFFF"/>
              </w:rPr>
            </w:rPrChange>
          </w:rPr>
          <w:t>Meijgaard</w:t>
        </w:r>
        <w:proofErr w:type="spellEnd"/>
        <w:r w:rsidRPr="00DA74B9">
          <w:rPr>
            <w:rStyle w:val="Hyperlink"/>
            <w:rFonts w:ascii="Times New Roman" w:hAnsi="Times New Roman" w:cs="Times New Roman"/>
            <w:color w:val="000000" w:themeColor="text1"/>
            <w:szCs w:val="24"/>
            <w:shd w:val="clear" w:color="auto" w:fill="FFFFFF"/>
            <w:rPrChange w:id="2547" w:author="ZHANGM.H." w:date="2014-12-11T08:31:00Z">
              <w:rPr>
                <w:rStyle w:val="Hyperlink"/>
                <w:rFonts w:ascii="Verdana" w:hAnsi="Verdana"/>
                <w:color w:val="8A8ADD"/>
                <w:sz w:val="17"/>
                <w:szCs w:val="17"/>
                <w:shd w:val="clear" w:color="auto" w:fill="FFFFFF"/>
              </w:rPr>
            </w:rPrChange>
          </w:rPr>
          <w:t>, B. Stevens, and J. Teixeira, 1999</w:t>
        </w:r>
        <w:r w:rsidRPr="00DA74B9">
          <w:rPr>
            <w:rFonts w:ascii="Times New Roman" w:hAnsi="Times New Roman" w:cs="Times New Roman"/>
            <w:color w:val="000000" w:themeColor="text1"/>
            <w:szCs w:val="24"/>
            <w:rPrChange w:id="2548" w:author="ZHANGM.H." w:date="2014-12-11T08:31:00Z">
              <w:rPr/>
            </w:rPrChange>
          </w:rPr>
          <w:fldChar w:fldCharType="end"/>
        </w:r>
        <w:r w:rsidRPr="00DA74B9">
          <w:rPr>
            <w:rFonts w:ascii="Times New Roman" w:hAnsi="Times New Roman" w:cs="Times New Roman"/>
            <w:color w:val="000000" w:themeColor="text1"/>
            <w:szCs w:val="24"/>
            <w:rPrChange w:id="2549" w:author="ZHANGM.H." w:date="2014-12-11T08:31:00Z">
              <w:rPr>
                <w:szCs w:val="24"/>
              </w:rPr>
            </w:rPrChange>
          </w:rPr>
          <w:t>a</w:t>
        </w:r>
        <w:r w:rsidRPr="00DA74B9">
          <w:rPr>
            <w:rFonts w:ascii="Times New Roman" w:hAnsi="Times New Roman" w:cs="Times New Roman"/>
            <w:color w:val="000000" w:themeColor="text1"/>
            <w:szCs w:val="24"/>
            <w:shd w:val="clear" w:color="auto" w:fill="FFFFFF"/>
            <w:rPrChange w:id="2550" w:author="ZHANGM.H." w:date="2014-12-11T08:31:00Z">
              <w:rPr>
                <w:rFonts w:ascii="Verdana" w:hAnsi="Verdana"/>
                <w:color w:val="000000"/>
                <w:sz w:val="17"/>
                <w:szCs w:val="17"/>
                <w:shd w:val="clear" w:color="auto" w:fill="FFFFFF"/>
              </w:rPr>
            </w:rPrChange>
          </w:rPr>
          <w:t>: A GCSS boundary layer model intercomparison study of the first ASTEX Lagrangian experiment.</w:t>
        </w:r>
        <w:r w:rsidRPr="00DA74B9">
          <w:rPr>
            <w:rStyle w:val="apple-converted-space"/>
            <w:rFonts w:ascii="Times New Roman" w:hAnsi="Times New Roman" w:cs="Times New Roman"/>
            <w:color w:val="000000" w:themeColor="text1"/>
            <w:szCs w:val="24"/>
            <w:shd w:val="clear" w:color="auto" w:fill="FFFFFF"/>
            <w:rPrChange w:id="2551" w:author="ZHANGM.H." w:date="2014-12-11T08:31:00Z">
              <w:rPr>
                <w:rStyle w:val="apple-converted-space"/>
                <w:rFonts w:ascii="Verdana" w:hAnsi="Verdana"/>
                <w:color w:val="000000"/>
                <w:sz w:val="17"/>
                <w:szCs w:val="17"/>
                <w:shd w:val="clear" w:color="auto" w:fill="FFFFFF"/>
              </w:rPr>
            </w:rPrChange>
          </w:rPr>
          <w:t> </w:t>
        </w:r>
        <w:r w:rsidRPr="00DA74B9">
          <w:rPr>
            <w:rFonts w:ascii="Times New Roman" w:hAnsi="Times New Roman" w:cs="Times New Roman"/>
            <w:i/>
            <w:iCs/>
            <w:color w:val="000000" w:themeColor="text1"/>
            <w:szCs w:val="24"/>
            <w:shd w:val="clear" w:color="auto" w:fill="FFFFFF"/>
            <w:rPrChange w:id="2552" w:author="ZHANGM.H." w:date="2014-12-11T08:31:00Z">
              <w:rPr>
                <w:rFonts w:ascii="Verdana" w:hAnsi="Verdana"/>
                <w:i/>
                <w:iCs/>
                <w:color w:val="000000"/>
                <w:sz w:val="17"/>
                <w:szCs w:val="17"/>
                <w:shd w:val="clear" w:color="auto" w:fill="FFFFFF"/>
              </w:rPr>
            </w:rPrChange>
          </w:rPr>
          <w:t>Bound.-Layer Meteor.</w:t>
        </w:r>
        <w:r w:rsidRPr="00DA74B9">
          <w:rPr>
            <w:rFonts w:ascii="Times New Roman" w:hAnsi="Times New Roman" w:cs="Times New Roman"/>
            <w:color w:val="000000" w:themeColor="text1"/>
            <w:szCs w:val="24"/>
            <w:shd w:val="clear" w:color="auto" w:fill="FFFFFF"/>
            <w:rPrChange w:id="2553" w:author="ZHANGM.H." w:date="2014-12-11T08:31:00Z">
              <w:rPr>
                <w:rFonts w:ascii="Verdana" w:hAnsi="Verdana"/>
                <w:color w:val="000000"/>
                <w:sz w:val="17"/>
                <w:szCs w:val="17"/>
                <w:shd w:val="clear" w:color="auto" w:fill="FFFFFF"/>
              </w:rPr>
            </w:rPrChange>
          </w:rPr>
          <w:t>,</w:t>
        </w:r>
        <w:r w:rsidRPr="00DA74B9">
          <w:rPr>
            <w:rStyle w:val="apple-converted-space"/>
            <w:rFonts w:ascii="Times New Roman" w:hAnsi="Times New Roman" w:cs="Times New Roman"/>
            <w:color w:val="000000" w:themeColor="text1"/>
            <w:szCs w:val="24"/>
            <w:shd w:val="clear" w:color="auto" w:fill="FFFFFF"/>
            <w:rPrChange w:id="2554" w:author="ZHANGM.H." w:date="2014-12-11T08:31:00Z">
              <w:rPr>
                <w:rStyle w:val="apple-converted-space"/>
                <w:rFonts w:ascii="Verdana" w:hAnsi="Verdana"/>
                <w:color w:val="000000"/>
                <w:sz w:val="17"/>
                <w:szCs w:val="17"/>
                <w:shd w:val="clear" w:color="auto" w:fill="FFFFFF"/>
              </w:rPr>
            </w:rPrChange>
          </w:rPr>
          <w:t> </w:t>
        </w:r>
        <w:r w:rsidRPr="00DA74B9">
          <w:rPr>
            <w:rFonts w:ascii="Times New Roman" w:hAnsi="Times New Roman" w:cs="Times New Roman"/>
            <w:bCs/>
            <w:color w:val="000000" w:themeColor="text1"/>
            <w:szCs w:val="24"/>
            <w:shd w:val="clear" w:color="auto" w:fill="FFFFFF"/>
            <w:rPrChange w:id="2555" w:author="ZHANGM.H." w:date="2014-12-11T08:31:00Z">
              <w:rPr>
                <w:rFonts w:ascii="Verdana" w:hAnsi="Verdana"/>
                <w:b/>
                <w:bCs/>
                <w:color w:val="000000"/>
                <w:sz w:val="17"/>
                <w:szCs w:val="17"/>
                <w:shd w:val="clear" w:color="auto" w:fill="FFFFFF"/>
              </w:rPr>
            </w:rPrChange>
          </w:rPr>
          <w:t>93</w:t>
        </w:r>
        <w:r w:rsidRPr="00DA74B9">
          <w:rPr>
            <w:rFonts w:ascii="Times New Roman" w:hAnsi="Times New Roman" w:cs="Times New Roman"/>
            <w:color w:val="000000" w:themeColor="text1"/>
            <w:szCs w:val="24"/>
            <w:shd w:val="clear" w:color="auto" w:fill="FFFFFF"/>
            <w:rPrChange w:id="2556" w:author="ZHANGM.H." w:date="2014-12-11T08:31:00Z">
              <w:rPr>
                <w:rFonts w:ascii="Verdana" w:hAnsi="Verdana"/>
                <w:color w:val="000000"/>
                <w:sz w:val="17"/>
                <w:szCs w:val="17"/>
                <w:shd w:val="clear" w:color="auto" w:fill="FFFFFF"/>
              </w:rPr>
            </w:rPrChange>
          </w:rPr>
          <w:t>, 341-380</w:t>
        </w:r>
      </w:ins>
    </w:p>
    <w:p w14:paraId="41A6EC3C" w14:textId="10CF455F" w:rsidR="003E0198" w:rsidRPr="00DA74B9" w:rsidRDefault="003E0198">
      <w:pPr>
        <w:spacing w:line="480" w:lineRule="auto"/>
        <w:ind w:left="720" w:hanging="720"/>
        <w:rPr>
          <w:ins w:id="2557" w:author="ZHANGM.H." w:date="2014-12-08T16:54:00Z"/>
          <w:rFonts w:ascii="Times New Roman" w:hAnsi="Times New Roman" w:cs="Times New Roman"/>
          <w:color w:val="000000" w:themeColor="text1"/>
          <w:szCs w:val="24"/>
          <w:shd w:val="clear" w:color="auto" w:fill="FFFFFF"/>
          <w:rPrChange w:id="2558" w:author="ZHANGM.H." w:date="2014-12-11T08:31:00Z">
            <w:rPr>
              <w:ins w:id="2559" w:author="ZHANGM.H." w:date="2014-12-08T16:54:00Z"/>
              <w:rFonts w:ascii="Verdana" w:hAnsi="Verdana"/>
              <w:color w:val="000000"/>
              <w:sz w:val="17"/>
              <w:szCs w:val="17"/>
              <w:shd w:val="clear" w:color="auto" w:fill="FFFFFF"/>
            </w:rPr>
          </w:rPrChange>
        </w:rPr>
        <w:pPrChange w:id="2560" w:author="ZHANGM.H." w:date="2014-12-11T08:31:00Z">
          <w:pPr>
            <w:ind w:left="720" w:hanging="720"/>
          </w:pPr>
        </w:pPrChange>
      </w:pPr>
      <w:ins w:id="2561" w:author="ZHANGM.H." w:date="2014-12-08T16:54:00Z">
        <w:r w:rsidRPr="00DA74B9">
          <w:rPr>
            <w:rFonts w:ascii="Times New Roman" w:hAnsi="Times New Roman" w:cs="Times New Roman"/>
            <w:color w:val="000000" w:themeColor="text1"/>
            <w:szCs w:val="24"/>
            <w:rPrChange w:id="2562" w:author="ZHANGM.H." w:date="2014-12-11T08:31:00Z">
              <w:rPr>
                <w:szCs w:val="24"/>
              </w:rPr>
            </w:rPrChange>
          </w:rPr>
          <w:fldChar w:fldCharType="begin"/>
        </w:r>
        <w:r w:rsidRPr="00DA74B9">
          <w:rPr>
            <w:rFonts w:ascii="Times New Roman" w:hAnsi="Times New Roman" w:cs="Times New Roman"/>
            <w:color w:val="000000" w:themeColor="text1"/>
            <w:szCs w:val="24"/>
            <w:rPrChange w:id="2563" w:author="ZHANGM.H." w:date="2014-12-11T08:31:00Z">
              <w:rPr/>
            </w:rPrChange>
          </w:rPr>
          <w:instrText xml:space="preserve"> HYPERLINK "http://www3.interscience.wiley.com/cgi-bin/abstract/114033109/ABSTRACT" </w:instrText>
        </w:r>
        <w:r w:rsidRPr="00DA74B9">
          <w:rPr>
            <w:rFonts w:ascii="Times New Roman" w:hAnsi="Times New Roman" w:cs="Times New Roman"/>
            <w:color w:val="000000" w:themeColor="text1"/>
            <w:szCs w:val="24"/>
            <w:rPrChange w:id="2564" w:author="ZHANGM.H." w:date="2014-12-11T08:31:00Z">
              <w:rPr/>
            </w:rPrChange>
          </w:rPr>
          <w:fldChar w:fldCharType="separate"/>
        </w:r>
        <w:proofErr w:type="spellStart"/>
        <w:r w:rsidRPr="00DA74B9">
          <w:rPr>
            <w:rStyle w:val="Hyperlink"/>
            <w:rFonts w:ascii="Times New Roman" w:hAnsi="Times New Roman" w:cs="Times New Roman"/>
            <w:color w:val="000000" w:themeColor="text1"/>
            <w:szCs w:val="24"/>
            <w:shd w:val="clear" w:color="auto" w:fill="FFFFFF"/>
            <w:rPrChange w:id="2565" w:author="ZHANGM.H." w:date="2014-12-11T08:31:00Z">
              <w:rPr>
                <w:rStyle w:val="Hyperlink"/>
                <w:rFonts w:ascii="Verdana" w:hAnsi="Verdana"/>
                <w:color w:val="8A8ADD"/>
                <w:sz w:val="17"/>
                <w:szCs w:val="17"/>
                <w:shd w:val="clear" w:color="auto" w:fill="FFFFFF"/>
              </w:rPr>
            </w:rPrChange>
          </w:rPr>
          <w:t>Bretherton</w:t>
        </w:r>
        <w:proofErr w:type="spellEnd"/>
        <w:r w:rsidRPr="00DA74B9">
          <w:rPr>
            <w:rStyle w:val="Hyperlink"/>
            <w:rFonts w:ascii="Times New Roman" w:hAnsi="Times New Roman" w:cs="Times New Roman"/>
            <w:color w:val="000000" w:themeColor="text1"/>
            <w:szCs w:val="24"/>
            <w:shd w:val="clear" w:color="auto" w:fill="FFFFFF"/>
            <w:rPrChange w:id="2566" w:author="ZHANGM.H." w:date="2014-12-11T08:31:00Z">
              <w:rPr>
                <w:rStyle w:val="Hyperlink"/>
                <w:rFonts w:ascii="Verdana" w:hAnsi="Verdana"/>
                <w:color w:val="8A8ADD"/>
                <w:sz w:val="17"/>
                <w:szCs w:val="17"/>
                <w:shd w:val="clear" w:color="auto" w:fill="FFFFFF"/>
              </w:rPr>
            </w:rPrChange>
          </w:rPr>
          <w:t xml:space="preserve">, C. S., M. K. </w:t>
        </w:r>
        <w:proofErr w:type="spellStart"/>
        <w:r w:rsidRPr="00DA74B9">
          <w:rPr>
            <w:rStyle w:val="Hyperlink"/>
            <w:rFonts w:ascii="Times New Roman" w:hAnsi="Times New Roman" w:cs="Times New Roman"/>
            <w:color w:val="000000" w:themeColor="text1"/>
            <w:szCs w:val="24"/>
            <w:shd w:val="clear" w:color="auto" w:fill="FFFFFF"/>
            <w:rPrChange w:id="2567" w:author="ZHANGM.H." w:date="2014-12-11T08:31:00Z">
              <w:rPr>
                <w:rStyle w:val="Hyperlink"/>
                <w:rFonts w:ascii="Verdana" w:hAnsi="Verdana"/>
                <w:color w:val="8A8ADD"/>
                <w:sz w:val="17"/>
                <w:szCs w:val="17"/>
                <w:shd w:val="clear" w:color="auto" w:fill="FFFFFF"/>
              </w:rPr>
            </w:rPrChange>
          </w:rPr>
          <w:t>MacVean</w:t>
        </w:r>
        <w:proofErr w:type="spellEnd"/>
        <w:r w:rsidRPr="00DA74B9">
          <w:rPr>
            <w:rStyle w:val="Hyperlink"/>
            <w:rFonts w:ascii="Times New Roman" w:hAnsi="Times New Roman" w:cs="Times New Roman"/>
            <w:color w:val="000000" w:themeColor="text1"/>
            <w:szCs w:val="24"/>
            <w:shd w:val="clear" w:color="auto" w:fill="FFFFFF"/>
            <w:rPrChange w:id="2568" w:author="ZHANGM.H." w:date="2014-12-11T08:31:00Z">
              <w:rPr>
                <w:rStyle w:val="Hyperlink"/>
                <w:rFonts w:ascii="Verdana" w:hAnsi="Verdana"/>
                <w:color w:val="8A8ADD"/>
                <w:sz w:val="17"/>
                <w:szCs w:val="17"/>
                <w:shd w:val="clear" w:color="auto" w:fill="FFFFFF"/>
              </w:rPr>
            </w:rPrChange>
          </w:rPr>
          <w:t>, and 14 coauthors, 1999</w:t>
        </w:r>
        <w:r w:rsidRPr="00DA74B9">
          <w:rPr>
            <w:rFonts w:ascii="Times New Roman" w:hAnsi="Times New Roman" w:cs="Times New Roman"/>
            <w:color w:val="000000" w:themeColor="text1"/>
            <w:szCs w:val="24"/>
            <w:rPrChange w:id="2569" w:author="ZHANGM.H." w:date="2014-12-11T08:31:00Z">
              <w:rPr/>
            </w:rPrChange>
          </w:rPr>
          <w:fldChar w:fldCharType="end"/>
        </w:r>
        <w:r w:rsidRPr="00DA74B9">
          <w:rPr>
            <w:rFonts w:ascii="Times New Roman" w:hAnsi="Times New Roman" w:cs="Times New Roman"/>
            <w:color w:val="000000" w:themeColor="text1"/>
            <w:szCs w:val="24"/>
            <w:rPrChange w:id="2570" w:author="ZHANGM.H." w:date="2014-12-11T08:31:00Z">
              <w:rPr>
                <w:szCs w:val="24"/>
              </w:rPr>
            </w:rPrChange>
          </w:rPr>
          <w:t>b</w:t>
        </w:r>
        <w:r w:rsidRPr="00DA74B9">
          <w:rPr>
            <w:rFonts w:ascii="Times New Roman" w:hAnsi="Times New Roman" w:cs="Times New Roman"/>
            <w:color w:val="000000" w:themeColor="text1"/>
            <w:szCs w:val="24"/>
            <w:shd w:val="clear" w:color="auto" w:fill="FFFFFF"/>
            <w:rPrChange w:id="2571" w:author="ZHANGM.H." w:date="2014-12-11T08:31:00Z">
              <w:rPr>
                <w:rFonts w:ascii="Verdana" w:hAnsi="Verdana"/>
                <w:color w:val="000000"/>
                <w:sz w:val="17"/>
                <w:szCs w:val="17"/>
                <w:shd w:val="clear" w:color="auto" w:fill="FFFFFF"/>
              </w:rPr>
            </w:rPrChange>
          </w:rPr>
          <w:t xml:space="preserve">: An </w:t>
        </w:r>
        <w:proofErr w:type="spellStart"/>
        <w:r w:rsidRPr="00DA74B9">
          <w:rPr>
            <w:rFonts w:ascii="Times New Roman" w:hAnsi="Times New Roman" w:cs="Times New Roman"/>
            <w:color w:val="000000" w:themeColor="text1"/>
            <w:szCs w:val="24"/>
            <w:shd w:val="clear" w:color="auto" w:fill="FFFFFF"/>
            <w:rPrChange w:id="2572" w:author="ZHANGM.H." w:date="2014-12-11T08:31:00Z">
              <w:rPr>
                <w:rFonts w:ascii="Verdana" w:hAnsi="Verdana"/>
                <w:color w:val="000000"/>
                <w:sz w:val="17"/>
                <w:szCs w:val="17"/>
                <w:shd w:val="clear" w:color="auto" w:fill="FFFFFF"/>
              </w:rPr>
            </w:rPrChange>
          </w:rPr>
          <w:t>intercomparison</w:t>
        </w:r>
        <w:proofErr w:type="spellEnd"/>
        <w:r w:rsidRPr="00DA74B9">
          <w:rPr>
            <w:rFonts w:ascii="Times New Roman" w:hAnsi="Times New Roman" w:cs="Times New Roman"/>
            <w:color w:val="000000" w:themeColor="text1"/>
            <w:szCs w:val="24"/>
            <w:shd w:val="clear" w:color="auto" w:fill="FFFFFF"/>
            <w:rPrChange w:id="2573" w:author="ZHANGM.H." w:date="2014-12-11T08:31:00Z">
              <w:rPr>
                <w:rFonts w:ascii="Verdana" w:hAnsi="Verdana"/>
                <w:color w:val="000000"/>
                <w:sz w:val="17"/>
                <w:szCs w:val="17"/>
                <w:shd w:val="clear" w:color="auto" w:fill="FFFFFF"/>
              </w:rPr>
            </w:rPrChange>
          </w:rPr>
          <w:t xml:space="preserve"> of radiatively-driven entrainment and turbulence in a smoke cloud, as simulated by different numerical models.</w:t>
        </w:r>
        <w:r w:rsidRPr="00DA74B9">
          <w:rPr>
            <w:rFonts w:ascii="Times New Roman" w:hAnsi="Times New Roman" w:cs="Times New Roman"/>
            <w:i/>
            <w:iCs/>
            <w:color w:val="000000" w:themeColor="text1"/>
            <w:szCs w:val="24"/>
            <w:shd w:val="clear" w:color="auto" w:fill="FFFFFF"/>
            <w:rPrChange w:id="2574" w:author="ZHANGM.H." w:date="2014-12-11T08:31:00Z">
              <w:rPr>
                <w:rFonts w:ascii="Verdana" w:hAnsi="Verdana"/>
                <w:i/>
                <w:iCs/>
                <w:color w:val="000000"/>
                <w:sz w:val="17"/>
                <w:szCs w:val="17"/>
                <w:shd w:val="clear" w:color="auto" w:fill="FFFFFF"/>
              </w:rPr>
            </w:rPrChange>
          </w:rPr>
          <w:t>Quart. J. R. Meteor. Soc.</w:t>
        </w:r>
        <w:r w:rsidRPr="00DA74B9">
          <w:rPr>
            <w:rFonts w:ascii="Times New Roman" w:hAnsi="Times New Roman" w:cs="Times New Roman"/>
            <w:color w:val="000000" w:themeColor="text1"/>
            <w:szCs w:val="24"/>
            <w:shd w:val="clear" w:color="auto" w:fill="FFFFFF"/>
            <w:rPrChange w:id="2575" w:author="ZHANGM.H." w:date="2014-12-11T08:31:00Z">
              <w:rPr>
                <w:rFonts w:ascii="Verdana" w:hAnsi="Verdana"/>
                <w:color w:val="000000"/>
                <w:sz w:val="17"/>
                <w:szCs w:val="17"/>
                <w:shd w:val="clear" w:color="auto" w:fill="FFFFFF"/>
              </w:rPr>
            </w:rPrChange>
          </w:rPr>
          <w:t>,</w:t>
        </w:r>
        <w:r w:rsidRPr="00DA74B9">
          <w:rPr>
            <w:rStyle w:val="apple-converted-space"/>
            <w:rFonts w:ascii="Times New Roman" w:hAnsi="Times New Roman" w:cs="Times New Roman"/>
            <w:color w:val="000000" w:themeColor="text1"/>
            <w:szCs w:val="24"/>
            <w:shd w:val="clear" w:color="auto" w:fill="FFFFFF"/>
            <w:rPrChange w:id="2576" w:author="ZHANGM.H." w:date="2014-12-11T08:31:00Z">
              <w:rPr>
                <w:rStyle w:val="apple-converted-space"/>
                <w:rFonts w:ascii="Verdana" w:hAnsi="Verdana"/>
                <w:color w:val="000000"/>
                <w:sz w:val="17"/>
                <w:szCs w:val="17"/>
                <w:shd w:val="clear" w:color="auto" w:fill="FFFFFF"/>
              </w:rPr>
            </w:rPrChange>
          </w:rPr>
          <w:t> </w:t>
        </w:r>
        <w:r w:rsidRPr="00DA74B9">
          <w:rPr>
            <w:rFonts w:ascii="Times New Roman" w:hAnsi="Times New Roman" w:cs="Times New Roman"/>
            <w:bCs/>
            <w:color w:val="000000" w:themeColor="text1"/>
            <w:szCs w:val="24"/>
            <w:shd w:val="clear" w:color="auto" w:fill="FFFFFF"/>
            <w:rPrChange w:id="2577" w:author="ZHANGM.H." w:date="2014-12-11T08:31:00Z">
              <w:rPr>
                <w:rFonts w:ascii="Verdana" w:hAnsi="Verdana"/>
                <w:b/>
                <w:bCs/>
                <w:color w:val="000000"/>
                <w:sz w:val="17"/>
                <w:szCs w:val="17"/>
                <w:shd w:val="clear" w:color="auto" w:fill="FFFFFF"/>
              </w:rPr>
            </w:rPrChange>
          </w:rPr>
          <w:t>125</w:t>
        </w:r>
        <w:r w:rsidRPr="00DA74B9">
          <w:rPr>
            <w:rFonts w:ascii="Times New Roman" w:hAnsi="Times New Roman" w:cs="Times New Roman"/>
            <w:color w:val="000000" w:themeColor="text1"/>
            <w:szCs w:val="24"/>
            <w:shd w:val="clear" w:color="auto" w:fill="FFFFFF"/>
            <w:rPrChange w:id="2578" w:author="ZHANGM.H." w:date="2014-12-11T08:31:00Z">
              <w:rPr>
                <w:rFonts w:ascii="Verdana" w:hAnsi="Verdana"/>
                <w:color w:val="000000"/>
                <w:sz w:val="17"/>
                <w:szCs w:val="17"/>
                <w:shd w:val="clear" w:color="auto" w:fill="FFFFFF"/>
              </w:rPr>
            </w:rPrChange>
          </w:rPr>
          <w:t>, 391-423. </w:t>
        </w:r>
      </w:ins>
    </w:p>
    <w:p w14:paraId="00D4D9D2" w14:textId="6B300391" w:rsidR="003E0198" w:rsidRPr="00DA74B9" w:rsidRDefault="003E0198">
      <w:pPr>
        <w:spacing w:line="480" w:lineRule="auto"/>
        <w:ind w:left="720" w:hanging="720"/>
        <w:rPr>
          <w:ins w:id="2579" w:author="ZHANGM.H." w:date="2014-12-08T16:52:00Z"/>
          <w:rFonts w:ascii="Times New Roman" w:hAnsi="Times New Roman" w:cs="Times New Roman"/>
          <w:color w:val="000000" w:themeColor="text1"/>
          <w:szCs w:val="24"/>
          <w:shd w:val="clear" w:color="auto" w:fill="FFFFFF"/>
          <w:rPrChange w:id="2580" w:author="ZHANGM.H." w:date="2014-12-11T08:31:00Z">
            <w:rPr>
              <w:ins w:id="2581" w:author="ZHANGM.H." w:date="2014-12-08T16:52:00Z"/>
              <w:rFonts w:ascii="Arial" w:hAnsi="Arial" w:cs="Arial"/>
              <w:color w:val="000000"/>
              <w:sz w:val="18"/>
              <w:szCs w:val="18"/>
              <w:shd w:val="clear" w:color="auto" w:fill="FFFFFF"/>
            </w:rPr>
          </w:rPrChange>
        </w:rPr>
        <w:pPrChange w:id="2582" w:author="ZHANGM.H." w:date="2014-12-11T08:31:00Z">
          <w:pPr>
            <w:ind w:left="720" w:hanging="720"/>
          </w:pPr>
        </w:pPrChange>
      </w:pPr>
      <w:ins w:id="2583" w:author="ZHANGM.H." w:date="2014-12-08T16:52:00Z">
        <w:r w:rsidRPr="00DA74B9">
          <w:rPr>
            <w:rStyle w:val="author"/>
            <w:rFonts w:ascii="Times New Roman" w:hAnsi="Times New Roman" w:cs="Times New Roman"/>
            <w:color w:val="000000" w:themeColor="text1"/>
            <w:szCs w:val="24"/>
            <w:bdr w:val="none" w:sz="0" w:space="0" w:color="auto" w:frame="1"/>
            <w:shd w:val="clear" w:color="auto" w:fill="FFFFFF"/>
            <w:rPrChange w:id="2584" w:author="ZHANGM.H." w:date="2014-12-11T08:31:00Z">
              <w:rPr>
                <w:rStyle w:val="author"/>
                <w:rFonts w:ascii="Arial" w:hAnsi="Arial" w:cs="Arial"/>
                <w:color w:val="000000"/>
                <w:sz w:val="18"/>
                <w:szCs w:val="18"/>
                <w:bdr w:val="none" w:sz="0" w:space="0" w:color="auto" w:frame="1"/>
                <w:shd w:val="clear" w:color="auto" w:fill="FFFFFF"/>
              </w:rPr>
            </w:rPrChange>
          </w:rPr>
          <w:t>Cess, R. D.</w:t>
        </w:r>
        <w:r w:rsidRPr="00DA74B9">
          <w:rPr>
            <w:rFonts w:ascii="Times New Roman" w:hAnsi="Times New Roman" w:cs="Times New Roman"/>
            <w:color w:val="000000" w:themeColor="text1"/>
            <w:szCs w:val="24"/>
            <w:shd w:val="clear" w:color="auto" w:fill="FFFFFF"/>
            <w:rPrChange w:id="2585" w:author="ZHANGM.H." w:date="2014-12-11T08:31:00Z">
              <w:rPr>
                <w:rFonts w:ascii="Arial" w:hAnsi="Arial" w:cs="Arial"/>
                <w:color w:val="000000"/>
                <w:sz w:val="18"/>
                <w:szCs w:val="18"/>
                <w:shd w:val="clear" w:color="auto" w:fill="FFFFFF"/>
              </w:rPr>
            </w:rPrChange>
          </w:rPr>
          <w:t>, et al</w:t>
        </w:r>
        <w:proofErr w:type="gramStart"/>
        <w:r w:rsidRPr="00DA74B9">
          <w:rPr>
            <w:rFonts w:ascii="Times New Roman" w:hAnsi="Times New Roman" w:cs="Times New Roman"/>
            <w:color w:val="000000" w:themeColor="text1"/>
            <w:szCs w:val="24"/>
            <w:shd w:val="clear" w:color="auto" w:fill="FFFFFF"/>
            <w:rPrChange w:id="2586" w:author="ZHANGM.H." w:date="2014-12-11T08:31:00Z">
              <w:rPr>
                <w:rFonts w:ascii="Arial" w:hAnsi="Arial" w:cs="Arial"/>
                <w:color w:val="000000"/>
                <w:sz w:val="18"/>
                <w:szCs w:val="18"/>
                <w:shd w:val="clear" w:color="auto" w:fill="FFFFFF"/>
              </w:rPr>
            </w:rPrChange>
          </w:rPr>
          <w:t xml:space="preserve">. </w:t>
        </w:r>
      </w:ins>
      <w:ins w:id="2587" w:author="ZHANGM.H." w:date="2014-12-08T17:09:00Z">
        <w:r w:rsidR="006F4B28" w:rsidRPr="00DA74B9">
          <w:rPr>
            <w:rFonts w:ascii="Times New Roman" w:hAnsi="Times New Roman" w:cs="Times New Roman"/>
            <w:color w:val="000000" w:themeColor="text1"/>
            <w:szCs w:val="24"/>
            <w:shd w:val="clear" w:color="auto" w:fill="FFFFFF"/>
            <w:rPrChange w:id="2588" w:author="ZHANGM.H." w:date="2014-12-11T08:31:00Z">
              <w:rPr>
                <w:rFonts w:ascii="Times New Roman" w:hAnsi="Times New Roman" w:cs="Times New Roman"/>
                <w:color w:val="000000"/>
                <w:szCs w:val="24"/>
                <w:shd w:val="clear" w:color="auto" w:fill="FFFFFF"/>
              </w:rPr>
            </w:rPrChange>
          </w:rPr>
          <w:t>,</w:t>
        </w:r>
        <w:proofErr w:type="gramEnd"/>
        <w:r w:rsidR="006F4B28" w:rsidRPr="00DA74B9">
          <w:rPr>
            <w:rFonts w:ascii="Times New Roman" w:hAnsi="Times New Roman" w:cs="Times New Roman"/>
            <w:color w:val="000000" w:themeColor="text1"/>
            <w:szCs w:val="24"/>
            <w:shd w:val="clear" w:color="auto" w:fill="FFFFFF"/>
            <w:rPrChange w:id="2589" w:author="ZHANGM.H." w:date="2014-12-11T08:31:00Z">
              <w:rPr>
                <w:rFonts w:ascii="Times New Roman" w:hAnsi="Times New Roman" w:cs="Times New Roman"/>
                <w:color w:val="000000"/>
                <w:szCs w:val="24"/>
                <w:shd w:val="clear" w:color="auto" w:fill="FFFFFF"/>
              </w:rPr>
            </w:rPrChange>
          </w:rPr>
          <w:t xml:space="preserve"> </w:t>
        </w:r>
      </w:ins>
      <w:ins w:id="2590" w:author="ZHANGM.H." w:date="2014-12-08T16:52:00Z">
        <w:r w:rsidRPr="00DA74B9">
          <w:rPr>
            <w:rStyle w:val="pubyear"/>
            <w:rFonts w:ascii="Times New Roman" w:hAnsi="Times New Roman" w:cs="Times New Roman"/>
            <w:color w:val="000000" w:themeColor="text1"/>
            <w:szCs w:val="24"/>
            <w:bdr w:val="none" w:sz="0" w:space="0" w:color="auto" w:frame="1"/>
            <w:shd w:val="clear" w:color="auto" w:fill="FFFFFF"/>
            <w:rPrChange w:id="2591" w:author="ZHANGM.H." w:date="2014-12-11T08:31:00Z">
              <w:rPr>
                <w:rStyle w:val="pubyear"/>
                <w:rFonts w:ascii="Arial" w:hAnsi="Arial" w:cs="Arial"/>
                <w:color w:val="000000"/>
                <w:sz w:val="18"/>
                <w:szCs w:val="18"/>
                <w:bdr w:val="none" w:sz="0" w:space="0" w:color="auto" w:frame="1"/>
                <w:shd w:val="clear" w:color="auto" w:fill="FFFFFF"/>
              </w:rPr>
            </w:rPrChange>
          </w:rPr>
          <w:t>1990</w:t>
        </w:r>
      </w:ins>
      <w:ins w:id="2592" w:author="ZHANGM.H." w:date="2014-12-08T17:09:00Z">
        <w:r w:rsidR="006F4B28" w:rsidRPr="00DA74B9">
          <w:rPr>
            <w:rFonts w:ascii="Times New Roman" w:hAnsi="Times New Roman" w:cs="Times New Roman"/>
            <w:color w:val="000000" w:themeColor="text1"/>
            <w:szCs w:val="24"/>
            <w:shd w:val="clear" w:color="auto" w:fill="FFFFFF"/>
            <w:rPrChange w:id="2593" w:author="ZHANGM.H." w:date="2014-12-11T08:31:00Z">
              <w:rPr>
                <w:rFonts w:ascii="Times New Roman" w:hAnsi="Times New Roman" w:cs="Times New Roman"/>
                <w:color w:val="000000"/>
                <w:szCs w:val="24"/>
                <w:shd w:val="clear" w:color="auto" w:fill="FFFFFF"/>
              </w:rPr>
            </w:rPrChange>
          </w:rPr>
          <w:t>:</w:t>
        </w:r>
      </w:ins>
      <w:ins w:id="2594" w:author="ZHANGM.H." w:date="2014-12-08T16:52:00Z">
        <w:r w:rsidRPr="00DA74B9">
          <w:rPr>
            <w:rStyle w:val="apple-converted-space"/>
            <w:rFonts w:ascii="Times New Roman" w:hAnsi="Times New Roman" w:cs="Times New Roman"/>
            <w:color w:val="000000" w:themeColor="text1"/>
            <w:szCs w:val="24"/>
            <w:shd w:val="clear" w:color="auto" w:fill="FFFFFF"/>
            <w:rPrChange w:id="2595" w:author="ZHANGM.H." w:date="2014-12-11T08:31:00Z">
              <w:rPr>
                <w:rStyle w:val="apple-converted-space"/>
                <w:rFonts w:ascii="Arial" w:hAnsi="Arial" w:cs="Arial"/>
                <w:color w:val="000000"/>
                <w:sz w:val="18"/>
                <w:szCs w:val="18"/>
                <w:shd w:val="clear" w:color="auto" w:fill="FFFFFF"/>
              </w:rPr>
            </w:rPrChange>
          </w:rPr>
          <w:t> </w:t>
        </w:r>
        <w:r w:rsidRPr="00DA74B9">
          <w:rPr>
            <w:rStyle w:val="articletitle"/>
            <w:rFonts w:ascii="Times New Roman" w:hAnsi="Times New Roman" w:cs="Times New Roman"/>
            <w:color w:val="000000" w:themeColor="text1"/>
            <w:szCs w:val="24"/>
            <w:bdr w:val="none" w:sz="0" w:space="0" w:color="auto" w:frame="1"/>
            <w:shd w:val="clear" w:color="auto" w:fill="FFFFFF"/>
            <w:rPrChange w:id="2596" w:author="ZHANGM.H." w:date="2014-12-11T08:31:00Z">
              <w:rPr>
                <w:rStyle w:val="articletitle"/>
                <w:rFonts w:ascii="Arial" w:hAnsi="Arial" w:cs="Arial"/>
                <w:color w:val="000000"/>
                <w:sz w:val="18"/>
                <w:szCs w:val="18"/>
                <w:bdr w:val="none" w:sz="0" w:space="0" w:color="auto" w:frame="1"/>
                <w:shd w:val="clear" w:color="auto" w:fill="FFFFFF"/>
              </w:rPr>
            </w:rPrChange>
          </w:rPr>
          <w:t>Intercomparison and interpretation of climate feedback processes in 19 atmospheric general circulation models</w:t>
        </w:r>
        <w:r w:rsidRPr="00DA74B9">
          <w:rPr>
            <w:rFonts w:ascii="Times New Roman" w:hAnsi="Times New Roman" w:cs="Times New Roman"/>
            <w:color w:val="000000" w:themeColor="text1"/>
            <w:szCs w:val="24"/>
            <w:shd w:val="clear" w:color="auto" w:fill="FFFFFF"/>
            <w:rPrChange w:id="2597" w:author="ZHANGM.H." w:date="2014-12-11T08:31:00Z">
              <w:rPr>
                <w:rFonts w:ascii="Arial" w:hAnsi="Arial" w:cs="Arial"/>
                <w:color w:val="000000"/>
                <w:sz w:val="18"/>
                <w:szCs w:val="18"/>
                <w:shd w:val="clear" w:color="auto" w:fill="FFFFFF"/>
              </w:rPr>
            </w:rPrChange>
          </w:rPr>
          <w:t>,</w:t>
        </w:r>
        <w:r w:rsidRPr="00DA74B9">
          <w:rPr>
            <w:rStyle w:val="apple-converted-space"/>
            <w:rFonts w:ascii="Times New Roman" w:hAnsi="Times New Roman" w:cs="Times New Roman"/>
            <w:color w:val="000000" w:themeColor="text1"/>
            <w:szCs w:val="24"/>
            <w:shd w:val="clear" w:color="auto" w:fill="FFFFFF"/>
            <w:rPrChange w:id="2598" w:author="ZHANGM.H." w:date="2014-12-11T08:31:00Z">
              <w:rPr>
                <w:rStyle w:val="apple-converted-space"/>
                <w:rFonts w:ascii="Arial" w:hAnsi="Arial" w:cs="Arial"/>
                <w:color w:val="000000"/>
                <w:sz w:val="18"/>
                <w:szCs w:val="18"/>
                <w:shd w:val="clear" w:color="auto" w:fill="FFFFFF"/>
              </w:rPr>
            </w:rPrChange>
          </w:rPr>
          <w:t> </w:t>
        </w:r>
        <w:r w:rsidRPr="00DA74B9">
          <w:rPr>
            <w:rStyle w:val="journaltitle"/>
            <w:rFonts w:ascii="Times New Roman" w:hAnsi="Times New Roman" w:cs="Times New Roman"/>
            <w:color w:val="000000" w:themeColor="text1"/>
            <w:szCs w:val="24"/>
            <w:bdr w:val="none" w:sz="0" w:space="0" w:color="auto" w:frame="1"/>
            <w:shd w:val="clear" w:color="auto" w:fill="FFFFFF"/>
            <w:rPrChange w:id="2599" w:author="ZHANGM.H." w:date="2014-12-11T08:31:00Z">
              <w:rPr>
                <w:rStyle w:val="journaltitle"/>
                <w:rFonts w:ascii="Arial" w:hAnsi="Arial" w:cs="Arial"/>
                <w:color w:val="000000"/>
                <w:sz w:val="18"/>
                <w:szCs w:val="18"/>
                <w:bdr w:val="none" w:sz="0" w:space="0" w:color="auto" w:frame="1"/>
                <w:shd w:val="clear" w:color="auto" w:fill="FFFFFF"/>
              </w:rPr>
            </w:rPrChange>
          </w:rPr>
          <w:t>J. Geophys. Res.</w:t>
        </w:r>
        <w:r w:rsidRPr="00DA74B9">
          <w:rPr>
            <w:rFonts w:ascii="Times New Roman" w:hAnsi="Times New Roman" w:cs="Times New Roman"/>
            <w:color w:val="000000" w:themeColor="text1"/>
            <w:szCs w:val="24"/>
            <w:shd w:val="clear" w:color="auto" w:fill="FFFFFF"/>
            <w:rPrChange w:id="2600" w:author="ZHANGM.H." w:date="2014-12-11T08:31:00Z">
              <w:rPr>
                <w:rFonts w:ascii="Arial" w:hAnsi="Arial" w:cs="Arial"/>
                <w:color w:val="000000"/>
                <w:sz w:val="18"/>
                <w:szCs w:val="18"/>
                <w:shd w:val="clear" w:color="auto" w:fill="FFFFFF"/>
              </w:rPr>
            </w:rPrChange>
          </w:rPr>
          <w:t>,</w:t>
        </w:r>
        <w:r w:rsidRPr="00DA74B9">
          <w:rPr>
            <w:rStyle w:val="apple-converted-space"/>
            <w:rFonts w:ascii="Times New Roman" w:hAnsi="Times New Roman" w:cs="Times New Roman"/>
            <w:color w:val="000000" w:themeColor="text1"/>
            <w:szCs w:val="24"/>
            <w:shd w:val="clear" w:color="auto" w:fill="FFFFFF"/>
            <w:rPrChange w:id="2601" w:author="ZHANGM.H." w:date="2014-12-11T08:31:00Z">
              <w:rPr>
                <w:rStyle w:val="apple-converted-space"/>
                <w:rFonts w:ascii="Arial" w:hAnsi="Arial" w:cs="Arial"/>
                <w:color w:val="000000"/>
                <w:sz w:val="18"/>
                <w:szCs w:val="18"/>
                <w:shd w:val="clear" w:color="auto" w:fill="FFFFFF"/>
              </w:rPr>
            </w:rPrChange>
          </w:rPr>
          <w:t> </w:t>
        </w:r>
        <w:r w:rsidRPr="00DA74B9">
          <w:rPr>
            <w:rStyle w:val="vol"/>
            <w:rFonts w:ascii="Times New Roman" w:hAnsi="Times New Roman" w:cs="Times New Roman"/>
            <w:color w:val="000000" w:themeColor="text1"/>
            <w:szCs w:val="24"/>
            <w:bdr w:val="none" w:sz="0" w:space="0" w:color="auto" w:frame="1"/>
            <w:shd w:val="clear" w:color="auto" w:fill="FFFFFF"/>
            <w:rPrChange w:id="2602" w:author="ZHANGM.H." w:date="2014-12-11T08:31:00Z">
              <w:rPr>
                <w:rStyle w:val="vol"/>
                <w:rFonts w:ascii="Arial" w:hAnsi="Arial" w:cs="Arial"/>
                <w:color w:val="000000"/>
                <w:sz w:val="18"/>
                <w:szCs w:val="18"/>
                <w:bdr w:val="none" w:sz="0" w:space="0" w:color="auto" w:frame="1"/>
                <w:shd w:val="clear" w:color="auto" w:fill="FFFFFF"/>
              </w:rPr>
            </w:rPrChange>
          </w:rPr>
          <w:t>95</w:t>
        </w:r>
        <w:r w:rsidRPr="00DA74B9">
          <w:rPr>
            <w:rFonts w:ascii="Times New Roman" w:hAnsi="Times New Roman" w:cs="Times New Roman"/>
            <w:color w:val="000000" w:themeColor="text1"/>
            <w:szCs w:val="24"/>
            <w:shd w:val="clear" w:color="auto" w:fill="FFFFFF"/>
            <w:rPrChange w:id="2603" w:author="ZHANGM.H." w:date="2014-12-11T08:31:00Z">
              <w:rPr>
                <w:rFonts w:ascii="Arial" w:hAnsi="Arial" w:cs="Arial"/>
                <w:color w:val="000000"/>
                <w:sz w:val="18"/>
                <w:szCs w:val="18"/>
                <w:shd w:val="clear" w:color="auto" w:fill="FFFFFF"/>
              </w:rPr>
            </w:rPrChange>
          </w:rPr>
          <w:t>(</w:t>
        </w:r>
        <w:r w:rsidRPr="00DA74B9">
          <w:rPr>
            <w:rStyle w:val="citedissue"/>
            <w:rFonts w:ascii="Times New Roman" w:hAnsi="Times New Roman" w:cs="Times New Roman"/>
            <w:color w:val="000000" w:themeColor="text1"/>
            <w:szCs w:val="24"/>
            <w:bdr w:val="none" w:sz="0" w:space="0" w:color="auto" w:frame="1"/>
            <w:shd w:val="clear" w:color="auto" w:fill="FFFFFF"/>
            <w:rPrChange w:id="2604" w:author="ZHANGM.H." w:date="2014-12-11T08:31:00Z">
              <w:rPr>
                <w:rStyle w:val="citedissue"/>
                <w:rFonts w:ascii="Arial" w:hAnsi="Arial" w:cs="Arial"/>
                <w:color w:val="000000"/>
                <w:sz w:val="18"/>
                <w:szCs w:val="18"/>
                <w:bdr w:val="none" w:sz="0" w:space="0" w:color="auto" w:frame="1"/>
                <w:shd w:val="clear" w:color="auto" w:fill="FFFFFF"/>
              </w:rPr>
            </w:rPrChange>
          </w:rPr>
          <w:t>D10</w:t>
        </w:r>
        <w:r w:rsidRPr="00DA74B9">
          <w:rPr>
            <w:rFonts w:ascii="Times New Roman" w:hAnsi="Times New Roman" w:cs="Times New Roman"/>
            <w:color w:val="000000" w:themeColor="text1"/>
            <w:szCs w:val="24"/>
            <w:shd w:val="clear" w:color="auto" w:fill="FFFFFF"/>
            <w:rPrChange w:id="2605" w:author="ZHANGM.H." w:date="2014-12-11T08:31:00Z">
              <w:rPr>
                <w:rFonts w:ascii="Arial" w:hAnsi="Arial" w:cs="Arial"/>
                <w:color w:val="000000"/>
                <w:sz w:val="18"/>
                <w:szCs w:val="18"/>
                <w:shd w:val="clear" w:color="auto" w:fill="FFFFFF"/>
              </w:rPr>
            </w:rPrChange>
          </w:rPr>
          <w:t>),</w:t>
        </w:r>
        <w:r w:rsidRPr="00DA74B9">
          <w:rPr>
            <w:rStyle w:val="apple-converted-space"/>
            <w:rFonts w:ascii="Times New Roman" w:hAnsi="Times New Roman" w:cs="Times New Roman"/>
            <w:color w:val="000000" w:themeColor="text1"/>
            <w:szCs w:val="24"/>
            <w:shd w:val="clear" w:color="auto" w:fill="FFFFFF"/>
            <w:rPrChange w:id="2606" w:author="ZHANGM.H." w:date="2014-12-11T08:31:00Z">
              <w:rPr>
                <w:rStyle w:val="apple-converted-space"/>
                <w:rFonts w:ascii="Arial" w:hAnsi="Arial" w:cs="Arial"/>
                <w:color w:val="000000"/>
                <w:sz w:val="18"/>
                <w:szCs w:val="18"/>
                <w:shd w:val="clear" w:color="auto" w:fill="FFFFFF"/>
              </w:rPr>
            </w:rPrChange>
          </w:rPr>
          <w:t> </w:t>
        </w:r>
        <w:r w:rsidRPr="00DA74B9">
          <w:rPr>
            <w:rStyle w:val="pagefirst"/>
            <w:rFonts w:ascii="Times New Roman" w:hAnsi="Times New Roman" w:cs="Times New Roman"/>
            <w:color w:val="000000" w:themeColor="text1"/>
            <w:szCs w:val="24"/>
            <w:bdr w:val="none" w:sz="0" w:space="0" w:color="auto" w:frame="1"/>
            <w:shd w:val="clear" w:color="auto" w:fill="FFFFFF"/>
            <w:rPrChange w:id="2607" w:author="ZHANGM.H." w:date="2014-12-11T08:31:00Z">
              <w:rPr>
                <w:rStyle w:val="pagefirst"/>
                <w:rFonts w:ascii="Arial" w:hAnsi="Arial" w:cs="Arial"/>
                <w:color w:val="000000"/>
                <w:sz w:val="18"/>
                <w:szCs w:val="18"/>
                <w:bdr w:val="none" w:sz="0" w:space="0" w:color="auto" w:frame="1"/>
                <w:shd w:val="clear" w:color="auto" w:fill="FFFFFF"/>
              </w:rPr>
            </w:rPrChange>
          </w:rPr>
          <w:t>16601</w:t>
        </w:r>
        <w:r w:rsidRPr="00DA74B9">
          <w:rPr>
            <w:rFonts w:ascii="Times New Roman" w:hAnsi="Times New Roman" w:cs="Times New Roman"/>
            <w:color w:val="000000" w:themeColor="text1"/>
            <w:szCs w:val="24"/>
            <w:shd w:val="clear" w:color="auto" w:fill="FFFFFF"/>
            <w:rPrChange w:id="2608" w:author="ZHANGM.H." w:date="2014-12-11T08:31:00Z">
              <w:rPr>
                <w:rFonts w:ascii="Arial" w:hAnsi="Arial" w:cs="Arial"/>
                <w:color w:val="000000"/>
                <w:sz w:val="18"/>
                <w:szCs w:val="18"/>
                <w:shd w:val="clear" w:color="auto" w:fill="FFFFFF"/>
              </w:rPr>
            </w:rPrChange>
          </w:rPr>
          <w:t>–</w:t>
        </w:r>
        <w:r w:rsidRPr="00DA74B9">
          <w:rPr>
            <w:rStyle w:val="pagelast"/>
            <w:rFonts w:ascii="Times New Roman" w:hAnsi="Times New Roman" w:cs="Times New Roman"/>
            <w:color w:val="000000" w:themeColor="text1"/>
            <w:szCs w:val="24"/>
            <w:bdr w:val="none" w:sz="0" w:space="0" w:color="auto" w:frame="1"/>
            <w:shd w:val="clear" w:color="auto" w:fill="FFFFFF"/>
            <w:rPrChange w:id="2609" w:author="ZHANGM.H." w:date="2014-12-11T08:31:00Z">
              <w:rPr>
                <w:rStyle w:val="pagelast"/>
                <w:rFonts w:ascii="Arial" w:hAnsi="Arial" w:cs="Arial"/>
                <w:color w:val="000000"/>
                <w:sz w:val="18"/>
                <w:szCs w:val="18"/>
                <w:bdr w:val="none" w:sz="0" w:space="0" w:color="auto" w:frame="1"/>
                <w:shd w:val="clear" w:color="auto" w:fill="FFFFFF"/>
              </w:rPr>
            </w:rPrChange>
          </w:rPr>
          <w:t>16615</w:t>
        </w:r>
        <w:r w:rsidRPr="00DA74B9">
          <w:rPr>
            <w:rFonts w:ascii="Times New Roman" w:hAnsi="Times New Roman" w:cs="Times New Roman"/>
            <w:color w:val="000000" w:themeColor="text1"/>
            <w:szCs w:val="24"/>
            <w:shd w:val="clear" w:color="auto" w:fill="FFFFFF"/>
            <w:rPrChange w:id="2610" w:author="ZHANGM.H." w:date="2014-12-11T08:31:00Z">
              <w:rPr>
                <w:rFonts w:ascii="Arial" w:hAnsi="Arial" w:cs="Arial"/>
                <w:color w:val="000000"/>
                <w:sz w:val="18"/>
                <w:szCs w:val="18"/>
                <w:shd w:val="clear" w:color="auto" w:fill="FFFFFF"/>
              </w:rPr>
            </w:rPrChange>
          </w:rPr>
          <w:t>, doi</w:t>
        </w:r>
        <w:proofErr w:type="gramStart"/>
        <w:r w:rsidRPr="00DA74B9">
          <w:rPr>
            <w:rFonts w:ascii="Times New Roman" w:hAnsi="Times New Roman" w:cs="Times New Roman"/>
            <w:color w:val="000000" w:themeColor="text1"/>
            <w:szCs w:val="24"/>
            <w:shd w:val="clear" w:color="auto" w:fill="FFFFFF"/>
            <w:rPrChange w:id="2611" w:author="ZHANGM.H." w:date="2014-12-11T08:31:00Z">
              <w:rPr>
                <w:rFonts w:ascii="Arial" w:hAnsi="Arial" w:cs="Arial"/>
                <w:color w:val="000000"/>
                <w:sz w:val="18"/>
                <w:szCs w:val="18"/>
                <w:shd w:val="clear" w:color="auto" w:fill="FFFFFF"/>
              </w:rPr>
            </w:rPrChange>
          </w:rPr>
          <w:t>:</w:t>
        </w:r>
        <w:proofErr w:type="gramEnd"/>
        <w:r w:rsidRPr="00DA74B9">
          <w:rPr>
            <w:rFonts w:ascii="Times New Roman" w:hAnsi="Times New Roman" w:cs="Times New Roman"/>
            <w:color w:val="000000" w:themeColor="text1"/>
            <w:szCs w:val="24"/>
            <w:rPrChange w:id="2612" w:author="ZHANGM.H." w:date="2014-12-11T08:31:00Z">
              <w:rPr>
                <w:szCs w:val="24"/>
              </w:rPr>
            </w:rPrChange>
          </w:rPr>
          <w:fldChar w:fldCharType="begin"/>
        </w:r>
        <w:r w:rsidRPr="00DA74B9">
          <w:rPr>
            <w:rFonts w:ascii="Times New Roman" w:hAnsi="Times New Roman" w:cs="Times New Roman"/>
            <w:color w:val="000000" w:themeColor="text1"/>
            <w:szCs w:val="24"/>
            <w:rPrChange w:id="2613" w:author="ZHANGM.H." w:date="2014-12-11T08:31:00Z">
              <w:rPr/>
            </w:rPrChange>
          </w:rPr>
          <w:instrText xml:space="preserve"> HYPERLINK "http://dx.doi.org/10.1029/JD095iD10p16601" \o "Link to external resource: 10.1029/JD095iD10p16601" </w:instrText>
        </w:r>
        <w:r w:rsidRPr="00DA74B9">
          <w:rPr>
            <w:rFonts w:ascii="Times New Roman" w:hAnsi="Times New Roman" w:cs="Times New Roman"/>
            <w:color w:val="000000" w:themeColor="text1"/>
            <w:szCs w:val="24"/>
            <w:rPrChange w:id="2614" w:author="ZHANGM.H." w:date="2014-12-11T08:31:00Z">
              <w:rPr/>
            </w:rPrChange>
          </w:rPr>
          <w:fldChar w:fldCharType="separate"/>
        </w:r>
        <w:r w:rsidRPr="00DA74B9">
          <w:rPr>
            <w:rStyle w:val="Hyperlink"/>
            <w:rFonts w:ascii="Times New Roman" w:hAnsi="Times New Roman" w:cs="Times New Roman"/>
            <w:color w:val="000000" w:themeColor="text1"/>
            <w:szCs w:val="24"/>
            <w:bdr w:val="none" w:sz="0" w:space="0" w:color="auto" w:frame="1"/>
            <w:shd w:val="clear" w:color="auto" w:fill="FFFFFF"/>
            <w:rPrChange w:id="2615" w:author="ZHANGM.H." w:date="2014-12-11T08:31:00Z">
              <w:rPr>
                <w:rStyle w:val="Hyperlink"/>
                <w:rFonts w:ascii="Arial" w:hAnsi="Arial" w:cs="Arial"/>
                <w:color w:val="007E8A"/>
                <w:sz w:val="18"/>
                <w:szCs w:val="18"/>
                <w:bdr w:val="none" w:sz="0" w:space="0" w:color="auto" w:frame="1"/>
                <w:shd w:val="clear" w:color="auto" w:fill="FFFFFF"/>
              </w:rPr>
            </w:rPrChange>
          </w:rPr>
          <w:t>10.1029/JD095iD10p16601</w:t>
        </w:r>
        <w:r w:rsidRPr="00DA74B9">
          <w:rPr>
            <w:rFonts w:ascii="Times New Roman" w:hAnsi="Times New Roman" w:cs="Times New Roman"/>
            <w:color w:val="000000" w:themeColor="text1"/>
            <w:szCs w:val="24"/>
            <w:rPrChange w:id="2616" w:author="ZHANGM.H." w:date="2014-12-11T08:31:00Z">
              <w:rPr/>
            </w:rPrChange>
          </w:rPr>
          <w:fldChar w:fldCharType="end"/>
        </w:r>
        <w:r w:rsidRPr="00DA74B9">
          <w:rPr>
            <w:rFonts w:ascii="Times New Roman" w:hAnsi="Times New Roman" w:cs="Times New Roman"/>
            <w:color w:val="000000" w:themeColor="text1"/>
            <w:szCs w:val="24"/>
            <w:shd w:val="clear" w:color="auto" w:fill="FFFFFF"/>
            <w:rPrChange w:id="2617" w:author="ZHANGM.H." w:date="2014-12-11T08:31:00Z">
              <w:rPr>
                <w:rFonts w:ascii="Arial" w:hAnsi="Arial" w:cs="Arial"/>
                <w:color w:val="000000"/>
                <w:sz w:val="18"/>
                <w:szCs w:val="18"/>
                <w:shd w:val="clear" w:color="auto" w:fill="FFFFFF"/>
              </w:rPr>
            </w:rPrChange>
          </w:rPr>
          <w:t>.</w:t>
        </w:r>
      </w:ins>
    </w:p>
    <w:p w14:paraId="6AD33065" w14:textId="77777777" w:rsidR="00071F6B" w:rsidRPr="00DA74B9" w:rsidRDefault="00071F6B">
      <w:pPr>
        <w:spacing w:after="0" w:line="480" w:lineRule="auto"/>
        <w:ind w:left="720" w:hanging="720"/>
        <w:jc w:val="both"/>
        <w:rPr>
          <w:rFonts w:ascii="Times New Roman" w:hAnsi="Times New Roman" w:cs="Times New Roman"/>
          <w:color w:val="000000" w:themeColor="text1"/>
          <w:szCs w:val="24"/>
        </w:rPr>
        <w:pPrChange w:id="2618" w:author="ZHANGM.H." w:date="2014-12-11T08:31:00Z">
          <w:pPr>
            <w:spacing w:after="0" w:line="360" w:lineRule="auto"/>
            <w:ind w:left="720" w:hanging="720"/>
          </w:pPr>
        </w:pPrChange>
      </w:pPr>
      <w:r w:rsidRPr="00DA74B9">
        <w:rPr>
          <w:rFonts w:ascii="Times New Roman" w:hAnsi="Times New Roman" w:cs="Times New Roman"/>
          <w:color w:val="000000" w:themeColor="text1"/>
          <w:szCs w:val="24"/>
        </w:rPr>
        <w:t>Cressman, G. P., 1959: An operational objective analysis scheme. Mon. Wea. Rev., 87, 367-374.</w:t>
      </w:r>
    </w:p>
    <w:p w14:paraId="222824B4" w14:textId="77777777" w:rsidR="00FE3F08" w:rsidRPr="00DA74B9" w:rsidRDefault="00FE3F08">
      <w:pPr>
        <w:autoSpaceDE w:val="0"/>
        <w:autoSpaceDN w:val="0"/>
        <w:adjustRightInd w:val="0"/>
        <w:spacing w:after="0" w:line="480" w:lineRule="auto"/>
        <w:ind w:left="720" w:hanging="720"/>
        <w:jc w:val="both"/>
        <w:rPr>
          <w:ins w:id="2619" w:author="ZHANGM.H." w:date="2014-12-10T15:49:00Z"/>
          <w:rFonts w:ascii="Times New Roman" w:hAnsi="Times New Roman" w:cs="Times New Roman"/>
          <w:color w:val="000000" w:themeColor="text1"/>
          <w:szCs w:val="24"/>
          <w:bdr w:val="none" w:sz="0" w:space="0" w:color="auto" w:frame="1"/>
          <w:shd w:val="clear" w:color="auto" w:fill="FFFFFF"/>
        </w:rPr>
        <w:pPrChange w:id="2620" w:author="ZHANGM.H." w:date="2014-12-11T08:31:00Z">
          <w:pPr>
            <w:autoSpaceDE w:val="0"/>
            <w:autoSpaceDN w:val="0"/>
            <w:adjustRightInd w:val="0"/>
            <w:spacing w:after="0" w:line="360" w:lineRule="auto"/>
            <w:ind w:left="720" w:hanging="720"/>
          </w:pPr>
        </w:pPrChange>
      </w:pPr>
      <w:ins w:id="2621" w:author="ZHANGM.H." w:date="2014-12-10T15:47:00Z">
        <w:r w:rsidRPr="00DA74B9">
          <w:rPr>
            <w:rFonts w:ascii="Times New Roman" w:hAnsi="Times New Roman" w:cs="Times New Roman"/>
            <w:color w:val="000000" w:themeColor="text1"/>
            <w:szCs w:val="24"/>
            <w:bdr w:val="none" w:sz="0" w:space="0" w:color="auto" w:frame="1"/>
            <w:shd w:val="clear" w:color="auto" w:fill="FFFFFF"/>
          </w:rPr>
          <w:t xml:space="preserve">Comstock, J. M., R.-F. Lin, D. O’C. Starr, and P. Yang, 2008: Understanding ice </w:t>
        </w:r>
        <w:proofErr w:type="spellStart"/>
        <w:r w:rsidRPr="00DA74B9">
          <w:rPr>
            <w:rFonts w:ascii="Times New Roman" w:hAnsi="Times New Roman" w:cs="Times New Roman"/>
            <w:color w:val="000000" w:themeColor="text1"/>
            <w:szCs w:val="24"/>
            <w:bdr w:val="none" w:sz="0" w:space="0" w:color="auto" w:frame="1"/>
            <w:shd w:val="clear" w:color="auto" w:fill="FFFFFF"/>
          </w:rPr>
          <w:t>supersaturation</w:t>
        </w:r>
        <w:proofErr w:type="spellEnd"/>
        <w:r w:rsidRPr="00DA74B9">
          <w:rPr>
            <w:rFonts w:ascii="Times New Roman" w:hAnsi="Times New Roman" w:cs="Times New Roman"/>
            <w:color w:val="000000" w:themeColor="text1"/>
            <w:szCs w:val="24"/>
            <w:bdr w:val="none" w:sz="0" w:space="0" w:color="auto" w:frame="1"/>
            <w:shd w:val="clear" w:color="auto" w:fill="FFFFFF"/>
          </w:rPr>
          <w:t>, particle growth, and</w:t>
        </w:r>
      </w:ins>
      <w:ins w:id="2622" w:author="ZHANGM.H." w:date="2014-12-10T15:48:00Z">
        <w:r w:rsidRPr="00DA74B9">
          <w:rPr>
            <w:rFonts w:ascii="Times New Roman" w:hAnsi="Times New Roman" w:cs="Times New Roman"/>
            <w:color w:val="000000" w:themeColor="text1"/>
            <w:szCs w:val="24"/>
            <w:bdr w:val="none" w:sz="0" w:space="0" w:color="auto" w:frame="1"/>
            <w:shd w:val="clear" w:color="auto" w:fill="FFFFFF"/>
          </w:rPr>
          <w:t xml:space="preserve"> </w:t>
        </w:r>
      </w:ins>
      <w:ins w:id="2623" w:author="ZHANGM.H." w:date="2014-12-10T15:47:00Z">
        <w:r w:rsidRPr="00DA74B9">
          <w:rPr>
            <w:rFonts w:ascii="Times New Roman" w:hAnsi="Times New Roman" w:cs="Times New Roman"/>
            <w:color w:val="000000" w:themeColor="text1"/>
            <w:szCs w:val="24"/>
            <w:bdr w:val="none" w:sz="0" w:space="0" w:color="auto" w:frame="1"/>
            <w:shd w:val="clear" w:color="auto" w:fill="FFFFFF"/>
          </w:rPr>
          <w:t xml:space="preserve">number concentration in cirrus clouds, J. </w:t>
        </w:r>
        <w:proofErr w:type="spellStart"/>
        <w:r w:rsidRPr="00DA74B9">
          <w:rPr>
            <w:rFonts w:ascii="Times New Roman" w:hAnsi="Times New Roman" w:cs="Times New Roman"/>
            <w:color w:val="000000" w:themeColor="text1"/>
            <w:szCs w:val="24"/>
            <w:bdr w:val="none" w:sz="0" w:space="0" w:color="auto" w:frame="1"/>
            <w:shd w:val="clear" w:color="auto" w:fill="FFFFFF"/>
          </w:rPr>
          <w:t>Geophys</w:t>
        </w:r>
        <w:proofErr w:type="spellEnd"/>
        <w:r w:rsidRPr="00DA74B9">
          <w:rPr>
            <w:rFonts w:ascii="Times New Roman" w:hAnsi="Times New Roman" w:cs="Times New Roman"/>
            <w:color w:val="000000" w:themeColor="text1"/>
            <w:szCs w:val="24"/>
            <w:bdr w:val="none" w:sz="0" w:space="0" w:color="auto" w:frame="1"/>
            <w:shd w:val="clear" w:color="auto" w:fill="FFFFFF"/>
          </w:rPr>
          <w:t>. Res., 113, D23211, doi</w:t>
        </w:r>
        <w:proofErr w:type="gramStart"/>
        <w:r w:rsidRPr="00DA74B9">
          <w:rPr>
            <w:rFonts w:ascii="Times New Roman" w:hAnsi="Times New Roman" w:cs="Times New Roman"/>
            <w:color w:val="000000" w:themeColor="text1"/>
            <w:szCs w:val="24"/>
            <w:bdr w:val="none" w:sz="0" w:space="0" w:color="auto" w:frame="1"/>
            <w:shd w:val="clear" w:color="auto" w:fill="FFFFFF"/>
          </w:rPr>
          <w:t>:10.1029</w:t>
        </w:r>
        <w:proofErr w:type="gramEnd"/>
        <w:r w:rsidRPr="00DA74B9">
          <w:rPr>
            <w:rFonts w:ascii="Times New Roman" w:hAnsi="Times New Roman" w:cs="Times New Roman"/>
            <w:color w:val="000000" w:themeColor="text1"/>
            <w:szCs w:val="24"/>
            <w:bdr w:val="none" w:sz="0" w:space="0" w:color="auto" w:frame="1"/>
            <w:shd w:val="clear" w:color="auto" w:fill="FFFFFF"/>
          </w:rPr>
          <w:t>/2008JD010332.</w:t>
        </w:r>
      </w:ins>
    </w:p>
    <w:p w14:paraId="0EF13853" w14:textId="7A62F802" w:rsidR="00FE3F08" w:rsidRPr="00DA74B9" w:rsidRDefault="00FE3F08">
      <w:pPr>
        <w:autoSpaceDE w:val="0"/>
        <w:autoSpaceDN w:val="0"/>
        <w:adjustRightInd w:val="0"/>
        <w:spacing w:after="0" w:line="480" w:lineRule="auto"/>
        <w:ind w:left="720" w:hanging="720"/>
        <w:jc w:val="both"/>
        <w:rPr>
          <w:ins w:id="2624" w:author="ZHANGM.H." w:date="2014-12-10T15:48:00Z"/>
          <w:rFonts w:ascii="Times New Roman" w:hAnsi="Times New Roman" w:cs="Times New Roman"/>
          <w:color w:val="000000" w:themeColor="text1"/>
          <w:szCs w:val="24"/>
          <w:bdr w:val="none" w:sz="0" w:space="0" w:color="auto" w:frame="1"/>
          <w:shd w:val="clear" w:color="auto" w:fill="FFFFFF"/>
        </w:rPr>
        <w:pPrChange w:id="2625" w:author="ZHANGM.H." w:date="2014-12-11T08:31:00Z">
          <w:pPr>
            <w:autoSpaceDE w:val="0"/>
            <w:autoSpaceDN w:val="0"/>
            <w:adjustRightInd w:val="0"/>
            <w:spacing w:after="0" w:line="360" w:lineRule="auto"/>
            <w:ind w:left="720" w:hanging="720"/>
          </w:pPr>
        </w:pPrChange>
      </w:pPr>
      <w:ins w:id="2626" w:author="ZHANGM.H." w:date="2014-12-10T15:49:00Z">
        <w:r w:rsidRPr="00DA74B9">
          <w:rPr>
            <w:rFonts w:ascii="Times New Roman" w:hAnsi="Times New Roman" w:cs="Times New Roman"/>
            <w:color w:val="000000"/>
            <w:szCs w:val="24"/>
            <w:bdr w:val="none" w:sz="0" w:space="0" w:color="auto" w:frame="1"/>
            <w:shd w:val="clear" w:color="auto" w:fill="FFFFFF"/>
            <w:rPrChange w:id="2627" w:author="ZHANGM.H." w:date="2014-12-11T08:31:00Z">
              <w:rPr>
                <w:rFonts w:ascii="Arial" w:hAnsi="Arial" w:cs="Arial"/>
                <w:color w:val="000000"/>
                <w:sz w:val="18"/>
                <w:szCs w:val="18"/>
                <w:bdr w:val="none" w:sz="0" w:space="0" w:color="auto" w:frame="1"/>
                <w:shd w:val="clear" w:color="auto" w:fill="FFFFFF"/>
              </w:rPr>
            </w:rPrChange>
          </w:rPr>
          <w:t>Davies, L.</w:t>
        </w:r>
        <w:r w:rsidRPr="00DA74B9">
          <w:rPr>
            <w:rFonts w:ascii="Times New Roman" w:hAnsi="Times New Roman" w:cs="Times New Roman"/>
            <w:color w:val="000000"/>
            <w:szCs w:val="24"/>
            <w:shd w:val="clear" w:color="auto" w:fill="FFFFFF"/>
            <w:rPrChange w:id="2628" w:author="ZHANGM.H." w:date="2014-12-11T08:31:00Z">
              <w:rPr>
                <w:rFonts w:ascii="Arial" w:hAnsi="Arial" w:cs="Arial"/>
                <w:color w:val="000000"/>
                <w:sz w:val="18"/>
                <w:szCs w:val="18"/>
                <w:shd w:val="clear" w:color="auto" w:fill="FFFFFF"/>
              </w:rPr>
            </w:rPrChange>
          </w:rPr>
          <w:t xml:space="preserve">, </w:t>
        </w:r>
        <w:proofErr w:type="gramStart"/>
        <w:r w:rsidRPr="00DA74B9">
          <w:rPr>
            <w:rFonts w:ascii="Times New Roman" w:hAnsi="Times New Roman" w:cs="Times New Roman"/>
            <w:color w:val="000000"/>
            <w:szCs w:val="24"/>
            <w:shd w:val="clear" w:color="auto" w:fill="FFFFFF"/>
            <w:rPrChange w:id="2629" w:author="ZHANGM.H." w:date="2014-12-11T08:31:00Z">
              <w:rPr>
                <w:rFonts w:ascii="Arial" w:hAnsi="Arial" w:cs="Arial"/>
                <w:color w:val="000000"/>
                <w:sz w:val="18"/>
                <w:szCs w:val="18"/>
                <w:shd w:val="clear" w:color="auto" w:fill="FFFFFF"/>
              </w:rPr>
            </w:rPrChange>
          </w:rPr>
          <w:t>et</w:t>
        </w:r>
        <w:proofErr w:type="gramEnd"/>
        <w:r w:rsidRPr="00DA74B9">
          <w:rPr>
            <w:rFonts w:ascii="Times New Roman" w:hAnsi="Times New Roman" w:cs="Times New Roman"/>
            <w:color w:val="000000"/>
            <w:szCs w:val="24"/>
            <w:shd w:val="clear" w:color="auto" w:fill="FFFFFF"/>
            <w:rPrChange w:id="2630" w:author="ZHANGM.H." w:date="2014-12-11T08:31:00Z">
              <w:rPr>
                <w:rFonts w:ascii="Arial" w:hAnsi="Arial" w:cs="Arial"/>
                <w:color w:val="000000"/>
                <w:sz w:val="18"/>
                <w:szCs w:val="18"/>
                <w:shd w:val="clear" w:color="auto" w:fill="FFFFFF"/>
              </w:rPr>
            </w:rPrChange>
          </w:rPr>
          <w:t xml:space="preserve"> al., </w:t>
        </w:r>
        <w:r w:rsidRPr="00DA74B9">
          <w:rPr>
            <w:rFonts w:ascii="Times New Roman" w:hAnsi="Times New Roman" w:cs="Times New Roman"/>
            <w:color w:val="000000"/>
            <w:szCs w:val="24"/>
            <w:bdr w:val="none" w:sz="0" w:space="0" w:color="auto" w:frame="1"/>
            <w:shd w:val="clear" w:color="auto" w:fill="FFFFFF"/>
            <w:rPrChange w:id="2631" w:author="ZHANGM.H." w:date="2014-12-11T08:31:00Z">
              <w:rPr>
                <w:rFonts w:ascii="Arial" w:hAnsi="Arial" w:cs="Arial"/>
                <w:color w:val="000000"/>
                <w:sz w:val="18"/>
                <w:szCs w:val="18"/>
                <w:bdr w:val="none" w:sz="0" w:space="0" w:color="auto" w:frame="1"/>
                <w:shd w:val="clear" w:color="auto" w:fill="FFFFFF"/>
              </w:rPr>
            </w:rPrChange>
          </w:rPr>
          <w:t>2013</w:t>
        </w:r>
        <w:r w:rsidRPr="00DA74B9">
          <w:rPr>
            <w:rFonts w:ascii="Times New Roman" w:hAnsi="Times New Roman" w:cs="Times New Roman"/>
            <w:color w:val="000000"/>
            <w:szCs w:val="24"/>
            <w:shd w:val="clear" w:color="auto" w:fill="FFFFFF"/>
            <w:rPrChange w:id="2632" w:author="ZHANGM.H." w:date="2014-12-11T08:31:00Z">
              <w:rPr>
                <w:rFonts w:ascii="Arial" w:hAnsi="Arial" w:cs="Arial"/>
                <w:color w:val="000000"/>
                <w:sz w:val="18"/>
                <w:szCs w:val="18"/>
                <w:shd w:val="clear" w:color="auto" w:fill="FFFFFF"/>
              </w:rPr>
            </w:rPrChange>
          </w:rPr>
          <w:t>: </w:t>
        </w:r>
        <w:r w:rsidRPr="00DA74B9">
          <w:rPr>
            <w:rFonts w:ascii="Times New Roman" w:hAnsi="Times New Roman" w:cs="Times New Roman"/>
            <w:color w:val="000000"/>
            <w:szCs w:val="24"/>
            <w:bdr w:val="none" w:sz="0" w:space="0" w:color="auto" w:frame="1"/>
            <w:shd w:val="clear" w:color="auto" w:fill="FFFFFF"/>
            <w:rPrChange w:id="2633" w:author="ZHANGM.H." w:date="2014-12-11T08:31:00Z">
              <w:rPr>
                <w:rFonts w:ascii="Arial" w:hAnsi="Arial" w:cs="Arial"/>
                <w:color w:val="000000"/>
                <w:sz w:val="18"/>
                <w:szCs w:val="18"/>
                <w:bdr w:val="none" w:sz="0" w:space="0" w:color="auto" w:frame="1"/>
                <w:shd w:val="clear" w:color="auto" w:fill="FFFFFF"/>
              </w:rPr>
            </w:rPrChange>
          </w:rPr>
          <w:t>A single-column model ensemble approach applied to the TWP-ICE experiment</w:t>
        </w:r>
        <w:r w:rsidRPr="00DA74B9">
          <w:rPr>
            <w:rFonts w:ascii="Times New Roman" w:hAnsi="Times New Roman" w:cs="Times New Roman"/>
            <w:color w:val="000000"/>
            <w:szCs w:val="24"/>
            <w:shd w:val="clear" w:color="auto" w:fill="FFFFFF"/>
            <w:rPrChange w:id="2634" w:author="ZHANGM.H." w:date="2014-12-11T08:31:00Z">
              <w:rPr>
                <w:rFonts w:ascii="Arial" w:hAnsi="Arial" w:cs="Arial"/>
                <w:color w:val="000000"/>
                <w:sz w:val="18"/>
                <w:szCs w:val="18"/>
                <w:shd w:val="clear" w:color="auto" w:fill="FFFFFF"/>
              </w:rPr>
            </w:rPrChange>
          </w:rPr>
          <w:t>, </w:t>
        </w:r>
        <w:r w:rsidRPr="00DA74B9">
          <w:rPr>
            <w:rFonts w:ascii="Times New Roman" w:hAnsi="Times New Roman" w:cs="Times New Roman"/>
            <w:color w:val="000000"/>
            <w:szCs w:val="24"/>
            <w:bdr w:val="none" w:sz="0" w:space="0" w:color="auto" w:frame="1"/>
            <w:shd w:val="clear" w:color="auto" w:fill="FFFFFF"/>
            <w:rPrChange w:id="2635" w:author="ZHANGM.H." w:date="2014-12-11T08:31:00Z">
              <w:rPr>
                <w:rFonts w:ascii="Arial" w:hAnsi="Arial" w:cs="Arial"/>
                <w:color w:val="000000"/>
                <w:sz w:val="18"/>
                <w:szCs w:val="18"/>
                <w:bdr w:val="none" w:sz="0" w:space="0" w:color="auto" w:frame="1"/>
                <w:shd w:val="clear" w:color="auto" w:fill="FFFFFF"/>
              </w:rPr>
            </w:rPrChange>
          </w:rPr>
          <w:t xml:space="preserve">J. </w:t>
        </w:r>
        <w:proofErr w:type="spellStart"/>
        <w:r w:rsidRPr="00DA74B9">
          <w:rPr>
            <w:rFonts w:ascii="Times New Roman" w:hAnsi="Times New Roman" w:cs="Times New Roman"/>
            <w:color w:val="000000"/>
            <w:szCs w:val="24"/>
            <w:bdr w:val="none" w:sz="0" w:space="0" w:color="auto" w:frame="1"/>
            <w:shd w:val="clear" w:color="auto" w:fill="FFFFFF"/>
            <w:rPrChange w:id="2636" w:author="ZHANGM.H." w:date="2014-12-11T08:31:00Z">
              <w:rPr>
                <w:rFonts w:ascii="Arial" w:hAnsi="Arial" w:cs="Arial"/>
                <w:color w:val="000000"/>
                <w:sz w:val="18"/>
                <w:szCs w:val="18"/>
                <w:bdr w:val="none" w:sz="0" w:space="0" w:color="auto" w:frame="1"/>
                <w:shd w:val="clear" w:color="auto" w:fill="FFFFFF"/>
              </w:rPr>
            </w:rPrChange>
          </w:rPr>
          <w:t>Geophys</w:t>
        </w:r>
        <w:proofErr w:type="spellEnd"/>
        <w:r w:rsidRPr="00DA74B9">
          <w:rPr>
            <w:rFonts w:ascii="Times New Roman" w:hAnsi="Times New Roman" w:cs="Times New Roman"/>
            <w:color w:val="000000"/>
            <w:szCs w:val="24"/>
            <w:bdr w:val="none" w:sz="0" w:space="0" w:color="auto" w:frame="1"/>
            <w:shd w:val="clear" w:color="auto" w:fill="FFFFFF"/>
            <w:rPrChange w:id="2637" w:author="ZHANGM.H." w:date="2014-12-11T08:31:00Z">
              <w:rPr>
                <w:rFonts w:ascii="Arial" w:hAnsi="Arial" w:cs="Arial"/>
                <w:color w:val="000000"/>
                <w:sz w:val="18"/>
                <w:szCs w:val="18"/>
                <w:bdr w:val="none" w:sz="0" w:space="0" w:color="auto" w:frame="1"/>
                <w:shd w:val="clear" w:color="auto" w:fill="FFFFFF"/>
              </w:rPr>
            </w:rPrChange>
          </w:rPr>
          <w:t>. Res. Atmos.</w:t>
        </w:r>
        <w:r w:rsidRPr="00DA74B9">
          <w:rPr>
            <w:rFonts w:ascii="Times New Roman" w:hAnsi="Times New Roman" w:cs="Times New Roman"/>
            <w:color w:val="000000"/>
            <w:szCs w:val="24"/>
            <w:shd w:val="clear" w:color="auto" w:fill="FFFFFF"/>
            <w:rPrChange w:id="2638" w:author="ZHANGM.H." w:date="2014-12-11T08:31:00Z">
              <w:rPr>
                <w:rFonts w:ascii="Arial" w:hAnsi="Arial" w:cs="Arial"/>
                <w:color w:val="000000"/>
                <w:sz w:val="18"/>
                <w:szCs w:val="18"/>
                <w:shd w:val="clear" w:color="auto" w:fill="FFFFFF"/>
              </w:rPr>
            </w:rPrChange>
          </w:rPr>
          <w:t>, </w:t>
        </w:r>
        <w:r w:rsidRPr="00DA74B9">
          <w:rPr>
            <w:rFonts w:ascii="Times New Roman" w:hAnsi="Times New Roman" w:cs="Times New Roman"/>
            <w:color w:val="000000"/>
            <w:szCs w:val="24"/>
            <w:bdr w:val="none" w:sz="0" w:space="0" w:color="auto" w:frame="1"/>
            <w:shd w:val="clear" w:color="auto" w:fill="FFFFFF"/>
            <w:rPrChange w:id="2639" w:author="ZHANGM.H." w:date="2014-12-11T08:31:00Z">
              <w:rPr>
                <w:rFonts w:ascii="Arial" w:hAnsi="Arial" w:cs="Arial"/>
                <w:color w:val="000000"/>
                <w:sz w:val="18"/>
                <w:szCs w:val="18"/>
                <w:bdr w:val="none" w:sz="0" w:space="0" w:color="auto" w:frame="1"/>
                <w:shd w:val="clear" w:color="auto" w:fill="FFFFFF"/>
              </w:rPr>
            </w:rPrChange>
          </w:rPr>
          <w:t>118</w:t>
        </w:r>
        <w:r w:rsidRPr="00DA74B9">
          <w:rPr>
            <w:rFonts w:ascii="Times New Roman" w:hAnsi="Times New Roman" w:cs="Times New Roman"/>
            <w:color w:val="000000"/>
            <w:szCs w:val="24"/>
            <w:shd w:val="clear" w:color="auto" w:fill="FFFFFF"/>
            <w:rPrChange w:id="2640" w:author="ZHANGM.H." w:date="2014-12-11T08:31:00Z">
              <w:rPr>
                <w:rFonts w:ascii="Arial" w:hAnsi="Arial" w:cs="Arial"/>
                <w:color w:val="000000"/>
                <w:sz w:val="18"/>
                <w:szCs w:val="18"/>
                <w:shd w:val="clear" w:color="auto" w:fill="FFFFFF"/>
              </w:rPr>
            </w:rPrChange>
          </w:rPr>
          <w:t>, </w:t>
        </w:r>
        <w:r w:rsidRPr="00DA74B9">
          <w:rPr>
            <w:rFonts w:ascii="Times New Roman" w:hAnsi="Times New Roman" w:cs="Times New Roman"/>
            <w:color w:val="000000"/>
            <w:szCs w:val="24"/>
            <w:bdr w:val="none" w:sz="0" w:space="0" w:color="auto" w:frame="1"/>
            <w:shd w:val="clear" w:color="auto" w:fill="FFFFFF"/>
            <w:rPrChange w:id="2641" w:author="ZHANGM.H." w:date="2014-12-11T08:31:00Z">
              <w:rPr>
                <w:rFonts w:ascii="Arial" w:hAnsi="Arial" w:cs="Arial"/>
                <w:color w:val="000000"/>
                <w:sz w:val="18"/>
                <w:szCs w:val="18"/>
                <w:bdr w:val="none" w:sz="0" w:space="0" w:color="auto" w:frame="1"/>
                <w:shd w:val="clear" w:color="auto" w:fill="FFFFFF"/>
              </w:rPr>
            </w:rPrChange>
          </w:rPr>
          <w:t>6544</w:t>
        </w:r>
        <w:r w:rsidRPr="00DA74B9">
          <w:rPr>
            <w:rFonts w:ascii="Times New Roman" w:hAnsi="Times New Roman" w:cs="Times New Roman"/>
            <w:color w:val="000000"/>
            <w:szCs w:val="24"/>
            <w:shd w:val="clear" w:color="auto" w:fill="FFFFFF"/>
            <w:rPrChange w:id="2642" w:author="ZHANGM.H." w:date="2014-12-11T08:31:00Z">
              <w:rPr>
                <w:rFonts w:ascii="Arial" w:hAnsi="Arial" w:cs="Arial"/>
                <w:color w:val="000000"/>
                <w:sz w:val="18"/>
                <w:szCs w:val="18"/>
                <w:shd w:val="clear" w:color="auto" w:fill="FFFFFF"/>
              </w:rPr>
            </w:rPrChange>
          </w:rPr>
          <w:t>–</w:t>
        </w:r>
        <w:r w:rsidRPr="00DA74B9">
          <w:rPr>
            <w:rFonts w:ascii="Times New Roman" w:hAnsi="Times New Roman" w:cs="Times New Roman"/>
            <w:color w:val="000000"/>
            <w:szCs w:val="24"/>
            <w:bdr w:val="none" w:sz="0" w:space="0" w:color="auto" w:frame="1"/>
            <w:shd w:val="clear" w:color="auto" w:fill="FFFFFF"/>
            <w:rPrChange w:id="2643" w:author="ZHANGM.H." w:date="2014-12-11T08:31:00Z">
              <w:rPr>
                <w:rFonts w:ascii="Arial" w:hAnsi="Arial" w:cs="Arial"/>
                <w:color w:val="000000"/>
                <w:sz w:val="18"/>
                <w:szCs w:val="18"/>
                <w:bdr w:val="none" w:sz="0" w:space="0" w:color="auto" w:frame="1"/>
                <w:shd w:val="clear" w:color="auto" w:fill="FFFFFF"/>
              </w:rPr>
            </w:rPrChange>
          </w:rPr>
          <w:t>6563</w:t>
        </w:r>
        <w:r w:rsidRPr="00DA74B9">
          <w:rPr>
            <w:rFonts w:ascii="Times New Roman" w:hAnsi="Times New Roman" w:cs="Times New Roman"/>
            <w:color w:val="000000"/>
            <w:szCs w:val="24"/>
            <w:shd w:val="clear" w:color="auto" w:fill="FFFFFF"/>
            <w:rPrChange w:id="2644" w:author="ZHANGM.H." w:date="2014-12-11T08:31:00Z">
              <w:rPr>
                <w:rFonts w:ascii="Arial" w:hAnsi="Arial" w:cs="Arial"/>
                <w:color w:val="000000"/>
                <w:sz w:val="18"/>
                <w:szCs w:val="18"/>
                <w:shd w:val="clear" w:color="auto" w:fill="FFFFFF"/>
              </w:rPr>
            </w:rPrChange>
          </w:rPr>
          <w:t>, doi</w:t>
        </w:r>
        <w:proofErr w:type="gramStart"/>
        <w:r w:rsidRPr="00DA74B9">
          <w:rPr>
            <w:rFonts w:ascii="Times New Roman" w:hAnsi="Times New Roman" w:cs="Times New Roman"/>
            <w:color w:val="000000"/>
            <w:szCs w:val="24"/>
            <w:shd w:val="clear" w:color="auto" w:fill="FFFFFF"/>
            <w:rPrChange w:id="2645" w:author="ZHANGM.H." w:date="2014-12-11T08:31:00Z">
              <w:rPr>
                <w:rFonts w:ascii="Arial" w:hAnsi="Arial" w:cs="Arial"/>
                <w:color w:val="000000"/>
                <w:sz w:val="18"/>
                <w:szCs w:val="18"/>
                <w:shd w:val="clear" w:color="auto" w:fill="FFFFFF"/>
              </w:rPr>
            </w:rPrChange>
          </w:rPr>
          <w:t>:</w:t>
        </w:r>
        <w:proofErr w:type="gramEnd"/>
        <w:r w:rsidRPr="00DA74B9">
          <w:rPr>
            <w:rFonts w:ascii="Times New Roman" w:hAnsi="Times New Roman" w:cs="Times New Roman"/>
            <w:szCs w:val="24"/>
            <w:rPrChange w:id="2646" w:author="ZHANGM.H." w:date="2014-12-11T08:31:00Z">
              <w:rPr>
                <w:szCs w:val="24"/>
              </w:rPr>
            </w:rPrChange>
          </w:rPr>
          <w:fldChar w:fldCharType="begin"/>
        </w:r>
        <w:r w:rsidRPr="00DA74B9">
          <w:rPr>
            <w:rFonts w:ascii="Times New Roman" w:hAnsi="Times New Roman" w:cs="Times New Roman"/>
            <w:szCs w:val="24"/>
            <w:rPrChange w:id="2647" w:author="ZHANGM.H." w:date="2014-12-11T08:31:00Z">
              <w:rPr/>
            </w:rPrChange>
          </w:rPr>
          <w:instrText xml:space="preserve"> HYPERLINK "http://dx.doi.org/10.1002/jgrd.50450" \o "Link to external resource: 10.1002/jgrd.50450" </w:instrText>
        </w:r>
        <w:r w:rsidRPr="00DA74B9">
          <w:rPr>
            <w:rFonts w:ascii="Times New Roman" w:hAnsi="Times New Roman" w:cs="Times New Roman"/>
            <w:szCs w:val="24"/>
            <w:rPrChange w:id="2648" w:author="ZHANGM.H." w:date="2014-12-11T08:31:00Z">
              <w:rPr/>
            </w:rPrChange>
          </w:rPr>
          <w:fldChar w:fldCharType="separate"/>
        </w:r>
        <w:r w:rsidRPr="00DA74B9">
          <w:rPr>
            <w:rFonts w:ascii="Times New Roman" w:hAnsi="Times New Roman" w:cs="Times New Roman"/>
            <w:color w:val="007E8A"/>
            <w:szCs w:val="24"/>
            <w:bdr w:val="none" w:sz="0" w:space="0" w:color="auto" w:frame="1"/>
            <w:shd w:val="clear" w:color="auto" w:fill="FFFFFF"/>
            <w:rPrChange w:id="2649" w:author="ZHANGM.H." w:date="2014-12-11T08:31:00Z">
              <w:rPr>
                <w:rFonts w:ascii="Arial" w:hAnsi="Arial" w:cs="Arial"/>
                <w:color w:val="007E8A"/>
                <w:sz w:val="18"/>
                <w:szCs w:val="18"/>
                <w:bdr w:val="none" w:sz="0" w:space="0" w:color="auto" w:frame="1"/>
                <w:shd w:val="clear" w:color="auto" w:fill="FFFFFF"/>
              </w:rPr>
            </w:rPrChange>
          </w:rPr>
          <w:t>10.1002/jgrd.50450</w:t>
        </w:r>
        <w:r w:rsidRPr="00DA74B9">
          <w:rPr>
            <w:rFonts w:ascii="Times New Roman" w:hAnsi="Times New Roman" w:cs="Times New Roman"/>
            <w:szCs w:val="24"/>
            <w:rPrChange w:id="2650" w:author="ZHANGM.H." w:date="2014-12-11T08:31:00Z">
              <w:rPr/>
            </w:rPrChange>
          </w:rPr>
          <w:fldChar w:fldCharType="end"/>
        </w:r>
        <w:r w:rsidRPr="00DA74B9">
          <w:rPr>
            <w:rFonts w:ascii="Times New Roman" w:hAnsi="Times New Roman" w:cs="Times New Roman"/>
            <w:color w:val="000000"/>
            <w:szCs w:val="24"/>
            <w:shd w:val="clear" w:color="auto" w:fill="FFFFFF"/>
            <w:rPrChange w:id="2651" w:author="ZHANGM.H." w:date="2014-12-11T08:31:00Z">
              <w:rPr>
                <w:rFonts w:ascii="Arial" w:hAnsi="Arial" w:cs="Arial"/>
                <w:color w:val="000000"/>
                <w:sz w:val="18"/>
                <w:szCs w:val="18"/>
                <w:shd w:val="clear" w:color="auto" w:fill="FFFFFF"/>
              </w:rPr>
            </w:rPrChange>
          </w:rPr>
          <w:t>.</w:t>
        </w:r>
      </w:ins>
    </w:p>
    <w:p w14:paraId="67CAE99F" w14:textId="7914E4AE" w:rsidR="00C25475" w:rsidRPr="00DA74B9" w:rsidRDefault="00744831">
      <w:pPr>
        <w:autoSpaceDE w:val="0"/>
        <w:autoSpaceDN w:val="0"/>
        <w:adjustRightInd w:val="0"/>
        <w:spacing w:after="0" w:line="480" w:lineRule="auto"/>
        <w:ind w:left="720" w:hanging="720"/>
        <w:jc w:val="both"/>
        <w:rPr>
          <w:ins w:id="2652" w:author="ZHANGM.H." w:date="2014-12-10T13:18:00Z"/>
          <w:rFonts w:ascii="Times New Roman" w:hAnsi="Times New Roman" w:cs="Times New Roman"/>
          <w:color w:val="000000" w:themeColor="text1"/>
          <w:szCs w:val="24"/>
          <w:bdr w:val="none" w:sz="0" w:space="0" w:color="auto" w:frame="1"/>
          <w:shd w:val="clear" w:color="auto" w:fill="FFFFFF"/>
          <w:rPrChange w:id="2653" w:author="ZHANGM.H." w:date="2014-12-11T08:31:00Z">
            <w:rPr>
              <w:ins w:id="2654" w:author="ZHANGM.H." w:date="2014-12-10T13:18:00Z"/>
              <w:rFonts w:ascii="Times New Roman" w:hAnsi="Times New Roman" w:cs="Times New Roman"/>
              <w:color w:val="000000" w:themeColor="text1"/>
              <w:szCs w:val="24"/>
            </w:rPr>
          </w:rPrChange>
        </w:rPr>
        <w:pPrChange w:id="2655" w:author="ZHANGM.H." w:date="2014-12-11T08:31:00Z">
          <w:pPr>
            <w:autoSpaceDE w:val="0"/>
            <w:autoSpaceDN w:val="0"/>
            <w:adjustRightInd w:val="0"/>
            <w:spacing w:after="0" w:line="360" w:lineRule="auto"/>
            <w:ind w:left="720" w:hanging="720"/>
          </w:pPr>
        </w:pPrChange>
      </w:pPr>
      <w:r w:rsidRPr="00DA74B9">
        <w:rPr>
          <w:rFonts w:ascii="Times New Roman" w:hAnsi="Times New Roman" w:cs="Times New Roman"/>
          <w:color w:val="000000" w:themeColor="text1"/>
          <w:szCs w:val="24"/>
        </w:rPr>
        <w:t>Davies-Jones, R. P., 1993: Useful for</w:t>
      </w:r>
      <w:r w:rsidR="00C25475" w:rsidRPr="00DA74B9">
        <w:rPr>
          <w:rFonts w:ascii="Times New Roman" w:hAnsi="Times New Roman" w:cs="Times New Roman"/>
          <w:color w:val="000000" w:themeColor="text1"/>
          <w:szCs w:val="24"/>
        </w:rPr>
        <w:t xml:space="preserve">mulas for computing divergence, </w:t>
      </w:r>
      <w:r w:rsidRPr="00DA74B9">
        <w:rPr>
          <w:rFonts w:ascii="Times New Roman" w:hAnsi="Times New Roman" w:cs="Times New Roman"/>
          <w:color w:val="000000" w:themeColor="text1"/>
          <w:szCs w:val="24"/>
        </w:rPr>
        <w:t xml:space="preserve">vorticity, and their errors from three or more stations. </w:t>
      </w:r>
      <w:r w:rsidRPr="00DA74B9">
        <w:rPr>
          <w:rFonts w:ascii="Times New Roman" w:hAnsi="Times New Roman" w:cs="Times New Roman"/>
          <w:i/>
          <w:iCs/>
          <w:color w:val="000000" w:themeColor="text1"/>
          <w:szCs w:val="24"/>
        </w:rPr>
        <w:t>Mon. Wea.</w:t>
      </w:r>
      <w:r w:rsidR="00FD59E6" w:rsidRPr="00DA74B9">
        <w:rPr>
          <w:rFonts w:ascii="Times New Roman" w:hAnsi="Times New Roman" w:cs="Times New Roman"/>
          <w:i/>
          <w:iCs/>
          <w:color w:val="000000" w:themeColor="text1"/>
          <w:szCs w:val="24"/>
        </w:rPr>
        <w:t xml:space="preserve">Rev., </w:t>
      </w:r>
      <w:r w:rsidR="00C25475" w:rsidRPr="00DA74B9">
        <w:rPr>
          <w:rFonts w:ascii="Times New Roman" w:hAnsi="Times New Roman" w:cs="Times New Roman"/>
          <w:bCs/>
          <w:color w:val="000000" w:themeColor="text1"/>
          <w:szCs w:val="24"/>
          <w:rPrChange w:id="2656" w:author="ZHANGM.H." w:date="2014-12-11T08:31:00Z">
            <w:rPr>
              <w:rFonts w:ascii="Times New Roman" w:hAnsi="Times New Roman" w:cs="Times New Roman"/>
              <w:b/>
              <w:bCs/>
              <w:color w:val="000000" w:themeColor="text1"/>
              <w:szCs w:val="24"/>
            </w:rPr>
          </w:rPrChange>
        </w:rPr>
        <w:t xml:space="preserve">121, </w:t>
      </w:r>
      <w:r w:rsidR="00FD59E6" w:rsidRPr="00DA74B9">
        <w:rPr>
          <w:rFonts w:ascii="Times New Roman" w:hAnsi="Times New Roman" w:cs="Times New Roman"/>
          <w:color w:val="000000" w:themeColor="text1"/>
          <w:szCs w:val="24"/>
        </w:rPr>
        <w:t>713–</w:t>
      </w:r>
      <w:r w:rsidR="00C25475" w:rsidRPr="00DA74B9">
        <w:rPr>
          <w:rFonts w:ascii="Times New Roman" w:hAnsi="Times New Roman" w:cs="Times New Roman"/>
          <w:color w:val="000000" w:themeColor="text1"/>
          <w:szCs w:val="24"/>
        </w:rPr>
        <w:t xml:space="preserve">725.  </w:t>
      </w:r>
    </w:p>
    <w:p w14:paraId="569E817A" w14:textId="5CA587FA" w:rsidR="00B110C0" w:rsidRPr="00DA74B9" w:rsidRDefault="00B110C0">
      <w:pPr>
        <w:autoSpaceDE w:val="0"/>
        <w:autoSpaceDN w:val="0"/>
        <w:adjustRightInd w:val="0"/>
        <w:spacing w:after="0" w:line="480" w:lineRule="auto"/>
        <w:ind w:left="720" w:hanging="720"/>
        <w:jc w:val="both"/>
        <w:rPr>
          <w:rFonts w:ascii="Times New Roman" w:hAnsi="Times New Roman" w:cs="Times New Roman"/>
          <w:color w:val="000000" w:themeColor="text1"/>
          <w:szCs w:val="24"/>
        </w:rPr>
        <w:pPrChange w:id="2657" w:author="ZHANGM.H." w:date="2014-12-11T08:31:00Z">
          <w:pPr>
            <w:autoSpaceDE w:val="0"/>
            <w:autoSpaceDN w:val="0"/>
            <w:adjustRightInd w:val="0"/>
            <w:spacing w:after="0" w:line="360" w:lineRule="auto"/>
            <w:ind w:left="720" w:hanging="720"/>
          </w:pPr>
        </w:pPrChange>
      </w:pPr>
      <w:proofErr w:type="gramStart"/>
      <w:ins w:id="2658" w:author="ZHANGM.H." w:date="2014-12-10T13:18:00Z">
        <w:r w:rsidRPr="00DA74B9">
          <w:rPr>
            <w:rFonts w:ascii="Times New Roman" w:hAnsi="Times New Roman" w:cs="Times New Roman"/>
            <w:color w:val="000000" w:themeColor="text1"/>
            <w:szCs w:val="24"/>
          </w:rPr>
          <w:t>Davies 2013, TWP SCM?</w:t>
        </w:r>
      </w:ins>
      <w:proofErr w:type="gramEnd"/>
    </w:p>
    <w:p w14:paraId="4E7C3AB2" w14:textId="31FA0543" w:rsidR="00071F6B" w:rsidRPr="00DA74B9" w:rsidRDefault="00071F6B">
      <w:pPr>
        <w:autoSpaceDE w:val="0"/>
        <w:autoSpaceDN w:val="0"/>
        <w:adjustRightInd w:val="0"/>
        <w:spacing w:after="0" w:line="480" w:lineRule="auto"/>
        <w:ind w:left="720" w:hanging="720"/>
        <w:jc w:val="both"/>
        <w:rPr>
          <w:rFonts w:ascii="Times New Roman" w:hAnsi="Times New Roman" w:cs="Times New Roman"/>
          <w:color w:val="000000" w:themeColor="text1"/>
          <w:szCs w:val="24"/>
        </w:rPr>
        <w:pPrChange w:id="2659" w:author="ZHANGM.H." w:date="2014-12-11T08:31:00Z">
          <w:pPr>
            <w:autoSpaceDE w:val="0"/>
            <w:autoSpaceDN w:val="0"/>
            <w:adjustRightInd w:val="0"/>
            <w:spacing w:after="0" w:line="360" w:lineRule="auto"/>
            <w:ind w:left="720" w:hanging="720"/>
          </w:pPr>
        </w:pPrChange>
      </w:pPr>
      <w:proofErr w:type="gramStart"/>
      <w:r w:rsidRPr="00DA74B9">
        <w:rPr>
          <w:rFonts w:ascii="Times New Roman" w:hAnsi="Times New Roman" w:cs="Times New Roman"/>
          <w:color w:val="000000" w:themeColor="text1"/>
          <w:szCs w:val="24"/>
        </w:rPr>
        <w:t>Del Genio, A.D., A. Wolf, and M.-S.</w:t>
      </w:r>
      <w:proofErr w:type="gramEnd"/>
      <w:r w:rsidRPr="00DA74B9">
        <w:rPr>
          <w:rFonts w:ascii="Times New Roman" w:hAnsi="Times New Roman" w:cs="Times New Roman"/>
          <w:color w:val="000000" w:themeColor="text1"/>
          <w:szCs w:val="24"/>
        </w:rPr>
        <w:t xml:space="preserve"> Yao, 2005: Evaluation of</w:t>
      </w:r>
      <w:r w:rsidR="00C25475" w:rsidRPr="00DA74B9">
        <w:rPr>
          <w:rFonts w:ascii="Times New Roman" w:hAnsi="Times New Roman" w:cs="Times New Roman"/>
          <w:color w:val="000000" w:themeColor="text1"/>
          <w:szCs w:val="24"/>
        </w:rPr>
        <w:t xml:space="preserve"> regional cloud feedbacks using </w:t>
      </w:r>
      <w:r w:rsidRPr="00DA74B9">
        <w:rPr>
          <w:rFonts w:ascii="Times New Roman" w:hAnsi="Times New Roman" w:cs="Times New Roman"/>
          <w:color w:val="000000" w:themeColor="text1"/>
          <w:szCs w:val="24"/>
        </w:rPr>
        <w:t xml:space="preserve">single-column models. </w:t>
      </w:r>
      <w:r w:rsidRPr="00DA74B9">
        <w:rPr>
          <w:rFonts w:ascii="Times New Roman" w:hAnsi="Times New Roman" w:cs="Times New Roman"/>
          <w:iCs/>
          <w:color w:val="000000" w:themeColor="text1"/>
          <w:szCs w:val="24"/>
        </w:rPr>
        <w:t xml:space="preserve">Journal of Geophysical Research, </w:t>
      </w:r>
      <w:r w:rsidR="00C25475" w:rsidRPr="00DA74B9">
        <w:rPr>
          <w:rFonts w:ascii="Times New Roman" w:hAnsi="Times New Roman" w:cs="Times New Roman"/>
          <w:color w:val="000000" w:themeColor="text1"/>
          <w:szCs w:val="24"/>
        </w:rPr>
        <w:t xml:space="preserve">110, D15S13, </w:t>
      </w:r>
      <w:r w:rsidRPr="00DA74B9">
        <w:rPr>
          <w:rFonts w:ascii="Times New Roman" w:hAnsi="Times New Roman" w:cs="Times New Roman"/>
          <w:color w:val="000000" w:themeColor="text1"/>
          <w:szCs w:val="24"/>
        </w:rPr>
        <w:t>doi</w:t>
      </w:r>
      <w:proofErr w:type="gramStart"/>
      <w:r w:rsidRPr="00DA74B9">
        <w:rPr>
          <w:rFonts w:ascii="Times New Roman" w:hAnsi="Times New Roman" w:cs="Times New Roman"/>
          <w:color w:val="000000" w:themeColor="text1"/>
          <w:szCs w:val="24"/>
        </w:rPr>
        <w:t>:10.1029</w:t>
      </w:r>
      <w:proofErr w:type="gramEnd"/>
      <w:r w:rsidRPr="00DA74B9">
        <w:rPr>
          <w:rFonts w:ascii="Times New Roman" w:hAnsi="Times New Roman" w:cs="Times New Roman"/>
          <w:color w:val="000000" w:themeColor="text1"/>
          <w:szCs w:val="24"/>
        </w:rPr>
        <w:t xml:space="preserve">/2004JD005011. </w:t>
      </w:r>
    </w:p>
    <w:p w14:paraId="4FB08816" w14:textId="26834672" w:rsidR="003E0198" w:rsidRPr="00DA74B9" w:rsidRDefault="003E0198">
      <w:pPr>
        <w:spacing w:line="480" w:lineRule="auto"/>
        <w:ind w:left="720" w:hanging="720"/>
        <w:rPr>
          <w:ins w:id="2660" w:author="ZHANGM.H." w:date="2014-12-08T16:51:00Z"/>
          <w:rFonts w:ascii="Times New Roman" w:hAnsi="Times New Roman" w:cs="Times New Roman"/>
          <w:color w:val="000000" w:themeColor="text1"/>
          <w:szCs w:val="24"/>
          <w:shd w:val="clear" w:color="auto" w:fill="FFFFFF"/>
          <w:rPrChange w:id="2661" w:author="ZHANGM.H." w:date="2014-12-11T08:31:00Z">
            <w:rPr>
              <w:ins w:id="2662" w:author="ZHANGM.H." w:date="2014-12-08T16:51:00Z"/>
              <w:rFonts w:ascii="Arial" w:hAnsi="Arial" w:cs="Arial"/>
              <w:color w:val="000000"/>
              <w:sz w:val="18"/>
              <w:szCs w:val="18"/>
              <w:shd w:val="clear" w:color="auto" w:fill="FFFFFF"/>
            </w:rPr>
          </w:rPrChange>
        </w:rPr>
        <w:pPrChange w:id="2663" w:author="ZHANGM.H." w:date="2014-12-11T08:31:00Z">
          <w:pPr>
            <w:ind w:left="720" w:hanging="720"/>
          </w:pPr>
        </w:pPrChange>
      </w:pPr>
      <w:ins w:id="2664" w:author="ZHANGM.H." w:date="2014-12-08T16:51:00Z">
        <w:r w:rsidRPr="00DA74B9">
          <w:rPr>
            <w:rStyle w:val="author"/>
            <w:rFonts w:ascii="Times New Roman" w:hAnsi="Times New Roman" w:cs="Times New Roman"/>
            <w:color w:val="000000" w:themeColor="text1"/>
            <w:szCs w:val="24"/>
            <w:bdr w:val="none" w:sz="0" w:space="0" w:color="auto" w:frame="1"/>
            <w:shd w:val="clear" w:color="auto" w:fill="FFFFFF"/>
            <w:rPrChange w:id="2665" w:author="ZHANGM.H." w:date="2014-12-11T08:31:00Z">
              <w:rPr>
                <w:rStyle w:val="author"/>
                <w:rFonts w:ascii="Arial" w:hAnsi="Arial" w:cs="Arial"/>
                <w:color w:val="000000"/>
                <w:sz w:val="18"/>
                <w:szCs w:val="18"/>
                <w:bdr w:val="none" w:sz="0" w:space="0" w:color="auto" w:frame="1"/>
                <w:shd w:val="clear" w:color="auto" w:fill="FFFFFF"/>
              </w:rPr>
            </w:rPrChange>
          </w:rPr>
          <w:lastRenderedPageBreak/>
          <w:t>Ellingson, R. G.</w:t>
        </w:r>
        <w:r w:rsidRPr="00DA74B9">
          <w:rPr>
            <w:rFonts w:ascii="Times New Roman" w:hAnsi="Times New Roman" w:cs="Times New Roman"/>
            <w:color w:val="000000" w:themeColor="text1"/>
            <w:szCs w:val="24"/>
            <w:shd w:val="clear" w:color="auto" w:fill="FFFFFF"/>
            <w:rPrChange w:id="2666" w:author="ZHANGM.H." w:date="2014-12-11T08:31:00Z">
              <w:rPr>
                <w:rFonts w:ascii="Arial" w:hAnsi="Arial" w:cs="Arial"/>
                <w:color w:val="000000"/>
                <w:sz w:val="18"/>
                <w:szCs w:val="18"/>
                <w:shd w:val="clear" w:color="auto" w:fill="FFFFFF"/>
              </w:rPr>
            </w:rPrChange>
          </w:rPr>
          <w:t>,</w:t>
        </w:r>
        <w:r w:rsidRPr="00DA74B9">
          <w:rPr>
            <w:rStyle w:val="apple-converted-space"/>
            <w:rFonts w:ascii="Times New Roman" w:hAnsi="Times New Roman" w:cs="Times New Roman"/>
            <w:color w:val="000000" w:themeColor="text1"/>
            <w:szCs w:val="24"/>
            <w:shd w:val="clear" w:color="auto" w:fill="FFFFFF"/>
            <w:rPrChange w:id="2667" w:author="ZHANGM.H." w:date="2014-12-11T08:31:00Z">
              <w:rPr>
                <w:rStyle w:val="apple-converted-space"/>
                <w:rFonts w:ascii="Arial" w:hAnsi="Arial" w:cs="Arial"/>
                <w:color w:val="000000"/>
                <w:sz w:val="18"/>
                <w:szCs w:val="18"/>
                <w:shd w:val="clear" w:color="auto" w:fill="FFFFFF"/>
              </w:rPr>
            </w:rPrChange>
          </w:rPr>
          <w:t> </w:t>
        </w:r>
        <w:r w:rsidRPr="00DA74B9">
          <w:rPr>
            <w:rStyle w:val="author"/>
            <w:rFonts w:ascii="Times New Roman" w:hAnsi="Times New Roman" w:cs="Times New Roman"/>
            <w:color w:val="000000" w:themeColor="text1"/>
            <w:szCs w:val="24"/>
            <w:bdr w:val="none" w:sz="0" w:space="0" w:color="auto" w:frame="1"/>
            <w:shd w:val="clear" w:color="auto" w:fill="FFFFFF"/>
            <w:rPrChange w:id="2668" w:author="ZHANGM.H." w:date="2014-12-11T08:31:00Z">
              <w:rPr>
                <w:rStyle w:val="author"/>
                <w:rFonts w:ascii="Arial" w:hAnsi="Arial" w:cs="Arial"/>
                <w:color w:val="000000"/>
                <w:sz w:val="18"/>
                <w:szCs w:val="18"/>
                <w:bdr w:val="none" w:sz="0" w:space="0" w:color="auto" w:frame="1"/>
                <w:shd w:val="clear" w:color="auto" w:fill="FFFFFF"/>
              </w:rPr>
            </w:rPrChange>
          </w:rPr>
          <w:t>J. Ellis</w:t>
        </w:r>
        <w:r w:rsidRPr="00DA74B9">
          <w:rPr>
            <w:rFonts w:ascii="Times New Roman" w:hAnsi="Times New Roman" w:cs="Times New Roman"/>
            <w:color w:val="000000" w:themeColor="text1"/>
            <w:szCs w:val="24"/>
            <w:shd w:val="clear" w:color="auto" w:fill="FFFFFF"/>
            <w:rPrChange w:id="2669" w:author="ZHANGM.H." w:date="2014-12-11T08:31:00Z">
              <w:rPr>
                <w:rFonts w:ascii="Arial" w:hAnsi="Arial" w:cs="Arial"/>
                <w:color w:val="000000"/>
                <w:sz w:val="18"/>
                <w:szCs w:val="18"/>
                <w:shd w:val="clear" w:color="auto" w:fill="FFFFFF"/>
              </w:rPr>
            </w:rPrChange>
          </w:rPr>
          <w:t>, and</w:t>
        </w:r>
        <w:r w:rsidRPr="00DA74B9">
          <w:rPr>
            <w:rStyle w:val="apple-converted-space"/>
            <w:rFonts w:ascii="Times New Roman" w:hAnsi="Times New Roman" w:cs="Times New Roman"/>
            <w:color w:val="000000" w:themeColor="text1"/>
            <w:szCs w:val="24"/>
            <w:shd w:val="clear" w:color="auto" w:fill="FFFFFF"/>
            <w:rPrChange w:id="2670" w:author="ZHANGM.H." w:date="2014-12-11T08:31:00Z">
              <w:rPr>
                <w:rStyle w:val="apple-converted-space"/>
                <w:rFonts w:ascii="Arial" w:hAnsi="Arial" w:cs="Arial"/>
                <w:color w:val="000000"/>
                <w:sz w:val="18"/>
                <w:szCs w:val="18"/>
                <w:shd w:val="clear" w:color="auto" w:fill="FFFFFF"/>
              </w:rPr>
            </w:rPrChange>
          </w:rPr>
          <w:t> </w:t>
        </w:r>
        <w:r w:rsidRPr="00DA74B9">
          <w:rPr>
            <w:rStyle w:val="author"/>
            <w:rFonts w:ascii="Times New Roman" w:hAnsi="Times New Roman" w:cs="Times New Roman"/>
            <w:color w:val="000000" w:themeColor="text1"/>
            <w:szCs w:val="24"/>
            <w:bdr w:val="none" w:sz="0" w:space="0" w:color="auto" w:frame="1"/>
            <w:shd w:val="clear" w:color="auto" w:fill="FFFFFF"/>
            <w:rPrChange w:id="2671" w:author="ZHANGM.H." w:date="2014-12-11T08:31:00Z">
              <w:rPr>
                <w:rStyle w:val="author"/>
                <w:rFonts w:ascii="Arial" w:hAnsi="Arial" w:cs="Arial"/>
                <w:color w:val="000000"/>
                <w:sz w:val="18"/>
                <w:szCs w:val="18"/>
                <w:bdr w:val="none" w:sz="0" w:space="0" w:color="auto" w:frame="1"/>
                <w:shd w:val="clear" w:color="auto" w:fill="FFFFFF"/>
              </w:rPr>
            </w:rPrChange>
          </w:rPr>
          <w:t>S. Fels</w:t>
        </w:r>
      </w:ins>
      <w:ins w:id="2672" w:author="ZHANGM.H." w:date="2014-12-08T17:09:00Z">
        <w:r w:rsidR="006F4B28" w:rsidRPr="00DA74B9">
          <w:rPr>
            <w:rStyle w:val="apple-converted-space"/>
            <w:rFonts w:ascii="Times New Roman" w:hAnsi="Times New Roman" w:cs="Times New Roman"/>
            <w:color w:val="000000" w:themeColor="text1"/>
            <w:szCs w:val="24"/>
            <w:shd w:val="clear" w:color="auto" w:fill="FFFFFF"/>
            <w:rPrChange w:id="2673" w:author="ZHANGM.H." w:date="2014-12-11T08:31:00Z">
              <w:rPr>
                <w:rStyle w:val="apple-converted-space"/>
                <w:rFonts w:ascii="Times New Roman" w:hAnsi="Times New Roman" w:cs="Times New Roman"/>
                <w:color w:val="000000"/>
                <w:szCs w:val="24"/>
                <w:shd w:val="clear" w:color="auto" w:fill="FFFFFF"/>
              </w:rPr>
            </w:rPrChange>
          </w:rPr>
          <w:t xml:space="preserve">, </w:t>
        </w:r>
      </w:ins>
      <w:ins w:id="2674" w:author="ZHANGM.H." w:date="2014-12-08T16:51:00Z">
        <w:r w:rsidRPr="00DA74B9">
          <w:rPr>
            <w:rStyle w:val="pubyear"/>
            <w:rFonts w:ascii="Times New Roman" w:hAnsi="Times New Roman" w:cs="Times New Roman"/>
            <w:color w:val="000000" w:themeColor="text1"/>
            <w:szCs w:val="24"/>
            <w:bdr w:val="none" w:sz="0" w:space="0" w:color="auto" w:frame="1"/>
            <w:shd w:val="clear" w:color="auto" w:fill="FFFFFF"/>
            <w:rPrChange w:id="2675" w:author="ZHANGM.H." w:date="2014-12-11T08:31:00Z">
              <w:rPr>
                <w:rStyle w:val="pubyear"/>
                <w:rFonts w:ascii="Arial" w:hAnsi="Arial" w:cs="Arial"/>
                <w:color w:val="000000"/>
                <w:sz w:val="18"/>
                <w:szCs w:val="18"/>
                <w:bdr w:val="none" w:sz="0" w:space="0" w:color="auto" w:frame="1"/>
                <w:shd w:val="clear" w:color="auto" w:fill="FFFFFF"/>
              </w:rPr>
            </w:rPrChange>
          </w:rPr>
          <w:t>1991</w:t>
        </w:r>
      </w:ins>
      <w:ins w:id="2676" w:author="ZHANGM.H." w:date="2014-12-08T17:09:00Z">
        <w:r w:rsidR="006F4B28" w:rsidRPr="00DA74B9">
          <w:rPr>
            <w:rFonts w:ascii="Times New Roman" w:hAnsi="Times New Roman" w:cs="Times New Roman"/>
            <w:color w:val="000000" w:themeColor="text1"/>
            <w:szCs w:val="24"/>
            <w:shd w:val="clear" w:color="auto" w:fill="FFFFFF"/>
            <w:rPrChange w:id="2677" w:author="ZHANGM.H." w:date="2014-12-11T08:31:00Z">
              <w:rPr>
                <w:rFonts w:ascii="Times New Roman" w:hAnsi="Times New Roman" w:cs="Times New Roman"/>
                <w:color w:val="000000"/>
                <w:szCs w:val="24"/>
                <w:shd w:val="clear" w:color="auto" w:fill="FFFFFF"/>
              </w:rPr>
            </w:rPrChange>
          </w:rPr>
          <w:t>:</w:t>
        </w:r>
      </w:ins>
      <w:ins w:id="2678" w:author="ZHANGM.H." w:date="2014-12-08T16:51:00Z">
        <w:r w:rsidRPr="00DA74B9">
          <w:rPr>
            <w:rStyle w:val="apple-converted-space"/>
            <w:rFonts w:ascii="Times New Roman" w:hAnsi="Times New Roman" w:cs="Times New Roman"/>
            <w:color w:val="000000" w:themeColor="text1"/>
            <w:szCs w:val="24"/>
            <w:shd w:val="clear" w:color="auto" w:fill="FFFFFF"/>
            <w:rPrChange w:id="2679" w:author="ZHANGM.H." w:date="2014-12-11T08:31:00Z">
              <w:rPr>
                <w:rStyle w:val="apple-converted-space"/>
                <w:rFonts w:ascii="Arial" w:hAnsi="Arial" w:cs="Arial"/>
                <w:color w:val="000000"/>
                <w:sz w:val="18"/>
                <w:szCs w:val="18"/>
                <w:shd w:val="clear" w:color="auto" w:fill="FFFFFF"/>
              </w:rPr>
            </w:rPrChange>
          </w:rPr>
          <w:t> </w:t>
        </w:r>
        <w:r w:rsidRPr="00DA74B9">
          <w:rPr>
            <w:rStyle w:val="articletitle"/>
            <w:rFonts w:ascii="Times New Roman" w:hAnsi="Times New Roman" w:cs="Times New Roman"/>
            <w:color w:val="000000" w:themeColor="text1"/>
            <w:szCs w:val="24"/>
            <w:bdr w:val="none" w:sz="0" w:space="0" w:color="auto" w:frame="1"/>
            <w:shd w:val="clear" w:color="auto" w:fill="FFFFFF"/>
            <w:rPrChange w:id="2680" w:author="ZHANGM.H." w:date="2014-12-11T08:31:00Z">
              <w:rPr>
                <w:rStyle w:val="articletitle"/>
                <w:rFonts w:ascii="Arial" w:hAnsi="Arial" w:cs="Arial"/>
                <w:color w:val="000000"/>
                <w:sz w:val="18"/>
                <w:szCs w:val="18"/>
                <w:bdr w:val="none" w:sz="0" w:space="0" w:color="auto" w:frame="1"/>
                <w:shd w:val="clear" w:color="auto" w:fill="FFFFFF"/>
              </w:rPr>
            </w:rPrChange>
          </w:rPr>
          <w:t>The intercomparison of radiation codes used in climate models: Long wave results</w:t>
        </w:r>
        <w:r w:rsidRPr="00DA74B9">
          <w:rPr>
            <w:rFonts w:ascii="Times New Roman" w:hAnsi="Times New Roman" w:cs="Times New Roman"/>
            <w:color w:val="000000" w:themeColor="text1"/>
            <w:szCs w:val="24"/>
            <w:shd w:val="clear" w:color="auto" w:fill="FFFFFF"/>
            <w:rPrChange w:id="2681" w:author="ZHANGM.H." w:date="2014-12-11T08:31:00Z">
              <w:rPr>
                <w:rFonts w:ascii="Arial" w:hAnsi="Arial" w:cs="Arial"/>
                <w:color w:val="000000"/>
                <w:sz w:val="18"/>
                <w:szCs w:val="18"/>
                <w:shd w:val="clear" w:color="auto" w:fill="FFFFFF"/>
              </w:rPr>
            </w:rPrChange>
          </w:rPr>
          <w:t>,</w:t>
        </w:r>
        <w:r w:rsidRPr="00DA74B9">
          <w:rPr>
            <w:rStyle w:val="apple-converted-space"/>
            <w:rFonts w:ascii="Times New Roman" w:hAnsi="Times New Roman" w:cs="Times New Roman"/>
            <w:color w:val="000000" w:themeColor="text1"/>
            <w:szCs w:val="24"/>
            <w:shd w:val="clear" w:color="auto" w:fill="FFFFFF"/>
            <w:rPrChange w:id="2682" w:author="ZHANGM.H." w:date="2014-12-11T08:31:00Z">
              <w:rPr>
                <w:rStyle w:val="apple-converted-space"/>
                <w:rFonts w:ascii="Arial" w:hAnsi="Arial" w:cs="Arial"/>
                <w:color w:val="000000"/>
                <w:sz w:val="18"/>
                <w:szCs w:val="18"/>
                <w:shd w:val="clear" w:color="auto" w:fill="FFFFFF"/>
              </w:rPr>
            </w:rPrChange>
          </w:rPr>
          <w:t> </w:t>
        </w:r>
        <w:r w:rsidRPr="00DA74B9">
          <w:rPr>
            <w:rStyle w:val="journaltitle"/>
            <w:rFonts w:ascii="Times New Roman" w:hAnsi="Times New Roman" w:cs="Times New Roman"/>
            <w:color w:val="000000" w:themeColor="text1"/>
            <w:szCs w:val="24"/>
            <w:bdr w:val="none" w:sz="0" w:space="0" w:color="auto" w:frame="1"/>
            <w:shd w:val="clear" w:color="auto" w:fill="FFFFFF"/>
            <w:rPrChange w:id="2683" w:author="ZHANGM.H." w:date="2014-12-11T08:31:00Z">
              <w:rPr>
                <w:rStyle w:val="journaltitle"/>
                <w:rFonts w:ascii="Arial" w:hAnsi="Arial" w:cs="Arial"/>
                <w:color w:val="000000"/>
                <w:sz w:val="18"/>
                <w:szCs w:val="18"/>
                <w:bdr w:val="none" w:sz="0" w:space="0" w:color="auto" w:frame="1"/>
                <w:shd w:val="clear" w:color="auto" w:fill="FFFFFF"/>
              </w:rPr>
            </w:rPrChange>
          </w:rPr>
          <w:t>J. Geophys. Res.</w:t>
        </w:r>
        <w:r w:rsidRPr="00DA74B9">
          <w:rPr>
            <w:rFonts w:ascii="Times New Roman" w:hAnsi="Times New Roman" w:cs="Times New Roman"/>
            <w:color w:val="000000" w:themeColor="text1"/>
            <w:szCs w:val="24"/>
            <w:shd w:val="clear" w:color="auto" w:fill="FFFFFF"/>
            <w:rPrChange w:id="2684" w:author="ZHANGM.H." w:date="2014-12-11T08:31:00Z">
              <w:rPr>
                <w:rFonts w:ascii="Arial" w:hAnsi="Arial" w:cs="Arial"/>
                <w:color w:val="000000"/>
                <w:sz w:val="18"/>
                <w:szCs w:val="18"/>
                <w:shd w:val="clear" w:color="auto" w:fill="FFFFFF"/>
              </w:rPr>
            </w:rPrChange>
          </w:rPr>
          <w:t>,</w:t>
        </w:r>
        <w:r w:rsidRPr="00DA74B9">
          <w:rPr>
            <w:rStyle w:val="apple-converted-space"/>
            <w:rFonts w:ascii="Times New Roman" w:hAnsi="Times New Roman" w:cs="Times New Roman"/>
            <w:color w:val="000000" w:themeColor="text1"/>
            <w:szCs w:val="24"/>
            <w:shd w:val="clear" w:color="auto" w:fill="FFFFFF"/>
            <w:rPrChange w:id="2685" w:author="ZHANGM.H." w:date="2014-12-11T08:31:00Z">
              <w:rPr>
                <w:rStyle w:val="apple-converted-space"/>
                <w:rFonts w:ascii="Arial" w:hAnsi="Arial" w:cs="Arial"/>
                <w:color w:val="000000"/>
                <w:sz w:val="18"/>
                <w:szCs w:val="18"/>
                <w:shd w:val="clear" w:color="auto" w:fill="FFFFFF"/>
              </w:rPr>
            </w:rPrChange>
          </w:rPr>
          <w:t> </w:t>
        </w:r>
        <w:r w:rsidRPr="00DA74B9">
          <w:rPr>
            <w:rStyle w:val="vol"/>
            <w:rFonts w:ascii="Times New Roman" w:hAnsi="Times New Roman" w:cs="Times New Roman"/>
            <w:color w:val="000000" w:themeColor="text1"/>
            <w:szCs w:val="24"/>
            <w:bdr w:val="none" w:sz="0" w:space="0" w:color="auto" w:frame="1"/>
            <w:shd w:val="clear" w:color="auto" w:fill="FFFFFF"/>
            <w:rPrChange w:id="2686" w:author="ZHANGM.H." w:date="2014-12-11T08:31:00Z">
              <w:rPr>
                <w:rStyle w:val="vol"/>
                <w:rFonts w:ascii="Arial" w:hAnsi="Arial" w:cs="Arial"/>
                <w:color w:val="000000"/>
                <w:sz w:val="18"/>
                <w:szCs w:val="18"/>
                <w:bdr w:val="none" w:sz="0" w:space="0" w:color="auto" w:frame="1"/>
                <w:shd w:val="clear" w:color="auto" w:fill="FFFFFF"/>
              </w:rPr>
            </w:rPrChange>
          </w:rPr>
          <w:t>96</w:t>
        </w:r>
        <w:r w:rsidRPr="00DA74B9">
          <w:rPr>
            <w:rFonts w:ascii="Times New Roman" w:hAnsi="Times New Roman" w:cs="Times New Roman"/>
            <w:color w:val="000000" w:themeColor="text1"/>
            <w:szCs w:val="24"/>
            <w:shd w:val="clear" w:color="auto" w:fill="FFFFFF"/>
            <w:rPrChange w:id="2687" w:author="ZHANGM.H." w:date="2014-12-11T08:31:00Z">
              <w:rPr>
                <w:rFonts w:ascii="Arial" w:hAnsi="Arial" w:cs="Arial"/>
                <w:color w:val="000000"/>
                <w:sz w:val="18"/>
                <w:szCs w:val="18"/>
                <w:shd w:val="clear" w:color="auto" w:fill="FFFFFF"/>
              </w:rPr>
            </w:rPrChange>
          </w:rPr>
          <w:t>(</w:t>
        </w:r>
        <w:r w:rsidRPr="00DA74B9">
          <w:rPr>
            <w:rStyle w:val="citedissue"/>
            <w:rFonts w:ascii="Times New Roman" w:hAnsi="Times New Roman" w:cs="Times New Roman"/>
            <w:color w:val="000000" w:themeColor="text1"/>
            <w:szCs w:val="24"/>
            <w:bdr w:val="none" w:sz="0" w:space="0" w:color="auto" w:frame="1"/>
            <w:shd w:val="clear" w:color="auto" w:fill="FFFFFF"/>
            <w:rPrChange w:id="2688" w:author="ZHANGM.H." w:date="2014-12-11T08:31:00Z">
              <w:rPr>
                <w:rStyle w:val="citedissue"/>
                <w:rFonts w:ascii="Arial" w:hAnsi="Arial" w:cs="Arial"/>
                <w:color w:val="000000"/>
                <w:sz w:val="18"/>
                <w:szCs w:val="18"/>
                <w:bdr w:val="none" w:sz="0" w:space="0" w:color="auto" w:frame="1"/>
                <w:shd w:val="clear" w:color="auto" w:fill="FFFFFF"/>
              </w:rPr>
            </w:rPrChange>
          </w:rPr>
          <w:t>D5</w:t>
        </w:r>
        <w:r w:rsidRPr="00DA74B9">
          <w:rPr>
            <w:rFonts w:ascii="Times New Roman" w:hAnsi="Times New Roman" w:cs="Times New Roman"/>
            <w:color w:val="000000" w:themeColor="text1"/>
            <w:szCs w:val="24"/>
            <w:shd w:val="clear" w:color="auto" w:fill="FFFFFF"/>
            <w:rPrChange w:id="2689" w:author="ZHANGM.H." w:date="2014-12-11T08:31:00Z">
              <w:rPr>
                <w:rFonts w:ascii="Arial" w:hAnsi="Arial" w:cs="Arial"/>
                <w:color w:val="000000"/>
                <w:sz w:val="18"/>
                <w:szCs w:val="18"/>
                <w:shd w:val="clear" w:color="auto" w:fill="FFFFFF"/>
              </w:rPr>
            </w:rPrChange>
          </w:rPr>
          <w:t>),</w:t>
        </w:r>
        <w:r w:rsidRPr="00DA74B9">
          <w:rPr>
            <w:rStyle w:val="apple-converted-space"/>
            <w:rFonts w:ascii="Times New Roman" w:hAnsi="Times New Roman" w:cs="Times New Roman"/>
            <w:color w:val="000000" w:themeColor="text1"/>
            <w:szCs w:val="24"/>
            <w:shd w:val="clear" w:color="auto" w:fill="FFFFFF"/>
            <w:rPrChange w:id="2690" w:author="ZHANGM.H." w:date="2014-12-11T08:31:00Z">
              <w:rPr>
                <w:rStyle w:val="apple-converted-space"/>
                <w:rFonts w:ascii="Arial" w:hAnsi="Arial" w:cs="Arial"/>
                <w:color w:val="000000"/>
                <w:sz w:val="18"/>
                <w:szCs w:val="18"/>
                <w:shd w:val="clear" w:color="auto" w:fill="FFFFFF"/>
              </w:rPr>
            </w:rPrChange>
          </w:rPr>
          <w:t> </w:t>
        </w:r>
        <w:r w:rsidRPr="00DA74B9">
          <w:rPr>
            <w:rStyle w:val="pagefirst"/>
            <w:rFonts w:ascii="Times New Roman" w:hAnsi="Times New Roman" w:cs="Times New Roman"/>
            <w:color w:val="000000" w:themeColor="text1"/>
            <w:szCs w:val="24"/>
            <w:bdr w:val="none" w:sz="0" w:space="0" w:color="auto" w:frame="1"/>
            <w:shd w:val="clear" w:color="auto" w:fill="FFFFFF"/>
            <w:rPrChange w:id="2691" w:author="ZHANGM.H." w:date="2014-12-11T08:31:00Z">
              <w:rPr>
                <w:rStyle w:val="pagefirst"/>
                <w:rFonts w:ascii="Arial" w:hAnsi="Arial" w:cs="Arial"/>
                <w:color w:val="000000"/>
                <w:sz w:val="18"/>
                <w:szCs w:val="18"/>
                <w:bdr w:val="none" w:sz="0" w:space="0" w:color="auto" w:frame="1"/>
                <w:shd w:val="clear" w:color="auto" w:fill="FFFFFF"/>
              </w:rPr>
            </w:rPrChange>
          </w:rPr>
          <w:t>8929</w:t>
        </w:r>
        <w:r w:rsidRPr="00DA74B9">
          <w:rPr>
            <w:rFonts w:ascii="Times New Roman" w:hAnsi="Times New Roman" w:cs="Times New Roman"/>
            <w:color w:val="000000" w:themeColor="text1"/>
            <w:szCs w:val="24"/>
            <w:shd w:val="clear" w:color="auto" w:fill="FFFFFF"/>
            <w:rPrChange w:id="2692" w:author="ZHANGM.H." w:date="2014-12-11T08:31:00Z">
              <w:rPr>
                <w:rFonts w:ascii="Arial" w:hAnsi="Arial" w:cs="Arial"/>
                <w:color w:val="000000"/>
                <w:sz w:val="18"/>
                <w:szCs w:val="18"/>
                <w:shd w:val="clear" w:color="auto" w:fill="FFFFFF"/>
              </w:rPr>
            </w:rPrChange>
          </w:rPr>
          <w:t>–</w:t>
        </w:r>
        <w:r w:rsidRPr="00DA74B9">
          <w:rPr>
            <w:rStyle w:val="pagelast"/>
            <w:rFonts w:ascii="Times New Roman" w:hAnsi="Times New Roman" w:cs="Times New Roman"/>
            <w:color w:val="000000" w:themeColor="text1"/>
            <w:szCs w:val="24"/>
            <w:bdr w:val="none" w:sz="0" w:space="0" w:color="auto" w:frame="1"/>
            <w:shd w:val="clear" w:color="auto" w:fill="FFFFFF"/>
            <w:rPrChange w:id="2693" w:author="ZHANGM.H." w:date="2014-12-11T08:31:00Z">
              <w:rPr>
                <w:rStyle w:val="pagelast"/>
                <w:rFonts w:ascii="Arial" w:hAnsi="Arial" w:cs="Arial"/>
                <w:color w:val="000000"/>
                <w:sz w:val="18"/>
                <w:szCs w:val="18"/>
                <w:bdr w:val="none" w:sz="0" w:space="0" w:color="auto" w:frame="1"/>
                <w:shd w:val="clear" w:color="auto" w:fill="FFFFFF"/>
              </w:rPr>
            </w:rPrChange>
          </w:rPr>
          <w:t>8953</w:t>
        </w:r>
        <w:r w:rsidRPr="00DA74B9">
          <w:rPr>
            <w:rFonts w:ascii="Times New Roman" w:hAnsi="Times New Roman" w:cs="Times New Roman"/>
            <w:color w:val="000000" w:themeColor="text1"/>
            <w:szCs w:val="24"/>
            <w:shd w:val="clear" w:color="auto" w:fill="FFFFFF"/>
            <w:rPrChange w:id="2694" w:author="ZHANGM.H." w:date="2014-12-11T08:31:00Z">
              <w:rPr>
                <w:rFonts w:ascii="Arial" w:hAnsi="Arial" w:cs="Arial"/>
                <w:color w:val="000000"/>
                <w:sz w:val="18"/>
                <w:szCs w:val="18"/>
                <w:shd w:val="clear" w:color="auto" w:fill="FFFFFF"/>
              </w:rPr>
            </w:rPrChange>
          </w:rPr>
          <w:t>, doi</w:t>
        </w:r>
        <w:proofErr w:type="gramStart"/>
        <w:r w:rsidRPr="00DA74B9">
          <w:rPr>
            <w:rFonts w:ascii="Times New Roman" w:hAnsi="Times New Roman" w:cs="Times New Roman"/>
            <w:color w:val="000000" w:themeColor="text1"/>
            <w:szCs w:val="24"/>
            <w:shd w:val="clear" w:color="auto" w:fill="FFFFFF"/>
            <w:rPrChange w:id="2695" w:author="ZHANGM.H." w:date="2014-12-11T08:31:00Z">
              <w:rPr>
                <w:rFonts w:ascii="Arial" w:hAnsi="Arial" w:cs="Arial"/>
                <w:color w:val="000000"/>
                <w:sz w:val="18"/>
                <w:szCs w:val="18"/>
                <w:shd w:val="clear" w:color="auto" w:fill="FFFFFF"/>
              </w:rPr>
            </w:rPrChange>
          </w:rPr>
          <w:t>:</w:t>
        </w:r>
        <w:proofErr w:type="gramEnd"/>
        <w:r w:rsidRPr="00DA74B9">
          <w:rPr>
            <w:rFonts w:ascii="Times New Roman" w:hAnsi="Times New Roman" w:cs="Times New Roman"/>
            <w:color w:val="000000" w:themeColor="text1"/>
            <w:szCs w:val="24"/>
            <w:rPrChange w:id="2696" w:author="ZHANGM.H." w:date="2014-12-11T08:31:00Z">
              <w:rPr>
                <w:szCs w:val="24"/>
              </w:rPr>
            </w:rPrChange>
          </w:rPr>
          <w:fldChar w:fldCharType="begin"/>
        </w:r>
        <w:r w:rsidRPr="00DA74B9">
          <w:rPr>
            <w:rFonts w:ascii="Times New Roman" w:hAnsi="Times New Roman" w:cs="Times New Roman"/>
            <w:color w:val="000000" w:themeColor="text1"/>
            <w:szCs w:val="24"/>
            <w:rPrChange w:id="2697" w:author="ZHANGM.H." w:date="2014-12-11T08:31:00Z">
              <w:rPr/>
            </w:rPrChange>
          </w:rPr>
          <w:instrText xml:space="preserve"> HYPERLINK "http://dx.doi.org/10.1029/90JD01450" \o "Link to external resource: 10.1029/90JD01450" </w:instrText>
        </w:r>
        <w:r w:rsidRPr="00DA74B9">
          <w:rPr>
            <w:rFonts w:ascii="Times New Roman" w:hAnsi="Times New Roman" w:cs="Times New Roman"/>
            <w:color w:val="000000" w:themeColor="text1"/>
            <w:szCs w:val="24"/>
            <w:rPrChange w:id="2698" w:author="ZHANGM.H." w:date="2014-12-11T08:31:00Z">
              <w:rPr>
                <w:szCs w:val="24"/>
              </w:rPr>
            </w:rPrChange>
          </w:rPr>
          <w:fldChar w:fldCharType="separate"/>
        </w:r>
        <w:r w:rsidRPr="00DA74B9">
          <w:rPr>
            <w:rStyle w:val="Hyperlink"/>
            <w:rFonts w:ascii="Times New Roman" w:hAnsi="Times New Roman" w:cs="Times New Roman"/>
            <w:color w:val="000000" w:themeColor="text1"/>
            <w:szCs w:val="24"/>
            <w:bdr w:val="none" w:sz="0" w:space="0" w:color="auto" w:frame="1"/>
            <w:shd w:val="clear" w:color="auto" w:fill="FFFFFF"/>
            <w:rPrChange w:id="2699" w:author="ZHANGM.H." w:date="2014-12-11T08:31:00Z">
              <w:rPr>
                <w:rStyle w:val="Hyperlink"/>
                <w:rFonts w:ascii="Arial" w:hAnsi="Arial" w:cs="Arial"/>
                <w:color w:val="007E8A"/>
                <w:sz w:val="18"/>
                <w:szCs w:val="18"/>
                <w:bdr w:val="none" w:sz="0" w:space="0" w:color="auto" w:frame="1"/>
                <w:shd w:val="clear" w:color="auto" w:fill="FFFFFF"/>
              </w:rPr>
            </w:rPrChange>
          </w:rPr>
          <w:t>10.1029/90JD01450</w:t>
        </w:r>
        <w:r w:rsidRPr="00DA74B9">
          <w:rPr>
            <w:rFonts w:ascii="Times New Roman" w:hAnsi="Times New Roman" w:cs="Times New Roman"/>
            <w:color w:val="000000" w:themeColor="text1"/>
            <w:szCs w:val="24"/>
            <w:rPrChange w:id="2700" w:author="ZHANGM.H." w:date="2014-12-11T08:31:00Z">
              <w:rPr>
                <w:szCs w:val="24"/>
              </w:rPr>
            </w:rPrChange>
          </w:rPr>
          <w:fldChar w:fldCharType="end"/>
        </w:r>
        <w:r w:rsidRPr="00DA74B9">
          <w:rPr>
            <w:rFonts w:ascii="Times New Roman" w:hAnsi="Times New Roman" w:cs="Times New Roman"/>
            <w:color w:val="000000" w:themeColor="text1"/>
            <w:szCs w:val="24"/>
            <w:shd w:val="clear" w:color="auto" w:fill="FFFFFF"/>
            <w:rPrChange w:id="2701" w:author="ZHANGM.H." w:date="2014-12-11T08:31:00Z">
              <w:rPr>
                <w:rFonts w:ascii="Arial" w:hAnsi="Arial" w:cs="Arial"/>
                <w:color w:val="000000"/>
                <w:sz w:val="18"/>
                <w:szCs w:val="18"/>
                <w:shd w:val="clear" w:color="auto" w:fill="FFFFFF"/>
              </w:rPr>
            </w:rPrChange>
          </w:rPr>
          <w:t>.</w:t>
        </w:r>
      </w:ins>
    </w:p>
    <w:p w14:paraId="0C9866E9" w14:textId="4A5B0CE0" w:rsidR="00F55811" w:rsidRPr="00DA74B9" w:rsidRDefault="00F55811">
      <w:pPr>
        <w:autoSpaceDE w:val="0"/>
        <w:autoSpaceDN w:val="0"/>
        <w:adjustRightInd w:val="0"/>
        <w:spacing w:after="0" w:line="480" w:lineRule="auto"/>
        <w:ind w:left="720" w:hanging="720"/>
        <w:jc w:val="both"/>
        <w:rPr>
          <w:rFonts w:ascii="Times New Roman" w:hAnsi="Times New Roman" w:cs="Times New Roman"/>
          <w:color w:val="000000" w:themeColor="text1"/>
          <w:szCs w:val="24"/>
        </w:rPr>
        <w:pPrChange w:id="2702" w:author="ZHANGM.H." w:date="2014-12-11T08:31:00Z">
          <w:pPr>
            <w:autoSpaceDE w:val="0"/>
            <w:autoSpaceDN w:val="0"/>
            <w:adjustRightInd w:val="0"/>
            <w:spacing w:after="0" w:line="360" w:lineRule="auto"/>
            <w:ind w:left="720" w:hanging="720"/>
          </w:pPr>
        </w:pPrChange>
      </w:pPr>
      <w:r w:rsidRPr="00DA74B9">
        <w:rPr>
          <w:rFonts w:ascii="Times New Roman" w:hAnsi="Times New Roman" w:cs="Times New Roman"/>
          <w:color w:val="000000" w:themeColor="text1"/>
          <w:szCs w:val="24"/>
        </w:rPr>
        <w:t xml:space="preserve">Frank, </w:t>
      </w:r>
      <w:r w:rsidR="00C25475" w:rsidRPr="00DA74B9">
        <w:rPr>
          <w:rFonts w:ascii="Times New Roman" w:hAnsi="Times New Roman" w:cs="Times New Roman"/>
          <w:color w:val="000000" w:themeColor="text1"/>
          <w:szCs w:val="24"/>
        </w:rPr>
        <w:t>W. M.</w:t>
      </w:r>
      <w:r w:rsidRPr="00DA74B9">
        <w:rPr>
          <w:rFonts w:ascii="Times New Roman" w:hAnsi="Times New Roman" w:cs="Times New Roman"/>
          <w:color w:val="000000" w:themeColor="text1"/>
          <w:szCs w:val="24"/>
        </w:rPr>
        <w:t>, H. Wang, and J. L. McBridge, 1</w:t>
      </w:r>
      <w:r w:rsidR="00C25475" w:rsidRPr="00DA74B9">
        <w:rPr>
          <w:rFonts w:ascii="Times New Roman" w:hAnsi="Times New Roman" w:cs="Times New Roman"/>
          <w:color w:val="000000" w:themeColor="text1"/>
          <w:szCs w:val="24"/>
        </w:rPr>
        <w:t xml:space="preserve">996: Rawinsonde budget analyses </w:t>
      </w:r>
      <w:r w:rsidRPr="00DA74B9">
        <w:rPr>
          <w:rFonts w:ascii="Times New Roman" w:hAnsi="Times New Roman" w:cs="Times New Roman"/>
          <w:color w:val="000000" w:themeColor="text1"/>
          <w:szCs w:val="24"/>
        </w:rPr>
        <w:t xml:space="preserve">during TOGA COARE IOP. </w:t>
      </w:r>
      <w:r w:rsidRPr="00DA74B9">
        <w:rPr>
          <w:rFonts w:ascii="Times New Roman" w:hAnsi="Times New Roman" w:cs="Times New Roman"/>
          <w:i/>
          <w:iCs/>
          <w:color w:val="000000" w:themeColor="text1"/>
          <w:szCs w:val="24"/>
        </w:rPr>
        <w:t xml:space="preserve">J. Atmos. Sci., </w:t>
      </w:r>
      <w:r w:rsidRPr="00DA74B9">
        <w:rPr>
          <w:rFonts w:ascii="Times New Roman" w:hAnsi="Times New Roman" w:cs="Times New Roman"/>
          <w:bCs/>
          <w:color w:val="000000" w:themeColor="text1"/>
          <w:szCs w:val="24"/>
          <w:rPrChange w:id="2703" w:author="ZHANGM.H." w:date="2014-12-11T08:31:00Z">
            <w:rPr>
              <w:rFonts w:ascii="Times New Roman" w:hAnsi="Times New Roman" w:cs="Times New Roman"/>
              <w:b/>
              <w:bCs/>
              <w:color w:val="000000" w:themeColor="text1"/>
              <w:szCs w:val="24"/>
            </w:rPr>
          </w:rPrChange>
        </w:rPr>
        <w:t xml:space="preserve">53, </w:t>
      </w:r>
      <w:r w:rsidRPr="00DA74B9">
        <w:rPr>
          <w:rFonts w:ascii="Times New Roman" w:hAnsi="Times New Roman" w:cs="Times New Roman"/>
          <w:color w:val="000000" w:themeColor="text1"/>
          <w:szCs w:val="24"/>
        </w:rPr>
        <w:t>1761–1780.</w:t>
      </w:r>
    </w:p>
    <w:p w14:paraId="1C53DFCC" w14:textId="52CF0FCF" w:rsidR="003E0198" w:rsidRPr="00DA74B9" w:rsidRDefault="003E0198">
      <w:pPr>
        <w:spacing w:after="0" w:line="480" w:lineRule="auto"/>
        <w:ind w:left="720" w:hanging="720"/>
        <w:jc w:val="both"/>
        <w:rPr>
          <w:ins w:id="2704" w:author="ZHANGM.H." w:date="2014-12-08T16:56:00Z"/>
          <w:rFonts w:ascii="Times New Roman" w:hAnsi="Times New Roman" w:cs="Times New Roman"/>
          <w:color w:val="000000" w:themeColor="text1"/>
          <w:szCs w:val="24"/>
          <w:shd w:val="clear" w:color="auto" w:fill="FFFFFF"/>
          <w:rPrChange w:id="2705" w:author="ZHANGM.H." w:date="2014-12-11T08:31:00Z">
            <w:rPr>
              <w:ins w:id="2706" w:author="ZHANGM.H." w:date="2014-12-08T16:56:00Z"/>
              <w:rFonts w:ascii="Arial" w:hAnsi="Arial" w:cs="Arial"/>
              <w:color w:val="000000"/>
              <w:sz w:val="18"/>
              <w:szCs w:val="18"/>
              <w:shd w:val="clear" w:color="auto" w:fill="FFFFFF"/>
            </w:rPr>
          </w:rPrChange>
        </w:rPr>
        <w:pPrChange w:id="2707" w:author="ZHANGM.H." w:date="2014-12-11T08:31:00Z">
          <w:pPr>
            <w:spacing w:after="0" w:line="360" w:lineRule="auto"/>
            <w:ind w:left="720" w:hanging="720"/>
            <w:jc w:val="both"/>
          </w:pPr>
        </w:pPrChange>
      </w:pPr>
      <w:proofErr w:type="spellStart"/>
      <w:ins w:id="2708" w:author="ZHANGM.H." w:date="2014-12-08T16:56:00Z">
        <w:r w:rsidRPr="00DA74B9">
          <w:rPr>
            <w:rStyle w:val="gissauthor"/>
            <w:rFonts w:ascii="Times New Roman" w:hAnsi="Times New Roman" w:cs="Times New Roman"/>
            <w:color w:val="000000" w:themeColor="text1"/>
            <w:szCs w:val="24"/>
            <w:shd w:val="clear" w:color="auto" w:fill="FFFFFF"/>
            <w:rPrChange w:id="2709" w:author="ZHANGM.H." w:date="2014-12-11T08:31:00Z">
              <w:rPr>
                <w:rStyle w:val="gissauthor"/>
                <w:rFonts w:ascii="Arial" w:hAnsi="Arial" w:cs="Arial"/>
                <w:color w:val="000000"/>
                <w:sz w:val="18"/>
                <w:szCs w:val="18"/>
                <w:shd w:val="clear" w:color="auto" w:fill="FFFFFF"/>
              </w:rPr>
            </w:rPrChange>
          </w:rPr>
          <w:t>Fridlind</w:t>
        </w:r>
        <w:proofErr w:type="spellEnd"/>
        <w:r w:rsidRPr="00DA74B9">
          <w:rPr>
            <w:rStyle w:val="gissauthor"/>
            <w:rFonts w:ascii="Times New Roman" w:hAnsi="Times New Roman" w:cs="Times New Roman"/>
            <w:color w:val="000000" w:themeColor="text1"/>
            <w:szCs w:val="24"/>
            <w:shd w:val="clear" w:color="auto" w:fill="FFFFFF"/>
            <w:rPrChange w:id="2710" w:author="ZHANGM.H." w:date="2014-12-11T08:31:00Z">
              <w:rPr>
                <w:rStyle w:val="gissauthor"/>
                <w:rFonts w:ascii="Arial" w:hAnsi="Arial" w:cs="Arial"/>
                <w:color w:val="000000"/>
                <w:sz w:val="18"/>
                <w:szCs w:val="18"/>
                <w:shd w:val="clear" w:color="auto" w:fill="FFFFFF"/>
              </w:rPr>
            </w:rPrChange>
          </w:rPr>
          <w:t>, A.M.</w:t>
        </w:r>
        <w:r w:rsidRPr="00DA74B9">
          <w:rPr>
            <w:rFonts w:ascii="Times New Roman" w:hAnsi="Times New Roman" w:cs="Times New Roman"/>
            <w:color w:val="000000" w:themeColor="text1"/>
            <w:szCs w:val="24"/>
            <w:shd w:val="clear" w:color="auto" w:fill="FFFFFF"/>
            <w:rPrChange w:id="2711" w:author="ZHANGM.H." w:date="2014-12-11T08:31:00Z">
              <w:rPr>
                <w:rFonts w:ascii="Arial" w:hAnsi="Arial" w:cs="Arial"/>
                <w:color w:val="000000"/>
                <w:sz w:val="18"/>
                <w:szCs w:val="18"/>
                <w:shd w:val="clear" w:color="auto" w:fill="FFFFFF"/>
              </w:rPr>
            </w:rPrChange>
          </w:rPr>
          <w:t>,</w:t>
        </w:r>
        <w:r w:rsidRPr="00DA74B9">
          <w:rPr>
            <w:rStyle w:val="apple-converted-space"/>
            <w:rFonts w:ascii="Times New Roman" w:hAnsi="Times New Roman" w:cs="Times New Roman"/>
            <w:color w:val="000000" w:themeColor="text1"/>
            <w:szCs w:val="24"/>
            <w:shd w:val="clear" w:color="auto" w:fill="FFFFFF"/>
            <w:rPrChange w:id="2712" w:author="ZHANGM.H." w:date="2014-12-11T08:31:00Z">
              <w:rPr>
                <w:rStyle w:val="apple-converted-space"/>
                <w:rFonts w:ascii="Arial" w:hAnsi="Arial" w:cs="Arial"/>
                <w:color w:val="000000"/>
                <w:sz w:val="18"/>
                <w:szCs w:val="18"/>
                <w:shd w:val="clear" w:color="auto" w:fill="FFFFFF"/>
              </w:rPr>
            </w:rPrChange>
          </w:rPr>
          <w:t> </w:t>
        </w:r>
        <w:r w:rsidRPr="00DA74B9">
          <w:rPr>
            <w:rStyle w:val="gissauthor"/>
            <w:rFonts w:ascii="Times New Roman" w:hAnsi="Times New Roman" w:cs="Times New Roman"/>
            <w:color w:val="000000" w:themeColor="text1"/>
            <w:szCs w:val="24"/>
            <w:shd w:val="clear" w:color="auto" w:fill="FFFFFF"/>
            <w:rPrChange w:id="2713" w:author="ZHANGM.H." w:date="2014-12-11T08:31:00Z">
              <w:rPr>
                <w:rStyle w:val="gissauthor"/>
                <w:rFonts w:ascii="Arial" w:hAnsi="Arial" w:cs="Arial"/>
                <w:color w:val="000000"/>
                <w:sz w:val="18"/>
                <w:szCs w:val="18"/>
                <w:shd w:val="clear" w:color="auto" w:fill="FFFFFF"/>
              </w:rPr>
            </w:rPrChange>
          </w:rPr>
          <w:t>A.S. Ackerman</w:t>
        </w:r>
        <w:r w:rsidRPr="00DA74B9">
          <w:rPr>
            <w:rFonts w:ascii="Times New Roman" w:hAnsi="Times New Roman" w:cs="Times New Roman"/>
            <w:color w:val="000000" w:themeColor="text1"/>
            <w:szCs w:val="24"/>
            <w:shd w:val="clear" w:color="auto" w:fill="FFFFFF"/>
            <w:rPrChange w:id="2714" w:author="ZHANGM.H." w:date="2014-12-11T08:31:00Z">
              <w:rPr>
                <w:rFonts w:ascii="Arial" w:hAnsi="Arial" w:cs="Arial"/>
                <w:color w:val="000000"/>
                <w:sz w:val="18"/>
                <w:szCs w:val="18"/>
                <w:shd w:val="clear" w:color="auto" w:fill="FFFFFF"/>
              </w:rPr>
            </w:rPrChange>
          </w:rPr>
          <w:t>, J.-P. Chaboureau, J. Fan, W.W. Grabowski, A. Hill, T.R. Jones, M.M. Khaiyer, G. Liu, P. Minnis, H. Morrison, L. Nguyen, S. Park, J.C. Petch, J.-P. Pinty, C. Schumacher, B. Shipway, A.C. Varble, X. Wu, S. Xie, and M. Zhang, 2012: A comparison of TWP-ICE observational data with cloud-resolving model results.</w:t>
        </w:r>
        <w:r w:rsidRPr="00DA74B9">
          <w:rPr>
            <w:rStyle w:val="apple-converted-space"/>
            <w:rFonts w:ascii="Times New Roman" w:hAnsi="Times New Roman" w:cs="Times New Roman"/>
            <w:color w:val="000000" w:themeColor="text1"/>
            <w:szCs w:val="24"/>
            <w:shd w:val="clear" w:color="auto" w:fill="FFFFFF"/>
            <w:rPrChange w:id="2715" w:author="ZHANGM.H." w:date="2014-12-11T08:31:00Z">
              <w:rPr>
                <w:rStyle w:val="apple-converted-space"/>
                <w:rFonts w:ascii="Arial" w:hAnsi="Arial" w:cs="Arial"/>
                <w:color w:val="000000"/>
                <w:sz w:val="18"/>
                <w:szCs w:val="18"/>
                <w:shd w:val="clear" w:color="auto" w:fill="FFFFFF"/>
              </w:rPr>
            </w:rPrChange>
          </w:rPr>
          <w:t> </w:t>
        </w:r>
        <w:r w:rsidRPr="00DA74B9">
          <w:rPr>
            <w:rStyle w:val="HTMLCite"/>
            <w:rFonts w:ascii="Times New Roman" w:hAnsi="Times New Roman" w:cs="Times New Roman"/>
            <w:color w:val="000000" w:themeColor="text1"/>
            <w:szCs w:val="24"/>
            <w:shd w:val="clear" w:color="auto" w:fill="FFFFFF"/>
            <w:rPrChange w:id="2716" w:author="ZHANGM.H." w:date="2014-12-11T08:31:00Z">
              <w:rPr>
                <w:rStyle w:val="HTMLCite"/>
                <w:rFonts w:ascii="Arial" w:hAnsi="Arial" w:cs="Arial"/>
                <w:color w:val="000000"/>
                <w:sz w:val="18"/>
                <w:szCs w:val="18"/>
                <w:shd w:val="clear" w:color="auto" w:fill="FFFFFF"/>
              </w:rPr>
            </w:rPrChange>
          </w:rPr>
          <w:t xml:space="preserve">J. Geophys. </w:t>
        </w:r>
        <w:proofErr w:type="gramStart"/>
        <w:r w:rsidRPr="00DA74B9">
          <w:rPr>
            <w:rStyle w:val="HTMLCite"/>
            <w:rFonts w:ascii="Times New Roman" w:hAnsi="Times New Roman" w:cs="Times New Roman"/>
            <w:color w:val="000000" w:themeColor="text1"/>
            <w:szCs w:val="24"/>
            <w:shd w:val="clear" w:color="auto" w:fill="FFFFFF"/>
            <w:rPrChange w:id="2717" w:author="ZHANGM.H." w:date="2014-12-11T08:31:00Z">
              <w:rPr>
                <w:rStyle w:val="HTMLCite"/>
                <w:rFonts w:ascii="Arial" w:hAnsi="Arial" w:cs="Arial"/>
                <w:color w:val="000000"/>
                <w:sz w:val="18"/>
                <w:szCs w:val="18"/>
                <w:shd w:val="clear" w:color="auto" w:fill="FFFFFF"/>
              </w:rPr>
            </w:rPrChange>
          </w:rPr>
          <w:t>Res.</w:t>
        </w:r>
        <w:r w:rsidRPr="00DA74B9">
          <w:rPr>
            <w:rFonts w:ascii="Times New Roman" w:hAnsi="Times New Roman" w:cs="Times New Roman"/>
            <w:color w:val="000000" w:themeColor="text1"/>
            <w:szCs w:val="24"/>
            <w:shd w:val="clear" w:color="auto" w:fill="FFFFFF"/>
            <w:rPrChange w:id="2718" w:author="ZHANGM.H." w:date="2014-12-11T08:31:00Z">
              <w:rPr>
                <w:rFonts w:ascii="Arial" w:hAnsi="Arial" w:cs="Arial"/>
                <w:color w:val="000000"/>
                <w:sz w:val="18"/>
                <w:szCs w:val="18"/>
                <w:shd w:val="clear" w:color="auto" w:fill="FFFFFF"/>
              </w:rPr>
            </w:rPrChange>
          </w:rPr>
          <w:t>,</w:t>
        </w:r>
        <w:r w:rsidRPr="00DA74B9">
          <w:rPr>
            <w:rStyle w:val="apple-converted-space"/>
            <w:rFonts w:ascii="Times New Roman" w:hAnsi="Times New Roman" w:cs="Times New Roman"/>
            <w:color w:val="000000" w:themeColor="text1"/>
            <w:szCs w:val="24"/>
            <w:shd w:val="clear" w:color="auto" w:fill="FFFFFF"/>
            <w:rPrChange w:id="2719" w:author="ZHANGM.H." w:date="2014-12-11T08:31:00Z">
              <w:rPr>
                <w:rStyle w:val="apple-converted-space"/>
                <w:rFonts w:ascii="Arial" w:hAnsi="Arial" w:cs="Arial"/>
                <w:color w:val="000000"/>
                <w:sz w:val="18"/>
                <w:szCs w:val="18"/>
                <w:shd w:val="clear" w:color="auto" w:fill="FFFFFF"/>
              </w:rPr>
            </w:rPrChange>
          </w:rPr>
          <w:t> </w:t>
        </w:r>
        <w:r w:rsidRPr="00DA74B9">
          <w:rPr>
            <w:rFonts w:ascii="Times New Roman" w:hAnsi="Times New Roman" w:cs="Times New Roman"/>
            <w:bCs/>
            <w:color w:val="000000" w:themeColor="text1"/>
            <w:szCs w:val="24"/>
            <w:shd w:val="clear" w:color="auto" w:fill="FFFFFF"/>
            <w:rPrChange w:id="2720" w:author="ZHANGM.H." w:date="2014-12-11T08:31:00Z">
              <w:rPr>
                <w:rFonts w:ascii="Arial" w:hAnsi="Arial" w:cs="Arial"/>
                <w:b/>
                <w:bCs/>
                <w:color w:val="000000"/>
                <w:sz w:val="18"/>
                <w:szCs w:val="18"/>
                <w:shd w:val="clear" w:color="auto" w:fill="FFFFFF"/>
              </w:rPr>
            </w:rPrChange>
          </w:rPr>
          <w:t>117</w:t>
        </w:r>
        <w:r w:rsidRPr="00DA74B9">
          <w:rPr>
            <w:rFonts w:ascii="Times New Roman" w:hAnsi="Times New Roman" w:cs="Times New Roman"/>
            <w:color w:val="000000" w:themeColor="text1"/>
            <w:szCs w:val="24"/>
            <w:shd w:val="clear" w:color="auto" w:fill="FFFFFF"/>
            <w:rPrChange w:id="2721" w:author="ZHANGM.H." w:date="2014-12-11T08:31:00Z">
              <w:rPr>
                <w:rFonts w:ascii="Arial" w:hAnsi="Arial" w:cs="Arial"/>
                <w:color w:val="000000"/>
                <w:sz w:val="18"/>
                <w:szCs w:val="18"/>
                <w:shd w:val="clear" w:color="auto" w:fill="FFFFFF"/>
              </w:rPr>
            </w:rPrChange>
          </w:rPr>
          <w:t>, no.</w:t>
        </w:r>
        <w:proofErr w:type="gramEnd"/>
        <w:r w:rsidRPr="00DA74B9">
          <w:rPr>
            <w:rFonts w:ascii="Times New Roman" w:hAnsi="Times New Roman" w:cs="Times New Roman"/>
            <w:color w:val="000000" w:themeColor="text1"/>
            <w:szCs w:val="24"/>
            <w:shd w:val="clear" w:color="auto" w:fill="FFFFFF"/>
            <w:rPrChange w:id="2722" w:author="ZHANGM.H." w:date="2014-12-11T08:31:00Z">
              <w:rPr>
                <w:rFonts w:ascii="Arial" w:hAnsi="Arial" w:cs="Arial"/>
                <w:color w:val="000000"/>
                <w:sz w:val="18"/>
                <w:szCs w:val="18"/>
                <w:shd w:val="clear" w:color="auto" w:fill="FFFFFF"/>
              </w:rPr>
            </w:rPrChange>
          </w:rPr>
          <w:t xml:space="preserve"> D5, D05204, doi</w:t>
        </w:r>
        <w:proofErr w:type="gramStart"/>
        <w:r w:rsidRPr="00DA74B9">
          <w:rPr>
            <w:rFonts w:ascii="Times New Roman" w:hAnsi="Times New Roman" w:cs="Times New Roman"/>
            <w:color w:val="000000" w:themeColor="text1"/>
            <w:szCs w:val="24"/>
            <w:shd w:val="clear" w:color="auto" w:fill="FFFFFF"/>
            <w:rPrChange w:id="2723" w:author="ZHANGM.H." w:date="2014-12-11T08:31:00Z">
              <w:rPr>
                <w:rFonts w:ascii="Arial" w:hAnsi="Arial" w:cs="Arial"/>
                <w:color w:val="000000"/>
                <w:sz w:val="18"/>
                <w:szCs w:val="18"/>
                <w:shd w:val="clear" w:color="auto" w:fill="FFFFFF"/>
              </w:rPr>
            </w:rPrChange>
          </w:rPr>
          <w:t>:10.1029</w:t>
        </w:r>
        <w:proofErr w:type="gramEnd"/>
        <w:r w:rsidRPr="00DA74B9">
          <w:rPr>
            <w:rFonts w:ascii="Times New Roman" w:hAnsi="Times New Roman" w:cs="Times New Roman"/>
            <w:color w:val="000000" w:themeColor="text1"/>
            <w:szCs w:val="24"/>
            <w:shd w:val="clear" w:color="auto" w:fill="FFFFFF"/>
            <w:rPrChange w:id="2724" w:author="ZHANGM.H." w:date="2014-12-11T08:31:00Z">
              <w:rPr>
                <w:rFonts w:ascii="Arial" w:hAnsi="Arial" w:cs="Arial"/>
                <w:color w:val="000000"/>
                <w:sz w:val="18"/>
                <w:szCs w:val="18"/>
                <w:shd w:val="clear" w:color="auto" w:fill="FFFFFF"/>
              </w:rPr>
            </w:rPrChange>
          </w:rPr>
          <w:t>/2011JD016595.</w:t>
        </w:r>
      </w:ins>
    </w:p>
    <w:p w14:paraId="08040F9C" w14:textId="58BD4A28" w:rsidR="00005224" w:rsidRPr="00DA74B9" w:rsidRDefault="00005224">
      <w:pPr>
        <w:spacing w:after="0" w:line="480" w:lineRule="auto"/>
        <w:ind w:left="720" w:hanging="720"/>
        <w:jc w:val="both"/>
        <w:rPr>
          <w:rFonts w:ascii="Times New Roman" w:hAnsi="Times New Roman" w:cs="Times New Roman"/>
          <w:color w:val="000000" w:themeColor="text1"/>
          <w:szCs w:val="24"/>
        </w:rPr>
        <w:pPrChange w:id="2725" w:author="ZHANGM.H." w:date="2014-12-11T08:31:00Z">
          <w:pPr>
            <w:spacing w:after="0" w:line="360" w:lineRule="auto"/>
            <w:ind w:left="720" w:hanging="720"/>
            <w:jc w:val="both"/>
          </w:pPr>
        </w:pPrChange>
      </w:pPr>
      <w:r w:rsidRPr="00DA74B9">
        <w:rPr>
          <w:rFonts w:ascii="Times New Roman" w:hAnsi="Times New Roman" w:cs="Times New Roman"/>
          <w:color w:val="000000" w:themeColor="text1"/>
          <w:szCs w:val="24"/>
        </w:rPr>
        <w:t xml:space="preserve">Ghan, S. J., D. Randall, K. Xu, R. Cederwall, D. Cripe, J. Hack, S. Iacobellis, S. Klein, S. Krueger, U. Lohmann, J. Pedretti, A. Robock, L. Rotstayn, R. Somerville, G. Strenchikov, Y. Sud, G. Walker, S. Xie, J. Yio, and M. Zhang, 2000:  A comparison of single-column model simulations of Summertime midlatitude continental convection.  </w:t>
      </w:r>
      <w:proofErr w:type="gramStart"/>
      <w:r w:rsidRPr="00DA74B9">
        <w:rPr>
          <w:rFonts w:ascii="Times New Roman" w:hAnsi="Times New Roman" w:cs="Times New Roman"/>
          <w:i/>
          <w:color w:val="000000" w:themeColor="text1"/>
          <w:szCs w:val="24"/>
        </w:rPr>
        <w:t>Journal of Geophysical Research, D. (Atmospheres)</w:t>
      </w:r>
      <w:r w:rsidRPr="00DA74B9">
        <w:rPr>
          <w:rFonts w:ascii="Times New Roman" w:hAnsi="Times New Roman" w:cs="Times New Roman"/>
          <w:color w:val="000000" w:themeColor="text1"/>
          <w:szCs w:val="24"/>
        </w:rPr>
        <w:t>, 105 (D2), 2091-2124.</w:t>
      </w:r>
      <w:proofErr w:type="gramEnd"/>
      <w:r w:rsidRPr="00DA74B9">
        <w:rPr>
          <w:rFonts w:ascii="Times New Roman" w:hAnsi="Times New Roman" w:cs="Times New Roman"/>
          <w:color w:val="000000" w:themeColor="text1"/>
          <w:szCs w:val="24"/>
        </w:rPr>
        <w:t xml:space="preserve">  </w:t>
      </w:r>
    </w:p>
    <w:p w14:paraId="6B0E77A7" w14:textId="3A138B63" w:rsidR="005D59E7" w:rsidRPr="00DA74B9" w:rsidRDefault="005D59E7">
      <w:pPr>
        <w:shd w:val="clear" w:color="auto" w:fill="FFFFFF"/>
        <w:spacing w:after="0" w:line="480" w:lineRule="auto"/>
        <w:ind w:left="720" w:hanging="720"/>
        <w:rPr>
          <w:ins w:id="2726" w:author="ZHANGM.H." w:date="2014-12-08T17:31:00Z"/>
          <w:rFonts w:ascii="Times New Roman" w:eastAsia="Times New Roman" w:hAnsi="Times New Roman" w:cs="Times New Roman"/>
          <w:color w:val="000000" w:themeColor="text1"/>
          <w:szCs w:val="24"/>
          <w:lang w:eastAsia="zh-CN"/>
          <w:rPrChange w:id="2727" w:author="ZHANGM.H." w:date="2014-12-11T08:31:00Z">
            <w:rPr>
              <w:ins w:id="2728" w:author="ZHANGM.H." w:date="2014-12-08T17:31:00Z"/>
              <w:rFonts w:ascii="Times New Roman" w:eastAsia="Times New Roman" w:hAnsi="Times New Roman" w:cs="Times New Roman"/>
              <w:color w:val="000000"/>
              <w:sz w:val="18"/>
              <w:szCs w:val="18"/>
              <w:lang w:eastAsia="zh-CN"/>
            </w:rPr>
          </w:rPrChange>
        </w:rPr>
        <w:pPrChange w:id="2729" w:author="ZHANGM.H." w:date="2014-12-11T08:31:00Z">
          <w:pPr>
            <w:shd w:val="clear" w:color="auto" w:fill="FFFFFF"/>
            <w:spacing w:after="0"/>
          </w:pPr>
        </w:pPrChange>
      </w:pPr>
      <w:ins w:id="2730" w:author="ZHANGM.H." w:date="2014-12-08T17:31:00Z">
        <w:r w:rsidRPr="00DA74B9">
          <w:rPr>
            <w:rFonts w:ascii="Times New Roman" w:eastAsia="Times New Roman" w:hAnsi="Times New Roman" w:cs="Times New Roman"/>
            <w:color w:val="000000" w:themeColor="text1"/>
            <w:szCs w:val="24"/>
            <w:lang w:eastAsia="zh-CN"/>
            <w:rPrChange w:id="2731" w:author="ZHANGM.H." w:date="2014-12-11T08:31:00Z">
              <w:rPr>
                <w:rFonts w:ascii="Times New Roman" w:eastAsia="Times New Roman" w:hAnsi="Times New Roman" w:cs="Times New Roman"/>
                <w:color w:val="000000"/>
                <w:sz w:val="18"/>
                <w:szCs w:val="18"/>
                <w:lang w:eastAsia="zh-CN"/>
              </w:rPr>
            </w:rPrChange>
          </w:rPr>
          <w:t>Gregory</w:t>
        </w:r>
      </w:ins>
      <w:ins w:id="2732" w:author="ZHANGM.H." w:date="2014-12-08T17:32:00Z">
        <w:r w:rsidRPr="00DA74B9">
          <w:rPr>
            <w:rFonts w:ascii="Times New Roman" w:eastAsia="Times New Roman" w:hAnsi="Times New Roman" w:cs="Times New Roman"/>
            <w:color w:val="000000" w:themeColor="text1"/>
            <w:szCs w:val="24"/>
            <w:lang w:eastAsia="zh-CN"/>
            <w:rPrChange w:id="2733" w:author="ZHANGM.H." w:date="2014-12-11T08:31:00Z">
              <w:rPr>
                <w:rFonts w:ascii="Times New Roman" w:eastAsia="Times New Roman" w:hAnsi="Times New Roman" w:cs="Times New Roman"/>
                <w:color w:val="000000"/>
                <w:szCs w:val="24"/>
                <w:lang w:eastAsia="zh-CN"/>
              </w:rPr>
            </w:rPrChange>
          </w:rPr>
          <w:t>,</w:t>
        </w:r>
      </w:ins>
      <w:ins w:id="2734" w:author="ZHANGM.H." w:date="2014-12-08T17:31:00Z">
        <w:r w:rsidRPr="00DA74B9">
          <w:rPr>
            <w:rFonts w:ascii="Times New Roman" w:eastAsia="Times New Roman" w:hAnsi="Times New Roman" w:cs="Times New Roman"/>
            <w:color w:val="000000" w:themeColor="text1"/>
            <w:szCs w:val="24"/>
            <w:lang w:eastAsia="zh-CN"/>
            <w:rPrChange w:id="2735" w:author="ZHANGM.H." w:date="2014-12-11T08:31:00Z">
              <w:rPr>
                <w:rFonts w:ascii="Times New Roman" w:eastAsia="Times New Roman" w:hAnsi="Times New Roman" w:cs="Times New Roman"/>
                <w:color w:val="000000"/>
                <w:sz w:val="18"/>
                <w:szCs w:val="18"/>
                <w:lang w:eastAsia="zh-CN"/>
              </w:rPr>
            </w:rPrChange>
          </w:rPr>
          <w:t xml:space="preserve"> </w:t>
        </w:r>
      </w:ins>
      <w:ins w:id="2736" w:author="ZHANGM.H." w:date="2014-12-08T17:32:00Z">
        <w:r w:rsidRPr="00DA74B9">
          <w:rPr>
            <w:rFonts w:ascii="Times New Roman" w:eastAsia="Times New Roman" w:hAnsi="Times New Roman" w:cs="Times New Roman"/>
            <w:color w:val="000000" w:themeColor="text1"/>
            <w:szCs w:val="24"/>
            <w:lang w:eastAsia="zh-CN"/>
            <w:rPrChange w:id="2737" w:author="ZHANGM.H." w:date="2014-12-11T08:31:00Z">
              <w:rPr>
                <w:rFonts w:ascii="Times New Roman" w:eastAsia="Times New Roman" w:hAnsi="Times New Roman" w:cs="Times New Roman"/>
                <w:color w:val="000000"/>
                <w:szCs w:val="24"/>
                <w:lang w:eastAsia="zh-CN"/>
              </w:rPr>
            </w:rPrChange>
          </w:rPr>
          <w:t xml:space="preserve">D. </w:t>
        </w:r>
      </w:ins>
      <w:ins w:id="2738" w:author="ZHANGM.H." w:date="2014-12-08T17:31:00Z">
        <w:r w:rsidRPr="00DA74B9">
          <w:rPr>
            <w:rFonts w:ascii="Times New Roman" w:eastAsia="Times New Roman" w:hAnsi="Times New Roman" w:cs="Times New Roman"/>
            <w:color w:val="000000" w:themeColor="text1"/>
            <w:szCs w:val="24"/>
            <w:lang w:eastAsia="zh-CN"/>
            <w:rPrChange w:id="2739" w:author="ZHANGM.H." w:date="2014-12-11T08:31:00Z">
              <w:rPr>
                <w:rFonts w:ascii="Times New Roman" w:eastAsia="Times New Roman" w:hAnsi="Times New Roman" w:cs="Times New Roman"/>
                <w:color w:val="000000"/>
                <w:sz w:val="18"/>
                <w:szCs w:val="18"/>
                <w:lang w:eastAsia="zh-CN"/>
              </w:rPr>
            </w:rPrChange>
          </w:rPr>
          <w:t>and P. R. Rowntree, 1990: A Mass Flux Convection Scheme with Representation of Cloud Ensemble Characteristics and Stability-Dependent Closure. </w:t>
        </w:r>
        <w:r w:rsidRPr="00DA74B9">
          <w:rPr>
            <w:rFonts w:ascii="Times New Roman" w:eastAsia="Times New Roman" w:hAnsi="Times New Roman" w:cs="Times New Roman"/>
            <w:i/>
            <w:iCs/>
            <w:color w:val="000000" w:themeColor="text1"/>
            <w:szCs w:val="24"/>
            <w:lang w:eastAsia="zh-CN"/>
            <w:rPrChange w:id="2740" w:author="ZHANGM.H." w:date="2014-12-11T08:31:00Z">
              <w:rPr>
                <w:rFonts w:ascii="Times New Roman" w:eastAsia="Times New Roman" w:hAnsi="Times New Roman" w:cs="Times New Roman"/>
                <w:i/>
                <w:iCs/>
                <w:color w:val="000000"/>
                <w:sz w:val="18"/>
                <w:szCs w:val="18"/>
                <w:lang w:eastAsia="zh-CN"/>
              </w:rPr>
            </w:rPrChange>
          </w:rPr>
          <w:t xml:space="preserve">Mon. </w:t>
        </w:r>
        <w:proofErr w:type="spellStart"/>
        <w:r w:rsidRPr="00DA74B9">
          <w:rPr>
            <w:rFonts w:ascii="Times New Roman" w:eastAsia="Times New Roman" w:hAnsi="Times New Roman" w:cs="Times New Roman"/>
            <w:i/>
            <w:iCs/>
            <w:color w:val="000000" w:themeColor="text1"/>
            <w:szCs w:val="24"/>
            <w:lang w:eastAsia="zh-CN"/>
            <w:rPrChange w:id="2741" w:author="ZHANGM.H." w:date="2014-12-11T08:31:00Z">
              <w:rPr>
                <w:rFonts w:ascii="Times New Roman" w:eastAsia="Times New Roman" w:hAnsi="Times New Roman" w:cs="Times New Roman"/>
                <w:i/>
                <w:iCs/>
                <w:color w:val="000000"/>
                <w:sz w:val="18"/>
                <w:szCs w:val="18"/>
                <w:lang w:eastAsia="zh-CN"/>
              </w:rPr>
            </w:rPrChange>
          </w:rPr>
          <w:t>Wea</w:t>
        </w:r>
        <w:proofErr w:type="spellEnd"/>
        <w:r w:rsidRPr="00DA74B9">
          <w:rPr>
            <w:rFonts w:ascii="Times New Roman" w:eastAsia="Times New Roman" w:hAnsi="Times New Roman" w:cs="Times New Roman"/>
            <w:i/>
            <w:iCs/>
            <w:color w:val="000000" w:themeColor="text1"/>
            <w:szCs w:val="24"/>
            <w:lang w:eastAsia="zh-CN"/>
            <w:rPrChange w:id="2742" w:author="ZHANGM.H." w:date="2014-12-11T08:31:00Z">
              <w:rPr>
                <w:rFonts w:ascii="Times New Roman" w:eastAsia="Times New Roman" w:hAnsi="Times New Roman" w:cs="Times New Roman"/>
                <w:i/>
                <w:iCs/>
                <w:color w:val="000000"/>
                <w:sz w:val="18"/>
                <w:szCs w:val="18"/>
                <w:lang w:eastAsia="zh-CN"/>
              </w:rPr>
            </w:rPrChange>
          </w:rPr>
          <w:t>. Rev.</w:t>
        </w:r>
        <w:r w:rsidRPr="00DA74B9">
          <w:rPr>
            <w:rFonts w:ascii="Times New Roman" w:eastAsia="Times New Roman" w:hAnsi="Times New Roman" w:cs="Times New Roman"/>
            <w:color w:val="000000" w:themeColor="text1"/>
            <w:szCs w:val="24"/>
            <w:lang w:eastAsia="zh-CN"/>
            <w:rPrChange w:id="2743" w:author="ZHANGM.H." w:date="2014-12-11T08:31:00Z">
              <w:rPr>
                <w:rFonts w:ascii="Times New Roman" w:eastAsia="Times New Roman" w:hAnsi="Times New Roman" w:cs="Times New Roman"/>
                <w:color w:val="000000"/>
                <w:sz w:val="18"/>
                <w:szCs w:val="18"/>
                <w:lang w:eastAsia="zh-CN"/>
              </w:rPr>
            </w:rPrChange>
          </w:rPr>
          <w:t>, </w:t>
        </w:r>
        <w:r w:rsidRPr="00DA74B9">
          <w:rPr>
            <w:rFonts w:ascii="Times New Roman" w:eastAsia="Times New Roman" w:hAnsi="Times New Roman" w:cs="Times New Roman"/>
            <w:bCs/>
            <w:color w:val="000000" w:themeColor="text1"/>
            <w:szCs w:val="24"/>
            <w:lang w:eastAsia="zh-CN"/>
            <w:rPrChange w:id="2744" w:author="ZHANGM.H." w:date="2014-12-11T08:31:00Z">
              <w:rPr>
                <w:rFonts w:ascii="Times New Roman" w:eastAsia="Times New Roman" w:hAnsi="Times New Roman" w:cs="Times New Roman"/>
                <w:b/>
                <w:bCs/>
                <w:color w:val="000000"/>
                <w:sz w:val="18"/>
                <w:szCs w:val="18"/>
                <w:lang w:eastAsia="zh-CN"/>
              </w:rPr>
            </w:rPrChange>
          </w:rPr>
          <w:t>118</w:t>
        </w:r>
        <w:r w:rsidRPr="00DA74B9">
          <w:rPr>
            <w:rFonts w:ascii="Times New Roman" w:eastAsia="Times New Roman" w:hAnsi="Times New Roman" w:cs="Times New Roman"/>
            <w:color w:val="000000" w:themeColor="text1"/>
            <w:szCs w:val="24"/>
            <w:lang w:eastAsia="zh-CN"/>
            <w:rPrChange w:id="2745" w:author="ZHANGM.H." w:date="2014-12-11T08:31:00Z">
              <w:rPr>
                <w:rFonts w:ascii="Times New Roman" w:eastAsia="Times New Roman" w:hAnsi="Times New Roman" w:cs="Times New Roman"/>
                <w:color w:val="000000"/>
                <w:sz w:val="18"/>
                <w:szCs w:val="18"/>
                <w:lang w:eastAsia="zh-CN"/>
              </w:rPr>
            </w:rPrChange>
          </w:rPr>
          <w:t>, 1483–1506.</w:t>
        </w:r>
      </w:ins>
      <w:ins w:id="2746" w:author="ZHANGM.H." w:date="2014-12-08T17:32:00Z">
        <w:r w:rsidRPr="00DA74B9">
          <w:rPr>
            <w:rFonts w:ascii="Times New Roman" w:eastAsia="Times New Roman" w:hAnsi="Times New Roman" w:cs="Times New Roman"/>
            <w:color w:val="000000" w:themeColor="text1"/>
            <w:szCs w:val="24"/>
            <w:lang w:eastAsia="zh-CN"/>
            <w:rPrChange w:id="2747" w:author="ZHANGM.H." w:date="2014-12-11T08:31:00Z">
              <w:rPr>
                <w:rFonts w:ascii="Times New Roman" w:eastAsia="Times New Roman" w:hAnsi="Times New Roman" w:cs="Times New Roman"/>
                <w:color w:val="000000"/>
                <w:szCs w:val="24"/>
                <w:lang w:eastAsia="zh-CN"/>
              </w:rPr>
            </w:rPrChange>
          </w:rPr>
          <w:t xml:space="preserve"> </w:t>
        </w:r>
      </w:ins>
      <w:proofErr w:type="gramStart"/>
      <w:ins w:id="2748" w:author="ZHANGM.H." w:date="2014-12-08T17:31:00Z">
        <w:r w:rsidRPr="00DA74B9">
          <w:rPr>
            <w:rFonts w:ascii="Times New Roman" w:eastAsia="Times New Roman" w:hAnsi="Times New Roman" w:cs="Times New Roman"/>
            <w:color w:val="000000" w:themeColor="text1"/>
            <w:szCs w:val="24"/>
            <w:lang w:eastAsia="zh-CN"/>
            <w:rPrChange w:id="2749" w:author="ZHANGM.H." w:date="2014-12-11T08:31:00Z">
              <w:rPr>
                <w:rFonts w:ascii="Times New Roman" w:eastAsia="Times New Roman" w:hAnsi="Times New Roman" w:cs="Times New Roman"/>
                <w:color w:val="000000"/>
                <w:sz w:val="18"/>
                <w:szCs w:val="18"/>
                <w:lang w:eastAsia="zh-CN"/>
              </w:rPr>
            </w:rPrChange>
          </w:rPr>
          <w:t>doi</w:t>
        </w:r>
        <w:proofErr w:type="gramEnd"/>
        <w:r w:rsidRPr="00DA74B9">
          <w:rPr>
            <w:rFonts w:ascii="Times New Roman" w:eastAsia="Times New Roman" w:hAnsi="Times New Roman" w:cs="Times New Roman"/>
            <w:color w:val="000000" w:themeColor="text1"/>
            <w:szCs w:val="24"/>
            <w:lang w:eastAsia="zh-CN"/>
            <w:rPrChange w:id="2750" w:author="ZHANGM.H." w:date="2014-12-11T08:31:00Z">
              <w:rPr>
                <w:rFonts w:ascii="Times New Roman" w:eastAsia="Times New Roman" w:hAnsi="Times New Roman" w:cs="Times New Roman"/>
                <w:color w:val="000000"/>
                <w:sz w:val="18"/>
                <w:szCs w:val="18"/>
                <w:lang w:eastAsia="zh-CN"/>
              </w:rPr>
            </w:rPrChange>
          </w:rPr>
          <w:t>: </w:t>
        </w:r>
        <w:r w:rsidRPr="00DA74B9">
          <w:rPr>
            <w:rFonts w:ascii="Times New Roman" w:eastAsia="Times New Roman" w:hAnsi="Times New Roman" w:cs="Times New Roman"/>
            <w:color w:val="000000" w:themeColor="text1"/>
            <w:szCs w:val="24"/>
            <w:lang w:eastAsia="zh-CN"/>
            <w:rPrChange w:id="2751" w:author="ZHANGM.H." w:date="2014-12-11T08:31:00Z">
              <w:rPr>
                <w:rFonts w:ascii="Times New Roman" w:eastAsia="Times New Roman" w:hAnsi="Times New Roman" w:cs="Times New Roman"/>
                <w:color w:val="000000"/>
                <w:sz w:val="18"/>
                <w:szCs w:val="18"/>
                <w:lang w:eastAsia="zh-CN"/>
              </w:rPr>
            </w:rPrChange>
          </w:rPr>
          <w:fldChar w:fldCharType="begin"/>
        </w:r>
        <w:r w:rsidRPr="00DA74B9">
          <w:rPr>
            <w:rFonts w:ascii="Times New Roman" w:eastAsia="Times New Roman" w:hAnsi="Times New Roman" w:cs="Times New Roman"/>
            <w:color w:val="000000" w:themeColor="text1"/>
            <w:szCs w:val="24"/>
            <w:lang w:eastAsia="zh-CN"/>
            <w:rPrChange w:id="2752" w:author="ZHANGM.H." w:date="2014-12-11T08:31:00Z">
              <w:rPr>
                <w:rFonts w:ascii="Times New Roman" w:eastAsia="Times New Roman" w:hAnsi="Times New Roman" w:cs="Times New Roman"/>
                <w:color w:val="000000"/>
                <w:sz w:val="18"/>
                <w:szCs w:val="18"/>
                <w:lang w:eastAsia="zh-CN"/>
              </w:rPr>
            </w:rPrChange>
          </w:rPr>
          <w:instrText xml:space="preserve"> HYPERLINK "http://dx.doi.org/10.1175/1520-0493(1990)118%3C1483:AMFCSW%3E2.0.CO;2" </w:instrText>
        </w:r>
        <w:r w:rsidRPr="00DA74B9">
          <w:rPr>
            <w:rFonts w:ascii="Times New Roman" w:eastAsia="Times New Roman" w:hAnsi="Times New Roman" w:cs="Times New Roman"/>
            <w:color w:val="000000" w:themeColor="text1"/>
            <w:szCs w:val="24"/>
            <w:lang w:eastAsia="zh-CN"/>
            <w:rPrChange w:id="2753" w:author="ZHANGM.H." w:date="2014-12-11T08:31:00Z">
              <w:rPr>
                <w:rFonts w:ascii="Times New Roman" w:eastAsia="Times New Roman" w:hAnsi="Times New Roman" w:cs="Times New Roman"/>
                <w:color w:val="000000"/>
                <w:sz w:val="18"/>
                <w:szCs w:val="18"/>
                <w:lang w:eastAsia="zh-CN"/>
              </w:rPr>
            </w:rPrChange>
          </w:rPr>
          <w:fldChar w:fldCharType="separate"/>
        </w:r>
        <w:r w:rsidRPr="00DA74B9">
          <w:rPr>
            <w:rFonts w:ascii="Times New Roman" w:eastAsia="Times New Roman" w:hAnsi="Times New Roman" w:cs="Times New Roman"/>
            <w:color w:val="000000" w:themeColor="text1"/>
            <w:szCs w:val="24"/>
            <w:u w:val="single"/>
            <w:lang w:eastAsia="zh-CN"/>
            <w:rPrChange w:id="2754" w:author="ZHANGM.H." w:date="2014-12-11T08:31:00Z">
              <w:rPr>
                <w:rFonts w:ascii="Times New Roman" w:eastAsia="Times New Roman" w:hAnsi="Times New Roman" w:cs="Times New Roman"/>
                <w:color w:val="808080"/>
                <w:sz w:val="18"/>
                <w:szCs w:val="18"/>
                <w:u w:val="single"/>
                <w:lang w:eastAsia="zh-CN"/>
              </w:rPr>
            </w:rPrChange>
          </w:rPr>
          <w:t>http://dx.doi.org/10.1175/1520-0493(1990)118&lt;1483:AMFCSW&gt;2.0.CO;2</w:t>
        </w:r>
        <w:r w:rsidRPr="00DA74B9">
          <w:rPr>
            <w:rFonts w:ascii="Times New Roman" w:eastAsia="Times New Roman" w:hAnsi="Times New Roman" w:cs="Times New Roman"/>
            <w:color w:val="000000" w:themeColor="text1"/>
            <w:szCs w:val="24"/>
            <w:lang w:eastAsia="zh-CN"/>
            <w:rPrChange w:id="2755" w:author="ZHANGM.H." w:date="2014-12-11T08:31:00Z">
              <w:rPr>
                <w:rFonts w:ascii="Times New Roman" w:eastAsia="Times New Roman" w:hAnsi="Times New Roman" w:cs="Times New Roman"/>
                <w:color w:val="000000"/>
                <w:sz w:val="18"/>
                <w:szCs w:val="18"/>
                <w:lang w:eastAsia="zh-CN"/>
              </w:rPr>
            </w:rPrChange>
          </w:rPr>
          <w:fldChar w:fldCharType="end"/>
        </w:r>
      </w:ins>
    </w:p>
    <w:p w14:paraId="00347EFB" w14:textId="5A601B4A" w:rsidR="003E0198" w:rsidRPr="00DA74B9" w:rsidRDefault="003E0198">
      <w:pPr>
        <w:shd w:val="clear" w:color="auto" w:fill="FFFFFF"/>
        <w:spacing w:after="0" w:line="480" w:lineRule="auto"/>
        <w:ind w:left="720" w:hanging="720"/>
        <w:rPr>
          <w:ins w:id="2756" w:author="ZHANGM.H." w:date="2014-12-08T16:55:00Z"/>
          <w:rFonts w:ascii="Times New Roman" w:eastAsia="Times New Roman" w:hAnsi="Times New Roman" w:cs="Times New Roman"/>
          <w:color w:val="000000" w:themeColor="text1"/>
          <w:szCs w:val="24"/>
          <w:rPrChange w:id="2757" w:author="ZHANGM.H." w:date="2014-12-11T08:31:00Z">
            <w:rPr>
              <w:ins w:id="2758" w:author="ZHANGM.H." w:date="2014-12-08T16:55:00Z"/>
              <w:rFonts w:ascii="Times New Roman" w:eastAsia="Times New Roman" w:hAnsi="Times New Roman" w:cs="Times New Roman"/>
              <w:color w:val="000000"/>
              <w:sz w:val="18"/>
              <w:szCs w:val="18"/>
            </w:rPr>
          </w:rPrChange>
        </w:rPr>
        <w:pPrChange w:id="2759" w:author="ZHANGM.H." w:date="2014-12-11T08:31:00Z">
          <w:pPr>
            <w:shd w:val="clear" w:color="auto" w:fill="FFFFFF"/>
            <w:spacing w:after="0"/>
            <w:ind w:left="720" w:hanging="720"/>
          </w:pPr>
        </w:pPrChange>
      </w:pPr>
      <w:proofErr w:type="spellStart"/>
      <w:ins w:id="2760" w:author="ZHANGM.H." w:date="2014-12-08T16:55:00Z">
        <w:r w:rsidRPr="00DA74B9">
          <w:rPr>
            <w:rFonts w:ascii="Times New Roman" w:hAnsi="Times New Roman" w:cs="Times New Roman"/>
            <w:color w:val="000000" w:themeColor="text1"/>
            <w:szCs w:val="24"/>
            <w:shd w:val="clear" w:color="auto" w:fill="FFFFFF"/>
            <w:rPrChange w:id="2761" w:author="ZHANGM.H." w:date="2014-12-11T08:31:00Z">
              <w:rPr>
                <w:rFonts w:ascii="Arial" w:hAnsi="Arial" w:cs="Arial"/>
                <w:color w:val="000000"/>
                <w:sz w:val="18"/>
                <w:szCs w:val="18"/>
                <w:shd w:val="clear" w:color="auto" w:fill="FFFFFF"/>
              </w:rPr>
            </w:rPrChange>
          </w:rPr>
          <w:t>Guichard</w:t>
        </w:r>
        <w:proofErr w:type="spellEnd"/>
        <w:r w:rsidRPr="00DA74B9">
          <w:rPr>
            <w:rFonts w:ascii="Times New Roman" w:hAnsi="Times New Roman" w:cs="Times New Roman"/>
            <w:color w:val="000000" w:themeColor="text1"/>
            <w:szCs w:val="24"/>
            <w:shd w:val="clear" w:color="auto" w:fill="FFFFFF"/>
            <w:rPrChange w:id="2762" w:author="ZHANGM.H." w:date="2014-12-11T08:31:00Z">
              <w:rPr>
                <w:rFonts w:ascii="Arial" w:hAnsi="Arial" w:cs="Arial"/>
                <w:color w:val="000000"/>
                <w:sz w:val="18"/>
                <w:szCs w:val="18"/>
                <w:shd w:val="clear" w:color="auto" w:fill="FFFFFF"/>
              </w:rPr>
            </w:rPrChange>
          </w:rPr>
          <w:t>, F., Petch, J. C., Redelsperger, J.-L., Bechtold, P., Chaboureau, J.-P., Cheinet, S., Grabowski, W., Grenier, H., Jones, C. G., Köhler, M., Piriou, J.-M.,</w:t>
        </w:r>
        <w:r w:rsidR="006F4B28" w:rsidRPr="00DA74B9">
          <w:rPr>
            <w:rFonts w:ascii="Times New Roman" w:hAnsi="Times New Roman" w:cs="Times New Roman"/>
            <w:color w:val="000000" w:themeColor="text1"/>
            <w:szCs w:val="24"/>
            <w:shd w:val="clear" w:color="auto" w:fill="FFFFFF"/>
            <w:rPrChange w:id="2763" w:author="ZHANGM.H." w:date="2014-12-11T08:31:00Z">
              <w:rPr>
                <w:rFonts w:ascii="Times New Roman" w:hAnsi="Times New Roman" w:cs="Times New Roman"/>
                <w:color w:val="000000"/>
                <w:szCs w:val="24"/>
                <w:shd w:val="clear" w:color="auto" w:fill="FFFFFF"/>
              </w:rPr>
            </w:rPrChange>
          </w:rPr>
          <w:t xml:space="preserve"> Tailleux, R. and Tomasini, M.</w:t>
        </w:r>
      </w:ins>
      <w:ins w:id="2764" w:author="ZHANGM.H." w:date="2014-12-08T17:09:00Z">
        <w:r w:rsidR="006F4B28" w:rsidRPr="00DA74B9">
          <w:rPr>
            <w:rFonts w:ascii="Times New Roman" w:hAnsi="Times New Roman" w:cs="Times New Roman"/>
            <w:color w:val="000000" w:themeColor="text1"/>
            <w:szCs w:val="24"/>
            <w:shd w:val="clear" w:color="auto" w:fill="FFFFFF"/>
            <w:rPrChange w:id="2765" w:author="ZHANGM.H." w:date="2014-12-11T08:31:00Z">
              <w:rPr>
                <w:rFonts w:ascii="Times New Roman" w:hAnsi="Times New Roman" w:cs="Times New Roman"/>
                <w:color w:val="000000"/>
                <w:szCs w:val="24"/>
                <w:shd w:val="clear" w:color="auto" w:fill="FFFFFF"/>
              </w:rPr>
            </w:rPrChange>
          </w:rPr>
          <w:t xml:space="preserve">, </w:t>
        </w:r>
      </w:ins>
      <w:ins w:id="2766" w:author="ZHANGM.H." w:date="2014-12-08T16:55:00Z">
        <w:r w:rsidR="006F4B28" w:rsidRPr="00DA74B9">
          <w:rPr>
            <w:rFonts w:ascii="Times New Roman" w:hAnsi="Times New Roman" w:cs="Times New Roman"/>
            <w:color w:val="000000" w:themeColor="text1"/>
            <w:szCs w:val="24"/>
            <w:shd w:val="clear" w:color="auto" w:fill="FFFFFF"/>
            <w:rPrChange w:id="2767" w:author="ZHANGM.H." w:date="2014-12-11T08:31:00Z">
              <w:rPr>
                <w:rFonts w:ascii="Times New Roman" w:hAnsi="Times New Roman" w:cs="Times New Roman"/>
                <w:color w:val="000000"/>
                <w:szCs w:val="24"/>
                <w:shd w:val="clear" w:color="auto" w:fill="FFFFFF"/>
              </w:rPr>
            </w:rPrChange>
          </w:rPr>
          <w:t>2004</w:t>
        </w:r>
      </w:ins>
      <w:ins w:id="2768" w:author="ZHANGM.H." w:date="2014-12-08T17:09:00Z">
        <w:r w:rsidR="006F4B28" w:rsidRPr="00DA74B9">
          <w:rPr>
            <w:rFonts w:ascii="Times New Roman" w:hAnsi="Times New Roman" w:cs="Times New Roman"/>
            <w:color w:val="000000" w:themeColor="text1"/>
            <w:szCs w:val="24"/>
            <w:shd w:val="clear" w:color="auto" w:fill="FFFFFF"/>
            <w:rPrChange w:id="2769" w:author="ZHANGM.H." w:date="2014-12-11T08:31:00Z">
              <w:rPr>
                <w:rFonts w:ascii="Times New Roman" w:hAnsi="Times New Roman" w:cs="Times New Roman"/>
                <w:color w:val="000000"/>
                <w:szCs w:val="24"/>
                <w:shd w:val="clear" w:color="auto" w:fill="FFFFFF"/>
              </w:rPr>
            </w:rPrChange>
          </w:rPr>
          <w:t>:</w:t>
        </w:r>
      </w:ins>
      <w:ins w:id="2770" w:author="ZHANGM.H." w:date="2014-12-08T16:55:00Z">
        <w:r w:rsidRPr="00DA74B9">
          <w:rPr>
            <w:rFonts w:ascii="Times New Roman" w:hAnsi="Times New Roman" w:cs="Times New Roman"/>
            <w:color w:val="000000" w:themeColor="text1"/>
            <w:szCs w:val="24"/>
            <w:shd w:val="clear" w:color="auto" w:fill="FFFFFF"/>
            <w:rPrChange w:id="2771" w:author="ZHANGM.H." w:date="2014-12-11T08:31:00Z">
              <w:rPr>
                <w:rFonts w:ascii="Arial" w:hAnsi="Arial" w:cs="Arial"/>
                <w:color w:val="000000"/>
                <w:sz w:val="18"/>
                <w:szCs w:val="18"/>
                <w:shd w:val="clear" w:color="auto" w:fill="FFFFFF"/>
              </w:rPr>
            </w:rPrChange>
          </w:rPr>
          <w:t xml:space="preserve"> Modelling the diurnal cycle of deep precipitating convection over </w:t>
        </w:r>
        <w:r w:rsidRPr="00DA74B9">
          <w:rPr>
            <w:rFonts w:ascii="Times New Roman" w:hAnsi="Times New Roman" w:cs="Times New Roman"/>
            <w:color w:val="000000" w:themeColor="text1"/>
            <w:szCs w:val="24"/>
            <w:shd w:val="clear" w:color="auto" w:fill="FFFFFF"/>
            <w:rPrChange w:id="2772" w:author="ZHANGM.H." w:date="2014-12-11T08:31:00Z">
              <w:rPr>
                <w:rFonts w:ascii="Arial" w:hAnsi="Arial" w:cs="Arial"/>
                <w:color w:val="000000"/>
                <w:sz w:val="18"/>
                <w:szCs w:val="18"/>
                <w:shd w:val="clear" w:color="auto" w:fill="FFFFFF"/>
              </w:rPr>
            </w:rPrChange>
          </w:rPr>
          <w:lastRenderedPageBreak/>
          <w:t xml:space="preserve">land with cloud-resolving models and single-column models. Q.J.R. Meteorol. Soc., 130: 3139–3172. </w:t>
        </w:r>
        <w:proofErr w:type="gramStart"/>
        <w:r w:rsidRPr="00DA74B9">
          <w:rPr>
            <w:rFonts w:ascii="Times New Roman" w:hAnsi="Times New Roman" w:cs="Times New Roman"/>
            <w:color w:val="000000" w:themeColor="text1"/>
            <w:szCs w:val="24"/>
            <w:shd w:val="clear" w:color="auto" w:fill="FFFFFF"/>
            <w:rPrChange w:id="2773" w:author="ZHANGM.H." w:date="2014-12-11T08:31:00Z">
              <w:rPr>
                <w:rFonts w:ascii="Arial" w:hAnsi="Arial" w:cs="Arial"/>
                <w:color w:val="000000"/>
                <w:sz w:val="18"/>
                <w:szCs w:val="18"/>
                <w:shd w:val="clear" w:color="auto" w:fill="FFFFFF"/>
              </w:rPr>
            </w:rPrChange>
          </w:rPr>
          <w:t>doi</w:t>
        </w:r>
        <w:proofErr w:type="gramEnd"/>
        <w:r w:rsidRPr="00DA74B9">
          <w:rPr>
            <w:rFonts w:ascii="Times New Roman" w:hAnsi="Times New Roman" w:cs="Times New Roman"/>
            <w:color w:val="000000" w:themeColor="text1"/>
            <w:szCs w:val="24"/>
            <w:shd w:val="clear" w:color="auto" w:fill="FFFFFF"/>
            <w:rPrChange w:id="2774" w:author="ZHANGM.H." w:date="2014-12-11T08:31:00Z">
              <w:rPr>
                <w:rFonts w:ascii="Arial" w:hAnsi="Arial" w:cs="Arial"/>
                <w:color w:val="000000"/>
                <w:sz w:val="18"/>
                <w:szCs w:val="18"/>
                <w:shd w:val="clear" w:color="auto" w:fill="FFFFFF"/>
              </w:rPr>
            </w:rPrChange>
          </w:rPr>
          <w:t>: 10.1256/qj.03.145</w:t>
        </w:r>
      </w:ins>
    </w:p>
    <w:p w14:paraId="7331393B" w14:textId="77777777" w:rsidR="00071F6B" w:rsidRPr="00DA74B9" w:rsidRDefault="00071F6B">
      <w:pPr>
        <w:pStyle w:val="ref"/>
        <w:spacing w:after="0" w:line="480" w:lineRule="auto"/>
        <w:rPr>
          <w:rFonts w:ascii="Times New Roman" w:hAnsi="Times New Roman"/>
          <w:color w:val="000000" w:themeColor="text1"/>
          <w:szCs w:val="24"/>
        </w:rPr>
        <w:pPrChange w:id="2775" w:author="ZHANGM.H." w:date="2014-12-11T08:31:00Z">
          <w:pPr>
            <w:pStyle w:val="ref"/>
            <w:spacing w:after="0" w:line="360" w:lineRule="auto"/>
          </w:pPr>
        </w:pPrChange>
      </w:pPr>
      <w:r w:rsidRPr="00DA74B9">
        <w:rPr>
          <w:rFonts w:ascii="Times New Roman" w:hAnsi="Times New Roman"/>
          <w:color w:val="000000" w:themeColor="text1"/>
          <w:szCs w:val="24"/>
        </w:rPr>
        <w:t xml:space="preserve">Hack, J. J., and J. A. Pedretti, 2000: Assessment of solution uncertainties in single-column modeling frameworks. </w:t>
      </w:r>
      <w:r w:rsidRPr="00DA74B9">
        <w:rPr>
          <w:rFonts w:ascii="Times New Roman" w:hAnsi="Times New Roman"/>
          <w:i/>
          <w:iCs/>
          <w:color w:val="000000" w:themeColor="text1"/>
          <w:szCs w:val="24"/>
        </w:rPr>
        <w:t>J. Climate</w:t>
      </w:r>
      <w:r w:rsidRPr="00DA74B9">
        <w:rPr>
          <w:rFonts w:ascii="Times New Roman" w:hAnsi="Times New Roman"/>
          <w:color w:val="000000" w:themeColor="text1"/>
          <w:szCs w:val="24"/>
        </w:rPr>
        <w:t>, 13, 352-365.</w:t>
      </w:r>
    </w:p>
    <w:p w14:paraId="64976B86" w14:textId="30C0D53D" w:rsidR="00071F6B" w:rsidRPr="00DA74B9" w:rsidRDefault="00071F6B">
      <w:pPr>
        <w:pStyle w:val="ref"/>
        <w:spacing w:after="0" w:line="480" w:lineRule="auto"/>
        <w:rPr>
          <w:rFonts w:ascii="Times New Roman" w:hAnsi="Times New Roman"/>
          <w:color w:val="000000" w:themeColor="text1"/>
          <w:szCs w:val="24"/>
        </w:rPr>
        <w:pPrChange w:id="2776" w:author="ZHANGM.H." w:date="2014-12-11T08:31:00Z">
          <w:pPr>
            <w:pStyle w:val="ref"/>
            <w:spacing w:after="0" w:line="360" w:lineRule="auto"/>
          </w:pPr>
        </w:pPrChange>
      </w:pPr>
      <w:proofErr w:type="gramStart"/>
      <w:r w:rsidRPr="00DA74B9">
        <w:rPr>
          <w:rFonts w:ascii="Times New Roman" w:hAnsi="Times New Roman"/>
          <w:color w:val="000000" w:themeColor="text1"/>
          <w:szCs w:val="24"/>
        </w:rPr>
        <w:t>Hume, T, and C Jakob.</w:t>
      </w:r>
      <w:proofErr w:type="gramEnd"/>
      <w:r w:rsidRPr="00DA74B9">
        <w:rPr>
          <w:rFonts w:ascii="Times New Roman" w:hAnsi="Times New Roman"/>
          <w:color w:val="000000" w:themeColor="text1"/>
          <w:szCs w:val="24"/>
        </w:rPr>
        <w:t xml:space="preserve"> 2005</w:t>
      </w:r>
      <w:ins w:id="2777" w:author="ZHANGM.H." w:date="2014-12-10T13:19:00Z">
        <w:r w:rsidR="00B110C0" w:rsidRPr="00DA74B9">
          <w:rPr>
            <w:rFonts w:ascii="Times New Roman" w:hAnsi="Times New Roman"/>
            <w:color w:val="000000" w:themeColor="text1"/>
            <w:szCs w:val="24"/>
          </w:rPr>
          <w:t xml:space="preserve">: </w:t>
        </w:r>
      </w:ins>
      <w:del w:id="2778" w:author="ZHANGM.H." w:date="2014-12-10T13:19:00Z">
        <w:r w:rsidRPr="00DA74B9" w:rsidDel="00B110C0">
          <w:rPr>
            <w:rFonts w:ascii="Times New Roman" w:hAnsi="Times New Roman"/>
            <w:color w:val="000000" w:themeColor="text1"/>
            <w:szCs w:val="24"/>
          </w:rPr>
          <w:delText>. "</w:delText>
        </w:r>
      </w:del>
      <w:r w:rsidRPr="00DA74B9">
        <w:rPr>
          <w:rFonts w:ascii="Times New Roman" w:hAnsi="Times New Roman"/>
          <w:color w:val="000000" w:themeColor="text1"/>
          <w:szCs w:val="24"/>
        </w:rPr>
        <w:t>Ensemble single column modeling (ESCM) in the tropical western Pacific: Forcing data sets and uncertainty analysis.</w:t>
      </w:r>
      <w:del w:id="2779" w:author="ZHANGM.H." w:date="2014-12-10T13:19:00Z">
        <w:r w:rsidRPr="00DA74B9" w:rsidDel="00B110C0">
          <w:rPr>
            <w:rFonts w:ascii="Times New Roman" w:hAnsi="Times New Roman"/>
            <w:color w:val="000000" w:themeColor="text1"/>
            <w:szCs w:val="24"/>
          </w:rPr>
          <w:delText>"</w:delText>
        </w:r>
      </w:del>
      <w:r w:rsidRPr="00DA74B9">
        <w:rPr>
          <w:rFonts w:ascii="Times New Roman" w:hAnsi="Times New Roman"/>
          <w:color w:val="000000" w:themeColor="text1"/>
          <w:szCs w:val="24"/>
        </w:rPr>
        <w:t xml:space="preserve"> </w:t>
      </w:r>
      <w:r w:rsidRPr="00DA74B9">
        <w:rPr>
          <w:rFonts w:ascii="Times New Roman" w:hAnsi="Times New Roman"/>
          <w:i/>
          <w:iCs/>
          <w:color w:val="000000" w:themeColor="text1"/>
          <w:szCs w:val="24"/>
        </w:rPr>
        <w:t>Journal of Geophysical Research</w:t>
      </w:r>
      <w:r w:rsidRPr="00DA74B9">
        <w:rPr>
          <w:rFonts w:ascii="Times New Roman" w:hAnsi="Times New Roman"/>
          <w:color w:val="000000" w:themeColor="text1"/>
          <w:szCs w:val="24"/>
        </w:rPr>
        <w:t xml:space="preserve"> 110</w:t>
      </w:r>
    </w:p>
    <w:p w14:paraId="4AE4AB72" w14:textId="77777777" w:rsidR="00005224" w:rsidRPr="00DA74B9" w:rsidRDefault="00005224">
      <w:pPr>
        <w:spacing w:after="0" w:line="480" w:lineRule="auto"/>
        <w:ind w:left="720" w:hanging="720"/>
        <w:jc w:val="both"/>
        <w:rPr>
          <w:rFonts w:ascii="Times New Roman" w:hAnsi="Times New Roman" w:cs="Times New Roman"/>
          <w:color w:val="000000" w:themeColor="text1"/>
          <w:szCs w:val="24"/>
        </w:rPr>
        <w:pPrChange w:id="2780" w:author="ZHANGM.H." w:date="2014-12-11T08:31:00Z">
          <w:pPr>
            <w:spacing w:after="0" w:line="360" w:lineRule="auto"/>
            <w:ind w:left="720" w:hanging="720"/>
            <w:jc w:val="both"/>
          </w:pPr>
        </w:pPrChange>
      </w:pPr>
      <w:r w:rsidRPr="00DA74B9">
        <w:rPr>
          <w:rFonts w:ascii="Times New Roman" w:hAnsi="Times New Roman" w:cs="Times New Roman"/>
          <w:color w:val="000000" w:themeColor="text1"/>
          <w:szCs w:val="24"/>
        </w:rPr>
        <w:t xml:space="preserve">Iacobellis, S., and R. C. J. Somerville, 1991a:  Diagnostic modeling of the Indian monsoon onset.  Part I:  Model description and validation. </w:t>
      </w:r>
      <w:r w:rsidRPr="00DA74B9">
        <w:rPr>
          <w:rFonts w:ascii="Times New Roman" w:hAnsi="Times New Roman" w:cs="Times New Roman"/>
          <w:i/>
          <w:color w:val="000000" w:themeColor="text1"/>
          <w:szCs w:val="24"/>
        </w:rPr>
        <w:t>Journal of the Atmospheric Sciences</w:t>
      </w:r>
      <w:r w:rsidRPr="00DA74B9">
        <w:rPr>
          <w:rFonts w:ascii="Times New Roman" w:hAnsi="Times New Roman" w:cs="Times New Roman"/>
          <w:color w:val="000000" w:themeColor="text1"/>
          <w:szCs w:val="24"/>
        </w:rPr>
        <w:t>, 48, 1948-1959.</w:t>
      </w:r>
    </w:p>
    <w:p w14:paraId="586E0CF7" w14:textId="77777777" w:rsidR="000C7AE0" w:rsidRPr="00DA74B9" w:rsidRDefault="00005224">
      <w:pPr>
        <w:spacing w:after="0" w:line="480" w:lineRule="auto"/>
        <w:ind w:left="720" w:hanging="720"/>
        <w:jc w:val="both"/>
        <w:rPr>
          <w:ins w:id="2781" w:author="ZHANGM.H." w:date="2014-12-10T18:32:00Z"/>
          <w:rFonts w:ascii="Times New Roman" w:hAnsi="Times New Roman" w:cs="Times New Roman"/>
          <w:color w:val="000000" w:themeColor="text1"/>
          <w:szCs w:val="24"/>
        </w:rPr>
        <w:pPrChange w:id="2782" w:author="ZHANGM.H." w:date="2014-12-11T08:31:00Z">
          <w:pPr>
            <w:spacing w:after="0" w:line="360" w:lineRule="auto"/>
            <w:ind w:left="720" w:hanging="720"/>
            <w:jc w:val="both"/>
          </w:pPr>
        </w:pPrChange>
      </w:pPr>
      <w:r w:rsidRPr="00DA74B9">
        <w:rPr>
          <w:rFonts w:ascii="Times New Roman" w:hAnsi="Times New Roman" w:cs="Times New Roman"/>
          <w:color w:val="000000" w:themeColor="text1"/>
          <w:szCs w:val="24"/>
        </w:rPr>
        <w:t xml:space="preserve">Iacobellis, S., and R. C. J. Somerville, 1991b:  Diagnostic modeling of the Indian monsoon onset.  Part II:  Budget and sensitivity studies.  </w:t>
      </w:r>
      <w:r w:rsidRPr="00DA74B9">
        <w:rPr>
          <w:rFonts w:ascii="Times New Roman" w:hAnsi="Times New Roman" w:cs="Times New Roman"/>
          <w:i/>
          <w:color w:val="000000" w:themeColor="text1"/>
          <w:szCs w:val="24"/>
        </w:rPr>
        <w:t>Journal of the Atmospheric Sciences</w:t>
      </w:r>
      <w:r w:rsidRPr="00DA74B9">
        <w:rPr>
          <w:rFonts w:ascii="Times New Roman" w:hAnsi="Times New Roman" w:cs="Times New Roman"/>
          <w:color w:val="000000" w:themeColor="text1"/>
          <w:szCs w:val="24"/>
        </w:rPr>
        <w:t>, 48, 1960-197</w:t>
      </w:r>
      <w:ins w:id="2783" w:author="ZHANGM.H." w:date="2014-12-10T18:32:00Z">
        <w:r w:rsidR="000C7AE0" w:rsidRPr="00DA74B9">
          <w:rPr>
            <w:rFonts w:ascii="Times New Roman" w:hAnsi="Times New Roman" w:cs="Times New Roman"/>
            <w:color w:val="000000" w:themeColor="text1"/>
            <w:szCs w:val="24"/>
          </w:rPr>
          <w:t>1.</w:t>
        </w:r>
      </w:ins>
    </w:p>
    <w:p w14:paraId="1FA9C1DE" w14:textId="10F43BD2" w:rsidR="006806C9" w:rsidRPr="00DA74B9" w:rsidDel="000C7AE0" w:rsidRDefault="00005224">
      <w:pPr>
        <w:spacing w:after="0" w:line="480" w:lineRule="auto"/>
        <w:ind w:left="720" w:hanging="720"/>
        <w:jc w:val="both"/>
        <w:rPr>
          <w:del w:id="2784" w:author="ZHANGM.H." w:date="2014-12-10T18:32:00Z"/>
          <w:rFonts w:ascii="Times New Roman" w:hAnsi="Times New Roman" w:cs="Times New Roman"/>
          <w:color w:val="000000" w:themeColor="text1"/>
          <w:szCs w:val="24"/>
        </w:rPr>
        <w:pPrChange w:id="2785" w:author="ZHANGM.H." w:date="2014-12-11T08:31:00Z">
          <w:pPr>
            <w:spacing w:after="0" w:line="360" w:lineRule="auto"/>
            <w:ind w:left="720" w:hanging="720"/>
            <w:jc w:val="both"/>
          </w:pPr>
        </w:pPrChange>
      </w:pPr>
      <w:del w:id="2786" w:author="ZHANGM.H." w:date="2014-12-10T18:32:00Z">
        <w:r w:rsidRPr="00DA74B9" w:rsidDel="000C7AE0">
          <w:rPr>
            <w:rFonts w:ascii="Times New Roman" w:hAnsi="Times New Roman" w:cs="Times New Roman"/>
            <w:color w:val="000000" w:themeColor="text1"/>
            <w:szCs w:val="24"/>
          </w:rPr>
          <w:delText>1.</w:delText>
        </w:r>
      </w:del>
    </w:p>
    <w:p w14:paraId="12B5BA67" w14:textId="04A7A3D6" w:rsidR="003B4751" w:rsidRPr="00DA74B9" w:rsidRDefault="000C7AE0">
      <w:pPr>
        <w:spacing w:after="0" w:line="480" w:lineRule="auto"/>
        <w:ind w:left="720" w:hanging="720"/>
        <w:jc w:val="both"/>
        <w:rPr>
          <w:rFonts w:ascii="Times New Roman" w:eastAsia="Times New Roman" w:hAnsi="Times New Roman" w:cs="Times New Roman"/>
          <w:color w:val="000000" w:themeColor="text1"/>
          <w:szCs w:val="24"/>
          <w:lang w:eastAsia="zh-CN"/>
        </w:rPr>
        <w:pPrChange w:id="2787" w:author="ZHANGM.H." w:date="2014-12-11T08:31:00Z">
          <w:pPr>
            <w:shd w:val="clear" w:color="auto" w:fill="FFFFFF"/>
            <w:spacing w:after="0" w:line="360" w:lineRule="auto"/>
            <w:ind w:left="720" w:hanging="720"/>
          </w:pPr>
        </w:pPrChange>
      </w:pPr>
      <w:ins w:id="2788" w:author="ZHANGM.H." w:date="2014-12-10T18:32:00Z">
        <w:r w:rsidRPr="00DA74B9">
          <w:rPr>
            <w:rFonts w:ascii="Times New Roman" w:eastAsia="Times New Roman" w:hAnsi="Times New Roman" w:cs="Times New Roman"/>
            <w:color w:val="000000" w:themeColor="text1"/>
            <w:szCs w:val="24"/>
            <w:lang w:eastAsia="zh-CN"/>
          </w:rPr>
          <w:t>K</w:t>
        </w:r>
      </w:ins>
      <w:del w:id="2789" w:author="ZHANGM.H." w:date="2014-12-10T18:32:00Z">
        <w:r w:rsidR="003B4751" w:rsidRPr="00DA74B9" w:rsidDel="000C7AE0">
          <w:rPr>
            <w:rFonts w:ascii="Times New Roman" w:eastAsia="Times New Roman" w:hAnsi="Times New Roman" w:cs="Times New Roman"/>
            <w:color w:val="000000" w:themeColor="text1"/>
            <w:szCs w:val="24"/>
            <w:lang w:eastAsia="zh-CN"/>
          </w:rPr>
          <w:delText>K</w:delText>
        </w:r>
      </w:del>
      <w:r w:rsidR="003B4751" w:rsidRPr="00DA74B9">
        <w:rPr>
          <w:rFonts w:ascii="Times New Roman" w:eastAsia="Times New Roman" w:hAnsi="Times New Roman" w:cs="Times New Roman"/>
          <w:color w:val="000000" w:themeColor="text1"/>
          <w:szCs w:val="24"/>
          <w:lang w:eastAsia="zh-CN"/>
        </w:rPr>
        <w:t>ennedy, Aaron D., Xiquan Dong, Baike Xi, Shaocheng Xie, Yunyan Zhang, Junye Chen, 2011: A Comparison of MERRA and NARR Reanalyses with the DOE ARM SGP Data. </w:t>
      </w:r>
      <w:r w:rsidR="003B4751" w:rsidRPr="00DA74B9">
        <w:rPr>
          <w:rFonts w:ascii="Times New Roman" w:eastAsia="Times New Roman" w:hAnsi="Times New Roman" w:cs="Times New Roman"/>
          <w:i/>
          <w:iCs/>
          <w:color w:val="000000" w:themeColor="text1"/>
          <w:szCs w:val="24"/>
          <w:lang w:eastAsia="zh-CN"/>
        </w:rPr>
        <w:t>J. Climate</w:t>
      </w:r>
      <w:r w:rsidR="003B4751" w:rsidRPr="00DA74B9">
        <w:rPr>
          <w:rFonts w:ascii="Times New Roman" w:eastAsia="Times New Roman" w:hAnsi="Times New Roman" w:cs="Times New Roman"/>
          <w:color w:val="000000" w:themeColor="text1"/>
          <w:szCs w:val="24"/>
          <w:lang w:eastAsia="zh-CN"/>
        </w:rPr>
        <w:t>, </w:t>
      </w:r>
      <w:r w:rsidR="003B4751" w:rsidRPr="00DA74B9">
        <w:rPr>
          <w:rFonts w:ascii="Times New Roman" w:eastAsia="Times New Roman" w:hAnsi="Times New Roman" w:cs="Times New Roman"/>
          <w:bCs/>
          <w:color w:val="000000" w:themeColor="text1"/>
          <w:szCs w:val="24"/>
          <w:lang w:eastAsia="zh-CN"/>
          <w:rPrChange w:id="2790" w:author="ZHANGM.H." w:date="2014-12-11T08:31:00Z">
            <w:rPr>
              <w:rFonts w:ascii="Times New Roman" w:eastAsia="Times New Roman" w:hAnsi="Times New Roman" w:cs="Times New Roman"/>
              <w:b/>
              <w:bCs/>
              <w:color w:val="000000" w:themeColor="text1"/>
              <w:szCs w:val="24"/>
              <w:lang w:eastAsia="zh-CN"/>
            </w:rPr>
          </w:rPrChange>
        </w:rPr>
        <w:t>24</w:t>
      </w:r>
      <w:r w:rsidR="003B4751" w:rsidRPr="00DA74B9">
        <w:rPr>
          <w:rFonts w:ascii="Times New Roman" w:eastAsia="Times New Roman" w:hAnsi="Times New Roman" w:cs="Times New Roman"/>
          <w:color w:val="000000" w:themeColor="text1"/>
          <w:szCs w:val="24"/>
          <w:lang w:eastAsia="zh-CN"/>
        </w:rPr>
        <w:t>, 4541–4557.</w:t>
      </w:r>
      <w:r w:rsidR="00C25475" w:rsidRPr="00DA74B9">
        <w:rPr>
          <w:rFonts w:ascii="Times New Roman" w:eastAsia="Times New Roman" w:hAnsi="Times New Roman" w:cs="Times New Roman"/>
          <w:color w:val="000000" w:themeColor="text1"/>
          <w:szCs w:val="24"/>
          <w:lang w:eastAsia="zh-CN"/>
        </w:rPr>
        <w:t xml:space="preserve"> </w:t>
      </w:r>
      <w:proofErr w:type="gramStart"/>
      <w:r w:rsidR="003B4751" w:rsidRPr="00DA74B9">
        <w:rPr>
          <w:rFonts w:ascii="Times New Roman" w:eastAsia="Times New Roman" w:hAnsi="Times New Roman" w:cs="Times New Roman"/>
          <w:color w:val="000000" w:themeColor="text1"/>
          <w:szCs w:val="24"/>
          <w:lang w:eastAsia="zh-CN"/>
        </w:rPr>
        <w:t>doi</w:t>
      </w:r>
      <w:proofErr w:type="gramEnd"/>
      <w:r w:rsidR="003B4751" w:rsidRPr="00DA74B9">
        <w:rPr>
          <w:rFonts w:ascii="Times New Roman" w:eastAsia="Times New Roman" w:hAnsi="Times New Roman" w:cs="Times New Roman"/>
          <w:color w:val="000000" w:themeColor="text1"/>
          <w:szCs w:val="24"/>
          <w:lang w:eastAsia="zh-CN"/>
        </w:rPr>
        <w:t>: http://dx.doi.org/10.1175/2011JCLI3978.1</w:t>
      </w:r>
    </w:p>
    <w:p w14:paraId="49F48D8B" w14:textId="457C68F8" w:rsidR="00DA74B9" w:rsidRPr="00DA74B9" w:rsidRDefault="00DA74B9">
      <w:pPr>
        <w:shd w:val="clear" w:color="auto" w:fill="FFFFFF"/>
        <w:spacing w:after="0" w:line="480" w:lineRule="auto"/>
        <w:ind w:left="720" w:hanging="720"/>
        <w:rPr>
          <w:ins w:id="2791" w:author="ZHANGM.H." w:date="2014-12-11T08:28:00Z"/>
          <w:rFonts w:ascii="Times New Roman" w:eastAsia="Times New Roman" w:hAnsi="Times New Roman" w:cs="Times New Roman"/>
          <w:color w:val="000000"/>
          <w:szCs w:val="24"/>
          <w:lang w:eastAsia="zh-CN"/>
          <w:rPrChange w:id="2792" w:author="ZHANGM.H." w:date="2014-12-11T08:31:00Z">
            <w:rPr>
              <w:ins w:id="2793" w:author="ZHANGM.H." w:date="2014-12-11T08:28:00Z"/>
              <w:rFonts w:ascii="Times New Roman" w:eastAsia="Times New Roman" w:hAnsi="Times New Roman" w:cs="Times New Roman"/>
              <w:color w:val="000000"/>
              <w:sz w:val="18"/>
              <w:szCs w:val="18"/>
              <w:lang w:eastAsia="zh-CN"/>
            </w:rPr>
          </w:rPrChange>
        </w:rPr>
        <w:pPrChange w:id="2794" w:author="ZHANGM.H." w:date="2014-12-11T08:31:00Z">
          <w:pPr>
            <w:shd w:val="clear" w:color="auto" w:fill="FFFFFF"/>
            <w:spacing w:after="0"/>
          </w:pPr>
        </w:pPrChange>
      </w:pPr>
      <w:proofErr w:type="spellStart"/>
      <w:ins w:id="2795" w:author="ZHANGM.H." w:date="2014-12-11T08:28:00Z">
        <w:r w:rsidRPr="00DA74B9">
          <w:rPr>
            <w:rFonts w:ascii="Times New Roman" w:eastAsia="Times New Roman" w:hAnsi="Times New Roman" w:cs="Times New Roman"/>
            <w:color w:val="000000"/>
            <w:szCs w:val="24"/>
            <w:lang w:eastAsia="zh-CN"/>
            <w:rPrChange w:id="2796" w:author="ZHANGM.H." w:date="2014-12-11T08:31:00Z">
              <w:rPr>
                <w:rFonts w:ascii="Times New Roman" w:eastAsia="Times New Roman" w:hAnsi="Times New Roman" w:cs="Times New Roman"/>
                <w:color w:val="000000"/>
                <w:sz w:val="18"/>
                <w:szCs w:val="18"/>
                <w:lang w:eastAsia="zh-CN"/>
              </w:rPr>
            </w:rPrChange>
          </w:rPr>
          <w:t>Zhiming</w:t>
        </w:r>
        <w:proofErr w:type="spellEnd"/>
        <w:r w:rsidRPr="00DA74B9">
          <w:rPr>
            <w:rFonts w:ascii="Times New Roman" w:eastAsia="Times New Roman" w:hAnsi="Times New Roman" w:cs="Times New Roman"/>
            <w:color w:val="000000"/>
            <w:szCs w:val="24"/>
            <w:lang w:eastAsia="zh-CN"/>
            <w:rPrChange w:id="2797" w:author="ZHANGM.H." w:date="2014-12-11T08:31:00Z">
              <w:rPr>
                <w:rFonts w:ascii="Times New Roman" w:eastAsia="Times New Roman" w:hAnsi="Times New Roman" w:cs="Times New Roman"/>
                <w:color w:val="000000"/>
                <w:sz w:val="18"/>
                <w:szCs w:val="18"/>
                <w:lang w:eastAsia="zh-CN"/>
              </w:rPr>
            </w:rPrChange>
          </w:rPr>
          <w:t xml:space="preserve"> </w:t>
        </w:r>
        <w:proofErr w:type="spellStart"/>
        <w:r w:rsidRPr="00DA74B9">
          <w:rPr>
            <w:rFonts w:ascii="Times New Roman" w:eastAsia="Times New Roman" w:hAnsi="Times New Roman" w:cs="Times New Roman"/>
            <w:color w:val="000000"/>
            <w:szCs w:val="24"/>
            <w:lang w:eastAsia="zh-CN"/>
            <w:rPrChange w:id="2798" w:author="ZHANGM.H." w:date="2014-12-11T08:31:00Z">
              <w:rPr>
                <w:rFonts w:ascii="Times New Roman" w:eastAsia="Times New Roman" w:hAnsi="Times New Roman" w:cs="Times New Roman"/>
                <w:color w:val="000000"/>
                <w:sz w:val="18"/>
                <w:szCs w:val="18"/>
                <w:lang w:eastAsia="zh-CN"/>
              </w:rPr>
            </w:rPrChange>
          </w:rPr>
          <w:t>Kuang</w:t>
        </w:r>
        <w:proofErr w:type="spellEnd"/>
        <w:r w:rsidRPr="00DA74B9">
          <w:rPr>
            <w:rFonts w:ascii="Times New Roman" w:eastAsia="Times New Roman" w:hAnsi="Times New Roman" w:cs="Times New Roman"/>
            <w:color w:val="000000"/>
            <w:szCs w:val="24"/>
            <w:lang w:eastAsia="zh-CN"/>
            <w:rPrChange w:id="2799" w:author="ZHANGM.H." w:date="2014-12-11T08:31:00Z">
              <w:rPr>
                <w:rFonts w:ascii="Times New Roman" w:eastAsia="Times New Roman" w:hAnsi="Times New Roman" w:cs="Times New Roman"/>
                <w:color w:val="000000"/>
                <w:sz w:val="18"/>
                <w:szCs w:val="18"/>
                <w:lang w:eastAsia="zh-CN"/>
              </w:rPr>
            </w:rPrChange>
          </w:rPr>
          <w:t>, 2012: Weakly Forced Mock Walker Cells. </w:t>
        </w:r>
        <w:r w:rsidRPr="00DA74B9">
          <w:rPr>
            <w:rFonts w:ascii="Times New Roman" w:eastAsia="Times New Roman" w:hAnsi="Times New Roman" w:cs="Times New Roman"/>
            <w:i/>
            <w:iCs/>
            <w:color w:val="000000"/>
            <w:szCs w:val="24"/>
            <w:lang w:eastAsia="zh-CN"/>
            <w:rPrChange w:id="2800" w:author="ZHANGM.H." w:date="2014-12-11T08:31:00Z">
              <w:rPr>
                <w:rFonts w:ascii="Times New Roman" w:eastAsia="Times New Roman" w:hAnsi="Times New Roman" w:cs="Times New Roman"/>
                <w:i/>
                <w:iCs/>
                <w:color w:val="000000"/>
                <w:sz w:val="18"/>
                <w:szCs w:val="18"/>
                <w:lang w:eastAsia="zh-CN"/>
              </w:rPr>
            </w:rPrChange>
          </w:rPr>
          <w:t>J. Atmos. Sci.</w:t>
        </w:r>
        <w:r w:rsidRPr="00DA74B9">
          <w:rPr>
            <w:rFonts w:ascii="Times New Roman" w:eastAsia="Times New Roman" w:hAnsi="Times New Roman" w:cs="Times New Roman"/>
            <w:color w:val="000000"/>
            <w:szCs w:val="24"/>
            <w:lang w:eastAsia="zh-CN"/>
            <w:rPrChange w:id="2801" w:author="ZHANGM.H." w:date="2014-12-11T08:31:00Z">
              <w:rPr>
                <w:rFonts w:ascii="Times New Roman" w:eastAsia="Times New Roman" w:hAnsi="Times New Roman" w:cs="Times New Roman"/>
                <w:color w:val="000000"/>
                <w:sz w:val="18"/>
                <w:szCs w:val="18"/>
                <w:lang w:eastAsia="zh-CN"/>
              </w:rPr>
            </w:rPrChange>
          </w:rPr>
          <w:t>, </w:t>
        </w:r>
        <w:r w:rsidRPr="00DA74B9">
          <w:rPr>
            <w:rFonts w:ascii="Times New Roman" w:eastAsia="Times New Roman" w:hAnsi="Times New Roman" w:cs="Times New Roman"/>
            <w:b/>
            <w:bCs/>
            <w:color w:val="000000"/>
            <w:szCs w:val="24"/>
            <w:lang w:eastAsia="zh-CN"/>
            <w:rPrChange w:id="2802" w:author="ZHANGM.H." w:date="2014-12-11T08:31:00Z">
              <w:rPr>
                <w:rFonts w:ascii="Times New Roman" w:eastAsia="Times New Roman" w:hAnsi="Times New Roman" w:cs="Times New Roman"/>
                <w:b/>
                <w:bCs/>
                <w:color w:val="000000"/>
                <w:sz w:val="18"/>
                <w:szCs w:val="18"/>
                <w:lang w:eastAsia="zh-CN"/>
              </w:rPr>
            </w:rPrChange>
          </w:rPr>
          <w:t>69</w:t>
        </w:r>
        <w:r w:rsidRPr="00DA74B9">
          <w:rPr>
            <w:rFonts w:ascii="Times New Roman" w:eastAsia="Times New Roman" w:hAnsi="Times New Roman" w:cs="Times New Roman"/>
            <w:color w:val="000000"/>
            <w:szCs w:val="24"/>
            <w:lang w:eastAsia="zh-CN"/>
            <w:rPrChange w:id="2803" w:author="ZHANGM.H." w:date="2014-12-11T08:31:00Z">
              <w:rPr>
                <w:rFonts w:ascii="Times New Roman" w:eastAsia="Times New Roman" w:hAnsi="Times New Roman" w:cs="Times New Roman"/>
                <w:color w:val="000000"/>
                <w:sz w:val="18"/>
                <w:szCs w:val="18"/>
                <w:lang w:eastAsia="zh-CN"/>
              </w:rPr>
            </w:rPrChange>
          </w:rPr>
          <w:t>, 2759–2786.</w:t>
        </w:r>
      </w:ins>
      <w:ins w:id="2804" w:author="ZHANGM.H." w:date="2014-12-11T08:29:00Z">
        <w:r w:rsidRPr="00DA74B9">
          <w:rPr>
            <w:rFonts w:ascii="Times New Roman" w:eastAsia="Times New Roman" w:hAnsi="Times New Roman" w:cs="Times New Roman"/>
            <w:color w:val="000000"/>
            <w:szCs w:val="24"/>
            <w:lang w:eastAsia="zh-CN"/>
            <w:rPrChange w:id="2805" w:author="ZHANGM.H." w:date="2014-12-11T08:31:00Z">
              <w:rPr>
                <w:rFonts w:ascii="Times New Roman" w:eastAsia="Times New Roman" w:hAnsi="Times New Roman" w:cs="Times New Roman"/>
                <w:color w:val="000000"/>
                <w:sz w:val="18"/>
                <w:szCs w:val="18"/>
                <w:lang w:eastAsia="zh-CN"/>
              </w:rPr>
            </w:rPrChange>
          </w:rPr>
          <w:t xml:space="preserve"> </w:t>
        </w:r>
      </w:ins>
      <w:proofErr w:type="spellStart"/>
      <w:proofErr w:type="gramStart"/>
      <w:ins w:id="2806" w:author="ZHANGM.H." w:date="2014-12-11T08:28:00Z">
        <w:r w:rsidRPr="00DA74B9">
          <w:rPr>
            <w:rFonts w:ascii="Times New Roman" w:eastAsia="Times New Roman" w:hAnsi="Times New Roman" w:cs="Times New Roman"/>
            <w:color w:val="000000"/>
            <w:szCs w:val="24"/>
            <w:lang w:eastAsia="zh-CN"/>
            <w:rPrChange w:id="2807" w:author="ZHANGM.H." w:date="2014-12-11T08:31:00Z">
              <w:rPr>
                <w:rFonts w:ascii="Times New Roman" w:eastAsia="Times New Roman" w:hAnsi="Times New Roman" w:cs="Times New Roman"/>
                <w:color w:val="000000"/>
                <w:sz w:val="18"/>
                <w:szCs w:val="18"/>
                <w:lang w:eastAsia="zh-CN"/>
              </w:rPr>
            </w:rPrChange>
          </w:rPr>
          <w:t>doi</w:t>
        </w:r>
        <w:proofErr w:type="spellEnd"/>
        <w:proofErr w:type="gramEnd"/>
        <w:r w:rsidRPr="00DA74B9">
          <w:rPr>
            <w:rFonts w:ascii="Times New Roman" w:eastAsia="Times New Roman" w:hAnsi="Times New Roman" w:cs="Times New Roman"/>
            <w:color w:val="000000"/>
            <w:szCs w:val="24"/>
            <w:lang w:eastAsia="zh-CN"/>
            <w:rPrChange w:id="2808" w:author="ZHANGM.H." w:date="2014-12-11T08:31:00Z">
              <w:rPr>
                <w:rFonts w:ascii="Times New Roman" w:eastAsia="Times New Roman" w:hAnsi="Times New Roman" w:cs="Times New Roman"/>
                <w:color w:val="000000"/>
                <w:sz w:val="18"/>
                <w:szCs w:val="18"/>
                <w:lang w:eastAsia="zh-CN"/>
              </w:rPr>
            </w:rPrChange>
          </w:rPr>
          <w:t>: </w:t>
        </w:r>
        <w:r w:rsidRPr="00DA74B9">
          <w:rPr>
            <w:rFonts w:ascii="Times New Roman" w:eastAsia="Times New Roman" w:hAnsi="Times New Roman" w:cs="Times New Roman"/>
            <w:color w:val="000000"/>
            <w:szCs w:val="24"/>
            <w:lang w:eastAsia="zh-CN"/>
            <w:rPrChange w:id="2809" w:author="ZHANGM.H." w:date="2014-12-11T08:31:00Z">
              <w:rPr>
                <w:rFonts w:ascii="Times New Roman" w:eastAsia="Times New Roman" w:hAnsi="Times New Roman" w:cs="Times New Roman"/>
                <w:color w:val="000000"/>
                <w:sz w:val="18"/>
                <w:szCs w:val="18"/>
                <w:lang w:eastAsia="zh-CN"/>
              </w:rPr>
            </w:rPrChange>
          </w:rPr>
          <w:fldChar w:fldCharType="begin"/>
        </w:r>
        <w:r w:rsidRPr="00DA74B9">
          <w:rPr>
            <w:rFonts w:ascii="Times New Roman" w:eastAsia="Times New Roman" w:hAnsi="Times New Roman" w:cs="Times New Roman"/>
            <w:color w:val="000000"/>
            <w:szCs w:val="24"/>
            <w:lang w:eastAsia="zh-CN"/>
            <w:rPrChange w:id="2810" w:author="ZHANGM.H." w:date="2014-12-11T08:31:00Z">
              <w:rPr>
                <w:rFonts w:ascii="Times New Roman" w:eastAsia="Times New Roman" w:hAnsi="Times New Roman" w:cs="Times New Roman"/>
                <w:color w:val="000000"/>
                <w:sz w:val="18"/>
                <w:szCs w:val="18"/>
                <w:lang w:eastAsia="zh-CN"/>
              </w:rPr>
            </w:rPrChange>
          </w:rPr>
          <w:instrText xml:space="preserve"> HYPERLINK "http://dx.doi.org/10.1175/JAS-D-11-0307.1" </w:instrText>
        </w:r>
        <w:r w:rsidRPr="00DA74B9">
          <w:rPr>
            <w:rFonts w:ascii="Times New Roman" w:eastAsia="Times New Roman" w:hAnsi="Times New Roman" w:cs="Times New Roman"/>
            <w:color w:val="000000"/>
            <w:szCs w:val="24"/>
            <w:lang w:eastAsia="zh-CN"/>
            <w:rPrChange w:id="2811" w:author="ZHANGM.H." w:date="2014-12-11T08:31:00Z">
              <w:rPr>
                <w:rFonts w:ascii="Times New Roman" w:eastAsia="Times New Roman" w:hAnsi="Times New Roman" w:cs="Times New Roman"/>
                <w:color w:val="000000"/>
                <w:sz w:val="18"/>
                <w:szCs w:val="18"/>
                <w:lang w:eastAsia="zh-CN"/>
              </w:rPr>
            </w:rPrChange>
          </w:rPr>
          <w:fldChar w:fldCharType="separate"/>
        </w:r>
        <w:r w:rsidRPr="00DA74B9">
          <w:rPr>
            <w:rFonts w:ascii="Times New Roman" w:eastAsia="Times New Roman" w:hAnsi="Times New Roman" w:cs="Times New Roman"/>
            <w:color w:val="808080"/>
            <w:szCs w:val="24"/>
            <w:u w:val="single"/>
            <w:lang w:eastAsia="zh-CN"/>
            <w:rPrChange w:id="2812" w:author="ZHANGM.H." w:date="2014-12-11T08:31:00Z">
              <w:rPr>
                <w:rFonts w:ascii="Times New Roman" w:eastAsia="Times New Roman" w:hAnsi="Times New Roman" w:cs="Times New Roman"/>
                <w:color w:val="808080"/>
                <w:sz w:val="18"/>
                <w:szCs w:val="18"/>
                <w:u w:val="single"/>
                <w:lang w:eastAsia="zh-CN"/>
              </w:rPr>
            </w:rPrChange>
          </w:rPr>
          <w:t>http://dx.doi.org/10.1175/JAS-D-11-0307.1</w:t>
        </w:r>
        <w:r w:rsidRPr="00DA74B9">
          <w:rPr>
            <w:rFonts w:ascii="Times New Roman" w:eastAsia="Times New Roman" w:hAnsi="Times New Roman" w:cs="Times New Roman"/>
            <w:color w:val="000000"/>
            <w:szCs w:val="24"/>
            <w:lang w:eastAsia="zh-CN"/>
            <w:rPrChange w:id="2813" w:author="ZHANGM.H." w:date="2014-12-11T08:31:00Z">
              <w:rPr>
                <w:rFonts w:ascii="Times New Roman" w:eastAsia="Times New Roman" w:hAnsi="Times New Roman" w:cs="Times New Roman"/>
                <w:color w:val="000000"/>
                <w:sz w:val="18"/>
                <w:szCs w:val="18"/>
                <w:lang w:eastAsia="zh-CN"/>
              </w:rPr>
            </w:rPrChange>
          </w:rPr>
          <w:fldChar w:fldCharType="end"/>
        </w:r>
      </w:ins>
    </w:p>
    <w:p w14:paraId="1943F85C" w14:textId="77777777" w:rsidR="00005224" w:rsidRPr="00DA74B9" w:rsidRDefault="00005224">
      <w:pPr>
        <w:spacing w:after="0" w:line="480" w:lineRule="auto"/>
        <w:ind w:left="720" w:hanging="720"/>
        <w:jc w:val="both"/>
        <w:rPr>
          <w:rFonts w:ascii="Times New Roman" w:hAnsi="Times New Roman" w:cs="Times New Roman"/>
          <w:color w:val="000000" w:themeColor="text1"/>
          <w:szCs w:val="24"/>
        </w:rPr>
        <w:pPrChange w:id="2814" w:author="ZHANGM.H." w:date="2014-12-11T08:31:00Z">
          <w:pPr>
            <w:spacing w:after="0" w:line="360" w:lineRule="auto"/>
            <w:ind w:left="720" w:hanging="720"/>
            <w:jc w:val="both"/>
          </w:pPr>
        </w:pPrChange>
      </w:pPr>
      <w:r w:rsidRPr="00DA74B9">
        <w:rPr>
          <w:rFonts w:ascii="Times New Roman" w:hAnsi="Times New Roman" w:cs="Times New Roman"/>
          <w:color w:val="000000" w:themeColor="text1"/>
          <w:szCs w:val="24"/>
        </w:rPr>
        <w:t xml:space="preserve">Lane, D. E., R. C. J. Somerville, and S. F. Iacobellis, 2000:  Sensitivity of cloud and radiation parameterizations to changes in vertical resolution.  </w:t>
      </w:r>
      <w:r w:rsidRPr="00DA74B9">
        <w:rPr>
          <w:rFonts w:ascii="Times New Roman" w:hAnsi="Times New Roman" w:cs="Times New Roman"/>
          <w:i/>
          <w:color w:val="000000" w:themeColor="text1"/>
          <w:szCs w:val="24"/>
        </w:rPr>
        <w:t>Journal of Climate</w:t>
      </w:r>
      <w:r w:rsidRPr="00DA74B9">
        <w:rPr>
          <w:rFonts w:ascii="Times New Roman" w:hAnsi="Times New Roman" w:cs="Times New Roman"/>
          <w:color w:val="000000" w:themeColor="text1"/>
          <w:szCs w:val="24"/>
        </w:rPr>
        <w:t>, 13, 915-922.</w:t>
      </w:r>
    </w:p>
    <w:p w14:paraId="61FE37BB" w14:textId="5333CA6B" w:rsidR="003E0198" w:rsidRPr="00DA74B9" w:rsidRDefault="003E0198">
      <w:pPr>
        <w:spacing w:line="480" w:lineRule="auto"/>
        <w:ind w:left="720" w:hanging="720"/>
        <w:rPr>
          <w:ins w:id="2815" w:author="ZHANGM.H." w:date="2014-12-08T16:52:00Z"/>
          <w:rFonts w:ascii="Times New Roman" w:hAnsi="Times New Roman" w:cs="Times New Roman"/>
          <w:color w:val="000000" w:themeColor="text1"/>
          <w:szCs w:val="24"/>
          <w:shd w:val="clear" w:color="auto" w:fill="FFFFFF"/>
          <w:rPrChange w:id="2816" w:author="ZHANGM.H." w:date="2014-12-11T08:31:00Z">
            <w:rPr>
              <w:ins w:id="2817" w:author="ZHANGM.H." w:date="2014-12-08T16:52:00Z"/>
              <w:rFonts w:ascii="Arial" w:hAnsi="Arial" w:cs="Arial"/>
              <w:color w:val="000000"/>
              <w:sz w:val="18"/>
              <w:szCs w:val="18"/>
              <w:shd w:val="clear" w:color="auto" w:fill="FFFFFF"/>
            </w:rPr>
          </w:rPrChange>
        </w:rPr>
        <w:pPrChange w:id="2818" w:author="ZHANGM.H." w:date="2014-12-11T08:31:00Z">
          <w:pPr>
            <w:ind w:left="720" w:hanging="720"/>
          </w:pPr>
        </w:pPrChange>
      </w:pPr>
      <w:ins w:id="2819" w:author="ZHANGM.H." w:date="2014-12-08T16:52:00Z">
        <w:r w:rsidRPr="00DA74B9">
          <w:rPr>
            <w:rFonts w:ascii="Times New Roman" w:hAnsi="Times New Roman" w:cs="Times New Roman"/>
            <w:color w:val="000000" w:themeColor="text1"/>
            <w:szCs w:val="24"/>
            <w:shd w:val="clear" w:color="auto" w:fill="FFFFFF"/>
            <w:rPrChange w:id="2820" w:author="ZHANGM.H." w:date="2014-12-11T08:31:00Z">
              <w:rPr>
                <w:rFonts w:ascii="Arial" w:hAnsi="Arial" w:cs="Arial"/>
                <w:color w:val="000000"/>
                <w:sz w:val="18"/>
                <w:szCs w:val="18"/>
                <w:shd w:val="clear" w:color="auto" w:fill="FFFFFF"/>
              </w:rPr>
            </w:rPrChange>
          </w:rPr>
          <w:t>Lenderink, G., Siebesma, A. P., Cheinet, S., Irons, S., Jones, C. G., Marquet, P., üLLER, F. M., Olmeda, D., Calvo, J., Sá</w:t>
        </w:r>
        <w:r w:rsidR="006F4B28" w:rsidRPr="00DA74B9">
          <w:rPr>
            <w:rFonts w:ascii="Times New Roman" w:hAnsi="Times New Roman" w:cs="Times New Roman"/>
            <w:color w:val="000000" w:themeColor="text1"/>
            <w:szCs w:val="24"/>
            <w:shd w:val="clear" w:color="auto" w:fill="FFFFFF"/>
            <w:rPrChange w:id="2821" w:author="ZHANGM.H." w:date="2014-12-11T08:31:00Z">
              <w:rPr>
                <w:rFonts w:ascii="Times New Roman" w:hAnsi="Times New Roman" w:cs="Times New Roman"/>
                <w:color w:val="000000"/>
                <w:szCs w:val="24"/>
                <w:shd w:val="clear" w:color="auto" w:fill="FFFFFF"/>
              </w:rPr>
            </w:rPrChange>
          </w:rPr>
          <w:t>nchez, E. and Soares, P. M. M.</w:t>
        </w:r>
      </w:ins>
      <w:ins w:id="2822" w:author="ZHANGM.H." w:date="2014-12-08T17:10:00Z">
        <w:r w:rsidR="006F4B28" w:rsidRPr="00DA74B9">
          <w:rPr>
            <w:rFonts w:ascii="Times New Roman" w:hAnsi="Times New Roman" w:cs="Times New Roman"/>
            <w:color w:val="000000" w:themeColor="text1"/>
            <w:szCs w:val="24"/>
            <w:shd w:val="clear" w:color="auto" w:fill="FFFFFF"/>
            <w:rPrChange w:id="2823" w:author="ZHANGM.H." w:date="2014-12-11T08:31:00Z">
              <w:rPr>
                <w:rFonts w:ascii="Times New Roman" w:hAnsi="Times New Roman" w:cs="Times New Roman"/>
                <w:color w:val="000000"/>
                <w:szCs w:val="24"/>
                <w:shd w:val="clear" w:color="auto" w:fill="FFFFFF"/>
              </w:rPr>
            </w:rPrChange>
          </w:rPr>
          <w:t xml:space="preserve">, </w:t>
        </w:r>
      </w:ins>
      <w:ins w:id="2824" w:author="ZHANGM.H." w:date="2014-12-08T16:52:00Z">
        <w:r w:rsidR="006F4B28" w:rsidRPr="00DA74B9">
          <w:rPr>
            <w:rFonts w:ascii="Times New Roman" w:hAnsi="Times New Roman" w:cs="Times New Roman"/>
            <w:color w:val="000000" w:themeColor="text1"/>
            <w:szCs w:val="24"/>
            <w:shd w:val="clear" w:color="auto" w:fill="FFFFFF"/>
            <w:rPrChange w:id="2825" w:author="ZHANGM.H." w:date="2014-12-11T08:31:00Z">
              <w:rPr>
                <w:rFonts w:ascii="Times New Roman" w:hAnsi="Times New Roman" w:cs="Times New Roman"/>
                <w:color w:val="000000"/>
                <w:szCs w:val="24"/>
                <w:shd w:val="clear" w:color="auto" w:fill="FFFFFF"/>
              </w:rPr>
            </w:rPrChange>
          </w:rPr>
          <w:t>2004</w:t>
        </w:r>
      </w:ins>
      <w:ins w:id="2826" w:author="ZHANGM.H." w:date="2014-12-08T17:10:00Z">
        <w:r w:rsidR="006F4B28" w:rsidRPr="00DA74B9">
          <w:rPr>
            <w:rFonts w:ascii="Times New Roman" w:hAnsi="Times New Roman" w:cs="Times New Roman"/>
            <w:color w:val="000000" w:themeColor="text1"/>
            <w:szCs w:val="24"/>
            <w:shd w:val="clear" w:color="auto" w:fill="FFFFFF"/>
            <w:rPrChange w:id="2827" w:author="ZHANGM.H." w:date="2014-12-11T08:31:00Z">
              <w:rPr>
                <w:rFonts w:ascii="Times New Roman" w:hAnsi="Times New Roman" w:cs="Times New Roman"/>
                <w:color w:val="000000"/>
                <w:szCs w:val="24"/>
                <w:shd w:val="clear" w:color="auto" w:fill="FFFFFF"/>
              </w:rPr>
            </w:rPrChange>
          </w:rPr>
          <w:t>:</w:t>
        </w:r>
      </w:ins>
      <w:ins w:id="2828" w:author="ZHANGM.H." w:date="2014-12-08T16:52:00Z">
        <w:r w:rsidRPr="00DA74B9">
          <w:rPr>
            <w:rFonts w:ascii="Times New Roman" w:hAnsi="Times New Roman" w:cs="Times New Roman"/>
            <w:color w:val="000000" w:themeColor="text1"/>
            <w:szCs w:val="24"/>
            <w:shd w:val="clear" w:color="auto" w:fill="FFFFFF"/>
            <w:rPrChange w:id="2829" w:author="ZHANGM.H." w:date="2014-12-11T08:31:00Z">
              <w:rPr>
                <w:rFonts w:ascii="Arial" w:hAnsi="Arial" w:cs="Arial"/>
                <w:color w:val="000000"/>
                <w:sz w:val="18"/>
                <w:szCs w:val="18"/>
                <w:shd w:val="clear" w:color="auto" w:fill="FFFFFF"/>
              </w:rPr>
            </w:rPrChange>
          </w:rPr>
          <w:t xml:space="preserve"> The diurnal cycle of </w:t>
        </w:r>
        <w:r w:rsidRPr="00DA74B9">
          <w:rPr>
            <w:rFonts w:ascii="Times New Roman" w:hAnsi="Times New Roman" w:cs="Times New Roman"/>
            <w:color w:val="000000" w:themeColor="text1"/>
            <w:szCs w:val="24"/>
            <w:shd w:val="clear" w:color="auto" w:fill="FFFFFF"/>
            <w:rPrChange w:id="2830" w:author="ZHANGM.H." w:date="2014-12-11T08:31:00Z">
              <w:rPr>
                <w:rFonts w:ascii="Arial" w:hAnsi="Arial" w:cs="Arial"/>
                <w:color w:val="000000"/>
                <w:sz w:val="18"/>
                <w:szCs w:val="18"/>
                <w:shd w:val="clear" w:color="auto" w:fill="FFFFFF"/>
              </w:rPr>
            </w:rPrChange>
          </w:rPr>
          <w:lastRenderedPageBreak/>
          <w:t xml:space="preserve">shallow cumulus clouds over land: A single-column model intercomparison study. Q.J.R. Meteorol. Soc., 130: 3339–3364. </w:t>
        </w:r>
        <w:proofErr w:type="gramStart"/>
        <w:r w:rsidRPr="00DA74B9">
          <w:rPr>
            <w:rFonts w:ascii="Times New Roman" w:hAnsi="Times New Roman" w:cs="Times New Roman"/>
            <w:color w:val="000000" w:themeColor="text1"/>
            <w:szCs w:val="24"/>
            <w:shd w:val="clear" w:color="auto" w:fill="FFFFFF"/>
            <w:rPrChange w:id="2831" w:author="ZHANGM.H." w:date="2014-12-11T08:31:00Z">
              <w:rPr>
                <w:rFonts w:ascii="Arial" w:hAnsi="Arial" w:cs="Arial"/>
                <w:color w:val="000000"/>
                <w:sz w:val="18"/>
                <w:szCs w:val="18"/>
                <w:shd w:val="clear" w:color="auto" w:fill="FFFFFF"/>
              </w:rPr>
            </w:rPrChange>
          </w:rPr>
          <w:t>doi</w:t>
        </w:r>
        <w:proofErr w:type="gramEnd"/>
        <w:r w:rsidRPr="00DA74B9">
          <w:rPr>
            <w:rFonts w:ascii="Times New Roman" w:hAnsi="Times New Roman" w:cs="Times New Roman"/>
            <w:color w:val="000000" w:themeColor="text1"/>
            <w:szCs w:val="24"/>
            <w:shd w:val="clear" w:color="auto" w:fill="FFFFFF"/>
            <w:rPrChange w:id="2832" w:author="ZHANGM.H." w:date="2014-12-11T08:31:00Z">
              <w:rPr>
                <w:rFonts w:ascii="Arial" w:hAnsi="Arial" w:cs="Arial"/>
                <w:color w:val="000000"/>
                <w:sz w:val="18"/>
                <w:szCs w:val="18"/>
                <w:shd w:val="clear" w:color="auto" w:fill="FFFFFF"/>
              </w:rPr>
            </w:rPrChange>
          </w:rPr>
          <w:t>: 10.1256/qj.03.122</w:t>
        </w:r>
      </w:ins>
    </w:p>
    <w:p w14:paraId="2FDFB7E4" w14:textId="127BCFFF" w:rsidR="00482DFC" w:rsidRPr="00DA74B9" w:rsidRDefault="00482DFC">
      <w:pPr>
        <w:pStyle w:val="PlainText"/>
        <w:tabs>
          <w:tab w:val="left" w:pos="360"/>
          <w:tab w:val="left" w:pos="720"/>
          <w:tab w:val="left" w:pos="1080"/>
        </w:tabs>
        <w:spacing w:after="120" w:line="480" w:lineRule="auto"/>
        <w:ind w:left="360" w:hanging="360"/>
        <w:jc w:val="both"/>
        <w:rPr>
          <w:ins w:id="2833" w:author="ZHANGM.H." w:date="2014-12-10T18:44:00Z"/>
          <w:rFonts w:ascii="Times New Roman" w:hAnsi="Times New Roman"/>
          <w:color w:val="000000" w:themeColor="text1"/>
          <w:sz w:val="24"/>
          <w:szCs w:val="24"/>
          <w:rPrChange w:id="2834" w:author="ZHANGM.H." w:date="2014-12-11T08:31:00Z">
            <w:rPr>
              <w:ins w:id="2835" w:author="ZHANGM.H." w:date="2014-12-10T18:44:00Z"/>
              <w:rFonts w:asciiTheme="minorHAnsi" w:hAnsiTheme="minorHAnsi"/>
              <w:color w:val="000000" w:themeColor="text1"/>
              <w:sz w:val="24"/>
              <w:szCs w:val="24"/>
            </w:rPr>
          </w:rPrChange>
        </w:rPr>
        <w:pPrChange w:id="2836" w:author="ZHANGM.H." w:date="2014-12-11T08:31:00Z">
          <w:pPr>
            <w:pStyle w:val="PlainText"/>
            <w:tabs>
              <w:tab w:val="left" w:pos="360"/>
              <w:tab w:val="left" w:pos="720"/>
              <w:tab w:val="left" w:pos="1080"/>
            </w:tabs>
            <w:spacing w:after="120"/>
            <w:ind w:left="360" w:hanging="360"/>
            <w:jc w:val="both"/>
          </w:pPr>
        </w:pPrChange>
      </w:pPr>
      <w:ins w:id="2837" w:author="ZHANGM.H." w:date="2014-12-10T18:44:00Z">
        <w:r w:rsidRPr="00DA74B9">
          <w:rPr>
            <w:rFonts w:ascii="Times New Roman" w:hAnsi="Times New Roman"/>
            <w:color w:val="000000" w:themeColor="text1"/>
            <w:sz w:val="24"/>
            <w:szCs w:val="24"/>
            <w:rPrChange w:id="2838" w:author="ZHANGM.H." w:date="2014-12-11T08:31:00Z">
              <w:rPr>
                <w:rFonts w:asciiTheme="minorHAnsi" w:hAnsiTheme="minorHAnsi"/>
                <w:color w:val="000000" w:themeColor="text1"/>
                <w:sz w:val="24"/>
                <w:szCs w:val="24"/>
              </w:rPr>
            </w:rPrChange>
          </w:rPr>
          <w:t xml:space="preserve">Lin, W., Y. Liu, A. M. </w:t>
        </w:r>
        <w:proofErr w:type="spellStart"/>
        <w:r w:rsidRPr="00DA74B9">
          <w:rPr>
            <w:rFonts w:ascii="Times New Roman" w:hAnsi="Times New Roman"/>
            <w:color w:val="000000" w:themeColor="text1"/>
            <w:sz w:val="24"/>
            <w:szCs w:val="24"/>
            <w:rPrChange w:id="2839" w:author="ZHANGM.H." w:date="2014-12-11T08:31:00Z">
              <w:rPr>
                <w:rFonts w:asciiTheme="minorHAnsi" w:hAnsiTheme="minorHAnsi"/>
                <w:color w:val="000000" w:themeColor="text1"/>
                <w:sz w:val="24"/>
                <w:szCs w:val="24"/>
              </w:rPr>
            </w:rPrChange>
          </w:rPr>
          <w:t>Vogelmann</w:t>
        </w:r>
        <w:proofErr w:type="spellEnd"/>
        <w:r w:rsidRPr="00DA74B9">
          <w:rPr>
            <w:rFonts w:ascii="Times New Roman" w:hAnsi="Times New Roman"/>
            <w:color w:val="000000" w:themeColor="text1"/>
            <w:sz w:val="24"/>
            <w:szCs w:val="24"/>
            <w:rPrChange w:id="2840" w:author="ZHANGM.H." w:date="2014-12-11T08:31:00Z">
              <w:rPr>
                <w:rFonts w:asciiTheme="minorHAnsi" w:hAnsiTheme="minorHAnsi"/>
                <w:color w:val="000000" w:themeColor="text1"/>
                <w:sz w:val="24"/>
                <w:szCs w:val="24"/>
              </w:rPr>
            </w:rPrChange>
          </w:rPr>
          <w:t xml:space="preserve">, A. </w:t>
        </w:r>
        <w:proofErr w:type="spellStart"/>
        <w:r w:rsidRPr="00DA74B9">
          <w:rPr>
            <w:rFonts w:ascii="Times New Roman" w:hAnsi="Times New Roman"/>
            <w:color w:val="000000" w:themeColor="text1"/>
            <w:sz w:val="24"/>
            <w:szCs w:val="24"/>
            <w:rPrChange w:id="2841" w:author="ZHANGM.H." w:date="2014-12-11T08:31:00Z">
              <w:rPr>
                <w:rFonts w:asciiTheme="minorHAnsi" w:hAnsiTheme="minorHAnsi"/>
                <w:color w:val="000000" w:themeColor="text1"/>
                <w:sz w:val="24"/>
                <w:szCs w:val="24"/>
              </w:rPr>
            </w:rPrChange>
          </w:rPr>
          <w:t>Fridlind</w:t>
        </w:r>
        <w:proofErr w:type="spellEnd"/>
        <w:r w:rsidRPr="00DA74B9">
          <w:rPr>
            <w:rFonts w:ascii="Times New Roman" w:hAnsi="Times New Roman"/>
            <w:color w:val="000000" w:themeColor="text1"/>
            <w:sz w:val="24"/>
            <w:szCs w:val="24"/>
            <w:rPrChange w:id="2842" w:author="ZHANGM.H." w:date="2014-12-11T08:31:00Z">
              <w:rPr>
                <w:rFonts w:asciiTheme="minorHAnsi" w:hAnsiTheme="minorHAnsi"/>
                <w:color w:val="000000" w:themeColor="text1"/>
                <w:sz w:val="24"/>
                <w:szCs w:val="24"/>
              </w:rPr>
            </w:rPrChange>
          </w:rPr>
          <w:t>, S. Endo, H. Song, S. Feng, T. Toto, Z. Li, and M. Zhang, 2014: RACORO Continental Boundary Layer Cloud Investigations. Part III: Separation of Parameterization Biases in Single-Column Model CAM5 Simulations of Shallow Cumulus,</w:t>
        </w:r>
        <w:r w:rsidRPr="00DA74B9">
          <w:rPr>
            <w:rFonts w:ascii="Times New Roman" w:hAnsi="Times New Roman"/>
            <w:noProof/>
            <w:sz w:val="24"/>
            <w:szCs w:val="24"/>
            <w:lang w:eastAsia="zh-CN"/>
            <w:rPrChange w:id="2843" w:author="ZHANGM.H." w:date="2014-12-11T08:31:00Z">
              <w:rPr>
                <w:rFonts w:asciiTheme="minorHAnsi" w:hAnsiTheme="minorHAnsi"/>
                <w:noProof/>
                <w:sz w:val="24"/>
                <w:szCs w:val="24"/>
                <w:lang w:eastAsia="zh-CN"/>
              </w:rPr>
            </w:rPrChange>
          </w:rPr>
          <w:t xml:space="preserve"> </w:t>
        </w:r>
        <w:r w:rsidRPr="00DA74B9">
          <w:rPr>
            <w:rFonts w:ascii="Times New Roman" w:hAnsi="Times New Roman"/>
            <w:i/>
            <w:noProof/>
            <w:sz w:val="24"/>
            <w:szCs w:val="24"/>
            <w:lang w:eastAsia="zh-CN"/>
            <w:rPrChange w:id="2844" w:author="ZHANGM.H." w:date="2014-12-11T08:31:00Z">
              <w:rPr>
                <w:rFonts w:asciiTheme="minorHAnsi" w:hAnsiTheme="minorHAnsi"/>
                <w:i/>
                <w:noProof/>
                <w:sz w:val="24"/>
                <w:szCs w:val="24"/>
                <w:lang w:eastAsia="zh-CN"/>
              </w:rPr>
            </w:rPrChange>
          </w:rPr>
          <w:t xml:space="preserve">J. Geophys. Res. </w:t>
        </w:r>
        <w:r w:rsidRPr="00DA74B9">
          <w:rPr>
            <w:rFonts w:ascii="Times New Roman" w:hAnsi="Times New Roman"/>
            <w:noProof/>
            <w:sz w:val="24"/>
            <w:szCs w:val="24"/>
            <w:lang w:eastAsia="zh-CN"/>
            <w:rPrChange w:id="2845" w:author="ZHANGM.H." w:date="2014-12-11T08:31:00Z">
              <w:rPr>
                <w:rFonts w:asciiTheme="minorHAnsi" w:hAnsiTheme="minorHAnsi"/>
                <w:noProof/>
                <w:sz w:val="24"/>
                <w:szCs w:val="24"/>
                <w:lang w:eastAsia="zh-CN"/>
              </w:rPr>
            </w:rPrChange>
          </w:rPr>
          <w:t>(</w:t>
        </w:r>
      </w:ins>
      <w:ins w:id="2846" w:author="ZHANGM.H." w:date="2014-12-10T18:46:00Z">
        <w:r w:rsidRPr="00DA74B9">
          <w:rPr>
            <w:rFonts w:ascii="Times New Roman" w:hAnsi="Times New Roman"/>
            <w:noProof/>
            <w:sz w:val="24"/>
            <w:szCs w:val="24"/>
            <w:lang w:eastAsia="zh-CN"/>
            <w:rPrChange w:id="2847" w:author="ZHANGM.H." w:date="2014-12-11T08:31:00Z">
              <w:rPr>
                <w:rFonts w:asciiTheme="minorHAnsi" w:hAnsiTheme="minorHAnsi"/>
                <w:noProof/>
                <w:sz w:val="24"/>
                <w:szCs w:val="24"/>
                <w:lang w:eastAsia="zh-CN"/>
              </w:rPr>
            </w:rPrChange>
          </w:rPr>
          <w:t>in review</w:t>
        </w:r>
      </w:ins>
      <w:ins w:id="2848" w:author="ZHANGM.H." w:date="2014-12-10T18:44:00Z">
        <w:r w:rsidRPr="00DA74B9">
          <w:rPr>
            <w:rFonts w:ascii="Times New Roman" w:hAnsi="Times New Roman"/>
            <w:noProof/>
            <w:sz w:val="24"/>
            <w:szCs w:val="24"/>
            <w:lang w:eastAsia="zh-CN"/>
            <w:rPrChange w:id="2849" w:author="ZHANGM.H." w:date="2014-12-11T08:31:00Z">
              <w:rPr>
                <w:rFonts w:asciiTheme="minorHAnsi" w:hAnsiTheme="minorHAnsi"/>
                <w:noProof/>
                <w:sz w:val="24"/>
                <w:szCs w:val="24"/>
                <w:lang w:eastAsia="zh-CN"/>
              </w:rPr>
            </w:rPrChange>
          </w:rPr>
          <w:t>).</w:t>
        </w:r>
      </w:ins>
    </w:p>
    <w:p w14:paraId="5EA990E9" w14:textId="1ACBA44F" w:rsidR="00C25475" w:rsidRPr="00DA74B9" w:rsidRDefault="00F55811">
      <w:pPr>
        <w:autoSpaceDE w:val="0"/>
        <w:autoSpaceDN w:val="0"/>
        <w:adjustRightInd w:val="0"/>
        <w:spacing w:after="0" w:line="480" w:lineRule="auto"/>
        <w:ind w:left="720" w:hanging="720"/>
        <w:jc w:val="both"/>
        <w:rPr>
          <w:rFonts w:ascii="Times New Roman" w:hAnsi="Times New Roman" w:cs="Times New Roman"/>
          <w:color w:val="000000" w:themeColor="text1"/>
          <w:szCs w:val="24"/>
        </w:rPr>
        <w:pPrChange w:id="2850" w:author="ZHANGM.H." w:date="2014-12-11T08:31:00Z">
          <w:pPr>
            <w:autoSpaceDE w:val="0"/>
            <w:autoSpaceDN w:val="0"/>
            <w:adjustRightInd w:val="0"/>
            <w:spacing w:after="0" w:line="360" w:lineRule="auto"/>
            <w:ind w:left="720" w:hanging="720"/>
          </w:pPr>
        </w:pPrChange>
      </w:pPr>
      <w:r w:rsidRPr="00DA74B9">
        <w:rPr>
          <w:rFonts w:ascii="Times New Roman" w:hAnsi="Times New Roman" w:cs="Times New Roman"/>
          <w:color w:val="000000" w:themeColor="text1"/>
          <w:szCs w:val="24"/>
        </w:rPr>
        <w:t>Lin, X., and R. H. Johnson, 199</w:t>
      </w:r>
      <w:r w:rsidR="00C25475" w:rsidRPr="00DA74B9">
        <w:rPr>
          <w:rFonts w:ascii="Times New Roman" w:hAnsi="Times New Roman" w:cs="Times New Roman"/>
          <w:color w:val="000000" w:themeColor="text1"/>
          <w:szCs w:val="24"/>
        </w:rPr>
        <w:t xml:space="preserve">6:  </w:t>
      </w:r>
      <w:r w:rsidRPr="00DA74B9">
        <w:rPr>
          <w:rFonts w:ascii="Times New Roman" w:hAnsi="Times New Roman" w:cs="Times New Roman"/>
          <w:color w:val="000000" w:themeColor="text1"/>
          <w:szCs w:val="24"/>
        </w:rPr>
        <w:t xml:space="preserve"> Kinematic and thermodynamic characteristics</w:t>
      </w:r>
      <w:r w:rsidR="00C25475" w:rsidRPr="00DA74B9">
        <w:rPr>
          <w:rFonts w:ascii="Times New Roman" w:hAnsi="Times New Roman" w:cs="Times New Roman"/>
          <w:color w:val="000000" w:themeColor="text1"/>
          <w:szCs w:val="24"/>
        </w:rPr>
        <w:t xml:space="preserve"> </w:t>
      </w:r>
      <w:r w:rsidRPr="00DA74B9">
        <w:rPr>
          <w:rFonts w:ascii="Times New Roman" w:hAnsi="Times New Roman" w:cs="Times New Roman"/>
          <w:color w:val="000000" w:themeColor="text1"/>
          <w:szCs w:val="24"/>
        </w:rPr>
        <w:t>of the flow over the western Pacific warm</w:t>
      </w:r>
      <w:r w:rsidR="00C25475" w:rsidRPr="00DA74B9">
        <w:rPr>
          <w:rFonts w:ascii="Times New Roman" w:hAnsi="Times New Roman" w:cs="Times New Roman"/>
          <w:color w:val="000000" w:themeColor="text1"/>
          <w:szCs w:val="24"/>
        </w:rPr>
        <w:t xml:space="preserve"> pool during TOGA COARE. </w:t>
      </w:r>
      <w:r w:rsidR="00C25475" w:rsidRPr="00DA74B9">
        <w:rPr>
          <w:rFonts w:ascii="Times New Roman" w:hAnsi="Times New Roman" w:cs="Times New Roman"/>
          <w:i/>
          <w:iCs/>
          <w:color w:val="000000" w:themeColor="text1"/>
          <w:szCs w:val="24"/>
        </w:rPr>
        <w:t xml:space="preserve">J. Atmos. Sci., </w:t>
      </w:r>
      <w:r w:rsidR="00C25475" w:rsidRPr="00DA74B9">
        <w:rPr>
          <w:rFonts w:ascii="Times New Roman" w:hAnsi="Times New Roman" w:cs="Times New Roman"/>
          <w:bCs/>
          <w:color w:val="000000" w:themeColor="text1"/>
          <w:szCs w:val="24"/>
          <w:rPrChange w:id="2851" w:author="ZHANGM.H." w:date="2014-12-11T08:31:00Z">
            <w:rPr>
              <w:rFonts w:ascii="Times New Roman" w:hAnsi="Times New Roman" w:cs="Times New Roman"/>
              <w:b/>
              <w:bCs/>
              <w:color w:val="000000" w:themeColor="text1"/>
              <w:szCs w:val="24"/>
            </w:rPr>
          </w:rPrChange>
        </w:rPr>
        <w:t xml:space="preserve">53, </w:t>
      </w:r>
      <w:r w:rsidR="00C25475" w:rsidRPr="00DA74B9">
        <w:rPr>
          <w:rFonts w:ascii="Times New Roman" w:hAnsi="Times New Roman" w:cs="Times New Roman"/>
          <w:color w:val="000000" w:themeColor="text1"/>
          <w:szCs w:val="24"/>
        </w:rPr>
        <w:t>695–715.</w:t>
      </w:r>
    </w:p>
    <w:p w14:paraId="728BC09B" w14:textId="1BBC3AD2" w:rsidR="00005224" w:rsidRPr="00DA74B9" w:rsidRDefault="00005224">
      <w:pPr>
        <w:spacing w:after="0" w:line="480" w:lineRule="auto"/>
        <w:ind w:left="720" w:hanging="720"/>
        <w:jc w:val="both"/>
        <w:rPr>
          <w:rFonts w:ascii="Times New Roman" w:hAnsi="Times New Roman" w:cs="Times New Roman"/>
          <w:color w:val="000000" w:themeColor="text1"/>
          <w:szCs w:val="24"/>
        </w:rPr>
        <w:pPrChange w:id="2852" w:author="ZHANGM.H." w:date="2014-12-11T08:31:00Z">
          <w:pPr>
            <w:spacing w:after="0" w:line="360" w:lineRule="auto"/>
            <w:ind w:left="720" w:hanging="720"/>
            <w:jc w:val="both"/>
          </w:pPr>
        </w:pPrChange>
      </w:pPr>
      <w:r w:rsidRPr="00DA74B9">
        <w:rPr>
          <w:rFonts w:ascii="Times New Roman" w:hAnsi="Times New Roman" w:cs="Times New Roman"/>
          <w:color w:val="000000" w:themeColor="text1"/>
          <w:szCs w:val="24"/>
        </w:rPr>
        <w:t xml:space="preserve">Lord, S. J., 1982: Interaction of a cumulus cloud ensemble with the large-scale environment. Part III: Semi-prognostic test of the Arakawa-Schubert cumulus parameterization. </w:t>
      </w:r>
      <w:r w:rsidRPr="00DA74B9">
        <w:rPr>
          <w:rFonts w:ascii="Times New Roman" w:hAnsi="Times New Roman" w:cs="Times New Roman"/>
          <w:i/>
          <w:color w:val="000000" w:themeColor="text1"/>
          <w:szCs w:val="24"/>
        </w:rPr>
        <w:t>Journal of the Atmospheric Sciences</w:t>
      </w:r>
      <w:r w:rsidRPr="00DA74B9">
        <w:rPr>
          <w:rFonts w:ascii="Times New Roman" w:hAnsi="Times New Roman" w:cs="Times New Roman"/>
          <w:color w:val="000000" w:themeColor="text1"/>
          <w:szCs w:val="24"/>
        </w:rPr>
        <w:t>, 39, 88-103.</w:t>
      </w:r>
    </w:p>
    <w:p w14:paraId="4AFA6A9C" w14:textId="2B1AC9AE" w:rsidR="00482DFC" w:rsidRPr="00DA74B9" w:rsidRDefault="00482DFC">
      <w:pPr>
        <w:pStyle w:val="PlainText"/>
        <w:tabs>
          <w:tab w:val="left" w:pos="360"/>
          <w:tab w:val="left" w:pos="720"/>
          <w:tab w:val="left" w:pos="1080"/>
          <w:tab w:val="left" w:pos="1440"/>
        </w:tabs>
        <w:spacing w:after="120" w:line="480" w:lineRule="auto"/>
        <w:ind w:left="360" w:hanging="360"/>
        <w:rPr>
          <w:ins w:id="2853" w:author="ZHANGM.H." w:date="2014-12-10T18:48:00Z"/>
          <w:rFonts w:ascii="Times New Roman" w:hAnsi="Times New Roman"/>
          <w:color w:val="000000" w:themeColor="text1"/>
          <w:sz w:val="24"/>
          <w:szCs w:val="24"/>
          <w:rPrChange w:id="2854" w:author="ZHANGM.H." w:date="2014-12-11T08:31:00Z">
            <w:rPr>
              <w:ins w:id="2855" w:author="ZHANGM.H." w:date="2014-12-10T18:48:00Z"/>
              <w:rFonts w:asciiTheme="minorHAnsi" w:hAnsiTheme="minorHAnsi"/>
              <w:color w:val="000000" w:themeColor="text1"/>
              <w:sz w:val="24"/>
              <w:szCs w:val="24"/>
            </w:rPr>
          </w:rPrChange>
        </w:rPr>
        <w:pPrChange w:id="2856" w:author="ZHANGM.H." w:date="2014-12-11T08:31:00Z">
          <w:pPr>
            <w:pStyle w:val="PlainText"/>
            <w:tabs>
              <w:tab w:val="left" w:pos="360"/>
              <w:tab w:val="left" w:pos="720"/>
              <w:tab w:val="left" w:pos="1080"/>
              <w:tab w:val="left" w:pos="1440"/>
            </w:tabs>
            <w:spacing w:after="120"/>
            <w:ind w:left="360" w:hanging="360"/>
          </w:pPr>
        </w:pPrChange>
      </w:pPr>
      <w:bookmarkStart w:id="2857" w:name="f43"/>
      <w:ins w:id="2858" w:author="ZHANGM.H." w:date="2014-12-10T18:48:00Z">
        <w:r w:rsidRPr="00DA74B9">
          <w:rPr>
            <w:rFonts w:ascii="Times New Roman" w:hAnsi="Times New Roman"/>
            <w:color w:val="000000" w:themeColor="text1"/>
            <w:sz w:val="24"/>
            <w:szCs w:val="24"/>
            <w:rPrChange w:id="2859" w:author="ZHANGM.H." w:date="2014-12-11T08:31:00Z">
              <w:rPr>
                <w:rFonts w:asciiTheme="minorHAnsi" w:hAnsiTheme="minorHAnsi"/>
                <w:color w:val="000000" w:themeColor="text1"/>
                <w:sz w:val="24"/>
                <w:szCs w:val="24"/>
              </w:rPr>
            </w:rPrChange>
          </w:rPr>
          <w:t xml:space="preserve">Mather, J. H., and J. W. </w:t>
        </w:r>
        <w:proofErr w:type="spellStart"/>
        <w:r w:rsidRPr="00DA74B9">
          <w:rPr>
            <w:rFonts w:ascii="Times New Roman" w:hAnsi="Times New Roman"/>
            <w:color w:val="000000" w:themeColor="text1"/>
            <w:sz w:val="24"/>
            <w:szCs w:val="24"/>
            <w:rPrChange w:id="2860" w:author="ZHANGM.H." w:date="2014-12-11T08:31:00Z">
              <w:rPr>
                <w:rFonts w:asciiTheme="minorHAnsi" w:hAnsiTheme="minorHAnsi"/>
                <w:color w:val="000000" w:themeColor="text1"/>
                <w:sz w:val="24"/>
                <w:szCs w:val="24"/>
              </w:rPr>
            </w:rPrChange>
          </w:rPr>
          <w:t>Voyles</w:t>
        </w:r>
        <w:proofErr w:type="spellEnd"/>
        <w:r w:rsidRPr="00DA74B9">
          <w:rPr>
            <w:rFonts w:ascii="Times New Roman" w:hAnsi="Times New Roman"/>
            <w:color w:val="000000" w:themeColor="text1"/>
            <w:sz w:val="24"/>
            <w:szCs w:val="24"/>
            <w:rPrChange w:id="2861" w:author="ZHANGM.H." w:date="2014-12-11T08:31:00Z">
              <w:rPr>
                <w:rFonts w:asciiTheme="minorHAnsi" w:hAnsiTheme="minorHAnsi"/>
                <w:color w:val="000000" w:themeColor="text1"/>
                <w:sz w:val="24"/>
                <w:szCs w:val="24"/>
              </w:rPr>
            </w:rPrChange>
          </w:rPr>
          <w:t xml:space="preserve">, 2013:  The Arm Climate Research Facility: A Review of Structure and Capabilities, Bull. Amer. Meteor. Soc., 94, 377–392, </w:t>
        </w:r>
        <w:proofErr w:type="spellStart"/>
        <w:r w:rsidRPr="00DA74B9">
          <w:rPr>
            <w:rFonts w:ascii="Times New Roman" w:hAnsi="Times New Roman"/>
            <w:color w:val="000000" w:themeColor="text1"/>
            <w:sz w:val="24"/>
            <w:szCs w:val="24"/>
            <w:rPrChange w:id="2862" w:author="ZHANGM.H." w:date="2014-12-11T08:31:00Z">
              <w:rPr>
                <w:rFonts w:asciiTheme="minorHAnsi" w:hAnsiTheme="minorHAnsi"/>
                <w:color w:val="000000" w:themeColor="text1"/>
                <w:sz w:val="24"/>
                <w:szCs w:val="24"/>
              </w:rPr>
            </w:rPrChange>
          </w:rPr>
          <w:t>doi</w:t>
        </w:r>
        <w:proofErr w:type="spellEnd"/>
        <w:r w:rsidRPr="00DA74B9">
          <w:rPr>
            <w:rFonts w:ascii="Times New Roman" w:hAnsi="Times New Roman"/>
            <w:color w:val="000000" w:themeColor="text1"/>
            <w:sz w:val="24"/>
            <w:szCs w:val="24"/>
            <w:rPrChange w:id="2863" w:author="ZHANGM.H." w:date="2014-12-11T08:31:00Z">
              <w:rPr>
                <w:rFonts w:asciiTheme="minorHAnsi" w:hAnsiTheme="minorHAnsi"/>
                <w:color w:val="000000" w:themeColor="text1"/>
                <w:sz w:val="24"/>
                <w:szCs w:val="24"/>
              </w:rPr>
            </w:rPrChange>
          </w:rPr>
          <w:t xml:space="preserve">: http://dx.doi.org/10.1175/BAMS-D-11-00218.1 </w:t>
        </w:r>
      </w:ins>
    </w:p>
    <w:p w14:paraId="03BF51A6" w14:textId="77777777" w:rsidR="00071F6B" w:rsidRPr="00DA74B9" w:rsidRDefault="00071F6B">
      <w:pPr>
        <w:pStyle w:val="ref"/>
        <w:spacing w:after="0" w:line="480" w:lineRule="auto"/>
        <w:rPr>
          <w:ins w:id="2864" w:author="ZHANGM.H." w:date="2014-12-08T18:59:00Z"/>
          <w:rFonts w:ascii="Times New Roman" w:hAnsi="Times New Roman"/>
          <w:color w:val="000000" w:themeColor="text1"/>
          <w:szCs w:val="24"/>
        </w:rPr>
        <w:pPrChange w:id="2865" w:author="ZHANGM.H." w:date="2014-12-11T08:31:00Z">
          <w:pPr>
            <w:pStyle w:val="ref"/>
            <w:spacing w:after="0" w:line="360" w:lineRule="auto"/>
          </w:pPr>
        </w:pPrChange>
      </w:pPr>
      <w:proofErr w:type="spellStart"/>
      <w:r w:rsidRPr="00DA74B9">
        <w:rPr>
          <w:rFonts w:ascii="Times New Roman" w:hAnsi="Times New Roman"/>
          <w:color w:val="000000" w:themeColor="text1"/>
          <w:szCs w:val="24"/>
        </w:rPr>
        <w:t>Minnis</w:t>
      </w:r>
      <w:proofErr w:type="spellEnd"/>
      <w:r w:rsidRPr="00DA74B9">
        <w:rPr>
          <w:rFonts w:ascii="Times New Roman" w:hAnsi="Times New Roman"/>
          <w:color w:val="000000" w:themeColor="text1"/>
          <w:szCs w:val="24"/>
        </w:rPr>
        <w:t xml:space="preserve">, P.; Smith, W. L., Jr.; Garber, D. P.; Ayers, J. K.; and Doelling, D. R.: </w:t>
      </w:r>
      <w:bookmarkEnd w:id="2857"/>
      <w:r w:rsidRPr="00DA74B9">
        <w:rPr>
          <w:rFonts w:ascii="Times New Roman" w:hAnsi="Times New Roman"/>
          <w:color w:val="000000" w:themeColor="text1"/>
          <w:szCs w:val="24"/>
        </w:rPr>
        <w:t xml:space="preserve">Cloud Properties Derived From GOES-7 for the Spring 1994 ARM Intensive Observing Period Using Version 1.0.0 of the ARM Satellite Data Analysis Program. </w:t>
      </w:r>
      <w:proofErr w:type="gramStart"/>
      <w:r w:rsidRPr="00DA74B9">
        <w:rPr>
          <w:rFonts w:ascii="Times New Roman" w:hAnsi="Times New Roman"/>
          <w:i/>
          <w:iCs/>
          <w:color w:val="000000" w:themeColor="text1"/>
          <w:szCs w:val="24"/>
        </w:rPr>
        <w:t>NASA RP 1366</w:t>
      </w:r>
      <w:r w:rsidRPr="00DA74B9">
        <w:rPr>
          <w:rFonts w:ascii="Times New Roman" w:hAnsi="Times New Roman"/>
          <w:color w:val="000000" w:themeColor="text1"/>
          <w:szCs w:val="24"/>
        </w:rPr>
        <w:t>, August 1995, 59 pp.</w:t>
      </w:r>
      <w:proofErr w:type="gramEnd"/>
    </w:p>
    <w:p w14:paraId="30C728EB" w14:textId="418B2040" w:rsidR="00847B21" w:rsidRPr="00DA74B9" w:rsidRDefault="00847B21">
      <w:pPr>
        <w:pStyle w:val="ref"/>
        <w:spacing w:after="0" w:line="480" w:lineRule="auto"/>
        <w:rPr>
          <w:rFonts w:ascii="Times New Roman" w:hAnsi="Times New Roman"/>
          <w:color w:val="000000" w:themeColor="text1"/>
          <w:szCs w:val="24"/>
        </w:rPr>
        <w:pPrChange w:id="2866" w:author="ZHANGM.H." w:date="2014-12-11T08:31:00Z">
          <w:pPr>
            <w:pStyle w:val="ref"/>
            <w:spacing w:after="0" w:line="360" w:lineRule="auto"/>
          </w:pPr>
        </w:pPrChange>
      </w:pPr>
      <w:ins w:id="2867" w:author="ZHANGM.H." w:date="2014-12-08T18:59:00Z">
        <w:r w:rsidRPr="00DA74B9">
          <w:rPr>
            <w:rFonts w:ascii="Times New Roman" w:hAnsi="Times New Roman"/>
            <w:color w:val="000000" w:themeColor="text1"/>
            <w:szCs w:val="24"/>
            <w:shd w:val="clear" w:color="auto" w:fill="FFFFFF"/>
            <w:rPrChange w:id="2868" w:author="ZHANGM.H." w:date="2014-12-11T08:31:00Z">
              <w:rPr>
                <w:rFonts w:ascii="Arial" w:hAnsi="Arial" w:cs="Arial"/>
                <w:color w:val="000000"/>
                <w:sz w:val="18"/>
                <w:szCs w:val="18"/>
                <w:shd w:val="clear" w:color="auto" w:fill="FFFFFF"/>
              </w:rPr>
            </w:rPrChange>
          </w:rPr>
          <w:t>Morrison, H., et al., 2009</w:t>
        </w:r>
        <w:proofErr w:type="gramStart"/>
        <w:r w:rsidRPr="00DA74B9">
          <w:rPr>
            <w:rFonts w:ascii="Times New Roman" w:hAnsi="Times New Roman"/>
            <w:color w:val="000000" w:themeColor="text1"/>
            <w:szCs w:val="24"/>
            <w:shd w:val="clear" w:color="auto" w:fill="FFFFFF"/>
            <w:rPrChange w:id="2869" w:author="ZHANGM.H." w:date="2014-12-11T08:31:00Z">
              <w:rPr>
                <w:rFonts w:ascii="Arial" w:hAnsi="Arial" w:cs="Arial"/>
                <w:color w:val="000000"/>
                <w:sz w:val="18"/>
                <w:szCs w:val="18"/>
                <w:shd w:val="clear" w:color="auto" w:fill="FFFFFF"/>
              </w:rPr>
            </w:rPrChange>
          </w:rPr>
          <w:t>:,</w:t>
        </w:r>
        <w:proofErr w:type="gramEnd"/>
        <w:r w:rsidRPr="00DA74B9">
          <w:rPr>
            <w:rFonts w:ascii="Times New Roman" w:hAnsi="Times New Roman"/>
            <w:color w:val="000000" w:themeColor="text1"/>
            <w:szCs w:val="24"/>
            <w:shd w:val="clear" w:color="auto" w:fill="FFFFFF"/>
            <w:rPrChange w:id="2870" w:author="ZHANGM.H." w:date="2014-12-11T08:31:00Z">
              <w:rPr>
                <w:rFonts w:ascii="Arial" w:hAnsi="Arial" w:cs="Arial"/>
                <w:color w:val="000000"/>
                <w:sz w:val="18"/>
                <w:szCs w:val="18"/>
                <w:shd w:val="clear" w:color="auto" w:fill="FFFFFF"/>
              </w:rPr>
            </w:rPrChange>
          </w:rPr>
          <w:t xml:space="preserve"> Intercomparison of model simulations of mixed-phase clouds observed during the ARM Mixed-Phase Arctic Cloud Experiment. II: Multilayer cloud. Q.J.R. </w:t>
        </w:r>
        <w:proofErr w:type="spellStart"/>
        <w:r w:rsidRPr="00DA74B9">
          <w:rPr>
            <w:rFonts w:ascii="Times New Roman" w:hAnsi="Times New Roman"/>
            <w:color w:val="000000" w:themeColor="text1"/>
            <w:szCs w:val="24"/>
            <w:shd w:val="clear" w:color="auto" w:fill="FFFFFF"/>
            <w:rPrChange w:id="2871" w:author="ZHANGM.H." w:date="2014-12-11T08:31:00Z">
              <w:rPr>
                <w:rFonts w:ascii="Arial" w:hAnsi="Arial" w:cs="Arial"/>
                <w:color w:val="000000"/>
                <w:sz w:val="18"/>
                <w:szCs w:val="18"/>
                <w:shd w:val="clear" w:color="auto" w:fill="FFFFFF"/>
              </w:rPr>
            </w:rPrChange>
          </w:rPr>
          <w:t>Meteorol</w:t>
        </w:r>
        <w:proofErr w:type="spellEnd"/>
        <w:r w:rsidRPr="00DA74B9">
          <w:rPr>
            <w:rFonts w:ascii="Times New Roman" w:hAnsi="Times New Roman"/>
            <w:color w:val="000000" w:themeColor="text1"/>
            <w:szCs w:val="24"/>
            <w:shd w:val="clear" w:color="auto" w:fill="FFFFFF"/>
            <w:rPrChange w:id="2872" w:author="ZHANGM.H." w:date="2014-12-11T08:31:00Z">
              <w:rPr>
                <w:rFonts w:ascii="Arial" w:hAnsi="Arial" w:cs="Arial"/>
                <w:color w:val="000000"/>
                <w:sz w:val="18"/>
                <w:szCs w:val="18"/>
                <w:shd w:val="clear" w:color="auto" w:fill="FFFFFF"/>
              </w:rPr>
            </w:rPrChange>
          </w:rPr>
          <w:t xml:space="preserve">. Soc., 135: 1003–1019. </w:t>
        </w:r>
        <w:proofErr w:type="spellStart"/>
        <w:proofErr w:type="gramStart"/>
        <w:r w:rsidRPr="00DA74B9">
          <w:rPr>
            <w:rFonts w:ascii="Times New Roman" w:hAnsi="Times New Roman"/>
            <w:color w:val="000000" w:themeColor="text1"/>
            <w:szCs w:val="24"/>
            <w:shd w:val="clear" w:color="auto" w:fill="FFFFFF"/>
            <w:rPrChange w:id="2873" w:author="ZHANGM.H." w:date="2014-12-11T08:31:00Z">
              <w:rPr>
                <w:rFonts w:ascii="Arial" w:hAnsi="Arial" w:cs="Arial"/>
                <w:color w:val="000000"/>
                <w:sz w:val="18"/>
                <w:szCs w:val="18"/>
                <w:shd w:val="clear" w:color="auto" w:fill="FFFFFF"/>
              </w:rPr>
            </w:rPrChange>
          </w:rPr>
          <w:t>doi</w:t>
        </w:r>
        <w:proofErr w:type="spellEnd"/>
        <w:proofErr w:type="gramEnd"/>
        <w:r w:rsidRPr="00DA74B9">
          <w:rPr>
            <w:rFonts w:ascii="Times New Roman" w:hAnsi="Times New Roman"/>
            <w:color w:val="000000" w:themeColor="text1"/>
            <w:szCs w:val="24"/>
            <w:shd w:val="clear" w:color="auto" w:fill="FFFFFF"/>
            <w:rPrChange w:id="2874" w:author="ZHANGM.H." w:date="2014-12-11T08:31:00Z">
              <w:rPr>
                <w:rFonts w:ascii="Arial" w:hAnsi="Arial" w:cs="Arial"/>
                <w:color w:val="000000"/>
                <w:sz w:val="18"/>
                <w:szCs w:val="18"/>
                <w:shd w:val="clear" w:color="auto" w:fill="FFFFFF"/>
              </w:rPr>
            </w:rPrChange>
          </w:rPr>
          <w:t>: 10.1002/qj.415</w:t>
        </w:r>
      </w:ins>
    </w:p>
    <w:p w14:paraId="7F557D80" w14:textId="77777777" w:rsidR="00847B21" w:rsidRPr="00DA74B9" w:rsidRDefault="00847B21">
      <w:pPr>
        <w:pStyle w:val="ref"/>
        <w:spacing w:after="0" w:line="480" w:lineRule="auto"/>
        <w:rPr>
          <w:ins w:id="2875" w:author="ZHANGM.H." w:date="2014-12-08T18:57:00Z"/>
          <w:rFonts w:ascii="Times New Roman" w:hAnsi="Times New Roman"/>
          <w:color w:val="000000" w:themeColor="text1"/>
          <w:szCs w:val="24"/>
          <w:shd w:val="clear" w:color="auto" w:fill="FFFFFF"/>
          <w:rPrChange w:id="2876" w:author="ZHANGM.H." w:date="2014-12-11T08:31:00Z">
            <w:rPr>
              <w:ins w:id="2877" w:author="ZHANGM.H." w:date="2014-12-08T18:57:00Z"/>
              <w:rFonts w:ascii="Arial" w:hAnsi="Arial" w:cs="Arial"/>
              <w:color w:val="000000"/>
              <w:sz w:val="18"/>
              <w:szCs w:val="18"/>
              <w:shd w:val="clear" w:color="auto" w:fill="FFFFFF"/>
            </w:rPr>
          </w:rPrChange>
        </w:rPr>
        <w:pPrChange w:id="2878" w:author="ZHANGM.H." w:date="2014-12-11T08:31:00Z">
          <w:pPr>
            <w:pStyle w:val="ref"/>
            <w:spacing w:after="0" w:line="360" w:lineRule="auto"/>
          </w:pPr>
        </w:pPrChange>
      </w:pPr>
      <w:ins w:id="2879" w:author="ZHANGM.H." w:date="2014-12-08T18:57:00Z">
        <w:r w:rsidRPr="00DA74B9">
          <w:rPr>
            <w:rFonts w:ascii="Times New Roman" w:hAnsi="Times New Roman"/>
            <w:color w:val="000000" w:themeColor="text1"/>
            <w:szCs w:val="24"/>
            <w:shd w:val="clear" w:color="auto" w:fill="FFFFFF"/>
            <w:rPrChange w:id="2880" w:author="ZHANGM.H." w:date="2014-12-11T08:31:00Z">
              <w:rPr>
                <w:rFonts w:ascii="Arial" w:hAnsi="Arial" w:cs="Arial"/>
                <w:color w:val="000000"/>
                <w:sz w:val="18"/>
                <w:szCs w:val="18"/>
                <w:shd w:val="clear" w:color="auto" w:fill="FFFFFF"/>
              </w:rPr>
            </w:rPrChange>
          </w:rPr>
          <w:lastRenderedPageBreak/>
          <w:t>Klein, S.A., et al., 2009: Intercomparison of model simulations of mixed-phase clouds observed during the ARM Mixed-Phase Arctic Cloud Experiment. Part I: Single-layer cloud.</w:t>
        </w:r>
        <w:r w:rsidRPr="00DA74B9">
          <w:rPr>
            <w:rStyle w:val="apple-converted-space"/>
            <w:rFonts w:ascii="Times New Roman" w:hAnsi="Times New Roman"/>
            <w:color w:val="000000" w:themeColor="text1"/>
            <w:szCs w:val="24"/>
            <w:shd w:val="clear" w:color="auto" w:fill="FFFFFF"/>
            <w:rPrChange w:id="2881" w:author="ZHANGM.H." w:date="2014-12-11T08:31:00Z">
              <w:rPr>
                <w:rStyle w:val="apple-converted-space"/>
                <w:rFonts w:ascii="Arial" w:hAnsi="Arial" w:cs="Arial"/>
                <w:color w:val="000000"/>
                <w:sz w:val="18"/>
                <w:szCs w:val="18"/>
                <w:shd w:val="clear" w:color="auto" w:fill="FFFFFF"/>
              </w:rPr>
            </w:rPrChange>
          </w:rPr>
          <w:t> </w:t>
        </w:r>
        <w:r w:rsidRPr="00DA74B9">
          <w:rPr>
            <w:rStyle w:val="HTMLCite"/>
            <w:rFonts w:ascii="Times New Roman" w:hAnsi="Times New Roman"/>
            <w:color w:val="000000" w:themeColor="text1"/>
            <w:szCs w:val="24"/>
            <w:shd w:val="clear" w:color="auto" w:fill="FFFFFF"/>
            <w:rPrChange w:id="2882" w:author="ZHANGM.H." w:date="2014-12-11T08:31:00Z">
              <w:rPr>
                <w:rStyle w:val="HTMLCite"/>
                <w:rFonts w:ascii="Arial" w:hAnsi="Arial" w:cs="Arial"/>
                <w:color w:val="000000"/>
                <w:sz w:val="18"/>
                <w:szCs w:val="18"/>
                <w:shd w:val="clear" w:color="auto" w:fill="FFFFFF"/>
              </w:rPr>
            </w:rPrChange>
          </w:rPr>
          <w:t xml:space="preserve">Q. J. R. </w:t>
        </w:r>
        <w:proofErr w:type="spellStart"/>
        <w:r w:rsidRPr="00DA74B9">
          <w:rPr>
            <w:rStyle w:val="HTMLCite"/>
            <w:rFonts w:ascii="Times New Roman" w:hAnsi="Times New Roman"/>
            <w:color w:val="000000" w:themeColor="text1"/>
            <w:szCs w:val="24"/>
            <w:shd w:val="clear" w:color="auto" w:fill="FFFFFF"/>
            <w:rPrChange w:id="2883" w:author="ZHANGM.H." w:date="2014-12-11T08:31:00Z">
              <w:rPr>
                <w:rStyle w:val="HTMLCite"/>
                <w:rFonts w:ascii="Arial" w:hAnsi="Arial" w:cs="Arial"/>
                <w:color w:val="000000"/>
                <w:sz w:val="18"/>
                <w:szCs w:val="18"/>
                <w:shd w:val="clear" w:color="auto" w:fill="FFFFFF"/>
              </w:rPr>
            </w:rPrChange>
          </w:rPr>
          <w:t>Meteorol</w:t>
        </w:r>
        <w:proofErr w:type="spellEnd"/>
        <w:r w:rsidRPr="00DA74B9">
          <w:rPr>
            <w:rStyle w:val="HTMLCite"/>
            <w:rFonts w:ascii="Times New Roman" w:hAnsi="Times New Roman"/>
            <w:color w:val="000000" w:themeColor="text1"/>
            <w:szCs w:val="24"/>
            <w:shd w:val="clear" w:color="auto" w:fill="FFFFFF"/>
            <w:rPrChange w:id="2884" w:author="ZHANGM.H." w:date="2014-12-11T08:31:00Z">
              <w:rPr>
                <w:rStyle w:val="HTMLCite"/>
                <w:rFonts w:ascii="Arial" w:hAnsi="Arial" w:cs="Arial"/>
                <w:color w:val="000000"/>
                <w:sz w:val="18"/>
                <w:szCs w:val="18"/>
                <w:shd w:val="clear" w:color="auto" w:fill="FFFFFF"/>
              </w:rPr>
            </w:rPrChange>
          </w:rPr>
          <w:t xml:space="preserve">. </w:t>
        </w:r>
        <w:proofErr w:type="gramStart"/>
        <w:r w:rsidRPr="00DA74B9">
          <w:rPr>
            <w:rStyle w:val="HTMLCite"/>
            <w:rFonts w:ascii="Times New Roman" w:hAnsi="Times New Roman"/>
            <w:color w:val="000000" w:themeColor="text1"/>
            <w:szCs w:val="24"/>
            <w:shd w:val="clear" w:color="auto" w:fill="FFFFFF"/>
            <w:rPrChange w:id="2885" w:author="ZHANGM.H." w:date="2014-12-11T08:31:00Z">
              <w:rPr>
                <w:rStyle w:val="HTMLCite"/>
                <w:rFonts w:ascii="Arial" w:hAnsi="Arial" w:cs="Arial"/>
                <w:color w:val="000000"/>
                <w:sz w:val="18"/>
                <w:szCs w:val="18"/>
                <w:shd w:val="clear" w:color="auto" w:fill="FFFFFF"/>
              </w:rPr>
            </w:rPrChange>
          </w:rPr>
          <w:t>Soc.</w:t>
        </w:r>
        <w:r w:rsidRPr="00DA74B9">
          <w:rPr>
            <w:rFonts w:ascii="Times New Roman" w:hAnsi="Times New Roman"/>
            <w:color w:val="000000" w:themeColor="text1"/>
            <w:szCs w:val="24"/>
            <w:shd w:val="clear" w:color="auto" w:fill="FFFFFF"/>
            <w:rPrChange w:id="2886" w:author="ZHANGM.H." w:date="2014-12-11T08:31:00Z">
              <w:rPr>
                <w:rFonts w:ascii="Arial" w:hAnsi="Arial" w:cs="Arial"/>
                <w:color w:val="000000"/>
                <w:sz w:val="18"/>
                <w:szCs w:val="18"/>
                <w:shd w:val="clear" w:color="auto" w:fill="FFFFFF"/>
              </w:rPr>
            </w:rPrChange>
          </w:rPr>
          <w:t>,</w:t>
        </w:r>
        <w:r w:rsidRPr="00DA74B9">
          <w:rPr>
            <w:rStyle w:val="apple-converted-space"/>
            <w:rFonts w:ascii="Times New Roman" w:hAnsi="Times New Roman"/>
            <w:color w:val="000000" w:themeColor="text1"/>
            <w:szCs w:val="24"/>
            <w:shd w:val="clear" w:color="auto" w:fill="FFFFFF"/>
            <w:rPrChange w:id="2887" w:author="ZHANGM.H." w:date="2014-12-11T08:31:00Z">
              <w:rPr>
                <w:rStyle w:val="apple-converted-space"/>
                <w:rFonts w:ascii="Arial" w:hAnsi="Arial" w:cs="Arial"/>
                <w:color w:val="000000"/>
                <w:sz w:val="18"/>
                <w:szCs w:val="18"/>
                <w:shd w:val="clear" w:color="auto" w:fill="FFFFFF"/>
              </w:rPr>
            </w:rPrChange>
          </w:rPr>
          <w:t> </w:t>
        </w:r>
        <w:r w:rsidRPr="00DA74B9">
          <w:rPr>
            <w:rFonts w:ascii="Times New Roman" w:hAnsi="Times New Roman"/>
            <w:bCs/>
            <w:color w:val="000000" w:themeColor="text1"/>
            <w:szCs w:val="24"/>
            <w:shd w:val="clear" w:color="auto" w:fill="FFFFFF"/>
            <w:rPrChange w:id="2888" w:author="ZHANGM.H." w:date="2014-12-11T08:31:00Z">
              <w:rPr>
                <w:rFonts w:ascii="Arial" w:hAnsi="Arial" w:cs="Arial"/>
                <w:b/>
                <w:bCs/>
                <w:color w:val="000000"/>
                <w:sz w:val="18"/>
                <w:szCs w:val="18"/>
                <w:shd w:val="clear" w:color="auto" w:fill="FFFFFF"/>
              </w:rPr>
            </w:rPrChange>
          </w:rPr>
          <w:t>135</w:t>
        </w:r>
        <w:r w:rsidRPr="00DA74B9">
          <w:rPr>
            <w:rFonts w:ascii="Times New Roman" w:hAnsi="Times New Roman"/>
            <w:color w:val="000000" w:themeColor="text1"/>
            <w:szCs w:val="24"/>
            <w:shd w:val="clear" w:color="auto" w:fill="FFFFFF"/>
            <w:rPrChange w:id="2889" w:author="ZHANGM.H." w:date="2014-12-11T08:31:00Z">
              <w:rPr>
                <w:rFonts w:ascii="Arial" w:hAnsi="Arial" w:cs="Arial"/>
                <w:color w:val="000000"/>
                <w:sz w:val="18"/>
                <w:szCs w:val="18"/>
                <w:shd w:val="clear" w:color="auto" w:fill="FFFFFF"/>
              </w:rPr>
            </w:rPrChange>
          </w:rPr>
          <w:t>, no. 641, 979-1002, doi:10.1002/qj.416.</w:t>
        </w:r>
        <w:proofErr w:type="gramEnd"/>
      </w:ins>
    </w:p>
    <w:p w14:paraId="7691B35A" w14:textId="0DBC8439" w:rsidR="00071F6B" w:rsidRPr="00DA74B9" w:rsidRDefault="00071F6B">
      <w:pPr>
        <w:pStyle w:val="ref"/>
        <w:spacing w:after="0" w:line="480" w:lineRule="auto"/>
        <w:rPr>
          <w:rFonts w:ascii="Times New Roman" w:hAnsi="Times New Roman"/>
          <w:color w:val="000000" w:themeColor="text1"/>
          <w:szCs w:val="24"/>
        </w:rPr>
        <w:pPrChange w:id="2890" w:author="ZHANGM.H." w:date="2014-12-11T08:31:00Z">
          <w:pPr>
            <w:pStyle w:val="ref"/>
            <w:spacing w:after="0" w:line="360" w:lineRule="auto"/>
          </w:pPr>
        </w:pPrChange>
      </w:pPr>
      <w:proofErr w:type="spellStart"/>
      <w:r w:rsidRPr="00DA74B9">
        <w:rPr>
          <w:rFonts w:ascii="Times New Roman" w:hAnsi="Times New Roman"/>
          <w:color w:val="000000" w:themeColor="text1"/>
          <w:szCs w:val="24"/>
        </w:rPr>
        <w:t>Ooyama</w:t>
      </w:r>
      <w:proofErr w:type="spellEnd"/>
      <w:r w:rsidRPr="00DA74B9">
        <w:rPr>
          <w:rFonts w:ascii="Times New Roman" w:hAnsi="Times New Roman"/>
          <w:color w:val="000000" w:themeColor="text1"/>
          <w:szCs w:val="24"/>
        </w:rPr>
        <w:t>, K.</w:t>
      </w:r>
      <w:r w:rsidR="00C25475" w:rsidRPr="00DA74B9">
        <w:rPr>
          <w:rFonts w:ascii="Times New Roman" w:hAnsi="Times New Roman"/>
          <w:color w:val="000000" w:themeColor="text1"/>
          <w:szCs w:val="24"/>
        </w:rPr>
        <w:t xml:space="preserve"> 1987:  </w:t>
      </w:r>
      <w:r w:rsidRPr="00DA74B9">
        <w:rPr>
          <w:rFonts w:ascii="Times New Roman" w:hAnsi="Times New Roman"/>
          <w:color w:val="000000" w:themeColor="text1"/>
          <w:szCs w:val="24"/>
        </w:rPr>
        <w:t>Scale-controlled objective analysis, Mon. Wea. Rev., 115, 2476-2506.</w:t>
      </w:r>
    </w:p>
    <w:p w14:paraId="17335235" w14:textId="77777777" w:rsidR="00071F6B" w:rsidRPr="00DA74B9" w:rsidRDefault="00071F6B">
      <w:pPr>
        <w:pStyle w:val="ref"/>
        <w:spacing w:after="0" w:line="480" w:lineRule="auto"/>
        <w:rPr>
          <w:rFonts w:ascii="Times New Roman" w:hAnsi="Times New Roman"/>
          <w:color w:val="000000" w:themeColor="text1"/>
          <w:szCs w:val="24"/>
        </w:rPr>
        <w:pPrChange w:id="2891" w:author="ZHANGM.H." w:date="2014-12-11T08:31:00Z">
          <w:pPr>
            <w:pStyle w:val="ref"/>
            <w:spacing w:after="0" w:line="360" w:lineRule="auto"/>
          </w:pPr>
        </w:pPrChange>
      </w:pPr>
      <w:r w:rsidRPr="00DA74B9">
        <w:rPr>
          <w:rFonts w:ascii="Times New Roman" w:hAnsi="Times New Roman"/>
          <w:color w:val="000000" w:themeColor="text1"/>
          <w:szCs w:val="24"/>
        </w:rPr>
        <w:t>Ovtchinnikov, M., and S. J. Ghan, 2005</w:t>
      </w:r>
      <w:proofErr w:type="gramStart"/>
      <w:r w:rsidRPr="00DA74B9">
        <w:rPr>
          <w:rFonts w:ascii="Times New Roman" w:hAnsi="Times New Roman"/>
          <w:color w:val="000000" w:themeColor="text1"/>
          <w:szCs w:val="24"/>
        </w:rPr>
        <w:t>:,</w:t>
      </w:r>
      <w:proofErr w:type="gramEnd"/>
      <w:r w:rsidRPr="00DA74B9">
        <w:rPr>
          <w:rFonts w:ascii="Times New Roman" w:hAnsi="Times New Roman"/>
          <w:color w:val="000000" w:themeColor="text1"/>
          <w:szCs w:val="24"/>
        </w:rPr>
        <w:t xml:space="preserve"> Parallel simulations of aerosol influence on clouds using cloud-resolving and single-column models, </w:t>
      </w:r>
      <w:r w:rsidRPr="00DA74B9">
        <w:rPr>
          <w:rFonts w:ascii="Times New Roman" w:hAnsi="Times New Roman"/>
          <w:i/>
          <w:iCs/>
          <w:color w:val="000000" w:themeColor="text1"/>
          <w:szCs w:val="24"/>
        </w:rPr>
        <w:t>J. Geophys. Res.</w:t>
      </w:r>
      <w:r w:rsidRPr="00DA74B9">
        <w:rPr>
          <w:rFonts w:ascii="Times New Roman" w:hAnsi="Times New Roman"/>
          <w:color w:val="000000" w:themeColor="text1"/>
          <w:szCs w:val="24"/>
        </w:rPr>
        <w:t xml:space="preserve">, </w:t>
      </w:r>
      <w:r w:rsidRPr="00DA74B9">
        <w:rPr>
          <w:rFonts w:ascii="Times New Roman" w:hAnsi="Times New Roman"/>
          <w:i/>
          <w:iCs/>
          <w:color w:val="000000" w:themeColor="text1"/>
          <w:szCs w:val="24"/>
        </w:rPr>
        <w:t>110</w:t>
      </w:r>
      <w:r w:rsidRPr="00DA74B9">
        <w:rPr>
          <w:rFonts w:ascii="Times New Roman" w:hAnsi="Times New Roman"/>
          <w:color w:val="000000" w:themeColor="text1"/>
          <w:szCs w:val="24"/>
        </w:rPr>
        <w:t>, D15S10, doi</w:t>
      </w:r>
      <w:proofErr w:type="gramStart"/>
      <w:r w:rsidRPr="00DA74B9">
        <w:rPr>
          <w:rFonts w:ascii="Times New Roman" w:hAnsi="Times New Roman"/>
          <w:color w:val="000000" w:themeColor="text1"/>
          <w:szCs w:val="24"/>
        </w:rPr>
        <w:t>:10.1029</w:t>
      </w:r>
      <w:proofErr w:type="gramEnd"/>
      <w:r w:rsidRPr="00DA74B9">
        <w:rPr>
          <w:rFonts w:ascii="Times New Roman" w:hAnsi="Times New Roman"/>
          <w:color w:val="000000" w:themeColor="text1"/>
          <w:szCs w:val="24"/>
        </w:rPr>
        <w:t>/2004JD005088.</w:t>
      </w:r>
    </w:p>
    <w:p w14:paraId="64F4DB88" w14:textId="08F39975" w:rsidR="00DA74B9" w:rsidRPr="00DA74B9" w:rsidRDefault="00DA74B9">
      <w:pPr>
        <w:shd w:val="clear" w:color="auto" w:fill="FFFFFF"/>
        <w:spacing w:line="480" w:lineRule="auto"/>
        <w:ind w:left="720" w:hanging="720"/>
        <w:rPr>
          <w:ins w:id="2892" w:author="ZHANGM.H." w:date="2014-12-11T08:30:00Z"/>
          <w:rFonts w:ascii="Times New Roman" w:hAnsi="Times New Roman" w:cs="Times New Roman"/>
          <w:color w:val="000000"/>
          <w:szCs w:val="24"/>
          <w:shd w:val="clear" w:color="auto" w:fill="FFFFFF"/>
          <w:rPrChange w:id="2893" w:author="ZHANGM.H." w:date="2014-12-11T08:31:00Z">
            <w:rPr>
              <w:ins w:id="2894" w:author="ZHANGM.H." w:date="2014-12-11T08:30:00Z"/>
              <w:rFonts w:ascii="Arial" w:hAnsi="Arial" w:cs="Arial"/>
              <w:color w:val="000000"/>
              <w:sz w:val="18"/>
              <w:szCs w:val="18"/>
              <w:shd w:val="clear" w:color="auto" w:fill="FFFFFF"/>
            </w:rPr>
          </w:rPrChange>
        </w:rPr>
        <w:pPrChange w:id="2895" w:author="ZHANGM.H." w:date="2014-12-11T08:31:00Z">
          <w:pPr>
            <w:shd w:val="clear" w:color="auto" w:fill="FFFFFF"/>
            <w:ind w:left="720" w:hanging="720"/>
          </w:pPr>
        </w:pPrChange>
      </w:pPr>
      <w:proofErr w:type="spellStart"/>
      <w:ins w:id="2896" w:author="ZHANGM.H." w:date="2014-12-11T08:30:00Z">
        <w:r w:rsidRPr="00DA74B9">
          <w:rPr>
            <w:rFonts w:ascii="Times New Roman" w:hAnsi="Times New Roman" w:cs="Times New Roman"/>
            <w:color w:val="000000"/>
            <w:szCs w:val="24"/>
            <w:shd w:val="clear" w:color="auto" w:fill="FFFFFF"/>
            <w:rPrChange w:id="2897" w:author="ZHANGM.H." w:date="2014-12-11T08:31:00Z">
              <w:rPr>
                <w:rFonts w:ascii="Arial" w:hAnsi="Arial" w:cs="Arial"/>
                <w:color w:val="000000"/>
                <w:sz w:val="18"/>
                <w:szCs w:val="18"/>
                <w:shd w:val="clear" w:color="auto" w:fill="FFFFFF"/>
              </w:rPr>
            </w:rPrChange>
          </w:rPr>
          <w:t>Petch</w:t>
        </w:r>
        <w:proofErr w:type="spellEnd"/>
        <w:r w:rsidRPr="00DA74B9">
          <w:rPr>
            <w:rFonts w:ascii="Times New Roman" w:hAnsi="Times New Roman" w:cs="Times New Roman"/>
            <w:color w:val="000000"/>
            <w:szCs w:val="24"/>
            <w:shd w:val="clear" w:color="auto" w:fill="FFFFFF"/>
            <w:rPrChange w:id="2898" w:author="ZHANGM.H." w:date="2014-12-11T08:31:00Z">
              <w:rPr>
                <w:rFonts w:ascii="Arial" w:hAnsi="Arial" w:cs="Arial"/>
                <w:color w:val="000000"/>
                <w:sz w:val="18"/>
                <w:szCs w:val="18"/>
                <w:shd w:val="clear" w:color="auto" w:fill="FFFFFF"/>
              </w:rPr>
            </w:rPrChange>
          </w:rPr>
          <w:t xml:space="preserve">, J. C., Willett, M., Wong, R. Y. and </w:t>
        </w:r>
        <w:proofErr w:type="spellStart"/>
        <w:r w:rsidRPr="00DA74B9">
          <w:rPr>
            <w:rFonts w:ascii="Times New Roman" w:hAnsi="Times New Roman" w:cs="Times New Roman"/>
            <w:color w:val="000000"/>
            <w:szCs w:val="24"/>
            <w:shd w:val="clear" w:color="auto" w:fill="FFFFFF"/>
            <w:rPrChange w:id="2899" w:author="ZHANGM.H." w:date="2014-12-11T08:31:00Z">
              <w:rPr>
                <w:rFonts w:ascii="Arial" w:hAnsi="Arial" w:cs="Arial"/>
                <w:color w:val="000000"/>
                <w:sz w:val="18"/>
                <w:szCs w:val="18"/>
                <w:shd w:val="clear" w:color="auto" w:fill="FFFFFF"/>
              </w:rPr>
            </w:rPrChange>
          </w:rPr>
          <w:t>Woolnough</w:t>
        </w:r>
        <w:proofErr w:type="spellEnd"/>
        <w:r w:rsidRPr="00DA74B9">
          <w:rPr>
            <w:rFonts w:ascii="Times New Roman" w:hAnsi="Times New Roman" w:cs="Times New Roman"/>
            <w:color w:val="000000"/>
            <w:szCs w:val="24"/>
            <w:shd w:val="clear" w:color="auto" w:fill="FFFFFF"/>
            <w:rPrChange w:id="2900" w:author="ZHANGM.H." w:date="2014-12-11T08:31:00Z">
              <w:rPr>
                <w:rFonts w:ascii="Arial" w:hAnsi="Arial" w:cs="Arial"/>
                <w:color w:val="000000"/>
                <w:sz w:val="18"/>
                <w:szCs w:val="18"/>
                <w:shd w:val="clear" w:color="auto" w:fill="FFFFFF"/>
              </w:rPr>
            </w:rPrChange>
          </w:rPr>
          <w:t>, S. J. 2007</w:t>
        </w:r>
      </w:ins>
      <w:ins w:id="2901" w:author="ZHANGM.H." w:date="2014-12-11T08:31:00Z">
        <w:r w:rsidRPr="00DA74B9">
          <w:rPr>
            <w:rFonts w:ascii="Times New Roman" w:hAnsi="Times New Roman" w:cs="Times New Roman"/>
            <w:color w:val="000000"/>
            <w:szCs w:val="24"/>
            <w:shd w:val="clear" w:color="auto" w:fill="FFFFFF"/>
            <w:rPrChange w:id="2902" w:author="ZHANGM.H." w:date="2014-12-11T08:31:00Z">
              <w:rPr>
                <w:rFonts w:ascii="Arial" w:hAnsi="Arial" w:cs="Arial"/>
                <w:color w:val="000000"/>
                <w:sz w:val="18"/>
                <w:szCs w:val="18"/>
                <w:shd w:val="clear" w:color="auto" w:fill="FFFFFF"/>
              </w:rPr>
            </w:rPrChange>
          </w:rPr>
          <w:t>:</w:t>
        </w:r>
      </w:ins>
      <w:ins w:id="2903" w:author="ZHANGM.H." w:date="2014-12-11T08:30:00Z">
        <w:r w:rsidRPr="00DA74B9">
          <w:rPr>
            <w:rFonts w:ascii="Times New Roman" w:hAnsi="Times New Roman" w:cs="Times New Roman"/>
            <w:color w:val="000000"/>
            <w:szCs w:val="24"/>
            <w:shd w:val="clear" w:color="auto" w:fill="FFFFFF"/>
            <w:rPrChange w:id="2904" w:author="ZHANGM.H." w:date="2014-12-11T08:31:00Z">
              <w:rPr>
                <w:rFonts w:ascii="Arial" w:hAnsi="Arial" w:cs="Arial"/>
                <w:color w:val="000000"/>
                <w:sz w:val="18"/>
                <w:szCs w:val="18"/>
                <w:shd w:val="clear" w:color="auto" w:fill="FFFFFF"/>
              </w:rPr>
            </w:rPrChange>
          </w:rPr>
          <w:t xml:space="preserve"> Modelling suppressed and active convection. </w:t>
        </w:r>
        <w:proofErr w:type="gramStart"/>
        <w:r w:rsidRPr="00DA74B9">
          <w:rPr>
            <w:rFonts w:ascii="Times New Roman" w:hAnsi="Times New Roman" w:cs="Times New Roman"/>
            <w:color w:val="000000"/>
            <w:szCs w:val="24"/>
            <w:shd w:val="clear" w:color="auto" w:fill="FFFFFF"/>
            <w:rPrChange w:id="2905" w:author="ZHANGM.H." w:date="2014-12-11T08:31:00Z">
              <w:rPr>
                <w:rFonts w:ascii="Arial" w:hAnsi="Arial" w:cs="Arial"/>
                <w:color w:val="000000"/>
                <w:sz w:val="18"/>
                <w:szCs w:val="18"/>
                <w:shd w:val="clear" w:color="auto" w:fill="FFFFFF"/>
              </w:rPr>
            </w:rPrChange>
          </w:rPr>
          <w:t>Comparing a numerical weather prediction, cloud-resolving and single-column model.</w:t>
        </w:r>
        <w:proofErr w:type="gramEnd"/>
        <w:r w:rsidRPr="00DA74B9">
          <w:rPr>
            <w:rFonts w:ascii="Times New Roman" w:hAnsi="Times New Roman" w:cs="Times New Roman"/>
            <w:color w:val="000000"/>
            <w:szCs w:val="24"/>
            <w:shd w:val="clear" w:color="auto" w:fill="FFFFFF"/>
            <w:rPrChange w:id="2906" w:author="ZHANGM.H." w:date="2014-12-11T08:31:00Z">
              <w:rPr>
                <w:rFonts w:ascii="Arial" w:hAnsi="Arial" w:cs="Arial"/>
                <w:color w:val="000000"/>
                <w:sz w:val="18"/>
                <w:szCs w:val="18"/>
                <w:shd w:val="clear" w:color="auto" w:fill="FFFFFF"/>
              </w:rPr>
            </w:rPrChange>
          </w:rPr>
          <w:t xml:space="preserve"> Q.J.R. </w:t>
        </w:r>
        <w:proofErr w:type="spellStart"/>
        <w:r w:rsidRPr="00DA74B9">
          <w:rPr>
            <w:rFonts w:ascii="Times New Roman" w:hAnsi="Times New Roman" w:cs="Times New Roman"/>
            <w:color w:val="000000"/>
            <w:szCs w:val="24"/>
            <w:shd w:val="clear" w:color="auto" w:fill="FFFFFF"/>
            <w:rPrChange w:id="2907" w:author="ZHANGM.H." w:date="2014-12-11T08:31:00Z">
              <w:rPr>
                <w:rFonts w:ascii="Arial" w:hAnsi="Arial" w:cs="Arial"/>
                <w:color w:val="000000"/>
                <w:sz w:val="18"/>
                <w:szCs w:val="18"/>
                <w:shd w:val="clear" w:color="auto" w:fill="FFFFFF"/>
              </w:rPr>
            </w:rPrChange>
          </w:rPr>
          <w:t>Meteorol</w:t>
        </w:r>
        <w:proofErr w:type="spellEnd"/>
        <w:r w:rsidRPr="00DA74B9">
          <w:rPr>
            <w:rFonts w:ascii="Times New Roman" w:hAnsi="Times New Roman" w:cs="Times New Roman"/>
            <w:color w:val="000000"/>
            <w:szCs w:val="24"/>
            <w:shd w:val="clear" w:color="auto" w:fill="FFFFFF"/>
            <w:rPrChange w:id="2908" w:author="ZHANGM.H." w:date="2014-12-11T08:31:00Z">
              <w:rPr>
                <w:rFonts w:ascii="Arial" w:hAnsi="Arial" w:cs="Arial"/>
                <w:color w:val="000000"/>
                <w:sz w:val="18"/>
                <w:szCs w:val="18"/>
                <w:shd w:val="clear" w:color="auto" w:fill="FFFFFF"/>
              </w:rPr>
            </w:rPrChange>
          </w:rPr>
          <w:t xml:space="preserve">. Soc., 133: 1087–1100. </w:t>
        </w:r>
        <w:proofErr w:type="spellStart"/>
        <w:proofErr w:type="gramStart"/>
        <w:r w:rsidRPr="00DA74B9">
          <w:rPr>
            <w:rFonts w:ascii="Times New Roman" w:hAnsi="Times New Roman" w:cs="Times New Roman"/>
            <w:color w:val="000000"/>
            <w:szCs w:val="24"/>
            <w:shd w:val="clear" w:color="auto" w:fill="FFFFFF"/>
            <w:rPrChange w:id="2909" w:author="ZHANGM.H." w:date="2014-12-11T08:31:00Z">
              <w:rPr>
                <w:rFonts w:ascii="Arial" w:hAnsi="Arial" w:cs="Arial"/>
                <w:color w:val="000000"/>
                <w:sz w:val="18"/>
                <w:szCs w:val="18"/>
                <w:shd w:val="clear" w:color="auto" w:fill="FFFFFF"/>
              </w:rPr>
            </w:rPrChange>
          </w:rPr>
          <w:t>doi</w:t>
        </w:r>
        <w:proofErr w:type="spellEnd"/>
        <w:proofErr w:type="gramEnd"/>
        <w:r w:rsidRPr="00DA74B9">
          <w:rPr>
            <w:rFonts w:ascii="Times New Roman" w:hAnsi="Times New Roman" w:cs="Times New Roman"/>
            <w:color w:val="000000"/>
            <w:szCs w:val="24"/>
            <w:shd w:val="clear" w:color="auto" w:fill="FFFFFF"/>
            <w:rPrChange w:id="2910" w:author="ZHANGM.H." w:date="2014-12-11T08:31:00Z">
              <w:rPr>
                <w:rFonts w:ascii="Arial" w:hAnsi="Arial" w:cs="Arial"/>
                <w:color w:val="000000"/>
                <w:sz w:val="18"/>
                <w:szCs w:val="18"/>
                <w:shd w:val="clear" w:color="auto" w:fill="FFFFFF"/>
              </w:rPr>
            </w:rPrChange>
          </w:rPr>
          <w:t>: 10.1002/qj.109</w:t>
        </w:r>
      </w:ins>
    </w:p>
    <w:p w14:paraId="49B0D8EC" w14:textId="2096DA48" w:rsidR="003E0198" w:rsidRPr="00DA74B9" w:rsidRDefault="003E0198">
      <w:pPr>
        <w:shd w:val="clear" w:color="auto" w:fill="FFFFFF"/>
        <w:spacing w:line="480" w:lineRule="auto"/>
        <w:ind w:left="720" w:hanging="720"/>
        <w:rPr>
          <w:ins w:id="2911" w:author="ZHANGM.H." w:date="2014-12-08T16:52:00Z"/>
          <w:rFonts w:ascii="Times New Roman" w:hAnsi="Times New Roman" w:cs="Times New Roman"/>
          <w:color w:val="000000" w:themeColor="text1"/>
          <w:szCs w:val="24"/>
          <w:rPrChange w:id="2912" w:author="ZHANGM.H." w:date="2014-12-11T08:31:00Z">
            <w:rPr>
              <w:ins w:id="2913" w:author="ZHANGM.H." w:date="2014-12-08T16:52:00Z"/>
              <w:color w:val="222222"/>
            </w:rPr>
          </w:rPrChange>
        </w:rPr>
        <w:pPrChange w:id="2914" w:author="ZHANGM.H." w:date="2014-12-11T08:31:00Z">
          <w:pPr>
            <w:shd w:val="clear" w:color="auto" w:fill="FFFFFF"/>
            <w:ind w:left="720" w:hanging="720"/>
          </w:pPr>
        </w:pPrChange>
      </w:pPr>
      <w:proofErr w:type="spellStart"/>
      <w:ins w:id="2915" w:author="ZHANGM.H." w:date="2014-12-08T16:52:00Z">
        <w:r w:rsidRPr="00DA74B9">
          <w:rPr>
            <w:rFonts w:ascii="Times New Roman" w:hAnsi="Times New Roman" w:cs="Times New Roman"/>
            <w:color w:val="000000" w:themeColor="text1"/>
            <w:szCs w:val="24"/>
            <w:bdr w:val="none" w:sz="0" w:space="0" w:color="auto" w:frame="1"/>
            <w:shd w:val="clear" w:color="auto" w:fill="FFFFFF"/>
            <w:rPrChange w:id="2916" w:author="ZHANGM.H." w:date="2014-12-11T08:31:00Z">
              <w:rPr>
                <w:color w:val="000000"/>
                <w:bdr w:val="none" w:sz="0" w:space="0" w:color="auto" w:frame="1"/>
                <w:shd w:val="clear" w:color="auto" w:fill="FFFFFF"/>
              </w:rPr>
            </w:rPrChange>
          </w:rPr>
          <w:t>Petch</w:t>
        </w:r>
        <w:proofErr w:type="spellEnd"/>
        <w:r w:rsidRPr="00DA74B9">
          <w:rPr>
            <w:rFonts w:ascii="Times New Roman" w:hAnsi="Times New Roman" w:cs="Times New Roman"/>
            <w:color w:val="000000" w:themeColor="text1"/>
            <w:szCs w:val="24"/>
            <w:bdr w:val="none" w:sz="0" w:space="0" w:color="auto" w:frame="1"/>
            <w:shd w:val="clear" w:color="auto" w:fill="FFFFFF"/>
            <w:rPrChange w:id="2917" w:author="ZHANGM.H." w:date="2014-12-11T08:31:00Z">
              <w:rPr>
                <w:color w:val="000000"/>
                <w:bdr w:val="none" w:sz="0" w:space="0" w:color="auto" w:frame="1"/>
                <w:shd w:val="clear" w:color="auto" w:fill="FFFFFF"/>
              </w:rPr>
            </w:rPrChange>
          </w:rPr>
          <w:t xml:space="preserve"> J, A Hill, L Davies, </w:t>
        </w:r>
        <w:proofErr w:type="gramStart"/>
        <w:r w:rsidRPr="00DA74B9">
          <w:rPr>
            <w:rFonts w:ascii="Times New Roman" w:hAnsi="Times New Roman" w:cs="Times New Roman"/>
            <w:color w:val="000000" w:themeColor="text1"/>
            <w:szCs w:val="24"/>
            <w:bdr w:val="none" w:sz="0" w:space="0" w:color="auto" w:frame="1"/>
            <w:shd w:val="clear" w:color="auto" w:fill="FFFFFF"/>
            <w:rPrChange w:id="2918" w:author="ZHANGM.H." w:date="2014-12-11T08:31:00Z">
              <w:rPr>
                <w:color w:val="000000"/>
                <w:bdr w:val="none" w:sz="0" w:space="0" w:color="auto" w:frame="1"/>
                <w:shd w:val="clear" w:color="auto" w:fill="FFFFFF"/>
              </w:rPr>
            </w:rPrChange>
          </w:rPr>
          <w:t>A</w:t>
        </w:r>
        <w:proofErr w:type="gramEnd"/>
        <w:r w:rsidRPr="00DA74B9">
          <w:rPr>
            <w:rFonts w:ascii="Times New Roman" w:hAnsi="Times New Roman" w:cs="Times New Roman"/>
            <w:color w:val="000000" w:themeColor="text1"/>
            <w:szCs w:val="24"/>
            <w:bdr w:val="none" w:sz="0" w:space="0" w:color="auto" w:frame="1"/>
            <w:shd w:val="clear" w:color="auto" w:fill="FFFFFF"/>
            <w:rPrChange w:id="2919" w:author="ZHANGM.H." w:date="2014-12-11T08:31:00Z">
              <w:rPr>
                <w:color w:val="000000"/>
                <w:bdr w:val="none" w:sz="0" w:space="0" w:color="auto" w:frame="1"/>
                <w:shd w:val="clear" w:color="auto" w:fill="FFFFFF"/>
              </w:rPr>
            </w:rPrChange>
          </w:rPr>
          <w:t xml:space="preserve"> Fridlind, C Jakob, Y Lin, S Xie, and P Zhu. 2014: </w:t>
        </w:r>
        <w:r w:rsidRPr="00DA74B9">
          <w:rPr>
            <w:rFonts w:ascii="Times New Roman" w:hAnsi="Times New Roman" w:cs="Times New Roman"/>
            <w:color w:val="000000" w:themeColor="text1"/>
            <w:szCs w:val="24"/>
            <w:rPrChange w:id="2920" w:author="ZHANGM.H." w:date="2014-12-11T08:31:00Z">
              <w:rPr/>
            </w:rPrChange>
          </w:rPr>
          <w:fldChar w:fldCharType="begin"/>
        </w:r>
        <w:r w:rsidRPr="00DA74B9">
          <w:rPr>
            <w:rFonts w:ascii="Times New Roman" w:hAnsi="Times New Roman" w:cs="Times New Roman"/>
            <w:color w:val="000000" w:themeColor="text1"/>
            <w:szCs w:val="24"/>
            <w:rPrChange w:id="2921" w:author="ZHANGM.H." w:date="2014-12-11T08:31:00Z">
              <w:rPr/>
            </w:rPrChange>
          </w:rPr>
          <w:instrText xml:space="preserve"> HYPERLINK "http://onlinelibrary.wiley.com/doi/10.1002/qj.2192/full" </w:instrText>
        </w:r>
        <w:r w:rsidRPr="00DA74B9">
          <w:rPr>
            <w:rFonts w:ascii="Times New Roman" w:hAnsi="Times New Roman" w:cs="Times New Roman"/>
            <w:color w:val="000000" w:themeColor="text1"/>
            <w:szCs w:val="24"/>
            <w:rPrChange w:id="2922" w:author="ZHANGM.H." w:date="2014-12-11T08:31:00Z">
              <w:rPr>
                <w:color w:val="000000"/>
                <w:bdr w:val="none" w:sz="0" w:space="0" w:color="auto" w:frame="1"/>
                <w:shd w:val="clear" w:color="auto" w:fill="FFFFFF"/>
              </w:rPr>
            </w:rPrChange>
          </w:rPr>
          <w:fldChar w:fldCharType="separate"/>
        </w:r>
        <w:r w:rsidRPr="00DA74B9">
          <w:rPr>
            <w:rFonts w:ascii="Times New Roman" w:hAnsi="Times New Roman" w:cs="Times New Roman"/>
            <w:color w:val="000000" w:themeColor="text1"/>
            <w:szCs w:val="24"/>
            <w:bdr w:val="none" w:sz="0" w:space="0" w:color="auto" w:frame="1"/>
            <w:shd w:val="clear" w:color="auto" w:fill="FFFFFF"/>
            <w:rPrChange w:id="2923" w:author="ZHANGM.H." w:date="2014-12-11T08:31:00Z">
              <w:rPr>
                <w:color w:val="000000"/>
                <w:bdr w:val="none" w:sz="0" w:space="0" w:color="auto" w:frame="1"/>
                <w:shd w:val="clear" w:color="auto" w:fill="FFFFFF"/>
              </w:rPr>
            </w:rPrChange>
          </w:rPr>
          <w:t xml:space="preserve">Evaluation of </w:t>
        </w:r>
        <w:proofErr w:type="spellStart"/>
        <w:r w:rsidRPr="00DA74B9">
          <w:rPr>
            <w:rFonts w:ascii="Times New Roman" w:hAnsi="Times New Roman" w:cs="Times New Roman"/>
            <w:color w:val="000000" w:themeColor="text1"/>
            <w:szCs w:val="24"/>
            <w:bdr w:val="none" w:sz="0" w:space="0" w:color="auto" w:frame="1"/>
            <w:shd w:val="clear" w:color="auto" w:fill="FFFFFF"/>
            <w:rPrChange w:id="2924" w:author="ZHANGM.H." w:date="2014-12-11T08:31:00Z">
              <w:rPr>
                <w:color w:val="000000"/>
                <w:bdr w:val="none" w:sz="0" w:space="0" w:color="auto" w:frame="1"/>
                <w:shd w:val="clear" w:color="auto" w:fill="FFFFFF"/>
              </w:rPr>
            </w:rPrChange>
          </w:rPr>
          <w:t>intercomparisons</w:t>
        </w:r>
        <w:proofErr w:type="spellEnd"/>
        <w:r w:rsidRPr="00DA74B9">
          <w:rPr>
            <w:rFonts w:ascii="Times New Roman" w:hAnsi="Times New Roman" w:cs="Times New Roman"/>
            <w:color w:val="000000" w:themeColor="text1"/>
            <w:szCs w:val="24"/>
            <w:bdr w:val="none" w:sz="0" w:space="0" w:color="auto" w:frame="1"/>
            <w:shd w:val="clear" w:color="auto" w:fill="FFFFFF"/>
            <w:rPrChange w:id="2925" w:author="ZHANGM.H." w:date="2014-12-11T08:31:00Z">
              <w:rPr>
                <w:color w:val="000000"/>
                <w:bdr w:val="none" w:sz="0" w:space="0" w:color="auto" w:frame="1"/>
                <w:shd w:val="clear" w:color="auto" w:fill="FFFFFF"/>
              </w:rPr>
            </w:rPrChange>
          </w:rPr>
          <w:t xml:space="preserve"> of four different types of model simulating TWP-ICE."</w:t>
        </w:r>
        <w:r w:rsidRPr="00DA74B9">
          <w:rPr>
            <w:rFonts w:ascii="Times New Roman" w:hAnsi="Times New Roman" w:cs="Times New Roman"/>
            <w:color w:val="000000" w:themeColor="text1"/>
            <w:szCs w:val="24"/>
            <w:bdr w:val="none" w:sz="0" w:space="0" w:color="auto" w:frame="1"/>
            <w:shd w:val="clear" w:color="auto" w:fill="FFFFFF"/>
            <w:rPrChange w:id="2926" w:author="ZHANGM.H." w:date="2014-12-11T08:31:00Z">
              <w:rPr>
                <w:color w:val="000000"/>
                <w:bdr w:val="none" w:sz="0" w:space="0" w:color="auto" w:frame="1"/>
                <w:shd w:val="clear" w:color="auto" w:fill="FFFFFF"/>
              </w:rPr>
            </w:rPrChange>
          </w:rPr>
          <w:fldChar w:fldCharType="end"/>
        </w:r>
        <w:r w:rsidRPr="00DA74B9">
          <w:rPr>
            <w:rFonts w:ascii="Times New Roman" w:hAnsi="Times New Roman" w:cs="Times New Roman"/>
            <w:color w:val="000000" w:themeColor="text1"/>
            <w:szCs w:val="24"/>
            <w:bdr w:val="none" w:sz="0" w:space="0" w:color="auto" w:frame="1"/>
            <w:shd w:val="clear" w:color="auto" w:fill="FFFFFF"/>
            <w:rPrChange w:id="2927" w:author="ZHANGM.H." w:date="2014-12-11T08:31:00Z">
              <w:rPr>
                <w:color w:val="000000"/>
                <w:szCs w:val="24"/>
                <w:bdr w:val="none" w:sz="0" w:space="0" w:color="auto" w:frame="1"/>
                <w:shd w:val="clear" w:color="auto" w:fill="FFFFFF"/>
              </w:rPr>
            </w:rPrChange>
          </w:rPr>
          <w:t> </w:t>
        </w:r>
        <w:r w:rsidRPr="00DA74B9">
          <w:rPr>
            <w:rFonts w:ascii="Times New Roman" w:hAnsi="Times New Roman" w:cs="Times New Roman"/>
            <w:i/>
            <w:iCs/>
            <w:color w:val="000000" w:themeColor="text1"/>
            <w:szCs w:val="24"/>
            <w:bdr w:val="none" w:sz="0" w:space="0" w:color="auto" w:frame="1"/>
            <w:shd w:val="clear" w:color="auto" w:fill="FFFFFF"/>
            <w:rPrChange w:id="2928" w:author="ZHANGM.H." w:date="2014-12-11T08:31:00Z">
              <w:rPr>
                <w:i/>
                <w:iCs/>
                <w:color w:val="000000"/>
                <w:bdr w:val="none" w:sz="0" w:space="0" w:color="auto" w:frame="1"/>
                <w:shd w:val="clear" w:color="auto" w:fill="FFFFFF"/>
              </w:rPr>
            </w:rPrChange>
          </w:rPr>
          <w:t>Quarterly Journal Royal Meteorological Society</w:t>
        </w:r>
        <w:r w:rsidRPr="00DA74B9">
          <w:rPr>
            <w:rFonts w:ascii="Times New Roman" w:hAnsi="Times New Roman" w:cs="Times New Roman"/>
            <w:color w:val="000000" w:themeColor="text1"/>
            <w:szCs w:val="24"/>
            <w:bdr w:val="none" w:sz="0" w:space="0" w:color="auto" w:frame="1"/>
            <w:shd w:val="clear" w:color="auto" w:fill="FFFFFF"/>
            <w:rPrChange w:id="2929" w:author="ZHANGM.H." w:date="2014-12-11T08:31:00Z">
              <w:rPr>
                <w:color w:val="000000"/>
                <w:bdr w:val="none" w:sz="0" w:space="0" w:color="auto" w:frame="1"/>
                <w:shd w:val="clear" w:color="auto" w:fill="FFFFFF"/>
              </w:rPr>
            </w:rPrChange>
          </w:rPr>
          <w:t xml:space="preserve">, </w:t>
        </w:r>
        <w:r w:rsidRPr="00DA74B9">
          <w:rPr>
            <w:rFonts w:ascii="Times New Roman" w:hAnsi="Times New Roman" w:cs="Times New Roman"/>
            <w:color w:val="000000" w:themeColor="text1"/>
            <w:szCs w:val="24"/>
            <w:shd w:val="clear" w:color="auto" w:fill="FFFFFF"/>
            <w:rPrChange w:id="2930" w:author="ZHANGM.H." w:date="2014-12-11T08:31:00Z">
              <w:rPr>
                <w:color w:val="000000"/>
                <w:shd w:val="clear" w:color="auto" w:fill="FFFFFF"/>
              </w:rPr>
            </w:rPrChange>
          </w:rPr>
          <w:t xml:space="preserve">140: 826–837. </w:t>
        </w:r>
        <w:proofErr w:type="gramStart"/>
        <w:r w:rsidRPr="00DA74B9">
          <w:rPr>
            <w:rFonts w:ascii="Times New Roman" w:hAnsi="Times New Roman" w:cs="Times New Roman"/>
            <w:color w:val="000000" w:themeColor="text1"/>
            <w:szCs w:val="24"/>
            <w:shd w:val="clear" w:color="auto" w:fill="FFFFFF"/>
            <w:rPrChange w:id="2931" w:author="ZHANGM.H." w:date="2014-12-11T08:31:00Z">
              <w:rPr>
                <w:color w:val="000000"/>
                <w:shd w:val="clear" w:color="auto" w:fill="FFFFFF"/>
              </w:rPr>
            </w:rPrChange>
          </w:rPr>
          <w:t>doi</w:t>
        </w:r>
        <w:proofErr w:type="gramEnd"/>
        <w:r w:rsidRPr="00DA74B9">
          <w:rPr>
            <w:rFonts w:ascii="Times New Roman" w:hAnsi="Times New Roman" w:cs="Times New Roman"/>
            <w:color w:val="000000" w:themeColor="text1"/>
            <w:szCs w:val="24"/>
            <w:shd w:val="clear" w:color="auto" w:fill="FFFFFF"/>
            <w:rPrChange w:id="2932" w:author="ZHANGM.H." w:date="2014-12-11T08:31:00Z">
              <w:rPr>
                <w:color w:val="000000"/>
                <w:shd w:val="clear" w:color="auto" w:fill="FFFFFF"/>
              </w:rPr>
            </w:rPrChange>
          </w:rPr>
          <w:t>: 10.1002/qj.2192</w:t>
        </w:r>
        <w:r w:rsidRPr="00DA74B9">
          <w:rPr>
            <w:rFonts w:ascii="Times New Roman" w:hAnsi="Times New Roman" w:cs="Times New Roman"/>
            <w:color w:val="000000" w:themeColor="text1"/>
            <w:szCs w:val="24"/>
            <w:bdr w:val="none" w:sz="0" w:space="0" w:color="auto" w:frame="1"/>
            <w:shd w:val="clear" w:color="auto" w:fill="FFFFFF"/>
            <w:rPrChange w:id="2933" w:author="ZHANGM.H." w:date="2014-12-11T08:31:00Z">
              <w:rPr>
                <w:color w:val="000000"/>
                <w:bdr w:val="none" w:sz="0" w:space="0" w:color="auto" w:frame="1"/>
                <w:shd w:val="clear" w:color="auto" w:fill="FFFFFF"/>
              </w:rPr>
            </w:rPrChange>
          </w:rPr>
          <w:t>.</w:t>
        </w:r>
      </w:ins>
    </w:p>
    <w:p w14:paraId="33F4EA33" w14:textId="77777777" w:rsidR="00005224" w:rsidRPr="00DA74B9" w:rsidRDefault="00005224">
      <w:pPr>
        <w:spacing w:after="0" w:line="480" w:lineRule="auto"/>
        <w:ind w:left="720" w:hanging="720"/>
        <w:jc w:val="both"/>
        <w:rPr>
          <w:rFonts w:ascii="Times New Roman" w:hAnsi="Times New Roman" w:cs="Times New Roman"/>
          <w:color w:val="000000" w:themeColor="text1"/>
          <w:szCs w:val="24"/>
        </w:rPr>
        <w:pPrChange w:id="2934" w:author="ZHANGM.H." w:date="2014-12-11T08:31:00Z">
          <w:pPr>
            <w:spacing w:after="0" w:line="360" w:lineRule="auto"/>
            <w:ind w:left="720" w:hanging="720"/>
            <w:jc w:val="both"/>
          </w:pPr>
        </w:pPrChange>
      </w:pPr>
      <w:r w:rsidRPr="00DA74B9">
        <w:rPr>
          <w:rFonts w:ascii="Times New Roman" w:hAnsi="Times New Roman" w:cs="Times New Roman"/>
          <w:color w:val="000000" w:themeColor="text1"/>
          <w:szCs w:val="24"/>
        </w:rPr>
        <w:t xml:space="preserve">Ramanathan, V., and J. A. Coakley, Jr., 1978: Climate modeling through radiative-convective models. </w:t>
      </w:r>
      <w:r w:rsidRPr="00DA74B9">
        <w:rPr>
          <w:rFonts w:ascii="Times New Roman" w:hAnsi="Times New Roman" w:cs="Times New Roman"/>
          <w:i/>
          <w:color w:val="000000" w:themeColor="text1"/>
          <w:szCs w:val="24"/>
        </w:rPr>
        <w:t>Reviews of Geophysics and Space Physics</w:t>
      </w:r>
      <w:r w:rsidRPr="00DA74B9">
        <w:rPr>
          <w:rFonts w:ascii="Times New Roman" w:hAnsi="Times New Roman" w:cs="Times New Roman"/>
          <w:color w:val="000000" w:themeColor="text1"/>
          <w:szCs w:val="24"/>
        </w:rPr>
        <w:t xml:space="preserve">, </w:t>
      </w:r>
      <w:r w:rsidRPr="00DA74B9">
        <w:rPr>
          <w:rFonts w:ascii="Times New Roman" w:hAnsi="Times New Roman" w:cs="Times New Roman"/>
          <w:color w:val="000000" w:themeColor="text1"/>
          <w:szCs w:val="24"/>
          <w:rPrChange w:id="2935" w:author="ZHANGM.H." w:date="2014-12-11T08:31:00Z">
            <w:rPr>
              <w:rFonts w:ascii="Times New Roman" w:hAnsi="Times New Roman" w:cs="Times New Roman"/>
              <w:b/>
              <w:color w:val="000000" w:themeColor="text1"/>
              <w:szCs w:val="24"/>
            </w:rPr>
          </w:rPrChange>
        </w:rPr>
        <w:t>16</w:t>
      </w:r>
      <w:r w:rsidRPr="00DA74B9">
        <w:rPr>
          <w:rFonts w:ascii="Times New Roman" w:hAnsi="Times New Roman" w:cs="Times New Roman"/>
          <w:color w:val="000000" w:themeColor="text1"/>
          <w:szCs w:val="24"/>
        </w:rPr>
        <w:t>, 465-489.</w:t>
      </w:r>
    </w:p>
    <w:p w14:paraId="21360770" w14:textId="05879A13" w:rsidR="00744831" w:rsidRPr="00DA74B9" w:rsidRDefault="00744831">
      <w:pPr>
        <w:spacing w:after="0" w:line="480" w:lineRule="auto"/>
        <w:ind w:left="720" w:hanging="720"/>
        <w:jc w:val="both"/>
        <w:rPr>
          <w:rFonts w:ascii="Times New Roman" w:hAnsi="Times New Roman" w:cs="Times New Roman"/>
          <w:color w:val="000000" w:themeColor="text1"/>
          <w:szCs w:val="24"/>
        </w:rPr>
        <w:pPrChange w:id="2936" w:author="ZHANGM.H." w:date="2014-12-11T08:31:00Z">
          <w:pPr>
            <w:spacing w:after="0" w:line="360" w:lineRule="auto"/>
            <w:ind w:left="720" w:hanging="720"/>
            <w:jc w:val="both"/>
          </w:pPr>
        </w:pPrChange>
      </w:pPr>
      <w:r w:rsidRPr="00DA74B9">
        <w:rPr>
          <w:rFonts w:ascii="Times New Roman" w:hAnsi="Times New Roman" w:cs="Times New Roman"/>
          <w:color w:val="000000" w:themeColor="text1"/>
          <w:szCs w:val="24"/>
          <w:bdr w:val="none" w:sz="0" w:space="0" w:color="auto" w:frame="1"/>
          <w:shd w:val="clear" w:color="auto" w:fill="FFFFFF"/>
        </w:rPr>
        <w:t>Randall, D. A.</w:t>
      </w:r>
      <w:r w:rsidRPr="00DA74B9">
        <w:rPr>
          <w:rFonts w:ascii="Times New Roman" w:hAnsi="Times New Roman" w:cs="Times New Roman"/>
          <w:color w:val="000000" w:themeColor="text1"/>
          <w:szCs w:val="24"/>
          <w:shd w:val="clear" w:color="auto" w:fill="FFFFFF"/>
        </w:rPr>
        <w:t>, and </w:t>
      </w:r>
      <w:r w:rsidRPr="00DA74B9">
        <w:rPr>
          <w:rFonts w:ascii="Times New Roman" w:hAnsi="Times New Roman" w:cs="Times New Roman"/>
          <w:color w:val="000000" w:themeColor="text1"/>
          <w:szCs w:val="24"/>
          <w:bdr w:val="none" w:sz="0" w:space="0" w:color="auto" w:frame="1"/>
          <w:shd w:val="clear" w:color="auto" w:fill="FFFFFF"/>
        </w:rPr>
        <w:t>D. G. Cripe</w:t>
      </w:r>
      <w:ins w:id="2937" w:author="ZHANGM.H." w:date="2014-12-08T17:10:00Z">
        <w:r w:rsidR="006F4B28" w:rsidRPr="00DA74B9">
          <w:rPr>
            <w:rFonts w:ascii="Times New Roman" w:hAnsi="Times New Roman" w:cs="Times New Roman"/>
            <w:color w:val="000000" w:themeColor="text1"/>
            <w:szCs w:val="24"/>
            <w:shd w:val="clear" w:color="auto" w:fill="FFFFFF"/>
          </w:rPr>
          <w:t xml:space="preserve">, </w:t>
        </w:r>
      </w:ins>
      <w:del w:id="2938" w:author="ZHANGM.H." w:date="2014-12-08T17:10:00Z">
        <w:r w:rsidRPr="00DA74B9" w:rsidDel="006F4B28">
          <w:rPr>
            <w:rFonts w:ascii="Times New Roman" w:hAnsi="Times New Roman" w:cs="Times New Roman"/>
            <w:color w:val="000000" w:themeColor="text1"/>
            <w:szCs w:val="24"/>
            <w:shd w:val="clear" w:color="auto" w:fill="FFFFFF"/>
          </w:rPr>
          <w:delText> (</w:delText>
        </w:r>
      </w:del>
      <w:r w:rsidRPr="00DA74B9">
        <w:rPr>
          <w:rFonts w:ascii="Times New Roman" w:hAnsi="Times New Roman" w:cs="Times New Roman"/>
          <w:color w:val="000000" w:themeColor="text1"/>
          <w:szCs w:val="24"/>
          <w:bdr w:val="none" w:sz="0" w:space="0" w:color="auto" w:frame="1"/>
          <w:shd w:val="clear" w:color="auto" w:fill="FFFFFF"/>
        </w:rPr>
        <w:t>1999</w:t>
      </w:r>
      <w:ins w:id="2939" w:author="ZHANGM.H." w:date="2014-12-08T17:10:00Z">
        <w:r w:rsidR="006F4B28" w:rsidRPr="00DA74B9">
          <w:rPr>
            <w:rFonts w:ascii="Times New Roman" w:hAnsi="Times New Roman" w:cs="Times New Roman"/>
            <w:color w:val="000000" w:themeColor="text1"/>
            <w:szCs w:val="24"/>
            <w:shd w:val="clear" w:color="auto" w:fill="FFFFFF"/>
          </w:rPr>
          <w:t>:</w:t>
        </w:r>
      </w:ins>
      <w:del w:id="2940" w:author="ZHANGM.H." w:date="2014-12-08T17:10:00Z">
        <w:r w:rsidRPr="00DA74B9" w:rsidDel="006F4B28">
          <w:rPr>
            <w:rFonts w:ascii="Times New Roman" w:hAnsi="Times New Roman" w:cs="Times New Roman"/>
            <w:color w:val="000000" w:themeColor="text1"/>
            <w:szCs w:val="24"/>
            <w:shd w:val="clear" w:color="auto" w:fill="FFFFFF"/>
          </w:rPr>
          <w:delText>),</w:delText>
        </w:r>
      </w:del>
      <w:r w:rsidRPr="00DA74B9">
        <w:rPr>
          <w:rFonts w:ascii="Times New Roman" w:hAnsi="Times New Roman" w:cs="Times New Roman"/>
          <w:color w:val="000000" w:themeColor="text1"/>
          <w:szCs w:val="24"/>
          <w:shd w:val="clear" w:color="auto" w:fill="FFFFFF"/>
        </w:rPr>
        <w:t> </w:t>
      </w:r>
      <w:r w:rsidRPr="00DA74B9">
        <w:rPr>
          <w:rFonts w:ascii="Times New Roman" w:hAnsi="Times New Roman" w:cs="Times New Roman"/>
          <w:color w:val="000000" w:themeColor="text1"/>
          <w:szCs w:val="24"/>
          <w:bdr w:val="none" w:sz="0" w:space="0" w:color="auto" w:frame="1"/>
          <w:shd w:val="clear" w:color="auto" w:fill="FFFFFF"/>
        </w:rPr>
        <w:t>Alternative methods for specification of observed forcing in single-column models and cloud system models</w:t>
      </w:r>
      <w:r w:rsidRPr="00DA74B9">
        <w:rPr>
          <w:rFonts w:ascii="Times New Roman" w:hAnsi="Times New Roman" w:cs="Times New Roman"/>
          <w:color w:val="000000" w:themeColor="text1"/>
          <w:szCs w:val="24"/>
          <w:shd w:val="clear" w:color="auto" w:fill="FFFFFF"/>
        </w:rPr>
        <w:t>, </w:t>
      </w:r>
      <w:r w:rsidRPr="00DA74B9">
        <w:rPr>
          <w:rFonts w:ascii="Times New Roman" w:hAnsi="Times New Roman" w:cs="Times New Roman"/>
          <w:color w:val="000000" w:themeColor="text1"/>
          <w:szCs w:val="24"/>
          <w:bdr w:val="none" w:sz="0" w:space="0" w:color="auto" w:frame="1"/>
          <w:shd w:val="clear" w:color="auto" w:fill="FFFFFF"/>
        </w:rPr>
        <w:t>J. Geophys. Res.</w:t>
      </w:r>
      <w:r w:rsidRPr="00DA74B9">
        <w:rPr>
          <w:rFonts w:ascii="Times New Roman" w:hAnsi="Times New Roman" w:cs="Times New Roman"/>
          <w:color w:val="000000" w:themeColor="text1"/>
          <w:szCs w:val="24"/>
          <w:shd w:val="clear" w:color="auto" w:fill="FFFFFF"/>
        </w:rPr>
        <w:t>, </w:t>
      </w:r>
      <w:r w:rsidRPr="00DA74B9">
        <w:rPr>
          <w:rFonts w:ascii="Times New Roman" w:hAnsi="Times New Roman" w:cs="Times New Roman"/>
          <w:color w:val="000000" w:themeColor="text1"/>
          <w:szCs w:val="24"/>
          <w:bdr w:val="none" w:sz="0" w:space="0" w:color="auto" w:frame="1"/>
          <w:shd w:val="clear" w:color="auto" w:fill="FFFFFF"/>
        </w:rPr>
        <w:t>104</w:t>
      </w:r>
      <w:r w:rsidRPr="00DA74B9">
        <w:rPr>
          <w:rFonts w:ascii="Times New Roman" w:hAnsi="Times New Roman" w:cs="Times New Roman"/>
          <w:color w:val="000000" w:themeColor="text1"/>
          <w:szCs w:val="24"/>
          <w:shd w:val="clear" w:color="auto" w:fill="FFFFFF"/>
        </w:rPr>
        <w:t>(</w:t>
      </w:r>
      <w:r w:rsidRPr="00DA74B9">
        <w:rPr>
          <w:rFonts w:ascii="Times New Roman" w:hAnsi="Times New Roman" w:cs="Times New Roman"/>
          <w:color w:val="000000" w:themeColor="text1"/>
          <w:szCs w:val="24"/>
          <w:bdr w:val="none" w:sz="0" w:space="0" w:color="auto" w:frame="1"/>
          <w:shd w:val="clear" w:color="auto" w:fill="FFFFFF"/>
        </w:rPr>
        <w:t>D20</w:t>
      </w:r>
      <w:r w:rsidRPr="00DA74B9">
        <w:rPr>
          <w:rFonts w:ascii="Times New Roman" w:hAnsi="Times New Roman" w:cs="Times New Roman"/>
          <w:color w:val="000000" w:themeColor="text1"/>
          <w:szCs w:val="24"/>
          <w:shd w:val="clear" w:color="auto" w:fill="FFFFFF"/>
        </w:rPr>
        <w:t>), </w:t>
      </w:r>
      <w:r w:rsidRPr="00DA74B9">
        <w:rPr>
          <w:rFonts w:ascii="Times New Roman" w:hAnsi="Times New Roman" w:cs="Times New Roman"/>
          <w:color w:val="000000" w:themeColor="text1"/>
          <w:szCs w:val="24"/>
          <w:bdr w:val="none" w:sz="0" w:space="0" w:color="auto" w:frame="1"/>
          <w:shd w:val="clear" w:color="auto" w:fill="FFFFFF"/>
        </w:rPr>
        <w:t>24527</w:t>
      </w:r>
      <w:r w:rsidRPr="00DA74B9">
        <w:rPr>
          <w:rFonts w:ascii="Times New Roman" w:hAnsi="Times New Roman" w:cs="Times New Roman"/>
          <w:color w:val="000000" w:themeColor="text1"/>
          <w:szCs w:val="24"/>
          <w:shd w:val="clear" w:color="auto" w:fill="FFFFFF"/>
        </w:rPr>
        <w:t>–</w:t>
      </w:r>
      <w:r w:rsidRPr="00DA74B9">
        <w:rPr>
          <w:rFonts w:ascii="Times New Roman" w:hAnsi="Times New Roman" w:cs="Times New Roman"/>
          <w:color w:val="000000" w:themeColor="text1"/>
          <w:szCs w:val="24"/>
          <w:bdr w:val="none" w:sz="0" w:space="0" w:color="auto" w:frame="1"/>
          <w:shd w:val="clear" w:color="auto" w:fill="FFFFFF"/>
        </w:rPr>
        <w:t>24545</w:t>
      </w:r>
      <w:r w:rsidRPr="00DA74B9">
        <w:rPr>
          <w:rFonts w:ascii="Times New Roman" w:hAnsi="Times New Roman" w:cs="Times New Roman"/>
          <w:color w:val="000000" w:themeColor="text1"/>
          <w:szCs w:val="24"/>
          <w:shd w:val="clear" w:color="auto" w:fill="FFFFFF"/>
        </w:rPr>
        <w:t>, doi</w:t>
      </w:r>
      <w:proofErr w:type="gramStart"/>
      <w:r w:rsidRPr="00DA74B9">
        <w:rPr>
          <w:rFonts w:ascii="Times New Roman" w:hAnsi="Times New Roman" w:cs="Times New Roman"/>
          <w:color w:val="000000" w:themeColor="text1"/>
          <w:szCs w:val="24"/>
          <w:shd w:val="clear" w:color="auto" w:fill="FFFFFF"/>
        </w:rPr>
        <w:t>:</w:t>
      </w:r>
      <w:proofErr w:type="gramEnd"/>
      <w:r w:rsidRPr="00DA74B9">
        <w:rPr>
          <w:rFonts w:ascii="Times New Roman" w:hAnsi="Times New Roman" w:cs="Times New Roman"/>
          <w:color w:val="000000" w:themeColor="text1"/>
          <w:szCs w:val="24"/>
        </w:rPr>
        <w:fldChar w:fldCharType="begin"/>
      </w:r>
      <w:r w:rsidRPr="00DA74B9">
        <w:rPr>
          <w:rFonts w:ascii="Times New Roman" w:hAnsi="Times New Roman" w:cs="Times New Roman"/>
          <w:color w:val="000000" w:themeColor="text1"/>
          <w:szCs w:val="24"/>
        </w:rPr>
        <w:instrText xml:space="preserve"> HYPERLINK "http://dx.doi.org/10.1029/1999JD900765" \o "Link to external resource: 10.1029/1999JD900765" </w:instrText>
      </w:r>
      <w:r w:rsidRPr="00DA74B9">
        <w:rPr>
          <w:rFonts w:ascii="Times New Roman" w:hAnsi="Times New Roman" w:cs="Times New Roman"/>
          <w:color w:val="000000" w:themeColor="text1"/>
          <w:szCs w:val="24"/>
          <w:rPrChange w:id="2941" w:author="ZHANGM.H." w:date="2014-12-11T08:31:00Z">
            <w:rPr>
              <w:rFonts w:ascii="Times New Roman" w:hAnsi="Times New Roman" w:cs="Times New Roman"/>
              <w:color w:val="000000" w:themeColor="text1"/>
              <w:szCs w:val="24"/>
            </w:rPr>
          </w:rPrChange>
        </w:rPr>
        <w:fldChar w:fldCharType="separate"/>
      </w:r>
      <w:r w:rsidRPr="00DA74B9">
        <w:rPr>
          <w:rFonts w:ascii="Times New Roman" w:hAnsi="Times New Roman" w:cs="Times New Roman"/>
          <w:color w:val="000000" w:themeColor="text1"/>
          <w:szCs w:val="24"/>
          <w:bdr w:val="none" w:sz="0" w:space="0" w:color="auto" w:frame="1"/>
          <w:shd w:val="clear" w:color="auto" w:fill="FFFFFF"/>
        </w:rPr>
        <w:t>10.1029/1999JD900765</w:t>
      </w:r>
      <w:r w:rsidRPr="00DA74B9">
        <w:rPr>
          <w:rFonts w:ascii="Times New Roman" w:hAnsi="Times New Roman" w:cs="Times New Roman"/>
          <w:color w:val="000000" w:themeColor="text1"/>
          <w:szCs w:val="24"/>
        </w:rPr>
        <w:fldChar w:fldCharType="end"/>
      </w:r>
      <w:r w:rsidRPr="00DA74B9">
        <w:rPr>
          <w:rFonts w:ascii="Times New Roman" w:hAnsi="Times New Roman" w:cs="Times New Roman"/>
          <w:color w:val="000000" w:themeColor="text1"/>
          <w:szCs w:val="24"/>
          <w:shd w:val="clear" w:color="auto" w:fill="FFFFFF"/>
        </w:rPr>
        <w:t>.</w:t>
      </w:r>
    </w:p>
    <w:p w14:paraId="2A71944F" w14:textId="77777777" w:rsidR="00005224" w:rsidRPr="00DA74B9" w:rsidRDefault="00005224">
      <w:pPr>
        <w:spacing w:after="0" w:line="480" w:lineRule="auto"/>
        <w:ind w:left="720" w:hanging="720"/>
        <w:jc w:val="both"/>
        <w:rPr>
          <w:rFonts w:ascii="Times New Roman" w:hAnsi="Times New Roman" w:cs="Times New Roman"/>
          <w:color w:val="000000" w:themeColor="text1"/>
          <w:szCs w:val="24"/>
        </w:rPr>
        <w:pPrChange w:id="2942" w:author="ZHANGM.H." w:date="2014-12-11T08:31:00Z">
          <w:pPr>
            <w:spacing w:after="0" w:line="360" w:lineRule="auto"/>
            <w:ind w:left="720" w:hanging="720"/>
            <w:jc w:val="both"/>
          </w:pPr>
        </w:pPrChange>
      </w:pPr>
      <w:proofErr w:type="gramStart"/>
      <w:r w:rsidRPr="00DA74B9">
        <w:rPr>
          <w:rFonts w:ascii="Times New Roman" w:hAnsi="Times New Roman" w:cs="Times New Roman"/>
          <w:color w:val="000000" w:themeColor="text1"/>
          <w:szCs w:val="24"/>
        </w:rPr>
        <w:t>Randall, D. A., K.-M.</w:t>
      </w:r>
      <w:proofErr w:type="gramEnd"/>
      <w:r w:rsidRPr="00DA74B9">
        <w:rPr>
          <w:rFonts w:ascii="Times New Roman" w:hAnsi="Times New Roman" w:cs="Times New Roman"/>
          <w:color w:val="000000" w:themeColor="text1"/>
          <w:szCs w:val="24"/>
        </w:rPr>
        <w:t xml:space="preserve"> Xu, R. C. J. Somerville and S. Iacobellis, 1996:  Single-column models and cloud ensemble models as links between observations and climate models. </w:t>
      </w:r>
      <w:r w:rsidRPr="00DA74B9">
        <w:rPr>
          <w:rFonts w:ascii="Times New Roman" w:hAnsi="Times New Roman" w:cs="Times New Roman"/>
          <w:i/>
          <w:color w:val="000000" w:themeColor="text1"/>
          <w:szCs w:val="24"/>
        </w:rPr>
        <w:t>Journal of Climate</w:t>
      </w:r>
      <w:proofErr w:type="gramStart"/>
      <w:r w:rsidRPr="00DA74B9">
        <w:rPr>
          <w:rFonts w:ascii="Times New Roman" w:hAnsi="Times New Roman" w:cs="Times New Roman"/>
          <w:color w:val="000000" w:themeColor="text1"/>
          <w:szCs w:val="24"/>
        </w:rPr>
        <w:t>,  9</w:t>
      </w:r>
      <w:proofErr w:type="gramEnd"/>
      <w:r w:rsidRPr="00DA74B9">
        <w:rPr>
          <w:rFonts w:ascii="Times New Roman" w:hAnsi="Times New Roman" w:cs="Times New Roman"/>
          <w:color w:val="000000" w:themeColor="text1"/>
          <w:szCs w:val="24"/>
        </w:rPr>
        <w:t>, 1683-1697.</w:t>
      </w:r>
    </w:p>
    <w:p w14:paraId="0FD103B1" w14:textId="75F0FD98" w:rsidR="00DA74B9" w:rsidRPr="00DA74B9" w:rsidRDefault="00DA74B9">
      <w:pPr>
        <w:shd w:val="clear" w:color="auto" w:fill="FFFFFF"/>
        <w:tabs>
          <w:tab w:val="left" w:pos="90"/>
          <w:tab w:val="left" w:pos="270"/>
        </w:tabs>
        <w:spacing w:after="0" w:line="480" w:lineRule="auto"/>
        <w:ind w:left="720" w:hanging="720"/>
        <w:rPr>
          <w:ins w:id="2943" w:author="ZHANGM.H." w:date="2014-12-11T08:27:00Z"/>
          <w:rFonts w:ascii="Times New Roman" w:eastAsia="Times New Roman" w:hAnsi="Times New Roman" w:cs="Times New Roman"/>
          <w:color w:val="000000"/>
          <w:szCs w:val="24"/>
          <w:lang w:eastAsia="zh-CN"/>
          <w:rPrChange w:id="2944" w:author="ZHANGM.H." w:date="2014-12-11T08:31:00Z">
            <w:rPr>
              <w:ins w:id="2945" w:author="ZHANGM.H." w:date="2014-12-11T08:27:00Z"/>
              <w:rFonts w:ascii="Times New Roman" w:eastAsia="Times New Roman" w:hAnsi="Times New Roman" w:cs="Times New Roman"/>
              <w:color w:val="000000"/>
              <w:sz w:val="18"/>
              <w:szCs w:val="18"/>
              <w:lang w:eastAsia="zh-CN"/>
            </w:rPr>
          </w:rPrChange>
        </w:rPr>
        <w:pPrChange w:id="2946" w:author="ZHANGM.H." w:date="2014-12-11T08:31:00Z">
          <w:pPr>
            <w:shd w:val="clear" w:color="auto" w:fill="FFFFFF"/>
            <w:spacing w:after="0"/>
          </w:pPr>
        </w:pPrChange>
      </w:pPr>
      <w:proofErr w:type="spellStart"/>
      <w:ins w:id="2947" w:author="ZHANGM.H." w:date="2014-12-11T08:27:00Z">
        <w:r w:rsidRPr="00DA74B9">
          <w:rPr>
            <w:rFonts w:ascii="Times New Roman" w:eastAsia="Times New Roman" w:hAnsi="Times New Roman" w:cs="Times New Roman"/>
            <w:color w:val="000000"/>
            <w:szCs w:val="24"/>
            <w:lang w:eastAsia="zh-CN"/>
            <w:rPrChange w:id="2948" w:author="ZHANGM.H." w:date="2014-12-11T08:31:00Z">
              <w:rPr>
                <w:rFonts w:ascii="Times New Roman" w:eastAsia="Times New Roman" w:hAnsi="Times New Roman" w:cs="Times New Roman"/>
                <w:color w:val="000000"/>
                <w:sz w:val="18"/>
                <w:szCs w:val="18"/>
                <w:lang w:eastAsia="zh-CN"/>
              </w:rPr>
            </w:rPrChange>
          </w:rPr>
          <w:t>Sobel</w:t>
        </w:r>
        <w:proofErr w:type="spellEnd"/>
        <w:r w:rsidRPr="00DA74B9">
          <w:rPr>
            <w:rFonts w:ascii="Times New Roman" w:eastAsia="Times New Roman" w:hAnsi="Times New Roman" w:cs="Times New Roman"/>
            <w:color w:val="000000"/>
            <w:szCs w:val="24"/>
            <w:lang w:eastAsia="zh-CN"/>
            <w:rPrChange w:id="2949" w:author="ZHANGM.H." w:date="2014-12-11T08:31:00Z">
              <w:rPr>
                <w:rFonts w:ascii="Times New Roman" w:eastAsia="Times New Roman" w:hAnsi="Times New Roman" w:cs="Times New Roman"/>
                <w:color w:val="000000"/>
                <w:sz w:val="18"/>
                <w:szCs w:val="18"/>
                <w:lang w:eastAsia="zh-CN"/>
              </w:rPr>
            </w:rPrChange>
          </w:rPr>
          <w:t>, Adam H,</w:t>
        </w:r>
        <w:proofErr w:type="gramStart"/>
        <w:r w:rsidRPr="00DA74B9">
          <w:rPr>
            <w:rFonts w:ascii="Times New Roman" w:eastAsia="Times New Roman" w:hAnsi="Times New Roman" w:cs="Times New Roman"/>
            <w:color w:val="000000"/>
            <w:szCs w:val="24"/>
            <w:lang w:eastAsia="zh-CN"/>
            <w:rPrChange w:id="2950" w:author="ZHANGM.H." w:date="2014-12-11T08:31:00Z">
              <w:rPr>
                <w:rFonts w:ascii="Times New Roman" w:eastAsia="Times New Roman" w:hAnsi="Times New Roman" w:cs="Times New Roman"/>
                <w:color w:val="000000"/>
                <w:sz w:val="18"/>
                <w:szCs w:val="18"/>
                <w:lang w:eastAsia="zh-CN"/>
              </w:rPr>
            </w:rPrChange>
          </w:rPr>
          <w:t>,  Johan</w:t>
        </w:r>
        <w:proofErr w:type="gramEnd"/>
        <w:r w:rsidRPr="00DA74B9">
          <w:rPr>
            <w:rFonts w:ascii="Times New Roman" w:eastAsia="Times New Roman" w:hAnsi="Times New Roman" w:cs="Times New Roman"/>
            <w:color w:val="000000"/>
            <w:szCs w:val="24"/>
            <w:lang w:eastAsia="zh-CN"/>
            <w:rPrChange w:id="2951" w:author="ZHANGM.H." w:date="2014-12-11T08:31:00Z">
              <w:rPr>
                <w:rFonts w:ascii="Times New Roman" w:eastAsia="Times New Roman" w:hAnsi="Times New Roman" w:cs="Times New Roman"/>
                <w:color w:val="000000"/>
                <w:sz w:val="18"/>
                <w:szCs w:val="18"/>
                <w:lang w:eastAsia="zh-CN"/>
              </w:rPr>
            </w:rPrChange>
          </w:rPr>
          <w:t xml:space="preserve"> Nilsson, and Lorenzo M. </w:t>
        </w:r>
        <w:proofErr w:type="spellStart"/>
        <w:r w:rsidRPr="00DA74B9">
          <w:rPr>
            <w:rFonts w:ascii="Times New Roman" w:eastAsia="Times New Roman" w:hAnsi="Times New Roman" w:cs="Times New Roman"/>
            <w:color w:val="000000"/>
            <w:szCs w:val="24"/>
            <w:lang w:eastAsia="zh-CN"/>
            <w:rPrChange w:id="2952" w:author="ZHANGM.H." w:date="2014-12-11T08:31:00Z">
              <w:rPr>
                <w:rFonts w:ascii="Times New Roman" w:eastAsia="Times New Roman" w:hAnsi="Times New Roman" w:cs="Times New Roman"/>
                <w:color w:val="000000"/>
                <w:sz w:val="18"/>
                <w:szCs w:val="18"/>
                <w:lang w:eastAsia="zh-CN"/>
              </w:rPr>
            </w:rPrChange>
          </w:rPr>
          <w:t>Polvani</w:t>
        </w:r>
        <w:proofErr w:type="spellEnd"/>
        <w:r w:rsidRPr="00DA74B9">
          <w:rPr>
            <w:rFonts w:ascii="Times New Roman" w:eastAsia="Times New Roman" w:hAnsi="Times New Roman" w:cs="Times New Roman"/>
            <w:color w:val="000000"/>
            <w:szCs w:val="24"/>
            <w:lang w:eastAsia="zh-CN"/>
            <w:rPrChange w:id="2953" w:author="ZHANGM.H." w:date="2014-12-11T08:31:00Z">
              <w:rPr>
                <w:rFonts w:ascii="Times New Roman" w:eastAsia="Times New Roman" w:hAnsi="Times New Roman" w:cs="Times New Roman"/>
                <w:color w:val="000000"/>
                <w:sz w:val="18"/>
                <w:szCs w:val="18"/>
                <w:lang w:eastAsia="zh-CN"/>
              </w:rPr>
            </w:rPrChange>
          </w:rPr>
          <w:t xml:space="preserve">, 2001: The Weak Temperature </w:t>
        </w:r>
        <w:r w:rsidRPr="00081E48">
          <w:rPr>
            <w:rFonts w:ascii="Times New Roman" w:eastAsia="Times New Roman" w:hAnsi="Times New Roman" w:cs="Times New Roman"/>
            <w:szCs w:val="24"/>
            <w:u w:val="single"/>
            <w:lang w:eastAsia="zh-CN"/>
            <w:rPrChange w:id="2954" w:author="ZHANGM.H." w:date="2014-12-11T08:45:00Z">
              <w:rPr>
                <w:rFonts w:ascii="Times New Roman" w:eastAsia="Times New Roman" w:hAnsi="Times New Roman" w:cs="Times New Roman"/>
                <w:color w:val="000000"/>
                <w:sz w:val="18"/>
                <w:szCs w:val="18"/>
                <w:lang w:eastAsia="zh-CN"/>
              </w:rPr>
            </w:rPrChange>
          </w:rPr>
          <w:t>Gradient Approximation and Balanced Tropical Moisture Waves. </w:t>
        </w:r>
        <w:r w:rsidRPr="00081E48">
          <w:rPr>
            <w:rFonts w:ascii="Times New Roman" w:eastAsia="Times New Roman" w:hAnsi="Times New Roman" w:cs="Times New Roman"/>
            <w:i/>
            <w:iCs/>
            <w:szCs w:val="24"/>
            <w:u w:val="single"/>
            <w:lang w:eastAsia="zh-CN"/>
            <w:rPrChange w:id="2955" w:author="ZHANGM.H." w:date="2014-12-11T08:45:00Z">
              <w:rPr>
                <w:rFonts w:ascii="Times New Roman" w:eastAsia="Times New Roman" w:hAnsi="Times New Roman" w:cs="Times New Roman"/>
                <w:i/>
                <w:iCs/>
                <w:color w:val="000000"/>
                <w:sz w:val="18"/>
                <w:szCs w:val="18"/>
                <w:lang w:eastAsia="zh-CN"/>
              </w:rPr>
            </w:rPrChange>
          </w:rPr>
          <w:t>J. Atmos. Sci.</w:t>
        </w:r>
        <w:r w:rsidRPr="00081E48">
          <w:rPr>
            <w:rFonts w:ascii="Times New Roman" w:eastAsia="Times New Roman" w:hAnsi="Times New Roman" w:cs="Times New Roman"/>
            <w:szCs w:val="24"/>
            <w:u w:val="single"/>
            <w:lang w:eastAsia="zh-CN"/>
            <w:rPrChange w:id="2956" w:author="ZHANGM.H." w:date="2014-12-11T08:45:00Z">
              <w:rPr>
                <w:rFonts w:ascii="Times New Roman" w:eastAsia="Times New Roman" w:hAnsi="Times New Roman" w:cs="Times New Roman"/>
                <w:color w:val="000000"/>
                <w:sz w:val="18"/>
                <w:szCs w:val="18"/>
                <w:lang w:eastAsia="zh-CN"/>
              </w:rPr>
            </w:rPrChange>
          </w:rPr>
          <w:t>, </w:t>
        </w:r>
        <w:r w:rsidRPr="00081E48">
          <w:rPr>
            <w:rFonts w:ascii="Times New Roman" w:eastAsia="Times New Roman" w:hAnsi="Times New Roman" w:cs="Times New Roman"/>
            <w:b/>
            <w:bCs/>
            <w:szCs w:val="24"/>
            <w:u w:val="single"/>
            <w:lang w:eastAsia="zh-CN"/>
            <w:rPrChange w:id="2957" w:author="ZHANGM.H." w:date="2014-12-11T08:45:00Z">
              <w:rPr>
                <w:rFonts w:ascii="Times New Roman" w:eastAsia="Times New Roman" w:hAnsi="Times New Roman" w:cs="Times New Roman"/>
                <w:b/>
                <w:bCs/>
                <w:color w:val="000000"/>
                <w:sz w:val="18"/>
                <w:szCs w:val="18"/>
                <w:lang w:eastAsia="zh-CN"/>
              </w:rPr>
            </w:rPrChange>
          </w:rPr>
          <w:t>58</w:t>
        </w:r>
        <w:r w:rsidRPr="00081E48">
          <w:rPr>
            <w:rFonts w:ascii="Times New Roman" w:eastAsia="Times New Roman" w:hAnsi="Times New Roman" w:cs="Times New Roman"/>
            <w:szCs w:val="24"/>
            <w:u w:val="single"/>
            <w:lang w:eastAsia="zh-CN"/>
            <w:rPrChange w:id="2958" w:author="ZHANGM.H." w:date="2014-12-11T08:45:00Z">
              <w:rPr>
                <w:rFonts w:ascii="Times New Roman" w:eastAsia="Times New Roman" w:hAnsi="Times New Roman" w:cs="Times New Roman"/>
                <w:color w:val="000000"/>
                <w:sz w:val="18"/>
                <w:szCs w:val="18"/>
                <w:lang w:eastAsia="zh-CN"/>
              </w:rPr>
            </w:rPrChange>
          </w:rPr>
          <w:t xml:space="preserve">, </w:t>
        </w:r>
        <w:r w:rsidRPr="00081E48">
          <w:rPr>
            <w:rFonts w:ascii="Times New Roman" w:eastAsia="Times New Roman" w:hAnsi="Times New Roman" w:cs="Times New Roman"/>
            <w:szCs w:val="24"/>
            <w:u w:val="single"/>
            <w:lang w:eastAsia="zh-CN"/>
            <w:rPrChange w:id="2959" w:author="ZHANGM.H." w:date="2014-12-11T08:45:00Z">
              <w:rPr>
                <w:rFonts w:ascii="Times New Roman" w:eastAsia="Times New Roman" w:hAnsi="Times New Roman" w:cs="Times New Roman"/>
                <w:color w:val="000000"/>
                <w:sz w:val="18"/>
                <w:szCs w:val="18"/>
                <w:lang w:eastAsia="zh-CN"/>
              </w:rPr>
            </w:rPrChange>
          </w:rPr>
          <w:lastRenderedPageBreak/>
          <w:t>3650–3665.doi: </w:t>
        </w:r>
      </w:ins>
      <w:ins w:id="2960" w:author="ZHANGM.H." w:date="2014-12-11T08:44:00Z">
        <w:r w:rsidR="00081E48" w:rsidRPr="00081E48">
          <w:rPr>
            <w:rFonts w:ascii="Times New Roman" w:eastAsia="Times New Roman" w:hAnsi="Times New Roman" w:cs="Times New Roman"/>
            <w:szCs w:val="24"/>
            <w:u w:val="single"/>
            <w:lang w:eastAsia="zh-CN"/>
            <w:rPrChange w:id="2961" w:author="ZHANGM.H." w:date="2014-12-11T08:45:00Z">
              <w:rPr>
                <w:rFonts w:ascii="Times New Roman" w:eastAsia="Times New Roman" w:hAnsi="Times New Roman" w:cs="Times New Roman"/>
                <w:color w:val="808080"/>
                <w:szCs w:val="24"/>
                <w:u w:val="single"/>
                <w:lang w:eastAsia="zh-CN"/>
              </w:rPr>
            </w:rPrChange>
          </w:rPr>
          <w:fldChar w:fldCharType="begin"/>
        </w:r>
        <w:r w:rsidR="00081E48" w:rsidRPr="00081E48">
          <w:rPr>
            <w:rFonts w:ascii="Times New Roman" w:eastAsia="Times New Roman" w:hAnsi="Times New Roman" w:cs="Times New Roman"/>
            <w:szCs w:val="24"/>
            <w:u w:val="single"/>
            <w:lang w:eastAsia="zh-CN"/>
            <w:rPrChange w:id="2962" w:author="ZHANGM.H." w:date="2014-12-11T08:45:00Z">
              <w:rPr>
                <w:rFonts w:ascii="Times New Roman" w:eastAsia="Times New Roman" w:hAnsi="Times New Roman" w:cs="Times New Roman"/>
                <w:color w:val="808080"/>
                <w:szCs w:val="24"/>
                <w:u w:val="single"/>
                <w:lang w:eastAsia="zh-CN"/>
              </w:rPr>
            </w:rPrChange>
          </w:rPr>
          <w:instrText xml:space="preserve"> HYPERLINK "</w:instrText>
        </w:r>
      </w:ins>
      <w:ins w:id="2963" w:author="ZHANGM.H." w:date="2014-12-11T08:27:00Z">
        <w:r w:rsidR="00081E48" w:rsidRPr="00081E48">
          <w:rPr>
            <w:rFonts w:ascii="Times New Roman" w:eastAsia="Times New Roman" w:hAnsi="Times New Roman" w:cs="Times New Roman"/>
            <w:szCs w:val="24"/>
            <w:u w:val="single"/>
            <w:lang w:eastAsia="zh-CN"/>
            <w:rPrChange w:id="2964" w:author="ZHANGM.H." w:date="2014-12-11T08:45:00Z">
              <w:rPr>
                <w:rStyle w:val="Hyperlink"/>
                <w:rFonts w:ascii="Times New Roman" w:eastAsia="Times New Roman" w:hAnsi="Times New Roman" w:cs="Times New Roman"/>
                <w:szCs w:val="24"/>
                <w:lang w:eastAsia="zh-CN"/>
              </w:rPr>
            </w:rPrChange>
          </w:rPr>
          <w:instrText>http://dx.doi.org/10.1175/1520</w:instrText>
        </w:r>
      </w:ins>
      <w:ins w:id="2965" w:author="ZHANGM.H." w:date="2014-12-11T08:44:00Z">
        <w:r w:rsidR="00081E48" w:rsidRPr="00081E48">
          <w:rPr>
            <w:rFonts w:ascii="Times New Roman" w:eastAsia="Times New Roman" w:hAnsi="Times New Roman" w:cs="Times New Roman"/>
            <w:szCs w:val="24"/>
            <w:u w:val="single"/>
            <w:lang w:eastAsia="zh-CN"/>
            <w:rPrChange w:id="2966" w:author="ZHANGM.H." w:date="2014-12-11T08:45:00Z">
              <w:rPr>
                <w:rStyle w:val="Hyperlink"/>
                <w:rFonts w:ascii="Times New Roman" w:eastAsia="Times New Roman" w:hAnsi="Times New Roman" w:cs="Times New Roman"/>
                <w:szCs w:val="24"/>
                <w:lang w:eastAsia="zh-CN"/>
              </w:rPr>
            </w:rPrChange>
          </w:rPr>
          <w:instrText>-</w:instrText>
        </w:r>
      </w:ins>
      <w:ins w:id="2967" w:author="ZHANGM.H." w:date="2014-12-11T08:27:00Z">
        <w:r w:rsidR="00081E48" w:rsidRPr="00081E48">
          <w:rPr>
            <w:rFonts w:ascii="Times New Roman" w:eastAsia="Times New Roman" w:hAnsi="Times New Roman" w:cs="Times New Roman"/>
            <w:szCs w:val="24"/>
            <w:u w:val="single"/>
            <w:lang w:eastAsia="zh-CN"/>
            <w:rPrChange w:id="2968" w:author="ZHANGM.H." w:date="2014-12-11T08:45:00Z">
              <w:rPr>
                <w:rStyle w:val="Hyperlink"/>
                <w:rFonts w:ascii="Times New Roman" w:eastAsia="Times New Roman" w:hAnsi="Times New Roman" w:cs="Times New Roman"/>
                <w:sz w:val="18"/>
                <w:szCs w:val="18"/>
                <w:lang w:eastAsia="zh-CN"/>
              </w:rPr>
            </w:rPrChange>
          </w:rPr>
          <w:instrText>0469(2001)058&lt;3650:TWTGAA&gt;2.0.CO;2</w:instrText>
        </w:r>
      </w:ins>
      <w:ins w:id="2969" w:author="ZHANGM.H." w:date="2014-12-11T08:44:00Z">
        <w:r w:rsidR="00081E48" w:rsidRPr="00081E48">
          <w:rPr>
            <w:rFonts w:ascii="Times New Roman" w:eastAsia="Times New Roman" w:hAnsi="Times New Roman" w:cs="Times New Roman"/>
            <w:szCs w:val="24"/>
            <w:u w:val="single"/>
            <w:lang w:eastAsia="zh-CN"/>
            <w:rPrChange w:id="2970" w:author="ZHANGM.H." w:date="2014-12-11T08:45:00Z">
              <w:rPr>
                <w:rFonts w:ascii="Times New Roman" w:eastAsia="Times New Roman" w:hAnsi="Times New Roman" w:cs="Times New Roman"/>
                <w:color w:val="808080"/>
                <w:szCs w:val="24"/>
                <w:u w:val="single"/>
                <w:lang w:eastAsia="zh-CN"/>
              </w:rPr>
            </w:rPrChange>
          </w:rPr>
          <w:instrText xml:space="preserve">" </w:instrText>
        </w:r>
        <w:r w:rsidR="00081E48" w:rsidRPr="00081E48">
          <w:rPr>
            <w:rFonts w:ascii="Times New Roman" w:eastAsia="Times New Roman" w:hAnsi="Times New Roman" w:cs="Times New Roman"/>
            <w:szCs w:val="24"/>
            <w:u w:val="single"/>
            <w:lang w:eastAsia="zh-CN"/>
            <w:rPrChange w:id="2971" w:author="ZHANGM.H." w:date="2014-12-11T08:45:00Z">
              <w:rPr>
                <w:rFonts w:ascii="Times New Roman" w:eastAsia="Times New Roman" w:hAnsi="Times New Roman" w:cs="Times New Roman"/>
                <w:color w:val="808080"/>
                <w:szCs w:val="24"/>
                <w:u w:val="single"/>
                <w:lang w:eastAsia="zh-CN"/>
              </w:rPr>
            </w:rPrChange>
          </w:rPr>
          <w:fldChar w:fldCharType="separate"/>
        </w:r>
      </w:ins>
      <w:ins w:id="2972" w:author="ZHANGM.H." w:date="2014-12-11T08:27:00Z">
        <w:r w:rsidR="00081E48" w:rsidRPr="00081E48">
          <w:rPr>
            <w:rStyle w:val="Hyperlink"/>
            <w:rFonts w:ascii="Times New Roman" w:eastAsia="Times New Roman" w:hAnsi="Times New Roman" w:cs="Times New Roman"/>
            <w:color w:val="auto"/>
            <w:szCs w:val="24"/>
            <w:lang w:eastAsia="zh-CN"/>
            <w:rPrChange w:id="2973" w:author="ZHANGM.H." w:date="2014-12-11T08:45:00Z">
              <w:rPr>
                <w:rStyle w:val="Hyperlink"/>
                <w:rFonts w:ascii="Times New Roman" w:eastAsia="Times New Roman" w:hAnsi="Times New Roman" w:cs="Times New Roman"/>
                <w:szCs w:val="24"/>
                <w:lang w:eastAsia="zh-CN"/>
              </w:rPr>
            </w:rPrChange>
          </w:rPr>
          <w:t>http://dx.doi.org/10.1175/1520</w:t>
        </w:r>
      </w:ins>
      <w:ins w:id="2974" w:author="ZHANGM.H." w:date="2014-12-11T08:44:00Z">
        <w:r w:rsidR="00081E48" w:rsidRPr="00081E48">
          <w:rPr>
            <w:rStyle w:val="Hyperlink"/>
            <w:rFonts w:ascii="Times New Roman" w:eastAsia="Times New Roman" w:hAnsi="Times New Roman" w:cs="Times New Roman"/>
            <w:color w:val="auto"/>
            <w:szCs w:val="24"/>
            <w:lang w:eastAsia="zh-CN"/>
            <w:rPrChange w:id="2975" w:author="ZHANGM.H." w:date="2014-12-11T08:45:00Z">
              <w:rPr>
                <w:rStyle w:val="Hyperlink"/>
                <w:rFonts w:ascii="Times New Roman" w:eastAsia="Times New Roman" w:hAnsi="Times New Roman" w:cs="Times New Roman"/>
                <w:szCs w:val="24"/>
                <w:lang w:eastAsia="zh-CN"/>
              </w:rPr>
            </w:rPrChange>
          </w:rPr>
          <w:t>-</w:t>
        </w:r>
      </w:ins>
      <w:ins w:id="2976" w:author="ZHANGM.H." w:date="2014-12-11T08:27:00Z">
        <w:r w:rsidR="00081E48" w:rsidRPr="00081E48">
          <w:rPr>
            <w:rStyle w:val="Hyperlink"/>
            <w:rFonts w:ascii="Times New Roman" w:eastAsia="Times New Roman" w:hAnsi="Times New Roman" w:cs="Times New Roman"/>
            <w:color w:val="auto"/>
            <w:szCs w:val="24"/>
            <w:lang w:eastAsia="zh-CN"/>
            <w:rPrChange w:id="2977" w:author="ZHANGM.H." w:date="2014-12-11T08:45:00Z">
              <w:rPr>
                <w:rStyle w:val="Hyperlink"/>
                <w:rFonts w:ascii="Times New Roman" w:eastAsia="Times New Roman" w:hAnsi="Times New Roman" w:cs="Times New Roman"/>
                <w:sz w:val="18"/>
                <w:szCs w:val="18"/>
                <w:lang w:eastAsia="zh-CN"/>
              </w:rPr>
            </w:rPrChange>
          </w:rPr>
          <w:t>0469(2001)058&lt;3650:TWTGAA&gt;2.0.CO;2</w:t>
        </w:r>
      </w:ins>
      <w:ins w:id="2978" w:author="ZHANGM.H." w:date="2014-12-11T08:44:00Z">
        <w:r w:rsidR="00081E48" w:rsidRPr="00081E48">
          <w:rPr>
            <w:rFonts w:ascii="Times New Roman" w:eastAsia="Times New Roman" w:hAnsi="Times New Roman" w:cs="Times New Roman"/>
            <w:szCs w:val="24"/>
            <w:u w:val="single"/>
            <w:lang w:eastAsia="zh-CN"/>
            <w:rPrChange w:id="2979" w:author="ZHANGM.H." w:date="2014-12-11T08:45:00Z">
              <w:rPr>
                <w:rFonts w:ascii="Times New Roman" w:eastAsia="Times New Roman" w:hAnsi="Times New Roman" w:cs="Times New Roman"/>
                <w:color w:val="808080"/>
                <w:szCs w:val="24"/>
                <w:u w:val="single"/>
                <w:lang w:eastAsia="zh-CN"/>
              </w:rPr>
            </w:rPrChange>
          </w:rPr>
          <w:fldChar w:fldCharType="end"/>
        </w:r>
      </w:ins>
    </w:p>
    <w:p w14:paraId="365467AF" w14:textId="77777777" w:rsidR="00005224" w:rsidRPr="00DA74B9" w:rsidRDefault="00005224">
      <w:pPr>
        <w:spacing w:after="0" w:line="480" w:lineRule="auto"/>
        <w:ind w:left="720" w:hanging="720"/>
        <w:jc w:val="both"/>
        <w:rPr>
          <w:ins w:id="2980" w:author="ZHANGM.H." w:date="2014-12-10T13:41:00Z"/>
          <w:rFonts w:ascii="Times New Roman" w:hAnsi="Times New Roman" w:cs="Times New Roman"/>
          <w:color w:val="000000" w:themeColor="text1"/>
          <w:szCs w:val="24"/>
        </w:rPr>
        <w:pPrChange w:id="2981" w:author="ZHANGM.H." w:date="2014-12-11T08:31:00Z">
          <w:pPr>
            <w:spacing w:after="0" w:line="360" w:lineRule="auto"/>
            <w:ind w:left="720" w:hanging="720"/>
            <w:jc w:val="both"/>
          </w:pPr>
        </w:pPrChange>
      </w:pPr>
      <w:r w:rsidRPr="00DA74B9">
        <w:rPr>
          <w:rFonts w:ascii="Times New Roman" w:hAnsi="Times New Roman" w:cs="Times New Roman"/>
          <w:color w:val="000000" w:themeColor="text1"/>
          <w:szCs w:val="24"/>
        </w:rPr>
        <w:t xml:space="preserve">Somerville, R. C. J., 2000: Using single-column models to improve cloud-radiation parameterizations.  </w:t>
      </w:r>
      <w:r w:rsidRPr="00DA74B9">
        <w:rPr>
          <w:rFonts w:ascii="Times New Roman" w:hAnsi="Times New Roman" w:cs="Times New Roman"/>
          <w:i/>
          <w:color w:val="000000" w:themeColor="text1"/>
          <w:szCs w:val="24"/>
        </w:rPr>
        <w:t>General Circulation Model Development:  Past, Present and Future</w:t>
      </w:r>
      <w:r w:rsidRPr="00DA74B9">
        <w:rPr>
          <w:rFonts w:ascii="Times New Roman" w:hAnsi="Times New Roman" w:cs="Times New Roman"/>
          <w:color w:val="000000" w:themeColor="text1"/>
          <w:szCs w:val="24"/>
        </w:rPr>
        <w:t>, D. A. Randall (ed.), Academic Press, 641-657.</w:t>
      </w:r>
    </w:p>
    <w:p w14:paraId="5332C922" w14:textId="2B8540D2" w:rsidR="00482DFC" w:rsidRPr="00DA74B9" w:rsidRDefault="00482DFC">
      <w:pPr>
        <w:pStyle w:val="PlainText"/>
        <w:tabs>
          <w:tab w:val="left" w:pos="360"/>
          <w:tab w:val="left" w:pos="720"/>
          <w:tab w:val="left" w:pos="1080"/>
          <w:tab w:val="left" w:pos="1440"/>
        </w:tabs>
        <w:spacing w:after="120" w:line="480" w:lineRule="auto"/>
        <w:ind w:left="360" w:hanging="360"/>
        <w:rPr>
          <w:ins w:id="2982" w:author="ZHANGM.H." w:date="2014-12-10T18:47:00Z"/>
          <w:rFonts w:ascii="Times New Roman" w:hAnsi="Times New Roman"/>
          <w:color w:val="000000" w:themeColor="text1"/>
          <w:sz w:val="24"/>
          <w:szCs w:val="24"/>
          <w:rPrChange w:id="2983" w:author="ZHANGM.H." w:date="2014-12-11T08:31:00Z">
            <w:rPr>
              <w:ins w:id="2984" w:author="ZHANGM.H." w:date="2014-12-10T18:47:00Z"/>
              <w:rFonts w:asciiTheme="minorHAnsi" w:hAnsiTheme="minorHAnsi"/>
              <w:color w:val="000000" w:themeColor="text1"/>
              <w:sz w:val="24"/>
              <w:szCs w:val="24"/>
            </w:rPr>
          </w:rPrChange>
        </w:rPr>
        <w:pPrChange w:id="2985" w:author="ZHANGM.H." w:date="2014-12-11T08:31:00Z">
          <w:pPr>
            <w:pStyle w:val="PlainText"/>
            <w:tabs>
              <w:tab w:val="left" w:pos="360"/>
              <w:tab w:val="left" w:pos="720"/>
              <w:tab w:val="left" w:pos="1080"/>
              <w:tab w:val="left" w:pos="1440"/>
            </w:tabs>
            <w:spacing w:after="120"/>
            <w:ind w:left="360" w:hanging="360"/>
          </w:pPr>
        </w:pPrChange>
      </w:pPr>
      <w:ins w:id="2986" w:author="ZHANGM.H." w:date="2014-12-10T18:47:00Z">
        <w:r w:rsidRPr="00DA74B9">
          <w:rPr>
            <w:rFonts w:ascii="Times New Roman" w:hAnsi="Times New Roman"/>
            <w:color w:val="000000" w:themeColor="text1"/>
            <w:sz w:val="24"/>
            <w:szCs w:val="24"/>
            <w:rPrChange w:id="2987" w:author="ZHANGM.H." w:date="2014-12-11T08:31:00Z">
              <w:rPr>
                <w:rFonts w:asciiTheme="minorHAnsi" w:hAnsiTheme="minorHAnsi"/>
                <w:color w:val="000000" w:themeColor="text1"/>
                <w:sz w:val="24"/>
                <w:szCs w:val="24"/>
              </w:rPr>
            </w:rPrChange>
          </w:rPr>
          <w:t xml:space="preserve">Stokes, G. M., and S. E. Schwartz, 1994:  The Atmospheric Radiation Measurement (ARM) program: Programmatic background and design of the cloud and radiation </w:t>
        </w:r>
        <w:proofErr w:type="spellStart"/>
        <w:r w:rsidRPr="00DA74B9">
          <w:rPr>
            <w:rFonts w:ascii="Times New Roman" w:hAnsi="Times New Roman"/>
            <w:color w:val="000000" w:themeColor="text1"/>
            <w:sz w:val="24"/>
            <w:szCs w:val="24"/>
            <w:rPrChange w:id="2988" w:author="ZHANGM.H." w:date="2014-12-11T08:31:00Z">
              <w:rPr>
                <w:rFonts w:asciiTheme="minorHAnsi" w:hAnsiTheme="minorHAnsi"/>
                <w:color w:val="000000" w:themeColor="text1"/>
                <w:sz w:val="24"/>
                <w:szCs w:val="24"/>
              </w:rPr>
            </w:rPrChange>
          </w:rPr>
          <w:t>testbed</w:t>
        </w:r>
        <w:proofErr w:type="spellEnd"/>
        <w:r w:rsidRPr="00DA74B9">
          <w:rPr>
            <w:rFonts w:ascii="Times New Roman" w:hAnsi="Times New Roman"/>
            <w:color w:val="000000" w:themeColor="text1"/>
            <w:sz w:val="24"/>
            <w:szCs w:val="24"/>
            <w:rPrChange w:id="2989" w:author="ZHANGM.H." w:date="2014-12-11T08:31:00Z">
              <w:rPr>
                <w:rFonts w:asciiTheme="minorHAnsi" w:hAnsiTheme="minorHAnsi"/>
                <w:color w:val="000000" w:themeColor="text1"/>
                <w:sz w:val="24"/>
                <w:szCs w:val="24"/>
              </w:rPr>
            </w:rPrChange>
          </w:rPr>
          <w:t>, Bull. Amer. Meteor. Soc., 75, 1201-1221.</w:t>
        </w:r>
      </w:ins>
    </w:p>
    <w:bookmarkStart w:id="2990" w:name="_GoBack"/>
    <w:p w14:paraId="4A1B208E" w14:textId="0F700B7E" w:rsidR="006806C9" w:rsidRPr="00DA74B9" w:rsidDel="006B7DDA" w:rsidRDefault="006B7DDA">
      <w:pPr>
        <w:spacing w:after="0" w:line="480" w:lineRule="auto"/>
        <w:ind w:left="720" w:hanging="720"/>
        <w:jc w:val="both"/>
        <w:rPr>
          <w:del w:id="2991" w:author="ZHANGM.H." w:date="2014-12-11T08:18:00Z"/>
          <w:rFonts w:ascii="Times New Roman" w:hAnsi="Times New Roman" w:cs="Times New Roman"/>
          <w:color w:val="000000" w:themeColor="text1"/>
          <w:szCs w:val="24"/>
        </w:rPr>
        <w:pPrChange w:id="2992" w:author="ZHANGM.H." w:date="2014-12-11T08:31:00Z">
          <w:pPr>
            <w:spacing w:after="0" w:line="360" w:lineRule="auto"/>
            <w:ind w:left="720" w:hanging="720"/>
            <w:jc w:val="both"/>
          </w:pPr>
        </w:pPrChange>
      </w:pPr>
      <w:ins w:id="2993" w:author="ZHANGM.H." w:date="2014-12-11T08:18:00Z">
        <w:r w:rsidRPr="00081E48">
          <w:rPr>
            <w:rFonts w:ascii="Times New Roman" w:hAnsi="Times New Roman" w:cs="Times New Roman"/>
            <w:color w:val="000000" w:themeColor="text1"/>
            <w:szCs w:val="24"/>
            <w:rPrChange w:id="2994" w:author="ZHANGM.H." w:date="2014-12-11T08:45:00Z">
              <w:rPr>
                <w:szCs w:val="24"/>
              </w:rPr>
            </w:rPrChange>
          </w:rPr>
          <w:fldChar w:fldCharType="begin"/>
        </w:r>
        <w:r w:rsidRPr="00081E48">
          <w:rPr>
            <w:rFonts w:ascii="Times New Roman" w:hAnsi="Times New Roman" w:cs="Times New Roman"/>
            <w:color w:val="000000" w:themeColor="text1"/>
            <w:szCs w:val="24"/>
            <w:rPrChange w:id="2995" w:author="ZHANGM.H." w:date="2014-12-11T08:45:00Z">
              <w:rPr/>
            </w:rPrChange>
          </w:rPr>
          <w:instrText xml:space="preserve"> HYPERLINK "mailto:yogesh.c.sud@nasa.gov" </w:instrText>
        </w:r>
        <w:r w:rsidRPr="00081E48">
          <w:rPr>
            <w:rFonts w:ascii="Times New Roman" w:hAnsi="Times New Roman" w:cs="Times New Roman"/>
            <w:color w:val="000000" w:themeColor="text1"/>
            <w:szCs w:val="24"/>
            <w:rPrChange w:id="2996" w:author="ZHANGM.H." w:date="2014-12-11T08:45:00Z">
              <w:rPr/>
            </w:rPrChange>
          </w:rPr>
          <w:fldChar w:fldCharType="separate"/>
        </w:r>
        <w:proofErr w:type="spellStart"/>
        <w:r w:rsidRPr="00081E48">
          <w:rPr>
            <w:rFonts w:ascii="Times New Roman" w:hAnsi="Times New Roman" w:cs="Times New Roman"/>
            <w:color w:val="000000" w:themeColor="text1"/>
            <w:szCs w:val="24"/>
            <w:shd w:val="clear" w:color="auto" w:fill="FFFFFF"/>
            <w:rPrChange w:id="2997" w:author="ZHANGM.H." w:date="2014-12-11T08:45:00Z">
              <w:rPr>
                <w:rFonts w:ascii="Arial" w:hAnsi="Arial" w:cs="Arial"/>
                <w:color w:val="286EB4"/>
                <w:sz w:val="18"/>
                <w:szCs w:val="18"/>
                <w:shd w:val="clear" w:color="auto" w:fill="FFFFFF"/>
              </w:rPr>
            </w:rPrChange>
          </w:rPr>
          <w:t>Sud</w:t>
        </w:r>
        <w:proofErr w:type="spellEnd"/>
        <w:r w:rsidRPr="00081E48">
          <w:rPr>
            <w:rFonts w:ascii="Times New Roman" w:hAnsi="Times New Roman" w:cs="Times New Roman"/>
            <w:color w:val="000000" w:themeColor="text1"/>
            <w:szCs w:val="24"/>
            <w:shd w:val="clear" w:color="auto" w:fill="FFFFFF"/>
            <w:rPrChange w:id="2998" w:author="ZHANGM.H." w:date="2014-12-11T08:45:00Z">
              <w:rPr>
                <w:rFonts w:ascii="Arial" w:hAnsi="Arial" w:cs="Arial"/>
                <w:color w:val="286EB4"/>
                <w:sz w:val="18"/>
                <w:szCs w:val="18"/>
                <w:shd w:val="clear" w:color="auto" w:fill="FFFFFF"/>
              </w:rPr>
            </w:rPrChange>
          </w:rPr>
          <w:t xml:space="preserve"> Y.C., </w:t>
        </w:r>
        <w:r w:rsidRPr="00081E48">
          <w:rPr>
            <w:rFonts w:ascii="Times New Roman" w:hAnsi="Times New Roman" w:cs="Times New Roman"/>
            <w:color w:val="000000" w:themeColor="text1"/>
            <w:szCs w:val="24"/>
            <w:rPrChange w:id="2999" w:author="ZHANGM.H." w:date="2014-12-11T08:45:00Z">
              <w:rPr/>
            </w:rPrChange>
          </w:rPr>
          <w:fldChar w:fldCharType="end"/>
        </w:r>
        <w:r w:rsidRPr="00081E48">
          <w:rPr>
            <w:rFonts w:ascii="Times New Roman" w:hAnsi="Times New Roman" w:cs="Times New Roman"/>
            <w:color w:val="000000" w:themeColor="text1"/>
            <w:szCs w:val="24"/>
            <w:shd w:val="clear" w:color="auto" w:fill="FFFFFF"/>
            <w:rPrChange w:id="3000" w:author="ZHANGM.H." w:date="2014-12-11T08:45:00Z">
              <w:rPr>
                <w:rFonts w:ascii="Arial" w:hAnsi="Arial" w:cs="Arial"/>
                <w:color w:val="4A4A4A"/>
                <w:sz w:val="18"/>
                <w:szCs w:val="18"/>
                <w:shd w:val="clear" w:color="auto" w:fill="FFFFFF"/>
              </w:rPr>
            </w:rPrChange>
          </w:rPr>
          <w:t>D.M.</w:t>
        </w:r>
        <w:bookmarkEnd w:id="2990"/>
        <w:r w:rsidRPr="00DA74B9">
          <w:rPr>
            <w:rFonts w:ascii="Times New Roman" w:hAnsi="Times New Roman" w:cs="Times New Roman"/>
            <w:color w:val="4A4A4A"/>
            <w:szCs w:val="24"/>
            <w:shd w:val="clear" w:color="auto" w:fill="FFFFFF"/>
            <w:rPrChange w:id="3001" w:author="ZHANGM.H." w:date="2014-12-11T08:31:00Z">
              <w:rPr>
                <w:rFonts w:ascii="Arial" w:hAnsi="Arial" w:cs="Arial"/>
                <w:color w:val="4A4A4A"/>
                <w:sz w:val="18"/>
                <w:szCs w:val="18"/>
                <w:shd w:val="clear" w:color="auto" w:fill="FFFFFF"/>
              </w:rPr>
            </w:rPrChange>
          </w:rPr>
          <w:t xml:space="preserve"> </w:t>
        </w:r>
        <w:proofErr w:type="spellStart"/>
        <w:r w:rsidRPr="00DA74B9">
          <w:rPr>
            <w:rFonts w:ascii="Times New Roman" w:hAnsi="Times New Roman" w:cs="Times New Roman"/>
            <w:color w:val="4A4A4A"/>
            <w:szCs w:val="24"/>
            <w:shd w:val="clear" w:color="auto" w:fill="FFFFFF"/>
            <w:rPrChange w:id="3002" w:author="ZHANGM.H." w:date="2014-12-11T08:31:00Z">
              <w:rPr>
                <w:rFonts w:ascii="Arial" w:hAnsi="Arial" w:cs="Arial"/>
                <w:color w:val="4A4A4A"/>
                <w:sz w:val="18"/>
                <w:szCs w:val="18"/>
                <w:shd w:val="clear" w:color="auto" w:fill="FFFFFF"/>
              </w:rPr>
            </w:rPrChange>
          </w:rPr>
          <w:t>Mocko</w:t>
        </w:r>
        <w:proofErr w:type="spellEnd"/>
        <w:r w:rsidRPr="00DA74B9">
          <w:rPr>
            <w:rFonts w:ascii="Times New Roman" w:hAnsi="Times New Roman" w:cs="Times New Roman"/>
            <w:color w:val="4A4A4A"/>
            <w:szCs w:val="24"/>
            <w:shd w:val="clear" w:color="auto" w:fill="FFFFFF"/>
            <w:rPrChange w:id="3003" w:author="ZHANGM.H." w:date="2014-12-11T08:31:00Z">
              <w:rPr>
                <w:rFonts w:ascii="Arial" w:hAnsi="Arial" w:cs="Arial"/>
                <w:color w:val="4A4A4A"/>
                <w:sz w:val="18"/>
                <w:szCs w:val="18"/>
                <w:shd w:val="clear" w:color="auto" w:fill="FFFFFF"/>
              </w:rPr>
            </w:rPrChange>
          </w:rPr>
          <w:t xml:space="preserve">, G.K. Walker, and R. D. </w:t>
        </w:r>
        <w:proofErr w:type="spellStart"/>
        <w:r w:rsidRPr="00DA74B9">
          <w:rPr>
            <w:rFonts w:ascii="Times New Roman" w:hAnsi="Times New Roman" w:cs="Times New Roman"/>
            <w:color w:val="4A4A4A"/>
            <w:szCs w:val="24"/>
            <w:shd w:val="clear" w:color="auto" w:fill="FFFFFF"/>
            <w:rPrChange w:id="3004" w:author="ZHANGM.H." w:date="2014-12-11T08:31:00Z">
              <w:rPr>
                <w:rFonts w:ascii="Arial" w:hAnsi="Arial" w:cs="Arial"/>
                <w:color w:val="4A4A4A"/>
                <w:sz w:val="18"/>
                <w:szCs w:val="18"/>
                <w:shd w:val="clear" w:color="auto" w:fill="FFFFFF"/>
              </w:rPr>
            </w:rPrChange>
          </w:rPr>
          <w:t>Koster</w:t>
        </w:r>
        <w:proofErr w:type="spellEnd"/>
        <w:r w:rsidRPr="00DA74B9">
          <w:rPr>
            <w:rFonts w:ascii="Times New Roman" w:hAnsi="Times New Roman" w:cs="Times New Roman"/>
            <w:color w:val="4A4A4A"/>
            <w:szCs w:val="24"/>
            <w:shd w:val="clear" w:color="auto" w:fill="FFFFFF"/>
            <w:rPrChange w:id="3005" w:author="ZHANGM.H." w:date="2014-12-11T08:31:00Z">
              <w:rPr>
                <w:rFonts w:ascii="Arial" w:hAnsi="Arial" w:cs="Arial"/>
                <w:color w:val="4A4A4A"/>
                <w:sz w:val="18"/>
                <w:szCs w:val="18"/>
                <w:shd w:val="clear" w:color="auto" w:fill="FFFFFF"/>
              </w:rPr>
            </w:rPrChange>
          </w:rPr>
          <w:t>, 2001: Influence of land surface fluxes on precipitation: Inferences from simulations forced with four ARM-CART SCM datasets </w:t>
        </w:r>
        <w:r w:rsidRPr="00DA74B9">
          <w:rPr>
            <w:rFonts w:ascii="Times New Roman" w:hAnsi="Times New Roman" w:cs="Times New Roman"/>
            <w:i/>
            <w:iCs/>
            <w:color w:val="4A4A4A"/>
            <w:szCs w:val="24"/>
            <w:shd w:val="clear" w:color="auto" w:fill="FFFFFF"/>
            <w:rPrChange w:id="3006" w:author="ZHANGM.H." w:date="2014-12-11T08:31:00Z">
              <w:rPr>
                <w:rFonts w:ascii="Arial" w:hAnsi="Arial" w:cs="Arial"/>
                <w:i/>
                <w:iCs/>
                <w:color w:val="4A4A4A"/>
                <w:sz w:val="18"/>
                <w:szCs w:val="18"/>
                <w:shd w:val="clear" w:color="auto" w:fill="FFFFFF"/>
              </w:rPr>
            </w:rPrChange>
          </w:rPr>
          <w:t>J. Climate, (17)</w:t>
        </w:r>
        <w:r w:rsidRPr="00DA74B9">
          <w:rPr>
            <w:rFonts w:ascii="Times New Roman" w:hAnsi="Times New Roman" w:cs="Times New Roman"/>
            <w:color w:val="4A4A4A"/>
            <w:szCs w:val="24"/>
            <w:shd w:val="clear" w:color="auto" w:fill="FFFFFF"/>
            <w:rPrChange w:id="3007" w:author="ZHANGM.H." w:date="2014-12-11T08:31:00Z">
              <w:rPr>
                <w:rFonts w:ascii="Arial" w:hAnsi="Arial" w:cs="Arial"/>
                <w:color w:val="4A4A4A"/>
                <w:sz w:val="18"/>
                <w:szCs w:val="18"/>
                <w:shd w:val="clear" w:color="auto" w:fill="FFFFFF"/>
              </w:rPr>
            </w:rPrChange>
          </w:rPr>
          <w:t>, </w:t>
        </w:r>
        <w:r w:rsidRPr="00DA74B9">
          <w:rPr>
            <w:rFonts w:ascii="Times New Roman" w:hAnsi="Times New Roman" w:cs="Times New Roman"/>
            <w:i/>
            <w:iCs/>
            <w:color w:val="4A4A4A"/>
            <w:szCs w:val="24"/>
            <w:shd w:val="clear" w:color="auto" w:fill="FFFFFF"/>
            <w:rPrChange w:id="3008" w:author="ZHANGM.H." w:date="2014-12-11T08:31:00Z">
              <w:rPr>
                <w:rFonts w:ascii="Arial" w:hAnsi="Arial" w:cs="Arial"/>
                <w:i/>
                <w:iCs/>
                <w:color w:val="4A4A4A"/>
                <w:sz w:val="18"/>
                <w:szCs w:val="18"/>
                <w:shd w:val="clear" w:color="auto" w:fill="FFFFFF"/>
              </w:rPr>
            </w:rPrChange>
          </w:rPr>
          <w:t>14</w:t>
        </w:r>
        <w:r w:rsidRPr="00DA74B9">
          <w:rPr>
            <w:rFonts w:ascii="Times New Roman" w:hAnsi="Times New Roman" w:cs="Times New Roman"/>
            <w:color w:val="4A4A4A"/>
            <w:szCs w:val="24"/>
            <w:shd w:val="clear" w:color="auto" w:fill="FFFFFF"/>
            <w:rPrChange w:id="3009" w:author="ZHANGM.H." w:date="2014-12-11T08:31:00Z">
              <w:rPr>
                <w:rFonts w:ascii="Arial" w:hAnsi="Arial" w:cs="Arial"/>
                <w:color w:val="4A4A4A"/>
                <w:sz w:val="18"/>
                <w:szCs w:val="18"/>
                <w:shd w:val="clear" w:color="auto" w:fill="FFFFFF"/>
              </w:rPr>
            </w:rPrChange>
          </w:rPr>
          <w:t>, 3666-3691</w:t>
        </w:r>
      </w:ins>
    </w:p>
    <w:p w14:paraId="11F5AB67" w14:textId="21781C29" w:rsidR="00FD59E6" w:rsidRPr="00DA74B9" w:rsidRDefault="00FD59E6">
      <w:pPr>
        <w:autoSpaceDE w:val="0"/>
        <w:autoSpaceDN w:val="0"/>
        <w:adjustRightInd w:val="0"/>
        <w:spacing w:after="0" w:line="480" w:lineRule="auto"/>
        <w:ind w:left="720" w:hanging="720"/>
        <w:jc w:val="both"/>
        <w:rPr>
          <w:ins w:id="3010" w:author="ZHANGM.H." w:date="2014-12-10T13:53:00Z"/>
          <w:rFonts w:ascii="Times New Roman" w:hAnsi="Times New Roman" w:cs="Times New Roman"/>
          <w:color w:val="000000" w:themeColor="text1"/>
          <w:szCs w:val="24"/>
        </w:rPr>
        <w:pPrChange w:id="3011" w:author="ZHANGM.H." w:date="2014-12-11T08:31:00Z">
          <w:pPr>
            <w:autoSpaceDE w:val="0"/>
            <w:autoSpaceDN w:val="0"/>
            <w:adjustRightInd w:val="0"/>
            <w:spacing w:after="0" w:line="360" w:lineRule="auto"/>
            <w:ind w:left="720" w:hanging="720"/>
          </w:pPr>
        </w:pPrChange>
      </w:pPr>
      <w:r w:rsidRPr="00DA74B9">
        <w:rPr>
          <w:rFonts w:ascii="Times New Roman" w:hAnsi="Times New Roman" w:cs="Times New Roman"/>
          <w:color w:val="000000" w:themeColor="text1"/>
          <w:szCs w:val="24"/>
        </w:rPr>
        <w:t>Thompson, R. M., S. W. Payne, E. E</w:t>
      </w:r>
      <w:r w:rsidR="00C25475" w:rsidRPr="00DA74B9">
        <w:rPr>
          <w:rFonts w:ascii="Times New Roman" w:hAnsi="Times New Roman" w:cs="Times New Roman"/>
          <w:color w:val="000000" w:themeColor="text1"/>
          <w:szCs w:val="24"/>
        </w:rPr>
        <w:t xml:space="preserve">. Recker, and R. J. Reed, 1979: </w:t>
      </w:r>
      <w:r w:rsidRPr="00DA74B9">
        <w:rPr>
          <w:rFonts w:ascii="Times New Roman" w:hAnsi="Times New Roman" w:cs="Times New Roman"/>
          <w:color w:val="000000" w:themeColor="text1"/>
          <w:szCs w:val="24"/>
        </w:rPr>
        <w:t>Structure and properties of syno</w:t>
      </w:r>
      <w:r w:rsidR="00C25475" w:rsidRPr="00DA74B9">
        <w:rPr>
          <w:rFonts w:ascii="Times New Roman" w:hAnsi="Times New Roman" w:cs="Times New Roman"/>
          <w:color w:val="000000" w:themeColor="text1"/>
          <w:szCs w:val="24"/>
        </w:rPr>
        <w:t xml:space="preserve">ptic-scale wave disturbances in </w:t>
      </w:r>
      <w:r w:rsidRPr="00DA74B9">
        <w:rPr>
          <w:rFonts w:ascii="Times New Roman" w:hAnsi="Times New Roman" w:cs="Times New Roman"/>
          <w:color w:val="000000" w:themeColor="text1"/>
          <w:szCs w:val="24"/>
        </w:rPr>
        <w:t xml:space="preserve">the intertropical convergence zone of the eastern Atlantic. </w:t>
      </w:r>
      <w:r w:rsidR="00C25475" w:rsidRPr="00DA74B9">
        <w:rPr>
          <w:rFonts w:ascii="Times New Roman" w:hAnsi="Times New Roman" w:cs="Times New Roman"/>
          <w:i/>
          <w:iCs/>
          <w:color w:val="000000" w:themeColor="text1"/>
          <w:szCs w:val="24"/>
        </w:rPr>
        <w:t xml:space="preserve">J. </w:t>
      </w:r>
      <w:r w:rsidRPr="00DA74B9">
        <w:rPr>
          <w:rFonts w:ascii="Times New Roman" w:hAnsi="Times New Roman" w:cs="Times New Roman"/>
          <w:i/>
          <w:iCs/>
          <w:color w:val="000000" w:themeColor="text1"/>
          <w:szCs w:val="24"/>
        </w:rPr>
        <w:t xml:space="preserve">Atmos. Sci., </w:t>
      </w:r>
      <w:r w:rsidRPr="00DA74B9">
        <w:rPr>
          <w:rFonts w:ascii="Times New Roman" w:hAnsi="Times New Roman" w:cs="Times New Roman"/>
          <w:bCs/>
          <w:color w:val="000000" w:themeColor="text1"/>
          <w:szCs w:val="24"/>
          <w:rPrChange w:id="3012" w:author="ZHANGM.H." w:date="2014-12-11T08:31:00Z">
            <w:rPr>
              <w:rFonts w:ascii="Times New Roman" w:hAnsi="Times New Roman" w:cs="Times New Roman"/>
              <w:b/>
              <w:bCs/>
              <w:color w:val="000000" w:themeColor="text1"/>
              <w:szCs w:val="24"/>
            </w:rPr>
          </w:rPrChange>
        </w:rPr>
        <w:t xml:space="preserve">36, </w:t>
      </w:r>
      <w:r w:rsidRPr="00DA74B9">
        <w:rPr>
          <w:rFonts w:ascii="Times New Roman" w:hAnsi="Times New Roman" w:cs="Times New Roman"/>
          <w:color w:val="000000" w:themeColor="text1"/>
          <w:szCs w:val="24"/>
        </w:rPr>
        <w:t>53–72.</w:t>
      </w:r>
    </w:p>
    <w:p w14:paraId="54D6BF35" w14:textId="203D75E5" w:rsidR="00754410" w:rsidRPr="00DA74B9" w:rsidRDefault="00754410">
      <w:pPr>
        <w:pStyle w:val="PlainText"/>
        <w:spacing w:line="480" w:lineRule="auto"/>
        <w:ind w:left="720" w:hanging="720"/>
        <w:rPr>
          <w:rFonts w:ascii="Times New Roman" w:hAnsi="Times New Roman"/>
          <w:szCs w:val="24"/>
          <w:rPrChange w:id="3013" w:author="ZHANGM.H." w:date="2014-12-11T08:31:00Z">
            <w:rPr>
              <w:rFonts w:ascii="Times New Roman" w:hAnsi="Times New Roman" w:cs="Times New Roman"/>
              <w:color w:val="000000" w:themeColor="text1"/>
              <w:szCs w:val="24"/>
            </w:rPr>
          </w:rPrChange>
        </w:rPr>
        <w:pPrChange w:id="3014" w:author="ZHANGM.H." w:date="2014-12-11T08:31:00Z">
          <w:pPr>
            <w:autoSpaceDE w:val="0"/>
            <w:autoSpaceDN w:val="0"/>
            <w:adjustRightInd w:val="0"/>
            <w:spacing w:after="0" w:line="360" w:lineRule="auto"/>
            <w:ind w:left="720" w:hanging="720"/>
          </w:pPr>
        </w:pPrChange>
      </w:pPr>
      <w:proofErr w:type="spellStart"/>
      <w:ins w:id="3015" w:author="ZHANGM.H." w:date="2014-12-10T13:53:00Z">
        <w:r w:rsidRPr="00DA74B9">
          <w:rPr>
            <w:rFonts w:ascii="Times New Roman" w:hAnsi="Times New Roman"/>
            <w:color w:val="000000" w:themeColor="text1"/>
            <w:sz w:val="24"/>
            <w:szCs w:val="24"/>
            <w:rPrChange w:id="3016" w:author="ZHANGM.H." w:date="2014-12-11T08:31:00Z">
              <w:rPr>
                <w:rFonts w:ascii="Times New Roman" w:hAnsi="Times New Roman"/>
                <w:color w:val="000000" w:themeColor="text1"/>
                <w:szCs w:val="24"/>
              </w:rPr>
            </w:rPrChange>
          </w:rPr>
          <w:t>Vogelmann</w:t>
        </w:r>
        <w:proofErr w:type="spellEnd"/>
        <w:r w:rsidRPr="00DA74B9">
          <w:rPr>
            <w:rFonts w:ascii="Times New Roman" w:hAnsi="Times New Roman"/>
            <w:color w:val="000000" w:themeColor="text1"/>
            <w:sz w:val="24"/>
            <w:szCs w:val="24"/>
            <w:rPrChange w:id="3017" w:author="ZHANGM.H." w:date="2014-12-11T08:31:00Z">
              <w:rPr>
                <w:rFonts w:ascii="Times New Roman" w:hAnsi="Times New Roman"/>
                <w:color w:val="000000" w:themeColor="text1"/>
                <w:szCs w:val="24"/>
              </w:rPr>
            </w:rPrChange>
          </w:rPr>
          <w:t xml:space="preserve"> </w:t>
        </w:r>
      </w:ins>
      <w:ins w:id="3018" w:author="ZHANGM.H." w:date="2014-12-10T18:44:00Z">
        <w:r w:rsidR="00482DFC" w:rsidRPr="00DA74B9">
          <w:rPr>
            <w:rFonts w:ascii="Times New Roman" w:hAnsi="Times New Roman"/>
            <w:color w:val="000000" w:themeColor="text1"/>
            <w:sz w:val="24"/>
            <w:szCs w:val="24"/>
            <w:rPrChange w:id="3019" w:author="ZHANGM.H." w:date="2014-12-11T08:31:00Z">
              <w:rPr>
                <w:rFonts w:ascii="Times New Roman" w:hAnsi="Times New Roman"/>
                <w:color w:val="000000" w:themeColor="text1"/>
                <w:szCs w:val="24"/>
              </w:rPr>
            </w:rPrChange>
          </w:rPr>
          <w:t>A., et al. 2014:</w:t>
        </w:r>
      </w:ins>
      <w:ins w:id="3020" w:author="ZHANGM.H." w:date="2014-12-10T18:45:00Z">
        <w:r w:rsidR="00482DFC" w:rsidRPr="00DA74B9">
          <w:rPr>
            <w:rFonts w:ascii="Times New Roman" w:hAnsi="Times New Roman"/>
            <w:color w:val="000000" w:themeColor="text1"/>
            <w:sz w:val="24"/>
            <w:szCs w:val="24"/>
            <w:rPrChange w:id="3021" w:author="ZHANGM.H." w:date="2014-12-11T08:31:00Z">
              <w:rPr>
                <w:rFonts w:ascii="Times New Roman" w:hAnsi="Times New Roman"/>
                <w:color w:val="000000" w:themeColor="text1"/>
                <w:szCs w:val="24"/>
              </w:rPr>
            </w:rPrChange>
          </w:rPr>
          <w:t xml:space="preserve"> </w:t>
        </w:r>
        <w:r w:rsidR="00482DFC" w:rsidRPr="00DA74B9">
          <w:rPr>
            <w:rFonts w:ascii="Times New Roman" w:hAnsi="Times New Roman"/>
            <w:sz w:val="24"/>
            <w:szCs w:val="24"/>
            <w:rPrChange w:id="3022" w:author="ZHANGM.H." w:date="2014-12-11T08:31:00Z">
              <w:rPr>
                <w:b/>
                <w:szCs w:val="24"/>
              </w:rPr>
            </w:rPrChange>
          </w:rPr>
          <w:t xml:space="preserve">RACORO Continental Boundary Layer Cloud Processes.  Part I: Case Study Generation and Ensemble Large-Scale </w:t>
        </w:r>
        <w:proofErr w:type="spellStart"/>
        <w:r w:rsidR="00482DFC" w:rsidRPr="00DA74B9">
          <w:rPr>
            <w:rFonts w:ascii="Times New Roman" w:hAnsi="Times New Roman"/>
            <w:sz w:val="24"/>
            <w:szCs w:val="24"/>
            <w:rPrChange w:id="3023" w:author="ZHANGM.H." w:date="2014-12-11T08:31:00Z">
              <w:rPr>
                <w:b/>
                <w:szCs w:val="24"/>
              </w:rPr>
            </w:rPrChange>
          </w:rPr>
          <w:t>Forcings</w:t>
        </w:r>
        <w:proofErr w:type="spellEnd"/>
        <w:r w:rsidR="00482DFC" w:rsidRPr="00DA74B9">
          <w:rPr>
            <w:rFonts w:ascii="Times New Roman" w:hAnsi="Times New Roman"/>
            <w:sz w:val="24"/>
            <w:szCs w:val="24"/>
            <w:rPrChange w:id="3024" w:author="ZHANGM.H." w:date="2014-12-11T08:31:00Z">
              <w:rPr>
                <w:b/>
                <w:szCs w:val="24"/>
              </w:rPr>
            </w:rPrChange>
          </w:rPr>
          <w:t xml:space="preserve">. </w:t>
        </w:r>
      </w:ins>
      <w:ins w:id="3025" w:author="ZHANGM.H." w:date="2014-12-10T18:46:00Z">
        <w:r w:rsidR="00482DFC" w:rsidRPr="00DA74B9">
          <w:rPr>
            <w:rFonts w:ascii="Times New Roman" w:hAnsi="Times New Roman"/>
            <w:color w:val="000000" w:themeColor="text1"/>
            <w:sz w:val="24"/>
            <w:szCs w:val="24"/>
            <w:lang w:eastAsia="zh-CN"/>
            <w:rPrChange w:id="3026" w:author="ZHANGM.H." w:date="2014-12-11T08:31:00Z">
              <w:rPr>
                <w:rFonts w:ascii="Times New Roman" w:hAnsi="Times New Roman"/>
                <w:color w:val="000000" w:themeColor="text1"/>
                <w:szCs w:val="24"/>
                <w:lang w:eastAsia="zh-CN"/>
              </w:rPr>
            </w:rPrChange>
          </w:rPr>
          <w:t xml:space="preserve">J. </w:t>
        </w:r>
        <w:proofErr w:type="spellStart"/>
        <w:r w:rsidR="00482DFC" w:rsidRPr="00DA74B9">
          <w:rPr>
            <w:rFonts w:ascii="Times New Roman" w:hAnsi="Times New Roman"/>
            <w:color w:val="000000" w:themeColor="text1"/>
            <w:sz w:val="24"/>
            <w:szCs w:val="24"/>
            <w:lang w:eastAsia="zh-CN"/>
            <w:rPrChange w:id="3027" w:author="ZHANGM.H." w:date="2014-12-11T08:31:00Z">
              <w:rPr>
                <w:rFonts w:ascii="Times New Roman" w:hAnsi="Times New Roman"/>
                <w:color w:val="000000" w:themeColor="text1"/>
                <w:szCs w:val="24"/>
                <w:lang w:eastAsia="zh-CN"/>
              </w:rPr>
            </w:rPrChange>
          </w:rPr>
          <w:t>Geophys</w:t>
        </w:r>
        <w:proofErr w:type="spellEnd"/>
        <w:r w:rsidR="00482DFC" w:rsidRPr="00DA74B9">
          <w:rPr>
            <w:rFonts w:ascii="Times New Roman" w:hAnsi="Times New Roman"/>
            <w:color w:val="000000" w:themeColor="text1"/>
            <w:sz w:val="24"/>
            <w:szCs w:val="24"/>
            <w:lang w:eastAsia="zh-CN"/>
            <w:rPrChange w:id="3028" w:author="ZHANGM.H." w:date="2014-12-11T08:31:00Z">
              <w:rPr>
                <w:rFonts w:ascii="Times New Roman" w:hAnsi="Times New Roman"/>
                <w:color w:val="000000" w:themeColor="text1"/>
                <w:szCs w:val="24"/>
                <w:lang w:eastAsia="zh-CN"/>
              </w:rPr>
            </w:rPrChange>
          </w:rPr>
          <w:t>. Res.</w:t>
        </w:r>
        <w:proofErr w:type="gramStart"/>
        <w:r w:rsidR="00482DFC" w:rsidRPr="00DA74B9">
          <w:rPr>
            <w:rFonts w:ascii="Times New Roman" w:hAnsi="Times New Roman"/>
            <w:color w:val="000000" w:themeColor="text1"/>
            <w:sz w:val="24"/>
            <w:szCs w:val="24"/>
            <w:lang w:eastAsia="zh-CN"/>
            <w:rPrChange w:id="3029" w:author="ZHANGM.H." w:date="2014-12-11T08:31:00Z">
              <w:rPr>
                <w:rFonts w:ascii="Times New Roman" w:hAnsi="Times New Roman"/>
                <w:color w:val="000000" w:themeColor="text1"/>
                <w:szCs w:val="24"/>
                <w:lang w:eastAsia="zh-CN"/>
              </w:rPr>
            </w:rPrChange>
          </w:rPr>
          <w:t>,(</w:t>
        </w:r>
        <w:proofErr w:type="gramEnd"/>
        <w:r w:rsidR="00482DFC" w:rsidRPr="00DA74B9">
          <w:rPr>
            <w:rFonts w:ascii="Times New Roman" w:hAnsi="Times New Roman"/>
            <w:color w:val="000000" w:themeColor="text1"/>
            <w:sz w:val="24"/>
            <w:szCs w:val="24"/>
            <w:lang w:eastAsia="zh-CN"/>
            <w:rPrChange w:id="3030" w:author="ZHANGM.H." w:date="2014-12-11T08:31:00Z">
              <w:rPr>
                <w:rFonts w:ascii="Times New Roman" w:hAnsi="Times New Roman"/>
                <w:color w:val="000000" w:themeColor="text1"/>
                <w:szCs w:val="24"/>
                <w:lang w:eastAsia="zh-CN"/>
              </w:rPr>
            </w:rPrChange>
          </w:rPr>
          <w:t>in review).</w:t>
        </w:r>
      </w:ins>
    </w:p>
    <w:p w14:paraId="40E633F0" w14:textId="34ABBB0A" w:rsidR="003E0198" w:rsidRPr="00DA74B9" w:rsidRDefault="003E0198">
      <w:pPr>
        <w:shd w:val="clear" w:color="auto" w:fill="FFFFFF"/>
        <w:spacing w:after="0" w:line="480" w:lineRule="auto"/>
        <w:ind w:left="720" w:hanging="720"/>
        <w:rPr>
          <w:ins w:id="3031" w:author="ZHANGM.H." w:date="2014-12-08T16:53:00Z"/>
          <w:rFonts w:ascii="Times New Roman" w:eastAsia="Times New Roman" w:hAnsi="Times New Roman" w:cs="Times New Roman"/>
          <w:color w:val="000000" w:themeColor="text1"/>
          <w:szCs w:val="24"/>
          <w:rPrChange w:id="3032" w:author="ZHANGM.H." w:date="2014-12-11T08:31:00Z">
            <w:rPr>
              <w:ins w:id="3033" w:author="ZHANGM.H." w:date="2014-12-08T16:53:00Z"/>
              <w:rFonts w:ascii="Times New Roman" w:eastAsia="Times New Roman" w:hAnsi="Times New Roman" w:cs="Times New Roman"/>
              <w:color w:val="000000"/>
              <w:sz w:val="18"/>
              <w:szCs w:val="18"/>
            </w:rPr>
          </w:rPrChange>
        </w:rPr>
        <w:pPrChange w:id="3034" w:author="ZHANGM.H." w:date="2014-12-11T08:31:00Z">
          <w:pPr>
            <w:shd w:val="clear" w:color="auto" w:fill="FFFFFF"/>
            <w:spacing w:after="0"/>
            <w:ind w:left="720" w:hanging="720"/>
          </w:pPr>
        </w:pPrChange>
      </w:pPr>
      <w:ins w:id="3035" w:author="ZHANGM.H." w:date="2014-12-08T16:53:00Z">
        <w:r w:rsidRPr="00DA74B9">
          <w:rPr>
            <w:rFonts w:ascii="Times New Roman" w:eastAsia="Times New Roman" w:hAnsi="Times New Roman" w:cs="Times New Roman"/>
            <w:color w:val="000000" w:themeColor="text1"/>
            <w:szCs w:val="24"/>
            <w:rPrChange w:id="3036" w:author="ZHANGM.H." w:date="2014-12-11T08:31:00Z">
              <w:rPr>
                <w:rFonts w:ascii="Times New Roman" w:eastAsia="Times New Roman" w:hAnsi="Times New Roman" w:cs="Times New Roman"/>
                <w:color w:val="000000"/>
                <w:sz w:val="18"/>
                <w:szCs w:val="18"/>
              </w:rPr>
            </w:rPrChange>
          </w:rPr>
          <w:t>Wan-Ho Lee, Sam F. Iacobellis, and Richard C. J. Somerville, 1997: Cloud Radiation Forcings and Feedbacks: General Circulation Model Tests and Observational Validation. </w:t>
        </w:r>
        <w:r w:rsidRPr="00DA74B9">
          <w:rPr>
            <w:rFonts w:ascii="Times New Roman" w:eastAsia="Times New Roman" w:hAnsi="Times New Roman" w:cs="Times New Roman"/>
            <w:i/>
            <w:iCs/>
            <w:color w:val="000000" w:themeColor="text1"/>
            <w:szCs w:val="24"/>
            <w:rPrChange w:id="3037" w:author="ZHANGM.H." w:date="2014-12-11T08:31:00Z">
              <w:rPr>
                <w:rFonts w:ascii="Times New Roman" w:eastAsia="Times New Roman" w:hAnsi="Times New Roman" w:cs="Times New Roman"/>
                <w:i/>
                <w:iCs/>
                <w:color w:val="000000"/>
                <w:sz w:val="18"/>
                <w:szCs w:val="18"/>
              </w:rPr>
            </w:rPrChange>
          </w:rPr>
          <w:t>J. Climate</w:t>
        </w:r>
        <w:r w:rsidRPr="00DA74B9">
          <w:rPr>
            <w:rFonts w:ascii="Times New Roman" w:eastAsia="Times New Roman" w:hAnsi="Times New Roman" w:cs="Times New Roman"/>
            <w:color w:val="000000" w:themeColor="text1"/>
            <w:szCs w:val="24"/>
            <w:rPrChange w:id="3038" w:author="ZHANGM.H." w:date="2014-12-11T08:31:00Z">
              <w:rPr>
                <w:rFonts w:ascii="Times New Roman" w:eastAsia="Times New Roman" w:hAnsi="Times New Roman" w:cs="Times New Roman"/>
                <w:color w:val="000000"/>
                <w:sz w:val="18"/>
                <w:szCs w:val="18"/>
              </w:rPr>
            </w:rPrChange>
          </w:rPr>
          <w:t>, </w:t>
        </w:r>
        <w:r w:rsidRPr="00DA74B9">
          <w:rPr>
            <w:rFonts w:ascii="Times New Roman" w:eastAsia="Times New Roman" w:hAnsi="Times New Roman" w:cs="Times New Roman"/>
            <w:bCs/>
            <w:color w:val="000000" w:themeColor="text1"/>
            <w:szCs w:val="24"/>
            <w:rPrChange w:id="3039" w:author="ZHANGM.H." w:date="2014-12-11T08:31:00Z">
              <w:rPr>
                <w:rFonts w:ascii="Times New Roman" w:eastAsia="Times New Roman" w:hAnsi="Times New Roman" w:cs="Times New Roman"/>
                <w:b/>
                <w:bCs/>
                <w:color w:val="000000"/>
                <w:sz w:val="18"/>
                <w:szCs w:val="18"/>
              </w:rPr>
            </w:rPrChange>
          </w:rPr>
          <w:t>10</w:t>
        </w:r>
        <w:r w:rsidRPr="00DA74B9">
          <w:rPr>
            <w:rFonts w:ascii="Times New Roman" w:eastAsia="Times New Roman" w:hAnsi="Times New Roman" w:cs="Times New Roman"/>
            <w:color w:val="000000" w:themeColor="text1"/>
            <w:szCs w:val="24"/>
            <w:rPrChange w:id="3040" w:author="ZHANGM.H." w:date="2014-12-11T08:31:00Z">
              <w:rPr>
                <w:rFonts w:ascii="Times New Roman" w:eastAsia="Times New Roman" w:hAnsi="Times New Roman" w:cs="Times New Roman"/>
                <w:color w:val="000000"/>
                <w:sz w:val="18"/>
                <w:szCs w:val="18"/>
              </w:rPr>
            </w:rPrChange>
          </w:rPr>
          <w:t>, 2479–2496.</w:t>
        </w:r>
      </w:ins>
      <w:ins w:id="3041" w:author="ZHANGM.H." w:date="2014-12-08T17:10:00Z">
        <w:r w:rsidR="005B6AEB" w:rsidRPr="00DA74B9">
          <w:rPr>
            <w:rFonts w:ascii="Times New Roman" w:eastAsia="Times New Roman" w:hAnsi="Times New Roman" w:cs="Times New Roman"/>
            <w:color w:val="000000" w:themeColor="text1"/>
            <w:szCs w:val="24"/>
            <w:rPrChange w:id="3042" w:author="ZHANGM.H." w:date="2014-12-11T08:31:00Z">
              <w:rPr>
                <w:rFonts w:ascii="Times New Roman" w:eastAsia="Times New Roman" w:hAnsi="Times New Roman" w:cs="Times New Roman"/>
                <w:color w:val="000000"/>
                <w:szCs w:val="24"/>
              </w:rPr>
            </w:rPrChange>
          </w:rPr>
          <w:t xml:space="preserve"> </w:t>
        </w:r>
      </w:ins>
      <w:proofErr w:type="gramStart"/>
      <w:ins w:id="3043" w:author="ZHANGM.H." w:date="2014-12-08T16:53:00Z">
        <w:r w:rsidRPr="00DA74B9">
          <w:rPr>
            <w:rFonts w:ascii="Times New Roman" w:eastAsia="Times New Roman" w:hAnsi="Times New Roman" w:cs="Times New Roman"/>
            <w:color w:val="000000" w:themeColor="text1"/>
            <w:szCs w:val="24"/>
            <w:rPrChange w:id="3044" w:author="ZHANGM.H." w:date="2014-12-11T08:31:00Z">
              <w:rPr>
                <w:rFonts w:ascii="Times New Roman" w:eastAsia="Times New Roman" w:hAnsi="Times New Roman" w:cs="Times New Roman"/>
                <w:color w:val="000000"/>
                <w:sz w:val="18"/>
                <w:szCs w:val="18"/>
              </w:rPr>
            </w:rPrChange>
          </w:rPr>
          <w:t>doi</w:t>
        </w:r>
        <w:proofErr w:type="gramEnd"/>
        <w:r w:rsidRPr="00DA74B9">
          <w:rPr>
            <w:rFonts w:ascii="Times New Roman" w:eastAsia="Times New Roman" w:hAnsi="Times New Roman" w:cs="Times New Roman"/>
            <w:color w:val="000000" w:themeColor="text1"/>
            <w:szCs w:val="24"/>
            <w:rPrChange w:id="3045" w:author="ZHANGM.H." w:date="2014-12-11T08:31:00Z">
              <w:rPr>
                <w:rFonts w:ascii="Times New Roman" w:eastAsia="Times New Roman" w:hAnsi="Times New Roman" w:cs="Times New Roman"/>
                <w:color w:val="000000"/>
                <w:sz w:val="18"/>
                <w:szCs w:val="18"/>
              </w:rPr>
            </w:rPrChange>
          </w:rPr>
          <w:t>: </w:t>
        </w:r>
        <w:r w:rsidRPr="00DA74B9">
          <w:rPr>
            <w:rFonts w:ascii="Times New Roman" w:eastAsia="Times New Roman" w:hAnsi="Times New Roman" w:cs="Times New Roman"/>
            <w:color w:val="000000" w:themeColor="text1"/>
            <w:szCs w:val="24"/>
            <w:rPrChange w:id="3046" w:author="ZHANGM.H." w:date="2014-12-11T08:31:00Z">
              <w:rPr>
                <w:rFonts w:ascii="Times New Roman" w:eastAsia="Times New Roman" w:hAnsi="Times New Roman" w:cs="Times New Roman"/>
                <w:color w:val="000000"/>
                <w:sz w:val="18"/>
                <w:szCs w:val="18"/>
              </w:rPr>
            </w:rPrChange>
          </w:rPr>
          <w:fldChar w:fldCharType="begin"/>
        </w:r>
        <w:r w:rsidRPr="00DA74B9">
          <w:rPr>
            <w:rFonts w:ascii="Times New Roman" w:eastAsia="Times New Roman" w:hAnsi="Times New Roman" w:cs="Times New Roman"/>
            <w:color w:val="000000" w:themeColor="text1"/>
            <w:szCs w:val="24"/>
            <w:rPrChange w:id="3047" w:author="ZHANGM.H." w:date="2014-12-11T08:31:00Z">
              <w:rPr>
                <w:rFonts w:ascii="Times New Roman" w:eastAsia="Times New Roman" w:hAnsi="Times New Roman" w:cs="Times New Roman"/>
                <w:color w:val="000000"/>
                <w:sz w:val="18"/>
                <w:szCs w:val="18"/>
              </w:rPr>
            </w:rPrChange>
          </w:rPr>
          <w:instrText xml:space="preserve"> HYPERLINK "http://dx.doi.org/10.1175/1520-0442(1997)010%3C2479:CRFAFG%3E2.0.CO;2" </w:instrText>
        </w:r>
        <w:r w:rsidRPr="00DA74B9">
          <w:rPr>
            <w:rFonts w:ascii="Times New Roman" w:eastAsia="Times New Roman" w:hAnsi="Times New Roman" w:cs="Times New Roman"/>
            <w:color w:val="000000" w:themeColor="text1"/>
            <w:szCs w:val="24"/>
            <w:rPrChange w:id="3048" w:author="ZHANGM.H." w:date="2014-12-11T08:31:00Z">
              <w:rPr>
                <w:rFonts w:ascii="Times New Roman" w:eastAsia="Times New Roman" w:hAnsi="Times New Roman" w:cs="Times New Roman"/>
                <w:color w:val="000000"/>
                <w:sz w:val="18"/>
                <w:szCs w:val="18"/>
              </w:rPr>
            </w:rPrChange>
          </w:rPr>
          <w:fldChar w:fldCharType="separate"/>
        </w:r>
        <w:r w:rsidRPr="00DA74B9">
          <w:rPr>
            <w:rFonts w:ascii="Times New Roman" w:eastAsia="Times New Roman" w:hAnsi="Times New Roman" w:cs="Times New Roman"/>
            <w:color w:val="000000" w:themeColor="text1"/>
            <w:szCs w:val="24"/>
            <w:rPrChange w:id="3049" w:author="ZHANGM.H." w:date="2014-12-11T08:31:00Z">
              <w:rPr>
                <w:rFonts w:ascii="Times New Roman" w:eastAsia="Times New Roman" w:hAnsi="Times New Roman" w:cs="Times New Roman"/>
                <w:color w:val="808080"/>
                <w:sz w:val="18"/>
                <w:szCs w:val="18"/>
                <w:u w:val="single"/>
              </w:rPr>
            </w:rPrChange>
          </w:rPr>
          <w:t>http://dx.doi.org/10.1175/1520-0442(1997)010&lt;2479:CRFAFG&gt;2.0.CO;2</w:t>
        </w:r>
        <w:r w:rsidRPr="00DA74B9">
          <w:rPr>
            <w:rFonts w:ascii="Times New Roman" w:eastAsia="Times New Roman" w:hAnsi="Times New Roman" w:cs="Times New Roman"/>
            <w:color w:val="000000" w:themeColor="text1"/>
            <w:szCs w:val="24"/>
            <w:rPrChange w:id="3050" w:author="ZHANGM.H." w:date="2014-12-11T08:31:00Z">
              <w:rPr>
                <w:rFonts w:ascii="Times New Roman" w:eastAsia="Times New Roman" w:hAnsi="Times New Roman" w:cs="Times New Roman"/>
                <w:color w:val="000000"/>
                <w:sz w:val="18"/>
                <w:szCs w:val="18"/>
              </w:rPr>
            </w:rPrChange>
          </w:rPr>
          <w:fldChar w:fldCharType="end"/>
        </w:r>
      </w:ins>
    </w:p>
    <w:p w14:paraId="604DB02A" w14:textId="77777777" w:rsidR="00F770B7" w:rsidRPr="00DA74B9" w:rsidRDefault="00F770B7">
      <w:pPr>
        <w:spacing w:line="480" w:lineRule="auto"/>
        <w:ind w:left="720" w:hanging="720"/>
        <w:rPr>
          <w:ins w:id="3051" w:author="ZHANGM.H." w:date="2014-12-10T13:33:00Z"/>
          <w:rFonts w:ascii="Times New Roman" w:hAnsi="Times New Roman" w:cs="Times New Roman"/>
          <w:color w:val="000000" w:themeColor="text1"/>
          <w:szCs w:val="24"/>
          <w:lang w:eastAsia="zh-CN"/>
          <w:rPrChange w:id="3052" w:author="ZHANGM.H." w:date="2014-12-11T08:31:00Z">
            <w:rPr>
              <w:ins w:id="3053" w:author="ZHANGM.H." w:date="2014-12-10T13:33:00Z"/>
              <w:rFonts w:ascii="Times New Roman" w:hAnsi="Times New Roman"/>
              <w:szCs w:val="22"/>
              <w:lang w:eastAsia="zh-CN"/>
            </w:rPr>
          </w:rPrChange>
        </w:rPr>
        <w:pPrChange w:id="3054" w:author="ZHANGM.H." w:date="2014-12-11T08:31:00Z">
          <w:pPr>
            <w:ind w:left="720" w:hanging="720"/>
          </w:pPr>
        </w:pPrChange>
      </w:pPr>
      <w:ins w:id="3055" w:author="ZHANGM.H." w:date="2014-12-10T13:33:00Z">
        <w:r w:rsidRPr="00DA74B9">
          <w:rPr>
            <w:rFonts w:ascii="Times New Roman" w:hAnsi="Times New Roman" w:cs="Times New Roman"/>
            <w:color w:val="000000" w:themeColor="text1"/>
            <w:szCs w:val="24"/>
            <w:rPrChange w:id="3056" w:author="ZHANGM.H." w:date="2014-12-11T08:31:00Z">
              <w:rPr>
                <w:rFonts w:ascii="Times New Roman" w:hAnsi="Times New Roman" w:cs="Times New Roman"/>
                <w:szCs w:val="24"/>
              </w:rPr>
            </w:rPrChange>
          </w:rPr>
          <w:t xml:space="preserve">Wang, </w:t>
        </w:r>
        <w:proofErr w:type="spellStart"/>
        <w:r w:rsidRPr="00DA74B9">
          <w:rPr>
            <w:rFonts w:ascii="Times New Roman" w:hAnsi="Times New Roman" w:cs="Times New Roman"/>
            <w:color w:val="000000" w:themeColor="text1"/>
            <w:szCs w:val="24"/>
            <w:rPrChange w:id="3057" w:author="ZHANGM.H." w:date="2014-12-11T08:31:00Z">
              <w:rPr>
                <w:rFonts w:ascii="Times New Roman" w:hAnsi="Times New Roman" w:cs="Times New Roman"/>
                <w:szCs w:val="24"/>
              </w:rPr>
            </w:rPrChange>
          </w:rPr>
          <w:t>Xiaocong</w:t>
        </w:r>
        <w:proofErr w:type="spellEnd"/>
        <w:r w:rsidRPr="00DA74B9">
          <w:rPr>
            <w:rFonts w:ascii="Times New Roman" w:hAnsi="Times New Roman" w:cs="Times New Roman"/>
            <w:color w:val="000000" w:themeColor="text1"/>
            <w:szCs w:val="24"/>
            <w:rPrChange w:id="3058" w:author="ZHANGM.H." w:date="2014-12-11T08:31:00Z">
              <w:rPr>
                <w:rFonts w:ascii="Times New Roman" w:hAnsi="Times New Roman" w:cs="Times New Roman"/>
                <w:szCs w:val="24"/>
              </w:rPr>
            </w:rPrChange>
          </w:rPr>
          <w:t xml:space="preserve"> and </w:t>
        </w:r>
        <w:proofErr w:type="spellStart"/>
        <w:r w:rsidRPr="00DA74B9">
          <w:rPr>
            <w:rFonts w:ascii="Times New Roman" w:hAnsi="Times New Roman" w:cs="Times New Roman"/>
            <w:color w:val="000000" w:themeColor="text1"/>
            <w:szCs w:val="24"/>
            <w:rPrChange w:id="3059" w:author="ZHANGM.H." w:date="2014-12-11T08:31:00Z">
              <w:rPr>
                <w:rFonts w:ascii="Times New Roman" w:hAnsi="Times New Roman" w:cs="Times New Roman"/>
                <w:szCs w:val="24"/>
              </w:rPr>
            </w:rPrChange>
          </w:rPr>
          <w:t>Minghua</w:t>
        </w:r>
        <w:proofErr w:type="spellEnd"/>
        <w:r w:rsidRPr="00DA74B9">
          <w:rPr>
            <w:rFonts w:ascii="Times New Roman" w:hAnsi="Times New Roman" w:cs="Times New Roman"/>
            <w:color w:val="000000" w:themeColor="text1"/>
            <w:szCs w:val="24"/>
            <w:rPrChange w:id="3060" w:author="ZHANGM.H." w:date="2014-12-11T08:31:00Z">
              <w:rPr>
                <w:rFonts w:ascii="Times New Roman" w:hAnsi="Times New Roman" w:cs="Times New Roman"/>
                <w:szCs w:val="24"/>
              </w:rPr>
            </w:rPrChange>
          </w:rPr>
          <w:t xml:space="preserve"> Zhang, 2013: </w:t>
        </w:r>
        <w:r w:rsidRPr="00DA74B9">
          <w:rPr>
            <w:rFonts w:ascii="Times New Roman" w:hAnsi="Times New Roman" w:cs="Times New Roman"/>
            <w:color w:val="000000" w:themeColor="text1"/>
            <w:szCs w:val="24"/>
            <w:rPrChange w:id="3061" w:author="ZHANGM.H." w:date="2014-12-11T08:31:00Z">
              <w:rPr/>
            </w:rPrChange>
          </w:rPr>
          <w:fldChar w:fldCharType="begin"/>
        </w:r>
        <w:r w:rsidRPr="00DA74B9">
          <w:rPr>
            <w:rFonts w:ascii="Times New Roman" w:hAnsi="Times New Roman" w:cs="Times New Roman"/>
            <w:color w:val="000000" w:themeColor="text1"/>
            <w:szCs w:val="24"/>
            <w:rPrChange w:id="3062" w:author="ZHANGM.H." w:date="2014-12-11T08:31:00Z">
              <w:rPr/>
            </w:rPrChange>
          </w:rPr>
          <w:instrText xml:space="preserve"> HYPERLINK "http://onlinelibrary.wiley.com/doi/10.1002/jgrd.50690/abstract" </w:instrText>
        </w:r>
        <w:r w:rsidRPr="00DA74B9">
          <w:rPr>
            <w:rFonts w:cs="Times New Roman"/>
            <w:color w:val="000000" w:themeColor="text1"/>
            <w:rPrChange w:id="3063" w:author="ZHANGM.H." w:date="2014-12-11T08:31:00Z">
              <w:rPr>
                <w:rStyle w:val="Hyperlink"/>
                <w:rFonts w:ascii="Times New Roman" w:hAnsi="Times New Roman"/>
                <w:szCs w:val="24"/>
                <w:lang w:eastAsia="zh-CN"/>
              </w:rPr>
            </w:rPrChange>
          </w:rPr>
          <w:fldChar w:fldCharType="separate"/>
        </w:r>
        <w:r w:rsidRPr="00DA74B9">
          <w:rPr>
            <w:rStyle w:val="Hyperlink"/>
            <w:rFonts w:ascii="Times New Roman" w:hAnsi="Times New Roman" w:cs="Times New Roman"/>
            <w:color w:val="000000" w:themeColor="text1"/>
            <w:szCs w:val="24"/>
            <w:u w:val="none"/>
            <w:lang w:eastAsia="zh-CN"/>
            <w:rPrChange w:id="3064" w:author="ZHANGM.H." w:date="2014-12-11T08:31:00Z">
              <w:rPr>
                <w:rStyle w:val="Hyperlink"/>
                <w:rFonts w:ascii="Times New Roman" w:hAnsi="Times New Roman"/>
                <w:szCs w:val="24"/>
                <w:lang w:eastAsia="zh-CN"/>
              </w:rPr>
            </w:rPrChange>
          </w:rPr>
          <w:t>An analysis of parameterization interactions and sensitivity of single-column model simulations to convection schemes in CAM4 and CAM5</w:t>
        </w:r>
        <w:r w:rsidRPr="00DA74B9">
          <w:rPr>
            <w:rStyle w:val="Hyperlink"/>
            <w:rFonts w:ascii="Times New Roman" w:hAnsi="Times New Roman" w:cs="Times New Roman"/>
            <w:color w:val="000000" w:themeColor="text1"/>
            <w:szCs w:val="24"/>
            <w:u w:val="none"/>
            <w:lang w:eastAsia="zh-CN"/>
            <w:rPrChange w:id="3065" w:author="ZHANGM.H." w:date="2014-12-11T08:31:00Z">
              <w:rPr>
                <w:rStyle w:val="Hyperlink"/>
                <w:rFonts w:ascii="Times New Roman" w:hAnsi="Times New Roman"/>
                <w:szCs w:val="24"/>
                <w:lang w:eastAsia="zh-CN"/>
              </w:rPr>
            </w:rPrChange>
          </w:rPr>
          <w:fldChar w:fldCharType="end"/>
        </w:r>
        <w:r w:rsidRPr="00DA74B9">
          <w:rPr>
            <w:rFonts w:ascii="Times New Roman" w:hAnsi="Times New Roman" w:cs="Times New Roman"/>
            <w:color w:val="000000" w:themeColor="text1"/>
            <w:szCs w:val="24"/>
            <w:lang w:eastAsia="zh-CN"/>
            <w:rPrChange w:id="3066" w:author="ZHANGM.H." w:date="2014-12-11T08:31:00Z">
              <w:rPr>
                <w:rFonts w:ascii="Times New Roman" w:hAnsi="Times New Roman" w:cs="Times New Roman"/>
                <w:szCs w:val="24"/>
                <w:lang w:eastAsia="zh-CN"/>
              </w:rPr>
            </w:rPrChange>
          </w:rPr>
          <w:t xml:space="preserve">. J. </w:t>
        </w:r>
        <w:proofErr w:type="spellStart"/>
        <w:r w:rsidRPr="00DA74B9">
          <w:rPr>
            <w:rFonts w:ascii="Times New Roman" w:hAnsi="Times New Roman" w:cs="Times New Roman"/>
            <w:color w:val="000000" w:themeColor="text1"/>
            <w:szCs w:val="24"/>
            <w:lang w:eastAsia="zh-CN"/>
            <w:rPrChange w:id="3067" w:author="ZHANGM.H." w:date="2014-12-11T08:31:00Z">
              <w:rPr>
                <w:rFonts w:ascii="Times New Roman" w:hAnsi="Times New Roman" w:cs="Times New Roman"/>
                <w:szCs w:val="24"/>
                <w:lang w:eastAsia="zh-CN"/>
              </w:rPr>
            </w:rPrChange>
          </w:rPr>
          <w:t>Geophys</w:t>
        </w:r>
        <w:proofErr w:type="spellEnd"/>
        <w:r w:rsidRPr="00DA74B9">
          <w:rPr>
            <w:rFonts w:ascii="Times New Roman" w:hAnsi="Times New Roman" w:cs="Times New Roman"/>
            <w:color w:val="000000" w:themeColor="text1"/>
            <w:szCs w:val="24"/>
            <w:lang w:eastAsia="zh-CN"/>
            <w:rPrChange w:id="3068" w:author="ZHANGM.H." w:date="2014-12-11T08:31:00Z">
              <w:rPr>
                <w:rFonts w:ascii="Times New Roman" w:hAnsi="Times New Roman" w:cs="Times New Roman"/>
                <w:szCs w:val="24"/>
                <w:lang w:eastAsia="zh-CN"/>
              </w:rPr>
            </w:rPrChange>
          </w:rPr>
          <w:t xml:space="preserve">. Res., </w:t>
        </w:r>
        <w:r w:rsidRPr="00DA74B9">
          <w:rPr>
            <w:rFonts w:ascii="Times New Roman" w:hAnsi="Times New Roman" w:cs="Times New Roman"/>
            <w:color w:val="000000" w:themeColor="text1"/>
            <w:szCs w:val="24"/>
            <w:shd w:val="clear" w:color="auto" w:fill="FFFFFF"/>
            <w:rPrChange w:id="3069" w:author="ZHANGM.H." w:date="2014-12-11T08:31:00Z">
              <w:rPr>
                <w:rFonts w:ascii="Arial" w:hAnsi="Arial" w:cs="Arial"/>
                <w:color w:val="000000"/>
                <w:szCs w:val="24"/>
                <w:shd w:val="clear" w:color="auto" w:fill="FFFFFF"/>
              </w:rPr>
            </w:rPrChange>
          </w:rPr>
          <w:t>DOI: 10.1002/jgrd.50690</w:t>
        </w:r>
        <w:r w:rsidRPr="00DA74B9">
          <w:rPr>
            <w:rFonts w:ascii="Times New Roman" w:hAnsi="Times New Roman" w:cs="Times New Roman"/>
            <w:color w:val="000000" w:themeColor="text1"/>
            <w:szCs w:val="24"/>
            <w:lang w:eastAsia="zh-CN"/>
            <w:rPrChange w:id="3070" w:author="ZHANGM.H." w:date="2014-12-11T08:31:00Z">
              <w:rPr>
                <w:rFonts w:ascii="Times New Roman" w:hAnsi="Times New Roman" w:cs="Times New Roman"/>
                <w:szCs w:val="24"/>
                <w:lang w:eastAsia="zh-CN"/>
              </w:rPr>
            </w:rPrChange>
          </w:rPr>
          <w:t>.</w:t>
        </w:r>
      </w:ins>
    </w:p>
    <w:p w14:paraId="6667ABA2" w14:textId="1D31DC66" w:rsidR="00F770B7" w:rsidRPr="00DA74B9" w:rsidRDefault="00F770B7">
      <w:pPr>
        <w:spacing w:after="240" w:line="480" w:lineRule="auto"/>
        <w:ind w:left="720" w:hanging="720"/>
        <w:rPr>
          <w:ins w:id="3071" w:author="ZHANGM.H." w:date="2014-12-10T13:33:00Z"/>
          <w:rFonts w:ascii="Times New Roman" w:hAnsi="Times New Roman" w:cs="Times New Roman"/>
          <w:color w:val="000000" w:themeColor="text1"/>
          <w:szCs w:val="24"/>
        </w:rPr>
        <w:pPrChange w:id="3072" w:author="ZHANGM.H." w:date="2014-12-11T08:31:00Z">
          <w:pPr>
            <w:spacing w:after="0" w:line="360" w:lineRule="auto"/>
            <w:ind w:left="720" w:hanging="720"/>
            <w:jc w:val="both"/>
          </w:pPr>
        </w:pPrChange>
      </w:pPr>
      <w:ins w:id="3073" w:author="ZHANGM.H." w:date="2014-12-10T13:34:00Z">
        <w:r w:rsidRPr="00DA74B9">
          <w:rPr>
            <w:rFonts w:ascii="Times New Roman" w:hAnsi="Times New Roman" w:cs="Times New Roman"/>
            <w:color w:val="000000" w:themeColor="text1"/>
            <w:szCs w:val="24"/>
          </w:rPr>
          <w:lastRenderedPageBreak/>
          <w:t xml:space="preserve">Wang, </w:t>
        </w:r>
        <w:proofErr w:type="spellStart"/>
        <w:r w:rsidRPr="00DA74B9">
          <w:rPr>
            <w:rFonts w:ascii="Times New Roman" w:hAnsi="Times New Roman" w:cs="Times New Roman"/>
            <w:color w:val="000000" w:themeColor="text1"/>
            <w:szCs w:val="24"/>
          </w:rPr>
          <w:t>Xiaocong</w:t>
        </w:r>
        <w:proofErr w:type="spellEnd"/>
        <w:r w:rsidRPr="00DA74B9">
          <w:rPr>
            <w:rFonts w:ascii="Times New Roman" w:hAnsi="Times New Roman" w:cs="Times New Roman"/>
            <w:color w:val="000000" w:themeColor="text1"/>
            <w:szCs w:val="24"/>
          </w:rPr>
          <w:t xml:space="preserve"> and </w:t>
        </w:r>
        <w:proofErr w:type="spellStart"/>
        <w:r w:rsidRPr="00DA74B9">
          <w:rPr>
            <w:rFonts w:ascii="Times New Roman" w:hAnsi="Times New Roman" w:cs="Times New Roman"/>
            <w:color w:val="000000" w:themeColor="text1"/>
            <w:szCs w:val="24"/>
          </w:rPr>
          <w:t>Minghua</w:t>
        </w:r>
        <w:proofErr w:type="spellEnd"/>
        <w:r w:rsidRPr="00DA74B9">
          <w:rPr>
            <w:rFonts w:ascii="Times New Roman" w:hAnsi="Times New Roman" w:cs="Times New Roman"/>
            <w:color w:val="000000" w:themeColor="text1"/>
            <w:szCs w:val="24"/>
          </w:rPr>
          <w:t xml:space="preserve"> Zhang, 2014: </w:t>
        </w:r>
      </w:ins>
      <w:ins w:id="3074" w:author="ZHANGM.H." w:date="2014-12-10T13:33:00Z">
        <w:r w:rsidRPr="00DA74B9">
          <w:rPr>
            <w:rFonts w:ascii="Times New Roman" w:hAnsi="Times New Roman" w:cs="Times New Roman"/>
            <w:color w:val="000000" w:themeColor="text1"/>
            <w:szCs w:val="24"/>
            <w:bdr w:val="none" w:sz="0" w:space="0" w:color="auto" w:frame="1"/>
            <w:shd w:val="clear" w:color="auto" w:fill="FFFFFF"/>
            <w:rPrChange w:id="3075" w:author="ZHANGM.H." w:date="2014-12-11T08:31:00Z">
              <w:rPr>
                <w:rFonts w:ascii="Arial" w:hAnsi="Arial" w:cs="Arial"/>
                <w:color w:val="000000"/>
                <w:sz w:val="18"/>
                <w:szCs w:val="18"/>
                <w:bdr w:val="none" w:sz="0" w:space="0" w:color="auto" w:frame="1"/>
                <w:shd w:val="clear" w:color="auto" w:fill="FFFFFF"/>
              </w:rPr>
            </w:rPrChange>
          </w:rPr>
          <w:t>Vertical velocity in shallow convection for different plume types</w:t>
        </w:r>
        <w:r w:rsidRPr="00DA74B9">
          <w:rPr>
            <w:rFonts w:ascii="Times New Roman" w:hAnsi="Times New Roman" w:cs="Times New Roman"/>
            <w:color w:val="000000" w:themeColor="text1"/>
            <w:szCs w:val="24"/>
            <w:shd w:val="clear" w:color="auto" w:fill="FFFFFF"/>
            <w:rPrChange w:id="3076" w:author="ZHANGM.H." w:date="2014-12-11T08:31:00Z">
              <w:rPr>
                <w:rFonts w:ascii="Arial" w:hAnsi="Arial" w:cs="Arial"/>
                <w:color w:val="000000"/>
                <w:sz w:val="18"/>
                <w:szCs w:val="18"/>
                <w:shd w:val="clear" w:color="auto" w:fill="FFFFFF"/>
              </w:rPr>
            </w:rPrChange>
          </w:rPr>
          <w:t>, </w:t>
        </w:r>
        <w:r w:rsidRPr="00DA74B9">
          <w:rPr>
            <w:rFonts w:ascii="Times New Roman" w:hAnsi="Times New Roman" w:cs="Times New Roman"/>
            <w:color w:val="000000" w:themeColor="text1"/>
            <w:szCs w:val="24"/>
            <w:bdr w:val="none" w:sz="0" w:space="0" w:color="auto" w:frame="1"/>
            <w:shd w:val="clear" w:color="auto" w:fill="FFFFFF"/>
            <w:rPrChange w:id="3077" w:author="ZHANGM.H." w:date="2014-12-11T08:31:00Z">
              <w:rPr>
                <w:rFonts w:ascii="Arial" w:hAnsi="Arial" w:cs="Arial"/>
                <w:color w:val="000000"/>
                <w:sz w:val="18"/>
                <w:szCs w:val="18"/>
                <w:bdr w:val="none" w:sz="0" w:space="0" w:color="auto" w:frame="1"/>
                <w:shd w:val="clear" w:color="auto" w:fill="FFFFFF"/>
              </w:rPr>
            </w:rPrChange>
          </w:rPr>
          <w:t>J. Adv. Model. Earth Syst.</w:t>
        </w:r>
        <w:r w:rsidRPr="00DA74B9">
          <w:rPr>
            <w:rFonts w:ascii="Times New Roman" w:hAnsi="Times New Roman" w:cs="Times New Roman"/>
            <w:color w:val="000000" w:themeColor="text1"/>
            <w:szCs w:val="24"/>
            <w:shd w:val="clear" w:color="auto" w:fill="FFFFFF"/>
            <w:rPrChange w:id="3078" w:author="ZHANGM.H." w:date="2014-12-11T08:31:00Z">
              <w:rPr>
                <w:rFonts w:ascii="Arial" w:hAnsi="Arial" w:cs="Arial"/>
                <w:color w:val="000000"/>
                <w:sz w:val="18"/>
                <w:szCs w:val="18"/>
                <w:shd w:val="clear" w:color="auto" w:fill="FFFFFF"/>
              </w:rPr>
            </w:rPrChange>
          </w:rPr>
          <w:t>, </w:t>
        </w:r>
        <w:r w:rsidRPr="00DA74B9">
          <w:rPr>
            <w:rFonts w:ascii="Times New Roman" w:hAnsi="Times New Roman" w:cs="Times New Roman"/>
            <w:color w:val="000000" w:themeColor="text1"/>
            <w:szCs w:val="24"/>
            <w:bdr w:val="none" w:sz="0" w:space="0" w:color="auto" w:frame="1"/>
            <w:shd w:val="clear" w:color="auto" w:fill="FFFFFF"/>
            <w:rPrChange w:id="3079" w:author="ZHANGM.H." w:date="2014-12-11T08:31:00Z">
              <w:rPr>
                <w:rFonts w:ascii="Arial" w:hAnsi="Arial" w:cs="Arial"/>
                <w:color w:val="000000"/>
                <w:sz w:val="18"/>
                <w:szCs w:val="18"/>
                <w:bdr w:val="none" w:sz="0" w:space="0" w:color="auto" w:frame="1"/>
                <w:shd w:val="clear" w:color="auto" w:fill="FFFFFF"/>
              </w:rPr>
            </w:rPrChange>
          </w:rPr>
          <w:t>06</w:t>
        </w:r>
        <w:r w:rsidRPr="00DA74B9">
          <w:rPr>
            <w:rFonts w:ascii="Times New Roman" w:hAnsi="Times New Roman" w:cs="Times New Roman"/>
            <w:color w:val="000000" w:themeColor="text1"/>
            <w:szCs w:val="24"/>
            <w:shd w:val="clear" w:color="auto" w:fill="FFFFFF"/>
            <w:rPrChange w:id="3080" w:author="ZHANGM.H." w:date="2014-12-11T08:31:00Z">
              <w:rPr>
                <w:rFonts w:ascii="Arial" w:hAnsi="Arial" w:cs="Arial"/>
                <w:color w:val="000000"/>
                <w:sz w:val="18"/>
                <w:szCs w:val="18"/>
                <w:shd w:val="clear" w:color="auto" w:fill="FFFFFF"/>
              </w:rPr>
            </w:rPrChange>
          </w:rPr>
          <w:t>, doi</w:t>
        </w:r>
        <w:proofErr w:type="gramStart"/>
        <w:r w:rsidRPr="00DA74B9">
          <w:rPr>
            <w:rFonts w:ascii="Times New Roman" w:hAnsi="Times New Roman" w:cs="Times New Roman"/>
            <w:color w:val="000000" w:themeColor="text1"/>
            <w:szCs w:val="24"/>
            <w:shd w:val="clear" w:color="auto" w:fill="FFFFFF"/>
            <w:rPrChange w:id="3081" w:author="ZHANGM.H." w:date="2014-12-11T08:31:00Z">
              <w:rPr>
                <w:rFonts w:ascii="Arial" w:hAnsi="Arial" w:cs="Arial"/>
                <w:color w:val="000000"/>
                <w:sz w:val="18"/>
                <w:szCs w:val="18"/>
                <w:shd w:val="clear" w:color="auto" w:fill="FFFFFF"/>
              </w:rPr>
            </w:rPrChange>
          </w:rPr>
          <w:t>:</w:t>
        </w:r>
        <w:proofErr w:type="gramEnd"/>
        <w:r w:rsidRPr="00DA74B9">
          <w:rPr>
            <w:rFonts w:ascii="Times New Roman" w:hAnsi="Times New Roman" w:cs="Times New Roman"/>
            <w:color w:val="000000" w:themeColor="text1"/>
            <w:szCs w:val="24"/>
            <w:rPrChange w:id="3082" w:author="ZHANGM.H." w:date="2014-12-11T08:31:00Z">
              <w:rPr>
                <w:szCs w:val="24"/>
              </w:rPr>
            </w:rPrChange>
          </w:rPr>
          <w:fldChar w:fldCharType="begin"/>
        </w:r>
        <w:r w:rsidRPr="00DA74B9">
          <w:rPr>
            <w:rFonts w:ascii="Times New Roman" w:hAnsi="Times New Roman" w:cs="Times New Roman"/>
            <w:color w:val="000000" w:themeColor="text1"/>
            <w:szCs w:val="24"/>
            <w:rPrChange w:id="3083" w:author="ZHANGM.H." w:date="2014-12-11T08:31:00Z">
              <w:rPr/>
            </w:rPrChange>
          </w:rPr>
          <w:instrText xml:space="preserve"> HYPERLINK "http://dx.doi.org/10.1002/2014MS000318" \o "Link to external resource: 10.1002/2014MS000318" </w:instrText>
        </w:r>
        <w:r w:rsidRPr="00DA74B9">
          <w:rPr>
            <w:rFonts w:ascii="Times New Roman" w:hAnsi="Times New Roman" w:cs="Times New Roman"/>
            <w:color w:val="000000" w:themeColor="text1"/>
            <w:szCs w:val="24"/>
            <w:rPrChange w:id="3084" w:author="ZHANGM.H." w:date="2014-12-11T08:31:00Z">
              <w:rPr>
                <w:szCs w:val="24"/>
              </w:rPr>
            </w:rPrChange>
          </w:rPr>
          <w:fldChar w:fldCharType="separate"/>
        </w:r>
        <w:r w:rsidRPr="00DA74B9">
          <w:rPr>
            <w:rFonts w:ascii="Times New Roman" w:hAnsi="Times New Roman" w:cs="Times New Roman"/>
            <w:color w:val="000000" w:themeColor="text1"/>
            <w:szCs w:val="24"/>
            <w:bdr w:val="none" w:sz="0" w:space="0" w:color="auto" w:frame="1"/>
            <w:shd w:val="clear" w:color="auto" w:fill="FFFFFF"/>
            <w:rPrChange w:id="3085" w:author="ZHANGM.H." w:date="2014-12-11T08:31:00Z">
              <w:rPr>
                <w:rFonts w:ascii="Arial" w:hAnsi="Arial" w:cs="Arial"/>
                <w:color w:val="007E8A"/>
                <w:sz w:val="18"/>
                <w:szCs w:val="18"/>
                <w:bdr w:val="none" w:sz="0" w:space="0" w:color="auto" w:frame="1"/>
                <w:shd w:val="clear" w:color="auto" w:fill="FFFFFF"/>
              </w:rPr>
            </w:rPrChange>
          </w:rPr>
          <w:t>10.1002/2014MS000318</w:t>
        </w:r>
        <w:r w:rsidRPr="00DA74B9">
          <w:rPr>
            <w:rFonts w:ascii="Times New Roman" w:hAnsi="Times New Roman" w:cs="Times New Roman"/>
            <w:color w:val="000000" w:themeColor="text1"/>
            <w:szCs w:val="24"/>
            <w:rPrChange w:id="3086" w:author="ZHANGM.H." w:date="2014-12-11T08:31:00Z">
              <w:rPr>
                <w:szCs w:val="24"/>
              </w:rPr>
            </w:rPrChange>
          </w:rPr>
          <w:fldChar w:fldCharType="end"/>
        </w:r>
        <w:r w:rsidRPr="00DA74B9">
          <w:rPr>
            <w:rFonts w:ascii="Times New Roman" w:hAnsi="Times New Roman" w:cs="Times New Roman"/>
            <w:color w:val="000000" w:themeColor="text1"/>
            <w:szCs w:val="24"/>
            <w:shd w:val="clear" w:color="auto" w:fill="FFFFFF"/>
            <w:rPrChange w:id="3087" w:author="ZHANGM.H." w:date="2014-12-11T08:31:00Z">
              <w:rPr>
                <w:rFonts w:ascii="Arial" w:hAnsi="Arial" w:cs="Arial"/>
                <w:color w:val="000000"/>
                <w:sz w:val="18"/>
                <w:szCs w:val="18"/>
                <w:shd w:val="clear" w:color="auto" w:fill="FFFFFF"/>
              </w:rPr>
            </w:rPrChange>
          </w:rPr>
          <w:t>.</w:t>
        </w:r>
      </w:ins>
    </w:p>
    <w:p w14:paraId="12C2867B" w14:textId="77777777" w:rsidR="00FE3F08" w:rsidRPr="00DA74B9" w:rsidRDefault="00FE3F08">
      <w:pPr>
        <w:spacing w:after="0" w:line="480" w:lineRule="auto"/>
        <w:ind w:left="720" w:hanging="720"/>
        <w:jc w:val="both"/>
        <w:rPr>
          <w:ins w:id="3088" w:author="ZHANGM.H." w:date="2014-12-10T15:45:00Z"/>
          <w:rFonts w:ascii="Times New Roman" w:hAnsi="Times New Roman" w:cs="Times New Roman"/>
          <w:color w:val="000000"/>
          <w:szCs w:val="24"/>
          <w:shd w:val="clear" w:color="auto" w:fill="FFFFFF"/>
          <w:rPrChange w:id="3089" w:author="ZHANGM.H." w:date="2014-12-11T08:31:00Z">
            <w:rPr>
              <w:ins w:id="3090" w:author="ZHANGM.H." w:date="2014-12-10T15:45:00Z"/>
              <w:rFonts w:ascii="Arial" w:hAnsi="Arial" w:cs="Arial"/>
              <w:color w:val="000000"/>
              <w:sz w:val="18"/>
              <w:szCs w:val="18"/>
              <w:shd w:val="clear" w:color="auto" w:fill="FFFFFF"/>
            </w:rPr>
          </w:rPrChange>
        </w:rPr>
        <w:pPrChange w:id="3091" w:author="ZHANGM.H." w:date="2014-12-11T08:31:00Z">
          <w:pPr>
            <w:spacing w:after="0" w:line="360" w:lineRule="auto"/>
            <w:ind w:left="720" w:hanging="720"/>
            <w:jc w:val="both"/>
          </w:pPr>
        </w:pPrChange>
      </w:pPr>
      <w:proofErr w:type="gramStart"/>
      <w:ins w:id="3092" w:author="ZHANGM.H." w:date="2014-12-10T15:45:00Z">
        <w:r w:rsidRPr="00DA74B9">
          <w:rPr>
            <w:rFonts w:ascii="Times New Roman" w:hAnsi="Times New Roman" w:cs="Times New Roman"/>
            <w:color w:val="000000"/>
            <w:szCs w:val="24"/>
            <w:shd w:val="clear" w:color="auto" w:fill="FFFFFF"/>
            <w:rPrChange w:id="3093" w:author="ZHANGM.H." w:date="2014-12-11T08:31:00Z">
              <w:rPr>
                <w:rFonts w:ascii="Arial" w:hAnsi="Arial" w:cs="Arial"/>
                <w:color w:val="000000"/>
                <w:sz w:val="18"/>
                <w:szCs w:val="18"/>
                <w:shd w:val="clear" w:color="auto" w:fill="FFFFFF"/>
              </w:rPr>
            </w:rPrChange>
          </w:rPr>
          <w:t xml:space="preserve">Wu, J., A.D. Del </w:t>
        </w:r>
        <w:proofErr w:type="spellStart"/>
        <w:r w:rsidRPr="00DA74B9">
          <w:rPr>
            <w:rFonts w:ascii="Times New Roman" w:hAnsi="Times New Roman" w:cs="Times New Roman"/>
            <w:color w:val="000000"/>
            <w:szCs w:val="24"/>
            <w:shd w:val="clear" w:color="auto" w:fill="FFFFFF"/>
            <w:rPrChange w:id="3094" w:author="ZHANGM.H." w:date="2014-12-11T08:31:00Z">
              <w:rPr>
                <w:rFonts w:ascii="Arial" w:hAnsi="Arial" w:cs="Arial"/>
                <w:color w:val="000000"/>
                <w:sz w:val="18"/>
                <w:szCs w:val="18"/>
                <w:shd w:val="clear" w:color="auto" w:fill="FFFFFF"/>
              </w:rPr>
            </w:rPrChange>
          </w:rPr>
          <w:t>Genio</w:t>
        </w:r>
        <w:proofErr w:type="spellEnd"/>
        <w:r w:rsidRPr="00DA74B9">
          <w:rPr>
            <w:rFonts w:ascii="Times New Roman" w:hAnsi="Times New Roman" w:cs="Times New Roman"/>
            <w:color w:val="000000"/>
            <w:szCs w:val="24"/>
            <w:shd w:val="clear" w:color="auto" w:fill="FFFFFF"/>
            <w:rPrChange w:id="3095" w:author="ZHANGM.H." w:date="2014-12-11T08:31:00Z">
              <w:rPr>
                <w:rFonts w:ascii="Arial" w:hAnsi="Arial" w:cs="Arial"/>
                <w:color w:val="000000"/>
                <w:sz w:val="18"/>
                <w:szCs w:val="18"/>
                <w:shd w:val="clear" w:color="auto" w:fill="FFFFFF"/>
              </w:rPr>
            </w:rPrChange>
          </w:rPr>
          <w:t>, M.-S.</w:t>
        </w:r>
        <w:proofErr w:type="gramEnd"/>
        <w:r w:rsidRPr="00DA74B9">
          <w:rPr>
            <w:rFonts w:ascii="Times New Roman" w:hAnsi="Times New Roman" w:cs="Times New Roman"/>
            <w:color w:val="000000"/>
            <w:szCs w:val="24"/>
            <w:shd w:val="clear" w:color="auto" w:fill="FFFFFF"/>
            <w:rPrChange w:id="3096" w:author="ZHANGM.H." w:date="2014-12-11T08:31:00Z">
              <w:rPr>
                <w:rFonts w:ascii="Arial" w:hAnsi="Arial" w:cs="Arial"/>
                <w:color w:val="000000"/>
                <w:sz w:val="18"/>
                <w:szCs w:val="18"/>
                <w:shd w:val="clear" w:color="auto" w:fill="FFFFFF"/>
              </w:rPr>
            </w:rPrChange>
          </w:rPr>
          <w:t xml:space="preserve"> Yao, and A.B. Wolf, 2009: </w:t>
        </w:r>
        <w:r w:rsidRPr="00DA74B9">
          <w:rPr>
            <w:rFonts w:ascii="Times New Roman" w:hAnsi="Times New Roman" w:cs="Times New Roman"/>
            <w:szCs w:val="24"/>
            <w:rPrChange w:id="3097" w:author="ZHANGM.H." w:date="2014-12-11T08:31:00Z">
              <w:rPr>
                <w:szCs w:val="24"/>
              </w:rPr>
            </w:rPrChange>
          </w:rPr>
          <w:fldChar w:fldCharType="begin"/>
        </w:r>
        <w:r w:rsidRPr="00DA74B9">
          <w:rPr>
            <w:rFonts w:ascii="Times New Roman" w:hAnsi="Times New Roman" w:cs="Times New Roman"/>
            <w:szCs w:val="24"/>
            <w:rPrChange w:id="3098" w:author="ZHANGM.H." w:date="2014-12-11T08:31:00Z">
              <w:rPr/>
            </w:rPrChange>
          </w:rPr>
          <w:instrText xml:space="preserve"> HYPERLINK "http://pubs.giss.nasa.gov/abs/wu05000n.html" </w:instrText>
        </w:r>
        <w:r w:rsidRPr="00DA74B9">
          <w:rPr>
            <w:rFonts w:ascii="Times New Roman" w:hAnsi="Times New Roman" w:cs="Times New Roman"/>
            <w:szCs w:val="24"/>
            <w:rPrChange w:id="3099" w:author="ZHANGM.H." w:date="2014-12-11T08:31:00Z">
              <w:rPr/>
            </w:rPrChange>
          </w:rPr>
          <w:fldChar w:fldCharType="separate"/>
        </w:r>
        <w:r w:rsidRPr="00DA74B9">
          <w:rPr>
            <w:rFonts w:ascii="Times New Roman" w:hAnsi="Times New Roman" w:cs="Times New Roman"/>
            <w:color w:val="273DA2"/>
            <w:szCs w:val="24"/>
            <w:shd w:val="clear" w:color="auto" w:fill="FFFFFF"/>
            <w:rPrChange w:id="3100" w:author="ZHANGM.H." w:date="2014-12-11T08:31:00Z">
              <w:rPr>
                <w:rFonts w:ascii="Arial" w:hAnsi="Arial" w:cs="Arial"/>
                <w:color w:val="273DA2"/>
                <w:sz w:val="18"/>
                <w:szCs w:val="18"/>
                <w:shd w:val="clear" w:color="auto" w:fill="FFFFFF"/>
              </w:rPr>
            </w:rPrChange>
          </w:rPr>
          <w:t>WRF and GISS SCM simulations of convective updraft properties during TWP-ICE</w:t>
        </w:r>
        <w:r w:rsidRPr="00DA74B9">
          <w:rPr>
            <w:rFonts w:ascii="Times New Roman" w:hAnsi="Times New Roman" w:cs="Times New Roman"/>
            <w:szCs w:val="24"/>
            <w:rPrChange w:id="3101" w:author="ZHANGM.H." w:date="2014-12-11T08:31:00Z">
              <w:rPr/>
            </w:rPrChange>
          </w:rPr>
          <w:fldChar w:fldCharType="end"/>
        </w:r>
        <w:r w:rsidRPr="00DA74B9">
          <w:rPr>
            <w:rFonts w:ascii="Times New Roman" w:hAnsi="Times New Roman" w:cs="Times New Roman"/>
            <w:color w:val="000000"/>
            <w:szCs w:val="24"/>
            <w:shd w:val="clear" w:color="auto" w:fill="FFFFFF"/>
            <w:rPrChange w:id="3102" w:author="ZHANGM.H." w:date="2014-12-11T08:31:00Z">
              <w:rPr>
                <w:rFonts w:ascii="Arial" w:hAnsi="Arial" w:cs="Arial"/>
                <w:color w:val="000000"/>
                <w:sz w:val="18"/>
                <w:szCs w:val="18"/>
                <w:shd w:val="clear" w:color="auto" w:fill="FFFFFF"/>
              </w:rPr>
            </w:rPrChange>
          </w:rPr>
          <w:t>. </w:t>
        </w:r>
        <w:r w:rsidRPr="00DA74B9">
          <w:rPr>
            <w:rFonts w:ascii="Times New Roman" w:hAnsi="Times New Roman" w:cs="Times New Roman"/>
            <w:i/>
            <w:iCs/>
            <w:color w:val="000000"/>
            <w:szCs w:val="24"/>
            <w:shd w:val="clear" w:color="auto" w:fill="FFFFFF"/>
            <w:rPrChange w:id="3103" w:author="ZHANGM.H." w:date="2014-12-11T08:31:00Z">
              <w:rPr>
                <w:rFonts w:ascii="Arial" w:hAnsi="Arial" w:cs="Arial"/>
                <w:i/>
                <w:iCs/>
                <w:color w:val="000000"/>
                <w:sz w:val="18"/>
                <w:szCs w:val="18"/>
                <w:shd w:val="clear" w:color="auto" w:fill="FFFFFF"/>
              </w:rPr>
            </w:rPrChange>
          </w:rPr>
          <w:t xml:space="preserve">J. </w:t>
        </w:r>
        <w:proofErr w:type="spellStart"/>
        <w:r w:rsidRPr="00DA74B9">
          <w:rPr>
            <w:rFonts w:ascii="Times New Roman" w:hAnsi="Times New Roman" w:cs="Times New Roman"/>
            <w:i/>
            <w:iCs/>
            <w:color w:val="000000"/>
            <w:szCs w:val="24"/>
            <w:shd w:val="clear" w:color="auto" w:fill="FFFFFF"/>
            <w:rPrChange w:id="3104" w:author="ZHANGM.H." w:date="2014-12-11T08:31:00Z">
              <w:rPr>
                <w:rFonts w:ascii="Arial" w:hAnsi="Arial" w:cs="Arial"/>
                <w:i/>
                <w:iCs/>
                <w:color w:val="000000"/>
                <w:sz w:val="18"/>
                <w:szCs w:val="18"/>
                <w:shd w:val="clear" w:color="auto" w:fill="FFFFFF"/>
              </w:rPr>
            </w:rPrChange>
          </w:rPr>
          <w:t>Geophys</w:t>
        </w:r>
        <w:proofErr w:type="spellEnd"/>
        <w:r w:rsidRPr="00DA74B9">
          <w:rPr>
            <w:rFonts w:ascii="Times New Roman" w:hAnsi="Times New Roman" w:cs="Times New Roman"/>
            <w:i/>
            <w:iCs/>
            <w:color w:val="000000"/>
            <w:szCs w:val="24"/>
            <w:shd w:val="clear" w:color="auto" w:fill="FFFFFF"/>
            <w:rPrChange w:id="3105" w:author="ZHANGM.H." w:date="2014-12-11T08:31:00Z">
              <w:rPr>
                <w:rFonts w:ascii="Arial" w:hAnsi="Arial" w:cs="Arial"/>
                <w:i/>
                <w:iCs/>
                <w:color w:val="000000"/>
                <w:sz w:val="18"/>
                <w:szCs w:val="18"/>
                <w:shd w:val="clear" w:color="auto" w:fill="FFFFFF"/>
              </w:rPr>
            </w:rPrChange>
          </w:rPr>
          <w:t>. Res.</w:t>
        </w:r>
        <w:r w:rsidRPr="00DA74B9">
          <w:rPr>
            <w:rFonts w:ascii="Times New Roman" w:hAnsi="Times New Roman" w:cs="Times New Roman"/>
            <w:color w:val="000000"/>
            <w:szCs w:val="24"/>
            <w:shd w:val="clear" w:color="auto" w:fill="FFFFFF"/>
            <w:rPrChange w:id="3106" w:author="ZHANGM.H." w:date="2014-12-11T08:31:00Z">
              <w:rPr>
                <w:rFonts w:ascii="Arial" w:hAnsi="Arial" w:cs="Arial"/>
                <w:color w:val="000000"/>
                <w:sz w:val="18"/>
                <w:szCs w:val="18"/>
                <w:shd w:val="clear" w:color="auto" w:fill="FFFFFF"/>
              </w:rPr>
            </w:rPrChange>
          </w:rPr>
          <w:t>, </w:t>
        </w:r>
        <w:r w:rsidRPr="00DA74B9">
          <w:rPr>
            <w:rFonts w:ascii="Times New Roman" w:hAnsi="Times New Roman" w:cs="Times New Roman"/>
            <w:bCs/>
            <w:color w:val="000000"/>
            <w:szCs w:val="24"/>
            <w:shd w:val="clear" w:color="auto" w:fill="FFFFFF"/>
            <w:rPrChange w:id="3107" w:author="ZHANGM.H." w:date="2014-12-11T08:31:00Z">
              <w:rPr>
                <w:rFonts w:ascii="Arial" w:hAnsi="Arial" w:cs="Arial"/>
                <w:b/>
                <w:bCs/>
                <w:color w:val="000000"/>
                <w:sz w:val="18"/>
                <w:szCs w:val="18"/>
                <w:shd w:val="clear" w:color="auto" w:fill="FFFFFF"/>
              </w:rPr>
            </w:rPrChange>
          </w:rPr>
          <w:t>114</w:t>
        </w:r>
        <w:r w:rsidRPr="00DA74B9">
          <w:rPr>
            <w:rFonts w:ascii="Times New Roman" w:hAnsi="Times New Roman" w:cs="Times New Roman"/>
            <w:color w:val="000000"/>
            <w:szCs w:val="24"/>
            <w:shd w:val="clear" w:color="auto" w:fill="FFFFFF"/>
            <w:rPrChange w:id="3108" w:author="ZHANGM.H." w:date="2014-12-11T08:31:00Z">
              <w:rPr>
                <w:rFonts w:ascii="Arial" w:hAnsi="Arial" w:cs="Arial"/>
                <w:color w:val="000000"/>
                <w:sz w:val="18"/>
                <w:szCs w:val="18"/>
                <w:shd w:val="clear" w:color="auto" w:fill="FFFFFF"/>
              </w:rPr>
            </w:rPrChange>
          </w:rPr>
          <w:t>, D04206, doi</w:t>
        </w:r>
        <w:proofErr w:type="gramStart"/>
        <w:r w:rsidRPr="00DA74B9">
          <w:rPr>
            <w:rFonts w:ascii="Times New Roman" w:hAnsi="Times New Roman" w:cs="Times New Roman"/>
            <w:color w:val="000000"/>
            <w:szCs w:val="24"/>
            <w:shd w:val="clear" w:color="auto" w:fill="FFFFFF"/>
            <w:rPrChange w:id="3109" w:author="ZHANGM.H." w:date="2014-12-11T08:31:00Z">
              <w:rPr>
                <w:rFonts w:ascii="Arial" w:hAnsi="Arial" w:cs="Arial"/>
                <w:color w:val="000000"/>
                <w:sz w:val="18"/>
                <w:szCs w:val="18"/>
                <w:shd w:val="clear" w:color="auto" w:fill="FFFFFF"/>
              </w:rPr>
            </w:rPrChange>
          </w:rPr>
          <w:t>:10.1029</w:t>
        </w:r>
        <w:proofErr w:type="gramEnd"/>
        <w:r w:rsidRPr="00DA74B9">
          <w:rPr>
            <w:rFonts w:ascii="Times New Roman" w:hAnsi="Times New Roman" w:cs="Times New Roman"/>
            <w:color w:val="000000"/>
            <w:szCs w:val="24"/>
            <w:shd w:val="clear" w:color="auto" w:fill="FFFFFF"/>
            <w:rPrChange w:id="3110" w:author="ZHANGM.H." w:date="2014-12-11T08:31:00Z">
              <w:rPr>
                <w:rFonts w:ascii="Arial" w:hAnsi="Arial" w:cs="Arial"/>
                <w:color w:val="000000"/>
                <w:sz w:val="18"/>
                <w:szCs w:val="18"/>
                <w:shd w:val="clear" w:color="auto" w:fill="FFFFFF"/>
              </w:rPr>
            </w:rPrChange>
          </w:rPr>
          <w:t>/2008JD010851.</w:t>
        </w:r>
      </w:ins>
    </w:p>
    <w:p w14:paraId="17A6EC37" w14:textId="4BADE1C4" w:rsidR="00005224" w:rsidRPr="00DA74B9" w:rsidRDefault="00005224">
      <w:pPr>
        <w:spacing w:after="0" w:line="480" w:lineRule="auto"/>
        <w:ind w:left="720" w:hanging="720"/>
        <w:jc w:val="both"/>
        <w:rPr>
          <w:rFonts w:ascii="Times New Roman" w:hAnsi="Times New Roman" w:cs="Times New Roman"/>
          <w:color w:val="000000" w:themeColor="text1"/>
          <w:szCs w:val="24"/>
        </w:rPr>
        <w:pPrChange w:id="3111" w:author="ZHANGM.H." w:date="2014-12-11T08:31:00Z">
          <w:pPr>
            <w:spacing w:after="0" w:line="360" w:lineRule="auto"/>
            <w:ind w:left="720" w:hanging="720"/>
            <w:jc w:val="both"/>
          </w:pPr>
        </w:pPrChange>
      </w:pPr>
      <w:proofErr w:type="spellStart"/>
      <w:proofErr w:type="gramStart"/>
      <w:r w:rsidRPr="00DA74B9">
        <w:rPr>
          <w:rFonts w:ascii="Times New Roman" w:hAnsi="Times New Roman" w:cs="Times New Roman"/>
          <w:color w:val="000000" w:themeColor="text1"/>
          <w:szCs w:val="24"/>
        </w:rPr>
        <w:t>Xie</w:t>
      </w:r>
      <w:proofErr w:type="spellEnd"/>
      <w:r w:rsidRPr="00DA74B9">
        <w:rPr>
          <w:rFonts w:ascii="Times New Roman" w:hAnsi="Times New Roman" w:cs="Times New Roman"/>
          <w:color w:val="000000" w:themeColor="text1"/>
          <w:szCs w:val="24"/>
        </w:rPr>
        <w:t>, S., K-M.</w:t>
      </w:r>
      <w:proofErr w:type="gramEnd"/>
      <w:r w:rsidRPr="00DA74B9">
        <w:rPr>
          <w:rFonts w:ascii="Times New Roman" w:hAnsi="Times New Roman" w:cs="Times New Roman"/>
          <w:color w:val="000000" w:themeColor="text1"/>
          <w:szCs w:val="24"/>
        </w:rPr>
        <w:t xml:space="preserve"> Xu, R. T. Cederwall, P. Bechtold, A. D. Del Genio, S. A. Klein, D. G. Cripe, S. J. Ghan, D. Gregory, S. F. Iacobellis, S. K. Krueger, U. Lohmann, J. C. Petch, D. A. Randall, L. D. Rotstayn, R. C. J. Somerville, Y. C. Sud, K. von Salzen, G. K. Walker, A. Wolf, J. J. Yio, G-J. Zhang, M. Zhang, 2002: Intercomparison and evaluation of cumulus parameterizations under summertime midlatitude continental conditions</w:t>
      </w:r>
      <w:r w:rsidRPr="00DA74B9">
        <w:rPr>
          <w:rFonts w:ascii="Times New Roman" w:hAnsi="Times New Roman" w:cs="Times New Roman"/>
          <w:i/>
          <w:color w:val="000000" w:themeColor="text1"/>
          <w:szCs w:val="24"/>
        </w:rPr>
        <w:t xml:space="preserve">.  Quarterly Journal of the </w:t>
      </w:r>
      <w:proofErr w:type="gramStart"/>
      <w:r w:rsidRPr="00DA74B9">
        <w:rPr>
          <w:rFonts w:ascii="Times New Roman" w:hAnsi="Times New Roman" w:cs="Times New Roman"/>
          <w:i/>
          <w:color w:val="000000" w:themeColor="text1"/>
          <w:szCs w:val="24"/>
        </w:rPr>
        <w:t>Royal  Meteorological</w:t>
      </w:r>
      <w:proofErr w:type="gramEnd"/>
      <w:r w:rsidRPr="00DA74B9">
        <w:rPr>
          <w:rFonts w:ascii="Times New Roman" w:hAnsi="Times New Roman" w:cs="Times New Roman"/>
          <w:i/>
          <w:color w:val="000000" w:themeColor="text1"/>
          <w:szCs w:val="24"/>
        </w:rPr>
        <w:t xml:space="preserve"> Society</w:t>
      </w:r>
      <w:r w:rsidRPr="00DA74B9">
        <w:rPr>
          <w:rFonts w:ascii="Times New Roman" w:hAnsi="Times New Roman" w:cs="Times New Roman"/>
          <w:color w:val="000000" w:themeColor="text1"/>
          <w:szCs w:val="24"/>
        </w:rPr>
        <w:t>, 128, pp. 1095-1136.</w:t>
      </w:r>
    </w:p>
    <w:p w14:paraId="19FD4EFB" w14:textId="498E9283" w:rsidR="00FD59E6" w:rsidRPr="00DA74B9" w:rsidRDefault="00FD59E6">
      <w:pPr>
        <w:pStyle w:val="NormalWeb"/>
        <w:spacing w:before="0" w:beforeAutospacing="0" w:after="0" w:line="480" w:lineRule="auto"/>
        <w:ind w:left="720" w:hanging="720"/>
        <w:jc w:val="both"/>
        <w:rPr>
          <w:rFonts w:ascii="Times New Roman" w:hAnsi="Times New Roman"/>
          <w:color w:val="000000" w:themeColor="text1"/>
          <w:sz w:val="24"/>
          <w:szCs w:val="24"/>
        </w:rPr>
        <w:pPrChange w:id="3112" w:author="ZHANGM.H." w:date="2014-12-11T08:31:00Z">
          <w:pPr>
            <w:pStyle w:val="NormalWeb"/>
            <w:spacing w:before="0" w:beforeAutospacing="0" w:after="0" w:line="360" w:lineRule="auto"/>
            <w:ind w:left="720" w:hanging="720"/>
          </w:pPr>
        </w:pPrChange>
      </w:pPr>
      <w:r w:rsidRPr="00DA74B9">
        <w:rPr>
          <w:rFonts w:ascii="Times New Roman" w:hAnsi="Times New Roman"/>
          <w:color w:val="000000" w:themeColor="text1"/>
          <w:sz w:val="24"/>
          <w:szCs w:val="24"/>
          <w:lang w:eastAsia="ja-JP"/>
        </w:rPr>
        <w:t>Xie S., R. T. Cederwall, M. Zhang, </w:t>
      </w:r>
      <w:proofErr w:type="gramStart"/>
      <w:r w:rsidRPr="00DA74B9">
        <w:rPr>
          <w:rFonts w:ascii="Times New Roman" w:hAnsi="Times New Roman"/>
          <w:color w:val="000000" w:themeColor="text1"/>
          <w:sz w:val="24"/>
          <w:szCs w:val="24"/>
          <w:lang w:eastAsia="ja-JP"/>
        </w:rPr>
        <w:t>J</w:t>
      </w:r>
      <w:proofErr w:type="gramEnd"/>
      <w:r w:rsidRPr="00DA74B9">
        <w:rPr>
          <w:rFonts w:ascii="Times New Roman" w:hAnsi="Times New Roman"/>
          <w:color w:val="000000" w:themeColor="text1"/>
          <w:sz w:val="24"/>
          <w:szCs w:val="24"/>
          <w:lang w:eastAsia="ja-JP"/>
        </w:rPr>
        <w:t>. J. Yio, 2003: Comparison of SCM and CSRM forcing data derived from the ECMWF model and from objective analysis at the ARM SGP site, J. Geophys. Res., 108 (D16), 4499, doi</w:t>
      </w:r>
      <w:proofErr w:type="gramStart"/>
      <w:r w:rsidRPr="00DA74B9">
        <w:rPr>
          <w:rFonts w:ascii="Times New Roman" w:hAnsi="Times New Roman"/>
          <w:color w:val="000000" w:themeColor="text1"/>
          <w:sz w:val="24"/>
          <w:szCs w:val="24"/>
          <w:lang w:eastAsia="ja-JP"/>
        </w:rPr>
        <w:t>:10.1029</w:t>
      </w:r>
      <w:proofErr w:type="gramEnd"/>
      <w:r w:rsidRPr="00DA74B9">
        <w:rPr>
          <w:rFonts w:ascii="Times New Roman" w:hAnsi="Times New Roman"/>
          <w:color w:val="000000" w:themeColor="text1"/>
          <w:sz w:val="24"/>
          <w:szCs w:val="24"/>
          <w:lang w:eastAsia="ja-JP"/>
        </w:rPr>
        <w:t>/2003JD003541. </w:t>
      </w:r>
    </w:p>
    <w:p w14:paraId="25A89572" w14:textId="77777777" w:rsidR="00071F6B" w:rsidRPr="00DA74B9" w:rsidRDefault="00071F6B">
      <w:pPr>
        <w:pStyle w:val="NormalWeb"/>
        <w:spacing w:before="0" w:beforeAutospacing="0" w:after="0" w:line="480" w:lineRule="auto"/>
        <w:ind w:left="720" w:hanging="720"/>
        <w:jc w:val="both"/>
        <w:rPr>
          <w:rFonts w:ascii="Times New Roman" w:hAnsi="Times New Roman"/>
          <w:color w:val="000000" w:themeColor="text1"/>
          <w:sz w:val="24"/>
          <w:szCs w:val="24"/>
        </w:rPr>
        <w:pPrChange w:id="3113" w:author="ZHANGM.H." w:date="2014-12-11T08:31:00Z">
          <w:pPr>
            <w:pStyle w:val="NormalWeb"/>
            <w:spacing w:before="0" w:beforeAutospacing="0" w:after="0" w:line="360" w:lineRule="auto"/>
            <w:ind w:left="720" w:hanging="720"/>
          </w:pPr>
        </w:pPrChange>
      </w:pPr>
      <w:r w:rsidRPr="00DA74B9">
        <w:rPr>
          <w:rFonts w:ascii="Times New Roman" w:hAnsi="Times New Roman"/>
          <w:color w:val="000000" w:themeColor="text1"/>
          <w:sz w:val="24"/>
          <w:szCs w:val="24"/>
        </w:rPr>
        <w:t xml:space="preserve">Xie, S., R. T. Cederwall, and M. Zhang, 2004: Developing long-term single-column model/cloud system - resolving model forcing data using numerical weather prediction products constrained by surface and top of the atmosphere observations. J. Geophys. </w:t>
      </w:r>
      <w:proofErr w:type="gramStart"/>
      <w:r w:rsidRPr="00DA74B9">
        <w:rPr>
          <w:rFonts w:ascii="Times New Roman" w:hAnsi="Times New Roman"/>
          <w:color w:val="000000" w:themeColor="text1"/>
          <w:sz w:val="24"/>
          <w:szCs w:val="24"/>
        </w:rPr>
        <w:t>Res., 109, D01 104.</w:t>
      </w:r>
      <w:proofErr w:type="gramEnd"/>
    </w:p>
    <w:p w14:paraId="307BB585" w14:textId="7C8F214C" w:rsidR="00FD59E6" w:rsidRPr="00DA74B9" w:rsidRDefault="00FD59E6">
      <w:pPr>
        <w:pStyle w:val="NormalWeb"/>
        <w:spacing w:before="0" w:beforeAutospacing="0" w:after="0" w:line="480" w:lineRule="auto"/>
        <w:ind w:left="720" w:hanging="720"/>
        <w:jc w:val="both"/>
        <w:rPr>
          <w:rFonts w:ascii="Times New Roman" w:hAnsi="Times New Roman"/>
          <w:color w:val="000000" w:themeColor="text1"/>
          <w:sz w:val="24"/>
          <w:szCs w:val="24"/>
        </w:rPr>
        <w:pPrChange w:id="3114" w:author="ZHANGM.H." w:date="2014-12-11T08:31:00Z">
          <w:pPr>
            <w:pStyle w:val="NormalWeb"/>
            <w:spacing w:before="0" w:beforeAutospacing="0" w:after="0" w:line="360" w:lineRule="auto"/>
            <w:ind w:left="720" w:hanging="720"/>
          </w:pPr>
        </w:pPrChange>
      </w:pPr>
      <w:r w:rsidRPr="00DA74B9">
        <w:rPr>
          <w:rFonts w:ascii="Times New Roman" w:hAnsi="Times New Roman"/>
          <w:color w:val="000000" w:themeColor="text1"/>
          <w:sz w:val="24"/>
          <w:szCs w:val="24"/>
          <w:lang w:eastAsia="ja-JP"/>
        </w:rPr>
        <w:t>Xie, S., S. A. Klein, J. J. Yio, A. C. M. Beljaars, C. N. Long, and M. Zhang, 2006: </w:t>
      </w:r>
      <w:r w:rsidR="00EA180E" w:rsidRPr="00DA74B9">
        <w:rPr>
          <w:rFonts w:ascii="Times New Roman" w:hAnsi="Times New Roman"/>
          <w:color w:val="000000" w:themeColor="text1"/>
          <w:sz w:val="24"/>
          <w:szCs w:val="24"/>
          <w:rPrChange w:id="3115" w:author="ZHANGM.H." w:date="2014-12-11T08:31:00Z">
            <w:rPr/>
          </w:rPrChange>
        </w:rPr>
        <w:fldChar w:fldCharType="begin"/>
      </w:r>
      <w:r w:rsidR="00EA180E" w:rsidRPr="00DA74B9">
        <w:rPr>
          <w:rFonts w:ascii="Times New Roman" w:hAnsi="Times New Roman"/>
          <w:color w:val="000000" w:themeColor="text1"/>
          <w:sz w:val="24"/>
          <w:szCs w:val="24"/>
          <w:rPrChange w:id="3116" w:author="ZHANGM.H." w:date="2014-12-11T08:31:00Z">
            <w:rPr/>
          </w:rPrChange>
        </w:rPr>
        <w:instrText xml:space="preserve"> HYPERLINK "http://www.agu.org/pubs/crossref/2006/2005JD006509.shtml" </w:instrText>
      </w:r>
      <w:r w:rsidR="00EA180E" w:rsidRPr="00DA74B9">
        <w:rPr>
          <w:rFonts w:ascii="Times New Roman" w:hAnsi="Times New Roman"/>
          <w:color w:val="000000" w:themeColor="text1"/>
          <w:sz w:val="24"/>
          <w:szCs w:val="24"/>
          <w:rPrChange w:id="3117" w:author="ZHANGM.H." w:date="2014-12-11T08:31:00Z">
            <w:rPr>
              <w:rFonts w:ascii="Times New Roman" w:hAnsi="Times New Roman"/>
              <w:color w:val="000000" w:themeColor="text1"/>
              <w:sz w:val="24"/>
              <w:szCs w:val="24"/>
              <w:lang w:eastAsia="ja-JP"/>
            </w:rPr>
          </w:rPrChange>
        </w:rPr>
        <w:fldChar w:fldCharType="separate"/>
      </w:r>
      <w:r w:rsidRPr="00DA74B9">
        <w:rPr>
          <w:rFonts w:ascii="Times New Roman" w:hAnsi="Times New Roman"/>
          <w:color w:val="000000" w:themeColor="text1"/>
          <w:sz w:val="24"/>
          <w:szCs w:val="24"/>
          <w:lang w:eastAsia="ja-JP"/>
        </w:rPr>
        <w:t>An assessment of ECMWF analyses and model forecasts over the North Slope of Alaska using observations from the ARM Mixed-Phase Arctic Cloud Experiment</w:t>
      </w:r>
      <w:r w:rsidR="00EA180E" w:rsidRPr="00DA74B9">
        <w:rPr>
          <w:rFonts w:ascii="Times New Roman" w:hAnsi="Times New Roman"/>
          <w:color w:val="000000" w:themeColor="text1"/>
          <w:sz w:val="24"/>
          <w:szCs w:val="24"/>
          <w:lang w:eastAsia="ja-JP"/>
          <w:rPrChange w:id="3118" w:author="ZHANGM.H." w:date="2014-12-11T08:31:00Z">
            <w:rPr>
              <w:rFonts w:ascii="Times New Roman" w:hAnsi="Times New Roman"/>
              <w:color w:val="000000" w:themeColor="text1"/>
              <w:sz w:val="24"/>
              <w:szCs w:val="24"/>
              <w:lang w:eastAsia="ja-JP"/>
            </w:rPr>
          </w:rPrChange>
        </w:rPr>
        <w:fldChar w:fldCharType="end"/>
      </w:r>
      <w:r w:rsidRPr="00DA74B9">
        <w:rPr>
          <w:rFonts w:ascii="Times New Roman" w:hAnsi="Times New Roman"/>
          <w:color w:val="000000" w:themeColor="text1"/>
          <w:sz w:val="24"/>
          <w:szCs w:val="24"/>
          <w:lang w:eastAsia="ja-JP"/>
        </w:rPr>
        <w:t>, </w:t>
      </w:r>
      <w:r w:rsidRPr="00DA74B9">
        <w:rPr>
          <w:rFonts w:ascii="Times New Roman" w:hAnsi="Times New Roman"/>
          <w:i/>
          <w:iCs/>
          <w:color w:val="000000" w:themeColor="text1"/>
          <w:sz w:val="24"/>
          <w:szCs w:val="24"/>
          <w:lang w:eastAsia="ja-JP"/>
        </w:rPr>
        <w:t>J. </w:t>
      </w:r>
      <w:proofErr w:type="spellStart"/>
      <w:r w:rsidRPr="00DA74B9">
        <w:rPr>
          <w:rFonts w:ascii="Times New Roman" w:hAnsi="Times New Roman"/>
          <w:i/>
          <w:iCs/>
          <w:color w:val="000000" w:themeColor="text1"/>
          <w:sz w:val="24"/>
          <w:szCs w:val="24"/>
          <w:lang w:eastAsia="ja-JP"/>
        </w:rPr>
        <w:t>Geophys</w:t>
      </w:r>
      <w:proofErr w:type="spellEnd"/>
      <w:r w:rsidRPr="00DA74B9">
        <w:rPr>
          <w:rFonts w:ascii="Times New Roman" w:hAnsi="Times New Roman"/>
          <w:i/>
          <w:iCs/>
          <w:color w:val="000000" w:themeColor="text1"/>
          <w:sz w:val="24"/>
          <w:szCs w:val="24"/>
          <w:lang w:eastAsia="ja-JP"/>
        </w:rPr>
        <w:t>. Res.</w:t>
      </w:r>
      <w:r w:rsidRPr="00DA74B9">
        <w:rPr>
          <w:rFonts w:ascii="Times New Roman" w:hAnsi="Times New Roman"/>
          <w:color w:val="000000" w:themeColor="text1"/>
          <w:sz w:val="24"/>
          <w:szCs w:val="24"/>
          <w:lang w:eastAsia="ja-JP"/>
        </w:rPr>
        <w:t>, </w:t>
      </w:r>
      <w:r w:rsidRPr="00DA74B9">
        <w:rPr>
          <w:rFonts w:ascii="Times New Roman" w:hAnsi="Times New Roman"/>
          <w:i/>
          <w:iCs/>
          <w:color w:val="000000" w:themeColor="text1"/>
          <w:sz w:val="24"/>
          <w:szCs w:val="24"/>
          <w:lang w:eastAsia="ja-JP"/>
        </w:rPr>
        <w:t>111</w:t>
      </w:r>
      <w:r w:rsidRPr="00DA74B9">
        <w:rPr>
          <w:rFonts w:ascii="Times New Roman" w:hAnsi="Times New Roman"/>
          <w:color w:val="000000" w:themeColor="text1"/>
          <w:sz w:val="24"/>
          <w:szCs w:val="24"/>
          <w:lang w:eastAsia="ja-JP"/>
        </w:rPr>
        <w:t>, D05107, doi</w:t>
      </w:r>
      <w:proofErr w:type="gramStart"/>
      <w:r w:rsidRPr="00DA74B9">
        <w:rPr>
          <w:rFonts w:ascii="Times New Roman" w:hAnsi="Times New Roman"/>
          <w:color w:val="000000" w:themeColor="text1"/>
          <w:sz w:val="24"/>
          <w:szCs w:val="24"/>
          <w:lang w:eastAsia="ja-JP"/>
        </w:rPr>
        <w:t>:10.1029</w:t>
      </w:r>
      <w:proofErr w:type="gramEnd"/>
      <w:r w:rsidRPr="00DA74B9">
        <w:rPr>
          <w:rFonts w:ascii="Times New Roman" w:hAnsi="Times New Roman"/>
          <w:color w:val="000000" w:themeColor="text1"/>
          <w:sz w:val="24"/>
          <w:szCs w:val="24"/>
          <w:lang w:eastAsia="ja-JP"/>
        </w:rPr>
        <w:t>/2005JD006509.</w:t>
      </w:r>
    </w:p>
    <w:p w14:paraId="47268107" w14:textId="7999F5DD" w:rsidR="006F4B28" w:rsidRPr="00DA74B9" w:rsidRDefault="006F4B28">
      <w:pPr>
        <w:spacing w:line="480" w:lineRule="auto"/>
        <w:ind w:left="720" w:hanging="720"/>
        <w:rPr>
          <w:ins w:id="3119" w:author="ZHANGM.H." w:date="2014-12-08T17:07:00Z"/>
          <w:rFonts w:ascii="Times New Roman" w:hAnsi="Times New Roman" w:cs="Times New Roman"/>
          <w:color w:val="000000" w:themeColor="text1"/>
          <w:szCs w:val="24"/>
          <w:shd w:val="clear" w:color="auto" w:fill="FFFFFF"/>
          <w:rPrChange w:id="3120" w:author="ZHANGM.H." w:date="2014-12-11T08:31:00Z">
            <w:rPr>
              <w:ins w:id="3121" w:author="ZHANGM.H." w:date="2014-12-08T17:07:00Z"/>
              <w:rFonts w:ascii="Arial" w:hAnsi="Arial" w:cs="Arial"/>
              <w:color w:val="000000"/>
              <w:sz w:val="18"/>
              <w:szCs w:val="18"/>
              <w:shd w:val="clear" w:color="auto" w:fill="FFFFFF"/>
            </w:rPr>
          </w:rPrChange>
        </w:rPr>
        <w:pPrChange w:id="3122" w:author="ZHANGM.H." w:date="2014-12-11T08:31:00Z">
          <w:pPr>
            <w:ind w:left="720" w:hanging="720"/>
          </w:pPr>
        </w:pPrChange>
      </w:pPr>
      <w:ins w:id="3123" w:author="ZHANGM.H." w:date="2014-12-08T17:07:00Z">
        <w:r w:rsidRPr="00DA74B9">
          <w:rPr>
            <w:rStyle w:val="author"/>
            <w:rFonts w:ascii="Times New Roman" w:hAnsi="Times New Roman" w:cs="Times New Roman"/>
            <w:color w:val="000000" w:themeColor="text1"/>
            <w:szCs w:val="24"/>
            <w:bdr w:val="none" w:sz="0" w:space="0" w:color="auto" w:frame="1"/>
            <w:shd w:val="clear" w:color="auto" w:fill="FFFFFF"/>
            <w:rPrChange w:id="3124" w:author="ZHANGM.H." w:date="2014-12-11T08:31:00Z">
              <w:rPr>
                <w:rStyle w:val="author"/>
                <w:rFonts w:ascii="Arial" w:hAnsi="Arial" w:cs="Arial"/>
                <w:color w:val="000000"/>
                <w:sz w:val="18"/>
                <w:szCs w:val="18"/>
                <w:bdr w:val="none" w:sz="0" w:space="0" w:color="auto" w:frame="1"/>
                <w:shd w:val="clear" w:color="auto" w:fill="FFFFFF"/>
              </w:rPr>
            </w:rPrChange>
          </w:rPr>
          <w:lastRenderedPageBreak/>
          <w:t>Xie, S. C.</w:t>
        </w:r>
        <w:r w:rsidRPr="00DA74B9">
          <w:rPr>
            <w:rFonts w:ascii="Times New Roman" w:hAnsi="Times New Roman" w:cs="Times New Roman"/>
            <w:color w:val="000000" w:themeColor="text1"/>
            <w:szCs w:val="24"/>
            <w:shd w:val="clear" w:color="auto" w:fill="FFFFFF"/>
            <w:rPrChange w:id="3125" w:author="ZHANGM.H." w:date="2014-12-11T08:31:00Z">
              <w:rPr>
                <w:rFonts w:ascii="Arial" w:hAnsi="Arial" w:cs="Arial"/>
                <w:color w:val="000000"/>
                <w:sz w:val="18"/>
                <w:szCs w:val="18"/>
                <w:shd w:val="clear" w:color="auto" w:fill="FFFFFF"/>
              </w:rPr>
            </w:rPrChange>
          </w:rPr>
          <w:t>, and</w:t>
        </w:r>
        <w:r w:rsidRPr="00DA74B9">
          <w:rPr>
            <w:rStyle w:val="apple-converted-space"/>
            <w:rFonts w:ascii="Times New Roman" w:hAnsi="Times New Roman" w:cs="Times New Roman"/>
            <w:color w:val="000000" w:themeColor="text1"/>
            <w:szCs w:val="24"/>
            <w:shd w:val="clear" w:color="auto" w:fill="FFFFFF"/>
            <w:rPrChange w:id="3126" w:author="ZHANGM.H." w:date="2014-12-11T08:31:00Z">
              <w:rPr>
                <w:rStyle w:val="apple-converted-space"/>
                <w:rFonts w:ascii="Arial" w:hAnsi="Arial" w:cs="Arial"/>
                <w:color w:val="000000"/>
                <w:sz w:val="18"/>
                <w:szCs w:val="18"/>
                <w:shd w:val="clear" w:color="auto" w:fill="FFFFFF"/>
              </w:rPr>
            </w:rPrChange>
          </w:rPr>
          <w:t> </w:t>
        </w:r>
        <w:r w:rsidRPr="00DA74B9">
          <w:rPr>
            <w:rStyle w:val="author"/>
            <w:rFonts w:ascii="Times New Roman" w:hAnsi="Times New Roman" w:cs="Times New Roman"/>
            <w:color w:val="000000" w:themeColor="text1"/>
            <w:szCs w:val="24"/>
            <w:bdr w:val="none" w:sz="0" w:space="0" w:color="auto" w:frame="1"/>
            <w:shd w:val="clear" w:color="auto" w:fill="FFFFFF"/>
            <w:rPrChange w:id="3127" w:author="ZHANGM.H." w:date="2014-12-11T08:31:00Z">
              <w:rPr>
                <w:rStyle w:val="author"/>
                <w:rFonts w:ascii="Arial" w:hAnsi="Arial" w:cs="Arial"/>
                <w:color w:val="000000"/>
                <w:sz w:val="18"/>
                <w:szCs w:val="18"/>
                <w:bdr w:val="none" w:sz="0" w:space="0" w:color="auto" w:frame="1"/>
                <w:shd w:val="clear" w:color="auto" w:fill="FFFFFF"/>
              </w:rPr>
            </w:rPrChange>
          </w:rPr>
          <w:t>M. H. Zhang</w:t>
        </w:r>
        <w:r w:rsidRPr="00DA74B9">
          <w:rPr>
            <w:rFonts w:ascii="Times New Roman" w:hAnsi="Times New Roman" w:cs="Times New Roman"/>
            <w:color w:val="000000" w:themeColor="text1"/>
            <w:szCs w:val="24"/>
            <w:shd w:val="clear" w:color="auto" w:fill="FFFFFF"/>
            <w:rPrChange w:id="3128" w:author="ZHANGM.H." w:date="2014-12-11T08:31:00Z">
              <w:rPr>
                <w:rFonts w:ascii="Arial" w:hAnsi="Arial" w:cs="Arial"/>
                <w:color w:val="000000"/>
                <w:sz w:val="18"/>
                <w:szCs w:val="18"/>
                <w:shd w:val="clear" w:color="auto" w:fill="FFFFFF"/>
              </w:rPr>
            </w:rPrChange>
          </w:rPr>
          <w:t xml:space="preserve">, </w:t>
        </w:r>
        <w:r w:rsidRPr="00DA74B9">
          <w:rPr>
            <w:rStyle w:val="pubyear"/>
            <w:rFonts w:ascii="Times New Roman" w:hAnsi="Times New Roman" w:cs="Times New Roman"/>
            <w:color w:val="000000" w:themeColor="text1"/>
            <w:szCs w:val="24"/>
            <w:bdr w:val="none" w:sz="0" w:space="0" w:color="auto" w:frame="1"/>
            <w:shd w:val="clear" w:color="auto" w:fill="FFFFFF"/>
            <w:rPrChange w:id="3129" w:author="ZHANGM.H." w:date="2014-12-11T08:31:00Z">
              <w:rPr>
                <w:rStyle w:val="pubyear"/>
                <w:rFonts w:ascii="Arial" w:hAnsi="Arial" w:cs="Arial"/>
                <w:color w:val="000000"/>
                <w:sz w:val="18"/>
                <w:szCs w:val="18"/>
                <w:bdr w:val="none" w:sz="0" w:space="0" w:color="auto" w:frame="1"/>
                <w:shd w:val="clear" w:color="auto" w:fill="FFFFFF"/>
              </w:rPr>
            </w:rPrChange>
          </w:rPr>
          <w:t>2000</w:t>
        </w:r>
        <w:r w:rsidRPr="00DA74B9">
          <w:rPr>
            <w:rFonts w:ascii="Times New Roman" w:hAnsi="Times New Roman" w:cs="Times New Roman"/>
            <w:color w:val="000000" w:themeColor="text1"/>
            <w:szCs w:val="24"/>
            <w:shd w:val="clear" w:color="auto" w:fill="FFFFFF"/>
            <w:rPrChange w:id="3130" w:author="ZHANGM.H." w:date="2014-12-11T08:31:00Z">
              <w:rPr>
                <w:rFonts w:ascii="Arial" w:hAnsi="Arial" w:cs="Arial"/>
                <w:color w:val="000000"/>
                <w:sz w:val="18"/>
                <w:szCs w:val="18"/>
                <w:shd w:val="clear" w:color="auto" w:fill="FFFFFF"/>
              </w:rPr>
            </w:rPrChange>
          </w:rPr>
          <w:t>:</w:t>
        </w:r>
        <w:r w:rsidRPr="00DA74B9">
          <w:rPr>
            <w:rStyle w:val="apple-converted-space"/>
            <w:rFonts w:ascii="Times New Roman" w:hAnsi="Times New Roman" w:cs="Times New Roman"/>
            <w:color w:val="000000" w:themeColor="text1"/>
            <w:szCs w:val="24"/>
            <w:shd w:val="clear" w:color="auto" w:fill="FFFFFF"/>
            <w:rPrChange w:id="3131" w:author="ZHANGM.H." w:date="2014-12-11T08:31:00Z">
              <w:rPr>
                <w:rStyle w:val="apple-converted-space"/>
                <w:rFonts w:ascii="Arial" w:hAnsi="Arial" w:cs="Arial"/>
                <w:color w:val="000000"/>
                <w:sz w:val="18"/>
                <w:szCs w:val="18"/>
                <w:shd w:val="clear" w:color="auto" w:fill="FFFFFF"/>
              </w:rPr>
            </w:rPrChange>
          </w:rPr>
          <w:t> </w:t>
        </w:r>
        <w:r w:rsidRPr="00DA74B9">
          <w:rPr>
            <w:rStyle w:val="articletitle"/>
            <w:rFonts w:ascii="Times New Roman" w:hAnsi="Times New Roman" w:cs="Times New Roman"/>
            <w:color w:val="000000" w:themeColor="text1"/>
            <w:szCs w:val="24"/>
            <w:bdr w:val="none" w:sz="0" w:space="0" w:color="auto" w:frame="1"/>
            <w:shd w:val="clear" w:color="auto" w:fill="FFFFFF"/>
            <w:rPrChange w:id="3132" w:author="ZHANGM.H." w:date="2014-12-11T08:31:00Z">
              <w:rPr>
                <w:rStyle w:val="articletitle"/>
                <w:rFonts w:ascii="Arial" w:hAnsi="Arial" w:cs="Arial"/>
                <w:color w:val="000000"/>
                <w:sz w:val="18"/>
                <w:szCs w:val="18"/>
                <w:bdr w:val="none" w:sz="0" w:space="0" w:color="auto" w:frame="1"/>
                <w:shd w:val="clear" w:color="auto" w:fill="FFFFFF"/>
              </w:rPr>
            </w:rPrChange>
          </w:rPr>
          <w:t>Impact of the convective triggering function on single-column model simulations</w:t>
        </w:r>
        <w:r w:rsidRPr="00DA74B9">
          <w:rPr>
            <w:rFonts w:ascii="Times New Roman" w:hAnsi="Times New Roman" w:cs="Times New Roman"/>
            <w:color w:val="000000" w:themeColor="text1"/>
            <w:szCs w:val="24"/>
            <w:shd w:val="clear" w:color="auto" w:fill="FFFFFF"/>
            <w:rPrChange w:id="3133" w:author="ZHANGM.H." w:date="2014-12-11T08:31:00Z">
              <w:rPr>
                <w:rFonts w:ascii="Arial" w:hAnsi="Arial" w:cs="Arial"/>
                <w:color w:val="000000"/>
                <w:sz w:val="18"/>
                <w:szCs w:val="18"/>
                <w:shd w:val="clear" w:color="auto" w:fill="FFFFFF"/>
              </w:rPr>
            </w:rPrChange>
          </w:rPr>
          <w:t>,</w:t>
        </w:r>
        <w:r w:rsidRPr="00DA74B9">
          <w:rPr>
            <w:rStyle w:val="apple-converted-space"/>
            <w:rFonts w:ascii="Times New Roman" w:hAnsi="Times New Roman" w:cs="Times New Roman"/>
            <w:color w:val="000000" w:themeColor="text1"/>
            <w:szCs w:val="24"/>
            <w:shd w:val="clear" w:color="auto" w:fill="FFFFFF"/>
            <w:rPrChange w:id="3134" w:author="ZHANGM.H." w:date="2014-12-11T08:31:00Z">
              <w:rPr>
                <w:rStyle w:val="apple-converted-space"/>
                <w:rFonts w:ascii="Arial" w:hAnsi="Arial" w:cs="Arial"/>
                <w:color w:val="000000"/>
                <w:sz w:val="18"/>
                <w:szCs w:val="18"/>
                <w:shd w:val="clear" w:color="auto" w:fill="FFFFFF"/>
              </w:rPr>
            </w:rPrChange>
          </w:rPr>
          <w:t> </w:t>
        </w:r>
        <w:r w:rsidRPr="00DA74B9">
          <w:rPr>
            <w:rStyle w:val="journaltitle"/>
            <w:rFonts w:ascii="Times New Roman" w:hAnsi="Times New Roman" w:cs="Times New Roman"/>
            <w:i/>
            <w:iCs/>
            <w:color w:val="000000" w:themeColor="text1"/>
            <w:szCs w:val="24"/>
            <w:bdr w:val="none" w:sz="0" w:space="0" w:color="auto" w:frame="1"/>
            <w:shd w:val="clear" w:color="auto" w:fill="FFFFFF"/>
            <w:rPrChange w:id="3135" w:author="ZHANGM.H." w:date="2014-12-11T08:31:00Z">
              <w:rPr>
                <w:rStyle w:val="journaltitle"/>
                <w:rFonts w:ascii="Arial" w:hAnsi="Arial" w:cs="Arial"/>
                <w:i/>
                <w:iCs/>
                <w:color w:val="000000"/>
                <w:sz w:val="18"/>
                <w:szCs w:val="18"/>
                <w:bdr w:val="none" w:sz="0" w:space="0" w:color="auto" w:frame="1"/>
                <w:shd w:val="clear" w:color="auto" w:fill="FFFFFF"/>
              </w:rPr>
            </w:rPrChange>
          </w:rPr>
          <w:t>J. Geophys. Res.</w:t>
        </w:r>
        <w:proofErr w:type="gramStart"/>
        <w:r w:rsidRPr="00DA74B9">
          <w:rPr>
            <w:rFonts w:ascii="Times New Roman" w:hAnsi="Times New Roman" w:cs="Times New Roman"/>
            <w:color w:val="000000" w:themeColor="text1"/>
            <w:szCs w:val="24"/>
            <w:shd w:val="clear" w:color="auto" w:fill="FFFFFF"/>
            <w:rPrChange w:id="3136" w:author="ZHANGM.H." w:date="2014-12-11T08:31:00Z">
              <w:rPr>
                <w:rFonts w:ascii="Arial" w:hAnsi="Arial" w:cs="Arial"/>
                <w:color w:val="000000"/>
                <w:sz w:val="18"/>
                <w:szCs w:val="18"/>
                <w:shd w:val="clear" w:color="auto" w:fill="FFFFFF"/>
              </w:rPr>
            </w:rPrChange>
          </w:rPr>
          <w:t>,</w:t>
        </w:r>
        <w:r w:rsidRPr="00DA74B9">
          <w:rPr>
            <w:rStyle w:val="vol"/>
            <w:rFonts w:ascii="Times New Roman" w:hAnsi="Times New Roman" w:cs="Times New Roman"/>
            <w:bCs/>
            <w:color w:val="000000" w:themeColor="text1"/>
            <w:szCs w:val="24"/>
            <w:bdr w:val="none" w:sz="0" w:space="0" w:color="auto" w:frame="1"/>
            <w:shd w:val="clear" w:color="auto" w:fill="FFFFFF"/>
            <w:rPrChange w:id="3137" w:author="ZHANGM.H." w:date="2014-12-11T08:31:00Z">
              <w:rPr>
                <w:rStyle w:val="vol"/>
                <w:rFonts w:ascii="Arial" w:hAnsi="Arial" w:cs="Arial"/>
                <w:b/>
                <w:bCs/>
                <w:color w:val="000000"/>
                <w:sz w:val="18"/>
                <w:szCs w:val="18"/>
                <w:bdr w:val="none" w:sz="0" w:space="0" w:color="auto" w:frame="1"/>
                <w:shd w:val="clear" w:color="auto" w:fill="FFFFFF"/>
              </w:rPr>
            </w:rPrChange>
          </w:rPr>
          <w:t>105</w:t>
        </w:r>
        <w:proofErr w:type="gramEnd"/>
        <w:r w:rsidRPr="00DA74B9">
          <w:rPr>
            <w:rFonts w:ascii="Times New Roman" w:hAnsi="Times New Roman" w:cs="Times New Roman"/>
            <w:color w:val="000000" w:themeColor="text1"/>
            <w:szCs w:val="24"/>
            <w:shd w:val="clear" w:color="auto" w:fill="FFFFFF"/>
            <w:rPrChange w:id="3138" w:author="ZHANGM.H." w:date="2014-12-11T08:31:00Z">
              <w:rPr>
                <w:rFonts w:ascii="Arial" w:hAnsi="Arial" w:cs="Arial"/>
                <w:color w:val="000000"/>
                <w:sz w:val="18"/>
                <w:szCs w:val="18"/>
                <w:shd w:val="clear" w:color="auto" w:fill="FFFFFF"/>
              </w:rPr>
            </w:rPrChange>
          </w:rPr>
          <w:t>,</w:t>
        </w:r>
        <w:r w:rsidRPr="00DA74B9">
          <w:rPr>
            <w:rStyle w:val="apple-converted-space"/>
            <w:rFonts w:ascii="Times New Roman" w:hAnsi="Times New Roman" w:cs="Times New Roman"/>
            <w:color w:val="000000" w:themeColor="text1"/>
            <w:szCs w:val="24"/>
            <w:shd w:val="clear" w:color="auto" w:fill="FFFFFF"/>
            <w:rPrChange w:id="3139" w:author="ZHANGM.H." w:date="2014-12-11T08:31:00Z">
              <w:rPr>
                <w:rStyle w:val="apple-converted-space"/>
                <w:rFonts w:ascii="Arial" w:hAnsi="Arial" w:cs="Arial"/>
                <w:color w:val="000000"/>
                <w:sz w:val="18"/>
                <w:szCs w:val="18"/>
                <w:shd w:val="clear" w:color="auto" w:fill="FFFFFF"/>
              </w:rPr>
            </w:rPrChange>
          </w:rPr>
          <w:t> </w:t>
        </w:r>
        <w:r w:rsidRPr="00DA74B9">
          <w:rPr>
            <w:rStyle w:val="pagefirst"/>
            <w:rFonts w:ascii="Times New Roman" w:hAnsi="Times New Roman" w:cs="Times New Roman"/>
            <w:color w:val="000000" w:themeColor="text1"/>
            <w:szCs w:val="24"/>
            <w:bdr w:val="none" w:sz="0" w:space="0" w:color="auto" w:frame="1"/>
            <w:shd w:val="clear" w:color="auto" w:fill="FFFFFF"/>
            <w:rPrChange w:id="3140" w:author="ZHANGM.H." w:date="2014-12-11T08:31:00Z">
              <w:rPr>
                <w:rStyle w:val="pagefirst"/>
                <w:rFonts w:ascii="Arial" w:hAnsi="Arial" w:cs="Arial"/>
                <w:color w:val="000000"/>
                <w:sz w:val="18"/>
                <w:szCs w:val="18"/>
                <w:bdr w:val="none" w:sz="0" w:space="0" w:color="auto" w:frame="1"/>
                <w:shd w:val="clear" w:color="auto" w:fill="FFFFFF"/>
              </w:rPr>
            </w:rPrChange>
          </w:rPr>
          <w:t>14,983</w:t>
        </w:r>
        <w:r w:rsidRPr="00DA74B9">
          <w:rPr>
            <w:rFonts w:ascii="Times New Roman" w:hAnsi="Times New Roman" w:cs="Times New Roman"/>
            <w:color w:val="000000" w:themeColor="text1"/>
            <w:szCs w:val="24"/>
            <w:shd w:val="clear" w:color="auto" w:fill="FFFFFF"/>
            <w:rPrChange w:id="3141" w:author="ZHANGM.H." w:date="2014-12-11T08:31:00Z">
              <w:rPr>
                <w:rFonts w:ascii="Arial" w:hAnsi="Arial" w:cs="Arial"/>
                <w:color w:val="000000"/>
                <w:sz w:val="18"/>
                <w:szCs w:val="18"/>
                <w:shd w:val="clear" w:color="auto" w:fill="FFFFFF"/>
              </w:rPr>
            </w:rPrChange>
          </w:rPr>
          <w:t>–</w:t>
        </w:r>
        <w:r w:rsidRPr="00DA74B9">
          <w:rPr>
            <w:rStyle w:val="pagelast"/>
            <w:rFonts w:ascii="Times New Roman" w:hAnsi="Times New Roman" w:cs="Times New Roman"/>
            <w:color w:val="000000" w:themeColor="text1"/>
            <w:szCs w:val="24"/>
            <w:bdr w:val="none" w:sz="0" w:space="0" w:color="auto" w:frame="1"/>
            <w:shd w:val="clear" w:color="auto" w:fill="FFFFFF"/>
            <w:rPrChange w:id="3142" w:author="ZHANGM.H." w:date="2014-12-11T08:31:00Z">
              <w:rPr>
                <w:rStyle w:val="pagelast"/>
                <w:rFonts w:ascii="Arial" w:hAnsi="Arial" w:cs="Arial"/>
                <w:color w:val="000000"/>
                <w:sz w:val="18"/>
                <w:szCs w:val="18"/>
                <w:bdr w:val="none" w:sz="0" w:space="0" w:color="auto" w:frame="1"/>
                <w:shd w:val="clear" w:color="auto" w:fill="FFFFFF"/>
              </w:rPr>
            </w:rPrChange>
          </w:rPr>
          <w:t>14,996</w:t>
        </w:r>
        <w:r w:rsidRPr="00DA74B9">
          <w:rPr>
            <w:rFonts w:ascii="Times New Roman" w:hAnsi="Times New Roman" w:cs="Times New Roman"/>
            <w:color w:val="000000" w:themeColor="text1"/>
            <w:szCs w:val="24"/>
            <w:shd w:val="clear" w:color="auto" w:fill="FFFFFF"/>
            <w:rPrChange w:id="3143" w:author="ZHANGM.H." w:date="2014-12-11T08:31:00Z">
              <w:rPr>
                <w:rFonts w:ascii="Arial" w:hAnsi="Arial" w:cs="Arial"/>
                <w:color w:val="000000"/>
                <w:sz w:val="18"/>
                <w:szCs w:val="18"/>
                <w:shd w:val="clear" w:color="auto" w:fill="FFFFFF"/>
              </w:rPr>
            </w:rPrChange>
          </w:rPr>
          <w:t>.</w:t>
        </w:r>
      </w:ins>
    </w:p>
    <w:p w14:paraId="02CE14F7" w14:textId="1A59A0F4" w:rsidR="00F55811" w:rsidRPr="00DA74B9" w:rsidRDefault="00F55811">
      <w:pPr>
        <w:pStyle w:val="ref"/>
        <w:spacing w:after="0" w:line="480" w:lineRule="auto"/>
        <w:rPr>
          <w:rFonts w:ascii="Times New Roman" w:hAnsi="Times New Roman"/>
          <w:color w:val="000000" w:themeColor="text1"/>
          <w:szCs w:val="24"/>
        </w:rPr>
        <w:pPrChange w:id="3144" w:author="ZHANGM.H." w:date="2014-12-11T08:31:00Z">
          <w:pPr>
            <w:pStyle w:val="ref"/>
            <w:spacing w:after="0" w:line="360" w:lineRule="auto"/>
          </w:pPr>
        </w:pPrChange>
      </w:pPr>
      <w:r w:rsidRPr="00DA74B9">
        <w:rPr>
          <w:rFonts w:ascii="Times New Roman" w:hAnsi="Times New Roman"/>
          <w:color w:val="000000" w:themeColor="text1"/>
          <w:szCs w:val="24"/>
        </w:rPr>
        <w:t xml:space="preserve">Zhang, G. J., </w:t>
      </w:r>
      <w:ins w:id="3145" w:author="ZHANGM.H." w:date="2014-12-08T17:06:00Z">
        <w:r w:rsidR="006F4B28" w:rsidRPr="00DA74B9">
          <w:rPr>
            <w:rFonts w:ascii="Times New Roman" w:hAnsi="Times New Roman"/>
            <w:color w:val="000000" w:themeColor="text1"/>
            <w:szCs w:val="24"/>
          </w:rPr>
          <w:t>2003</w:t>
        </w:r>
      </w:ins>
      <w:ins w:id="3146" w:author="ZHANGM.H." w:date="2014-12-08T17:10:00Z">
        <w:r w:rsidR="005B6AEB" w:rsidRPr="00DA74B9">
          <w:rPr>
            <w:rFonts w:ascii="Times New Roman" w:hAnsi="Times New Roman"/>
            <w:color w:val="000000" w:themeColor="text1"/>
            <w:szCs w:val="24"/>
          </w:rPr>
          <w:t>:</w:t>
        </w:r>
      </w:ins>
      <w:ins w:id="3147" w:author="ZHANGM.H." w:date="2014-12-08T17:06:00Z">
        <w:r w:rsidR="006F4B28" w:rsidRPr="00DA74B9">
          <w:rPr>
            <w:rFonts w:ascii="Times New Roman" w:hAnsi="Times New Roman"/>
            <w:color w:val="000000" w:themeColor="text1"/>
            <w:szCs w:val="24"/>
          </w:rPr>
          <w:t xml:space="preserve"> </w:t>
        </w:r>
      </w:ins>
      <w:r w:rsidRPr="00DA74B9">
        <w:rPr>
          <w:rFonts w:ascii="Times New Roman" w:hAnsi="Times New Roman"/>
          <w:color w:val="000000" w:themeColor="text1"/>
          <w:szCs w:val="24"/>
        </w:rPr>
        <w:t>Convective quasi-equilibrium in the tropical western Pacific: Comparison with midlatitude continental environment, J. Geophys. Res., 108(D19), 4592, doi</w:t>
      </w:r>
      <w:proofErr w:type="gramStart"/>
      <w:r w:rsidRPr="00DA74B9">
        <w:rPr>
          <w:rFonts w:ascii="Times New Roman" w:hAnsi="Times New Roman"/>
          <w:color w:val="000000" w:themeColor="text1"/>
          <w:szCs w:val="24"/>
        </w:rPr>
        <w:t>:10.1029</w:t>
      </w:r>
      <w:proofErr w:type="gramEnd"/>
      <w:r w:rsidRPr="00DA74B9">
        <w:rPr>
          <w:rFonts w:ascii="Times New Roman" w:hAnsi="Times New Roman"/>
          <w:color w:val="000000" w:themeColor="text1"/>
          <w:szCs w:val="24"/>
        </w:rPr>
        <w:t>/2003JD003520</w:t>
      </w:r>
      <w:del w:id="3148" w:author="ZHANGM.H." w:date="2014-12-08T17:07:00Z">
        <w:r w:rsidRPr="00DA74B9" w:rsidDel="006F4B28">
          <w:rPr>
            <w:rFonts w:ascii="Times New Roman" w:hAnsi="Times New Roman"/>
            <w:color w:val="000000" w:themeColor="text1"/>
            <w:szCs w:val="24"/>
          </w:rPr>
          <w:delText>, 2003</w:delText>
        </w:r>
      </w:del>
      <w:r w:rsidRPr="00DA74B9">
        <w:rPr>
          <w:rFonts w:ascii="Times New Roman" w:hAnsi="Times New Roman"/>
          <w:color w:val="000000" w:themeColor="text1"/>
          <w:szCs w:val="24"/>
        </w:rPr>
        <w:t>.</w:t>
      </w:r>
    </w:p>
    <w:p w14:paraId="2D0B0EC8" w14:textId="77777777" w:rsidR="00071F6B" w:rsidRPr="00DA74B9" w:rsidRDefault="00071F6B">
      <w:pPr>
        <w:pStyle w:val="ref"/>
        <w:spacing w:after="0" w:line="480" w:lineRule="auto"/>
        <w:rPr>
          <w:rFonts w:ascii="Times New Roman" w:hAnsi="Times New Roman"/>
          <w:color w:val="000000" w:themeColor="text1"/>
          <w:szCs w:val="24"/>
        </w:rPr>
        <w:pPrChange w:id="3149" w:author="ZHANGM.H." w:date="2014-12-11T08:31:00Z">
          <w:pPr>
            <w:pStyle w:val="ref"/>
            <w:spacing w:after="0" w:line="360" w:lineRule="auto"/>
          </w:pPr>
        </w:pPrChange>
      </w:pPr>
      <w:r w:rsidRPr="00DA74B9">
        <w:rPr>
          <w:rFonts w:ascii="Times New Roman" w:hAnsi="Times New Roman"/>
          <w:color w:val="000000" w:themeColor="text1"/>
          <w:szCs w:val="24"/>
        </w:rPr>
        <w:t>Zhang, M. H., and J. L. Lin, 1997: Constrained variational analysis of sounding data based on column-integrated budgets of mass, heat, moisture and momentum: approach and application to ARM measurements</w:t>
      </w:r>
      <w:proofErr w:type="gramStart"/>
      <w:r w:rsidRPr="00DA74B9">
        <w:rPr>
          <w:rFonts w:ascii="Times New Roman" w:hAnsi="Times New Roman"/>
          <w:color w:val="000000" w:themeColor="text1"/>
          <w:szCs w:val="24"/>
        </w:rPr>
        <w:t>,J</w:t>
      </w:r>
      <w:proofErr w:type="gramEnd"/>
      <w:r w:rsidRPr="00DA74B9">
        <w:rPr>
          <w:rFonts w:ascii="Times New Roman" w:hAnsi="Times New Roman"/>
          <w:color w:val="000000" w:themeColor="text1"/>
          <w:szCs w:val="24"/>
        </w:rPr>
        <w:t>. Atmos. Sci., 54, 1503-1524.</w:t>
      </w:r>
    </w:p>
    <w:p w14:paraId="4F79F714" w14:textId="77777777" w:rsidR="00071F6B" w:rsidRPr="00DA74B9" w:rsidRDefault="00071F6B">
      <w:pPr>
        <w:spacing w:after="0" w:line="480" w:lineRule="auto"/>
        <w:ind w:left="720" w:hanging="720"/>
        <w:jc w:val="both"/>
        <w:rPr>
          <w:rFonts w:ascii="Times New Roman" w:hAnsi="Times New Roman" w:cs="Times New Roman"/>
          <w:color w:val="000000" w:themeColor="text1"/>
          <w:szCs w:val="24"/>
        </w:rPr>
        <w:pPrChange w:id="3150" w:author="ZHANGM.H." w:date="2014-12-11T08:31:00Z">
          <w:pPr>
            <w:spacing w:after="0" w:line="360" w:lineRule="auto"/>
            <w:ind w:left="720" w:hanging="720"/>
          </w:pPr>
        </w:pPrChange>
      </w:pPr>
      <w:r w:rsidRPr="00DA74B9">
        <w:rPr>
          <w:rFonts w:ascii="Times New Roman" w:hAnsi="Times New Roman" w:cs="Times New Roman"/>
          <w:color w:val="000000" w:themeColor="text1"/>
          <w:szCs w:val="24"/>
        </w:rPr>
        <w:t>Zhang M. H., J. L. Lin, R. Cederwall, J. Yio, and S.C. Xie, 2001: Objective Analysis of ARM IOP Data: Method, Features, and Sensitivity. Mon. Wea. Rev., 129, 295 – 311.</w:t>
      </w:r>
    </w:p>
    <w:p w14:paraId="2BED0517" w14:textId="3D659C03" w:rsidR="00005224" w:rsidRPr="00DA74B9" w:rsidDel="003F6C0B" w:rsidRDefault="00005224">
      <w:pPr>
        <w:spacing w:before="100" w:beforeAutospacing="1" w:after="0" w:line="480" w:lineRule="auto"/>
        <w:jc w:val="both"/>
        <w:rPr>
          <w:del w:id="3151" w:author="ZHANGM.H." w:date="2014-12-08T18:54:00Z"/>
          <w:rFonts w:ascii="Times New Roman" w:hAnsi="Times New Roman" w:cs="Times New Roman"/>
          <w:color w:val="000000" w:themeColor="text1"/>
          <w:szCs w:val="24"/>
          <w:rPrChange w:id="3152" w:author="ZHANGM.H." w:date="2014-12-11T08:31:00Z">
            <w:rPr>
              <w:del w:id="3153" w:author="ZHANGM.H." w:date="2014-12-08T18:54:00Z"/>
              <w:rFonts w:ascii="Times New Roman" w:hAnsi="Times New Roman" w:cs="Times New Roman"/>
              <w:szCs w:val="24"/>
            </w:rPr>
          </w:rPrChange>
        </w:rPr>
        <w:pPrChange w:id="3154" w:author="ZHANGM.H." w:date="2014-12-11T08:31:00Z">
          <w:pPr>
            <w:spacing w:before="100" w:beforeAutospacing="1" w:after="0" w:line="360" w:lineRule="auto"/>
            <w:ind w:left="720" w:hanging="720"/>
            <w:jc w:val="both"/>
          </w:pPr>
        </w:pPrChange>
      </w:pPr>
    </w:p>
    <w:p w14:paraId="4384C8BA" w14:textId="05C4CE30" w:rsidR="00EA7B2F" w:rsidRPr="00DA74B9" w:rsidDel="003F6C0B" w:rsidRDefault="00EA7B2F">
      <w:pPr>
        <w:tabs>
          <w:tab w:val="left" w:pos="360"/>
        </w:tabs>
        <w:spacing w:line="480" w:lineRule="auto"/>
        <w:ind w:left="720" w:hanging="720"/>
        <w:jc w:val="both"/>
        <w:rPr>
          <w:del w:id="3155" w:author="ZHANGM.H." w:date="2014-12-08T18:54:00Z"/>
          <w:rFonts w:ascii="Times New Roman" w:hAnsi="Times New Roman" w:cs="Times New Roman"/>
          <w:color w:val="000000" w:themeColor="text1"/>
          <w:szCs w:val="24"/>
          <w:bdr w:val="none" w:sz="0" w:space="0" w:color="auto" w:frame="1"/>
          <w:shd w:val="clear" w:color="auto" w:fill="FFFFFF"/>
        </w:rPr>
        <w:pPrChange w:id="3156" w:author="ZHANGM.H." w:date="2014-12-11T08:31:00Z">
          <w:pPr>
            <w:tabs>
              <w:tab w:val="left" w:pos="360"/>
            </w:tabs>
            <w:spacing w:line="360" w:lineRule="auto"/>
            <w:ind w:left="720" w:hanging="720"/>
            <w:jc w:val="both"/>
          </w:pPr>
        </w:pPrChange>
      </w:pPr>
      <w:del w:id="3157" w:author="ZHANGM.H." w:date="2014-12-08T18:54:00Z">
        <w:r w:rsidRPr="00DA74B9" w:rsidDel="003F6C0B">
          <w:rPr>
            <w:rFonts w:ascii="Times New Roman" w:hAnsi="Times New Roman" w:cs="Times New Roman"/>
            <w:color w:val="000000" w:themeColor="text1"/>
            <w:szCs w:val="24"/>
            <w:shd w:val="clear" w:color="auto" w:fill="FFFFFF"/>
          </w:rPr>
          <w:delText>.</w:delText>
        </w:r>
      </w:del>
    </w:p>
    <w:p w14:paraId="32EFBEA1" w14:textId="6A26BCB6" w:rsidR="00EA7B2F" w:rsidRPr="00DA74B9" w:rsidDel="006F4B28" w:rsidRDefault="006C42DA">
      <w:pPr>
        <w:tabs>
          <w:tab w:val="left" w:pos="360"/>
        </w:tabs>
        <w:spacing w:line="480" w:lineRule="auto"/>
        <w:ind w:left="720" w:hanging="720"/>
        <w:jc w:val="both"/>
        <w:rPr>
          <w:del w:id="3158" w:author="ZHANGM.H." w:date="2014-12-08T17:06:00Z"/>
          <w:rFonts w:ascii="Times New Roman" w:hAnsi="Times New Roman" w:cs="Times New Roman"/>
          <w:color w:val="000000" w:themeColor="text1"/>
          <w:szCs w:val="24"/>
        </w:rPr>
        <w:pPrChange w:id="3159" w:author="ZHANGM.H." w:date="2014-12-11T08:31:00Z">
          <w:pPr>
            <w:tabs>
              <w:tab w:val="left" w:pos="360"/>
            </w:tabs>
            <w:spacing w:line="360" w:lineRule="auto"/>
            <w:ind w:left="720" w:hanging="720"/>
            <w:jc w:val="both"/>
          </w:pPr>
        </w:pPrChange>
      </w:pPr>
      <w:del w:id="3160" w:author="ZHANGM.H." w:date="2014-12-08T18:54:00Z">
        <w:r w:rsidRPr="00DA74B9" w:rsidDel="003F6C0B">
          <w:rPr>
            <w:rFonts w:ascii="Times New Roman" w:hAnsi="Times New Roman" w:cs="Times New Roman"/>
            <w:color w:val="000000" w:themeColor="text1"/>
            <w:szCs w:val="24"/>
            <w:bdr w:val="none" w:sz="0" w:space="0" w:color="auto" w:frame="1"/>
            <w:shd w:val="clear" w:color="auto" w:fill="FFFFFF"/>
          </w:rPr>
          <w:delText xml:space="preserve"> </w:delText>
        </w:r>
      </w:del>
    </w:p>
    <w:p w14:paraId="33B92D1A" w14:textId="6BD5FC48" w:rsidR="00EA7B2F" w:rsidRPr="00DA74B9" w:rsidDel="006F4B28" w:rsidRDefault="00EA7B2F">
      <w:pPr>
        <w:shd w:val="clear" w:color="auto" w:fill="FFFFFF"/>
        <w:spacing w:after="0" w:line="480" w:lineRule="auto"/>
        <w:ind w:left="720" w:hanging="720"/>
        <w:jc w:val="both"/>
        <w:rPr>
          <w:del w:id="3161" w:author="ZHANGM.H." w:date="2014-12-08T17:06:00Z"/>
          <w:rFonts w:ascii="Times New Roman" w:eastAsia="Times New Roman" w:hAnsi="Times New Roman" w:cs="Times New Roman"/>
          <w:color w:val="000000" w:themeColor="text1"/>
          <w:szCs w:val="24"/>
          <w:lang w:eastAsia="zh-CN"/>
        </w:rPr>
        <w:pPrChange w:id="3162" w:author="ZHANGM.H." w:date="2014-12-11T08:31:00Z">
          <w:pPr>
            <w:shd w:val="clear" w:color="auto" w:fill="FFFFFF"/>
            <w:spacing w:after="0" w:line="360" w:lineRule="auto"/>
            <w:ind w:left="720" w:hanging="720"/>
            <w:jc w:val="both"/>
          </w:pPr>
        </w:pPrChange>
      </w:pPr>
    </w:p>
    <w:p w14:paraId="7CE72A92" w14:textId="236BFDFA" w:rsidR="006C42DA" w:rsidRPr="00DA74B9" w:rsidDel="003F6C0B" w:rsidRDefault="006C42DA">
      <w:pPr>
        <w:tabs>
          <w:tab w:val="left" w:pos="360"/>
        </w:tabs>
        <w:spacing w:line="480" w:lineRule="auto"/>
        <w:ind w:left="720" w:hanging="720"/>
        <w:jc w:val="both"/>
        <w:rPr>
          <w:del w:id="3163" w:author="ZHANGM.H." w:date="2014-12-08T18:54:00Z"/>
          <w:rFonts w:ascii="Times New Roman" w:eastAsia="Times New Roman" w:hAnsi="Times New Roman" w:cs="Times New Roman"/>
          <w:color w:val="000000" w:themeColor="text1"/>
          <w:szCs w:val="24"/>
          <w:lang w:eastAsia="zh-CN"/>
        </w:rPr>
        <w:pPrChange w:id="3164" w:author="ZHANGM.H." w:date="2014-12-11T08:31:00Z">
          <w:pPr>
            <w:shd w:val="clear" w:color="auto" w:fill="FFFFFF"/>
            <w:spacing w:after="0" w:line="360" w:lineRule="auto"/>
            <w:ind w:left="720" w:hanging="720"/>
            <w:jc w:val="both"/>
          </w:pPr>
        </w:pPrChange>
      </w:pPr>
      <w:del w:id="3165" w:author="ZHANGM.H." w:date="2014-12-08T17:06:00Z">
        <w:r w:rsidRPr="00DA74B9" w:rsidDel="006F4B28">
          <w:rPr>
            <w:rFonts w:ascii="Times New Roman" w:eastAsia="Times New Roman" w:hAnsi="Times New Roman" w:cs="Times New Roman"/>
            <w:color w:val="000000" w:themeColor="text1"/>
            <w:szCs w:val="24"/>
            <w:lang w:eastAsia="zh-CN"/>
          </w:rPr>
          <w:delText xml:space="preserve"> Kennedy, Aaron D., Xiquan Dong, Baike Xi, Patrick Minnis, Anthony D. Del Genio, Audrey B. Wolf, Mandana M. Khaiyer, 2010: Evaluation of the NASA GISS Single-Column Model Simulated Clouds Using Combined Surface and Satellite Observations. </w:delText>
        </w:r>
        <w:r w:rsidRPr="00DA74B9" w:rsidDel="006F4B28">
          <w:rPr>
            <w:rFonts w:ascii="Times New Roman" w:eastAsia="Times New Roman" w:hAnsi="Times New Roman" w:cs="Times New Roman"/>
            <w:i/>
            <w:iCs/>
            <w:color w:val="000000" w:themeColor="text1"/>
            <w:szCs w:val="24"/>
            <w:lang w:eastAsia="zh-CN"/>
          </w:rPr>
          <w:delText>J. Climate</w:delText>
        </w:r>
        <w:r w:rsidRPr="00DA74B9" w:rsidDel="006F4B28">
          <w:rPr>
            <w:rFonts w:ascii="Times New Roman" w:eastAsia="Times New Roman" w:hAnsi="Times New Roman" w:cs="Times New Roman"/>
            <w:color w:val="000000" w:themeColor="text1"/>
            <w:szCs w:val="24"/>
            <w:lang w:eastAsia="zh-CN"/>
          </w:rPr>
          <w:delText>, </w:delText>
        </w:r>
        <w:r w:rsidRPr="00DA74B9" w:rsidDel="006F4B28">
          <w:rPr>
            <w:rFonts w:ascii="Times New Roman" w:eastAsia="Times New Roman" w:hAnsi="Times New Roman" w:cs="Times New Roman"/>
            <w:bCs/>
            <w:color w:val="000000" w:themeColor="text1"/>
            <w:szCs w:val="24"/>
            <w:lang w:eastAsia="zh-CN"/>
            <w:rPrChange w:id="3166" w:author="ZHANGM.H." w:date="2014-12-11T08:31:00Z">
              <w:rPr>
                <w:rFonts w:ascii="Times New Roman" w:eastAsia="Times New Roman" w:hAnsi="Times New Roman" w:cs="Times New Roman"/>
                <w:b/>
                <w:bCs/>
                <w:color w:val="000000" w:themeColor="text1"/>
                <w:szCs w:val="24"/>
                <w:lang w:eastAsia="zh-CN"/>
              </w:rPr>
            </w:rPrChange>
          </w:rPr>
          <w:delText>23</w:delText>
        </w:r>
        <w:r w:rsidRPr="00DA74B9" w:rsidDel="006F4B28">
          <w:rPr>
            <w:rFonts w:ascii="Times New Roman" w:eastAsia="Times New Roman" w:hAnsi="Times New Roman" w:cs="Times New Roman"/>
            <w:color w:val="000000" w:themeColor="text1"/>
            <w:szCs w:val="24"/>
            <w:lang w:eastAsia="zh-CN"/>
          </w:rPr>
          <w:delText>, 5175–5192. doi: </w:delText>
        </w:r>
        <w:r w:rsidR="00EA180E" w:rsidRPr="00DA74B9" w:rsidDel="006F4B28">
          <w:rPr>
            <w:rFonts w:ascii="Times New Roman" w:hAnsi="Times New Roman" w:cs="Times New Roman"/>
            <w:color w:val="000000" w:themeColor="text1"/>
            <w:szCs w:val="24"/>
            <w:rPrChange w:id="3167" w:author="ZHANGM.H." w:date="2014-12-11T08:31:00Z">
              <w:rPr/>
            </w:rPrChange>
          </w:rPr>
          <w:fldChar w:fldCharType="begin"/>
        </w:r>
        <w:r w:rsidR="00EA180E" w:rsidRPr="00DA74B9" w:rsidDel="006F4B28">
          <w:rPr>
            <w:rFonts w:ascii="Times New Roman" w:hAnsi="Times New Roman" w:cs="Times New Roman"/>
            <w:color w:val="000000" w:themeColor="text1"/>
            <w:szCs w:val="24"/>
            <w:rPrChange w:id="3168" w:author="ZHANGM.H." w:date="2014-12-11T08:31:00Z">
              <w:rPr/>
            </w:rPrChange>
          </w:rPr>
          <w:delInstrText xml:space="preserve"> HYPERLINK "http://dx.doi.org/10.1175/2010JCLI3353.1" </w:delInstrText>
        </w:r>
        <w:r w:rsidR="00EA180E" w:rsidRPr="00DA74B9" w:rsidDel="006F4B28">
          <w:rPr>
            <w:rFonts w:ascii="Times New Roman" w:hAnsi="Times New Roman" w:cs="Times New Roman"/>
            <w:color w:val="000000" w:themeColor="text1"/>
            <w:szCs w:val="24"/>
            <w:rPrChange w:id="3169" w:author="ZHANGM.H." w:date="2014-12-11T08:31:00Z">
              <w:rPr>
                <w:rFonts w:ascii="Times New Roman" w:eastAsia="Times New Roman" w:hAnsi="Times New Roman" w:cs="Times New Roman"/>
                <w:color w:val="000000" w:themeColor="text1"/>
                <w:szCs w:val="24"/>
                <w:lang w:eastAsia="zh-CN"/>
              </w:rPr>
            </w:rPrChange>
          </w:rPr>
          <w:fldChar w:fldCharType="separate"/>
        </w:r>
        <w:r w:rsidRPr="00DA74B9" w:rsidDel="006F4B28">
          <w:rPr>
            <w:rFonts w:ascii="Times New Roman" w:eastAsia="Times New Roman" w:hAnsi="Times New Roman" w:cs="Times New Roman"/>
            <w:color w:val="000000" w:themeColor="text1"/>
            <w:szCs w:val="24"/>
            <w:lang w:eastAsia="zh-CN"/>
          </w:rPr>
          <w:delText>http://dx.doi.org/10.1175/2010JCLI3353.1</w:delText>
        </w:r>
        <w:r w:rsidR="00EA180E" w:rsidRPr="00DA74B9" w:rsidDel="006F4B28">
          <w:rPr>
            <w:rFonts w:ascii="Times New Roman" w:eastAsia="Times New Roman" w:hAnsi="Times New Roman" w:cs="Times New Roman"/>
            <w:color w:val="000000" w:themeColor="text1"/>
            <w:szCs w:val="24"/>
            <w:lang w:eastAsia="zh-CN"/>
            <w:rPrChange w:id="3170" w:author="ZHANGM.H." w:date="2014-12-11T08:31:00Z">
              <w:rPr>
                <w:rFonts w:ascii="Times New Roman" w:eastAsia="Times New Roman" w:hAnsi="Times New Roman" w:cs="Times New Roman"/>
                <w:color w:val="000000" w:themeColor="text1"/>
                <w:szCs w:val="24"/>
                <w:lang w:eastAsia="zh-CN"/>
              </w:rPr>
            </w:rPrChange>
          </w:rPr>
          <w:fldChar w:fldCharType="end"/>
        </w:r>
      </w:del>
    </w:p>
    <w:p w14:paraId="2DC33D8B" w14:textId="77777777" w:rsidR="006806C9" w:rsidRPr="00DA74B9" w:rsidRDefault="006806C9">
      <w:pPr>
        <w:pStyle w:val="ref"/>
        <w:spacing w:line="480" w:lineRule="auto"/>
        <w:jc w:val="left"/>
        <w:rPr>
          <w:ins w:id="3171" w:author="ZHANGM.H." w:date="2014-12-10T13:03:00Z"/>
          <w:rFonts w:ascii="Times New Roman" w:hAnsi="Times New Roman"/>
          <w:color w:val="000000" w:themeColor="text1"/>
          <w:szCs w:val="24"/>
          <w:rPrChange w:id="3172" w:author="ZHANGM.H." w:date="2014-12-11T08:31:00Z">
            <w:rPr>
              <w:ins w:id="3173" w:author="ZHANGM.H." w:date="2014-12-10T13:03:00Z"/>
              <w:rFonts w:ascii="Times New Roman" w:hAnsi="Times New Roman"/>
              <w:szCs w:val="24"/>
            </w:rPr>
          </w:rPrChange>
        </w:rPr>
        <w:pPrChange w:id="3174" w:author="ZHANGM.H." w:date="2014-12-11T08:31:00Z">
          <w:pPr>
            <w:pStyle w:val="ref"/>
            <w:ind w:left="1080"/>
            <w:jc w:val="left"/>
          </w:pPr>
        </w:pPrChange>
      </w:pPr>
      <w:ins w:id="3175" w:author="ZHANGM.H." w:date="2014-12-10T13:03:00Z">
        <w:r w:rsidRPr="00DA74B9">
          <w:rPr>
            <w:rFonts w:ascii="Times New Roman" w:hAnsi="Times New Roman"/>
            <w:color w:val="000000" w:themeColor="text1"/>
            <w:szCs w:val="24"/>
            <w:rPrChange w:id="3176" w:author="ZHANGM.H." w:date="2014-12-11T08:31:00Z">
              <w:rPr>
                <w:rFonts w:ascii="Times New Roman" w:hAnsi="Times New Roman"/>
                <w:szCs w:val="24"/>
              </w:rPr>
            </w:rPrChange>
          </w:rPr>
          <w:t xml:space="preserve">Zhang, M., W. Lin, C. </w:t>
        </w:r>
        <w:proofErr w:type="spellStart"/>
        <w:r w:rsidRPr="00DA74B9">
          <w:rPr>
            <w:rFonts w:ascii="Times New Roman" w:hAnsi="Times New Roman"/>
            <w:color w:val="000000" w:themeColor="text1"/>
            <w:szCs w:val="24"/>
            <w:rPrChange w:id="3177" w:author="ZHANGM.H." w:date="2014-12-11T08:31:00Z">
              <w:rPr>
                <w:rFonts w:ascii="Times New Roman" w:hAnsi="Times New Roman"/>
                <w:szCs w:val="24"/>
              </w:rPr>
            </w:rPrChange>
          </w:rPr>
          <w:t>Bretherton</w:t>
        </w:r>
        <w:proofErr w:type="spellEnd"/>
        <w:r w:rsidRPr="00DA74B9">
          <w:rPr>
            <w:rFonts w:ascii="Times New Roman" w:hAnsi="Times New Roman"/>
            <w:color w:val="000000" w:themeColor="text1"/>
            <w:szCs w:val="24"/>
            <w:rPrChange w:id="3178" w:author="ZHANGM.H." w:date="2014-12-11T08:31:00Z">
              <w:rPr>
                <w:rFonts w:ascii="Times New Roman" w:hAnsi="Times New Roman"/>
                <w:szCs w:val="24"/>
              </w:rPr>
            </w:rPrChange>
          </w:rPr>
          <w:t xml:space="preserve">, J. J. Hack, and P. J. </w:t>
        </w:r>
        <w:proofErr w:type="spellStart"/>
        <w:r w:rsidRPr="00DA74B9">
          <w:rPr>
            <w:rFonts w:ascii="Times New Roman" w:hAnsi="Times New Roman"/>
            <w:color w:val="000000" w:themeColor="text1"/>
            <w:szCs w:val="24"/>
            <w:rPrChange w:id="3179" w:author="ZHANGM.H." w:date="2014-12-11T08:31:00Z">
              <w:rPr>
                <w:rFonts w:ascii="Times New Roman" w:hAnsi="Times New Roman"/>
                <w:szCs w:val="24"/>
              </w:rPr>
            </w:rPrChange>
          </w:rPr>
          <w:t>Rasch</w:t>
        </w:r>
        <w:proofErr w:type="spellEnd"/>
        <w:r w:rsidRPr="00DA74B9">
          <w:rPr>
            <w:rFonts w:ascii="Times New Roman" w:hAnsi="Times New Roman"/>
            <w:color w:val="000000" w:themeColor="text1"/>
            <w:szCs w:val="24"/>
            <w:rPrChange w:id="3180" w:author="ZHANGM.H." w:date="2014-12-11T08:31:00Z">
              <w:rPr>
                <w:rFonts w:ascii="Times New Roman" w:hAnsi="Times New Roman"/>
                <w:szCs w:val="24"/>
              </w:rPr>
            </w:rPrChange>
          </w:rPr>
          <w:t xml:space="preserve">, 2003: </w:t>
        </w:r>
        <w:r w:rsidRPr="00DA74B9">
          <w:rPr>
            <w:rFonts w:ascii="Times New Roman" w:hAnsi="Times New Roman"/>
            <w:color w:val="000000" w:themeColor="text1"/>
            <w:szCs w:val="24"/>
            <w:rPrChange w:id="3181" w:author="ZHANGM.H." w:date="2014-12-11T08:31:00Z">
              <w:rPr/>
            </w:rPrChange>
          </w:rPr>
          <w:fldChar w:fldCharType="begin"/>
        </w:r>
        <w:r w:rsidRPr="00DA74B9">
          <w:rPr>
            <w:rFonts w:ascii="Times New Roman" w:hAnsi="Times New Roman"/>
            <w:color w:val="000000" w:themeColor="text1"/>
            <w:szCs w:val="24"/>
            <w:rPrChange w:id="3182" w:author="ZHANGM.H." w:date="2014-12-11T08:31:00Z">
              <w:rPr/>
            </w:rPrChange>
          </w:rPr>
          <w:instrText xml:space="preserve"> HYPERLINK "http://www.agu.org/pubs/crossref/2003/2002JD002523.shtml" </w:instrText>
        </w:r>
        <w:r w:rsidRPr="00DA74B9">
          <w:rPr>
            <w:color w:val="000000" w:themeColor="text1"/>
            <w:rPrChange w:id="3183" w:author="ZHANGM.H." w:date="2014-12-11T08:31:00Z">
              <w:rPr>
                <w:rStyle w:val="Hyperlink"/>
                <w:rFonts w:ascii="Times New Roman" w:hAnsi="Times New Roman"/>
                <w:szCs w:val="24"/>
              </w:rPr>
            </w:rPrChange>
          </w:rPr>
          <w:fldChar w:fldCharType="separate"/>
        </w:r>
        <w:r w:rsidRPr="00DA74B9">
          <w:rPr>
            <w:rStyle w:val="Hyperlink"/>
            <w:rFonts w:ascii="Times New Roman" w:hAnsi="Times New Roman"/>
            <w:color w:val="000000" w:themeColor="text1"/>
            <w:szCs w:val="24"/>
            <w:u w:val="none"/>
            <w:rPrChange w:id="3184" w:author="ZHANGM.H." w:date="2014-12-11T08:31:00Z">
              <w:rPr>
                <w:rStyle w:val="Hyperlink"/>
                <w:rFonts w:ascii="Times New Roman" w:hAnsi="Times New Roman"/>
                <w:szCs w:val="24"/>
              </w:rPr>
            </w:rPrChange>
          </w:rPr>
          <w:t>A modified formulation of fractional stratiform condensation rate in the NCAR Community Atmospheric Model (CAM2)</w:t>
        </w:r>
        <w:r w:rsidRPr="00DA74B9">
          <w:rPr>
            <w:rStyle w:val="Hyperlink"/>
            <w:rFonts w:ascii="Times New Roman" w:hAnsi="Times New Roman"/>
            <w:color w:val="000000" w:themeColor="text1"/>
            <w:szCs w:val="24"/>
            <w:u w:val="none"/>
            <w:rPrChange w:id="3185" w:author="ZHANGM.H." w:date="2014-12-11T08:31:00Z">
              <w:rPr>
                <w:rStyle w:val="Hyperlink"/>
                <w:rFonts w:ascii="Times New Roman" w:hAnsi="Times New Roman"/>
                <w:szCs w:val="24"/>
              </w:rPr>
            </w:rPrChange>
          </w:rPr>
          <w:fldChar w:fldCharType="end"/>
        </w:r>
        <w:r w:rsidRPr="00DA74B9">
          <w:rPr>
            <w:rFonts w:ascii="Times New Roman" w:hAnsi="Times New Roman"/>
            <w:color w:val="000000" w:themeColor="text1"/>
            <w:szCs w:val="24"/>
            <w:rPrChange w:id="3186" w:author="ZHANGM.H." w:date="2014-12-11T08:31:00Z">
              <w:rPr>
                <w:rFonts w:ascii="Times New Roman" w:hAnsi="Times New Roman"/>
                <w:szCs w:val="24"/>
              </w:rPr>
            </w:rPrChange>
          </w:rPr>
          <w:t xml:space="preserve">, J. </w:t>
        </w:r>
        <w:proofErr w:type="spellStart"/>
        <w:r w:rsidRPr="00DA74B9">
          <w:rPr>
            <w:rFonts w:ascii="Times New Roman" w:hAnsi="Times New Roman"/>
            <w:color w:val="000000" w:themeColor="text1"/>
            <w:szCs w:val="24"/>
            <w:rPrChange w:id="3187" w:author="ZHANGM.H." w:date="2014-12-11T08:31:00Z">
              <w:rPr>
                <w:rFonts w:ascii="Times New Roman" w:hAnsi="Times New Roman"/>
                <w:szCs w:val="24"/>
              </w:rPr>
            </w:rPrChange>
          </w:rPr>
          <w:t>Geophys</w:t>
        </w:r>
        <w:proofErr w:type="spellEnd"/>
        <w:r w:rsidRPr="00DA74B9">
          <w:rPr>
            <w:rFonts w:ascii="Times New Roman" w:hAnsi="Times New Roman"/>
            <w:color w:val="000000" w:themeColor="text1"/>
            <w:szCs w:val="24"/>
            <w:rPrChange w:id="3188" w:author="ZHANGM.H." w:date="2014-12-11T08:31:00Z">
              <w:rPr>
                <w:rFonts w:ascii="Times New Roman" w:hAnsi="Times New Roman"/>
                <w:szCs w:val="24"/>
              </w:rPr>
            </w:rPrChange>
          </w:rPr>
          <w:t>. Res., 108(D1), 4035, doi</w:t>
        </w:r>
        <w:proofErr w:type="gramStart"/>
        <w:r w:rsidRPr="00DA74B9">
          <w:rPr>
            <w:rFonts w:ascii="Times New Roman" w:hAnsi="Times New Roman"/>
            <w:color w:val="000000" w:themeColor="text1"/>
            <w:szCs w:val="24"/>
            <w:rPrChange w:id="3189" w:author="ZHANGM.H." w:date="2014-12-11T08:31:00Z">
              <w:rPr>
                <w:rFonts w:ascii="Times New Roman" w:hAnsi="Times New Roman"/>
                <w:szCs w:val="24"/>
              </w:rPr>
            </w:rPrChange>
          </w:rPr>
          <w:t>:10.1029</w:t>
        </w:r>
        <w:proofErr w:type="gramEnd"/>
        <w:r w:rsidRPr="00DA74B9">
          <w:rPr>
            <w:rFonts w:ascii="Times New Roman" w:hAnsi="Times New Roman"/>
            <w:color w:val="000000" w:themeColor="text1"/>
            <w:szCs w:val="24"/>
            <w:rPrChange w:id="3190" w:author="ZHANGM.H." w:date="2014-12-11T08:31:00Z">
              <w:rPr>
                <w:rFonts w:ascii="Times New Roman" w:hAnsi="Times New Roman"/>
                <w:szCs w:val="24"/>
              </w:rPr>
            </w:rPrChange>
          </w:rPr>
          <w:t>/2002JD002523.</w:t>
        </w:r>
      </w:ins>
    </w:p>
    <w:p w14:paraId="3F4DF03B" w14:textId="77777777" w:rsidR="006F4B28" w:rsidRPr="00DA74B9" w:rsidRDefault="006F4B28">
      <w:pPr>
        <w:spacing w:line="480" w:lineRule="auto"/>
        <w:ind w:left="720" w:hanging="720"/>
        <w:rPr>
          <w:ins w:id="3191" w:author="ZHANGM.H." w:date="2014-12-08T17:07:00Z"/>
          <w:rFonts w:ascii="Times New Roman" w:hAnsi="Times New Roman" w:cs="Times New Roman"/>
          <w:color w:val="000000" w:themeColor="text1"/>
          <w:szCs w:val="24"/>
          <w:shd w:val="clear" w:color="auto" w:fill="FFFFFF"/>
          <w:rPrChange w:id="3192" w:author="ZHANGM.H." w:date="2014-12-11T08:31:00Z">
            <w:rPr>
              <w:ins w:id="3193" w:author="ZHANGM.H." w:date="2014-12-08T17:07:00Z"/>
              <w:rFonts w:ascii="Verdana" w:hAnsi="Verdana"/>
              <w:color w:val="000000"/>
              <w:sz w:val="17"/>
              <w:szCs w:val="17"/>
              <w:shd w:val="clear" w:color="auto" w:fill="FFFFFF"/>
            </w:rPr>
          </w:rPrChange>
        </w:rPr>
        <w:pPrChange w:id="3194" w:author="ZHANGM.H." w:date="2014-12-11T08:31:00Z">
          <w:pPr>
            <w:ind w:left="720" w:hanging="720"/>
          </w:pPr>
        </w:pPrChange>
      </w:pPr>
      <w:ins w:id="3195" w:author="ZHANGM.H." w:date="2014-12-08T17:07:00Z">
        <w:r w:rsidRPr="00DA74B9">
          <w:rPr>
            <w:rFonts w:ascii="Times New Roman" w:hAnsi="Times New Roman" w:cs="Times New Roman"/>
            <w:color w:val="000000" w:themeColor="text1"/>
            <w:szCs w:val="24"/>
            <w:rPrChange w:id="3196" w:author="ZHANGM.H." w:date="2014-12-11T08:31:00Z">
              <w:rPr>
                <w:szCs w:val="24"/>
              </w:rPr>
            </w:rPrChange>
          </w:rPr>
          <w:lastRenderedPageBreak/>
          <w:fldChar w:fldCharType="begin"/>
        </w:r>
        <w:r w:rsidRPr="00DA74B9">
          <w:rPr>
            <w:rFonts w:ascii="Times New Roman" w:hAnsi="Times New Roman" w:cs="Times New Roman"/>
            <w:color w:val="000000" w:themeColor="text1"/>
            <w:szCs w:val="24"/>
            <w:rPrChange w:id="3197" w:author="ZHANGM.H." w:date="2014-12-11T08:31:00Z">
              <w:rPr/>
            </w:rPrChange>
          </w:rPr>
          <w:instrText xml:space="preserve"> HYPERLINK "http://ams.allenpress.com/amsonline/?request=get-abstract&amp;doi=10.1175/MWR2997.1" </w:instrText>
        </w:r>
        <w:r w:rsidRPr="00DA74B9">
          <w:rPr>
            <w:rFonts w:ascii="Times New Roman" w:hAnsi="Times New Roman" w:cs="Times New Roman"/>
            <w:color w:val="000000" w:themeColor="text1"/>
            <w:szCs w:val="24"/>
            <w:rPrChange w:id="3198" w:author="ZHANGM.H." w:date="2014-12-11T08:31:00Z">
              <w:rPr/>
            </w:rPrChange>
          </w:rPr>
          <w:fldChar w:fldCharType="separate"/>
        </w:r>
        <w:r w:rsidRPr="00DA74B9">
          <w:rPr>
            <w:rStyle w:val="Hyperlink"/>
            <w:rFonts w:ascii="Times New Roman" w:hAnsi="Times New Roman" w:cs="Times New Roman"/>
            <w:color w:val="000000" w:themeColor="text1"/>
            <w:szCs w:val="24"/>
            <w:shd w:val="clear" w:color="auto" w:fill="FFFFFF"/>
            <w:rPrChange w:id="3199" w:author="ZHANGM.H." w:date="2014-12-11T08:31:00Z">
              <w:rPr>
                <w:rStyle w:val="Hyperlink"/>
                <w:rFonts w:ascii="Verdana" w:hAnsi="Verdana"/>
                <w:color w:val="8A8ADD"/>
                <w:sz w:val="17"/>
                <w:szCs w:val="17"/>
                <w:shd w:val="clear" w:color="auto" w:fill="FFFFFF"/>
              </w:rPr>
            </w:rPrChange>
          </w:rPr>
          <w:t>Zhu, P., and coauthors, 2005:</w:t>
        </w:r>
        <w:r w:rsidRPr="00DA74B9">
          <w:rPr>
            <w:rFonts w:ascii="Times New Roman" w:hAnsi="Times New Roman" w:cs="Times New Roman"/>
            <w:color w:val="000000" w:themeColor="text1"/>
            <w:szCs w:val="24"/>
            <w:rPrChange w:id="3200" w:author="ZHANGM.H." w:date="2014-12-11T08:31:00Z">
              <w:rPr/>
            </w:rPrChange>
          </w:rPr>
          <w:fldChar w:fldCharType="end"/>
        </w:r>
        <w:r w:rsidRPr="00DA74B9">
          <w:rPr>
            <w:rStyle w:val="apple-converted-space"/>
            <w:rFonts w:ascii="Times New Roman" w:hAnsi="Times New Roman" w:cs="Times New Roman"/>
            <w:color w:val="000000" w:themeColor="text1"/>
            <w:szCs w:val="24"/>
            <w:shd w:val="clear" w:color="auto" w:fill="FFFFFF"/>
            <w:rPrChange w:id="3201" w:author="ZHANGM.H." w:date="2014-12-11T08:31:00Z">
              <w:rPr>
                <w:rStyle w:val="apple-converted-space"/>
                <w:rFonts w:ascii="Verdana" w:hAnsi="Verdana"/>
                <w:color w:val="000000"/>
                <w:sz w:val="17"/>
                <w:szCs w:val="17"/>
                <w:shd w:val="clear" w:color="auto" w:fill="FFFFFF"/>
              </w:rPr>
            </w:rPrChange>
          </w:rPr>
          <w:t> </w:t>
        </w:r>
        <w:r w:rsidRPr="00DA74B9">
          <w:rPr>
            <w:rFonts w:ascii="Times New Roman" w:hAnsi="Times New Roman" w:cs="Times New Roman"/>
            <w:color w:val="000000" w:themeColor="text1"/>
            <w:szCs w:val="24"/>
            <w:shd w:val="clear" w:color="auto" w:fill="FFFFFF"/>
            <w:rPrChange w:id="3202" w:author="ZHANGM.H." w:date="2014-12-11T08:31:00Z">
              <w:rPr>
                <w:rFonts w:ascii="Verdana" w:hAnsi="Verdana"/>
                <w:color w:val="000000"/>
                <w:sz w:val="17"/>
                <w:szCs w:val="17"/>
                <w:shd w:val="clear" w:color="auto" w:fill="FFFFFF"/>
              </w:rPr>
            </w:rPrChange>
          </w:rPr>
          <w:t>Intercomparison and interpretation of single column model simulations of a nocturnal stratocumulus topped marine boundary layer.</w:t>
        </w:r>
        <w:r w:rsidRPr="00DA74B9">
          <w:rPr>
            <w:rStyle w:val="apple-converted-space"/>
            <w:rFonts w:ascii="Times New Roman" w:hAnsi="Times New Roman" w:cs="Times New Roman"/>
            <w:color w:val="000000" w:themeColor="text1"/>
            <w:szCs w:val="24"/>
            <w:shd w:val="clear" w:color="auto" w:fill="FFFFFF"/>
            <w:rPrChange w:id="3203" w:author="ZHANGM.H." w:date="2014-12-11T08:31:00Z">
              <w:rPr>
                <w:rStyle w:val="apple-converted-space"/>
                <w:rFonts w:ascii="Verdana" w:hAnsi="Verdana"/>
                <w:color w:val="000000"/>
                <w:sz w:val="17"/>
                <w:szCs w:val="17"/>
                <w:shd w:val="clear" w:color="auto" w:fill="FFFFFF"/>
              </w:rPr>
            </w:rPrChange>
          </w:rPr>
          <w:t> </w:t>
        </w:r>
        <w:r w:rsidRPr="00DA74B9">
          <w:rPr>
            <w:rFonts w:ascii="Times New Roman" w:hAnsi="Times New Roman" w:cs="Times New Roman"/>
            <w:i/>
            <w:iCs/>
            <w:color w:val="000000" w:themeColor="text1"/>
            <w:szCs w:val="24"/>
            <w:shd w:val="clear" w:color="auto" w:fill="FFFFFF"/>
            <w:rPrChange w:id="3204" w:author="ZHANGM.H." w:date="2014-12-11T08:31:00Z">
              <w:rPr>
                <w:rFonts w:ascii="Verdana" w:hAnsi="Verdana"/>
                <w:i/>
                <w:iCs/>
                <w:color w:val="000000"/>
                <w:sz w:val="17"/>
                <w:szCs w:val="17"/>
                <w:shd w:val="clear" w:color="auto" w:fill="FFFFFF"/>
              </w:rPr>
            </w:rPrChange>
          </w:rPr>
          <w:t>Mon. Wea. Rev.</w:t>
        </w:r>
        <w:r w:rsidRPr="00DA74B9">
          <w:rPr>
            <w:rFonts w:ascii="Times New Roman" w:hAnsi="Times New Roman" w:cs="Times New Roman"/>
            <w:color w:val="000000" w:themeColor="text1"/>
            <w:szCs w:val="24"/>
            <w:shd w:val="clear" w:color="auto" w:fill="FFFFFF"/>
            <w:rPrChange w:id="3205" w:author="ZHANGM.H." w:date="2014-12-11T08:31:00Z">
              <w:rPr>
                <w:rFonts w:ascii="Verdana" w:hAnsi="Verdana"/>
                <w:color w:val="000000"/>
                <w:sz w:val="17"/>
                <w:szCs w:val="17"/>
                <w:shd w:val="clear" w:color="auto" w:fill="FFFFFF"/>
              </w:rPr>
            </w:rPrChange>
          </w:rPr>
          <w:t>,</w:t>
        </w:r>
        <w:r w:rsidRPr="00DA74B9">
          <w:rPr>
            <w:rStyle w:val="apple-converted-space"/>
            <w:rFonts w:ascii="Times New Roman" w:hAnsi="Times New Roman" w:cs="Times New Roman"/>
            <w:color w:val="000000" w:themeColor="text1"/>
            <w:szCs w:val="24"/>
            <w:shd w:val="clear" w:color="auto" w:fill="FFFFFF"/>
            <w:rPrChange w:id="3206" w:author="ZHANGM.H." w:date="2014-12-11T08:31:00Z">
              <w:rPr>
                <w:rStyle w:val="apple-converted-space"/>
                <w:rFonts w:ascii="Verdana" w:hAnsi="Verdana"/>
                <w:color w:val="000000"/>
                <w:sz w:val="17"/>
                <w:szCs w:val="17"/>
                <w:shd w:val="clear" w:color="auto" w:fill="FFFFFF"/>
              </w:rPr>
            </w:rPrChange>
          </w:rPr>
          <w:t> </w:t>
        </w:r>
        <w:r w:rsidRPr="00DA74B9">
          <w:rPr>
            <w:rFonts w:ascii="Times New Roman" w:hAnsi="Times New Roman" w:cs="Times New Roman"/>
            <w:bCs/>
            <w:color w:val="000000" w:themeColor="text1"/>
            <w:szCs w:val="24"/>
            <w:shd w:val="clear" w:color="auto" w:fill="FFFFFF"/>
            <w:rPrChange w:id="3207" w:author="ZHANGM.H." w:date="2014-12-11T08:31:00Z">
              <w:rPr>
                <w:rFonts w:ascii="Verdana" w:hAnsi="Verdana"/>
                <w:b/>
                <w:bCs/>
                <w:color w:val="000000"/>
                <w:sz w:val="17"/>
                <w:szCs w:val="17"/>
                <w:shd w:val="clear" w:color="auto" w:fill="FFFFFF"/>
              </w:rPr>
            </w:rPrChange>
          </w:rPr>
          <w:t>133</w:t>
        </w:r>
        <w:r w:rsidRPr="00DA74B9">
          <w:rPr>
            <w:rFonts w:ascii="Times New Roman" w:hAnsi="Times New Roman" w:cs="Times New Roman"/>
            <w:color w:val="000000" w:themeColor="text1"/>
            <w:szCs w:val="24"/>
            <w:shd w:val="clear" w:color="auto" w:fill="FFFFFF"/>
            <w:rPrChange w:id="3208" w:author="ZHANGM.H." w:date="2014-12-11T08:31:00Z">
              <w:rPr>
                <w:rFonts w:ascii="Verdana" w:hAnsi="Verdana"/>
                <w:color w:val="000000"/>
                <w:sz w:val="17"/>
                <w:szCs w:val="17"/>
                <w:shd w:val="clear" w:color="auto" w:fill="FFFFFF"/>
              </w:rPr>
            </w:rPrChange>
          </w:rPr>
          <w:t>, 2741-2758.</w:t>
        </w:r>
      </w:ins>
    </w:p>
    <w:p w14:paraId="5E651991" w14:textId="1537EBA7" w:rsidR="00EA7B2F" w:rsidRPr="00DA74B9" w:rsidRDefault="00EA7B2F">
      <w:pPr>
        <w:tabs>
          <w:tab w:val="left" w:pos="360"/>
        </w:tabs>
        <w:spacing w:line="480" w:lineRule="auto"/>
        <w:ind w:firstLine="360"/>
        <w:jc w:val="both"/>
        <w:rPr>
          <w:rFonts w:ascii="Times New Roman" w:hAnsi="Times New Roman" w:cs="Times New Roman"/>
          <w:color w:val="000000" w:themeColor="text1"/>
          <w:szCs w:val="24"/>
          <w:rPrChange w:id="3209" w:author="ZHANGM.H." w:date="2014-12-11T08:31:00Z">
            <w:rPr>
              <w:rFonts w:ascii="Times New Roman" w:hAnsi="Times New Roman" w:cs="Times New Roman"/>
              <w:szCs w:val="24"/>
            </w:rPr>
          </w:rPrChange>
        </w:rPr>
        <w:pPrChange w:id="3210" w:author="ZHANGM.H." w:date="2014-12-11T08:31:00Z">
          <w:pPr>
            <w:tabs>
              <w:tab w:val="left" w:pos="360"/>
            </w:tabs>
            <w:spacing w:line="360" w:lineRule="auto"/>
            <w:ind w:firstLine="360"/>
            <w:jc w:val="both"/>
          </w:pPr>
        </w:pPrChange>
      </w:pPr>
    </w:p>
    <w:p w14:paraId="00BFCB3C" w14:textId="7EA35091" w:rsidR="004455EB" w:rsidRPr="00DA74B9" w:rsidRDefault="004455EB">
      <w:pPr>
        <w:spacing w:after="0" w:line="480" w:lineRule="auto"/>
        <w:jc w:val="both"/>
        <w:rPr>
          <w:rFonts w:ascii="Times New Roman" w:hAnsi="Times New Roman" w:cs="Times New Roman"/>
          <w:color w:val="000000" w:themeColor="text1"/>
          <w:szCs w:val="24"/>
          <w:rPrChange w:id="3211" w:author="ZHANGM.H." w:date="2014-12-11T08:31:00Z">
            <w:rPr>
              <w:rFonts w:ascii="Times New Roman" w:hAnsi="Times New Roman" w:cs="Times New Roman"/>
              <w:b/>
              <w:szCs w:val="24"/>
            </w:rPr>
          </w:rPrChange>
        </w:rPr>
        <w:pPrChange w:id="3212" w:author="ZHANGM.H." w:date="2014-12-11T08:31:00Z">
          <w:pPr>
            <w:spacing w:after="0" w:line="360" w:lineRule="auto"/>
            <w:jc w:val="both"/>
          </w:pPr>
        </w:pPrChange>
      </w:pPr>
    </w:p>
    <w:sectPr w:rsidR="004455EB" w:rsidRPr="00DA74B9" w:rsidSect="00C972CC">
      <w:footerReference w:type="default" r:id="rId68"/>
      <w:pgSz w:w="12240" w:h="15840"/>
      <w:pgMar w:top="1440" w:right="1080" w:bottom="1440" w:left="1800" w:header="720" w:footer="720"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A33509" w15:done="0"/>
  <w15:commentEx w15:paraId="3E6BE549" w15:done="0"/>
  <w15:commentEx w15:paraId="3EB0686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1950A1" w14:textId="77777777" w:rsidR="0071779E" w:rsidRDefault="0071779E" w:rsidP="00CD1493">
      <w:pPr>
        <w:spacing w:after="0"/>
      </w:pPr>
      <w:r>
        <w:separator/>
      </w:r>
    </w:p>
  </w:endnote>
  <w:endnote w:type="continuationSeparator" w:id="0">
    <w:p w14:paraId="4A2FF13E" w14:textId="77777777" w:rsidR="0071779E" w:rsidRDefault="0071779E" w:rsidP="00CD14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Universal-GreekwithMathPi">
    <w:panose1 w:val="00000000000000000000"/>
    <w:charset w:val="00"/>
    <w:family w:val="auto"/>
    <w:notTrueType/>
    <w:pitch w:val="default"/>
    <w:sig w:usb0="00000003" w:usb1="00000000" w:usb2="00000000" w:usb3="00000000" w:csb0="00000001" w:csb1="00000000"/>
  </w:font>
  <w:font w:name="Euclid Symbol">
    <w:panose1 w:val="05050102010706020507"/>
    <w:charset w:val="02"/>
    <w:family w:val="roman"/>
    <w:pitch w:val="variable"/>
    <w:sig w:usb0="80000000" w:usb1="10000000" w:usb2="00000000" w:usb3="00000000" w:csb0="80000000" w:csb1="00000000"/>
  </w:font>
  <w:font w:name="MinionPro-Regular">
    <w:altName w:val="MS Mincho"/>
    <w:panose1 w:val="00000000000000000000"/>
    <w:charset w:val="80"/>
    <w:family w:val="roman"/>
    <w:notTrueType/>
    <w:pitch w:val="default"/>
    <w:sig w:usb0="00000003" w:usb1="08070000" w:usb2="00000010" w:usb3="00000000" w:csb0="0002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3213" w:author="ZHANGM.H." w:date="2014-12-07T01:54:00Z"/>
  <w:sdt>
    <w:sdtPr>
      <w:id w:val="-26104419"/>
      <w:docPartObj>
        <w:docPartGallery w:val="Page Numbers (Bottom of Page)"/>
        <w:docPartUnique/>
      </w:docPartObj>
    </w:sdtPr>
    <w:sdtEndPr>
      <w:rPr>
        <w:noProof/>
      </w:rPr>
    </w:sdtEndPr>
    <w:sdtContent>
      <w:customXmlInsRangeEnd w:id="3213"/>
      <w:p w14:paraId="16B490E2" w14:textId="7783329B" w:rsidR="00437408" w:rsidRDefault="00437408">
        <w:pPr>
          <w:pStyle w:val="Footer"/>
          <w:jc w:val="center"/>
          <w:rPr>
            <w:ins w:id="3214" w:author="ZHANGM.H." w:date="2014-12-07T01:54:00Z"/>
          </w:rPr>
        </w:pPr>
        <w:ins w:id="3215" w:author="ZHANGM.H." w:date="2014-12-07T01:54:00Z">
          <w:r>
            <w:fldChar w:fldCharType="begin"/>
          </w:r>
          <w:r>
            <w:instrText xml:space="preserve"> PAGE   \* MERGEFORMAT </w:instrText>
          </w:r>
          <w:r>
            <w:fldChar w:fldCharType="separate"/>
          </w:r>
        </w:ins>
        <w:r w:rsidR="00081E48">
          <w:rPr>
            <w:noProof/>
          </w:rPr>
          <w:t>35</w:t>
        </w:r>
        <w:ins w:id="3216" w:author="ZHANGM.H." w:date="2014-12-07T01:54:00Z">
          <w:r>
            <w:rPr>
              <w:noProof/>
            </w:rPr>
            <w:fldChar w:fldCharType="end"/>
          </w:r>
        </w:ins>
      </w:p>
      <w:customXmlInsRangeStart w:id="3217" w:author="ZHANGM.H." w:date="2014-12-07T01:54:00Z"/>
    </w:sdtContent>
  </w:sdt>
  <w:customXmlInsRangeEnd w:id="3217"/>
  <w:p w14:paraId="53EC7258" w14:textId="77777777" w:rsidR="00437408" w:rsidRDefault="004374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606A80" w14:textId="77777777" w:rsidR="0071779E" w:rsidRDefault="0071779E" w:rsidP="00CD1493">
      <w:pPr>
        <w:spacing w:after="0"/>
      </w:pPr>
      <w:r>
        <w:separator/>
      </w:r>
    </w:p>
  </w:footnote>
  <w:footnote w:type="continuationSeparator" w:id="0">
    <w:p w14:paraId="1B663755" w14:textId="77777777" w:rsidR="0071779E" w:rsidRDefault="0071779E" w:rsidP="00CD149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06560"/>
    <w:multiLevelType w:val="multilevel"/>
    <w:tmpl w:val="C088AA0C"/>
    <w:lvl w:ilvl="0">
      <w:start w:val="1"/>
      <w:numFmt w:val="decimal"/>
      <w:lvlText w:val="%1"/>
      <w:lvlJc w:val="left"/>
      <w:pPr>
        <w:ind w:left="360" w:hanging="360"/>
      </w:pPr>
      <w:rPr>
        <w:rFonts w:cs="Times New Roman" w:hint="default"/>
        <w:sz w:val="24"/>
      </w:rPr>
    </w:lvl>
    <w:lvl w:ilvl="1">
      <w:start w:val="8"/>
      <w:numFmt w:val="decimal"/>
      <w:lvlText w:val="%1.%2"/>
      <w:lvlJc w:val="left"/>
      <w:pPr>
        <w:ind w:left="360" w:hanging="360"/>
      </w:pPr>
      <w:rPr>
        <w:rFonts w:cs="Times New Roman" w:hint="default"/>
        <w:sz w:val="24"/>
      </w:rPr>
    </w:lvl>
    <w:lvl w:ilvl="2">
      <w:start w:val="1"/>
      <w:numFmt w:val="decimal"/>
      <w:lvlText w:val="%1.%2.%3"/>
      <w:lvlJc w:val="left"/>
      <w:pPr>
        <w:ind w:left="720" w:hanging="720"/>
      </w:pPr>
      <w:rPr>
        <w:rFonts w:cs="Times New Roman" w:hint="default"/>
        <w:sz w:val="24"/>
      </w:rPr>
    </w:lvl>
    <w:lvl w:ilvl="3">
      <w:start w:val="1"/>
      <w:numFmt w:val="decimal"/>
      <w:lvlText w:val="%1.%2.%3.%4"/>
      <w:lvlJc w:val="left"/>
      <w:pPr>
        <w:ind w:left="720" w:hanging="720"/>
      </w:pPr>
      <w:rPr>
        <w:rFonts w:cs="Times New Roman" w:hint="default"/>
        <w:sz w:val="24"/>
      </w:rPr>
    </w:lvl>
    <w:lvl w:ilvl="4">
      <w:start w:val="1"/>
      <w:numFmt w:val="decimal"/>
      <w:lvlText w:val="%1.%2.%3.%4.%5"/>
      <w:lvlJc w:val="left"/>
      <w:pPr>
        <w:ind w:left="1080" w:hanging="1080"/>
      </w:pPr>
      <w:rPr>
        <w:rFonts w:cs="Times New Roman" w:hint="default"/>
        <w:sz w:val="24"/>
      </w:rPr>
    </w:lvl>
    <w:lvl w:ilvl="5">
      <w:start w:val="1"/>
      <w:numFmt w:val="decimal"/>
      <w:lvlText w:val="%1.%2.%3.%4.%5.%6"/>
      <w:lvlJc w:val="left"/>
      <w:pPr>
        <w:ind w:left="1080" w:hanging="1080"/>
      </w:pPr>
      <w:rPr>
        <w:rFonts w:cs="Times New Roman" w:hint="default"/>
        <w:sz w:val="24"/>
      </w:rPr>
    </w:lvl>
    <w:lvl w:ilvl="6">
      <w:start w:val="1"/>
      <w:numFmt w:val="decimal"/>
      <w:lvlText w:val="%1.%2.%3.%4.%5.%6.%7"/>
      <w:lvlJc w:val="left"/>
      <w:pPr>
        <w:ind w:left="1440" w:hanging="1440"/>
      </w:pPr>
      <w:rPr>
        <w:rFonts w:cs="Times New Roman" w:hint="default"/>
        <w:sz w:val="24"/>
      </w:rPr>
    </w:lvl>
    <w:lvl w:ilvl="7">
      <w:start w:val="1"/>
      <w:numFmt w:val="decimal"/>
      <w:lvlText w:val="%1.%2.%3.%4.%5.%6.%7.%8"/>
      <w:lvlJc w:val="left"/>
      <w:pPr>
        <w:ind w:left="1440" w:hanging="1440"/>
      </w:pPr>
      <w:rPr>
        <w:rFonts w:cs="Times New Roman" w:hint="default"/>
        <w:sz w:val="24"/>
      </w:rPr>
    </w:lvl>
    <w:lvl w:ilvl="8">
      <w:start w:val="1"/>
      <w:numFmt w:val="decimal"/>
      <w:lvlText w:val="%1.%2.%3.%4.%5.%6.%7.%8.%9"/>
      <w:lvlJc w:val="left"/>
      <w:pPr>
        <w:ind w:left="1440" w:hanging="1440"/>
      </w:pPr>
      <w:rPr>
        <w:rFonts w:cs="Times New Roman" w:hint="default"/>
        <w:sz w:val="24"/>
      </w:rPr>
    </w:lvl>
  </w:abstractNum>
  <w:abstractNum w:abstractNumId="1">
    <w:nsid w:val="254C0183"/>
    <w:multiLevelType w:val="multilevel"/>
    <w:tmpl w:val="6A522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6D03F7"/>
    <w:multiLevelType w:val="hybridMultilevel"/>
    <w:tmpl w:val="8492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2D151D"/>
    <w:multiLevelType w:val="hybridMultilevel"/>
    <w:tmpl w:val="7CECFE6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6AC6037E"/>
    <w:multiLevelType w:val="multilevel"/>
    <w:tmpl w:val="4F6A11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2"/>
  </w:num>
  <w:num w:numId="3">
    <w:abstractNumId w:val="1"/>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 Ortega">
    <w15:presenceInfo w15:providerId="AD" w15:userId="S-1-5-21-30371924-1664817342-1491421105-821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D70"/>
    <w:rsid w:val="00005224"/>
    <w:rsid w:val="000278F2"/>
    <w:rsid w:val="00032423"/>
    <w:rsid w:val="000443CB"/>
    <w:rsid w:val="000503BA"/>
    <w:rsid w:val="00057C1F"/>
    <w:rsid w:val="000624C1"/>
    <w:rsid w:val="0006548B"/>
    <w:rsid w:val="00071F6B"/>
    <w:rsid w:val="00081E48"/>
    <w:rsid w:val="00092C42"/>
    <w:rsid w:val="000A1A64"/>
    <w:rsid w:val="000A2B4D"/>
    <w:rsid w:val="000C50B2"/>
    <w:rsid w:val="000C7AE0"/>
    <w:rsid w:val="000D4BCC"/>
    <w:rsid w:val="000D5E24"/>
    <w:rsid w:val="000E2E41"/>
    <w:rsid w:val="001046B2"/>
    <w:rsid w:val="00114AE1"/>
    <w:rsid w:val="00116696"/>
    <w:rsid w:val="0015617F"/>
    <w:rsid w:val="00156859"/>
    <w:rsid w:val="00175489"/>
    <w:rsid w:val="00194EF5"/>
    <w:rsid w:val="00195923"/>
    <w:rsid w:val="00197173"/>
    <w:rsid w:val="001A1B65"/>
    <w:rsid w:val="001A6068"/>
    <w:rsid w:val="001B3369"/>
    <w:rsid w:val="001B6A57"/>
    <w:rsid w:val="001C0988"/>
    <w:rsid w:val="001C54D9"/>
    <w:rsid w:val="001C5A44"/>
    <w:rsid w:val="001D143D"/>
    <w:rsid w:val="001D45CF"/>
    <w:rsid w:val="001E4F85"/>
    <w:rsid w:val="002044F0"/>
    <w:rsid w:val="002065C9"/>
    <w:rsid w:val="00212F8A"/>
    <w:rsid w:val="00214BD2"/>
    <w:rsid w:val="00222450"/>
    <w:rsid w:val="00245CC0"/>
    <w:rsid w:val="00252667"/>
    <w:rsid w:val="00255132"/>
    <w:rsid w:val="00260247"/>
    <w:rsid w:val="00267045"/>
    <w:rsid w:val="002942A5"/>
    <w:rsid w:val="002B2FCF"/>
    <w:rsid w:val="002B3F42"/>
    <w:rsid w:val="002B783C"/>
    <w:rsid w:val="002C075F"/>
    <w:rsid w:val="002C4237"/>
    <w:rsid w:val="002D446F"/>
    <w:rsid w:val="002D5C2D"/>
    <w:rsid w:val="002F3595"/>
    <w:rsid w:val="002F7483"/>
    <w:rsid w:val="00301A0B"/>
    <w:rsid w:val="00317AD5"/>
    <w:rsid w:val="003236B2"/>
    <w:rsid w:val="003361AC"/>
    <w:rsid w:val="00363C5C"/>
    <w:rsid w:val="00373D4A"/>
    <w:rsid w:val="00384201"/>
    <w:rsid w:val="0038760F"/>
    <w:rsid w:val="00390027"/>
    <w:rsid w:val="00390A6B"/>
    <w:rsid w:val="003A7218"/>
    <w:rsid w:val="003B4751"/>
    <w:rsid w:val="003C04A2"/>
    <w:rsid w:val="003E0198"/>
    <w:rsid w:val="003E441E"/>
    <w:rsid w:val="003E4469"/>
    <w:rsid w:val="003E6CE6"/>
    <w:rsid w:val="003F270D"/>
    <w:rsid w:val="003F6C0B"/>
    <w:rsid w:val="00401BFF"/>
    <w:rsid w:val="00433626"/>
    <w:rsid w:val="00437408"/>
    <w:rsid w:val="00444F50"/>
    <w:rsid w:val="004455EB"/>
    <w:rsid w:val="0045309F"/>
    <w:rsid w:val="0046323B"/>
    <w:rsid w:val="0047416A"/>
    <w:rsid w:val="0047441F"/>
    <w:rsid w:val="00474D10"/>
    <w:rsid w:val="00482DFC"/>
    <w:rsid w:val="00484DC7"/>
    <w:rsid w:val="00487DEB"/>
    <w:rsid w:val="0049066F"/>
    <w:rsid w:val="00492F0B"/>
    <w:rsid w:val="004B7A60"/>
    <w:rsid w:val="004D1CD7"/>
    <w:rsid w:val="004F2D70"/>
    <w:rsid w:val="00514FF0"/>
    <w:rsid w:val="00517DD3"/>
    <w:rsid w:val="00533D94"/>
    <w:rsid w:val="00533FDD"/>
    <w:rsid w:val="00535DCA"/>
    <w:rsid w:val="00544E21"/>
    <w:rsid w:val="00555740"/>
    <w:rsid w:val="0055604F"/>
    <w:rsid w:val="005569A5"/>
    <w:rsid w:val="005614FD"/>
    <w:rsid w:val="00573F98"/>
    <w:rsid w:val="005751E2"/>
    <w:rsid w:val="00576B84"/>
    <w:rsid w:val="00581F9F"/>
    <w:rsid w:val="00584B34"/>
    <w:rsid w:val="00586FE8"/>
    <w:rsid w:val="00587ED0"/>
    <w:rsid w:val="0059038C"/>
    <w:rsid w:val="005A2D02"/>
    <w:rsid w:val="005A4D1F"/>
    <w:rsid w:val="005B5EF0"/>
    <w:rsid w:val="005B6AEB"/>
    <w:rsid w:val="005C0242"/>
    <w:rsid w:val="005C2F81"/>
    <w:rsid w:val="005D33A7"/>
    <w:rsid w:val="005D59E7"/>
    <w:rsid w:val="005E4E84"/>
    <w:rsid w:val="005E655D"/>
    <w:rsid w:val="00603615"/>
    <w:rsid w:val="0061218A"/>
    <w:rsid w:val="00613F81"/>
    <w:rsid w:val="00617A3C"/>
    <w:rsid w:val="00644973"/>
    <w:rsid w:val="0064617D"/>
    <w:rsid w:val="00647C17"/>
    <w:rsid w:val="00651378"/>
    <w:rsid w:val="00655FED"/>
    <w:rsid w:val="00662DAF"/>
    <w:rsid w:val="00672852"/>
    <w:rsid w:val="006733B6"/>
    <w:rsid w:val="006806C9"/>
    <w:rsid w:val="00691930"/>
    <w:rsid w:val="0069519C"/>
    <w:rsid w:val="006A7EBC"/>
    <w:rsid w:val="006B31B9"/>
    <w:rsid w:val="006B7DDA"/>
    <w:rsid w:val="006C42DA"/>
    <w:rsid w:val="006D0B13"/>
    <w:rsid w:val="006D3CCB"/>
    <w:rsid w:val="006E18FC"/>
    <w:rsid w:val="006E3DD5"/>
    <w:rsid w:val="006E711A"/>
    <w:rsid w:val="006F4B28"/>
    <w:rsid w:val="007003E8"/>
    <w:rsid w:val="00705D68"/>
    <w:rsid w:val="00713384"/>
    <w:rsid w:val="007133E3"/>
    <w:rsid w:val="00714ADA"/>
    <w:rsid w:val="0071779E"/>
    <w:rsid w:val="007264EF"/>
    <w:rsid w:val="007349B8"/>
    <w:rsid w:val="00735271"/>
    <w:rsid w:val="00744831"/>
    <w:rsid w:val="00754410"/>
    <w:rsid w:val="0076274B"/>
    <w:rsid w:val="00763741"/>
    <w:rsid w:val="00764F79"/>
    <w:rsid w:val="00765E40"/>
    <w:rsid w:val="00787691"/>
    <w:rsid w:val="00792930"/>
    <w:rsid w:val="007D7FC1"/>
    <w:rsid w:val="007E4751"/>
    <w:rsid w:val="008001C3"/>
    <w:rsid w:val="00813003"/>
    <w:rsid w:val="0082747E"/>
    <w:rsid w:val="00836CF9"/>
    <w:rsid w:val="00847B21"/>
    <w:rsid w:val="008510EC"/>
    <w:rsid w:val="00853944"/>
    <w:rsid w:val="0085697B"/>
    <w:rsid w:val="008606E8"/>
    <w:rsid w:val="00870CD6"/>
    <w:rsid w:val="00891591"/>
    <w:rsid w:val="008928E8"/>
    <w:rsid w:val="00894566"/>
    <w:rsid w:val="008A0092"/>
    <w:rsid w:val="008A0144"/>
    <w:rsid w:val="008A07BE"/>
    <w:rsid w:val="008B4F02"/>
    <w:rsid w:val="008B7410"/>
    <w:rsid w:val="008C05E0"/>
    <w:rsid w:val="008D54F3"/>
    <w:rsid w:val="008E35DA"/>
    <w:rsid w:val="008F2B13"/>
    <w:rsid w:val="008F722B"/>
    <w:rsid w:val="00900502"/>
    <w:rsid w:val="009034CB"/>
    <w:rsid w:val="0090532E"/>
    <w:rsid w:val="00914964"/>
    <w:rsid w:val="009317C8"/>
    <w:rsid w:val="00974D4A"/>
    <w:rsid w:val="009775ED"/>
    <w:rsid w:val="00986C2D"/>
    <w:rsid w:val="00987FD6"/>
    <w:rsid w:val="00991938"/>
    <w:rsid w:val="009937B2"/>
    <w:rsid w:val="0099740C"/>
    <w:rsid w:val="009A141F"/>
    <w:rsid w:val="009A2DD6"/>
    <w:rsid w:val="009C0B57"/>
    <w:rsid w:val="009C161E"/>
    <w:rsid w:val="009D46FA"/>
    <w:rsid w:val="009D72DE"/>
    <w:rsid w:val="009D7D76"/>
    <w:rsid w:val="009E66B2"/>
    <w:rsid w:val="009E78DE"/>
    <w:rsid w:val="009F2FAF"/>
    <w:rsid w:val="009F6FB5"/>
    <w:rsid w:val="00A27C2B"/>
    <w:rsid w:val="00A44839"/>
    <w:rsid w:val="00A54904"/>
    <w:rsid w:val="00A7779F"/>
    <w:rsid w:val="00A8105A"/>
    <w:rsid w:val="00A823A3"/>
    <w:rsid w:val="00A83690"/>
    <w:rsid w:val="00AA5A4F"/>
    <w:rsid w:val="00AB46C2"/>
    <w:rsid w:val="00AC4151"/>
    <w:rsid w:val="00AC6891"/>
    <w:rsid w:val="00AD27E7"/>
    <w:rsid w:val="00AE1031"/>
    <w:rsid w:val="00AE16E2"/>
    <w:rsid w:val="00AE4081"/>
    <w:rsid w:val="00AE5E48"/>
    <w:rsid w:val="00B008AC"/>
    <w:rsid w:val="00B01DB8"/>
    <w:rsid w:val="00B03E79"/>
    <w:rsid w:val="00B06AB3"/>
    <w:rsid w:val="00B07263"/>
    <w:rsid w:val="00B10FD9"/>
    <w:rsid w:val="00B110C0"/>
    <w:rsid w:val="00B22EDF"/>
    <w:rsid w:val="00B30F18"/>
    <w:rsid w:val="00B46ECB"/>
    <w:rsid w:val="00B56EC9"/>
    <w:rsid w:val="00B65ECD"/>
    <w:rsid w:val="00B67BCD"/>
    <w:rsid w:val="00B75276"/>
    <w:rsid w:val="00B80D53"/>
    <w:rsid w:val="00B850EC"/>
    <w:rsid w:val="00B95F3B"/>
    <w:rsid w:val="00B95F80"/>
    <w:rsid w:val="00BA06F7"/>
    <w:rsid w:val="00BA7F7C"/>
    <w:rsid w:val="00BB6B0A"/>
    <w:rsid w:val="00BC1245"/>
    <w:rsid w:val="00BD1CE6"/>
    <w:rsid w:val="00BD2902"/>
    <w:rsid w:val="00BD3702"/>
    <w:rsid w:val="00BE4344"/>
    <w:rsid w:val="00BE58A3"/>
    <w:rsid w:val="00BE7137"/>
    <w:rsid w:val="00C010DB"/>
    <w:rsid w:val="00C132C0"/>
    <w:rsid w:val="00C210AA"/>
    <w:rsid w:val="00C2458D"/>
    <w:rsid w:val="00C25475"/>
    <w:rsid w:val="00C30133"/>
    <w:rsid w:val="00C3149D"/>
    <w:rsid w:val="00C320D0"/>
    <w:rsid w:val="00C333AB"/>
    <w:rsid w:val="00C35C5B"/>
    <w:rsid w:val="00C40C0C"/>
    <w:rsid w:val="00C50939"/>
    <w:rsid w:val="00C91097"/>
    <w:rsid w:val="00C9113D"/>
    <w:rsid w:val="00C972CC"/>
    <w:rsid w:val="00C97774"/>
    <w:rsid w:val="00CB3BFA"/>
    <w:rsid w:val="00CB6BEE"/>
    <w:rsid w:val="00CB74B8"/>
    <w:rsid w:val="00CD0E68"/>
    <w:rsid w:val="00CD1493"/>
    <w:rsid w:val="00CE7157"/>
    <w:rsid w:val="00CE7330"/>
    <w:rsid w:val="00CF38FA"/>
    <w:rsid w:val="00CF430E"/>
    <w:rsid w:val="00D018B7"/>
    <w:rsid w:val="00D14F27"/>
    <w:rsid w:val="00D43EC8"/>
    <w:rsid w:val="00D516C9"/>
    <w:rsid w:val="00D5732A"/>
    <w:rsid w:val="00D713E8"/>
    <w:rsid w:val="00D726EE"/>
    <w:rsid w:val="00D74205"/>
    <w:rsid w:val="00D87B20"/>
    <w:rsid w:val="00DA0215"/>
    <w:rsid w:val="00DA3B2B"/>
    <w:rsid w:val="00DA74B9"/>
    <w:rsid w:val="00DB609F"/>
    <w:rsid w:val="00DC6518"/>
    <w:rsid w:val="00DC7B0B"/>
    <w:rsid w:val="00DD55B0"/>
    <w:rsid w:val="00DE0DD7"/>
    <w:rsid w:val="00DE41F8"/>
    <w:rsid w:val="00DF437D"/>
    <w:rsid w:val="00DF6243"/>
    <w:rsid w:val="00E034E9"/>
    <w:rsid w:val="00E05055"/>
    <w:rsid w:val="00E30307"/>
    <w:rsid w:val="00E34F63"/>
    <w:rsid w:val="00E4771F"/>
    <w:rsid w:val="00E61055"/>
    <w:rsid w:val="00E7494A"/>
    <w:rsid w:val="00E778F9"/>
    <w:rsid w:val="00E80275"/>
    <w:rsid w:val="00E81DFB"/>
    <w:rsid w:val="00E91A1E"/>
    <w:rsid w:val="00E93A5A"/>
    <w:rsid w:val="00EA180E"/>
    <w:rsid w:val="00EA49F5"/>
    <w:rsid w:val="00EA5167"/>
    <w:rsid w:val="00EA7B2F"/>
    <w:rsid w:val="00EB5AA8"/>
    <w:rsid w:val="00EB7EF4"/>
    <w:rsid w:val="00EC10B2"/>
    <w:rsid w:val="00EC47FD"/>
    <w:rsid w:val="00EC6E4A"/>
    <w:rsid w:val="00ED24C6"/>
    <w:rsid w:val="00EE2E04"/>
    <w:rsid w:val="00EE4188"/>
    <w:rsid w:val="00EF0F86"/>
    <w:rsid w:val="00EF32D1"/>
    <w:rsid w:val="00EF6604"/>
    <w:rsid w:val="00F12AAC"/>
    <w:rsid w:val="00F12DAC"/>
    <w:rsid w:val="00F16B93"/>
    <w:rsid w:val="00F23980"/>
    <w:rsid w:val="00F3431E"/>
    <w:rsid w:val="00F34C43"/>
    <w:rsid w:val="00F37BBB"/>
    <w:rsid w:val="00F418EB"/>
    <w:rsid w:val="00F44D4F"/>
    <w:rsid w:val="00F45D9F"/>
    <w:rsid w:val="00F47DBC"/>
    <w:rsid w:val="00F52728"/>
    <w:rsid w:val="00F52D12"/>
    <w:rsid w:val="00F55811"/>
    <w:rsid w:val="00F578A8"/>
    <w:rsid w:val="00F61ED3"/>
    <w:rsid w:val="00F770B7"/>
    <w:rsid w:val="00F827FF"/>
    <w:rsid w:val="00F97840"/>
    <w:rsid w:val="00FA5272"/>
    <w:rsid w:val="00FC1E32"/>
    <w:rsid w:val="00FC43ED"/>
    <w:rsid w:val="00FC74A6"/>
    <w:rsid w:val="00FD59E6"/>
    <w:rsid w:val="00FE3F0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EE7C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link w:val="Heading1Char"/>
    <w:uiPriority w:val="9"/>
    <w:qFormat/>
    <w:rsid w:val="007349B8"/>
    <w:pPr>
      <w:spacing w:before="100" w:beforeAutospacing="1" w:after="100" w:afterAutospacing="1"/>
      <w:outlineLvl w:val="0"/>
    </w:pPr>
    <w:rPr>
      <w:rFonts w:ascii="Times New Roman" w:eastAsia="Times New Roman" w:hAnsi="Times New Roman" w:cs="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D70"/>
    <w:pPr>
      <w:spacing w:line="276" w:lineRule="auto"/>
      <w:ind w:left="720"/>
      <w:contextualSpacing/>
    </w:pPr>
    <w:rPr>
      <w:sz w:val="22"/>
      <w:szCs w:val="22"/>
      <w:lang w:eastAsia="zh-CN"/>
    </w:rPr>
  </w:style>
  <w:style w:type="paragraph" w:styleId="NormalWeb">
    <w:name w:val="Normal (Web)"/>
    <w:basedOn w:val="Normal"/>
    <w:uiPriority w:val="99"/>
    <w:unhideWhenUsed/>
    <w:rsid w:val="001E4F85"/>
    <w:pPr>
      <w:spacing w:before="100" w:beforeAutospacing="1" w:after="115"/>
    </w:pPr>
    <w:rPr>
      <w:rFonts w:ascii="Times" w:hAnsi="Times" w:cs="Times New Roman"/>
      <w:sz w:val="20"/>
      <w:lang w:eastAsia="en-US"/>
    </w:rPr>
  </w:style>
  <w:style w:type="paragraph" w:styleId="BalloonText">
    <w:name w:val="Balloon Text"/>
    <w:basedOn w:val="Normal"/>
    <w:link w:val="BalloonTextChar"/>
    <w:uiPriority w:val="99"/>
    <w:semiHidden/>
    <w:unhideWhenUsed/>
    <w:rsid w:val="00B06A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AB3"/>
    <w:rPr>
      <w:rFonts w:ascii="Tahoma" w:hAnsi="Tahoma" w:cs="Tahoma"/>
      <w:sz w:val="16"/>
      <w:szCs w:val="16"/>
    </w:rPr>
  </w:style>
  <w:style w:type="table" w:styleId="TableGrid">
    <w:name w:val="Table Grid"/>
    <w:basedOn w:val="TableNormal"/>
    <w:uiPriority w:val="59"/>
    <w:rsid w:val="00AE16E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3F81"/>
    <w:rPr>
      <w:color w:val="0000FF" w:themeColor="hyperlink"/>
      <w:u w:val="single"/>
    </w:rPr>
  </w:style>
  <w:style w:type="paragraph" w:styleId="Header">
    <w:name w:val="header"/>
    <w:basedOn w:val="Normal"/>
    <w:link w:val="HeaderChar"/>
    <w:rsid w:val="00D516C9"/>
    <w:pPr>
      <w:tabs>
        <w:tab w:val="center" w:pos="4680"/>
        <w:tab w:val="right" w:pos="9360"/>
      </w:tabs>
      <w:spacing w:after="0"/>
    </w:pPr>
    <w:rPr>
      <w:rFonts w:ascii="Times New Roman" w:eastAsia="Times New Roman" w:hAnsi="Times New Roman" w:cs="Times New Roman"/>
      <w:szCs w:val="24"/>
      <w:lang w:eastAsia="en-US"/>
    </w:rPr>
  </w:style>
  <w:style w:type="character" w:customStyle="1" w:styleId="HeaderChar">
    <w:name w:val="Header Char"/>
    <w:basedOn w:val="DefaultParagraphFont"/>
    <w:link w:val="Header"/>
    <w:rsid w:val="00D516C9"/>
    <w:rPr>
      <w:rFonts w:ascii="Times New Roman" w:eastAsia="Times New Roman" w:hAnsi="Times New Roman" w:cs="Times New Roman"/>
      <w:sz w:val="24"/>
      <w:szCs w:val="24"/>
      <w:lang w:eastAsia="en-US"/>
    </w:rPr>
  </w:style>
  <w:style w:type="character" w:styleId="CommentReference">
    <w:name w:val="annotation reference"/>
    <w:basedOn w:val="DefaultParagraphFont"/>
    <w:uiPriority w:val="99"/>
    <w:semiHidden/>
    <w:unhideWhenUsed/>
    <w:rsid w:val="00C50939"/>
    <w:rPr>
      <w:sz w:val="16"/>
      <w:szCs w:val="16"/>
    </w:rPr>
  </w:style>
  <w:style w:type="paragraph" w:styleId="CommentText">
    <w:name w:val="annotation text"/>
    <w:basedOn w:val="Normal"/>
    <w:link w:val="CommentTextChar"/>
    <w:uiPriority w:val="99"/>
    <w:semiHidden/>
    <w:unhideWhenUsed/>
    <w:rsid w:val="00C50939"/>
    <w:rPr>
      <w:sz w:val="20"/>
    </w:rPr>
  </w:style>
  <w:style w:type="character" w:customStyle="1" w:styleId="CommentTextChar">
    <w:name w:val="Comment Text Char"/>
    <w:basedOn w:val="DefaultParagraphFont"/>
    <w:link w:val="CommentText"/>
    <w:uiPriority w:val="99"/>
    <w:semiHidden/>
    <w:rsid w:val="00C50939"/>
  </w:style>
  <w:style w:type="paragraph" w:customStyle="1" w:styleId="ref">
    <w:name w:val="ref"/>
    <w:basedOn w:val="Normal"/>
    <w:link w:val="refChar"/>
    <w:rsid w:val="00071F6B"/>
    <w:pPr>
      <w:keepLines/>
      <w:overflowPunct w:val="0"/>
      <w:autoSpaceDE w:val="0"/>
      <w:autoSpaceDN w:val="0"/>
      <w:adjustRightInd w:val="0"/>
      <w:spacing w:after="120"/>
      <w:ind w:left="720" w:hanging="720"/>
      <w:jc w:val="both"/>
      <w:textAlignment w:val="baseline"/>
    </w:pPr>
    <w:rPr>
      <w:rFonts w:ascii="Times" w:eastAsia="Times New Roman" w:hAnsi="Times" w:cs="Times New Roman"/>
      <w:lang w:eastAsia="en-US"/>
    </w:rPr>
  </w:style>
  <w:style w:type="character" w:customStyle="1" w:styleId="author">
    <w:name w:val="author"/>
    <w:basedOn w:val="DefaultParagraphFont"/>
    <w:rsid w:val="00744831"/>
  </w:style>
  <w:style w:type="character" w:customStyle="1" w:styleId="apple-converted-space">
    <w:name w:val="apple-converted-space"/>
    <w:basedOn w:val="DefaultParagraphFont"/>
    <w:rsid w:val="00744831"/>
  </w:style>
  <w:style w:type="character" w:customStyle="1" w:styleId="pubyear">
    <w:name w:val="pubyear"/>
    <w:basedOn w:val="DefaultParagraphFont"/>
    <w:rsid w:val="00744831"/>
  </w:style>
  <w:style w:type="character" w:customStyle="1" w:styleId="articletitle">
    <w:name w:val="articletitle"/>
    <w:basedOn w:val="DefaultParagraphFont"/>
    <w:rsid w:val="00744831"/>
  </w:style>
  <w:style w:type="character" w:customStyle="1" w:styleId="journaltitle">
    <w:name w:val="journaltitle"/>
    <w:basedOn w:val="DefaultParagraphFont"/>
    <w:rsid w:val="00744831"/>
  </w:style>
  <w:style w:type="character" w:customStyle="1" w:styleId="vol">
    <w:name w:val="vol"/>
    <w:basedOn w:val="DefaultParagraphFont"/>
    <w:rsid w:val="00744831"/>
  </w:style>
  <w:style w:type="character" w:customStyle="1" w:styleId="citedissue">
    <w:name w:val="citedissue"/>
    <w:basedOn w:val="DefaultParagraphFont"/>
    <w:rsid w:val="00744831"/>
  </w:style>
  <w:style w:type="character" w:customStyle="1" w:styleId="pagefirst">
    <w:name w:val="pagefirst"/>
    <w:basedOn w:val="DefaultParagraphFont"/>
    <w:rsid w:val="00744831"/>
  </w:style>
  <w:style w:type="character" w:customStyle="1" w:styleId="pagelast">
    <w:name w:val="pagelast"/>
    <w:basedOn w:val="DefaultParagraphFont"/>
    <w:rsid w:val="00744831"/>
  </w:style>
  <w:style w:type="character" w:customStyle="1" w:styleId="spelle">
    <w:name w:val="spelle"/>
    <w:basedOn w:val="DefaultParagraphFont"/>
    <w:rsid w:val="00FD59E6"/>
  </w:style>
  <w:style w:type="character" w:customStyle="1" w:styleId="ital1">
    <w:name w:val="ital1"/>
    <w:basedOn w:val="DefaultParagraphFont"/>
    <w:rsid w:val="00FD59E6"/>
  </w:style>
  <w:style w:type="character" w:customStyle="1" w:styleId="grame">
    <w:name w:val="grame"/>
    <w:basedOn w:val="DefaultParagraphFont"/>
    <w:rsid w:val="00FD59E6"/>
  </w:style>
  <w:style w:type="character" w:customStyle="1" w:styleId="nlmx">
    <w:name w:val="nlm_x"/>
    <w:basedOn w:val="DefaultParagraphFont"/>
    <w:rsid w:val="00255132"/>
  </w:style>
  <w:style w:type="character" w:customStyle="1" w:styleId="nlmyear">
    <w:name w:val="nlm_year"/>
    <w:basedOn w:val="DefaultParagraphFont"/>
    <w:rsid w:val="00255132"/>
  </w:style>
  <w:style w:type="character" w:customStyle="1" w:styleId="nlmarticle-title">
    <w:name w:val="nlm_article-title"/>
    <w:basedOn w:val="DefaultParagraphFont"/>
    <w:rsid w:val="00255132"/>
  </w:style>
  <w:style w:type="character" w:customStyle="1" w:styleId="citationsource-journal">
    <w:name w:val="citation_source-journal"/>
    <w:basedOn w:val="DefaultParagraphFont"/>
    <w:rsid w:val="00255132"/>
  </w:style>
  <w:style w:type="character" w:customStyle="1" w:styleId="nlmfpage">
    <w:name w:val="nlm_fpage"/>
    <w:basedOn w:val="DefaultParagraphFont"/>
    <w:rsid w:val="00255132"/>
  </w:style>
  <w:style w:type="character" w:customStyle="1" w:styleId="nlmlpage">
    <w:name w:val="nlm_lpage"/>
    <w:basedOn w:val="DefaultParagraphFont"/>
    <w:rsid w:val="00255132"/>
  </w:style>
  <w:style w:type="paragraph" w:styleId="CommentSubject">
    <w:name w:val="annotation subject"/>
    <w:basedOn w:val="CommentText"/>
    <w:next w:val="CommentText"/>
    <w:link w:val="CommentSubjectChar"/>
    <w:uiPriority w:val="99"/>
    <w:semiHidden/>
    <w:unhideWhenUsed/>
    <w:rsid w:val="00AC4151"/>
    <w:rPr>
      <w:b/>
      <w:bCs/>
    </w:rPr>
  </w:style>
  <w:style w:type="character" w:customStyle="1" w:styleId="CommentSubjectChar">
    <w:name w:val="Comment Subject Char"/>
    <w:basedOn w:val="CommentTextChar"/>
    <w:link w:val="CommentSubject"/>
    <w:uiPriority w:val="99"/>
    <w:semiHidden/>
    <w:rsid w:val="00AC4151"/>
    <w:rPr>
      <w:b/>
      <w:bCs/>
    </w:rPr>
  </w:style>
  <w:style w:type="paragraph" w:styleId="Revision">
    <w:name w:val="Revision"/>
    <w:hidden/>
    <w:uiPriority w:val="99"/>
    <w:semiHidden/>
    <w:rsid w:val="00AC4151"/>
    <w:pPr>
      <w:spacing w:after="0"/>
    </w:pPr>
    <w:rPr>
      <w:sz w:val="24"/>
    </w:rPr>
  </w:style>
  <w:style w:type="character" w:customStyle="1" w:styleId="gissauthor">
    <w:name w:val="gissauthor"/>
    <w:basedOn w:val="DefaultParagraphFont"/>
    <w:rsid w:val="00BE58A3"/>
  </w:style>
  <w:style w:type="character" w:styleId="HTMLCite">
    <w:name w:val="HTML Cite"/>
    <w:basedOn w:val="DefaultParagraphFont"/>
    <w:uiPriority w:val="99"/>
    <w:semiHidden/>
    <w:unhideWhenUsed/>
    <w:rsid w:val="00BE58A3"/>
    <w:rPr>
      <w:i/>
      <w:iCs/>
    </w:rPr>
  </w:style>
  <w:style w:type="paragraph" w:styleId="Footer">
    <w:name w:val="footer"/>
    <w:basedOn w:val="Normal"/>
    <w:link w:val="FooterChar"/>
    <w:uiPriority w:val="99"/>
    <w:unhideWhenUsed/>
    <w:rsid w:val="00CD1493"/>
    <w:pPr>
      <w:tabs>
        <w:tab w:val="center" w:pos="4680"/>
        <w:tab w:val="right" w:pos="9360"/>
      </w:tabs>
      <w:spacing w:after="0"/>
    </w:pPr>
  </w:style>
  <w:style w:type="character" w:customStyle="1" w:styleId="FooterChar">
    <w:name w:val="Footer Char"/>
    <w:basedOn w:val="DefaultParagraphFont"/>
    <w:link w:val="Footer"/>
    <w:uiPriority w:val="99"/>
    <w:rsid w:val="00CD1493"/>
    <w:rPr>
      <w:sz w:val="24"/>
    </w:rPr>
  </w:style>
  <w:style w:type="character" w:styleId="LineNumber">
    <w:name w:val="line number"/>
    <w:basedOn w:val="DefaultParagraphFont"/>
    <w:uiPriority w:val="99"/>
    <w:semiHidden/>
    <w:unhideWhenUsed/>
    <w:rsid w:val="00CD1493"/>
  </w:style>
  <w:style w:type="character" w:customStyle="1" w:styleId="Heading1Char">
    <w:name w:val="Heading 1 Char"/>
    <w:basedOn w:val="DefaultParagraphFont"/>
    <w:link w:val="Heading1"/>
    <w:uiPriority w:val="9"/>
    <w:rsid w:val="007349B8"/>
    <w:rPr>
      <w:rFonts w:ascii="Times New Roman" w:eastAsia="Times New Roman" w:hAnsi="Times New Roman" w:cs="Times New Roman"/>
      <w:b/>
      <w:bCs/>
      <w:kern w:val="36"/>
      <w:sz w:val="48"/>
      <w:szCs w:val="48"/>
      <w:lang w:eastAsia="zh-CN"/>
    </w:rPr>
  </w:style>
  <w:style w:type="character" w:customStyle="1" w:styleId="refChar">
    <w:name w:val="ref Char"/>
    <w:link w:val="ref"/>
    <w:rsid w:val="006806C9"/>
    <w:rPr>
      <w:rFonts w:ascii="Times" w:eastAsia="Times New Roman" w:hAnsi="Times" w:cs="Times New Roman"/>
      <w:sz w:val="24"/>
      <w:lang w:eastAsia="en-US"/>
    </w:rPr>
  </w:style>
  <w:style w:type="paragraph" w:styleId="PlainText">
    <w:name w:val="Plain Text"/>
    <w:basedOn w:val="Normal"/>
    <w:link w:val="PlainTextChar"/>
    <w:uiPriority w:val="99"/>
    <w:unhideWhenUsed/>
    <w:rsid w:val="00482DFC"/>
    <w:pPr>
      <w:spacing w:after="0"/>
    </w:pPr>
    <w:rPr>
      <w:rFonts w:ascii="Consolas" w:eastAsiaTheme="minorHAnsi" w:hAnsi="Consolas" w:cs="Times New Roman"/>
      <w:sz w:val="21"/>
      <w:szCs w:val="21"/>
      <w:lang w:eastAsia="en-US"/>
    </w:rPr>
  </w:style>
  <w:style w:type="character" w:customStyle="1" w:styleId="PlainTextChar">
    <w:name w:val="Plain Text Char"/>
    <w:basedOn w:val="DefaultParagraphFont"/>
    <w:link w:val="PlainText"/>
    <w:uiPriority w:val="99"/>
    <w:rsid w:val="00482DFC"/>
    <w:rPr>
      <w:rFonts w:ascii="Consolas" w:eastAsiaTheme="minorHAnsi" w:hAnsi="Consolas" w:cs="Times New Roman"/>
      <w:sz w:val="21"/>
      <w:szCs w:val="21"/>
      <w:lang w:eastAsia="en-US"/>
    </w:rPr>
  </w:style>
  <w:style w:type="character" w:styleId="Emphasis">
    <w:name w:val="Emphasis"/>
    <w:basedOn w:val="DefaultParagraphFont"/>
    <w:uiPriority w:val="20"/>
    <w:qFormat/>
    <w:rsid w:val="006B7DD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link w:val="Heading1Char"/>
    <w:uiPriority w:val="9"/>
    <w:qFormat/>
    <w:rsid w:val="007349B8"/>
    <w:pPr>
      <w:spacing w:before="100" w:beforeAutospacing="1" w:after="100" w:afterAutospacing="1"/>
      <w:outlineLvl w:val="0"/>
    </w:pPr>
    <w:rPr>
      <w:rFonts w:ascii="Times New Roman" w:eastAsia="Times New Roman" w:hAnsi="Times New Roman" w:cs="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D70"/>
    <w:pPr>
      <w:spacing w:line="276" w:lineRule="auto"/>
      <w:ind w:left="720"/>
      <w:contextualSpacing/>
    </w:pPr>
    <w:rPr>
      <w:sz w:val="22"/>
      <w:szCs w:val="22"/>
      <w:lang w:eastAsia="zh-CN"/>
    </w:rPr>
  </w:style>
  <w:style w:type="paragraph" w:styleId="NormalWeb">
    <w:name w:val="Normal (Web)"/>
    <w:basedOn w:val="Normal"/>
    <w:uiPriority w:val="99"/>
    <w:unhideWhenUsed/>
    <w:rsid w:val="001E4F85"/>
    <w:pPr>
      <w:spacing w:before="100" w:beforeAutospacing="1" w:after="115"/>
    </w:pPr>
    <w:rPr>
      <w:rFonts w:ascii="Times" w:hAnsi="Times" w:cs="Times New Roman"/>
      <w:sz w:val="20"/>
      <w:lang w:eastAsia="en-US"/>
    </w:rPr>
  </w:style>
  <w:style w:type="paragraph" w:styleId="BalloonText">
    <w:name w:val="Balloon Text"/>
    <w:basedOn w:val="Normal"/>
    <w:link w:val="BalloonTextChar"/>
    <w:uiPriority w:val="99"/>
    <w:semiHidden/>
    <w:unhideWhenUsed/>
    <w:rsid w:val="00B06A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AB3"/>
    <w:rPr>
      <w:rFonts w:ascii="Tahoma" w:hAnsi="Tahoma" w:cs="Tahoma"/>
      <w:sz w:val="16"/>
      <w:szCs w:val="16"/>
    </w:rPr>
  </w:style>
  <w:style w:type="table" w:styleId="TableGrid">
    <w:name w:val="Table Grid"/>
    <w:basedOn w:val="TableNormal"/>
    <w:uiPriority w:val="59"/>
    <w:rsid w:val="00AE16E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3F81"/>
    <w:rPr>
      <w:color w:val="0000FF" w:themeColor="hyperlink"/>
      <w:u w:val="single"/>
    </w:rPr>
  </w:style>
  <w:style w:type="paragraph" w:styleId="Header">
    <w:name w:val="header"/>
    <w:basedOn w:val="Normal"/>
    <w:link w:val="HeaderChar"/>
    <w:rsid w:val="00D516C9"/>
    <w:pPr>
      <w:tabs>
        <w:tab w:val="center" w:pos="4680"/>
        <w:tab w:val="right" w:pos="9360"/>
      </w:tabs>
      <w:spacing w:after="0"/>
    </w:pPr>
    <w:rPr>
      <w:rFonts w:ascii="Times New Roman" w:eastAsia="Times New Roman" w:hAnsi="Times New Roman" w:cs="Times New Roman"/>
      <w:szCs w:val="24"/>
      <w:lang w:eastAsia="en-US"/>
    </w:rPr>
  </w:style>
  <w:style w:type="character" w:customStyle="1" w:styleId="HeaderChar">
    <w:name w:val="Header Char"/>
    <w:basedOn w:val="DefaultParagraphFont"/>
    <w:link w:val="Header"/>
    <w:rsid w:val="00D516C9"/>
    <w:rPr>
      <w:rFonts w:ascii="Times New Roman" w:eastAsia="Times New Roman" w:hAnsi="Times New Roman" w:cs="Times New Roman"/>
      <w:sz w:val="24"/>
      <w:szCs w:val="24"/>
      <w:lang w:eastAsia="en-US"/>
    </w:rPr>
  </w:style>
  <w:style w:type="character" w:styleId="CommentReference">
    <w:name w:val="annotation reference"/>
    <w:basedOn w:val="DefaultParagraphFont"/>
    <w:uiPriority w:val="99"/>
    <w:semiHidden/>
    <w:unhideWhenUsed/>
    <w:rsid w:val="00C50939"/>
    <w:rPr>
      <w:sz w:val="16"/>
      <w:szCs w:val="16"/>
    </w:rPr>
  </w:style>
  <w:style w:type="paragraph" w:styleId="CommentText">
    <w:name w:val="annotation text"/>
    <w:basedOn w:val="Normal"/>
    <w:link w:val="CommentTextChar"/>
    <w:uiPriority w:val="99"/>
    <w:semiHidden/>
    <w:unhideWhenUsed/>
    <w:rsid w:val="00C50939"/>
    <w:rPr>
      <w:sz w:val="20"/>
    </w:rPr>
  </w:style>
  <w:style w:type="character" w:customStyle="1" w:styleId="CommentTextChar">
    <w:name w:val="Comment Text Char"/>
    <w:basedOn w:val="DefaultParagraphFont"/>
    <w:link w:val="CommentText"/>
    <w:uiPriority w:val="99"/>
    <w:semiHidden/>
    <w:rsid w:val="00C50939"/>
  </w:style>
  <w:style w:type="paragraph" w:customStyle="1" w:styleId="ref">
    <w:name w:val="ref"/>
    <w:basedOn w:val="Normal"/>
    <w:link w:val="refChar"/>
    <w:rsid w:val="00071F6B"/>
    <w:pPr>
      <w:keepLines/>
      <w:overflowPunct w:val="0"/>
      <w:autoSpaceDE w:val="0"/>
      <w:autoSpaceDN w:val="0"/>
      <w:adjustRightInd w:val="0"/>
      <w:spacing w:after="120"/>
      <w:ind w:left="720" w:hanging="720"/>
      <w:jc w:val="both"/>
      <w:textAlignment w:val="baseline"/>
    </w:pPr>
    <w:rPr>
      <w:rFonts w:ascii="Times" w:eastAsia="Times New Roman" w:hAnsi="Times" w:cs="Times New Roman"/>
      <w:lang w:eastAsia="en-US"/>
    </w:rPr>
  </w:style>
  <w:style w:type="character" w:customStyle="1" w:styleId="author">
    <w:name w:val="author"/>
    <w:basedOn w:val="DefaultParagraphFont"/>
    <w:rsid w:val="00744831"/>
  </w:style>
  <w:style w:type="character" w:customStyle="1" w:styleId="apple-converted-space">
    <w:name w:val="apple-converted-space"/>
    <w:basedOn w:val="DefaultParagraphFont"/>
    <w:rsid w:val="00744831"/>
  </w:style>
  <w:style w:type="character" w:customStyle="1" w:styleId="pubyear">
    <w:name w:val="pubyear"/>
    <w:basedOn w:val="DefaultParagraphFont"/>
    <w:rsid w:val="00744831"/>
  </w:style>
  <w:style w:type="character" w:customStyle="1" w:styleId="articletitle">
    <w:name w:val="articletitle"/>
    <w:basedOn w:val="DefaultParagraphFont"/>
    <w:rsid w:val="00744831"/>
  </w:style>
  <w:style w:type="character" w:customStyle="1" w:styleId="journaltitle">
    <w:name w:val="journaltitle"/>
    <w:basedOn w:val="DefaultParagraphFont"/>
    <w:rsid w:val="00744831"/>
  </w:style>
  <w:style w:type="character" w:customStyle="1" w:styleId="vol">
    <w:name w:val="vol"/>
    <w:basedOn w:val="DefaultParagraphFont"/>
    <w:rsid w:val="00744831"/>
  </w:style>
  <w:style w:type="character" w:customStyle="1" w:styleId="citedissue">
    <w:name w:val="citedissue"/>
    <w:basedOn w:val="DefaultParagraphFont"/>
    <w:rsid w:val="00744831"/>
  </w:style>
  <w:style w:type="character" w:customStyle="1" w:styleId="pagefirst">
    <w:name w:val="pagefirst"/>
    <w:basedOn w:val="DefaultParagraphFont"/>
    <w:rsid w:val="00744831"/>
  </w:style>
  <w:style w:type="character" w:customStyle="1" w:styleId="pagelast">
    <w:name w:val="pagelast"/>
    <w:basedOn w:val="DefaultParagraphFont"/>
    <w:rsid w:val="00744831"/>
  </w:style>
  <w:style w:type="character" w:customStyle="1" w:styleId="spelle">
    <w:name w:val="spelle"/>
    <w:basedOn w:val="DefaultParagraphFont"/>
    <w:rsid w:val="00FD59E6"/>
  </w:style>
  <w:style w:type="character" w:customStyle="1" w:styleId="ital1">
    <w:name w:val="ital1"/>
    <w:basedOn w:val="DefaultParagraphFont"/>
    <w:rsid w:val="00FD59E6"/>
  </w:style>
  <w:style w:type="character" w:customStyle="1" w:styleId="grame">
    <w:name w:val="grame"/>
    <w:basedOn w:val="DefaultParagraphFont"/>
    <w:rsid w:val="00FD59E6"/>
  </w:style>
  <w:style w:type="character" w:customStyle="1" w:styleId="nlmx">
    <w:name w:val="nlm_x"/>
    <w:basedOn w:val="DefaultParagraphFont"/>
    <w:rsid w:val="00255132"/>
  </w:style>
  <w:style w:type="character" w:customStyle="1" w:styleId="nlmyear">
    <w:name w:val="nlm_year"/>
    <w:basedOn w:val="DefaultParagraphFont"/>
    <w:rsid w:val="00255132"/>
  </w:style>
  <w:style w:type="character" w:customStyle="1" w:styleId="nlmarticle-title">
    <w:name w:val="nlm_article-title"/>
    <w:basedOn w:val="DefaultParagraphFont"/>
    <w:rsid w:val="00255132"/>
  </w:style>
  <w:style w:type="character" w:customStyle="1" w:styleId="citationsource-journal">
    <w:name w:val="citation_source-journal"/>
    <w:basedOn w:val="DefaultParagraphFont"/>
    <w:rsid w:val="00255132"/>
  </w:style>
  <w:style w:type="character" w:customStyle="1" w:styleId="nlmfpage">
    <w:name w:val="nlm_fpage"/>
    <w:basedOn w:val="DefaultParagraphFont"/>
    <w:rsid w:val="00255132"/>
  </w:style>
  <w:style w:type="character" w:customStyle="1" w:styleId="nlmlpage">
    <w:name w:val="nlm_lpage"/>
    <w:basedOn w:val="DefaultParagraphFont"/>
    <w:rsid w:val="00255132"/>
  </w:style>
  <w:style w:type="paragraph" w:styleId="CommentSubject">
    <w:name w:val="annotation subject"/>
    <w:basedOn w:val="CommentText"/>
    <w:next w:val="CommentText"/>
    <w:link w:val="CommentSubjectChar"/>
    <w:uiPriority w:val="99"/>
    <w:semiHidden/>
    <w:unhideWhenUsed/>
    <w:rsid w:val="00AC4151"/>
    <w:rPr>
      <w:b/>
      <w:bCs/>
    </w:rPr>
  </w:style>
  <w:style w:type="character" w:customStyle="1" w:styleId="CommentSubjectChar">
    <w:name w:val="Comment Subject Char"/>
    <w:basedOn w:val="CommentTextChar"/>
    <w:link w:val="CommentSubject"/>
    <w:uiPriority w:val="99"/>
    <w:semiHidden/>
    <w:rsid w:val="00AC4151"/>
    <w:rPr>
      <w:b/>
      <w:bCs/>
    </w:rPr>
  </w:style>
  <w:style w:type="paragraph" w:styleId="Revision">
    <w:name w:val="Revision"/>
    <w:hidden/>
    <w:uiPriority w:val="99"/>
    <w:semiHidden/>
    <w:rsid w:val="00AC4151"/>
    <w:pPr>
      <w:spacing w:after="0"/>
    </w:pPr>
    <w:rPr>
      <w:sz w:val="24"/>
    </w:rPr>
  </w:style>
  <w:style w:type="character" w:customStyle="1" w:styleId="gissauthor">
    <w:name w:val="gissauthor"/>
    <w:basedOn w:val="DefaultParagraphFont"/>
    <w:rsid w:val="00BE58A3"/>
  </w:style>
  <w:style w:type="character" w:styleId="HTMLCite">
    <w:name w:val="HTML Cite"/>
    <w:basedOn w:val="DefaultParagraphFont"/>
    <w:uiPriority w:val="99"/>
    <w:semiHidden/>
    <w:unhideWhenUsed/>
    <w:rsid w:val="00BE58A3"/>
    <w:rPr>
      <w:i/>
      <w:iCs/>
    </w:rPr>
  </w:style>
  <w:style w:type="paragraph" w:styleId="Footer">
    <w:name w:val="footer"/>
    <w:basedOn w:val="Normal"/>
    <w:link w:val="FooterChar"/>
    <w:uiPriority w:val="99"/>
    <w:unhideWhenUsed/>
    <w:rsid w:val="00CD1493"/>
    <w:pPr>
      <w:tabs>
        <w:tab w:val="center" w:pos="4680"/>
        <w:tab w:val="right" w:pos="9360"/>
      </w:tabs>
      <w:spacing w:after="0"/>
    </w:pPr>
  </w:style>
  <w:style w:type="character" w:customStyle="1" w:styleId="FooterChar">
    <w:name w:val="Footer Char"/>
    <w:basedOn w:val="DefaultParagraphFont"/>
    <w:link w:val="Footer"/>
    <w:uiPriority w:val="99"/>
    <w:rsid w:val="00CD1493"/>
    <w:rPr>
      <w:sz w:val="24"/>
    </w:rPr>
  </w:style>
  <w:style w:type="character" w:styleId="LineNumber">
    <w:name w:val="line number"/>
    <w:basedOn w:val="DefaultParagraphFont"/>
    <w:uiPriority w:val="99"/>
    <w:semiHidden/>
    <w:unhideWhenUsed/>
    <w:rsid w:val="00CD1493"/>
  </w:style>
  <w:style w:type="character" w:customStyle="1" w:styleId="Heading1Char">
    <w:name w:val="Heading 1 Char"/>
    <w:basedOn w:val="DefaultParagraphFont"/>
    <w:link w:val="Heading1"/>
    <w:uiPriority w:val="9"/>
    <w:rsid w:val="007349B8"/>
    <w:rPr>
      <w:rFonts w:ascii="Times New Roman" w:eastAsia="Times New Roman" w:hAnsi="Times New Roman" w:cs="Times New Roman"/>
      <w:b/>
      <w:bCs/>
      <w:kern w:val="36"/>
      <w:sz w:val="48"/>
      <w:szCs w:val="48"/>
      <w:lang w:eastAsia="zh-CN"/>
    </w:rPr>
  </w:style>
  <w:style w:type="character" w:customStyle="1" w:styleId="refChar">
    <w:name w:val="ref Char"/>
    <w:link w:val="ref"/>
    <w:rsid w:val="006806C9"/>
    <w:rPr>
      <w:rFonts w:ascii="Times" w:eastAsia="Times New Roman" w:hAnsi="Times" w:cs="Times New Roman"/>
      <w:sz w:val="24"/>
      <w:lang w:eastAsia="en-US"/>
    </w:rPr>
  </w:style>
  <w:style w:type="paragraph" w:styleId="PlainText">
    <w:name w:val="Plain Text"/>
    <w:basedOn w:val="Normal"/>
    <w:link w:val="PlainTextChar"/>
    <w:uiPriority w:val="99"/>
    <w:unhideWhenUsed/>
    <w:rsid w:val="00482DFC"/>
    <w:pPr>
      <w:spacing w:after="0"/>
    </w:pPr>
    <w:rPr>
      <w:rFonts w:ascii="Consolas" w:eastAsiaTheme="minorHAnsi" w:hAnsi="Consolas" w:cs="Times New Roman"/>
      <w:sz w:val="21"/>
      <w:szCs w:val="21"/>
      <w:lang w:eastAsia="en-US"/>
    </w:rPr>
  </w:style>
  <w:style w:type="character" w:customStyle="1" w:styleId="PlainTextChar">
    <w:name w:val="Plain Text Char"/>
    <w:basedOn w:val="DefaultParagraphFont"/>
    <w:link w:val="PlainText"/>
    <w:uiPriority w:val="99"/>
    <w:rsid w:val="00482DFC"/>
    <w:rPr>
      <w:rFonts w:ascii="Consolas" w:eastAsiaTheme="minorHAnsi" w:hAnsi="Consolas" w:cs="Times New Roman"/>
      <w:sz w:val="21"/>
      <w:szCs w:val="21"/>
      <w:lang w:eastAsia="en-US"/>
    </w:rPr>
  </w:style>
  <w:style w:type="character" w:styleId="Emphasis">
    <w:name w:val="Emphasis"/>
    <w:basedOn w:val="DefaultParagraphFont"/>
    <w:uiPriority w:val="20"/>
    <w:qFormat/>
    <w:rsid w:val="006B7D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677242">
      <w:bodyDiv w:val="1"/>
      <w:marLeft w:val="0"/>
      <w:marRight w:val="0"/>
      <w:marTop w:val="0"/>
      <w:marBottom w:val="0"/>
      <w:divBdr>
        <w:top w:val="none" w:sz="0" w:space="0" w:color="auto"/>
        <w:left w:val="none" w:sz="0" w:space="0" w:color="auto"/>
        <w:bottom w:val="none" w:sz="0" w:space="0" w:color="auto"/>
        <w:right w:val="none" w:sz="0" w:space="0" w:color="auto"/>
      </w:divBdr>
      <w:divsChild>
        <w:div w:id="1233271715">
          <w:marLeft w:val="0"/>
          <w:marRight w:val="0"/>
          <w:marTop w:val="0"/>
          <w:marBottom w:val="0"/>
          <w:divBdr>
            <w:top w:val="none" w:sz="0" w:space="0" w:color="auto"/>
            <w:left w:val="none" w:sz="0" w:space="0" w:color="auto"/>
            <w:bottom w:val="none" w:sz="0" w:space="0" w:color="auto"/>
            <w:right w:val="none" w:sz="0" w:space="0" w:color="auto"/>
          </w:divBdr>
        </w:div>
        <w:div w:id="20980528">
          <w:marLeft w:val="0"/>
          <w:marRight w:val="0"/>
          <w:marTop w:val="0"/>
          <w:marBottom w:val="0"/>
          <w:divBdr>
            <w:top w:val="none" w:sz="0" w:space="0" w:color="auto"/>
            <w:left w:val="none" w:sz="0" w:space="0" w:color="auto"/>
            <w:bottom w:val="none" w:sz="0" w:space="0" w:color="auto"/>
            <w:right w:val="none" w:sz="0" w:space="0" w:color="auto"/>
          </w:divBdr>
        </w:div>
      </w:divsChild>
    </w:div>
    <w:div w:id="488442673">
      <w:bodyDiv w:val="1"/>
      <w:marLeft w:val="0"/>
      <w:marRight w:val="0"/>
      <w:marTop w:val="0"/>
      <w:marBottom w:val="0"/>
      <w:divBdr>
        <w:top w:val="none" w:sz="0" w:space="0" w:color="auto"/>
        <w:left w:val="none" w:sz="0" w:space="0" w:color="auto"/>
        <w:bottom w:val="none" w:sz="0" w:space="0" w:color="auto"/>
        <w:right w:val="none" w:sz="0" w:space="0" w:color="auto"/>
      </w:divBdr>
    </w:div>
    <w:div w:id="557977321">
      <w:bodyDiv w:val="1"/>
      <w:marLeft w:val="0"/>
      <w:marRight w:val="0"/>
      <w:marTop w:val="0"/>
      <w:marBottom w:val="0"/>
      <w:divBdr>
        <w:top w:val="none" w:sz="0" w:space="0" w:color="auto"/>
        <w:left w:val="none" w:sz="0" w:space="0" w:color="auto"/>
        <w:bottom w:val="none" w:sz="0" w:space="0" w:color="auto"/>
        <w:right w:val="none" w:sz="0" w:space="0" w:color="auto"/>
      </w:divBdr>
    </w:div>
    <w:div w:id="763183383">
      <w:bodyDiv w:val="1"/>
      <w:marLeft w:val="0"/>
      <w:marRight w:val="0"/>
      <w:marTop w:val="0"/>
      <w:marBottom w:val="0"/>
      <w:divBdr>
        <w:top w:val="none" w:sz="0" w:space="0" w:color="auto"/>
        <w:left w:val="none" w:sz="0" w:space="0" w:color="auto"/>
        <w:bottom w:val="none" w:sz="0" w:space="0" w:color="auto"/>
        <w:right w:val="none" w:sz="0" w:space="0" w:color="auto"/>
      </w:divBdr>
      <w:divsChild>
        <w:div w:id="1595044034">
          <w:marLeft w:val="0"/>
          <w:marRight w:val="0"/>
          <w:marTop w:val="0"/>
          <w:marBottom w:val="0"/>
          <w:divBdr>
            <w:top w:val="none" w:sz="0" w:space="0" w:color="auto"/>
            <w:left w:val="none" w:sz="0" w:space="0" w:color="auto"/>
            <w:bottom w:val="none" w:sz="0" w:space="0" w:color="auto"/>
            <w:right w:val="none" w:sz="0" w:space="0" w:color="auto"/>
          </w:divBdr>
        </w:div>
        <w:div w:id="1832528771">
          <w:marLeft w:val="0"/>
          <w:marRight w:val="0"/>
          <w:marTop w:val="0"/>
          <w:marBottom w:val="0"/>
          <w:divBdr>
            <w:top w:val="none" w:sz="0" w:space="0" w:color="auto"/>
            <w:left w:val="none" w:sz="0" w:space="0" w:color="auto"/>
            <w:bottom w:val="none" w:sz="0" w:space="0" w:color="auto"/>
            <w:right w:val="none" w:sz="0" w:space="0" w:color="auto"/>
          </w:divBdr>
        </w:div>
        <w:div w:id="1406344028">
          <w:marLeft w:val="0"/>
          <w:marRight w:val="0"/>
          <w:marTop w:val="0"/>
          <w:marBottom w:val="0"/>
          <w:divBdr>
            <w:top w:val="none" w:sz="0" w:space="0" w:color="auto"/>
            <w:left w:val="none" w:sz="0" w:space="0" w:color="auto"/>
            <w:bottom w:val="none" w:sz="0" w:space="0" w:color="auto"/>
            <w:right w:val="none" w:sz="0" w:space="0" w:color="auto"/>
          </w:divBdr>
        </w:div>
        <w:div w:id="986128504">
          <w:marLeft w:val="0"/>
          <w:marRight w:val="0"/>
          <w:marTop w:val="0"/>
          <w:marBottom w:val="0"/>
          <w:divBdr>
            <w:top w:val="none" w:sz="0" w:space="0" w:color="auto"/>
            <w:left w:val="none" w:sz="0" w:space="0" w:color="auto"/>
            <w:bottom w:val="none" w:sz="0" w:space="0" w:color="auto"/>
            <w:right w:val="none" w:sz="0" w:space="0" w:color="auto"/>
          </w:divBdr>
        </w:div>
      </w:divsChild>
    </w:div>
    <w:div w:id="860968199">
      <w:bodyDiv w:val="1"/>
      <w:marLeft w:val="0"/>
      <w:marRight w:val="0"/>
      <w:marTop w:val="0"/>
      <w:marBottom w:val="0"/>
      <w:divBdr>
        <w:top w:val="none" w:sz="0" w:space="0" w:color="auto"/>
        <w:left w:val="none" w:sz="0" w:space="0" w:color="auto"/>
        <w:bottom w:val="none" w:sz="0" w:space="0" w:color="auto"/>
        <w:right w:val="none" w:sz="0" w:space="0" w:color="auto"/>
      </w:divBdr>
    </w:div>
    <w:div w:id="1152217875">
      <w:bodyDiv w:val="1"/>
      <w:marLeft w:val="0"/>
      <w:marRight w:val="0"/>
      <w:marTop w:val="0"/>
      <w:marBottom w:val="0"/>
      <w:divBdr>
        <w:top w:val="none" w:sz="0" w:space="0" w:color="auto"/>
        <w:left w:val="none" w:sz="0" w:space="0" w:color="auto"/>
        <w:bottom w:val="none" w:sz="0" w:space="0" w:color="auto"/>
        <w:right w:val="none" w:sz="0" w:space="0" w:color="auto"/>
      </w:divBdr>
      <w:divsChild>
        <w:div w:id="1571116353">
          <w:marLeft w:val="0"/>
          <w:marRight w:val="0"/>
          <w:marTop w:val="0"/>
          <w:marBottom w:val="0"/>
          <w:divBdr>
            <w:top w:val="none" w:sz="0" w:space="0" w:color="auto"/>
            <w:left w:val="none" w:sz="0" w:space="0" w:color="auto"/>
            <w:bottom w:val="none" w:sz="0" w:space="0" w:color="auto"/>
            <w:right w:val="none" w:sz="0" w:space="0" w:color="auto"/>
          </w:divBdr>
        </w:div>
        <w:div w:id="909147450">
          <w:marLeft w:val="0"/>
          <w:marRight w:val="0"/>
          <w:marTop w:val="0"/>
          <w:marBottom w:val="0"/>
          <w:divBdr>
            <w:top w:val="none" w:sz="0" w:space="0" w:color="auto"/>
            <w:left w:val="none" w:sz="0" w:space="0" w:color="auto"/>
            <w:bottom w:val="none" w:sz="0" w:space="0" w:color="auto"/>
            <w:right w:val="none" w:sz="0" w:space="0" w:color="auto"/>
          </w:divBdr>
        </w:div>
      </w:divsChild>
    </w:div>
    <w:div w:id="1218009128">
      <w:bodyDiv w:val="1"/>
      <w:marLeft w:val="0"/>
      <w:marRight w:val="0"/>
      <w:marTop w:val="0"/>
      <w:marBottom w:val="0"/>
      <w:divBdr>
        <w:top w:val="none" w:sz="0" w:space="0" w:color="auto"/>
        <w:left w:val="none" w:sz="0" w:space="0" w:color="auto"/>
        <w:bottom w:val="none" w:sz="0" w:space="0" w:color="auto"/>
        <w:right w:val="none" w:sz="0" w:space="0" w:color="auto"/>
      </w:divBdr>
    </w:div>
    <w:div w:id="1366634664">
      <w:bodyDiv w:val="1"/>
      <w:marLeft w:val="0"/>
      <w:marRight w:val="0"/>
      <w:marTop w:val="0"/>
      <w:marBottom w:val="0"/>
      <w:divBdr>
        <w:top w:val="none" w:sz="0" w:space="0" w:color="auto"/>
        <w:left w:val="none" w:sz="0" w:space="0" w:color="auto"/>
        <w:bottom w:val="none" w:sz="0" w:space="0" w:color="auto"/>
        <w:right w:val="none" w:sz="0" w:space="0" w:color="auto"/>
      </w:divBdr>
      <w:divsChild>
        <w:div w:id="639503250">
          <w:marLeft w:val="0"/>
          <w:marRight w:val="0"/>
          <w:marTop w:val="0"/>
          <w:marBottom w:val="0"/>
          <w:divBdr>
            <w:top w:val="none" w:sz="0" w:space="0" w:color="auto"/>
            <w:left w:val="none" w:sz="0" w:space="0" w:color="auto"/>
            <w:bottom w:val="none" w:sz="0" w:space="0" w:color="auto"/>
            <w:right w:val="none" w:sz="0" w:space="0" w:color="auto"/>
          </w:divBdr>
        </w:div>
        <w:div w:id="1515025225">
          <w:marLeft w:val="0"/>
          <w:marRight w:val="0"/>
          <w:marTop w:val="0"/>
          <w:marBottom w:val="0"/>
          <w:divBdr>
            <w:top w:val="none" w:sz="0" w:space="0" w:color="auto"/>
            <w:left w:val="none" w:sz="0" w:space="0" w:color="auto"/>
            <w:bottom w:val="none" w:sz="0" w:space="0" w:color="auto"/>
            <w:right w:val="none" w:sz="0" w:space="0" w:color="auto"/>
          </w:divBdr>
        </w:div>
      </w:divsChild>
    </w:div>
    <w:div w:id="1478492223">
      <w:bodyDiv w:val="1"/>
      <w:marLeft w:val="0"/>
      <w:marRight w:val="0"/>
      <w:marTop w:val="0"/>
      <w:marBottom w:val="0"/>
      <w:divBdr>
        <w:top w:val="none" w:sz="0" w:space="0" w:color="auto"/>
        <w:left w:val="none" w:sz="0" w:space="0" w:color="auto"/>
        <w:bottom w:val="none" w:sz="0" w:space="0" w:color="auto"/>
        <w:right w:val="none" w:sz="0" w:space="0" w:color="auto"/>
      </w:divBdr>
      <w:divsChild>
        <w:div w:id="287929266">
          <w:marLeft w:val="0"/>
          <w:marRight w:val="0"/>
          <w:marTop w:val="0"/>
          <w:marBottom w:val="0"/>
          <w:divBdr>
            <w:top w:val="none" w:sz="0" w:space="0" w:color="auto"/>
            <w:left w:val="none" w:sz="0" w:space="0" w:color="auto"/>
            <w:bottom w:val="none" w:sz="0" w:space="0" w:color="auto"/>
            <w:right w:val="none" w:sz="0" w:space="0" w:color="auto"/>
          </w:divBdr>
        </w:div>
        <w:div w:id="617032589">
          <w:marLeft w:val="0"/>
          <w:marRight w:val="0"/>
          <w:marTop w:val="0"/>
          <w:marBottom w:val="0"/>
          <w:divBdr>
            <w:top w:val="none" w:sz="0" w:space="0" w:color="auto"/>
            <w:left w:val="none" w:sz="0" w:space="0" w:color="auto"/>
            <w:bottom w:val="none" w:sz="0" w:space="0" w:color="auto"/>
            <w:right w:val="none" w:sz="0" w:space="0" w:color="auto"/>
          </w:divBdr>
        </w:div>
      </w:divsChild>
    </w:div>
    <w:div w:id="1505625657">
      <w:bodyDiv w:val="1"/>
      <w:marLeft w:val="0"/>
      <w:marRight w:val="0"/>
      <w:marTop w:val="0"/>
      <w:marBottom w:val="0"/>
      <w:divBdr>
        <w:top w:val="none" w:sz="0" w:space="0" w:color="auto"/>
        <w:left w:val="none" w:sz="0" w:space="0" w:color="auto"/>
        <w:bottom w:val="none" w:sz="0" w:space="0" w:color="auto"/>
        <w:right w:val="none" w:sz="0" w:space="0" w:color="auto"/>
      </w:divBdr>
    </w:div>
    <w:div w:id="1707371517">
      <w:bodyDiv w:val="1"/>
      <w:marLeft w:val="0"/>
      <w:marRight w:val="0"/>
      <w:marTop w:val="0"/>
      <w:marBottom w:val="0"/>
      <w:divBdr>
        <w:top w:val="none" w:sz="0" w:space="0" w:color="auto"/>
        <w:left w:val="none" w:sz="0" w:space="0" w:color="auto"/>
        <w:bottom w:val="none" w:sz="0" w:space="0" w:color="auto"/>
        <w:right w:val="none" w:sz="0" w:space="0" w:color="auto"/>
      </w:divBdr>
      <w:divsChild>
        <w:div w:id="737366076">
          <w:marLeft w:val="0"/>
          <w:marRight w:val="0"/>
          <w:marTop w:val="0"/>
          <w:marBottom w:val="0"/>
          <w:divBdr>
            <w:top w:val="none" w:sz="0" w:space="0" w:color="auto"/>
            <w:left w:val="none" w:sz="0" w:space="0" w:color="auto"/>
            <w:bottom w:val="none" w:sz="0" w:space="0" w:color="auto"/>
            <w:right w:val="none" w:sz="0" w:space="0" w:color="auto"/>
          </w:divBdr>
        </w:div>
        <w:div w:id="641347320">
          <w:marLeft w:val="0"/>
          <w:marRight w:val="0"/>
          <w:marTop w:val="0"/>
          <w:marBottom w:val="0"/>
          <w:divBdr>
            <w:top w:val="none" w:sz="0" w:space="0" w:color="auto"/>
            <w:left w:val="none" w:sz="0" w:space="0" w:color="auto"/>
            <w:bottom w:val="none" w:sz="0" w:space="0" w:color="auto"/>
            <w:right w:val="none" w:sz="0" w:space="0" w:color="auto"/>
          </w:divBdr>
        </w:div>
      </w:divsChild>
    </w:div>
    <w:div w:id="1759054476">
      <w:bodyDiv w:val="1"/>
      <w:marLeft w:val="0"/>
      <w:marRight w:val="0"/>
      <w:marTop w:val="0"/>
      <w:marBottom w:val="0"/>
      <w:divBdr>
        <w:top w:val="none" w:sz="0" w:space="0" w:color="auto"/>
        <w:left w:val="none" w:sz="0" w:space="0" w:color="auto"/>
        <w:bottom w:val="none" w:sz="0" w:space="0" w:color="auto"/>
        <w:right w:val="none" w:sz="0" w:space="0" w:color="auto"/>
      </w:divBdr>
      <w:divsChild>
        <w:div w:id="2092197111">
          <w:marLeft w:val="0"/>
          <w:marRight w:val="0"/>
          <w:marTop w:val="0"/>
          <w:marBottom w:val="0"/>
          <w:divBdr>
            <w:top w:val="none" w:sz="0" w:space="0" w:color="auto"/>
            <w:left w:val="none" w:sz="0" w:space="0" w:color="auto"/>
            <w:bottom w:val="none" w:sz="0" w:space="0" w:color="auto"/>
            <w:right w:val="none" w:sz="0" w:space="0" w:color="auto"/>
          </w:divBdr>
        </w:div>
        <w:div w:id="217784005">
          <w:marLeft w:val="0"/>
          <w:marRight w:val="0"/>
          <w:marTop w:val="0"/>
          <w:marBottom w:val="0"/>
          <w:divBdr>
            <w:top w:val="none" w:sz="0" w:space="0" w:color="auto"/>
            <w:left w:val="none" w:sz="0" w:space="0" w:color="auto"/>
            <w:bottom w:val="none" w:sz="0" w:space="0" w:color="auto"/>
            <w:right w:val="none" w:sz="0" w:space="0" w:color="auto"/>
          </w:divBdr>
        </w:div>
        <w:div w:id="2025669426">
          <w:marLeft w:val="0"/>
          <w:marRight w:val="0"/>
          <w:marTop w:val="0"/>
          <w:marBottom w:val="0"/>
          <w:divBdr>
            <w:top w:val="none" w:sz="0" w:space="0" w:color="auto"/>
            <w:left w:val="none" w:sz="0" w:space="0" w:color="auto"/>
            <w:bottom w:val="none" w:sz="0" w:space="0" w:color="auto"/>
            <w:right w:val="none" w:sz="0" w:space="0" w:color="auto"/>
          </w:divBdr>
        </w:div>
      </w:divsChild>
    </w:div>
    <w:div w:id="1767965155">
      <w:bodyDiv w:val="1"/>
      <w:marLeft w:val="0"/>
      <w:marRight w:val="0"/>
      <w:marTop w:val="0"/>
      <w:marBottom w:val="0"/>
      <w:divBdr>
        <w:top w:val="none" w:sz="0" w:space="0" w:color="auto"/>
        <w:left w:val="none" w:sz="0" w:space="0" w:color="auto"/>
        <w:bottom w:val="none" w:sz="0" w:space="0" w:color="auto"/>
        <w:right w:val="none" w:sz="0" w:space="0" w:color="auto"/>
      </w:divBdr>
      <w:divsChild>
        <w:div w:id="1919052818">
          <w:marLeft w:val="0"/>
          <w:marRight w:val="0"/>
          <w:marTop w:val="0"/>
          <w:marBottom w:val="0"/>
          <w:divBdr>
            <w:top w:val="none" w:sz="0" w:space="0" w:color="auto"/>
            <w:left w:val="none" w:sz="0" w:space="0" w:color="auto"/>
            <w:bottom w:val="none" w:sz="0" w:space="0" w:color="auto"/>
            <w:right w:val="none" w:sz="0" w:space="0" w:color="auto"/>
          </w:divBdr>
        </w:div>
        <w:div w:id="118191011">
          <w:marLeft w:val="0"/>
          <w:marRight w:val="0"/>
          <w:marTop w:val="0"/>
          <w:marBottom w:val="0"/>
          <w:divBdr>
            <w:top w:val="none" w:sz="0" w:space="0" w:color="auto"/>
            <w:left w:val="none" w:sz="0" w:space="0" w:color="auto"/>
            <w:bottom w:val="none" w:sz="0" w:space="0" w:color="auto"/>
            <w:right w:val="none" w:sz="0" w:space="0" w:color="auto"/>
          </w:divBdr>
        </w:div>
      </w:divsChild>
    </w:div>
    <w:div w:id="1772434334">
      <w:bodyDiv w:val="1"/>
      <w:marLeft w:val="0"/>
      <w:marRight w:val="0"/>
      <w:marTop w:val="0"/>
      <w:marBottom w:val="0"/>
      <w:divBdr>
        <w:top w:val="none" w:sz="0" w:space="0" w:color="auto"/>
        <w:left w:val="none" w:sz="0" w:space="0" w:color="auto"/>
        <w:bottom w:val="none" w:sz="0" w:space="0" w:color="auto"/>
        <w:right w:val="none" w:sz="0" w:space="0" w:color="auto"/>
      </w:divBdr>
      <w:divsChild>
        <w:div w:id="1564560017">
          <w:marLeft w:val="0"/>
          <w:marRight w:val="0"/>
          <w:marTop w:val="0"/>
          <w:marBottom w:val="0"/>
          <w:divBdr>
            <w:top w:val="none" w:sz="0" w:space="0" w:color="auto"/>
            <w:left w:val="none" w:sz="0" w:space="0" w:color="auto"/>
            <w:bottom w:val="none" w:sz="0" w:space="0" w:color="auto"/>
            <w:right w:val="none" w:sz="0" w:space="0" w:color="auto"/>
          </w:divBdr>
        </w:div>
        <w:div w:id="777680023">
          <w:marLeft w:val="0"/>
          <w:marRight w:val="0"/>
          <w:marTop w:val="0"/>
          <w:marBottom w:val="0"/>
          <w:divBdr>
            <w:top w:val="none" w:sz="0" w:space="0" w:color="auto"/>
            <w:left w:val="none" w:sz="0" w:space="0" w:color="auto"/>
            <w:bottom w:val="none" w:sz="0" w:space="0" w:color="auto"/>
            <w:right w:val="none" w:sz="0" w:space="0" w:color="auto"/>
          </w:divBdr>
        </w:div>
      </w:divsChild>
    </w:div>
    <w:div w:id="1817646430">
      <w:bodyDiv w:val="1"/>
      <w:marLeft w:val="0"/>
      <w:marRight w:val="0"/>
      <w:marTop w:val="0"/>
      <w:marBottom w:val="0"/>
      <w:divBdr>
        <w:top w:val="none" w:sz="0" w:space="0" w:color="auto"/>
        <w:left w:val="none" w:sz="0" w:space="0" w:color="auto"/>
        <w:bottom w:val="none" w:sz="0" w:space="0" w:color="auto"/>
        <w:right w:val="none" w:sz="0" w:space="0" w:color="auto"/>
      </w:divBdr>
      <w:divsChild>
        <w:div w:id="1774476085">
          <w:marLeft w:val="0"/>
          <w:marRight w:val="0"/>
          <w:marTop w:val="0"/>
          <w:marBottom w:val="0"/>
          <w:divBdr>
            <w:top w:val="none" w:sz="0" w:space="0" w:color="auto"/>
            <w:left w:val="none" w:sz="0" w:space="0" w:color="auto"/>
            <w:bottom w:val="none" w:sz="0" w:space="0" w:color="auto"/>
            <w:right w:val="none" w:sz="0" w:space="0" w:color="auto"/>
          </w:divBdr>
        </w:div>
        <w:div w:id="753358423">
          <w:marLeft w:val="0"/>
          <w:marRight w:val="0"/>
          <w:marTop w:val="0"/>
          <w:marBottom w:val="0"/>
          <w:divBdr>
            <w:top w:val="none" w:sz="0" w:space="0" w:color="auto"/>
            <w:left w:val="none" w:sz="0" w:space="0" w:color="auto"/>
            <w:bottom w:val="none" w:sz="0" w:space="0" w:color="auto"/>
            <w:right w:val="none" w:sz="0" w:space="0" w:color="auto"/>
          </w:divBdr>
        </w:div>
      </w:divsChild>
    </w:div>
    <w:div w:id="1897621015">
      <w:bodyDiv w:val="1"/>
      <w:marLeft w:val="0"/>
      <w:marRight w:val="0"/>
      <w:marTop w:val="0"/>
      <w:marBottom w:val="0"/>
      <w:divBdr>
        <w:top w:val="none" w:sz="0" w:space="0" w:color="auto"/>
        <w:left w:val="none" w:sz="0" w:space="0" w:color="auto"/>
        <w:bottom w:val="none" w:sz="0" w:space="0" w:color="auto"/>
        <w:right w:val="none" w:sz="0" w:space="0" w:color="auto"/>
      </w:divBdr>
      <w:divsChild>
        <w:div w:id="1641379083">
          <w:marLeft w:val="0"/>
          <w:marRight w:val="0"/>
          <w:marTop w:val="0"/>
          <w:marBottom w:val="0"/>
          <w:divBdr>
            <w:top w:val="none" w:sz="0" w:space="0" w:color="auto"/>
            <w:left w:val="none" w:sz="0" w:space="0" w:color="auto"/>
            <w:bottom w:val="none" w:sz="0" w:space="0" w:color="auto"/>
            <w:right w:val="none" w:sz="0" w:space="0" w:color="auto"/>
          </w:divBdr>
        </w:div>
        <w:div w:id="1453984304">
          <w:marLeft w:val="0"/>
          <w:marRight w:val="0"/>
          <w:marTop w:val="0"/>
          <w:marBottom w:val="0"/>
          <w:divBdr>
            <w:top w:val="none" w:sz="0" w:space="0" w:color="auto"/>
            <w:left w:val="none" w:sz="0" w:space="0" w:color="auto"/>
            <w:bottom w:val="none" w:sz="0" w:space="0" w:color="auto"/>
            <w:right w:val="none" w:sz="0" w:space="0" w:color="auto"/>
          </w:divBdr>
        </w:div>
      </w:divsChild>
    </w:div>
    <w:div w:id="2124224140">
      <w:bodyDiv w:val="1"/>
      <w:marLeft w:val="0"/>
      <w:marRight w:val="0"/>
      <w:marTop w:val="0"/>
      <w:marBottom w:val="0"/>
      <w:divBdr>
        <w:top w:val="none" w:sz="0" w:space="0" w:color="auto"/>
        <w:left w:val="none" w:sz="0" w:space="0" w:color="auto"/>
        <w:bottom w:val="none" w:sz="0" w:space="0" w:color="auto"/>
        <w:right w:val="none" w:sz="0" w:space="0" w:color="auto"/>
      </w:divBdr>
      <w:divsChild>
        <w:div w:id="2131585954">
          <w:marLeft w:val="0"/>
          <w:marRight w:val="0"/>
          <w:marTop w:val="0"/>
          <w:marBottom w:val="0"/>
          <w:divBdr>
            <w:top w:val="none" w:sz="0" w:space="0" w:color="auto"/>
            <w:left w:val="none" w:sz="0" w:space="0" w:color="auto"/>
            <w:bottom w:val="none" w:sz="0" w:space="0" w:color="auto"/>
            <w:right w:val="none" w:sz="0" w:space="0" w:color="auto"/>
          </w:divBdr>
        </w:div>
        <w:div w:id="119519276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7.wmf"/><Relationship Id="rId42" Type="http://schemas.openxmlformats.org/officeDocument/2006/relationships/oleObject" Target="embeddings/oleObject18.bin"/><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0.wmf"/><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3.bin"/><Relationship Id="rId37" Type="http://schemas.openxmlformats.org/officeDocument/2006/relationships/image" Target="media/image14.wmf"/><Relationship Id="rId40" Type="http://schemas.openxmlformats.org/officeDocument/2006/relationships/oleObject" Target="embeddings/oleObject17.bin"/><Relationship Id="rId45" Type="http://schemas.openxmlformats.org/officeDocument/2006/relationships/image" Target="media/image18.wmf"/><Relationship Id="rId53" Type="http://schemas.openxmlformats.org/officeDocument/2006/relationships/image" Target="media/image22.wmf"/><Relationship Id="rId58" Type="http://schemas.openxmlformats.org/officeDocument/2006/relationships/oleObject" Target="embeddings/oleObject26.bin"/><Relationship Id="rId66" Type="http://schemas.openxmlformats.org/officeDocument/2006/relationships/oleObject" Target="embeddings/oleObject30.bin"/><Relationship Id="rId5" Type="http://schemas.openxmlformats.org/officeDocument/2006/relationships/settings" Target="settings.xml"/><Relationship Id="rId61" Type="http://schemas.openxmlformats.org/officeDocument/2006/relationships/image" Target="media/image26.wmf"/><Relationship Id="rId19" Type="http://schemas.openxmlformats.org/officeDocument/2006/relationships/image" Target="media/image6.wmf"/><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image" Target="media/image9.wmf"/><Relationship Id="rId30" Type="http://schemas.openxmlformats.org/officeDocument/2006/relationships/oleObject" Target="embeddings/oleObject12.bin"/><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1.wmf"/><Relationship Id="rId72" Type="http://schemas.microsoft.com/office/2011/relationships/commentsExtended" Target="commentsExtended.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oleObject" Target="embeddings/oleObject9.bin"/><Relationship Id="rId33" Type="http://schemas.openxmlformats.org/officeDocument/2006/relationships/image" Target="media/image12.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5.wmf"/><Relationship Id="rId67" Type="http://schemas.openxmlformats.org/officeDocument/2006/relationships/image" Target="media/image29.png"/><Relationship Id="rId20" Type="http://schemas.openxmlformats.org/officeDocument/2006/relationships/oleObject" Target="embeddings/oleObject6.bin"/><Relationship Id="rId41" Type="http://schemas.openxmlformats.org/officeDocument/2006/relationships/image" Target="media/image16.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0.wmf"/><Relationship Id="rId57" Type="http://schemas.openxmlformats.org/officeDocument/2006/relationships/image" Target="media/image24.wmf"/><Relationship Id="rId10" Type="http://schemas.openxmlformats.org/officeDocument/2006/relationships/oleObject" Target="embeddings/oleObject1.bin"/><Relationship Id="rId31" Type="http://schemas.openxmlformats.org/officeDocument/2006/relationships/image" Target="media/image11.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8.wmf"/><Relationship Id="rId73" Type="http://schemas.microsoft.com/office/2011/relationships/people" Target="people.xml"/><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5.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EEAC50-33D0-407A-930E-74ED86C8C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9488</Words>
  <Characters>54087</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UCSD</Company>
  <LinksUpToDate>false</LinksUpToDate>
  <CharactersWithSpaces>63449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Somerville</dc:creator>
  <cp:lastModifiedBy>ZHANGM.H.</cp:lastModifiedBy>
  <cp:revision>2</cp:revision>
  <cp:lastPrinted>2013-07-24T18:25:00Z</cp:lastPrinted>
  <dcterms:created xsi:type="dcterms:W3CDTF">2014-12-11T13:45:00Z</dcterms:created>
  <dcterms:modified xsi:type="dcterms:W3CDTF">2014-12-11T13:45:00Z</dcterms:modified>
</cp:coreProperties>
</file>