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E91A1E" w:rsidRDefault="00DA3B2B" w:rsidP="00EA5167">
      <w:pPr>
        <w:spacing w:after="0" w:line="480" w:lineRule="auto"/>
        <w:ind w:firstLine="720"/>
        <w:jc w:val="both"/>
        <w:rPr>
          <w:szCs w:val="24"/>
        </w:rPr>
        <w:pPrChange w:id="0" w:author="ZHANGM.H." w:date="2014-12-07T03:12:00Z">
          <w:pPr>
            <w:spacing w:after="0" w:line="360" w:lineRule="auto"/>
            <w:ind w:firstLine="720"/>
            <w:jc w:val="center"/>
          </w:pPr>
        </w:pPrChange>
      </w:pPr>
      <w:r w:rsidRPr="00E91A1E">
        <w:rPr>
          <w:b/>
          <w:szCs w:val="24"/>
        </w:rPr>
        <w:t>The SCM concept and creation of forcing datasets</w:t>
      </w:r>
    </w:p>
    <w:p w14:paraId="6F03C3B4" w14:textId="77777777" w:rsidR="00C50939" w:rsidRPr="00E91A1E" w:rsidRDefault="00C50939" w:rsidP="00EA5167">
      <w:pPr>
        <w:spacing w:after="0" w:line="480" w:lineRule="auto"/>
        <w:ind w:firstLine="720"/>
        <w:jc w:val="both"/>
        <w:rPr>
          <w:szCs w:val="24"/>
        </w:rPr>
        <w:pPrChange w:id="1" w:author="ZHANGM.H." w:date="2014-12-07T03:12:00Z">
          <w:pPr>
            <w:spacing w:after="0" w:line="360" w:lineRule="auto"/>
            <w:ind w:firstLine="720"/>
            <w:jc w:val="center"/>
          </w:pPr>
        </w:pPrChange>
      </w:pPr>
    </w:p>
    <w:p w14:paraId="05A731B6" w14:textId="62F4B24C" w:rsidR="00DA3B2B" w:rsidRPr="00E91A1E" w:rsidRDefault="00DA3B2B" w:rsidP="00EA5167">
      <w:pPr>
        <w:spacing w:after="0" w:line="480" w:lineRule="auto"/>
        <w:ind w:firstLine="720"/>
        <w:jc w:val="both"/>
        <w:rPr>
          <w:szCs w:val="24"/>
        </w:rPr>
        <w:pPrChange w:id="2" w:author="ZHANGM.H." w:date="2014-12-07T03:12:00Z">
          <w:pPr>
            <w:spacing w:after="0" w:line="360" w:lineRule="auto"/>
            <w:ind w:firstLine="720"/>
            <w:jc w:val="center"/>
          </w:pPr>
        </w:pPrChange>
      </w:pPr>
      <w:proofErr w:type="spellStart"/>
      <w:r w:rsidRPr="00E91A1E">
        <w:rPr>
          <w:szCs w:val="24"/>
        </w:rPr>
        <w:t>Minghua</w:t>
      </w:r>
      <w:proofErr w:type="spellEnd"/>
      <w:r w:rsidRPr="00E91A1E">
        <w:rPr>
          <w:szCs w:val="24"/>
        </w:rPr>
        <w:t xml:space="preserve"> Zhang, </w:t>
      </w:r>
      <w:del w:id="3" w:author="Steve Ortega" w:date="2013-10-21T10:54:00Z">
        <w:r w:rsidRPr="00E91A1E" w:rsidDel="00AC4151">
          <w:rPr>
            <w:szCs w:val="24"/>
          </w:rPr>
          <w:delText xml:space="preserve"> </w:delText>
        </w:r>
      </w:del>
      <w:r w:rsidRPr="00E91A1E">
        <w:rPr>
          <w:szCs w:val="24"/>
        </w:rPr>
        <w:t xml:space="preserve">Richard Somerville, and </w:t>
      </w:r>
      <w:proofErr w:type="spellStart"/>
      <w:r w:rsidRPr="00E91A1E">
        <w:rPr>
          <w:szCs w:val="24"/>
        </w:rPr>
        <w:t>Shaocheng</w:t>
      </w:r>
      <w:proofErr w:type="spellEnd"/>
      <w:r w:rsidRPr="00E91A1E">
        <w:rPr>
          <w:szCs w:val="24"/>
        </w:rPr>
        <w:t xml:space="preserve"> </w:t>
      </w:r>
      <w:proofErr w:type="spellStart"/>
      <w:r w:rsidRPr="00E91A1E">
        <w:rPr>
          <w:szCs w:val="24"/>
        </w:rPr>
        <w:t>Xie</w:t>
      </w:r>
      <w:proofErr w:type="spellEnd"/>
    </w:p>
    <w:p w14:paraId="1CBD837C" w14:textId="77777777" w:rsidR="00DA3B2B" w:rsidRPr="00E91A1E" w:rsidRDefault="00DA3B2B" w:rsidP="00EA5167">
      <w:pPr>
        <w:spacing w:before="100" w:beforeAutospacing="1" w:after="0" w:line="480" w:lineRule="auto"/>
        <w:ind w:firstLine="720"/>
        <w:jc w:val="both"/>
        <w:rPr>
          <w:rFonts w:ascii="Times New Roman" w:hAnsi="Times New Roman"/>
          <w:szCs w:val="24"/>
        </w:rPr>
        <w:pPrChange w:id="4" w:author="ZHANGM.H." w:date="2014-12-07T03:12:00Z">
          <w:pPr>
            <w:spacing w:before="100" w:beforeAutospacing="1" w:after="0" w:line="360" w:lineRule="auto"/>
            <w:ind w:firstLine="720"/>
            <w:jc w:val="both"/>
          </w:pPr>
        </w:pPrChange>
      </w:pPr>
    </w:p>
    <w:p w14:paraId="074FDC5C" w14:textId="4F4DC309"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5"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The concept of SCM </w:t>
      </w:r>
      <w:ins w:id="6" w:author="ZHANGM.H." w:date="2014-12-07T04:07:00Z">
        <w:r w:rsidR="00EA180E">
          <w:rPr>
            <w:rFonts w:ascii="Times New Roman" w:hAnsi="Times New Roman" w:cs="Times New Roman"/>
            <w:sz w:val="24"/>
            <w:szCs w:val="24"/>
          </w:rPr>
          <w:t>for ARM</w:t>
        </w:r>
      </w:ins>
      <w:r w:rsidRPr="00E91A1E">
        <w:rPr>
          <w:rFonts w:ascii="Times New Roman" w:hAnsi="Times New Roman" w:cs="Times New Roman"/>
          <w:sz w:val="24"/>
          <w:szCs w:val="24"/>
        </w:rPr>
        <w:t xml:space="preserve"> </w:t>
      </w:r>
      <w:r w:rsidR="00735271">
        <w:rPr>
          <w:rFonts w:ascii="Times New Roman" w:hAnsi="Times New Roman" w:cs="Times New Roman"/>
          <w:sz w:val="24"/>
          <w:szCs w:val="24"/>
        </w:rPr>
        <w:t xml:space="preserve"> </w:t>
      </w:r>
    </w:p>
    <w:p w14:paraId="5CFE7247" w14:textId="5063F245"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7"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8"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9"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10"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11"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12"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EA5167">
      <w:pPr>
        <w:pStyle w:val="ListParagraph"/>
        <w:numPr>
          <w:ilvl w:val="1"/>
          <w:numId w:val="1"/>
        </w:numPr>
        <w:spacing w:line="480" w:lineRule="auto"/>
        <w:ind w:left="0" w:firstLine="0"/>
        <w:jc w:val="both"/>
        <w:rPr>
          <w:rFonts w:ascii="Times New Roman" w:hAnsi="Times New Roman" w:cs="Times New Roman"/>
          <w:sz w:val="24"/>
          <w:szCs w:val="24"/>
        </w:rPr>
        <w:pPrChange w:id="13" w:author="ZHANGM.H." w:date="2014-12-07T03:12:00Z">
          <w:pPr>
            <w:pStyle w:val="ListParagraph"/>
            <w:numPr>
              <w:ilvl w:val="1"/>
              <w:numId w:val="1"/>
            </w:numPr>
            <w:spacing w:line="360" w:lineRule="auto"/>
            <w:ind w:left="0"/>
            <w:jc w:val="both"/>
          </w:pPr>
        </w:pPrChange>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57FF9E1" w14:textId="4B76FB44" w:rsidR="00EF0F86" w:rsidRPr="00E91A1E" w:rsidRDefault="00EF0F86" w:rsidP="00EF0F86">
      <w:pPr>
        <w:pStyle w:val="ListParagraph"/>
        <w:numPr>
          <w:ilvl w:val="1"/>
          <w:numId w:val="1"/>
        </w:numPr>
        <w:spacing w:line="480" w:lineRule="auto"/>
        <w:ind w:left="0" w:firstLine="0"/>
        <w:jc w:val="both"/>
        <w:rPr>
          <w:ins w:id="14" w:author="ZHANGM.H." w:date="2014-12-07T03:26:00Z"/>
          <w:rFonts w:ascii="Times New Roman" w:hAnsi="Times New Roman" w:cs="Times New Roman"/>
          <w:sz w:val="24"/>
          <w:szCs w:val="24"/>
        </w:rPr>
      </w:pPr>
      <w:ins w:id="15" w:author="ZHANGM.H." w:date="2014-12-07T03:26:00Z">
        <w:r>
          <w:rPr>
            <w:rFonts w:ascii="Times New Roman" w:hAnsi="Times New Roman" w:cs="Times New Roman"/>
            <w:sz w:val="24"/>
            <w:szCs w:val="24"/>
          </w:rPr>
          <w:t xml:space="preserve">Discussions </w:t>
        </w:r>
      </w:ins>
    </w:p>
    <w:p w14:paraId="4B089A45" w14:textId="77777777" w:rsidR="00F3431E" w:rsidRDefault="00F3431E" w:rsidP="00EA5167">
      <w:pPr>
        <w:pStyle w:val="ListParagraph"/>
        <w:spacing w:line="480" w:lineRule="auto"/>
        <w:ind w:left="0"/>
        <w:jc w:val="both"/>
        <w:rPr>
          <w:rFonts w:ascii="Times New Roman" w:hAnsi="Times New Roman" w:cs="Times New Roman"/>
        </w:rPr>
        <w:pPrChange w:id="16" w:author="ZHANGM.H." w:date="2014-12-07T03:12:00Z">
          <w:pPr>
            <w:pStyle w:val="ListParagraph"/>
            <w:spacing w:line="360" w:lineRule="auto"/>
            <w:ind w:left="0"/>
            <w:jc w:val="both"/>
          </w:pPr>
        </w:pPrChange>
      </w:pPr>
    </w:p>
    <w:p w14:paraId="51CC2FDB" w14:textId="21126861" w:rsidR="00655FED" w:rsidDel="00EA180E" w:rsidRDefault="00655FED" w:rsidP="00EA5167">
      <w:pPr>
        <w:pStyle w:val="ListParagraph"/>
        <w:spacing w:line="480" w:lineRule="auto"/>
        <w:ind w:left="0"/>
        <w:jc w:val="both"/>
        <w:rPr>
          <w:del w:id="17" w:author="ZHANGM.H." w:date="2014-12-07T04:07:00Z"/>
          <w:rFonts w:ascii="Times New Roman" w:hAnsi="Times New Roman" w:cs="Times New Roman"/>
          <w:b/>
          <w:sz w:val="24"/>
          <w:szCs w:val="24"/>
        </w:rPr>
        <w:pPrChange w:id="18" w:author="ZHANGM.H." w:date="2014-12-07T03:12:00Z">
          <w:pPr>
            <w:pStyle w:val="ListParagraph"/>
            <w:spacing w:line="360" w:lineRule="auto"/>
            <w:ind w:left="0"/>
            <w:jc w:val="center"/>
          </w:pPr>
        </w:pPrChange>
      </w:pPr>
      <w:del w:id="19" w:author="ZHANGM.H." w:date="2014-12-07T04:07:00Z">
        <w:r w:rsidRPr="00C25475" w:rsidDel="00EA180E">
          <w:rPr>
            <w:rFonts w:ascii="Times New Roman" w:hAnsi="Times New Roman" w:cs="Times New Roman"/>
            <w:b/>
            <w:sz w:val="24"/>
            <w:szCs w:val="24"/>
          </w:rPr>
          <w:delText>Abstract</w:delText>
        </w:r>
      </w:del>
    </w:p>
    <w:p w14:paraId="7F45C5F1" w14:textId="5A3B0B9B" w:rsidR="002C4237" w:rsidRPr="00C25475" w:rsidDel="00EA180E" w:rsidRDefault="002C4237" w:rsidP="00EA5167">
      <w:pPr>
        <w:pStyle w:val="ListParagraph"/>
        <w:spacing w:line="480" w:lineRule="auto"/>
        <w:ind w:left="0"/>
        <w:jc w:val="both"/>
        <w:rPr>
          <w:del w:id="20" w:author="ZHANGM.H." w:date="2014-12-07T04:07:00Z"/>
          <w:rFonts w:ascii="Times New Roman" w:hAnsi="Times New Roman" w:cs="Times New Roman"/>
          <w:b/>
          <w:sz w:val="24"/>
          <w:szCs w:val="24"/>
        </w:rPr>
        <w:pPrChange w:id="21" w:author="ZHANGM.H." w:date="2014-12-07T03:12:00Z">
          <w:pPr>
            <w:pStyle w:val="ListParagraph"/>
            <w:spacing w:line="360" w:lineRule="auto"/>
            <w:ind w:left="0"/>
            <w:jc w:val="center"/>
          </w:pPr>
        </w:pPrChange>
      </w:pPr>
    </w:p>
    <w:p w14:paraId="2154B974" w14:textId="3BE4B057" w:rsidR="00655FED" w:rsidDel="00EA180E" w:rsidRDefault="00655FED" w:rsidP="00EA5167">
      <w:pPr>
        <w:pStyle w:val="ListParagraph"/>
        <w:spacing w:line="480" w:lineRule="auto"/>
        <w:ind w:left="0" w:firstLine="360"/>
        <w:jc w:val="both"/>
        <w:rPr>
          <w:del w:id="22" w:author="ZHANGM.H." w:date="2014-12-07T04:07:00Z"/>
          <w:rFonts w:ascii="Times New Roman" w:hAnsi="Times New Roman" w:cs="Times New Roman"/>
          <w:sz w:val="24"/>
          <w:szCs w:val="24"/>
        </w:rPr>
        <w:pPrChange w:id="23" w:author="ZHANGM.H." w:date="2014-12-07T03:12:00Z">
          <w:pPr>
            <w:pStyle w:val="ListParagraph"/>
            <w:spacing w:line="360" w:lineRule="auto"/>
            <w:ind w:left="0" w:firstLine="360"/>
            <w:jc w:val="both"/>
          </w:pPr>
        </w:pPrChange>
      </w:pPr>
      <w:del w:id="24" w:author="ZHANGM.H." w:date="2014-12-07T04:07:00Z">
        <w:r w:rsidRPr="00C25475" w:rsidDel="00EA180E">
          <w:rPr>
            <w:rFonts w:ascii="Times New Roman" w:hAnsi="Times New Roman" w:cs="Times New Roman"/>
            <w:sz w:val="24"/>
            <w:szCs w:val="24"/>
          </w:rPr>
          <w:delText>This chapter discusses the concept of Single-Column Models (SCM) and the required forcing data</w:delText>
        </w:r>
        <w:r w:rsidR="002C4237" w:rsidDel="00EA180E">
          <w:rPr>
            <w:rFonts w:ascii="Times New Roman" w:hAnsi="Times New Roman" w:cs="Times New Roman"/>
            <w:sz w:val="24"/>
            <w:szCs w:val="24"/>
          </w:rPr>
          <w:delText xml:space="preserve"> of these models</w:delText>
        </w:r>
        <w:r w:rsidRPr="00C25475" w:rsidDel="00EA180E">
          <w:rPr>
            <w:rFonts w:ascii="Times New Roman" w:hAnsi="Times New Roman" w:cs="Times New Roman"/>
            <w:sz w:val="24"/>
            <w:szCs w:val="24"/>
          </w:rPr>
          <w:delText xml:space="preserve">. The ARM </w:delText>
        </w:r>
      </w:del>
      <w:del w:id="25" w:author="ZHANGM.H." w:date="2013-10-22T10:41:00Z">
        <w:r w:rsidRPr="00C25475" w:rsidDel="00B10FD9">
          <w:rPr>
            <w:rFonts w:ascii="Times New Roman" w:hAnsi="Times New Roman" w:cs="Times New Roman"/>
            <w:sz w:val="24"/>
            <w:szCs w:val="24"/>
          </w:rPr>
          <w:delText xml:space="preserve">constrained </w:delText>
        </w:r>
      </w:del>
      <w:del w:id="26" w:author="ZHANGM.H." w:date="2014-12-07T04:07:00Z">
        <w:r w:rsidRPr="00C25475" w:rsidDel="00EA180E">
          <w:rPr>
            <w:rFonts w:ascii="Times New Roman" w:hAnsi="Times New Roman" w:cs="Times New Roman"/>
            <w:sz w:val="24"/>
            <w:szCs w:val="24"/>
          </w:rPr>
          <w:delText>variational analysis method</w:delText>
        </w:r>
        <w:r w:rsidR="00C25475" w:rsidRPr="00C25475" w:rsidDel="00EA180E">
          <w:rPr>
            <w:rFonts w:ascii="Times New Roman" w:hAnsi="Times New Roman" w:cs="Times New Roman"/>
            <w:sz w:val="24"/>
            <w:szCs w:val="24"/>
          </w:rPr>
          <w:delText xml:space="preserve"> to derive the forcing data is described, along with the input data and ongoing research to improve the data accuracy. Available ARM forcing data at various sites are presented.  The </w:delText>
        </w:r>
        <w:r w:rsidR="002C4237" w:rsidRPr="00C25475" w:rsidDel="00EA180E">
          <w:rPr>
            <w:rFonts w:ascii="Times New Roman" w:hAnsi="Times New Roman" w:cs="Times New Roman"/>
            <w:sz w:val="24"/>
            <w:szCs w:val="24"/>
          </w:rPr>
          <w:delText xml:space="preserve">chapter also </w:delText>
        </w:r>
      </w:del>
      <w:del w:id="27" w:author="ZHANGM.H." w:date="2014-12-07T03:27:00Z">
        <w:r w:rsidR="002C4237" w:rsidRPr="00C25475" w:rsidDel="00EF0F86">
          <w:rPr>
            <w:rFonts w:ascii="Times New Roman" w:hAnsi="Times New Roman" w:cs="Times New Roman"/>
            <w:sz w:val="24"/>
            <w:szCs w:val="24"/>
          </w:rPr>
          <w:delText>discusses</w:delText>
        </w:r>
        <w:r w:rsidR="00C25475" w:rsidRPr="00C25475" w:rsidDel="00EF0F86">
          <w:rPr>
            <w:rFonts w:ascii="Times New Roman" w:hAnsi="Times New Roman" w:cs="Times New Roman"/>
            <w:sz w:val="24"/>
            <w:szCs w:val="24"/>
          </w:rPr>
          <w:delText xml:space="preserve"> </w:delText>
        </w:r>
      </w:del>
      <w:del w:id="28" w:author="ZHANGM.H." w:date="2014-12-07T04:07:00Z">
        <w:r w:rsidR="00C25475" w:rsidRPr="00C25475" w:rsidDel="00EA180E">
          <w:rPr>
            <w:rFonts w:ascii="Times New Roman" w:hAnsi="Times New Roman" w:cs="Times New Roman"/>
            <w:sz w:val="24"/>
            <w:szCs w:val="24"/>
          </w:rPr>
          <w:delText>selected applications of SCMs to understand model physical processes and</w:delText>
        </w:r>
      </w:del>
      <w:del w:id="29" w:author="ZHANGM.H." w:date="2013-10-22T10:42:00Z">
        <w:r w:rsidR="00C25475" w:rsidRPr="00C25475" w:rsidDel="00B10FD9">
          <w:rPr>
            <w:rFonts w:ascii="Times New Roman" w:hAnsi="Times New Roman" w:cs="Times New Roman"/>
            <w:sz w:val="24"/>
            <w:szCs w:val="24"/>
          </w:rPr>
          <w:delText xml:space="preserve"> to</w:delText>
        </w:r>
      </w:del>
      <w:del w:id="30" w:author="ZHANGM.H." w:date="2014-12-07T04:07:00Z">
        <w:r w:rsidR="00C25475" w:rsidRPr="00C25475" w:rsidDel="00EA180E">
          <w:rPr>
            <w:rFonts w:ascii="Times New Roman" w:hAnsi="Times New Roman" w:cs="Times New Roman"/>
            <w:sz w:val="24"/>
            <w:szCs w:val="24"/>
          </w:rPr>
          <w:delText xml:space="preserve"> improve physical parameterizations </w:delText>
        </w:r>
      </w:del>
      <w:del w:id="31" w:author="ZHANGM.H." w:date="2013-10-22T10:42:00Z">
        <w:r w:rsidR="00C25475" w:rsidRPr="00C25475" w:rsidDel="00B10FD9">
          <w:rPr>
            <w:rFonts w:ascii="Times New Roman" w:hAnsi="Times New Roman" w:cs="Times New Roman"/>
            <w:sz w:val="24"/>
            <w:szCs w:val="24"/>
          </w:rPr>
          <w:delText>by using the ARM forcing data</w:delText>
        </w:r>
      </w:del>
      <w:del w:id="32" w:author="ZHANGM.H." w:date="2014-12-07T04:07:00Z">
        <w:r w:rsidR="00C25475" w:rsidRPr="00C25475" w:rsidDel="00EA180E">
          <w:rPr>
            <w:rFonts w:ascii="Times New Roman" w:hAnsi="Times New Roman" w:cs="Times New Roman"/>
            <w:sz w:val="24"/>
            <w:szCs w:val="24"/>
          </w:rPr>
          <w:delText>.</w:delText>
        </w:r>
      </w:del>
    </w:p>
    <w:p w14:paraId="32C7A1A4" w14:textId="77777777" w:rsidR="002C4237" w:rsidRPr="00C25475" w:rsidRDefault="002C4237" w:rsidP="00EA5167">
      <w:pPr>
        <w:pStyle w:val="ListParagraph"/>
        <w:spacing w:line="480" w:lineRule="auto"/>
        <w:ind w:left="0" w:firstLine="360"/>
        <w:jc w:val="both"/>
        <w:rPr>
          <w:rFonts w:ascii="Times New Roman" w:hAnsi="Times New Roman" w:cs="Times New Roman"/>
          <w:sz w:val="24"/>
          <w:szCs w:val="24"/>
        </w:rPr>
        <w:pPrChange w:id="33" w:author="ZHANGM.H." w:date="2014-12-07T03:12:00Z">
          <w:pPr>
            <w:pStyle w:val="ListParagraph"/>
            <w:spacing w:line="360" w:lineRule="auto"/>
            <w:ind w:left="0" w:firstLine="360"/>
            <w:jc w:val="both"/>
          </w:pPr>
        </w:pPrChange>
      </w:pPr>
    </w:p>
    <w:p w14:paraId="54EE85B3" w14:textId="7C90D091" w:rsidR="00C50939" w:rsidRPr="00C50939" w:rsidRDefault="00DA3B2B" w:rsidP="00EA5167">
      <w:pPr>
        <w:spacing w:line="480" w:lineRule="auto"/>
        <w:jc w:val="both"/>
        <w:rPr>
          <w:rFonts w:ascii="Times New Roman" w:hAnsi="Times New Roman"/>
          <w:b/>
          <w:szCs w:val="24"/>
        </w:rPr>
        <w:pPrChange w:id="34" w:author="ZHANGM.H." w:date="2014-12-07T03:12:00Z">
          <w:pPr>
            <w:spacing w:line="360" w:lineRule="auto"/>
            <w:jc w:val="both"/>
          </w:pPr>
        </w:pPrChange>
      </w:pPr>
      <w:r w:rsidRPr="00C50939">
        <w:rPr>
          <w:b/>
        </w:rPr>
        <w:lastRenderedPageBreak/>
        <w:t xml:space="preserve"> </w:t>
      </w:r>
      <w:r w:rsidR="00C50939" w:rsidRPr="00C50939">
        <w:rPr>
          <w:rFonts w:ascii="Times New Roman" w:hAnsi="Times New Roman"/>
          <w:b/>
          <w:szCs w:val="24"/>
        </w:rPr>
        <w:t>1.1 The concept of SCM</w:t>
      </w:r>
      <w:ins w:id="35" w:author="ZHANGM.H." w:date="2014-12-07T04:08:00Z">
        <w:r w:rsidR="00EA180E">
          <w:rPr>
            <w:rFonts w:ascii="Times New Roman" w:hAnsi="Times New Roman"/>
            <w:b/>
            <w:szCs w:val="24"/>
          </w:rPr>
          <w:t xml:space="preserve"> for ARM</w:t>
        </w:r>
      </w:ins>
    </w:p>
    <w:p w14:paraId="75400A68" w14:textId="39C294DD" w:rsidR="00EA180E" w:rsidRDefault="00EA180E" w:rsidP="00484DC7">
      <w:pPr>
        <w:pStyle w:val="NormalWeb"/>
        <w:spacing w:before="0" w:beforeAutospacing="0" w:after="200" w:line="480" w:lineRule="auto"/>
        <w:ind w:firstLine="360"/>
        <w:jc w:val="both"/>
        <w:rPr>
          <w:ins w:id="36" w:author="ZHANGM.H." w:date="2014-12-07T04:21:00Z"/>
          <w:rFonts w:ascii="Times New Roman" w:hAnsi="Times New Roman"/>
          <w:sz w:val="24"/>
          <w:szCs w:val="24"/>
        </w:rPr>
        <w:pPrChange w:id="37" w:author="ZHANGM.H." w:date="2014-12-07T04:21:00Z">
          <w:pPr>
            <w:pStyle w:val="NormalWeb"/>
            <w:spacing w:before="0" w:beforeAutospacing="0" w:after="200" w:line="360" w:lineRule="auto"/>
            <w:ind w:firstLine="360"/>
            <w:jc w:val="both"/>
          </w:pPr>
        </w:pPrChange>
      </w:pPr>
      <w:ins w:id="38" w:author="ZHANGM.H." w:date="2014-12-07T04:08:00Z">
        <w:r>
          <w:rPr>
            <w:rFonts w:ascii="Times New Roman" w:hAnsi="Times New Roman"/>
            <w:sz w:val="24"/>
            <w:szCs w:val="24"/>
          </w:rPr>
          <w:t xml:space="preserve">Two </w:t>
        </w:r>
      </w:ins>
      <w:ins w:id="39" w:author="ZHANGM.H." w:date="2014-12-07T04:09:00Z">
        <w:r>
          <w:rPr>
            <w:rFonts w:ascii="Times New Roman" w:hAnsi="Times New Roman"/>
            <w:sz w:val="24"/>
            <w:szCs w:val="24"/>
          </w:rPr>
          <w:t xml:space="preserve">papers published in the early 1990s significantly influenced the </w:t>
        </w:r>
      </w:ins>
      <w:ins w:id="40" w:author="ZHANGM.H." w:date="2014-12-07T04:23:00Z">
        <w:r w:rsidR="00484DC7">
          <w:rPr>
            <w:rFonts w:ascii="Times New Roman" w:hAnsi="Times New Roman"/>
            <w:sz w:val="24"/>
            <w:szCs w:val="24"/>
          </w:rPr>
          <w:t xml:space="preserve">subsequent </w:t>
        </w:r>
      </w:ins>
      <w:ins w:id="41" w:author="ZHANGM.H." w:date="2014-12-07T04:09:00Z">
        <w:r>
          <w:rPr>
            <w:rFonts w:ascii="Times New Roman" w:hAnsi="Times New Roman"/>
            <w:sz w:val="24"/>
            <w:szCs w:val="24"/>
          </w:rPr>
          <w:t>design of ARM</w:t>
        </w:r>
      </w:ins>
      <w:ins w:id="42" w:author="ZHANGM.H." w:date="2014-12-07T04:32:00Z">
        <w:r w:rsidR="00EC6E4A">
          <w:rPr>
            <w:rFonts w:ascii="Times New Roman" w:hAnsi="Times New Roman"/>
            <w:sz w:val="24"/>
            <w:szCs w:val="24"/>
          </w:rPr>
          <w:t xml:space="preserve"> and its adoption of the SCM approach</w:t>
        </w:r>
      </w:ins>
      <w:ins w:id="43" w:author="ZHANGM.H." w:date="2014-12-07T04:09:00Z">
        <w:r>
          <w:rPr>
            <w:rFonts w:ascii="Times New Roman" w:hAnsi="Times New Roman"/>
            <w:sz w:val="24"/>
            <w:szCs w:val="24"/>
          </w:rPr>
          <w:t xml:space="preserve">. The first </w:t>
        </w:r>
      </w:ins>
      <w:ins w:id="44" w:author="ZHANGM.H." w:date="2014-12-07T04:33:00Z">
        <w:r w:rsidR="00EC6E4A">
          <w:rPr>
            <w:rFonts w:ascii="Times New Roman" w:hAnsi="Times New Roman"/>
            <w:sz w:val="24"/>
            <w:szCs w:val="24"/>
          </w:rPr>
          <w:t>paper</w:t>
        </w:r>
      </w:ins>
      <w:ins w:id="45" w:author="ZHANGM.H." w:date="2014-12-07T04:09:00Z">
        <w:r>
          <w:rPr>
            <w:rFonts w:ascii="Times New Roman" w:hAnsi="Times New Roman"/>
            <w:sz w:val="24"/>
            <w:szCs w:val="24"/>
          </w:rPr>
          <w:t xml:space="preserve"> </w:t>
        </w:r>
      </w:ins>
      <w:ins w:id="46" w:author="ZHANGM.H." w:date="2014-12-07T04:16:00Z">
        <w:r w:rsidR="00484DC7">
          <w:rPr>
            <w:rFonts w:ascii="Times New Roman" w:hAnsi="Times New Roman"/>
            <w:sz w:val="24"/>
            <w:szCs w:val="24"/>
          </w:rPr>
          <w:t xml:space="preserve">was </w:t>
        </w:r>
      </w:ins>
      <w:ins w:id="47" w:author="ZHANGM.H." w:date="2014-12-07T04:10:00Z">
        <w:r>
          <w:rPr>
            <w:rFonts w:ascii="Times New Roman" w:hAnsi="Times New Roman"/>
            <w:sz w:val="24"/>
            <w:szCs w:val="24"/>
          </w:rPr>
          <w:t xml:space="preserve">by </w:t>
        </w:r>
        <w:proofErr w:type="spellStart"/>
        <w:r>
          <w:rPr>
            <w:rFonts w:ascii="Times New Roman" w:hAnsi="Times New Roman"/>
            <w:sz w:val="24"/>
            <w:szCs w:val="24"/>
          </w:rPr>
          <w:t>Cess</w:t>
        </w:r>
        <w:proofErr w:type="spellEnd"/>
        <w:r>
          <w:rPr>
            <w:rFonts w:ascii="Times New Roman" w:hAnsi="Times New Roman"/>
            <w:sz w:val="24"/>
            <w:szCs w:val="24"/>
          </w:rPr>
          <w:t xml:space="preserve"> et al. (1990) </w:t>
        </w:r>
      </w:ins>
      <w:ins w:id="48" w:author="ZHANGM.H." w:date="2014-12-07T04:16:00Z">
        <w:r w:rsidR="00484DC7">
          <w:rPr>
            <w:rFonts w:ascii="Times New Roman" w:hAnsi="Times New Roman"/>
            <w:sz w:val="24"/>
            <w:szCs w:val="24"/>
          </w:rPr>
          <w:t xml:space="preserve">that </w:t>
        </w:r>
      </w:ins>
      <w:ins w:id="49" w:author="ZHANGM.H." w:date="2014-12-07T04:11:00Z">
        <w:r>
          <w:rPr>
            <w:rFonts w:ascii="Times New Roman" w:hAnsi="Times New Roman"/>
            <w:sz w:val="24"/>
            <w:szCs w:val="24"/>
          </w:rPr>
          <w:t xml:space="preserve">showed </w:t>
        </w:r>
      </w:ins>
      <w:ins w:id="50" w:author="ZHANGM.H." w:date="2014-12-07T04:09:00Z">
        <w:r>
          <w:rPr>
            <w:rFonts w:ascii="Times New Roman" w:hAnsi="Times New Roman"/>
            <w:sz w:val="24"/>
            <w:szCs w:val="24"/>
          </w:rPr>
          <w:t xml:space="preserve">a three-fold difference in the cloud-climate feedbacks of </w:t>
        </w:r>
      </w:ins>
      <w:ins w:id="51" w:author="ZHANGM.H." w:date="2014-12-07T04:11:00Z">
        <w:r>
          <w:rPr>
            <w:rFonts w:ascii="Times New Roman" w:hAnsi="Times New Roman"/>
            <w:sz w:val="24"/>
            <w:szCs w:val="24"/>
          </w:rPr>
          <w:t xml:space="preserve">atmospheric general circulation models in a surrogate climate change. The second </w:t>
        </w:r>
      </w:ins>
      <w:ins w:id="52" w:author="ZHANGM.H." w:date="2014-12-07T04:33:00Z">
        <w:r w:rsidR="00EC6E4A">
          <w:rPr>
            <w:rFonts w:ascii="Times New Roman" w:hAnsi="Times New Roman"/>
            <w:sz w:val="24"/>
            <w:szCs w:val="24"/>
          </w:rPr>
          <w:t>paper</w:t>
        </w:r>
      </w:ins>
      <w:ins w:id="53" w:author="ZHANGM.H." w:date="2014-12-07T04:11:00Z">
        <w:r>
          <w:rPr>
            <w:rFonts w:ascii="Times New Roman" w:hAnsi="Times New Roman"/>
            <w:sz w:val="24"/>
            <w:szCs w:val="24"/>
          </w:rPr>
          <w:t xml:space="preserve"> </w:t>
        </w:r>
      </w:ins>
      <w:ins w:id="54" w:author="ZHANGM.H." w:date="2014-12-07T04:16:00Z">
        <w:r w:rsidR="00484DC7">
          <w:rPr>
            <w:rFonts w:ascii="Times New Roman" w:hAnsi="Times New Roman"/>
            <w:sz w:val="24"/>
            <w:szCs w:val="24"/>
          </w:rPr>
          <w:t xml:space="preserve">was </w:t>
        </w:r>
      </w:ins>
      <w:ins w:id="55" w:author="ZHANGM.H." w:date="2014-12-07T04:11:00Z">
        <w:r>
          <w:rPr>
            <w:rFonts w:ascii="Times New Roman" w:hAnsi="Times New Roman"/>
            <w:sz w:val="24"/>
            <w:szCs w:val="24"/>
          </w:rPr>
          <w:t xml:space="preserve">by </w:t>
        </w:r>
        <w:proofErr w:type="spellStart"/>
        <w:r>
          <w:rPr>
            <w:rFonts w:ascii="Times New Roman" w:hAnsi="Times New Roman"/>
            <w:sz w:val="24"/>
            <w:szCs w:val="24"/>
          </w:rPr>
          <w:t>Ellingson</w:t>
        </w:r>
        <w:proofErr w:type="spellEnd"/>
        <w:r>
          <w:rPr>
            <w:rFonts w:ascii="Times New Roman" w:hAnsi="Times New Roman"/>
            <w:sz w:val="24"/>
            <w:szCs w:val="24"/>
          </w:rPr>
          <w:t xml:space="preserve"> et al. (1992)</w:t>
        </w:r>
      </w:ins>
      <w:ins w:id="56" w:author="ZHANGM.H." w:date="2014-12-07T04:12:00Z">
        <w:r>
          <w:rPr>
            <w:rFonts w:ascii="Times New Roman" w:hAnsi="Times New Roman"/>
            <w:sz w:val="24"/>
            <w:szCs w:val="24"/>
          </w:rPr>
          <w:t xml:space="preserve"> </w:t>
        </w:r>
      </w:ins>
      <w:ins w:id="57" w:author="ZHANGM.H." w:date="2014-12-07T04:16:00Z">
        <w:r w:rsidR="00484DC7">
          <w:rPr>
            <w:rFonts w:ascii="Times New Roman" w:hAnsi="Times New Roman"/>
            <w:sz w:val="24"/>
            <w:szCs w:val="24"/>
          </w:rPr>
          <w:t xml:space="preserve">that </w:t>
        </w:r>
      </w:ins>
      <w:commentRangeStart w:id="58"/>
      <w:ins w:id="59" w:author="ZHANGM.H." w:date="2014-12-07T04:12:00Z">
        <w:r>
          <w:rPr>
            <w:rFonts w:ascii="Times New Roman" w:hAnsi="Times New Roman"/>
            <w:sz w:val="24"/>
            <w:szCs w:val="24"/>
          </w:rPr>
          <w:t>reported</w:t>
        </w:r>
      </w:ins>
      <w:commentRangeEnd w:id="58"/>
      <w:ins w:id="60" w:author="ZHANGM.H." w:date="2014-12-07T04:13:00Z">
        <w:r>
          <w:rPr>
            <w:rStyle w:val="CommentReference"/>
            <w:rFonts w:asciiTheme="minorHAnsi" w:hAnsiTheme="minorHAnsi" w:cstheme="minorBidi"/>
            <w:lang w:eastAsia="ja-JP"/>
          </w:rPr>
          <w:commentReference w:id="58"/>
        </w:r>
      </w:ins>
      <w:ins w:id="61" w:author="ZHANGM.H." w:date="2014-12-07T04:12:00Z">
        <w:r>
          <w:rPr>
            <w:rFonts w:ascii="Times New Roman" w:hAnsi="Times New Roman"/>
            <w:sz w:val="24"/>
            <w:szCs w:val="24"/>
          </w:rPr>
          <w:t xml:space="preserve"> large differences in the calculated broadband radiative heating rate by radiation models. </w:t>
        </w:r>
      </w:ins>
      <w:ins w:id="62" w:author="ZHANGM.H." w:date="2014-12-07T04:13:00Z">
        <w:r>
          <w:rPr>
            <w:rFonts w:ascii="Times New Roman" w:hAnsi="Times New Roman"/>
            <w:sz w:val="24"/>
            <w:szCs w:val="24"/>
          </w:rPr>
          <w:t xml:space="preserve"> The Department of Energy </w:t>
        </w:r>
      </w:ins>
      <w:ins w:id="63" w:author="ZHANGM.H." w:date="2014-12-07T04:26:00Z">
        <w:r w:rsidR="00484DC7">
          <w:rPr>
            <w:rFonts w:ascii="Times New Roman" w:hAnsi="Times New Roman"/>
            <w:sz w:val="24"/>
            <w:szCs w:val="24"/>
          </w:rPr>
          <w:t xml:space="preserve">(DOE) </w:t>
        </w:r>
      </w:ins>
      <w:ins w:id="64" w:author="ZHANGM.H." w:date="2014-12-07T04:13:00Z">
        <w:r>
          <w:rPr>
            <w:rFonts w:ascii="Times New Roman" w:hAnsi="Times New Roman"/>
            <w:sz w:val="24"/>
            <w:szCs w:val="24"/>
          </w:rPr>
          <w:t xml:space="preserve">of the United States </w:t>
        </w:r>
      </w:ins>
      <w:ins w:id="65" w:author="ZHANGM.H." w:date="2014-12-07T04:15:00Z">
        <w:r>
          <w:rPr>
            <w:rFonts w:ascii="Times New Roman" w:hAnsi="Times New Roman"/>
            <w:sz w:val="24"/>
            <w:szCs w:val="24"/>
          </w:rPr>
          <w:t xml:space="preserve">at that time </w:t>
        </w:r>
      </w:ins>
      <w:ins w:id="66" w:author="ZHANGM.H." w:date="2014-12-07T04:17:00Z">
        <w:r w:rsidR="00484DC7">
          <w:rPr>
            <w:rFonts w:ascii="Times New Roman" w:hAnsi="Times New Roman"/>
            <w:sz w:val="24"/>
            <w:szCs w:val="24"/>
          </w:rPr>
          <w:t xml:space="preserve">had a program </w:t>
        </w:r>
      </w:ins>
      <w:ins w:id="67" w:author="ZHANGM.H." w:date="2014-12-07T04:14:00Z">
        <w:r>
          <w:rPr>
            <w:rFonts w:ascii="Times New Roman" w:hAnsi="Times New Roman"/>
            <w:sz w:val="24"/>
            <w:szCs w:val="24"/>
          </w:rPr>
          <w:t xml:space="preserve">to study the climate impact of </w:t>
        </w:r>
      </w:ins>
      <w:ins w:id="68" w:author="ZHANGM.H." w:date="2014-12-07T04:15:00Z">
        <w:r>
          <w:rPr>
            <w:rFonts w:ascii="Times New Roman" w:hAnsi="Times New Roman"/>
            <w:sz w:val="24"/>
            <w:szCs w:val="24"/>
          </w:rPr>
          <w:t xml:space="preserve">the </w:t>
        </w:r>
      </w:ins>
      <w:ins w:id="69" w:author="ZHANGM.H." w:date="2014-12-07T04:14:00Z">
        <w:r>
          <w:rPr>
            <w:rFonts w:ascii="Times New Roman" w:hAnsi="Times New Roman"/>
            <w:sz w:val="24"/>
            <w:szCs w:val="24"/>
          </w:rPr>
          <w:t>increasing</w:t>
        </w:r>
      </w:ins>
      <w:ins w:id="70" w:author="ZHANGM.H." w:date="2014-12-07T04:15:00Z">
        <w:r>
          <w:rPr>
            <w:rFonts w:ascii="Times New Roman" w:hAnsi="Times New Roman"/>
            <w:sz w:val="24"/>
            <w:szCs w:val="24"/>
          </w:rPr>
          <w:t xml:space="preserve"> amount of carbon dioxide in the atmosphere</w:t>
        </w:r>
      </w:ins>
      <w:ins w:id="71" w:author="ZHANGM.H." w:date="2014-12-07T04:16:00Z">
        <w:r>
          <w:rPr>
            <w:rFonts w:ascii="Times New Roman" w:hAnsi="Times New Roman"/>
            <w:sz w:val="24"/>
            <w:szCs w:val="24"/>
          </w:rPr>
          <w:t xml:space="preserve">. </w:t>
        </w:r>
      </w:ins>
      <w:ins w:id="72" w:author="ZHANGM.H." w:date="2014-12-07T04:17:00Z">
        <w:r w:rsidR="00484DC7">
          <w:rPr>
            <w:rFonts w:ascii="Times New Roman" w:hAnsi="Times New Roman"/>
            <w:sz w:val="24"/>
            <w:szCs w:val="24"/>
          </w:rPr>
          <w:t xml:space="preserve"> Results from these two papers </w:t>
        </w:r>
      </w:ins>
      <w:ins w:id="73" w:author="ZHANGM.H." w:date="2014-12-07T04:18:00Z">
        <w:r w:rsidR="00484DC7">
          <w:rPr>
            <w:rFonts w:ascii="Times New Roman" w:hAnsi="Times New Roman"/>
            <w:sz w:val="24"/>
            <w:szCs w:val="24"/>
          </w:rPr>
          <w:t xml:space="preserve">point </w:t>
        </w:r>
      </w:ins>
      <w:ins w:id="74" w:author="ZHANGM.H." w:date="2014-12-07T04:19:00Z">
        <w:r w:rsidR="00484DC7">
          <w:rPr>
            <w:rFonts w:ascii="Times New Roman" w:hAnsi="Times New Roman"/>
            <w:sz w:val="24"/>
            <w:szCs w:val="24"/>
          </w:rPr>
          <w:t xml:space="preserve">straight </w:t>
        </w:r>
      </w:ins>
      <w:ins w:id="75" w:author="ZHANGM.H." w:date="2014-12-07T04:18:00Z">
        <w:r w:rsidR="00484DC7">
          <w:rPr>
            <w:rFonts w:ascii="Times New Roman" w:hAnsi="Times New Roman"/>
            <w:sz w:val="24"/>
            <w:szCs w:val="24"/>
          </w:rPr>
          <w:t>to</w:t>
        </w:r>
      </w:ins>
      <w:ins w:id="76" w:author="ZHANGM.H." w:date="2014-12-07T04:17:00Z">
        <w:r w:rsidR="00484DC7">
          <w:rPr>
            <w:rFonts w:ascii="Times New Roman" w:hAnsi="Times New Roman"/>
            <w:sz w:val="24"/>
            <w:szCs w:val="24"/>
          </w:rPr>
          <w:t xml:space="preserve"> </w:t>
        </w:r>
      </w:ins>
      <w:ins w:id="77" w:author="ZHANGM.H." w:date="2014-12-07T04:19:00Z">
        <w:r w:rsidR="00484DC7">
          <w:rPr>
            <w:rFonts w:ascii="Times New Roman" w:hAnsi="Times New Roman"/>
            <w:sz w:val="24"/>
            <w:szCs w:val="24"/>
          </w:rPr>
          <w:t xml:space="preserve">major </w:t>
        </w:r>
      </w:ins>
      <w:ins w:id="78" w:author="ZHANGM.H." w:date="2014-12-07T04:18:00Z">
        <w:r w:rsidR="00484DC7">
          <w:rPr>
            <w:rFonts w:ascii="Times New Roman" w:hAnsi="Times New Roman"/>
            <w:sz w:val="24"/>
            <w:szCs w:val="24"/>
          </w:rPr>
          <w:t xml:space="preserve">uncertainties </w:t>
        </w:r>
      </w:ins>
      <w:ins w:id="79" w:author="ZHANGM.H." w:date="2014-12-07T04:20:00Z">
        <w:r w:rsidR="00484DC7">
          <w:rPr>
            <w:rFonts w:ascii="Times New Roman" w:hAnsi="Times New Roman"/>
            <w:sz w:val="24"/>
            <w:szCs w:val="24"/>
          </w:rPr>
          <w:t>in</w:t>
        </w:r>
      </w:ins>
      <w:ins w:id="80" w:author="ZHANGM.H." w:date="2014-12-07T04:17:00Z">
        <w:r w:rsidR="00484DC7">
          <w:rPr>
            <w:rFonts w:ascii="Times New Roman" w:hAnsi="Times New Roman"/>
            <w:sz w:val="24"/>
            <w:szCs w:val="24"/>
          </w:rPr>
          <w:t xml:space="preserve"> climate </w:t>
        </w:r>
      </w:ins>
      <w:ins w:id="81" w:author="ZHANGM.H." w:date="2014-12-07T04:18:00Z">
        <w:r w:rsidR="00484DC7">
          <w:rPr>
            <w:rFonts w:ascii="Times New Roman" w:hAnsi="Times New Roman"/>
            <w:sz w:val="24"/>
            <w:szCs w:val="24"/>
          </w:rPr>
          <w:t xml:space="preserve">forcing and climate sensitivity of the </w:t>
        </w:r>
      </w:ins>
      <w:ins w:id="82" w:author="ZHANGM.H." w:date="2014-12-07T04:17:00Z">
        <w:r w:rsidR="00484DC7">
          <w:rPr>
            <w:rFonts w:ascii="Times New Roman" w:hAnsi="Times New Roman"/>
            <w:sz w:val="24"/>
            <w:szCs w:val="24"/>
          </w:rPr>
          <w:t>models</w:t>
        </w:r>
      </w:ins>
      <w:ins w:id="83" w:author="ZHANGM.H." w:date="2014-12-07T04:19:00Z">
        <w:r w:rsidR="00484DC7">
          <w:rPr>
            <w:rFonts w:ascii="Times New Roman" w:hAnsi="Times New Roman"/>
            <w:sz w:val="24"/>
            <w:szCs w:val="24"/>
          </w:rPr>
          <w:t>.</w:t>
        </w:r>
      </w:ins>
      <w:ins w:id="84" w:author="ZHANGM.H." w:date="2014-12-07T04:20:00Z">
        <w:r w:rsidR="00484DC7">
          <w:rPr>
            <w:rFonts w:ascii="Times New Roman" w:hAnsi="Times New Roman"/>
            <w:sz w:val="24"/>
            <w:szCs w:val="24"/>
          </w:rPr>
          <w:t xml:space="preserve">  </w:t>
        </w:r>
      </w:ins>
    </w:p>
    <w:p w14:paraId="40EB0086" w14:textId="658AA699" w:rsidR="00DD55B0" w:rsidRDefault="00484DC7" w:rsidP="00DD55B0">
      <w:pPr>
        <w:pStyle w:val="NormalWeb"/>
        <w:spacing w:before="0" w:beforeAutospacing="0" w:after="200" w:line="480" w:lineRule="auto"/>
        <w:ind w:firstLine="360"/>
        <w:jc w:val="both"/>
        <w:rPr>
          <w:ins w:id="85" w:author="ZHANGM.H." w:date="2014-12-07T04:55:00Z"/>
          <w:rFonts w:ascii="Times New Roman" w:hAnsi="Times New Roman"/>
          <w:sz w:val="24"/>
          <w:szCs w:val="24"/>
        </w:rPr>
        <w:pPrChange w:id="86" w:author="ZHANGM.H." w:date="2014-12-07T04:49:00Z">
          <w:pPr>
            <w:pStyle w:val="NormalWeb"/>
            <w:spacing w:before="0" w:beforeAutospacing="0" w:after="200" w:line="360" w:lineRule="auto"/>
            <w:ind w:firstLine="360"/>
            <w:jc w:val="both"/>
          </w:pPr>
        </w:pPrChange>
      </w:pPr>
      <w:ins w:id="87" w:author="ZHANGM.H." w:date="2014-12-07T04:21:00Z">
        <w:r w:rsidRPr="00FC74A6">
          <w:rPr>
            <w:rFonts w:ascii="Times New Roman" w:hAnsi="Times New Roman"/>
            <w:sz w:val="24"/>
            <w:szCs w:val="24"/>
          </w:rPr>
          <w:t xml:space="preserve">Radiation and clouds </w:t>
        </w:r>
      </w:ins>
      <w:ins w:id="88" w:author="ZHANGM.H." w:date="2014-12-07T04:24:00Z">
        <w:r w:rsidRPr="00FC74A6">
          <w:rPr>
            <w:rFonts w:ascii="Times New Roman" w:hAnsi="Times New Roman"/>
            <w:sz w:val="24"/>
            <w:szCs w:val="24"/>
          </w:rPr>
          <w:t xml:space="preserve">therefore </w:t>
        </w:r>
      </w:ins>
      <w:ins w:id="89" w:author="ZHANGM.H." w:date="2014-12-07T04:21:00Z">
        <w:r w:rsidRPr="00FC74A6">
          <w:rPr>
            <w:rFonts w:ascii="Times New Roman" w:hAnsi="Times New Roman"/>
            <w:sz w:val="24"/>
            <w:szCs w:val="24"/>
          </w:rPr>
          <w:t xml:space="preserve">emerged as </w:t>
        </w:r>
      </w:ins>
      <w:ins w:id="90" w:author="ZHANGM.H." w:date="2014-12-07T04:29:00Z">
        <w:r w:rsidR="00EC6E4A" w:rsidRPr="00FC74A6">
          <w:rPr>
            <w:rFonts w:ascii="Times New Roman" w:hAnsi="Times New Roman"/>
            <w:sz w:val="24"/>
            <w:szCs w:val="24"/>
          </w:rPr>
          <w:t>a</w:t>
        </w:r>
      </w:ins>
      <w:ins w:id="91" w:author="ZHANGM.H." w:date="2014-12-07T04:21:00Z">
        <w:r w:rsidRPr="00FC74A6">
          <w:rPr>
            <w:rFonts w:ascii="Times New Roman" w:hAnsi="Times New Roman"/>
            <w:sz w:val="24"/>
            <w:szCs w:val="24"/>
          </w:rPr>
          <w:t xml:space="preserve"> focus </w:t>
        </w:r>
      </w:ins>
      <w:ins w:id="92" w:author="ZHANGM.H." w:date="2014-12-07T04:25:00Z">
        <w:r w:rsidRPr="00FC74A6">
          <w:rPr>
            <w:rFonts w:ascii="Times New Roman" w:hAnsi="Times New Roman"/>
            <w:sz w:val="24"/>
            <w:szCs w:val="24"/>
          </w:rPr>
          <w:t xml:space="preserve">of DOE’s climate program </w:t>
        </w:r>
      </w:ins>
      <w:ins w:id="93" w:author="ZHANGM.H." w:date="2014-12-07T04:21:00Z">
        <w:r w:rsidRPr="00FC74A6">
          <w:rPr>
            <w:rFonts w:ascii="Times New Roman" w:hAnsi="Times New Roman"/>
            <w:sz w:val="24"/>
            <w:szCs w:val="24"/>
          </w:rPr>
          <w:t>to</w:t>
        </w:r>
      </w:ins>
      <w:ins w:id="94" w:author="ZHANGM.H." w:date="2014-12-07T04:25:00Z">
        <w:r w:rsidRPr="00FC74A6">
          <w:rPr>
            <w:rFonts w:ascii="Times New Roman" w:hAnsi="Times New Roman"/>
            <w:sz w:val="24"/>
            <w:szCs w:val="24"/>
          </w:rPr>
          <w:t xml:space="preserve"> improve models and to</w:t>
        </w:r>
      </w:ins>
      <w:ins w:id="95" w:author="ZHANGM.H." w:date="2014-12-07T04:21:00Z">
        <w:r w:rsidRPr="00FC74A6">
          <w:rPr>
            <w:rFonts w:ascii="Times New Roman" w:hAnsi="Times New Roman"/>
            <w:sz w:val="24"/>
            <w:szCs w:val="24"/>
          </w:rPr>
          <w:t xml:space="preserve"> reduce </w:t>
        </w:r>
      </w:ins>
      <w:ins w:id="96" w:author="ZHANGM.H." w:date="2014-12-07T04:25:00Z">
        <w:r w:rsidRPr="00FC74A6">
          <w:rPr>
            <w:rFonts w:ascii="Times New Roman" w:hAnsi="Times New Roman"/>
            <w:sz w:val="24"/>
            <w:szCs w:val="24"/>
          </w:rPr>
          <w:t>their</w:t>
        </w:r>
      </w:ins>
      <w:ins w:id="97" w:author="ZHANGM.H." w:date="2014-12-07T04:21:00Z">
        <w:r w:rsidRPr="00FC74A6">
          <w:rPr>
            <w:rFonts w:ascii="Times New Roman" w:hAnsi="Times New Roman"/>
            <w:sz w:val="24"/>
            <w:szCs w:val="24"/>
          </w:rPr>
          <w:t xml:space="preserve"> uncertainties</w:t>
        </w:r>
      </w:ins>
      <w:ins w:id="98" w:author="ZHANGM.H." w:date="2014-12-07T04:36:00Z">
        <w:r w:rsidR="00FC74A6" w:rsidRPr="00FC74A6">
          <w:rPr>
            <w:rFonts w:ascii="Times New Roman" w:hAnsi="Times New Roman"/>
            <w:sz w:val="24"/>
            <w:szCs w:val="24"/>
          </w:rPr>
          <w:t xml:space="preserve"> through </w:t>
        </w:r>
      </w:ins>
      <w:ins w:id="99" w:author="ZHANGM.H." w:date="2014-12-07T04:37:00Z">
        <w:r w:rsidR="00FC74A6" w:rsidRPr="00FC74A6">
          <w:rPr>
            <w:rFonts w:ascii="Times New Roman" w:hAnsi="Times New Roman"/>
            <w:sz w:val="24"/>
            <w:szCs w:val="24"/>
          </w:rPr>
          <w:t xml:space="preserve">both </w:t>
        </w:r>
      </w:ins>
      <w:ins w:id="100" w:author="ZHANGM.H." w:date="2014-12-07T04:36:00Z">
        <w:r w:rsidR="00FC74A6" w:rsidRPr="00FC74A6">
          <w:rPr>
            <w:rFonts w:ascii="Times New Roman" w:hAnsi="Times New Roman"/>
            <w:sz w:val="24"/>
            <w:szCs w:val="24"/>
          </w:rPr>
          <w:t>measurements and model</w:t>
        </w:r>
      </w:ins>
      <w:ins w:id="101" w:author="ZHANGM.H." w:date="2014-12-07T04:37:00Z">
        <w:r w:rsidR="00FC74A6" w:rsidRPr="00FC74A6">
          <w:rPr>
            <w:rFonts w:ascii="Times New Roman" w:hAnsi="Times New Roman"/>
            <w:sz w:val="24"/>
            <w:szCs w:val="24"/>
          </w:rPr>
          <w:t>ing</w:t>
        </w:r>
      </w:ins>
      <w:ins w:id="102" w:author="ZHANGM.H." w:date="2014-12-07T04:25:00Z">
        <w:r w:rsidRPr="00FC74A6">
          <w:rPr>
            <w:rFonts w:ascii="Times New Roman" w:hAnsi="Times New Roman"/>
            <w:sz w:val="24"/>
            <w:szCs w:val="24"/>
          </w:rPr>
          <w:t xml:space="preserve">. </w:t>
        </w:r>
      </w:ins>
      <w:ins w:id="103" w:author="ZHANGM.H." w:date="2014-12-07T04:26:00Z">
        <w:r w:rsidR="00EC6E4A" w:rsidRPr="00FC74A6">
          <w:rPr>
            <w:rFonts w:ascii="Times New Roman" w:hAnsi="Times New Roman"/>
            <w:sz w:val="24"/>
            <w:szCs w:val="24"/>
          </w:rPr>
          <w:t xml:space="preserve"> </w:t>
        </w:r>
      </w:ins>
      <w:ins w:id="104" w:author="ZHANGM.H." w:date="2014-12-07T04:41:00Z">
        <w:r w:rsidR="00FC74A6">
          <w:rPr>
            <w:rFonts w:ascii="Times New Roman" w:hAnsi="Times New Roman"/>
            <w:sz w:val="24"/>
            <w:szCs w:val="24"/>
          </w:rPr>
          <w:t xml:space="preserve">To </w:t>
        </w:r>
      </w:ins>
      <w:ins w:id="105" w:author="ZHANGM.H." w:date="2014-12-07T04:42:00Z">
        <w:r w:rsidR="00FC74A6">
          <w:rPr>
            <w:rFonts w:ascii="Times New Roman" w:hAnsi="Times New Roman"/>
            <w:sz w:val="24"/>
            <w:szCs w:val="24"/>
          </w:rPr>
          <w:t>simulate</w:t>
        </w:r>
      </w:ins>
      <w:ins w:id="106" w:author="ZHANGM.H." w:date="2014-12-07T04:41:00Z">
        <w:r w:rsidR="00FC74A6">
          <w:rPr>
            <w:rFonts w:ascii="Times New Roman" w:hAnsi="Times New Roman"/>
            <w:sz w:val="24"/>
            <w:szCs w:val="24"/>
          </w:rPr>
          <w:t xml:space="preserve"> clouds, one needs information about the atmospheric dynamics</w:t>
        </w:r>
      </w:ins>
      <w:ins w:id="107" w:author="ZHANGM.H." w:date="2014-12-07T04:42:00Z">
        <w:r w:rsidR="00FC74A6">
          <w:rPr>
            <w:rFonts w:ascii="Times New Roman" w:hAnsi="Times New Roman"/>
            <w:sz w:val="24"/>
            <w:szCs w:val="24"/>
          </w:rPr>
          <w:t xml:space="preserve"> beyond a single vertical profile of atmospheric </w:t>
        </w:r>
      </w:ins>
      <w:ins w:id="108" w:author="ZHANGM.H." w:date="2014-12-07T04:43:00Z">
        <w:r w:rsidR="00FC74A6">
          <w:rPr>
            <w:rFonts w:ascii="Times New Roman" w:hAnsi="Times New Roman"/>
            <w:sz w:val="24"/>
            <w:szCs w:val="24"/>
          </w:rPr>
          <w:t>thermodynamics and winds</w:t>
        </w:r>
      </w:ins>
      <w:ins w:id="109" w:author="ZHANGM.H." w:date="2014-12-07T04:41:00Z">
        <w:r w:rsidR="00FC74A6">
          <w:rPr>
            <w:rFonts w:ascii="Times New Roman" w:hAnsi="Times New Roman"/>
            <w:sz w:val="24"/>
            <w:szCs w:val="24"/>
          </w:rPr>
          <w:t xml:space="preserve">. </w:t>
        </w:r>
      </w:ins>
      <w:ins w:id="110" w:author="ZHANGM.H." w:date="2014-12-07T04:34:00Z">
        <w:r w:rsidR="00EC6E4A" w:rsidRPr="00FC74A6">
          <w:rPr>
            <w:rFonts w:ascii="Times New Roman" w:hAnsi="Times New Roman"/>
            <w:sz w:val="24"/>
            <w:szCs w:val="24"/>
          </w:rPr>
          <w:t>At that time, analys</w:t>
        </w:r>
      </w:ins>
      <w:ins w:id="111" w:author="ZHANGM.H." w:date="2014-12-07T04:38:00Z">
        <w:r w:rsidR="00FC74A6" w:rsidRPr="00FC74A6">
          <w:rPr>
            <w:rFonts w:ascii="Times New Roman" w:hAnsi="Times New Roman"/>
            <w:sz w:val="24"/>
            <w:szCs w:val="24"/>
          </w:rPr>
          <w:t>es</w:t>
        </w:r>
      </w:ins>
      <w:ins w:id="112" w:author="ZHANGM.H." w:date="2014-12-07T04:34:00Z">
        <w:r w:rsidR="00EC6E4A" w:rsidRPr="00FC74A6">
          <w:rPr>
            <w:rFonts w:ascii="Times New Roman" w:hAnsi="Times New Roman"/>
            <w:sz w:val="24"/>
            <w:szCs w:val="24"/>
          </w:rPr>
          <w:t xml:space="preserve"> of </w:t>
        </w:r>
      </w:ins>
      <w:ins w:id="113" w:author="ZHANGM.H." w:date="2014-12-07T04:44:00Z">
        <w:r w:rsidR="00FC74A6">
          <w:rPr>
            <w:rFonts w:ascii="Times New Roman" w:hAnsi="Times New Roman"/>
            <w:sz w:val="24"/>
            <w:szCs w:val="24"/>
          </w:rPr>
          <w:t xml:space="preserve">observed </w:t>
        </w:r>
      </w:ins>
      <w:ins w:id="114" w:author="ZHANGM.H." w:date="2014-12-07T04:42:00Z">
        <w:r w:rsidR="00FC74A6">
          <w:rPr>
            <w:rFonts w:ascii="Times New Roman" w:hAnsi="Times New Roman"/>
            <w:sz w:val="24"/>
            <w:szCs w:val="24"/>
          </w:rPr>
          <w:t>atmospheric dynamics</w:t>
        </w:r>
      </w:ins>
      <w:ins w:id="115" w:author="ZHANGM.H." w:date="2014-12-07T04:43:00Z">
        <w:r w:rsidR="00FC74A6">
          <w:rPr>
            <w:rFonts w:ascii="Times New Roman" w:hAnsi="Times New Roman"/>
            <w:sz w:val="24"/>
            <w:szCs w:val="24"/>
          </w:rPr>
          <w:t xml:space="preserve"> </w:t>
        </w:r>
      </w:ins>
      <w:ins w:id="116" w:author="ZHANGM.H." w:date="2014-12-07T04:35:00Z">
        <w:r w:rsidR="00EC6E4A" w:rsidRPr="00FC74A6">
          <w:rPr>
            <w:rFonts w:ascii="Times New Roman" w:hAnsi="Times New Roman"/>
            <w:sz w:val="24"/>
            <w:szCs w:val="24"/>
          </w:rPr>
          <w:t xml:space="preserve">from the </w:t>
        </w:r>
      </w:ins>
      <w:ins w:id="117" w:author="ZHANGM.H." w:date="2014-12-07T04:32:00Z">
        <w:r w:rsidR="00EC6E4A" w:rsidRPr="00FC74A6">
          <w:rPr>
            <w:rFonts w:ascii="Times New Roman" w:hAnsi="Times New Roman"/>
            <w:sz w:val="24"/>
            <w:szCs w:val="24"/>
            <w:rPrChange w:id="118" w:author="ZHANGM.H." w:date="2014-12-07T04:38:00Z">
              <w:rPr>
                <w:rFonts w:ascii="Times New Roman" w:hAnsi="Times New Roman"/>
                <w:szCs w:val="24"/>
              </w:rPr>
            </w:rPrChange>
          </w:rPr>
          <w:t xml:space="preserve">Global Atmosphere Research Experiment (GARP) Atlantic Tropical Experiment (GATE) </w:t>
        </w:r>
      </w:ins>
      <w:ins w:id="119" w:author="ZHANGM.H." w:date="2014-12-07T04:38:00Z">
        <w:r w:rsidR="00FC74A6" w:rsidRPr="00FC74A6">
          <w:rPr>
            <w:rFonts w:ascii="Times New Roman" w:hAnsi="Times New Roman"/>
            <w:sz w:val="24"/>
            <w:szCs w:val="24"/>
            <w:rPrChange w:id="120" w:author="ZHANGM.H." w:date="2014-12-07T04:38:00Z">
              <w:rPr>
                <w:rFonts w:ascii="Times New Roman" w:hAnsi="Times New Roman"/>
                <w:szCs w:val="24"/>
              </w:rPr>
            </w:rPrChange>
          </w:rPr>
          <w:t xml:space="preserve">in 1974 </w:t>
        </w:r>
      </w:ins>
      <w:ins w:id="121" w:author="ZHANGM.H." w:date="2014-12-07T04:43:00Z">
        <w:r w:rsidR="00FC74A6">
          <w:rPr>
            <w:rFonts w:ascii="Times New Roman" w:hAnsi="Times New Roman"/>
            <w:sz w:val="24"/>
            <w:szCs w:val="24"/>
          </w:rPr>
          <w:t>had been completed</w:t>
        </w:r>
      </w:ins>
      <w:ins w:id="122" w:author="ZHANGM.H." w:date="2014-12-07T04:39:00Z">
        <w:r w:rsidR="00FC74A6">
          <w:rPr>
            <w:rFonts w:ascii="Times New Roman" w:hAnsi="Times New Roman"/>
            <w:sz w:val="24"/>
            <w:szCs w:val="24"/>
          </w:rPr>
          <w:t xml:space="preserve"> (e.g., </w:t>
        </w:r>
        <w:proofErr w:type="spellStart"/>
        <w:r w:rsidR="00FC74A6">
          <w:rPr>
            <w:rFonts w:ascii="Times New Roman" w:hAnsi="Times New Roman"/>
            <w:sz w:val="24"/>
            <w:szCs w:val="24"/>
          </w:rPr>
          <w:t>Ooyama</w:t>
        </w:r>
        <w:proofErr w:type="spellEnd"/>
        <w:r w:rsidR="00FC74A6">
          <w:rPr>
            <w:rFonts w:ascii="Times New Roman" w:hAnsi="Times New Roman"/>
            <w:sz w:val="24"/>
            <w:szCs w:val="24"/>
          </w:rPr>
          <w:t xml:space="preserve"> 1987</w:t>
        </w:r>
      </w:ins>
      <w:ins w:id="123" w:author="ZHANGM.H." w:date="2014-12-07T04:40:00Z">
        <w:r w:rsidR="00FC74A6">
          <w:rPr>
            <w:rFonts w:ascii="Times New Roman" w:hAnsi="Times New Roman"/>
            <w:sz w:val="24"/>
            <w:szCs w:val="24"/>
          </w:rPr>
          <w:t xml:space="preserve">). </w:t>
        </w:r>
      </w:ins>
      <w:ins w:id="124" w:author="ZHANGM.H." w:date="2014-12-07T04:49:00Z">
        <w:r w:rsidR="00DD55B0">
          <w:rPr>
            <w:rFonts w:ascii="Times New Roman" w:hAnsi="Times New Roman"/>
            <w:sz w:val="24"/>
            <w:szCs w:val="24"/>
          </w:rPr>
          <w:t xml:space="preserve">GATE used a well coordinate sounding array to derive the atmospheric dynamics.  </w:t>
        </w:r>
      </w:ins>
      <w:ins w:id="125" w:author="ZHANGM.H." w:date="2014-12-07T04:47:00Z">
        <w:r w:rsidR="00DD55B0">
          <w:rPr>
            <w:rFonts w:ascii="Times New Roman" w:hAnsi="Times New Roman"/>
            <w:sz w:val="24"/>
            <w:szCs w:val="24"/>
          </w:rPr>
          <w:t xml:space="preserve">Researchers </w:t>
        </w:r>
      </w:ins>
      <w:ins w:id="126" w:author="ZHANGM.H." w:date="2014-12-07T04:49:00Z">
        <w:r w:rsidR="00DD55B0">
          <w:rPr>
            <w:rFonts w:ascii="Times New Roman" w:hAnsi="Times New Roman"/>
            <w:sz w:val="24"/>
            <w:szCs w:val="24"/>
          </w:rPr>
          <w:t xml:space="preserve">were able to </w:t>
        </w:r>
      </w:ins>
      <w:ins w:id="127" w:author="ZHANGM.H." w:date="2014-12-07T04:48:00Z">
        <w:r w:rsidR="00DD55B0">
          <w:rPr>
            <w:rFonts w:ascii="Times New Roman" w:hAnsi="Times New Roman"/>
            <w:sz w:val="24"/>
            <w:szCs w:val="24"/>
          </w:rPr>
          <w:t>use</w:t>
        </w:r>
      </w:ins>
      <w:ins w:id="128" w:author="ZHANGM.H." w:date="2014-12-07T04:47:00Z">
        <w:r w:rsidR="00DD55B0">
          <w:rPr>
            <w:rFonts w:ascii="Times New Roman" w:hAnsi="Times New Roman"/>
            <w:sz w:val="24"/>
            <w:szCs w:val="24"/>
          </w:rPr>
          <w:t xml:space="preserve"> </w:t>
        </w:r>
      </w:ins>
      <w:ins w:id="129" w:author="ZHANGM.H." w:date="2014-12-07T04:48:00Z">
        <w:r w:rsidR="00DD55B0">
          <w:rPr>
            <w:rFonts w:ascii="Times New Roman" w:hAnsi="Times New Roman"/>
            <w:sz w:val="24"/>
            <w:szCs w:val="24"/>
          </w:rPr>
          <w:t xml:space="preserve">the data </w:t>
        </w:r>
      </w:ins>
      <w:ins w:id="130" w:author="ZHANGM.H." w:date="2014-12-07T04:45:00Z">
        <w:r w:rsidR="00FC74A6">
          <w:rPr>
            <w:rFonts w:ascii="Times New Roman" w:hAnsi="Times New Roman"/>
            <w:sz w:val="24"/>
            <w:szCs w:val="24"/>
          </w:rPr>
          <w:t xml:space="preserve">to </w:t>
        </w:r>
      </w:ins>
      <w:ins w:id="131" w:author="ZHANGM.H." w:date="2014-12-07T04:46:00Z">
        <w:r w:rsidR="00DD55B0">
          <w:rPr>
            <w:rFonts w:ascii="Times New Roman" w:hAnsi="Times New Roman"/>
            <w:sz w:val="24"/>
            <w:szCs w:val="24"/>
          </w:rPr>
          <w:t xml:space="preserve">simulate </w:t>
        </w:r>
      </w:ins>
      <w:ins w:id="132" w:author="ZHANGM.H." w:date="2014-12-07T04:45:00Z">
        <w:r w:rsidR="00FC74A6">
          <w:rPr>
            <w:rFonts w:ascii="Times New Roman" w:hAnsi="Times New Roman"/>
            <w:sz w:val="24"/>
            <w:szCs w:val="24"/>
          </w:rPr>
          <w:t>tropical convection</w:t>
        </w:r>
      </w:ins>
      <w:ins w:id="133" w:author="ZHANGM.H." w:date="2014-12-07T04:47:00Z">
        <w:r w:rsidR="00DD55B0">
          <w:rPr>
            <w:rFonts w:ascii="Times New Roman" w:hAnsi="Times New Roman"/>
            <w:sz w:val="24"/>
            <w:szCs w:val="24"/>
          </w:rPr>
          <w:t>s</w:t>
        </w:r>
      </w:ins>
      <w:ins w:id="134" w:author="ZHANGM.H." w:date="2014-12-07T04:46:00Z">
        <w:r w:rsidR="00FC74A6">
          <w:rPr>
            <w:rFonts w:ascii="Times New Roman" w:hAnsi="Times New Roman"/>
            <w:sz w:val="24"/>
            <w:szCs w:val="24"/>
          </w:rPr>
          <w:t xml:space="preserve"> (</w:t>
        </w:r>
        <w:commentRangeStart w:id="135"/>
        <w:r w:rsidR="00FC74A6">
          <w:rPr>
            <w:rFonts w:ascii="Times New Roman" w:hAnsi="Times New Roman"/>
            <w:sz w:val="24"/>
            <w:szCs w:val="24"/>
          </w:rPr>
          <w:t>REF</w:t>
        </w:r>
        <w:commentRangeEnd w:id="135"/>
        <w:r w:rsidR="00FC74A6">
          <w:rPr>
            <w:rStyle w:val="CommentReference"/>
            <w:rFonts w:asciiTheme="minorHAnsi" w:hAnsiTheme="minorHAnsi" w:cstheme="minorBidi"/>
            <w:lang w:eastAsia="ja-JP"/>
          </w:rPr>
          <w:commentReference w:id="135"/>
        </w:r>
        <w:r w:rsidR="00FC74A6">
          <w:rPr>
            <w:rFonts w:ascii="Times New Roman" w:hAnsi="Times New Roman"/>
            <w:sz w:val="24"/>
            <w:szCs w:val="24"/>
          </w:rPr>
          <w:t>)</w:t>
        </w:r>
      </w:ins>
      <w:ins w:id="136" w:author="ZHANGM.H." w:date="2014-12-07T04:45:00Z">
        <w:r w:rsidR="00FC74A6">
          <w:rPr>
            <w:rFonts w:ascii="Times New Roman" w:hAnsi="Times New Roman"/>
            <w:sz w:val="24"/>
            <w:szCs w:val="24"/>
          </w:rPr>
          <w:t xml:space="preserve">. </w:t>
        </w:r>
      </w:ins>
      <w:ins w:id="137" w:author="ZHANGM.H." w:date="2014-12-07T04:48:00Z">
        <w:r w:rsidR="00DD55B0">
          <w:rPr>
            <w:rFonts w:ascii="Times New Roman" w:hAnsi="Times New Roman"/>
            <w:sz w:val="24"/>
            <w:szCs w:val="24"/>
          </w:rPr>
          <w:t xml:space="preserve">It was </w:t>
        </w:r>
      </w:ins>
      <w:ins w:id="138" w:author="ZHANGM.H." w:date="2014-12-07T04:49:00Z">
        <w:r w:rsidR="00DD55B0">
          <w:rPr>
            <w:rFonts w:ascii="Times New Roman" w:hAnsi="Times New Roman"/>
            <w:sz w:val="24"/>
            <w:szCs w:val="24"/>
          </w:rPr>
          <w:t xml:space="preserve">therefore feasible to </w:t>
        </w:r>
      </w:ins>
      <w:ins w:id="139" w:author="ZHANGM.H." w:date="2014-12-07T04:50:00Z">
        <w:r w:rsidR="00DD55B0">
          <w:rPr>
            <w:rFonts w:ascii="Times New Roman" w:hAnsi="Times New Roman"/>
            <w:sz w:val="24"/>
            <w:szCs w:val="24"/>
          </w:rPr>
          <w:t xml:space="preserve">simulate </w:t>
        </w:r>
      </w:ins>
      <w:ins w:id="140" w:author="ZHANGM.H." w:date="2014-12-07T04:49:00Z">
        <w:r w:rsidR="00DD55B0">
          <w:rPr>
            <w:rFonts w:ascii="Times New Roman" w:hAnsi="Times New Roman"/>
            <w:sz w:val="24"/>
            <w:szCs w:val="24"/>
          </w:rPr>
          <w:t xml:space="preserve">clouds by using </w:t>
        </w:r>
      </w:ins>
      <w:ins w:id="141" w:author="ZHANGM.H." w:date="2014-12-07T04:56:00Z">
        <w:r w:rsidR="00DD55B0">
          <w:rPr>
            <w:rFonts w:ascii="Times New Roman" w:hAnsi="Times New Roman"/>
            <w:sz w:val="24"/>
            <w:szCs w:val="24"/>
          </w:rPr>
          <w:t xml:space="preserve">observed atmospheric </w:t>
        </w:r>
      </w:ins>
      <w:ins w:id="142" w:author="ZHANGM.H." w:date="2014-12-07T04:50:00Z">
        <w:r w:rsidR="00DD55B0">
          <w:rPr>
            <w:rFonts w:ascii="Times New Roman" w:hAnsi="Times New Roman"/>
            <w:sz w:val="24"/>
            <w:szCs w:val="24"/>
          </w:rPr>
          <w:t xml:space="preserve">dynamics from a well configured </w:t>
        </w:r>
      </w:ins>
      <w:ins w:id="143" w:author="ZHANGM.H." w:date="2014-12-07T04:56:00Z">
        <w:r w:rsidR="00DD55B0">
          <w:rPr>
            <w:rFonts w:ascii="Times New Roman" w:hAnsi="Times New Roman"/>
            <w:sz w:val="24"/>
            <w:szCs w:val="24"/>
          </w:rPr>
          <w:t>measurement</w:t>
        </w:r>
      </w:ins>
      <w:ins w:id="144" w:author="ZHANGM.H." w:date="2014-12-07T04:50:00Z">
        <w:r w:rsidR="00DD55B0">
          <w:rPr>
            <w:rFonts w:ascii="Times New Roman" w:hAnsi="Times New Roman"/>
            <w:sz w:val="24"/>
            <w:szCs w:val="24"/>
          </w:rPr>
          <w:t xml:space="preserve"> </w:t>
        </w:r>
      </w:ins>
      <w:ins w:id="145" w:author="ZHANGM.H." w:date="2014-12-07T04:56:00Z">
        <w:r w:rsidR="00492F0B">
          <w:rPr>
            <w:rFonts w:ascii="Times New Roman" w:hAnsi="Times New Roman"/>
            <w:sz w:val="24"/>
            <w:szCs w:val="24"/>
          </w:rPr>
          <w:t>array to represent a single grid of a climate model</w:t>
        </w:r>
      </w:ins>
      <w:ins w:id="146" w:author="ZHANGM.H." w:date="2014-12-07T04:57:00Z">
        <w:r w:rsidR="00492F0B">
          <w:rPr>
            <w:rFonts w:ascii="Times New Roman" w:hAnsi="Times New Roman"/>
            <w:sz w:val="24"/>
            <w:szCs w:val="24"/>
          </w:rPr>
          <w:t>. This</w:t>
        </w:r>
      </w:ins>
      <w:ins w:id="147" w:author="ZHANGM.H." w:date="2014-12-07T04:51:00Z">
        <w:r w:rsidR="00DD55B0">
          <w:rPr>
            <w:rFonts w:ascii="Times New Roman" w:hAnsi="Times New Roman"/>
            <w:sz w:val="24"/>
            <w:szCs w:val="24"/>
          </w:rPr>
          <w:t xml:space="preserve"> naturally leads to the </w:t>
        </w:r>
      </w:ins>
      <w:ins w:id="148" w:author="ZHANGM.H." w:date="2014-12-07T04:52:00Z">
        <w:r w:rsidR="00DD55B0">
          <w:rPr>
            <w:rFonts w:ascii="Times New Roman" w:hAnsi="Times New Roman"/>
            <w:sz w:val="24"/>
            <w:szCs w:val="24"/>
          </w:rPr>
          <w:t>concept of S</w:t>
        </w:r>
        <w:r w:rsidR="00DD55B0" w:rsidRPr="007003E8">
          <w:rPr>
            <w:rFonts w:ascii="Times New Roman" w:hAnsi="Times New Roman"/>
            <w:sz w:val="24"/>
            <w:szCs w:val="24"/>
          </w:rPr>
          <w:t>ingle-</w:t>
        </w:r>
        <w:r w:rsidR="00DD55B0">
          <w:rPr>
            <w:rFonts w:ascii="Times New Roman" w:hAnsi="Times New Roman"/>
            <w:sz w:val="24"/>
            <w:szCs w:val="24"/>
          </w:rPr>
          <w:t>C</w:t>
        </w:r>
        <w:r w:rsidR="00DD55B0" w:rsidRPr="007003E8">
          <w:rPr>
            <w:rFonts w:ascii="Times New Roman" w:hAnsi="Times New Roman"/>
            <w:sz w:val="24"/>
            <w:szCs w:val="24"/>
          </w:rPr>
          <w:t xml:space="preserve">olumn </w:t>
        </w:r>
        <w:r w:rsidR="00DD55B0">
          <w:rPr>
            <w:rFonts w:ascii="Times New Roman" w:hAnsi="Times New Roman"/>
            <w:sz w:val="24"/>
            <w:szCs w:val="24"/>
          </w:rPr>
          <w:t>M</w:t>
        </w:r>
        <w:r w:rsidR="00DD55B0" w:rsidRPr="007003E8">
          <w:rPr>
            <w:rFonts w:ascii="Times New Roman" w:hAnsi="Times New Roman"/>
            <w:sz w:val="24"/>
            <w:szCs w:val="24"/>
          </w:rPr>
          <w:t xml:space="preserve">odel </w:t>
        </w:r>
        <w:r w:rsidR="00DD55B0">
          <w:rPr>
            <w:rFonts w:ascii="Times New Roman" w:hAnsi="Times New Roman"/>
            <w:sz w:val="24"/>
            <w:szCs w:val="24"/>
          </w:rPr>
          <w:t xml:space="preserve">(SCM) </w:t>
        </w:r>
      </w:ins>
      <w:ins w:id="149" w:author="ZHANGM.H." w:date="2014-12-07T04:53:00Z">
        <w:r w:rsidR="00DD55B0">
          <w:rPr>
            <w:rFonts w:ascii="Times New Roman" w:hAnsi="Times New Roman"/>
            <w:sz w:val="24"/>
            <w:szCs w:val="24"/>
          </w:rPr>
          <w:t xml:space="preserve">in ARM. </w:t>
        </w:r>
      </w:ins>
      <w:ins w:id="150" w:author="ZHANGM.H." w:date="2014-12-07T04:54:00Z">
        <w:r w:rsidR="00DD55B0">
          <w:rPr>
            <w:rFonts w:ascii="Times New Roman" w:hAnsi="Times New Roman"/>
            <w:sz w:val="24"/>
            <w:szCs w:val="24"/>
          </w:rPr>
          <w:t xml:space="preserve"> </w:t>
        </w:r>
      </w:ins>
      <w:ins w:id="151" w:author="ZHANGM.H." w:date="2014-12-07T04:57:00Z">
        <w:r w:rsidR="00492F0B">
          <w:rPr>
            <w:rFonts w:ascii="Times New Roman" w:hAnsi="Times New Roman"/>
            <w:sz w:val="24"/>
            <w:szCs w:val="24"/>
          </w:rPr>
          <w:t xml:space="preserve">To represent different cloud regimes in a global model, ARM decided to establish three sites: at the Southern Great Plain (SGP), the Northern Slope of Alaska (NSA), and the Tropical Western Pacific (TWP). </w:t>
        </w:r>
      </w:ins>
    </w:p>
    <w:p w14:paraId="0ED11466" w14:textId="6A1E7683" w:rsidR="00C97774" w:rsidRPr="00C97774" w:rsidRDefault="00DD55B0" w:rsidP="00DD55B0">
      <w:pPr>
        <w:pStyle w:val="NormalWeb"/>
        <w:spacing w:before="0" w:beforeAutospacing="0" w:after="200" w:line="480" w:lineRule="auto"/>
        <w:ind w:firstLine="360"/>
        <w:jc w:val="both"/>
        <w:rPr>
          <w:ins w:id="152" w:author="ZHANGM.H." w:date="2014-12-07T01:06:00Z"/>
          <w:rFonts w:ascii="Times New Roman" w:hAnsi="Times New Roman"/>
          <w:sz w:val="24"/>
          <w:szCs w:val="24"/>
        </w:rPr>
        <w:pPrChange w:id="153" w:author="ZHANGM.H." w:date="2014-12-07T04:49:00Z">
          <w:pPr>
            <w:pStyle w:val="NormalWeb"/>
            <w:spacing w:before="0" w:beforeAutospacing="0" w:after="200" w:line="360" w:lineRule="auto"/>
            <w:ind w:firstLine="360"/>
            <w:jc w:val="both"/>
          </w:pPr>
        </w:pPrChange>
      </w:pPr>
      <w:ins w:id="154" w:author="ZHANGM.H." w:date="2014-12-07T04:48:00Z">
        <w:r>
          <w:rPr>
            <w:rFonts w:ascii="Times New Roman" w:hAnsi="Times New Roman"/>
            <w:sz w:val="24"/>
            <w:szCs w:val="24"/>
          </w:rPr>
          <w:lastRenderedPageBreak/>
          <w:t xml:space="preserve"> </w:t>
        </w:r>
      </w:ins>
      <w:ins w:id="155" w:author="ZHANGM.H." w:date="2014-12-07T04:47:00Z">
        <w:r>
          <w:rPr>
            <w:rFonts w:ascii="Times New Roman" w:hAnsi="Times New Roman"/>
            <w:sz w:val="24"/>
            <w:szCs w:val="24"/>
          </w:rPr>
          <w:t xml:space="preserve"> </w:t>
        </w:r>
      </w:ins>
      <w:del w:id="156" w:author="ZHANGM.H." w:date="2014-12-07T04:53:00Z">
        <w:r w:rsidR="00C50939" w:rsidRPr="007003E8" w:rsidDel="00DD55B0">
          <w:rPr>
            <w:rFonts w:ascii="Times New Roman" w:hAnsi="Times New Roman"/>
            <w:sz w:val="24"/>
            <w:szCs w:val="24"/>
          </w:rPr>
          <w:delText xml:space="preserve">A single-column model </w:delText>
        </w:r>
        <w:r w:rsidR="00C50939" w:rsidDel="00DD55B0">
          <w:rPr>
            <w:rFonts w:ascii="Times New Roman" w:hAnsi="Times New Roman"/>
            <w:sz w:val="24"/>
            <w:szCs w:val="24"/>
          </w:rPr>
          <w:delText>(SCM)</w:delText>
        </w:r>
      </w:del>
      <w:ins w:id="157" w:author="ZHANGM.H." w:date="2014-12-07T04:59:00Z">
        <w:r w:rsidR="00492F0B">
          <w:rPr>
            <w:rFonts w:ascii="Times New Roman" w:hAnsi="Times New Roman"/>
            <w:sz w:val="24"/>
            <w:szCs w:val="24"/>
          </w:rPr>
          <w:t xml:space="preserve">The concept of SCM suited very well to address the uncertainties in radiation and clouds of a climate model. </w:t>
        </w:r>
      </w:ins>
      <w:ins w:id="158" w:author="ZHANGM.H." w:date="2014-12-07T05:00:00Z">
        <w:r w:rsidR="00492F0B">
          <w:rPr>
            <w:rFonts w:ascii="Times New Roman" w:hAnsi="Times New Roman"/>
            <w:sz w:val="24"/>
            <w:szCs w:val="24"/>
          </w:rPr>
          <w:t xml:space="preserve"> </w:t>
        </w:r>
      </w:ins>
      <w:ins w:id="159" w:author="ZHANGM.H." w:date="2014-12-07T04:53:00Z">
        <w:r>
          <w:rPr>
            <w:rFonts w:ascii="Times New Roman" w:hAnsi="Times New Roman"/>
            <w:sz w:val="24"/>
            <w:szCs w:val="24"/>
          </w:rPr>
          <w:t>An SCM</w:t>
        </w:r>
      </w:ins>
      <w:r w:rsidR="00C50939">
        <w:rPr>
          <w:rFonts w:ascii="Times New Roman" w:hAnsi="Times New Roman"/>
          <w:sz w:val="24"/>
          <w:szCs w:val="24"/>
        </w:rPr>
        <w:t xml:space="preserve"> </w:t>
      </w:r>
      <w:r w:rsidR="00C50939" w:rsidRPr="007003E8">
        <w:rPr>
          <w:rFonts w:ascii="Times New Roman" w:hAnsi="Times New Roman"/>
          <w:sz w:val="24"/>
          <w:szCs w:val="24"/>
        </w:rPr>
        <w:t xml:space="preserve">is a one-dimensional (vertical) </w:t>
      </w:r>
      <w:r w:rsidR="00C50939">
        <w:rPr>
          <w:rFonts w:ascii="Times New Roman" w:hAnsi="Times New Roman"/>
          <w:sz w:val="24"/>
          <w:szCs w:val="24"/>
        </w:rPr>
        <w:t xml:space="preserve">computational model of a specific columnar region of the atmosphere. It </w:t>
      </w:r>
      <w:r w:rsidR="00C50939" w:rsidRPr="007003E8">
        <w:rPr>
          <w:rFonts w:ascii="Times New Roman" w:hAnsi="Times New Roman"/>
          <w:sz w:val="24"/>
          <w:szCs w:val="24"/>
        </w:rPr>
        <w:t>may be thought of as being extracted from the array</w:t>
      </w:r>
      <w:r w:rsidR="00C50939">
        <w:rPr>
          <w:rFonts w:ascii="Times New Roman" w:hAnsi="Times New Roman"/>
          <w:sz w:val="24"/>
          <w:szCs w:val="24"/>
        </w:rPr>
        <w:t xml:space="preserve"> of such columns which make up the atmospheric portion of a</w:t>
      </w:r>
      <w:r w:rsidR="00C50939" w:rsidRPr="007003E8">
        <w:rPr>
          <w:rFonts w:ascii="Times New Roman" w:hAnsi="Times New Roman"/>
          <w:sz w:val="24"/>
          <w:szCs w:val="24"/>
        </w:rPr>
        <w:t xml:space="preserve"> global </w:t>
      </w:r>
      <w:r w:rsidR="00C50939">
        <w:rPr>
          <w:rFonts w:ascii="Times New Roman" w:hAnsi="Times New Roman"/>
          <w:sz w:val="24"/>
          <w:szCs w:val="24"/>
        </w:rPr>
        <w:t>climate model or general circulation model (</w:t>
      </w:r>
      <w:r w:rsidR="00C50939" w:rsidRPr="007003E8">
        <w:rPr>
          <w:rFonts w:ascii="Times New Roman" w:hAnsi="Times New Roman"/>
          <w:sz w:val="24"/>
          <w:szCs w:val="24"/>
        </w:rPr>
        <w:t>GCM</w:t>
      </w:r>
      <w:r w:rsidR="00C50939">
        <w:rPr>
          <w:rFonts w:ascii="Times New Roman" w:hAnsi="Times New Roman"/>
          <w:sz w:val="24"/>
          <w:szCs w:val="24"/>
        </w:rPr>
        <w:t xml:space="preserve">). </w:t>
      </w:r>
      <w:ins w:id="160" w:author="ZHANGM.H." w:date="2013-10-22T10:42:00Z">
        <w:r w:rsidR="00B10FD9">
          <w:rPr>
            <w:rFonts w:ascii="Times New Roman" w:hAnsi="Times New Roman"/>
            <w:sz w:val="24"/>
            <w:szCs w:val="24"/>
          </w:rPr>
          <w:t xml:space="preserve"> </w:t>
        </w:r>
      </w:ins>
      <w:r w:rsidR="00C50939">
        <w:rPr>
          <w:rFonts w:ascii="Times New Roman" w:hAnsi="Times New Roman"/>
          <w:sz w:val="24"/>
          <w:szCs w:val="24"/>
        </w:rPr>
        <w:t>In the GCM, this</w:t>
      </w:r>
      <w:r w:rsidR="00C50939" w:rsidRPr="007003E8">
        <w:rPr>
          <w:rFonts w:ascii="Times New Roman" w:hAnsi="Times New Roman"/>
          <w:sz w:val="24"/>
          <w:szCs w:val="24"/>
        </w:rPr>
        <w:t xml:space="preserve"> </w:t>
      </w:r>
      <w:r w:rsidR="00C50939">
        <w:rPr>
          <w:rFonts w:ascii="Times New Roman" w:hAnsi="Times New Roman"/>
          <w:sz w:val="24"/>
          <w:szCs w:val="24"/>
        </w:rPr>
        <w:t xml:space="preserve">atmospheric model </w:t>
      </w:r>
      <w:r w:rsidR="00C50939" w:rsidRPr="007003E8">
        <w:rPr>
          <w:rFonts w:ascii="Times New Roman" w:hAnsi="Times New Roman"/>
          <w:sz w:val="24"/>
          <w:szCs w:val="24"/>
        </w:rPr>
        <w:t xml:space="preserve">column would interact at each vertical level and at every time step with neighboring columns, providing horizontal fluxes of heat, water and momentum to and from these neighbors. </w:t>
      </w:r>
      <w:ins w:id="161" w:author="ZHANGM.H." w:date="2013-10-22T10:42:00Z">
        <w:r w:rsidR="00B10FD9">
          <w:rPr>
            <w:rFonts w:ascii="Times New Roman" w:hAnsi="Times New Roman"/>
            <w:sz w:val="24"/>
            <w:szCs w:val="24"/>
          </w:rPr>
          <w:t xml:space="preserve"> </w:t>
        </w:r>
      </w:ins>
      <w:r w:rsidR="00C50939" w:rsidRPr="007003E8">
        <w:rPr>
          <w:rFonts w:ascii="Times New Roman" w:hAnsi="Times New Roman"/>
          <w:sz w:val="24"/>
          <w:szCs w:val="24"/>
        </w:rPr>
        <w:t xml:space="preserve">By contrast, a SCM requires these fluxes to be specified, either from model data or </w:t>
      </w:r>
      <w:r w:rsidR="00C50939">
        <w:rPr>
          <w:rFonts w:ascii="Times New Roman" w:hAnsi="Times New Roman"/>
          <w:sz w:val="24"/>
          <w:szCs w:val="24"/>
        </w:rPr>
        <w:t>observations</w:t>
      </w:r>
      <w:r w:rsidR="00C50939" w:rsidRPr="007003E8">
        <w:rPr>
          <w:rFonts w:ascii="Times New Roman" w:hAnsi="Times New Roman"/>
          <w:sz w:val="24"/>
          <w:szCs w:val="24"/>
        </w:rPr>
        <w:t xml:space="preserve"> or some combination of the two. </w:t>
      </w:r>
      <w:ins w:id="162" w:author="ZHANGM.H." w:date="2013-10-22T10:43:00Z">
        <w:r w:rsidR="00B10FD9">
          <w:rPr>
            <w:rFonts w:ascii="Times New Roman" w:hAnsi="Times New Roman"/>
            <w:sz w:val="24"/>
            <w:szCs w:val="24"/>
          </w:rPr>
          <w:t xml:space="preserve"> </w:t>
        </w:r>
      </w:ins>
      <w:r w:rsidR="00C50939" w:rsidRPr="007003E8">
        <w:rPr>
          <w:rFonts w:ascii="Times New Roman" w:hAnsi="Times New Roman"/>
          <w:sz w:val="24"/>
          <w:szCs w:val="24"/>
        </w:rPr>
        <w:t xml:space="preserve">If the fluxes are set to zero, the SCM becomes </w:t>
      </w:r>
      <w:r w:rsidR="00C50939">
        <w:rPr>
          <w:rFonts w:ascii="Times New Roman" w:hAnsi="Times New Roman"/>
          <w:sz w:val="24"/>
          <w:szCs w:val="24"/>
        </w:rPr>
        <w:t xml:space="preserve">one type of a </w:t>
      </w:r>
      <w:r w:rsidR="00C50939" w:rsidRPr="007003E8">
        <w:rPr>
          <w:rFonts w:ascii="Times New Roman" w:hAnsi="Times New Roman"/>
          <w:sz w:val="24"/>
          <w:szCs w:val="24"/>
        </w:rPr>
        <w:t xml:space="preserve">radiative-convective model (RCM). One way to think of a RCM </w:t>
      </w:r>
      <w:r w:rsidR="00C50939">
        <w:rPr>
          <w:rFonts w:ascii="Times New Roman" w:hAnsi="Times New Roman"/>
          <w:sz w:val="24"/>
          <w:szCs w:val="24"/>
        </w:rPr>
        <w:t xml:space="preserve">(Ramanathan and Coakley, 1978) </w:t>
      </w:r>
      <w:r w:rsidR="00C50939" w:rsidRPr="007003E8">
        <w:rPr>
          <w:rFonts w:ascii="Times New Roman" w:hAnsi="Times New Roman"/>
          <w:sz w:val="24"/>
          <w:szCs w:val="24"/>
        </w:rPr>
        <w:t>is as a horizontally averaged GCM, with the horizontal averaging over a global domain resulting in zer</w:t>
      </w:r>
      <w:r w:rsidR="00C50939">
        <w:rPr>
          <w:rFonts w:ascii="Times New Roman" w:hAnsi="Times New Roman"/>
          <w:sz w:val="24"/>
          <w:szCs w:val="24"/>
        </w:rPr>
        <w:t>o horizontal flux convergence.</w:t>
      </w:r>
      <w:ins w:id="163" w:author="ZHANGM.H." w:date="2014-12-07T01:05:00Z">
        <w:r w:rsidR="00C97774">
          <w:rPr>
            <w:rFonts w:ascii="Times New Roman" w:hAnsi="Times New Roman"/>
            <w:sz w:val="24"/>
            <w:szCs w:val="24"/>
          </w:rPr>
          <w:t xml:space="preserve"> </w:t>
        </w:r>
        <w:r w:rsidR="00C97774" w:rsidRPr="00C97774">
          <w:rPr>
            <w:rFonts w:ascii="Times New Roman" w:hAnsi="Times New Roman"/>
            <w:sz w:val="24"/>
            <w:szCs w:val="24"/>
          </w:rPr>
          <w:t>The horizonta</w:t>
        </w:r>
        <w:r w:rsidR="00C97774">
          <w:rPr>
            <w:rFonts w:ascii="Times New Roman" w:hAnsi="Times New Roman"/>
            <w:sz w:val="24"/>
            <w:szCs w:val="24"/>
          </w:rPr>
          <w:t xml:space="preserve">l fluxes can be also applied </w:t>
        </w:r>
      </w:ins>
      <w:ins w:id="164" w:author="ZHANGM.H." w:date="2014-12-07T01:06:00Z">
        <w:r w:rsidR="00C97774" w:rsidRPr="00C73DCE">
          <w:rPr>
            <w:rFonts w:ascii="Times New Roman" w:hAnsi="Times New Roman"/>
            <w:sz w:val="24"/>
            <w:szCs w:val="24"/>
          </w:rPr>
          <w:t>to Cloud Resolving Models (CRM) and Large Eddy Simulation (LES) models</w:t>
        </w:r>
        <w:r w:rsidR="00DA0215">
          <w:rPr>
            <w:rFonts w:ascii="Times New Roman" w:hAnsi="Times New Roman"/>
            <w:sz w:val="24"/>
            <w:szCs w:val="24"/>
          </w:rPr>
          <w:t xml:space="preserve">. This allows CRM and LES results to be used to evaluate the SCMs, especially </w:t>
        </w:r>
      </w:ins>
      <w:ins w:id="165" w:author="ZHANGM.H." w:date="2014-12-07T01:11:00Z">
        <w:r w:rsidR="00032423">
          <w:rPr>
            <w:rFonts w:ascii="Times New Roman" w:hAnsi="Times New Roman"/>
            <w:sz w:val="24"/>
            <w:szCs w:val="24"/>
          </w:rPr>
          <w:t>when the</w:t>
        </w:r>
      </w:ins>
      <w:ins w:id="166" w:author="ZHANGM.H." w:date="2014-12-07T01:06:00Z">
        <w:r w:rsidR="00DA0215">
          <w:rPr>
            <w:rFonts w:ascii="Times New Roman" w:hAnsi="Times New Roman"/>
            <w:sz w:val="24"/>
            <w:szCs w:val="24"/>
          </w:rPr>
          <w:t xml:space="preserve"> physical quantities cannot be </w:t>
        </w:r>
      </w:ins>
      <w:ins w:id="167" w:author="ZHANGM.H." w:date="2014-12-07T01:12:00Z">
        <w:r w:rsidR="00032423">
          <w:rPr>
            <w:rFonts w:ascii="Times New Roman" w:hAnsi="Times New Roman"/>
            <w:sz w:val="24"/>
            <w:szCs w:val="24"/>
          </w:rPr>
          <w:t xml:space="preserve">observationally </w:t>
        </w:r>
      </w:ins>
      <w:ins w:id="168" w:author="ZHANGM.H." w:date="2014-12-07T01:06:00Z">
        <w:r w:rsidR="00DA0215">
          <w:rPr>
            <w:rFonts w:ascii="Times New Roman" w:hAnsi="Times New Roman"/>
            <w:sz w:val="24"/>
            <w:szCs w:val="24"/>
          </w:rPr>
          <w:t>measured.</w:t>
        </w:r>
      </w:ins>
    </w:p>
    <w:p w14:paraId="60F863E7" w14:textId="1066A79F" w:rsidR="00C50939" w:rsidRDefault="00C50939" w:rsidP="00EA5167">
      <w:pPr>
        <w:pStyle w:val="NormalWeb"/>
        <w:spacing w:before="0" w:beforeAutospacing="0" w:after="200" w:line="480" w:lineRule="auto"/>
        <w:ind w:firstLine="360"/>
        <w:jc w:val="both"/>
        <w:rPr>
          <w:rFonts w:ascii="Times New Roman" w:hAnsi="Times New Roman"/>
          <w:sz w:val="24"/>
          <w:szCs w:val="24"/>
        </w:rPr>
        <w:pPrChange w:id="169" w:author="ZHANGM.H." w:date="2014-12-07T03:12:00Z">
          <w:pPr>
            <w:pStyle w:val="NormalWeb"/>
            <w:spacing w:before="0" w:beforeAutospacing="0" w:after="200" w:line="360" w:lineRule="auto"/>
            <w:ind w:firstLine="360"/>
            <w:jc w:val="both"/>
          </w:pPr>
        </w:pPrChange>
      </w:pPr>
    </w:p>
    <w:p w14:paraId="696B0BEC" w14:textId="5F390D7D" w:rsidR="00C50939" w:rsidRPr="007003E8" w:rsidRDefault="00C50939" w:rsidP="00EA5167">
      <w:pPr>
        <w:pStyle w:val="NormalWeb"/>
        <w:spacing w:before="0" w:beforeAutospacing="0" w:after="200" w:line="480" w:lineRule="auto"/>
        <w:ind w:firstLine="360"/>
        <w:jc w:val="both"/>
        <w:rPr>
          <w:rFonts w:ascii="Times New Roman" w:hAnsi="Times New Roman"/>
          <w:sz w:val="24"/>
          <w:szCs w:val="24"/>
        </w:rPr>
        <w:pPrChange w:id="170" w:author="ZHANGM.H." w:date="2014-12-07T03:12:00Z">
          <w:pPr>
            <w:pStyle w:val="NormalWeb"/>
            <w:spacing w:before="0" w:beforeAutospacing="0" w:after="200" w:line="360" w:lineRule="auto"/>
            <w:ind w:firstLine="360"/>
            <w:jc w:val="both"/>
          </w:pPr>
        </w:pPrChange>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lastRenderedPageBreak/>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r w:rsidR="00C97774">
        <w:rPr>
          <w:rFonts w:ascii="Times New Roman" w:hAnsi="Times New Roman"/>
          <w:sz w:val="24"/>
          <w:szCs w:val="24"/>
        </w:rPr>
        <w:t xml:space="preserve"> </w:t>
      </w:r>
    </w:p>
    <w:p w14:paraId="25F86BB2" w14:textId="1DA6013E" w:rsidR="00C50939" w:rsidRDefault="00C50939" w:rsidP="00EA5167">
      <w:pPr>
        <w:pStyle w:val="NormalWeb"/>
        <w:spacing w:before="0" w:beforeAutospacing="0" w:after="200" w:line="480" w:lineRule="auto"/>
        <w:ind w:firstLine="360"/>
        <w:jc w:val="both"/>
        <w:rPr>
          <w:rFonts w:ascii="Times New Roman" w:hAnsi="Times New Roman"/>
          <w:sz w:val="24"/>
          <w:szCs w:val="24"/>
        </w:rPr>
        <w:pPrChange w:id="171" w:author="ZHANGM.H." w:date="2014-12-07T03:12:00Z">
          <w:pPr>
            <w:pStyle w:val="NormalWeb"/>
            <w:spacing w:before="0" w:beforeAutospacing="0" w:after="200" w:line="360" w:lineRule="auto"/>
            <w:ind w:firstLine="360"/>
            <w:jc w:val="both"/>
          </w:pPr>
        </w:pPrChange>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w:t>
      </w:r>
      <w:del w:id="172" w:author="ZHANGM.H." w:date="2014-12-07T03:30:00Z">
        <w:r w:rsidDel="00EF0F86">
          <w:rPr>
            <w:rFonts w:ascii="Times New Roman" w:hAnsi="Times New Roman"/>
            <w:sz w:val="24"/>
            <w:szCs w:val="24"/>
          </w:rPr>
          <w:delText>realistic data</w:delText>
        </w:r>
      </w:del>
      <w:ins w:id="173" w:author="ZHANGM.H." w:date="2014-12-07T03:30:00Z">
        <w:r w:rsidR="00EF0F86">
          <w:rPr>
            <w:rFonts w:ascii="Times New Roman" w:hAnsi="Times New Roman"/>
            <w:sz w:val="24"/>
            <w:szCs w:val="24"/>
          </w:rPr>
          <w:t>observations</w:t>
        </w:r>
      </w:ins>
      <w:r>
        <w:rPr>
          <w:rFonts w:ascii="Times New Roman" w:hAnsi="Times New Roman"/>
          <w:sz w:val="24"/>
          <w:szCs w:val="24"/>
        </w:rPr>
        <w:t xml:space="preserve">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w:t>
      </w:r>
      <w:del w:id="174" w:author="ZHANGM.H." w:date="2014-12-07T03:33:00Z">
        <w:r w:rsidDel="00EF0F86">
          <w:rPr>
            <w:rFonts w:ascii="Times New Roman" w:hAnsi="Times New Roman"/>
            <w:sz w:val="24"/>
            <w:szCs w:val="24"/>
          </w:rPr>
          <w:delText>expensive</w:delText>
        </w:r>
      </w:del>
      <w:proofErr w:type="gramStart"/>
      <w:ins w:id="175" w:author="ZHANGM.H." w:date="2014-12-07T03:33:00Z">
        <w:r w:rsidR="00EF0F86">
          <w:rPr>
            <w:rFonts w:ascii="Times New Roman" w:hAnsi="Times New Roman"/>
            <w:sz w:val="24"/>
            <w:szCs w:val="24"/>
          </w:rPr>
          <w:t xml:space="preserve">intensive </w:t>
        </w:r>
      </w:ins>
      <w:r>
        <w:rPr>
          <w:rFonts w:ascii="Times New Roman" w:hAnsi="Times New Roman"/>
          <w:sz w:val="24"/>
          <w:szCs w:val="24"/>
        </w:rPr>
        <w:t>.</w:t>
      </w:r>
      <w:proofErr w:type="gramEnd"/>
    </w:p>
    <w:p w14:paraId="69784CEE" w14:textId="282B4916" w:rsidR="00C97774" w:rsidRPr="00C97774" w:rsidDel="00C97774" w:rsidRDefault="00C97774" w:rsidP="00EA5167">
      <w:pPr>
        <w:pStyle w:val="NormalWeb"/>
        <w:spacing w:before="0" w:beforeAutospacing="0" w:after="200" w:line="480" w:lineRule="auto"/>
        <w:jc w:val="both"/>
        <w:rPr>
          <w:del w:id="176" w:author="ZHANGM.H." w:date="2014-12-07T01:06:00Z"/>
          <w:rFonts w:ascii="Times New Roman" w:hAnsi="Times New Roman"/>
          <w:sz w:val="24"/>
          <w:szCs w:val="24"/>
        </w:rPr>
        <w:pPrChange w:id="177" w:author="ZHANGM.H." w:date="2014-12-07T03:12:00Z">
          <w:pPr>
            <w:pStyle w:val="NormalWeb"/>
            <w:spacing w:before="0" w:beforeAutospacing="0" w:after="200" w:line="360" w:lineRule="auto"/>
            <w:ind w:firstLine="360"/>
            <w:jc w:val="both"/>
          </w:pPr>
        </w:pPrChange>
      </w:pPr>
    </w:p>
    <w:p w14:paraId="5FBEB650" w14:textId="77777777" w:rsidR="00C50939" w:rsidRPr="00C50939" w:rsidRDefault="00C50939" w:rsidP="00EA5167">
      <w:pPr>
        <w:spacing w:line="480" w:lineRule="auto"/>
        <w:jc w:val="both"/>
        <w:rPr>
          <w:rFonts w:ascii="Times New Roman" w:hAnsi="Times New Roman"/>
          <w:b/>
          <w:szCs w:val="24"/>
        </w:rPr>
        <w:pPrChange w:id="178" w:author="ZHANGM.H." w:date="2014-12-07T03:12:00Z">
          <w:pPr>
            <w:spacing w:line="360" w:lineRule="auto"/>
            <w:jc w:val="both"/>
          </w:pPr>
        </w:pPrChange>
      </w:pPr>
      <w:r w:rsidRPr="00C50939">
        <w:rPr>
          <w:rFonts w:ascii="Times New Roman" w:hAnsi="Times New Roman"/>
          <w:b/>
          <w:szCs w:val="24"/>
        </w:rPr>
        <w:t xml:space="preserve">1.2 Early studies using SCMs </w:t>
      </w:r>
    </w:p>
    <w:p w14:paraId="69446EDC" w14:textId="77777777" w:rsidR="00C50939" w:rsidRPr="00765E40" w:rsidRDefault="00C50939" w:rsidP="00EA5167">
      <w:pPr>
        <w:pStyle w:val="NormalWeb"/>
        <w:spacing w:before="0" w:beforeAutospacing="0" w:after="200" w:line="480" w:lineRule="auto"/>
        <w:ind w:firstLine="360"/>
        <w:jc w:val="both"/>
        <w:rPr>
          <w:rFonts w:ascii="Times New Roman" w:hAnsi="Times New Roman"/>
          <w:sz w:val="24"/>
          <w:szCs w:val="24"/>
        </w:rPr>
        <w:pPrChange w:id="179" w:author="ZHANGM.H." w:date="2014-12-07T03:12:00Z">
          <w:pPr>
            <w:pStyle w:val="NormalWeb"/>
            <w:spacing w:before="0" w:beforeAutospacing="0" w:after="200" w:line="360" w:lineRule="auto"/>
            <w:ind w:firstLine="360"/>
            <w:jc w:val="both"/>
          </w:pPr>
        </w:pPrChange>
      </w:pPr>
      <w:r>
        <w:rPr>
          <w:rFonts w:ascii="Times New Roman" w:hAnsi="Times New Roman"/>
          <w:sz w:val="24"/>
          <w:szCs w:val="24"/>
        </w:rPr>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w:t>
      </w:r>
      <w:r w:rsidRPr="00765E40">
        <w:rPr>
          <w:rFonts w:ascii="Times New Roman" w:hAnsi="Times New Roman"/>
          <w:sz w:val="24"/>
          <w:szCs w:val="24"/>
        </w:rPr>
        <w:lastRenderedPageBreak/>
        <w:t xml:space="preserve">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EA5167">
      <w:pPr>
        <w:tabs>
          <w:tab w:val="left" w:pos="360"/>
        </w:tabs>
        <w:spacing w:line="480" w:lineRule="auto"/>
        <w:ind w:firstLine="360"/>
        <w:jc w:val="both"/>
        <w:rPr>
          <w:rFonts w:ascii="Times New Roman" w:hAnsi="Times New Roman"/>
          <w:szCs w:val="24"/>
        </w:rPr>
        <w:pPrChange w:id="180" w:author="ZHANGM.H." w:date="2014-12-07T03:12:00Z">
          <w:pPr>
            <w:tabs>
              <w:tab w:val="left" w:pos="360"/>
            </w:tabs>
            <w:spacing w:line="360" w:lineRule="auto"/>
            <w:ind w:firstLine="360"/>
            <w:jc w:val="both"/>
          </w:pPr>
        </w:pPrChange>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commentRangeStart w:id="181"/>
      <w:r w:rsidRPr="007003E8">
        <w:rPr>
          <w:rFonts w:ascii="Times New Roman" w:hAnsi="Times New Roman"/>
          <w:szCs w:val="24"/>
        </w:rPr>
        <w:t>Lee et al., 1997).</w:t>
      </w:r>
      <w:r>
        <w:rPr>
          <w:rFonts w:ascii="Times New Roman" w:hAnsi="Times New Roman"/>
          <w:szCs w:val="24"/>
        </w:rPr>
        <w:t xml:space="preserve"> </w:t>
      </w:r>
      <w:commentRangeEnd w:id="181"/>
      <w:r w:rsidR="00CD1493">
        <w:rPr>
          <w:rStyle w:val="CommentReference"/>
        </w:rPr>
        <w:commentReference w:id="181"/>
      </w:r>
      <w:r>
        <w:rPr>
          <w:rFonts w:ascii="Times New Roman" w:hAnsi="Times New Roman"/>
          <w:szCs w:val="24"/>
        </w:rPr>
        <w:t>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EA5167">
      <w:pPr>
        <w:tabs>
          <w:tab w:val="left" w:pos="360"/>
        </w:tabs>
        <w:spacing w:line="480" w:lineRule="auto"/>
        <w:ind w:firstLine="360"/>
        <w:jc w:val="both"/>
        <w:rPr>
          <w:rFonts w:ascii="Times New Roman" w:hAnsi="Times New Roman"/>
          <w:szCs w:val="24"/>
        </w:rPr>
        <w:pPrChange w:id="182" w:author="ZHANGM.H." w:date="2014-12-07T03:12:00Z">
          <w:pPr>
            <w:tabs>
              <w:tab w:val="left" w:pos="360"/>
            </w:tabs>
            <w:spacing w:line="360" w:lineRule="auto"/>
            <w:ind w:firstLine="360"/>
            <w:jc w:val="both"/>
          </w:pPr>
        </w:pPrChange>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63E588FB" w:rsidR="00C50939" w:rsidDel="008F722B" w:rsidRDefault="00C50939" w:rsidP="00EA5167">
      <w:pPr>
        <w:tabs>
          <w:tab w:val="left" w:pos="360"/>
        </w:tabs>
        <w:spacing w:line="480" w:lineRule="auto"/>
        <w:ind w:firstLine="360"/>
        <w:jc w:val="both"/>
        <w:rPr>
          <w:del w:id="183" w:author="ZHANGM.H." w:date="2014-12-07T01:59:00Z"/>
          <w:rFonts w:ascii="Times New Roman" w:hAnsi="Times New Roman"/>
          <w:szCs w:val="24"/>
        </w:rPr>
        <w:pPrChange w:id="184" w:author="ZHANGM.H." w:date="2014-12-07T03:12:00Z">
          <w:pPr>
            <w:tabs>
              <w:tab w:val="left" w:pos="360"/>
            </w:tabs>
            <w:spacing w:line="360" w:lineRule="auto"/>
            <w:ind w:firstLine="360"/>
            <w:jc w:val="both"/>
          </w:pPr>
        </w:pPrChange>
      </w:pPr>
      <w:r>
        <w:rPr>
          <w:rFonts w:ascii="Times New Roman" w:hAnsi="Times New Roman"/>
          <w:szCs w:val="24"/>
        </w:rPr>
        <w:lastRenderedPageBreak/>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t>
      </w:r>
      <w:moveToRangeStart w:id="185" w:author="ZHANGM.H." w:date="2014-12-07T01:59:00Z" w:name="move405680913"/>
      <w:moveTo w:id="186" w:author="ZHANGM.H." w:date="2014-12-07T01:59:00Z">
        <w:r w:rsidR="008F722B" w:rsidRPr="007003E8">
          <w:rPr>
            <w:rFonts w:ascii="Times New Roman" w:hAnsi="Times New Roman"/>
            <w:szCs w:val="24"/>
          </w:rPr>
          <w:t xml:space="preserve">Similarly, for a given advective forcing, one can test how these model products depend on the choice of parameterizations. </w:t>
        </w:r>
      </w:moveTo>
      <w:moveToRangeEnd w:id="185"/>
      <w:r w:rsidRPr="007003E8">
        <w:rPr>
          <w:rFonts w:ascii="Times New Roman" w:hAnsi="Times New Roman"/>
          <w:szCs w:val="24"/>
        </w:rPr>
        <w:t>When detailed observational data are available, they provide a way to evaluate local model behavior comprehensively. In brief, they are a means of zooming in microscopically onto the model grid scale itself, to diagnose both the GCM phy</w:t>
      </w:r>
      <w:r>
        <w:rPr>
          <w:rFonts w:ascii="Times New Roman" w:hAnsi="Times New Roman"/>
          <w:szCs w:val="24"/>
        </w:rPr>
        <w:t>sics and the actual atmosphere.</w:t>
      </w:r>
    </w:p>
    <w:p w14:paraId="5FEE33CD" w14:textId="2F3DDB52" w:rsidR="00C50939" w:rsidRPr="007003E8" w:rsidRDefault="00C50939" w:rsidP="00EA5167">
      <w:pPr>
        <w:tabs>
          <w:tab w:val="left" w:pos="360"/>
        </w:tabs>
        <w:spacing w:line="480" w:lineRule="auto"/>
        <w:ind w:firstLine="360"/>
        <w:jc w:val="both"/>
        <w:rPr>
          <w:rFonts w:ascii="Times New Roman" w:hAnsi="Times New Roman"/>
          <w:szCs w:val="24"/>
        </w:rPr>
        <w:pPrChange w:id="187" w:author="ZHANGM.H." w:date="2014-12-07T03:12:00Z">
          <w:pPr>
            <w:tabs>
              <w:tab w:val="left" w:pos="360"/>
            </w:tabs>
            <w:spacing w:line="360" w:lineRule="auto"/>
            <w:ind w:firstLine="360"/>
            <w:jc w:val="both"/>
          </w:pPr>
        </w:pPrChange>
      </w:pPr>
      <w:del w:id="188" w:author="ZHANGM.H." w:date="2014-12-07T01:59:00Z">
        <w:r w:rsidRPr="007003E8" w:rsidDel="008F722B">
          <w:rPr>
            <w:rFonts w:ascii="Times New Roman" w:hAnsi="Times New Roman"/>
            <w:szCs w:val="24"/>
          </w:rPr>
          <w:delText xml:space="preserve">By perturbing the advective forcing, for example, one can explore the dependence of the diabatic heating rates and other subgrid parameterization outputs on the accuracy of the horizontal flux convergences. </w:delText>
        </w:r>
      </w:del>
      <w:moveFromRangeStart w:id="189" w:author="ZHANGM.H." w:date="2014-12-07T01:59:00Z" w:name="move405680913"/>
      <w:moveFrom w:id="190" w:author="ZHANGM.H." w:date="2014-12-07T01:59:00Z">
        <w:del w:id="191" w:author="ZHANGM.H." w:date="2014-12-07T01:59:00Z">
          <w:r w:rsidRPr="007003E8" w:rsidDel="008F722B">
            <w:rPr>
              <w:rFonts w:ascii="Times New Roman" w:hAnsi="Times New Roman"/>
              <w:szCs w:val="24"/>
            </w:rPr>
            <w:delText xml:space="preserve">Similarly, for a given advective forcing, one can test how these model products depend on the choice of parameterizations. </w:delText>
          </w:r>
        </w:del>
      </w:moveFrom>
      <w:moveFromRangeEnd w:id="189"/>
      <w:ins w:id="192" w:author="ZHANGM.H." w:date="2014-12-07T01:59:00Z">
        <w:r w:rsidR="008F722B">
          <w:rPr>
            <w:rFonts w:ascii="Times New Roman" w:hAnsi="Times New Roman"/>
            <w:szCs w:val="24"/>
          </w:rPr>
          <w:t xml:space="preserve"> </w:t>
        </w:r>
      </w:ins>
      <w:r w:rsidRPr="007003E8">
        <w:rPr>
          <w:rFonts w:ascii="Times New Roman" w:hAnsi="Times New Roman"/>
          <w:szCs w:val="24"/>
        </w:rPr>
        <w:t>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59083C30" w:rsidR="00C50939" w:rsidRPr="007003E8" w:rsidRDefault="00C50939" w:rsidP="00EA5167">
      <w:pPr>
        <w:pStyle w:val="NormalWeb"/>
        <w:spacing w:before="0" w:beforeAutospacing="0" w:after="200" w:line="480" w:lineRule="auto"/>
        <w:ind w:firstLine="360"/>
        <w:jc w:val="both"/>
        <w:rPr>
          <w:rFonts w:ascii="Times New Roman" w:hAnsi="Times New Roman"/>
          <w:sz w:val="24"/>
          <w:szCs w:val="24"/>
        </w:rPr>
        <w:pPrChange w:id="193" w:author="ZHANGM.H." w:date="2014-12-07T03:12:00Z">
          <w:pPr>
            <w:pStyle w:val="NormalWeb"/>
            <w:spacing w:before="0" w:beforeAutospacing="0" w:after="200" w:line="360" w:lineRule="auto"/>
            <w:ind w:firstLine="360"/>
            <w:jc w:val="both"/>
          </w:pPr>
        </w:pPrChange>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ins w:id="194" w:author="Steve Ortega" w:date="2013-10-21T10:55:00Z">
        <w:r w:rsidR="00AC4151">
          <w:rPr>
            <w:rFonts w:ascii="Times New Roman" w:hAnsi="Times New Roman"/>
            <w:sz w:val="24"/>
            <w:szCs w:val="24"/>
          </w:rPr>
          <w:t xml:space="preserve">. </w:t>
        </w:r>
      </w:ins>
      <w:del w:id="195" w:author="Steve Ortega" w:date="2013-10-21T10:55:00Z">
        <w:r w:rsidRPr="007003E8" w:rsidDel="00AC4151">
          <w:rPr>
            <w:rFonts w:ascii="Times New Roman" w:hAnsi="Times New Roman"/>
            <w:sz w:val="24"/>
            <w:szCs w:val="24"/>
          </w:rPr>
          <w:delText>,</w:delText>
        </w:r>
      </w:del>
      <w:r w:rsidRPr="007003E8">
        <w:rPr>
          <w:rFonts w:ascii="Times New Roman" w:hAnsi="Times New Roman"/>
          <w:sz w:val="24"/>
          <w:szCs w:val="24"/>
        </w:rPr>
        <w:t xml:space="preserve"> </w:t>
      </w:r>
      <w:ins w:id="196" w:author="Steve Ortega" w:date="2013-10-21T10:55:00Z">
        <w:r w:rsidR="00AC4151">
          <w:rPr>
            <w:rFonts w:ascii="Times New Roman" w:hAnsi="Times New Roman"/>
            <w:sz w:val="24"/>
            <w:szCs w:val="24"/>
          </w:rPr>
          <w:t>I</w:t>
        </w:r>
      </w:ins>
      <w:del w:id="197" w:author="Steve Ortega" w:date="2013-10-21T10:55:00Z">
        <w:r w:rsidRPr="007003E8" w:rsidDel="00AC4151">
          <w:rPr>
            <w:rFonts w:ascii="Times New Roman" w:hAnsi="Times New Roman"/>
            <w:sz w:val="24"/>
            <w:szCs w:val="24"/>
          </w:rPr>
          <w:delText>i</w:delText>
        </w:r>
      </w:del>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3E149D0D" w:rsidR="00C50939" w:rsidRDefault="00C50939" w:rsidP="00EA5167">
      <w:pPr>
        <w:tabs>
          <w:tab w:val="left" w:pos="360"/>
        </w:tabs>
        <w:spacing w:line="480" w:lineRule="auto"/>
        <w:ind w:firstLine="360"/>
        <w:jc w:val="both"/>
        <w:rPr>
          <w:ins w:id="198" w:author="ZHANGM.H." w:date="2014-12-07T01:15:00Z"/>
          <w:rFonts w:ascii="Times New Roman" w:hAnsi="Times New Roman"/>
          <w:szCs w:val="24"/>
        </w:rPr>
        <w:pPrChange w:id="199" w:author="ZHANGM.H." w:date="2014-12-07T03:12:00Z">
          <w:pPr>
            <w:tabs>
              <w:tab w:val="left" w:pos="360"/>
            </w:tabs>
            <w:spacing w:line="360" w:lineRule="auto"/>
            <w:ind w:firstLine="360"/>
            <w:jc w:val="both"/>
          </w:pPr>
        </w:pPrChange>
      </w:pPr>
      <w:r w:rsidRPr="007003E8">
        <w:rPr>
          <w:rFonts w:ascii="Times New Roman" w:hAnsi="Times New Roman"/>
          <w:szCs w:val="24"/>
        </w:rPr>
        <w:lastRenderedPageBreak/>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ins w:id="200" w:author="Steve Ortega" w:date="2013-10-21T10:56:00Z">
        <w:r w:rsidR="00AC4151">
          <w:rPr>
            <w:rFonts w:ascii="Times New Roman" w:hAnsi="Times New Roman"/>
            <w:szCs w:val="24"/>
          </w:rPr>
          <w:t>s</w:t>
        </w:r>
      </w:ins>
      <w:r w:rsidRPr="007003E8">
        <w:rPr>
          <w:rFonts w:ascii="Times New Roman" w:hAnsi="Times New Roman"/>
          <w:szCs w:val="24"/>
        </w:rPr>
        <w:t xml:space="preserve">.  Another is that typical GCM and NWP vertical resolutions are simply inadequate for some aspects of parameterized subgrid physics, </w:t>
      </w:r>
      <w:ins w:id="201" w:author="ZHANGM.H." w:date="2014-12-07T03:36:00Z">
        <w:r w:rsidR="00BD2902">
          <w:rPr>
            <w:rFonts w:ascii="Times New Roman" w:hAnsi="Times New Roman"/>
            <w:szCs w:val="24"/>
          </w:rPr>
          <w:t xml:space="preserve">such as </w:t>
        </w:r>
      </w:ins>
      <w:ins w:id="202" w:author="ZHANGM.H." w:date="2014-12-07T03:37:00Z">
        <w:r w:rsidR="00BD2902">
          <w:rPr>
            <w:rFonts w:ascii="Times New Roman" w:hAnsi="Times New Roman"/>
            <w:szCs w:val="24"/>
          </w:rPr>
          <w:t xml:space="preserve">marine stratocumulus clouds, </w:t>
        </w:r>
      </w:ins>
      <w:r w:rsidRPr="007003E8">
        <w:rPr>
          <w:rFonts w:ascii="Times New Roman" w:hAnsi="Times New Roman"/>
          <w:szCs w:val="24"/>
        </w:rPr>
        <w:t>although they may generally be satisfactory from the viewpoint of large-scale dynamics.</w:t>
      </w:r>
    </w:p>
    <w:p w14:paraId="3B53AF3E" w14:textId="073B9D77" w:rsidR="00032423" w:rsidRPr="00FA16C4" w:rsidRDefault="00EF32D1" w:rsidP="00EA5167">
      <w:pPr>
        <w:spacing w:line="480" w:lineRule="auto"/>
        <w:jc w:val="both"/>
        <w:rPr>
          <w:ins w:id="203" w:author="ZHANGM.H." w:date="2014-12-07T01:16:00Z"/>
          <w:color w:val="3333FF"/>
        </w:rPr>
        <w:pPrChange w:id="204" w:author="ZHANGM.H." w:date="2014-12-07T03:12:00Z">
          <w:pPr/>
        </w:pPrChange>
      </w:pPr>
      <w:ins w:id="205" w:author="ZHANGM.H." w:date="2014-12-07T01:18:00Z">
        <w:r>
          <w:rPr>
            <w:color w:val="3333FF"/>
          </w:rPr>
          <w:t xml:space="preserve">The SCM </w:t>
        </w:r>
      </w:ins>
      <w:ins w:id="206" w:author="ZHANGM.H." w:date="2014-12-07T01:33:00Z">
        <w:r w:rsidR="007D7FC1">
          <w:rPr>
            <w:color w:val="3333FF"/>
          </w:rPr>
          <w:t>approach</w:t>
        </w:r>
      </w:ins>
      <w:ins w:id="207" w:author="ZHANGM.H." w:date="2014-12-07T01:18:00Z">
        <w:r>
          <w:rPr>
            <w:color w:val="3333FF"/>
          </w:rPr>
          <w:t xml:space="preserve"> has been also used by the Global Energy and Water </w:t>
        </w:r>
      </w:ins>
      <w:ins w:id="208" w:author="ZHANGM.H." w:date="2014-12-07T01:23:00Z">
        <w:r>
          <w:rPr>
            <w:color w:val="3333FF"/>
          </w:rPr>
          <w:t>Cycle Experiment (GEWEX) Cloud System Study</w:t>
        </w:r>
      </w:ins>
      <w:ins w:id="209" w:author="ZHANGM.H." w:date="2014-12-07T01:24:00Z">
        <w:r>
          <w:rPr>
            <w:color w:val="3333FF"/>
          </w:rPr>
          <w:t xml:space="preserve"> (GCSS)</w:t>
        </w:r>
      </w:ins>
      <w:ins w:id="210" w:author="ZHANGM.H." w:date="2014-12-07T01:18:00Z">
        <w:r>
          <w:rPr>
            <w:color w:val="3333FF"/>
          </w:rPr>
          <w:t xml:space="preserve"> </w:t>
        </w:r>
      </w:ins>
      <w:ins w:id="211" w:author="ZHANGM.H." w:date="2014-12-07T01:16:00Z">
        <w:r w:rsidR="00032423" w:rsidRPr="00FA16C4">
          <w:rPr>
            <w:color w:val="3333FF"/>
          </w:rPr>
          <w:t>/G</w:t>
        </w:r>
      </w:ins>
      <w:ins w:id="212" w:author="ZHANGM.H." w:date="2014-12-07T01:23:00Z">
        <w:r>
          <w:rPr>
            <w:color w:val="3333FF"/>
          </w:rPr>
          <w:t>lobal Atmospheric System Study (G</w:t>
        </w:r>
      </w:ins>
      <w:ins w:id="213" w:author="ZHANGM.H." w:date="2014-12-07T01:16:00Z">
        <w:r w:rsidR="00032423" w:rsidRPr="00FA16C4">
          <w:rPr>
            <w:color w:val="3333FF"/>
          </w:rPr>
          <w:t>ASS</w:t>
        </w:r>
      </w:ins>
      <w:ins w:id="214" w:author="ZHANGM.H." w:date="2014-12-07T01:24:00Z">
        <w:r>
          <w:rPr>
            <w:color w:val="3333FF"/>
          </w:rPr>
          <w:t xml:space="preserve">) to study cloud processes </w:t>
        </w:r>
      </w:ins>
      <w:ins w:id="215" w:author="ZHANGM.H." w:date="2014-12-07T01:33:00Z">
        <w:r w:rsidR="007D7FC1">
          <w:rPr>
            <w:color w:val="3333FF"/>
          </w:rPr>
          <w:t>in which</w:t>
        </w:r>
      </w:ins>
      <w:ins w:id="216" w:author="ZHANGM.H." w:date="2014-12-07T01:24:00Z">
        <w:r>
          <w:rPr>
            <w:color w:val="3333FF"/>
          </w:rPr>
          <w:t xml:space="preserve"> CRMs and LES models</w:t>
        </w:r>
      </w:ins>
      <w:ins w:id="217" w:author="ZHANGM.H." w:date="2014-12-07T01:33:00Z">
        <w:r w:rsidR="007D7FC1">
          <w:rPr>
            <w:color w:val="3333FF"/>
          </w:rPr>
          <w:t xml:space="preserve"> are also used</w:t>
        </w:r>
      </w:ins>
      <w:ins w:id="218" w:author="ZHANGM.H." w:date="2014-12-07T01:24:00Z">
        <w:r>
          <w:rPr>
            <w:color w:val="3333FF"/>
          </w:rPr>
          <w:t>.</w:t>
        </w:r>
      </w:ins>
      <w:ins w:id="219" w:author="ZHANGM.H." w:date="2014-12-07T01:25:00Z">
        <w:r>
          <w:rPr>
            <w:color w:val="3333FF"/>
          </w:rPr>
          <w:t xml:space="preserve">  Most of the GCSS/GASS studies employed </w:t>
        </w:r>
      </w:ins>
      <w:ins w:id="220" w:author="ZHANGM.H." w:date="2014-12-07T01:26:00Z">
        <w:r>
          <w:rPr>
            <w:color w:val="3333FF"/>
          </w:rPr>
          <w:t xml:space="preserve">idealized </w:t>
        </w:r>
      </w:ins>
      <w:ins w:id="221" w:author="ZHANGM.H." w:date="2014-12-07T01:25:00Z">
        <w:r>
          <w:rPr>
            <w:color w:val="3333FF"/>
          </w:rPr>
          <w:t xml:space="preserve">horizontal forcing data </w:t>
        </w:r>
      </w:ins>
      <w:ins w:id="222" w:author="ZHANGM.H." w:date="2014-12-07T01:26:00Z">
        <w:r>
          <w:rPr>
            <w:color w:val="3333FF"/>
          </w:rPr>
          <w:t xml:space="preserve">that represent certain aspects of the observations. </w:t>
        </w:r>
      </w:ins>
      <w:ins w:id="223" w:author="ZHANGM.H." w:date="2014-12-07T01:16:00Z">
        <w:r w:rsidR="00032423" w:rsidRPr="00FA16C4">
          <w:rPr>
            <w:color w:val="3333FF"/>
          </w:rPr>
          <w:t xml:space="preserve"> </w:t>
        </w:r>
      </w:ins>
      <w:ins w:id="224" w:author="ZHANGM.H." w:date="2014-12-07T01:26:00Z">
        <w:r>
          <w:rPr>
            <w:color w:val="3333FF"/>
          </w:rPr>
          <w:t xml:space="preserve">Past GCSS and GASS cases include </w:t>
        </w:r>
      </w:ins>
      <w:ins w:id="225" w:author="ZHANGM.H." w:date="2014-12-07T01:16:00Z">
        <w:r w:rsidR="00032423" w:rsidRPr="00FA16C4">
          <w:rPr>
            <w:color w:val="3333FF"/>
          </w:rPr>
          <w:t>BOMEX, ATEX, DYCOMS, etc.</w:t>
        </w:r>
      </w:ins>
      <w:ins w:id="226" w:author="ZHANGM.H." w:date="2014-12-07T01:27:00Z">
        <w:r>
          <w:rPr>
            <w:color w:val="3333FF"/>
          </w:rPr>
          <w:t xml:space="preserve"> </w:t>
        </w:r>
      </w:ins>
      <w:ins w:id="227" w:author="ZHANGM.H." w:date="2014-12-07T01:28:00Z">
        <w:r>
          <w:rPr>
            <w:color w:val="3333FF"/>
          </w:rPr>
          <w:t xml:space="preserve"> </w:t>
        </w:r>
      </w:ins>
      <w:ins w:id="228" w:author="ZHANGM.H." w:date="2014-12-07T01:33:00Z">
        <w:r w:rsidR="007D7FC1">
          <w:rPr>
            <w:color w:val="3333FF"/>
          </w:rPr>
          <w:t>T</w:t>
        </w:r>
      </w:ins>
      <w:ins w:id="229" w:author="ZHANGM.H." w:date="2014-12-07T01:28:00Z">
        <w:r>
          <w:rPr>
            <w:color w:val="3333FF"/>
          </w:rPr>
          <w:t xml:space="preserve">hese </w:t>
        </w:r>
      </w:ins>
      <w:ins w:id="230" w:author="ZHANGM.H." w:date="2014-12-07T01:29:00Z">
        <w:r w:rsidR="007D7FC1">
          <w:rPr>
            <w:color w:val="3333FF"/>
          </w:rPr>
          <w:t xml:space="preserve">case studies </w:t>
        </w:r>
      </w:ins>
      <w:ins w:id="231" w:author="ZHANGM.H." w:date="2014-12-07T01:30:00Z">
        <w:r w:rsidR="007D7FC1">
          <w:rPr>
            <w:color w:val="3333FF"/>
          </w:rPr>
          <w:t>have inspired or benefited from the interactions with SCM studies in ARM.</w:t>
        </w:r>
      </w:ins>
      <w:ins w:id="232" w:author="ZHANGM.H." w:date="2014-12-07T01:31:00Z">
        <w:r w:rsidR="007D7FC1">
          <w:rPr>
            <w:color w:val="3333FF"/>
          </w:rPr>
          <w:t xml:space="preserve"> Some of the GCSS/GASS studies also used forcing data from ARM (e.g.,</w:t>
        </w:r>
      </w:ins>
      <w:ins w:id="233" w:author="ZHANGM.H." w:date="2014-12-07T01:32:00Z">
        <w:r w:rsidR="007D7FC1">
          <w:rPr>
            <w:color w:val="3333FF"/>
          </w:rPr>
          <w:t xml:space="preserve"> </w:t>
        </w:r>
        <w:proofErr w:type="spellStart"/>
        <w:r w:rsidR="007D7FC1" w:rsidRPr="00FA16C4">
          <w:rPr>
            <w:color w:val="3333FF"/>
          </w:rPr>
          <w:t>Lenderink</w:t>
        </w:r>
        <w:proofErr w:type="spellEnd"/>
        <w:r w:rsidR="007D7FC1" w:rsidRPr="00FA16C4">
          <w:rPr>
            <w:color w:val="3333FF"/>
          </w:rPr>
          <w:t xml:space="preserve"> and </w:t>
        </w:r>
        <w:proofErr w:type="spellStart"/>
        <w:proofErr w:type="gramStart"/>
        <w:r w:rsidR="007D7FC1" w:rsidRPr="00FA16C4">
          <w:rPr>
            <w:color w:val="3333FF"/>
          </w:rPr>
          <w:t>Suselj</w:t>
        </w:r>
        <w:proofErr w:type="spellEnd"/>
        <w:r w:rsidR="007D7FC1" w:rsidRPr="00FA16C4">
          <w:rPr>
            <w:color w:val="3333FF"/>
          </w:rPr>
          <w:t xml:space="preserve"> </w:t>
        </w:r>
      </w:ins>
      <w:ins w:id="234" w:author="ZHANGM.H." w:date="2014-12-07T01:31:00Z">
        <w:r w:rsidR="007D7FC1">
          <w:rPr>
            <w:color w:val="3333FF"/>
          </w:rPr>
          <w:t>.</w:t>
        </w:r>
        <w:proofErr w:type="gramEnd"/>
        <w:r w:rsidR="007D7FC1">
          <w:rPr>
            <w:color w:val="3333FF"/>
          </w:rPr>
          <w:t xml:space="preserve">   </w:t>
        </w:r>
      </w:ins>
      <w:ins w:id="235" w:author="ZHANGM.H." w:date="2014-12-07T01:29:00Z">
        <w:r w:rsidR="007D7FC1">
          <w:rPr>
            <w:color w:val="3333FF"/>
          </w:rPr>
          <w:t xml:space="preserve"> </w:t>
        </w:r>
      </w:ins>
      <w:ins w:id="236" w:author="ZHANGM.H." w:date="2014-12-07T01:27:00Z">
        <w:r>
          <w:rPr>
            <w:color w:val="3333FF"/>
          </w:rPr>
          <w:t xml:space="preserve"> </w:t>
        </w:r>
      </w:ins>
      <w:ins w:id="237" w:author="ZHANGM.H." w:date="2014-12-07T01:32:00Z">
        <w:r w:rsidR="007D7FC1">
          <w:rPr>
            <w:rStyle w:val="CommentReference"/>
          </w:rPr>
          <w:commentReference w:id="238"/>
        </w:r>
      </w:ins>
    </w:p>
    <w:p w14:paraId="2C4F894D" w14:textId="77777777" w:rsidR="00032423" w:rsidRDefault="00032423" w:rsidP="00EA5167">
      <w:pPr>
        <w:tabs>
          <w:tab w:val="left" w:pos="360"/>
        </w:tabs>
        <w:spacing w:line="480" w:lineRule="auto"/>
        <w:ind w:firstLine="360"/>
        <w:jc w:val="both"/>
        <w:rPr>
          <w:rFonts w:ascii="Times New Roman" w:hAnsi="Times New Roman"/>
          <w:szCs w:val="24"/>
        </w:rPr>
        <w:pPrChange w:id="239" w:author="ZHANGM.H." w:date="2014-12-07T03:12:00Z">
          <w:pPr>
            <w:tabs>
              <w:tab w:val="left" w:pos="360"/>
            </w:tabs>
            <w:spacing w:line="360" w:lineRule="auto"/>
            <w:ind w:firstLine="360"/>
            <w:jc w:val="both"/>
          </w:pPr>
        </w:pPrChange>
      </w:pPr>
    </w:p>
    <w:p w14:paraId="6288702B" w14:textId="1C029FB1" w:rsidR="00533FDD" w:rsidRDefault="00F45D9F" w:rsidP="00EA5167">
      <w:pPr>
        <w:spacing w:line="480" w:lineRule="auto"/>
        <w:jc w:val="both"/>
        <w:rPr>
          <w:rFonts w:ascii="Times New Roman" w:hAnsi="Times New Roman"/>
          <w:b/>
          <w:szCs w:val="24"/>
        </w:rPr>
        <w:pPrChange w:id="240" w:author="ZHANGM.H." w:date="2014-12-07T03:12:00Z">
          <w:pPr>
            <w:spacing w:line="360" w:lineRule="auto"/>
            <w:jc w:val="both"/>
          </w:pPr>
        </w:pPrChange>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150F3F4B" w:rsidR="000C50B2" w:rsidRPr="00F418EB" w:rsidRDefault="00533FDD" w:rsidP="00EA5167">
      <w:pPr>
        <w:spacing w:line="480" w:lineRule="auto"/>
        <w:ind w:firstLine="360"/>
        <w:jc w:val="both"/>
        <w:rPr>
          <w:rFonts w:ascii="Times New Roman" w:hAnsi="Times New Roman" w:cs="Times New Roman"/>
          <w:szCs w:val="24"/>
        </w:rPr>
        <w:pPrChange w:id="241" w:author="ZHANGM.H." w:date="2014-12-07T03:12:00Z">
          <w:pPr>
            <w:spacing w:line="360" w:lineRule="auto"/>
            <w:ind w:firstLine="360"/>
            <w:jc w:val="both"/>
          </w:pPr>
        </w:pPrChange>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del w:id="242" w:author="ZHANGM.H." w:date="2013-10-22T10:46:00Z">
        <w:r w:rsidR="0059038C" w:rsidRPr="00F418EB" w:rsidDel="00B10FD9">
          <w:rPr>
            <w:rFonts w:ascii="Times New Roman" w:hAnsi="Times New Roman" w:cs="Times New Roman"/>
            <w:szCs w:val="24"/>
          </w:rPr>
          <w:delText>paper</w:delText>
        </w:r>
      </w:del>
      <w:ins w:id="243" w:author="ZHANGM.H." w:date="2013-10-22T10:46:00Z">
        <w:r w:rsidR="00B10FD9">
          <w:rPr>
            <w:rFonts w:ascii="Times New Roman" w:hAnsi="Times New Roman" w:cs="Times New Roman"/>
            <w:szCs w:val="24"/>
          </w:rPr>
          <w:t>v</w:t>
        </w:r>
        <w:r w:rsidR="00B10FD9" w:rsidRPr="00F418EB">
          <w:rPr>
            <w:rFonts w:ascii="Times New Roman" w:hAnsi="Times New Roman" w:cs="Times New Roman"/>
            <w:szCs w:val="24"/>
          </w:rPr>
          <w:t>ap</w:t>
        </w:r>
      </w:ins>
      <w:ins w:id="244" w:author="ZHANGM.H." w:date="2014-12-07T02:01:00Z">
        <w:r w:rsidR="008F722B">
          <w:rPr>
            <w:rFonts w:ascii="Times New Roman" w:hAnsi="Times New Roman" w:cs="Times New Roman"/>
            <w:szCs w:val="24"/>
          </w:rPr>
          <w:t>o</w:t>
        </w:r>
      </w:ins>
      <w:ins w:id="245" w:author="ZHANGM.H." w:date="2013-10-22T10:46:00Z">
        <w:r w:rsidR="00B10FD9" w:rsidRPr="00F418EB">
          <w:rPr>
            <w:rFonts w:ascii="Times New Roman" w:hAnsi="Times New Roman" w:cs="Times New Roman"/>
            <w:szCs w:val="24"/>
          </w:rPr>
          <w:t>r</w:t>
        </w:r>
      </w:ins>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EA5167">
      <w:pPr>
        <w:spacing w:line="480" w:lineRule="auto"/>
        <w:ind w:firstLine="360"/>
        <w:jc w:val="both"/>
        <w:rPr>
          <w:rFonts w:ascii="Times New Roman" w:hAnsi="Times New Roman" w:cs="Times New Roman"/>
          <w:szCs w:val="24"/>
        </w:rPr>
        <w:pPrChange w:id="246" w:author="ZHANGM.H." w:date="2014-12-07T03:12:00Z">
          <w:pPr>
            <w:spacing w:line="360" w:lineRule="auto"/>
            <w:ind w:firstLine="360"/>
            <w:jc w:val="both"/>
          </w:pPr>
        </w:pPrChange>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2pt;height:33.95pt" o:ole="">
            <v:imagedata r:id="rId10" o:title=""/>
          </v:shape>
          <o:OLEObject Type="Embed" ProgID="Equation.3" ShapeID="_x0000_i1025" DrawAspect="Content" ObjectID="_1479437798" r:id="rId11"/>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EA5167">
      <w:pPr>
        <w:spacing w:line="480" w:lineRule="auto"/>
        <w:ind w:firstLine="360"/>
        <w:jc w:val="both"/>
        <w:rPr>
          <w:rFonts w:ascii="Times New Roman" w:hAnsi="Times New Roman" w:cs="Times New Roman"/>
          <w:szCs w:val="24"/>
        </w:rPr>
        <w:pPrChange w:id="247" w:author="ZHANGM.H." w:date="2014-12-07T03:12:00Z">
          <w:pPr>
            <w:spacing w:line="360" w:lineRule="auto"/>
            <w:ind w:firstLine="360"/>
            <w:jc w:val="both"/>
          </w:pPr>
        </w:pPrChange>
      </w:pPr>
      <w:r w:rsidRPr="00F418EB">
        <w:rPr>
          <w:rFonts w:ascii="Times New Roman" w:hAnsi="Times New Roman" w:cs="Times New Roman"/>
          <w:szCs w:val="24"/>
        </w:rPr>
        <w:object w:dxaOrig="3800" w:dyaOrig="680" w14:anchorId="39992135">
          <v:shape id="_x0000_i1026" type="#_x0000_t75" style="width:190.2pt;height:34.65pt" o:ole="">
            <v:imagedata r:id="rId12" o:title=""/>
          </v:shape>
          <o:OLEObject Type="Embed" ProgID="Equation.3" ShapeID="_x0000_i1026" DrawAspect="Content" ObjectID="_1479437799" r:id="rId13"/>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EA5167">
      <w:pPr>
        <w:tabs>
          <w:tab w:val="left" w:pos="8640"/>
        </w:tabs>
        <w:spacing w:line="480" w:lineRule="auto"/>
        <w:jc w:val="both"/>
        <w:rPr>
          <w:szCs w:val="24"/>
        </w:rPr>
        <w:pPrChange w:id="248" w:author="ZHANGM.H." w:date="2014-12-07T03:12:00Z">
          <w:pPr>
            <w:tabs>
              <w:tab w:val="left" w:pos="8640"/>
            </w:tabs>
            <w:spacing w:line="360" w:lineRule="auto"/>
            <w:jc w:val="both"/>
          </w:pPr>
        </w:pPrChange>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ins w:id="249" w:author="ZHANGM.H." w:date="2013-10-22T10:47:00Z">
        <w:r w:rsidR="00B10FD9">
          <w:rPr>
            <w:rFonts w:ascii="Times New Roman" w:hAnsi="Times New Roman" w:cs="Times New Roman"/>
            <w:szCs w:val="24"/>
          </w:rPr>
          <w:t>the last term</w:t>
        </w:r>
      </w:ins>
      <w:ins w:id="250" w:author="ZHANGM.H." w:date="2013-10-22T10:52:00Z">
        <w:r w:rsidR="00B850EC">
          <w:rPr>
            <w:rFonts w:ascii="Times New Roman" w:hAnsi="Times New Roman" w:cs="Times New Roman"/>
            <w:szCs w:val="24"/>
          </w:rPr>
          <w:t xml:space="preserve"> </w:t>
        </w:r>
      </w:ins>
      <w:ins w:id="251" w:author="ZHANGM.H." w:date="2013-10-22T10:47:00Z">
        <w:r w:rsidR="00B850EC">
          <w:rPr>
            <w:rFonts w:ascii="Times New Roman" w:hAnsi="Times New Roman" w:cs="Times New Roman"/>
            <w:szCs w:val="24"/>
          </w:rPr>
          <w:t>on the right hand side</w:t>
        </w:r>
        <w:r w:rsidR="00B10FD9">
          <w:rPr>
            <w:rFonts w:ascii="Times New Roman" w:hAnsi="Times New Roman" w:cs="Times New Roman"/>
            <w:szCs w:val="24"/>
          </w:rPr>
          <w:t xml:space="preserve">, </w:t>
        </w:r>
      </w:ins>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45pt;height:20.4pt" o:ole="">
            <v:imagedata r:id="rId15" o:title=""/>
          </v:shape>
          <o:OLEObject Type="Embed" ProgID="Equation.3" ShapeID="_x0000_i1027" DrawAspect="Content" ObjectID="_1479437800" r:id="rId16"/>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4pt;height:18.35pt" o:ole="">
            <v:imagedata r:id="rId17" o:title=""/>
          </v:shape>
          <o:OLEObject Type="Embed" ProgID="Equation.3" ShapeID="_x0000_i1028" DrawAspect="Content" ObjectID="_1479437801" r:id="rId18"/>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45pt;height:20.4pt" o:ole="">
            <v:imagedata r:id="rId15" o:title=""/>
          </v:shape>
          <o:OLEObject Type="Embed" ProgID="Equation.3" ShapeID="_x0000_i1029" DrawAspect="Content" ObjectID="_1479437802" r:id="rId19"/>
        </w:object>
      </w:r>
      <w:r w:rsidR="0055604F" w:rsidRPr="00F418EB">
        <w:rPr>
          <w:position w:val="-28"/>
          <w:szCs w:val="24"/>
        </w:rPr>
        <w:object w:dxaOrig="1180" w:dyaOrig="700" w14:anchorId="24075592">
          <v:shape id="_x0000_i1030" type="#_x0000_t75" style="width:58.4pt;height:35.3pt" o:ole="">
            <v:imagedata r:id="rId20" o:title=""/>
          </v:shape>
          <o:OLEObject Type="Embed" ProgID="Equation.3" ShapeID="_x0000_i1030" DrawAspect="Content" ObjectID="_1479437803" r:id="rId21"/>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ins w:id="252" w:author="ZHANGM.H." w:date="2013-10-22T10:49:00Z">
        <w:r w:rsidR="00B10FD9">
          <w:rPr>
            <w:szCs w:val="24"/>
          </w:rPr>
          <w:t xml:space="preserve"> In calculating the </w:t>
        </w:r>
      </w:ins>
      <w:ins w:id="253" w:author="ZHANGM.H." w:date="2013-10-22T10:51:00Z">
        <w:r w:rsidR="00B850EC" w:rsidRPr="00F418EB">
          <w:rPr>
            <w:rFonts w:ascii="Times New Roman" w:hAnsi="Times New Roman" w:cs="Times New Roman"/>
            <w:szCs w:val="24"/>
          </w:rPr>
          <w:t xml:space="preserve"> </w:t>
        </w:r>
      </w:ins>
      <w:ins w:id="254" w:author="ZHANGM.H." w:date="2013-10-22T10:51:00Z">
        <w:r w:rsidR="00B850EC" w:rsidRPr="00F418EB">
          <w:rPr>
            <w:position w:val="-12"/>
            <w:szCs w:val="24"/>
          </w:rPr>
          <w:object w:dxaOrig="300" w:dyaOrig="360" w14:anchorId="2A71A128">
            <v:shape id="_x0000_i1031" type="#_x0000_t75" style="width:14.95pt;height:18.35pt" o:ole="">
              <v:imagedata r:id="rId22" o:title=""/>
            </v:shape>
            <o:OLEObject Type="Embed" ProgID="Equation.3" ShapeID="_x0000_i1031" DrawAspect="Content" ObjectID="_1479437804" r:id="rId23"/>
          </w:object>
        </w:r>
      </w:ins>
      <w:ins w:id="255" w:author="ZHANGM.H." w:date="2013-10-22T10:51:00Z">
        <w:r w:rsidR="00B850EC" w:rsidRPr="00F418EB">
          <w:rPr>
            <w:rFonts w:ascii="Times New Roman" w:hAnsi="Times New Roman" w:cs="Times New Roman"/>
            <w:szCs w:val="24"/>
          </w:rPr>
          <w:t xml:space="preserve">and </w:t>
        </w:r>
      </w:ins>
      <w:ins w:id="256" w:author="ZHANGM.H." w:date="2013-10-22T10:51:00Z">
        <w:r w:rsidR="00B850EC" w:rsidRPr="00F418EB">
          <w:rPr>
            <w:position w:val="-12"/>
            <w:szCs w:val="24"/>
          </w:rPr>
          <w:object w:dxaOrig="300" w:dyaOrig="360" w14:anchorId="64404C27">
            <v:shape id="_x0000_i1032" type="#_x0000_t75" style="width:14.95pt;height:18.35pt" o:ole="">
              <v:imagedata r:id="rId24" o:title=""/>
            </v:shape>
            <o:OLEObject Type="Embed" ProgID="Equation.3" ShapeID="_x0000_i1032" DrawAspect="Content" ObjectID="_1479437805" r:id="rId25"/>
          </w:object>
        </w:r>
      </w:ins>
      <w:ins w:id="257" w:author="ZHANGM.H." w:date="2013-10-22T10:51:00Z">
        <w:r w:rsidR="00B850EC">
          <w:rPr>
            <w:szCs w:val="24"/>
          </w:rPr>
          <w:t xml:space="preserve"> </w:t>
        </w:r>
      </w:ins>
      <w:ins w:id="258" w:author="ZHANGM.H." w:date="2013-10-22T10:50:00Z">
        <w:r w:rsidR="00B10FD9">
          <w:rPr>
            <w:rFonts w:ascii="Times New Roman" w:hAnsi="Times New Roman" w:cs="Times New Roman"/>
            <w:szCs w:val="24"/>
          </w:rPr>
          <w:t xml:space="preserve">physical tendencies, </w:t>
        </w:r>
      </w:ins>
      <w:ins w:id="259" w:author="ZHANGM.H." w:date="2013-10-22T10:49:00Z">
        <w:r w:rsidR="00B10FD9">
          <w:rPr>
            <w:rFonts w:ascii="Times New Roman" w:hAnsi="Times New Roman" w:cs="Times New Roman"/>
            <w:szCs w:val="24"/>
          </w:rPr>
          <w:t xml:space="preserve"> </w:t>
        </w:r>
      </w:ins>
      <w:ins w:id="260" w:author="ZHANGM.H." w:date="2013-10-22T10:52:00Z">
        <w:r w:rsidR="00B850EC">
          <w:rPr>
            <w:rFonts w:ascii="Times New Roman" w:hAnsi="Times New Roman" w:cs="Times New Roman"/>
            <w:szCs w:val="24"/>
          </w:rPr>
          <w:t xml:space="preserve">the first term on the right hand side of  Equations (1) and (2), </w:t>
        </w:r>
      </w:ins>
      <w:ins w:id="261" w:author="ZHANGM.H." w:date="2013-10-22T10:49:00Z">
        <w:r w:rsidR="00B10FD9">
          <w:rPr>
            <w:rFonts w:ascii="Times New Roman" w:hAnsi="Times New Roman" w:cs="Times New Roman"/>
            <w:szCs w:val="24"/>
          </w:rPr>
          <w:t>SCM</w:t>
        </w:r>
      </w:ins>
      <w:ins w:id="262" w:author="ZHANGM.H." w:date="2013-10-22T10:50:00Z">
        <w:r w:rsidR="00B10FD9">
          <w:rPr>
            <w:rFonts w:ascii="Times New Roman" w:hAnsi="Times New Roman" w:cs="Times New Roman"/>
            <w:szCs w:val="24"/>
          </w:rPr>
          <w:t>s compute the clouds, convection, precipitation, radiation and turbulent mixing</w:t>
        </w:r>
      </w:ins>
      <w:ins w:id="263" w:author="ZHANGM.H." w:date="2013-10-22T10:51:00Z">
        <w:r w:rsidR="00B850EC">
          <w:rPr>
            <w:rFonts w:ascii="Times New Roman" w:hAnsi="Times New Roman" w:cs="Times New Roman"/>
            <w:szCs w:val="24"/>
          </w:rPr>
          <w:t xml:space="preserve"> that can be compared with observations.</w:t>
        </w:r>
      </w:ins>
    </w:p>
    <w:p w14:paraId="2198FF94" w14:textId="01FC59F5" w:rsidR="00197173" w:rsidRPr="00F418EB" w:rsidRDefault="002044F0" w:rsidP="00EA5167">
      <w:pPr>
        <w:spacing w:line="480" w:lineRule="auto"/>
        <w:ind w:firstLine="360"/>
        <w:jc w:val="both"/>
        <w:rPr>
          <w:rFonts w:ascii="Times New Roman" w:hAnsi="Times New Roman" w:cs="Times New Roman"/>
          <w:color w:val="000000"/>
          <w:szCs w:val="24"/>
        </w:rPr>
        <w:pPrChange w:id="264" w:author="ZHANGM.H." w:date="2014-12-07T03:12:00Z">
          <w:pPr>
            <w:spacing w:line="360" w:lineRule="auto"/>
            <w:ind w:firstLine="360"/>
            <w:jc w:val="both"/>
          </w:pPr>
        </w:pPrChange>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ins w:id="265" w:author="ZHANGM.H." w:date="2013-10-22T10:52:00Z">
        <w:r w:rsidR="00B850EC">
          <w:rPr>
            <w:rFonts w:ascii="Times New Roman" w:hAnsi="Times New Roman" w:cs="Times New Roman"/>
            <w:szCs w:val="24"/>
          </w:rPr>
          <w:t xml:space="preserve">also </w:t>
        </w:r>
      </w:ins>
      <w:r w:rsidR="00D87B20" w:rsidRPr="00F418EB">
        <w:rPr>
          <w:rFonts w:ascii="Times New Roman" w:hAnsi="Times New Roman" w:cs="Times New Roman"/>
          <w:szCs w:val="24"/>
        </w:rPr>
        <w:t xml:space="preserve">applied to </w:t>
      </w:r>
      <w:r w:rsidR="00C97774">
        <w:rPr>
          <w:rFonts w:ascii="Times New Roman" w:hAnsi="Times New Roman" w:cs="Times New Roman"/>
          <w:szCs w:val="24"/>
        </w:rPr>
        <w:t>a CRM</w:t>
      </w:r>
      <w:r w:rsidR="00D87B20" w:rsidRPr="00F418EB">
        <w:rPr>
          <w:rFonts w:ascii="Times New Roman" w:hAnsi="Times New Roman" w:cs="Times New Roman"/>
          <w:szCs w:val="24"/>
        </w:rPr>
        <w:t xml:space="preserve"> </w:t>
      </w:r>
      <w:r w:rsidR="00C97774">
        <w:rPr>
          <w:rFonts w:ascii="Times New Roman" w:hAnsi="Times New Roman" w:cs="Times New Roman"/>
          <w:szCs w:val="24"/>
        </w:rPr>
        <w:t>or</w:t>
      </w:r>
      <w:r w:rsidR="00853944">
        <w:rPr>
          <w:rFonts w:ascii="Times New Roman" w:hAnsi="Times New Roman" w:cs="Times New Roman"/>
          <w:szCs w:val="24"/>
        </w:rPr>
        <w:t xml:space="preserve"> </w:t>
      </w:r>
      <w:r w:rsidR="00C97774">
        <w:rPr>
          <w:rFonts w:ascii="Times New Roman" w:hAnsi="Times New Roman" w:cs="Times New Roman"/>
          <w:szCs w:val="24"/>
        </w:rPr>
        <w:t>LES model</w:t>
      </w:r>
      <w:r w:rsidR="00D87B20" w:rsidRPr="00F418EB">
        <w:rPr>
          <w:rFonts w:ascii="Times New Roman" w:hAnsi="Times New Roman" w:cs="Times New Roman"/>
          <w:szCs w:val="24"/>
        </w:rPr>
        <w:t xml:space="preserve">.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w:t>
      </w:r>
      <w:del w:id="266" w:author="ZHANGM.H." w:date="2014-12-07T03:39:00Z">
        <w:r w:rsidR="00F578A8" w:rsidRPr="00F418EB" w:rsidDel="00BD2902">
          <w:rPr>
            <w:rFonts w:ascii="Times New Roman" w:hAnsi="Times New Roman" w:cs="Times New Roman"/>
            <w:szCs w:val="24"/>
          </w:rPr>
          <w:delText>more often</w:delText>
        </w:r>
      </w:del>
      <w:ins w:id="267" w:author="ZHANGM.H." w:date="2014-12-07T03:39:00Z">
        <w:r w:rsidR="00BD2902">
          <w:rPr>
            <w:rFonts w:ascii="Times New Roman" w:hAnsi="Times New Roman" w:cs="Times New Roman"/>
            <w:szCs w:val="24"/>
          </w:rPr>
          <w:t>sometimes</w:t>
        </w:r>
      </w:ins>
      <w:r w:rsidR="00F578A8" w:rsidRPr="00F418EB">
        <w:rPr>
          <w:rFonts w:ascii="Times New Roman" w:hAnsi="Times New Roman" w:cs="Times New Roman"/>
          <w:szCs w:val="24"/>
        </w:rPr>
        <w:t xml:space="preserve">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4.95pt;height:18.35pt" o:ole="">
            <v:imagedata r:id="rId22" o:title=""/>
          </v:shape>
          <o:OLEObject Type="Embed" ProgID="Equation.3" ShapeID="_x0000_i1033" DrawAspect="Content" ObjectID="_1479437806" r:id="rId26"/>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4.95pt;height:18.35pt" o:ole="">
            <v:imagedata r:id="rId24" o:title=""/>
          </v:shape>
          <o:OLEObject Type="Embed" ProgID="Equation.3" ShapeID="_x0000_i1034" DrawAspect="Content" ObjectID="_1479437807" r:id="rId27"/>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56DCB785" w:rsidR="00F16B93" w:rsidRPr="00F418EB" w:rsidRDefault="00853944" w:rsidP="00EA5167">
      <w:pPr>
        <w:spacing w:line="480" w:lineRule="auto"/>
        <w:ind w:firstLine="360"/>
        <w:jc w:val="both"/>
        <w:rPr>
          <w:rFonts w:ascii="Times New Roman" w:hAnsi="Times New Roman" w:cs="Times New Roman"/>
          <w:szCs w:val="24"/>
        </w:rPr>
        <w:pPrChange w:id="268" w:author="ZHANGM.H." w:date="2014-12-07T03:12:00Z">
          <w:pPr>
            <w:spacing w:line="360" w:lineRule="auto"/>
            <w:ind w:firstLine="360"/>
            <w:jc w:val="both"/>
          </w:pPr>
        </w:pPrChange>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w:t>
      </w:r>
      <w:del w:id="269" w:author="ZHANGM.H." w:date="2013-10-22T10:53:00Z">
        <w:r w:rsidDel="00B850EC">
          <w:rPr>
            <w:rFonts w:ascii="Times New Roman" w:hAnsi="Times New Roman" w:cs="Times New Roman"/>
            <w:szCs w:val="24"/>
          </w:rPr>
          <w:delText xml:space="preserve">many </w:delText>
        </w:r>
      </w:del>
      <w:r>
        <w:rPr>
          <w:rFonts w:ascii="Times New Roman" w:hAnsi="Times New Roman" w:cs="Times New Roman"/>
          <w:szCs w:val="24"/>
        </w:rPr>
        <w:t>uncertainties</w:t>
      </w:r>
      <w:ins w:id="270" w:author="ZHANGM.H." w:date="2013-10-22T10:53:00Z">
        <w:r w:rsidR="00B850EC">
          <w:rPr>
            <w:rFonts w:ascii="Times New Roman" w:hAnsi="Times New Roman" w:cs="Times New Roman"/>
            <w:szCs w:val="24"/>
          </w:rPr>
          <w:t xml:space="preserve"> that </w:t>
        </w:r>
      </w:ins>
      <w:del w:id="271" w:author="ZHANGM.H." w:date="2013-10-22T10:53:00Z">
        <w:r w:rsidDel="00B850EC">
          <w:rPr>
            <w:rFonts w:ascii="Times New Roman" w:hAnsi="Times New Roman" w:cs="Times New Roman"/>
            <w:szCs w:val="24"/>
          </w:rPr>
          <w:delText xml:space="preserve">. </w:delText>
        </w:r>
        <w:r w:rsidR="00F3431E" w:rsidDel="00B850EC">
          <w:rPr>
            <w:rFonts w:ascii="Times New Roman" w:hAnsi="Times New Roman" w:cs="Times New Roman"/>
            <w:szCs w:val="24"/>
          </w:rPr>
          <w:delText xml:space="preserve"> </w:delText>
        </w:r>
        <w:r w:rsidDel="00B850EC">
          <w:rPr>
            <w:rFonts w:ascii="Times New Roman" w:hAnsi="Times New Roman" w:cs="Times New Roman"/>
            <w:szCs w:val="24"/>
          </w:rPr>
          <w:delText>E</w:delText>
        </w:r>
        <w:r w:rsidR="00197173" w:rsidRPr="00F418EB" w:rsidDel="00B850EC">
          <w:rPr>
            <w:rFonts w:ascii="Times New Roman" w:hAnsi="Times New Roman" w:cs="Times New Roman"/>
            <w:szCs w:val="24"/>
          </w:rPr>
          <w:delText>rrors</w:delText>
        </w:r>
        <w:r w:rsidDel="00B850EC">
          <w:rPr>
            <w:rFonts w:ascii="Times New Roman" w:hAnsi="Times New Roman" w:cs="Times New Roman"/>
            <w:szCs w:val="24"/>
          </w:rPr>
          <w:delText xml:space="preserve"> in the forcing data</w:delText>
        </w:r>
        <w:r w:rsidR="00197173" w:rsidRPr="00F418EB" w:rsidDel="00B850EC">
          <w:rPr>
            <w:rFonts w:ascii="Times New Roman" w:hAnsi="Times New Roman" w:cs="Times New Roman"/>
            <w:szCs w:val="24"/>
          </w:rPr>
          <w:delText xml:space="preserve"> </w:delText>
        </w:r>
      </w:del>
      <w:r>
        <w:rPr>
          <w:rFonts w:ascii="Times New Roman" w:hAnsi="Times New Roman" w:cs="Times New Roman"/>
          <w:szCs w:val="24"/>
        </w:rPr>
        <w:t>can direct</w:t>
      </w:r>
      <w:ins w:id="272" w:author="Steve Ortega" w:date="2013-10-21T10:57:00Z">
        <w:r w:rsidR="00AC4151">
          <w:rPr>
            <w:rFonts w:ascii="Times New Roman" w:hAnsi="Times New Roman" w:cs="Times New Roman"/>
            <w:szCs w:val="24"/>
          </w:rPr>
          <w:t>ly</w:t>
        </w:r>
      </w:ins>
      <w:r>
        <w:rPr>
          <w:rFonts w:ascii="Times New Roman" w:hAnsi="Times New Roman" w:cs="Times New Roman"/>
          <w:szCs w:val="24"/>
        </w:rPr>
        <w:t xml:space="preserve"> impact the simulated cloud and </w:t>
      </w:r>
      <w:r>
        <w:rPr>
          <w:rFonts w:ascii="Times New Roman" w:hAnsi="Times New Roman" w:cs="Times New Roman"/>
          <w:szCs w:val="24"/>
        </w:rPr>
        <w:lastRenderedPageBreak/>
        <w:t>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EA5167">
      <w:pPr>
        <w:spacing w:line="480" w:lineRule="auto"/>
        <w:ind w:firstLine="360"/>
        <w:jc w:val="both"/>
        <w:rPr>
          <w:rFonts w:ascii="Times New Roman" w:hAnsi="Times New Roman" w:cs="Times New Roman"/>
          <w:szCs w:val="24"/>
        </w:rPr>
        <w:pPrChange w:id="273" w:author="ZHANGM.H." w:date="2014-12-07T03:12:00Z">
          <w:pPr>
            <w:spacing w:line="360" w:lineRule="auto"/>
            <w:ind w:firstLine="360"/>
            <w:jc w:val="both"/>
          </w:pPr>
        </w:pPrChange>
      </w:pPr>
      <w:r w:rsidRPr="00F418EB">
        <w:rPr>
          <w:rFonts w:ascii="Times New Roman" w:hAnsi="Times New Roman" w:cs="Times New Roman"/>
          <w:szCs w:val="24"/>
        </w:rPr>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9pt;height:13.6pt" o:ole="">
            <v:imagedata r:id="rId28" o:title=""/>
          </v:shape>
          <o:OLEObject Type="Embed" ProgID="Equation.3" ShapeID="_x0000_i1035" DrawAspect="Content" ObjectID="_1479437808" r:id="rId29"/>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65pt;height:16.3pt" o:ole="">
            <v:imagedata r:id="rId30" o:title=""/>
          </v:shape>
          <o:OLEObject Type="Embed" ProgID="Equation.3" ShapeID="_x0000_i1036" DrawAspect="Content" ObjectID="_1479437809" r:id="rId31"/>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65pt;height:13.6pt" o:ole="">
            <v:imagedata r:id="rId32" o:title=""/>
          </v:shape>
          <o:OLEObject Type="Embed" ProgID="Equation.3" ShapeID="_x0000_i1037" DrawAspect="Content" ObjectID="_1479437810" r:id="rId33"/>
        </w:object>
      </w:r>
      <w:r w:rsidR="00514FF0" w:rsidRPr="00F418EB">
        <w:rPr>
          <w:szCs w:val="24"/>
        </w:rPr>
        <w:t xml:space="preserve">can be estimated </w:t>
      </w:r>
      <w:r w:rsidR="00301A0B" w:rsidRPr="00F418EB">
        <w:rPr>
          <w:szCs w:val="24"/>
        </w:rPr>
        <w:t>as the following</w:t>
      </w:r>
      <w:del w:id="274" w:author="ZHANGM.H." w:date="2014-12-07T03:39:00Z">
        <w:r w:rsidR="00301A0B" w:rsidRPr="00F418EB" w:rsidDel="00BD2902">
          <w:rPr>
            <w:szCs w:val="24"/>
          </w:rPr>
          <w:delText>s</w:delText>
        </w:r>
      </w:del>
      <w:r w:rsidR="00301A0B" w:rsidRPr="00F418EB">
        <w:rPr>
          <w:szCs w:val="24"/>
        </w:rPr>
        <w:t>:</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EA5167">
      <w:pPr>
        <w:spacing w:line="480" w:lineRule="auto"/>
        <w:ind w:firstLine="360"/>
        <w:jc w:val="both"/>
        <w:rPr>
          <w:rFonts w:ascii="Times New Roman" w:hAnsi="Times New Roman" w:cs="Times New Roman"/>
          <w:szCs w:val="24"/>
        </w:rPr>
        <w:pPrChange w:id="275" w:author="ZHANGM.H." w:date="2014-12-07T03:12:00Z">
          <w:pPr>
            <w:spacing w:line="360" w:lineRule="auto"/>
            <w:ind w:firstLine="360"/>
            <w:jc w:val="both"/>
          </w:pPr>
        </w:pPrChange>
      </w:pPr>
      <w:r w:rsidRPr="00F418EB">
        <w:rPr>
          <w:rFonts w:ascii="Times New Roman" w:hAnsi="Times New Roman" w:cs="Times New Roman"/>
          <w:position w:val="-30"/>
          <w:szCs w:val="24"/>
        </w:rPr>
        <w:object w:dxaOrig="5580" w:dyaOrig="680" w14:anchorId="14B8EFD4">
          <v:shape id="_x0000_i1038" type="#_x0000_t75" style="width:279.85pt;height:35.3pt" o:ole="">
            <v:imagedata r:id="rId34" o:title=""/>
          </v:shape>
          <o:OLEObject Type="Embed" ProgID="Equation.3" ShapeID="_x0000_i1038" DrawAspect="Content" ObjectID="_1479437811" r:id="rId35"/>
        </w:object>
      </w:r>
    </w:p>
    <w:p w14:paraId="40A10338" w14:textId="77777777" w:rsidR="008C05E0" w:rsidRPr="00F418EB" w:rsidRDefault="003A7218" w:rsidP="00EA5167">
      <w:pPr>
        <w:spacing w:line="480" w:lineRule="auto"/>
        <w:ind w:firstLine="360"/>
        <w:jc w:val="both"/>
        <w:rPr>
          <w:rFonts w:ascii="Times New Roman" w:hAnsi="Times New Roman" w:cs="Times New Roman"/>
          <w:szCs w:val="24"/>
        </w:rPr>
        <w:pPrChange w:id="276" w:author="ZHANGM.H." w:date="2014-12-07T03:12:00Z">
          <w:pPr>
            <w:spacing w:line="360" w:lineRule="auto"/>
            <w:ind w:firstLine="360"/>
            <w:jc w:val="both"/>
          </w:pPr>
        </w:pPrChange>
      </w:pPr>
      <w:r w:rsidRPr="00F418EB">
        <w:rPr>
          <w:rFonts w:ascii="Times New Roman" w:hAnsi="Times New Roman" w:cs="Times New Roman"/>
          <w:position w:val="-30"/>
          <w:szCs w:val="24"/>
        </w:rPr>
        <w:object w:dxaOrig="6200" w:dyaOrig="680" w14:anchorId="3577666C">
          <v:shape id="_x0000_i1039" type="#_x0000_t75" style="width:310.4pt;height:35.3pt" o:ole="">
            <v:imagedata r:id="rId36" o:title=""/>
          </v:shape>
          <o:OLEObject Type="Embed" ProgID="Equation.3" ShapeID="_x0000_i1039" DrawAspect="Content" ObjectID="_1479437812" r:id="rId37"/>
        </w:object>
      </w:r>
    </w:p>
    <w:p w14:paraId="3E2BF235" w14:textId="37BAFC0E" w:rsidR="00F16B93" w:rsidRPr="00F418EB" w:rsidRDefault="00301A0B" w:rsidP="00EA5167">
      <w:pPr>
        <w:spacing w:line="480" w:lineRule="auto"/>
        <w:jc w:val="both"/>
        <w:rPr>
          <w:szCs w:val="24"/>
        </w:rPr>
        <w:pPrChange w:id="277" w:author="ZHANGM.H." w:date="2014-12-07T03:12:00Z">
          <w:pPr>
            <w:spacing w:line="360" w:lineRule="auto"/>
            <w:ind w:firstLine="360"/>
            <w:jc w:val="both"/>
          </w:pPr>
        </w:pPrChange>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8pt;height:18.35pt" o:ole="">
            <v:imagedata r:id="rId38" o:title=""/>
          </v:shape>
          <o:OLEObject Type="Embed" ProgID="Equation.3" ShapeID="_x0000_i1040" DrawAspect="Content" ObjectID="_1479437813" r:id="rId39"/>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EA5167">
      <w:pPr>
        <w:tabs>
          <w:tab w:val="left" w:pos="7920"/>
        </w:tabs>
        <w:spacing w:line="480" w:lineRule="auto"/>
        <w:ind w:firstLine="360"/>
        <w:jc w:val="both"/>
        <w:rPr>
          <w:rFonts w:ascii="Times New Roman" w:hAnsi="Times New Roman" w:cs="Times New Roman"/>
          <w:szCs w:val="24"/>
        </w:rPr>
        <w:pPrChange w:id="278" w:author="ZHANGM.H." w:date="2014-12-07T03:12:00Z">
          <w:pPr>
            <w:tabs>
              <w:tab w:val="left" w:pos="7920"/>
            </w:tabs>
            <w:spacing w:line="360" w:lineRule="auto"/>
            <w:ind w:firstLine="360"/>
            <w:jc w:val="both"/>
          </w:pPr>
        </w:pPrChange>
      </w:pPr>
      <w:r w:rsidRPr="00F418EB">
        <w:rPr>
          <w:rFonts w:ascii="Times New Roman" w:hAnsi="Times New Roman" w:cs="Times New Roman"/>
          <w:position w:val="-10"/>
          <w:szCs w:val="24"/>
        </w:rPr>
        <w:object w:dxaOrig="1820" w:dyaOrig="340" w14:anchorId="6136C31A">
          <v:shape id="_x0000_i1041" type="#_x0000_t75" style="width:91.7pt;height:17.65pt" o:ole="">
            <v:imagedata r:id="rId40" o:title=""/>
          </v:shape>
          <o:OLEObject Type="Embed" ProgID="Equation.3" ShapeID="_x0000_i1041" DrawAspect="Content" ObjectID="_1479437814" r:id="rId41"/>
        </w:object>
      </w:r>
      <w:r w:rsidR="00514FF0" w:rsidRPr="00F418EB">
        <w:rPr>
          <w:rFonts w:ascii="Times New Roman" w:hAnsi="Times New Roman" w:cs="Times New Roman"/>
          <w:szCs w:val="24"/>
        </w:rPr>
        <w:tab/>
        <w:t>(3)</w:t>
      </w:r>
    </w:p>
    <w:p w14:paraId="5D50E4B2" w14:textId="5EDD5B4E" w:rsidR="00D74205" w:rsidRPr="00F418EB" w:rsidRDefault="003A7218" w:rsidP="00EA5167">
      <w:pPr>
        <w:tabs>
          <w:tab w:val="left" w:pos="7920"/>
        </w:tabs>
        <w:spacing w:line="480" w:lineRule="auto"/>
        <w:ind w:firstLine="360"/>
        <w:jc w:val="both"/>
        <w:rPr>
          <w:rFonts w:ascii="Times New Roman" w:hAnsi="Times New Roman" w:cs="Times New Roman"/>
          <w:szCs w:val="24"/>
        </w:rPr>
        <w:pPrChange w:id="279" w:author="ZHANGM.H." w:date="2014-12-07T03:12:00Z">
          <w:pPr>
            <w:tabs>
              <w:tab w:val="left" w:pos="7920"/>
            </w:tabs>
            <w:spacing w:line="360" w:lineRule="auto"/>
            <w:ind w:firstLine="360"/>
            <w:jc w:val="both"/>
          </w:pPr>
        </w:pPrChange>
      </w:pPr>
      <w:r w:rsidRPr="00F418EB">
        <w:rPr>
          <w:rFonts w:ascii="Times New Roman" w:hAnsi="Times New Roman" w:cs="Times New Roman"/>
          <w:position w:val="-10"/>
          <w:szCs w:val="24"/>
        </w:rPr>
        <w:object w:dxaOrig="2140" w:dyaOrig="340" w14:anchorId="6EFF9054">
          <v:shape id="_x0000_i1042" type="#_x0000_t75" style="width:107.3pt;height:17.65pt" o:ole="">
            <v:imagedata r:id="rId42" o:title=""/>
          </v:shape>
          <o:OLEObject Type="Embed" ProgID="Equation.3" ShapeID="_x0000_i1042" DrawAspect="Content" ObjectID="_1479437815" r:id="rId43"/>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EA5167">
      <w:pPr>
        <w:spacing w:line="480" w:lineRule="auto"/>
        <w:jc w:val="both"/>
        <w:rPr>
          <w:rFonts w:ascii="Times New Roman" w:hAnsi="Times New Roman" w:cs="Times New Roman"/>
          <w:szCs w:val="24"/>
        </w:rPr>
        <w:pPrChange w:id="280" w:author="ZHANGM.H." w:date="2014-12-07T03:12:00Z">
          <w:pPr>
            <w:spacing w:line="360" w:lineRule="auto"/>
            <w:jc w:val="both"/>
          </w:pPr>
        </w:pPrChange>
      </w:pPr>
      <w:ins w:id="281" w:author="ZHANGM.H." w:date="2013-10-22T11:11:00Z">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ins>
      <w:proofErr w:type="gramEnd"/>
      <w:ins w:id="282" w:author="ZHANGM.H." w:date="2013-10-22T11:12:00Z">
        <w:r w:rsidRPr="00E034E9">
          <w:rPr>
            <w:position w:val="-6"/>
            <w:szCs w:val="24"/>
          </w:rPr>
          <w:object w:dxaOrig="340" w:dyaOrig="279" w14:anchorId="5640E397">
            <v:shape id="_x0000_i1043" type="#_x0000_t75" style="width:17.65pt;height:14.25pt" o:ole="">
              <v:imagedata r:id="rId44" o:title=""/>
            </v:shape>
            <o:OLEObject Type="Embed" ProgID="Equation.3" ShapeID="_x0000_i1043" DrawAspect="Content" ObjectID="_1479437816" r:id="rId45"/>
          </w:object>
        </w:r>
      </w:ins>
      <w:ins w:id="283" w:author="ZHANGM.H." w:date="2013-10-22T11:12:00Z">
        <w:r>
          <w:rPr>
            <w:szCs w:val="24"/>
          </w:rPr>
          <w:t xml:space="preserve">. </w:t>
        </w:r>
      </w:ins>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EA5167">
      <w:pPr>
        <w:spacing w:line="480" w:lineRule="auto"/>
        <w:ind w:firstLine="360"/>
        <w:jc w:val="both"/>
        <w:rPr>
          <w:rFonts w:ascii="Times New Roman" w:hAnsi="Times New Roman" w:cs="Times New Roman"/>
          <w:szCs w:val="24"/>
        </w:rPr>
        <w:pPrChange w:id="284" w:author="ZHANGM.H." w:date="2014-12-07T03:12:00Z">
          <w:pPr>
            <w:spacing w:line="360" w:lineRule="auto"/>
            <w:ind w:firstLine="360"/>
            <w:jc w:val="both"/>
          </w:pPr>
        </w:pPrChange>
      </w:pPr>
      <w:r w:rsidRPr="00F418EB">
        <w:rPr>
          <w:rFonts w:ascii="Times New Roman" w:hAnsi="Times New Roman" w:cs="Times New Roman"/>
          <w:position w:val="-30"/>
          <w:szCs w:val="24"/>
        </w:rPr>
        <w:object w:dxaOrig="6619" w:dyaOrig="680" w14:anchorId="36AE6C3F">
          <v:shape id="_x0000_i1044" type="#_x0000_t75" style="width:332.85pt;height:35.3pt" o:ole="">
            <v:imagedata r:id="rId46" o:title=""/>
          </v:shape>
          <o:OLEObject Type="Embed" ProgID="Equation.3" ShapeID="_x0000_i1044" DrawAspect="Content" ObjectID="_1479437817" r:id="rId47"/>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EA5167">
      <w:pPr>
        <w:spacing w:line="480" w:lineRule="auto"/>
        <w:ind w:firstLine="360"/>
        <w:jc w:val="both"/>
        <w:rPr>
          <w:rFonts w:ascii="Times New Roman" w:hAnsi="Times New Roman" w:cs="Times New Roman"/>
          <w:szCs w:val="24"/>
        </w:rPr>
        <w:pPrChange w:id="285" w:author="ZHANGM.H." w:date="2014-12-07T03:12:00Z">
          <w:pPr>
            <w:spacing w:line="360" w:lineRule="auto"/>
            <w:ind w:firstLine="360"/>
            <w:jc w:val="both"/>
          </w:pPr>
        </w:pPrChange>
      </w:pPr>
      <w:r w:rsidRPr="00F418EB">
        <w:rPr>
          <w:rFonts w:ascii="Times New Roman" w:hAnsi="Times New Roman" w:cs="Times New Roman"/>
          <w:position w:val="-28"/>
          <w:szCs w:val="24"/>
        </w:rPr>
        <w:object w:dxaOrig="7000" w:dyaOrig="660" w14:anchorId="00B70D79">
          <v:shape id="_x0000_i1045" type="#_x0000_t75" style="width:351.15pt;height:33.95pt" o:ole="">
            <v:imagedata r:id="rId48" o:title=""/>
          </v:shape>
          <o:OLEObject Type="Embed" ProgID="Equation.3" ShapeID="_x0000_i1045" DrawAspect="Content" ObjectID="_1479437818" r:id="rId49"/>
        </w:object>
      </w:r>
      <w:r w:rsidR="00B22EDF" w:rsidRPr="00F418EB">
        <w:rPr>
          <w:rFonts w:ascii="Times New Roman" w:hAnsi="Times New Roman" w:cs="Times New Roman"/>
          <w:szCs w:val="24"/>
        </w:rPr>
        <w:t>.</w:t>
      </w:r>
    </w:p>
    <w:p w14:paraId="2DA44A77" w14:textId="1572E999" w:rsidR="00B22EDF" w:rsidRPr="00F418EB" w:rsidRDefault="00514FF0" w:rsidP="00EA5167">
      <w:pPr>
        <w:spacing w:line="480" w:lineRule="auto"/>
        <w:jc w:val="both"/>
        <w:rPr>
          <w:rFonts w:ascii="Times New Roman" w:hAnsi="Times New Roman" w:cs="Times New Roman"/>
          <w:szCs w:val="24"/>
        </w:rPr>
        <w:pPrChange w:id="286" w:author="ZHANGM.H." w:date="2014-12-07T03:12:00Z">
          <w:pPr>
            <w:spacing w:line="360" w:lineRule="auto"/>
            <w:jc w:val="both"/>
          </w:pPr>
        </w:pPrChange>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EA5167">
      <w:pPr>
        <w:spacing w:line="480" w:lineRule="auto"/>
        <w:ind w:firstLine="360"/>
        <w:jc w:val="both"/>
        <w:rPr>
          <w:rFonts w:ascii="Times New Roman" w:hAnsi="Times New Roman" w:cs="Times New Roman"/>
          <w:szCs w:val="24"/>
        </w:rPr>
        <w:pPrChange w:id="287" w:author="ZHANGM.H." w:date="2014-12-07T03:12:00Z">
          <w:pPr>
            <w:spacing w:line="360" w:lineRule="auto"/>
            <w:ind w:firstLine="360"/>
            <w:jc w:val="both"/>
          </w:pPr>
        </w:pPrChange>
      </w:pPr>
      <w:r w:rsidRPr="00F418EB">
        <w:rPr>
          <w:rFonts w:ascii="Times New Roman" w:hAnsi="Times New Roman" w:cs="Times New Roman"/>
          <w:position w:val="-28"/>
          <w:szCs w:val="24"/>
        </w:rPr>
        <w:object w:dxaOrig="960" w:dyaOrig="660" w14:anchorId="07327199">
          <v:shape id="_x0000_i1046" type="#_x0000_t75" style="width:48.25pt;height:33.95pt" o:ole="">
            <v:imagedata r:id="rId50" o:title=""/>
          </v:shape>
          <o:OLEObject Type="Embed" ProgID="Equation.3" ShapeID="_x0000_i1046" DrawAspect="Content" ObjectID="_1479437819" r:id="rId51"/>
        </w:object>
      </w:r>
      <w:r w:rsidRPr="00F418EB">
        <w:rPr>
          <w:rFonts w:ascii="Times New Roman" w:hAnsi="Times New Roman" w:cs="Times New Roman"/>
          <w:szCs w:val="24"/>
        </w:rPr>
        <w:t>.</w:t>
      </w:r>
    </w:p>
    <w:p w14:paraId="747851BE" w14:textId="00871C65" w:rsidR="00514FF0" w:rsidRPr="00F418EB" w:rsidRDefault="00514FF0" w:rsidP="00EA5167">
      <w:pPr>
        <w:spacing w:line="480" w:lineRule="auto"/>
        <w:jc w:val="both"/>
        <w:rPr>
          <w:rFonts w:ascii="Times New Roman" w:hAnsi="Times New Roman" w:cs="Times New Roman"/>
          <w:szCs w:val="24"/>
        </w:rPr>
        <w:pPrChange w:id="288" w:author="ZHANGM.H." w:date="2014-12-07T03:12:00Z">
          <w:pPr>
            <w:spacing w:line="360" w:lineRule="auto"/>
            <w:jc w:val="both"/>
          </w:pPr>
        </w:pPrChange>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ins w:id="289" w:author="Steve Ortega" w:date="2013-10-21T10:57:00Z">
        <w:r w:rsidR="00AC4151">
          <w:rPr>
            <w:rFonts w:ascii="Times New Roman" w:hAnsi="Times New Roman" w:cs="Times New Roman"/>
            <w:szCs w:val="24"/>
          </w:rPr>
          <w:t>:</w:t>
        </w:r>
      </w:ins>
      <w:r w:rsidRPr="00F418EB">
        <w:rPr>
          <w:rFonts w:ascii="Times New Roman" w:hAnsi="Times New Roman" w:cs="Times New Roman"/>
          <w:szCs w:val="24"/>
        </w:rPr>
        <w:t xml:space="preserve"> </w:t>
      </w:r>
    </w:p>
    <w:p w14:paraId="4766C410" w14:textId="1EBB45E8" w:rsidR="00514FF0" w:rsidRPr="00F418EB" w:rsidRDefault="00B850EC" w:rsidP="00EA5167">
      <w:pPr>
        <w:tabs>
          <w:tab w:val="left" w:pos="7200"/>
        </w:tabs>
        <w:spacing w:line="480" w:lineRule="auto"/>
        <w:ind w:firstLine="360"/>
        <w:jc w:val="both"/>
        <w:rPr>
          <w:rFonts w:ascii="Times New Roman" w:hAnsi="Times New Roman" w:cs="Times New Roman"/>
          <w:szCs w:val="24"/>
        </w:rPr>
        <w:pPrChange w:id="290" w:author="ZHANGM.H." w:date="2014-12-07T03:12:00Z">
          <w:pPr>
            <w:tabs>
              <w:tab w:val="left" w:pos="7200"/>
            </w:tabs>
            <w:spacing w:line="360" w:lineRule="auto"/>
            <w:ind w:firstLine="360"/>
            <w:jc w:val="both"/>
          </w:pPr>
        </w:pPrChange>
      </w:pPr>
      <w:r w:rsidRPr="00F418EB">
        <w:rPr>
          <w:rFonts w:ascii="Times New Roman" w:hAnsi="Times New Roman" w:cs="Times New Roman"/>
          <w:position w:val="-10"/>
          <w:szCs w:val="24"/>
        </w:rPr>
        <w:object w:dxaOrig="1420" w:dyaOrig="340" w14:anchorId="4C7C6245">
          <v:shape id="_x0000_i1047" type="#_x0000_t75" style="width:70.65pt;height:17.65pt" o:ole="">
            <v:imagedata r:id="rId52" o:title=""/>
          </v:shape>
          <o:OLEObject Type="Embed" ProgID="Equation.3" ShapeID="_x0000_i1047" DrawAspect="Content" ObjectID="_1479437820" r:id="rId53"/>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3pt;height:16.3pt" o:ole="">
            <v:imagedata r:id="rId54" o:title=""/>
          </v:shape>
          <o:OLEObject Type="Embed" ProgID="Equation.3" ShapeID="_x0000_i1048" DrawAspect="Content" ObjectID="_1479437821" r:id="rId55"/>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0493971C" w:rsidR="00514FF0" w:rsidRDefault="003A7218" w:rsidP="00EA5167">
      <w:pPr>
        <w:spacing w:line="480" w:lineRule="auto"/>
        <w:ind w:firstLine="360"/>
        <w:jc w:val="both"/>
        <w:rPr>
          <w:ins w:id="291" w:author="ZHANGM.H." w:date="2014-12-07T02:58:00Z"/>
          <w:rFonts w:ascii="Times New Roman" w:hAnsi="Times New Roman" w:cs="Times New Roman"/>
          <w:szCs w:val="24"/>
        </w:rPr>
        <w:pPrChange w:id="292" w:author="ZHANGM.H." w:date="2014-12-07T03:12:00Z">
          <w:pPr>
            <w:spacing w:line="360" w:lineRule="auto"/>
            <w:ind w:firstLine="360"/>
            <w:jc w:val="both"/>
          </w:pPr>
        </w:pPrChange>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ins w:id="293" w:author="ZHANGM.H." w:date="2013-10-22T10:57:00Z">
        <w:r w:rsidR="00B850EC">
          <w:rPr>
            <w:rFonts w:ascii="Times New Roman" w:hAnsi="Times New Roman" w:cs="Times New Roman"/>
            <w:szCs w:val="24"/>
          </w:rPr>
          <w:t xml:space="preserve"> across the space</w:t>
        </w:r>
      </w:ins>
      <w:r w:rsidR="00BD1CE6" w:rsidRPr="00F418EB">
        <w:rPr>
          <w:rFonts w:ascii="Times New Roman" w:hAnsi="Times New Roman" w:cs="Times New Roman"/>
          <w:szCs w:val="24"/>
        </w:rPr>
        <w:t xml:space="preserve">, the systematic instrument errors are </w:t>
      </w:r>
      <w:del w:id="294" w:author="ZHANGM.H." w:date="2014-12-07T02:02:00Z">
        <w:r w:rsidR="00BD1CE6" w:rsidRPr="00F418EB" w:rsidDel="008F722B">
          <w:rPr>
            <w:rFonts w:ascii="Times New Roman" w:hAnsi="Times New Roman" w:cs="Times New Roman"/>
            <w:szCs w:val="24"/>
          </w:rPr>
          <w:delText xml:space="preserve">removed </w:delText>
        </w:r>
      </w:del>
      <w:ins w:id="295" w:author="ZHANGM.H." w:date="2014-12-07T02:02:00Z">
        <w:r w:rsidR="008F722B">
          <w:rPr>
            <w:rFonts w:ascii="Times New Roman" w:hAnsi="Times New Roman" w:cs="Times New Roman"/>
            <w:szCs w:val="24"/>
          </w:rPr>
          <w:t>reduced</w:t>
        </w:r>
        <w:r w:rsidR="008F722B" w:rsidRPr="00F418EB">
          <w:rPr>
            <w:rFonts w:ascii="Times New Roman" w:hAnsi="Times New Roman" w:cs="Times New Roman"/>
            <w:szCs w:val="24"/>
          </w:rPr>
          <w:t xml:space="preserve"> </w:t>
        </w:r>
      </w:ins>
      <w:r w:rsidR="00BD1CE6" w:rsidRPr="00F418EB">
        <w:rPr>
          <w:rFonts w:ascii="Times New Roman" w:hAnsi="Times New Roman" w:cs="Times New Roman"/>
          <w:szCs w:val="24"/>
        </w:rPr>
        <w:t xml:space="preserve">if the same equipment is used </w:t>
      </w:r>
      <w:del w:id="296" w:author="ZHANGM.H." w:date="2013-10-22T10:57:00Z">
        <w:r w:rsidR="00BD1CE6" w:rsidRPr="00F418EB" w:rsidDel="00B850EC">
          <w:rPr>
            <w:rFonts w:ascii="Times New Roman" w:hAnsi="Times New Roman" w:cs="Times New Roman"/>
            <w:szCs w:val="24"/>
          </w:rPr>
          <w:delText xml:space="preserve">across </w:delText>
        </w:r>
      </w:del>
      <w:ins w:id="297" w:author="ZHANGM.H." w:date="2013-10-22T10:57:00Z">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ins>
      <w:r w:rsidR="00BD1CE6" w:rsidRPr="00F418EB">
        <w:rPr>
          <w:rFonts w:ascii="Times New Roman" w:hAnsi="Times New Roman" w:cs="Times New Roman"/>
          <w:szCs w:val="24"/>
        </w:rPr>
        <w:t xml:space="preserve">the domain, </w:t>
      </w:r>
      <w:del w:id="298" w:author="ZHANGM.H." w:date="2013-10-22T10:57:00Z">
        <w:r w:rsidR="00BD1CE6" w:rsidRPr="00F418EB" w:rsidDel="00B850EC">
          <w:rPr>
            <w:rFonts w:ascii="Times New Roman" w:hAnsi="Times New Roman" w:cs="Times New Roman"/>
            <w:szCs w:val="24"/>
          </w:rPr>
          <w:delText xml:space="preserve">while </w:delText>
        </w:r>
      </w:del>
      <w:ins w:id="299" w:author="ZHANGM.H." w:date="2013-10-22T10:57:00Z">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ins>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536ADFA2" w14:textId="77777777" w:rsidR="00EA5167" w:rsidRDefault="006E18FC" w:rsidP="00EA5167">
      <w:pPr>
        <w:spacing w:line="480" w:lineRule="auto"/>
        <w:ind w:firstLine="360"/>
        <w:jc w:val="both"/>
        <w:rPr>
          <w:ins w:id="300" w:author="ZHANGM.H." w:date="2014-12-07T03:10:00Z"/>
          <w:rFonts w:cs="Lucida Grande"/>
          <w:color w:val="3333FF"/>
        </w:rPr>
        <w:pPrChange w:id="301" w:author="ZHANGM.H." w:date="2014-12-07T03:12:00Z">
          <w:pPr>
            <w:spacing w:line="360" w:lineRule="auto"/>
            <w:ind w:firstLine="360"/>
            <w:jc w:val="both"/>
          </w:pPr>
        </w:pPrChange>
      </w:pPr>
      <w:ins w:id="302" w:author="ZHANGM.H." w:date="2014-12-07T02:58:00Z">
        <w:r>
          <w:rPr>
            <w:rFonts w:cs="Lucida Grande"/>
            <w:color w:val="3333FF"/>
          </w:rPr>
          <w:t xml:space="preserve">Because of </w:t>
        </w:r>
      </w:ins>
      <w:ins w:id="303" w:author="ZHANGM.H." w:date="2014-12-07T03:07:00Z">
        <w:r w:rsidR="00EA5167">
          <w:rPr>
            <w:rFonts w:cs="Lucida Grande"/>
            <w:color w:val="3333FF"/>
          </w:rPr>
          <w:t xml:space="preserve">the </w:t>
        </w:r>
      </w:ins>
      <w:ins w:id="304" w:author="ZHANGM.H." w:date="2014-12-07T02:58:00Z">
        <w:r>
          <w:rPr>
            <w:rFonts w:cs="Lucida Grande"/>
            <w:color w:val="3333FF"/>
          </w:rPr>
          <w:t>errors in the fo</w:t>
        </w:r>
      </w:ins>
      <w:ins w:id="305" w:author="ZHANGM.H." w:date="2014-12-07T02:59:00Z">
        <w:r>
          <w:rPr>
            <w:rFonts w:cs="Lucida Grande"/>
            <w:color w:val="3333FF"/>
          </w:rPr>
          <w:t>r</w:t>
        </w:r>
      </w:ins>
      <w:ins w:id="306" w:author="ZHANGM.H." w:date="2014-12-07T02:58:00Z">
        <w:r>
          <w:rPr>
            <w:rFonts w:cs="Lucida Grande"/>
            <w:color w:val="3333FF"/>
          </w:rPr>
          <w:t xml:space="preserve">cing data, </w:t>
        </w:r>
      </w:ins>
      <w:ins w:id="307" w:author="ZHANGM.H." w:date="2014-12-07T02:59:00Z">
        <w:r>
          <w:rPr>
            <w:rFonts w:cs="Lucida Grande"/>
            <w:color w:val="3333FF"/>
          </w:rPr>
          <w:t>when integrated for multiple days, the</w:t>
        </w:r>
      </w:ins>
      <w:ins w:id="308" w:author="ZHANGM.H." w:date="2014-12-07T02:58:00Z">
        <w:r w:rsidRPr="00175230">
          <w:rPr>
            <w:rFonts w:cs="Lucida Grande"/>
            <w:color w:val="3333FF"/>
          </w:rPr>
          <w:t xml:space="preserve"> temperature and moisture errors </w:t>
        </w:r>
      </w:ins>
      <w:ins w:id="309" w:author="ZHANGM.H." w:date="2014-12-07T02:59:00Z">
        <w:r>
          <w:rPr>
            <w:rFonts w:cs="Lucida Grande"/>
            <w:color w:val="3333FF"/>
          </w:rPr>
          <w:t xml:space="preserve">in the SCMs </w:t>
        </w:r>
      </w:ins>
      <w:ins w:id="310" w:author="ZHANGM.H." w:date="2014-12-07T02:58:00Z">
        <w:r w:rsidRPr="00175230">
          <w:rPr>
            <w:rFonts w:cs="Lucida Grande"/>
            <w:color w:val="3333FF"/>
          </w:rPr>
          <w:t xml:space="preserve">build up, </w:t>
        </w:r>
      </w:ins>
      <w:ins w:id="311" w:author="ZHANGM.H." w:date="2014-12-07T03:00:00Z">
        <w:r>
          <w:rPr>
            <w:rFonts w:cs="Lucida Grande"/>
            <w:color w:val="3333FF"/>
          </w:rPr>
          <w:t>leading to the</w:t>
        </w:r>
      </w:ins>
      <w:ins w:id="312" w:author="ZHANGM.H." w:date="2014-12-07T02:58:00Z">
        <w:r w:rsidRPr="00175230">
          <w:rPr>
            <w:rFonts w:cs="Lucida Grande"/>
            <w:color w:val="3333FF"/>
          </w:rPr>
          <w:t xml:space="preserve"> drift </w:t>
        </w:r>
      </w:ins>
      <w:ins w:id="313" w:author="ZHANGM.H." w:date="2014-12-07T03:00:00Z">
        <w:r>
          <w:rPr>
            <w:rFonts w:cs="Lucida Grande"/>
            <w:color w:val="3333FF"/>
          </w:rPr>
          <w:t xml:space="preserve">of SCM </w:t>
        </w:r>
      </w:ins>
      <w:ins w:id="314" w:author="ZHANGM.H." w:date="2014-12-07T02:58:00Z">
        <w:r w:rsidRPr="00175230">
          <w:rPr>
            <w:rFonts w:cs="Lucida Grande"/>
            <w:color w:val="3333FF"/>
          </w:rPr>
          <w:t xml:space="preserve">into a very different climate regime </w:t>
        </w:r>
      </w:ins>
      <w:ins w:id="315" w:author="ZHANGM.H." w:date="2014-12-07T03:08:00Z">
        <w:r w:rsidR="00EA5167">
          <w:rPr>
            <w:rFonts w:cs="Lucida Grande"/>
            <w:color w:val="3333FF"/>
          </w:rPr>
          <w:t>that</w:t>
        </w:r>
      </w:ins>
      <w:ins w:id="316" w:author="ZHANGM.H." w:date="2014-12-07T02:58:00Z">
        <w:r w:rsidRPr="00175230">
          <w:rPr>
            <w:rFonts w:cs="Lucida Grande"/>
            <w:color w:val="3333FF"/>
          </w:rPr>
          <w:t xml:space="preserve"> is n</w:t>
        </w:r>
        <w:r>
          <w:rPr>
            <w:rFonts w:cs="Lucida Grande"/>
            <w:color w:val="3333FF"/>
          </w:rPr>
          <w:t>o longer useful as a diagnostic</w:t>
        </w:r>
        <w:r w:rsidRPr="00175230">
          <w:rPr>
            <w:rFonts w:cs="Lucida Grande"/>
            <w:color w:val="3333FF"/>
          </w:rPr>
          <w:t>.  In some cases, given the nonlinear behavior of some parameterizations, a small change in the initial condition can even cause the model to drift to a completely different state</w:t>
        </w:r>
      </w:ins>
      <w:ins w:id="317" w:author="ZHANGM.H." w:date="2014-12-07T03:08:00Z">
        <w:r w:rsidR="00EA5167">
          <w:rPr>
            <w:rFonts w:cs="Lucida Grande"/>
            <w:color w:val="3333FF"/>
          </w:rPr>
          <w:t xml:space="preserve"> as noted by</w:t>
        </w:r>
      </w:ins>
      <w:ins w:id="318" w:author="ZHANGM.H." w:date="2014-12-07T02:58:00Z">
        <w:r w:rsidRPr="00175230">
          <w:rPr>
            <w:rFonts w:cs="Lucida Grande"/>
            <w:color w:val="3333FF"/>
          </w:rPr>
          <w:t xml:space="preserve"> Hack and </w:t>
        </w:r>
        <w:proofErr w:type="spellStart"/>
        <w:r w:rsidRPr="00175230">
          <w:rPr>
            <w:rFonts w:cs="Lucida Grande"/>
            <w:color w:val="3333FF"/>
          </w:rPr>
          <w:t>Pedretti</w:t>
        </w:r>
        <w:proofErr w:type="spellEnd"/>
        <w:r w:rsidRPr="00175230">
          <w:rPr>
            <w:rFonts w:cs="Lucida Grande"/>
            <w:color w:val="3333FF"/>
          </w:rPr>
          <w:t xml:space="preserve"> (2000</w:t>
        </w:r>
      </w:ins>
      <w:ins w:id="319" w:author="ZHANGM.H." w:date="2014-12-07T03:01:00Z">
        <w:r>
          <w:rPr>
            <w:rFonts w:cs="Lucida Grande"/>
            <w:color w:val="3333FF"/>
          </w:rPr>
          <w:t xml:space="preserve">). </w:t>
        </w:r>
      </w:ins>
      <w:ins w:id="320" w:author="ZHANGM.H." w:date="2014-12-07T03:02:00Z">
        <w:r>
          <w:rPr>
            <w:rFonts w:cs="Lucida Grande"/>
            <w:color w:val="3333FF"/>
          </w:rPr>
          <w:t xml:space="preserve">A common practice </w:t>
        </w:r>
      </w:ins>
      <w:ins w:id="321" w:author="ZHANGM.H." w:date="2014-12-07T03:08:00Z">
        <w:r w:rsidR="00EA5167">
          <w:rPr>
            <w:rFonts w:cs="Lucida Grande"/>
            <w:color w:val="3333FF"/>
          </w:rPr>
          <w:t>to remedy the drift</w:t>
        </w:r>
      </w:ins>
      <w:ins w:id="322" w:author="ZHANGM.H." w:date="2014-12-07T03:01:00Z">
        <w:r>
          <w:rPr>
            <w:rFonts w:cs="Lucida Grande"/>
            <w:color w:val="3333FF"/>
          </w:rPr>
          <w:t xml:space="preserve"> is to reinitialize the SCM t</w:t>
        </w:r>
      </w:ins>
      <w:ins w:id="323" w:author="ZHANGM.H." w:date="2014-12-07T03:02:00Z">
        <w:r>
          <w:rPr>
            <w:rFonts w:cs="Lucida Grande"/>
            <w:color w:val="3333FF"/>
          </w:rPr>
          <w:t xml:space="preserve">o conduct </w:t>
        </w:r>
        <w:r>
          <w:rPr>
            <w:rFonts w:cs="Lucida Grande"/>
            <w:color w:val="3333FF"/>
          </w:rPr>
          <w:lastRenderedPageBreak/>
          <w:t xml:space="preserve">short period of integrations and then </w:t>
        </w:r>
      </w:ins>
      <w:ins w:id="324" w:author="ZHANGM.H." w:date="2014-12-07T03:03:00Z">
        <w:r w:rsidR="00EA5167">
          <w:rPr>
            <w:rFonts w:cs="Lucida Grande"/>
            <w:color w:val="3333FF"/>
          </w:rPr>
          <w:t xml:space="preserve">aggregate them into a multi-day period. </w:t>
        </w:r>
      </w:ins>
      <w:ins w:id="325" w:author="ZHANGM.H." w:date="2014-12-07T03:04:00Z">
        <w:r w:rsidR="00EA5167">
          <w:rPr>
            <w:rFonts w:cs="Lucida Grande"/>
            <w:color w:val="3333FF"/>
          </w:rPr>
          <w:t>Another practice is to weakly apply relaxation terms to the model to observed temperature and humidity</w:t>
        </w:r>
      </w:ins>
      <w:ins w:id="326" w:author="ZHANGM.H." w:date="2014-12-07T03:09:00Z">
        <w:r w:rsidR="00EA5167">
          <w:rPr>
            <w:rFonts w:cs="Lucida Grande"/>
            <w:color w:val="3333FF"/>
          </w:rPr>
          <w:t xml:space="preserve">, in which case, the temperature and water vapor fields may not be good measures of the model performances. </w:t>
        </w:r>
      </w:ins>
    </w:p>
    <w:p w14:paraId="1043B00D" w14:textId="4612390C" w:rsidR="006E18FC" w:rsidRPr="00EA5167" w:rsidRDefault="00EA5167" w:rsidP="00EA5167">
      <w:pPr>
        <w:spacing w:line="480" w:lineRule="auto"/>
        <w:ind w:firstLine="360"/>
        <w:jc w:val="both"/>
        <w:rPr>
          <w:rFonts w:cs="Lucida Grande"/>
          <w:color w:val="3333FF"/>
          <w:rPrChange w:id="327" w:author="ZHANGM.H." w:date="2014-12-07T03:10:00Z">
            <w:rPr>
              <w:rFonts w:ascii="Times New Roman" w:hAnsi="Times New Roman" w:cs="Times New Roman"/>
              <w:szCs w:val="24"/>
            </w:rPr>
          </w:rPrChange>
        </w:rPr>
        <w:pPrChange w:id="328" w:author="ZHANGM.H." w:date="2014-12-07T03:12:00Z">
          <w:pPr>
            <w:spacing w:line="360" w:lineRule="auto"/>
            <w:ind w:firstLine="360"/>
            <w:jc w:val="both"/>
          </w:pPr>
        </w:pPrChange>
      </w:pPr>
      <w:ins w:id="329" w:author="ZHANGM.H." w:date="2014-12-07T03:10:00Z">
        <w:r>
          <w:rPr>
            <w:rFonts w:cs="Lucida Grande"/>
            <w:color w:val="000000"/>
          </w:rPr>
          <w:t xml:space="preserve"> </w:t>
        </w:r>
      </w:ins>
    </w:p>
    <w:p w14:paraId="67459BEF" w14:textId="51CA1A52" w:rsidR="000A2B4D" w:rsidRPr="00836CF9" w:rsidRDefault="000A2B4D" w:rsidP="00EA5167">
      <w:pPr>
        <w:spacing w:line="480" w:lineRule="auto"/>
        <w:jc w:val="both"/>
        <w:rPr>
          <w:rFonts w:ascii="Times New Roman" w:hAnsi="Times New Roman"/>
          <w:b/>
          <w:szCs w:val="24"/>
        </w:rPr>
        <w:pPrChange w:id="330" w:author="ZHANGM.H." w:date="2014-12-07T03:12:00Z">
          <w:pPr>
            <w:spacing w:line="360" w:lineRule="auto"/>
            <w:jc w:val="both"/>
          </w:pPr>
        </w:pPrChange>
      </w:pPr>
      <w:r w:rsidRPr="00836CF9">
        <w:rPr>
          <w:rFonts w:ascii="Times New Roman" w:hAnsi="Times New Roman"/>
          <w:b/>
          <w:szCs w:val="24"/>
        </w:rPr>
        <w:t>1.4 Forcing data from field experiments prior to ARM</w:t>
      </w:r>
    </w:p>
    <w:p w14:paraId="373998B5" w14:textId="0DC5948D" w:rsidR="000E2E41" w:rsidRPr="00F418EB" w:rsidRDefault="00AE1031" w:rsidP="00EA5167">
      <w:pPr>
        <w:autoSpaceDE w:val="0"/>
        <w:autoSpaceDN w:val="0"/>
        <w:adjustRightInd w:val="0"/>
        <w:spacing w:line="480" w:lineRule="auto"/>
        <w:ind w:firstLine="360"/>
        <w:jc w:val="both"/>
        <w:rPr>
          <w:rFonts w:ascii="Times New Roman" w:hAnsi="Times New Roman" w:cs="Times New Roman"/>
          <w:szCs w:val="24"/>
        </w:rPr>
        <w:pPrChange w:id="331"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EA5167">
      <w:pPr>
        <w:autoSpaceDE w:val="0"/>
        <w:autoSpaceDN w:val="0"/>
        <w:adjustRightInd w:val="0"/>
        <w:spacing w:line="480" w:lineRule="auto"/>
        <w:ind w:firstLine="360"/>
        <w:jc w:val="both"/>
        <w:rPr>
          <w:rFonts w:ascii="Times New Roman" w:hAnsi="Times New Roman" w:cs="Times New Roman"/>
          <w:szCs w:val="24"/>
        </w:rPr>
        <w:pPrChange w:id="332"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ins w:id="333" w:author="ZHANGM.H." w:date="2013-10-22T10:59:00Z">
        <w:r w:rsidR="00B850EC">
          <w:rPr>
            <w:rFonts w:ascii="Times New Roman" w:hAnsi="Times New Roman" w:cs="Times New Roman"/>
            <w:szCs w:val="24"/>
          </w:rPr>
          <w:t xml:space="preserve">assumed </w:t>
        </w:r>
      </w:ins>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w:t>
      </w:r>
      <w:r w:rsidR="00B03E79" w:rsidRPr="00F418EB">
        <w:rPr>
          <w:rFonts w:ascii="Times New Roman" w:hAnsi="Times New Roman" w:cs="Times New Roman"/>
          <w:szCs w:val="24"/>
        </w:rPr>
        <w:lastRenderedPageBreak/>
        <w:t xml:space="preserve">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w:t>
      </w:r>
      <w:ins w:id="334" w:author="ZHANGM.H." w:date="2013-10-22T11:00:00Z">
        <w:r w:rsidR="00B850EC">
          <w:rPr>
            <w:rFonts w:ascii="Times New Roman" w:hAnsi="Times New Roman" w:cs="Times New Roman"/>
            <w:szCs w:val="24"/>
          </w:rPr>
          <w:t xml:space="preserve">method </w:t>
        </w:r>
      </w:ins>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71840FBA" w:rsidR="00BE4344" w:rsidRPr="00F418EB" w:rsidRDefault="00BE4344" w:rsidP="00EA5167">
      <w:pPr>
        <w:autoSpaceDE w:val="0"/>
        <w:autoSpaceDN w:val="0"/>
        <w:adjustRightInd w:val="0"/>
        <w:spacing w:line="480" w:lineRule="auto"/>
        <w:ind w:firstLine="360"/>
        <w:jc w:val="both"/>
        <w:rPr>
          <w:rFonts w:ascii="Times New Roman" w:hAnsi="Times New Roman" w:cs="Times New Roman"/>
          <w:szCs w:val="24"/>
        </w:rPr>
        <w:pPrChange w:id="335"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 xml:space="preserve">The line integral method depends on the </w:t>
      </w:r>
      <w:del w:id="336" w:author="ZHANGM.H." w:date="2013-10-22T11:00:00Z">
        <w:r w:rsidRPr="00F418EB" w:rsidDel="00B850EC">
          <w:rPr>
            <w:rFonts w:ascii="Times New Roman" w:hAnsi="Times New Roman" w:cs="Times New Roman"/>
            <w:szCs w:val="24"/>
          </w:rPr>
          <w:delText xml:space="preserve">quality and </w:delText>
        </w:r>
      </w:del>
      <w:r w:rsidRPr="00F418EB">
        <w:rPr>
          <w:rFonts w:ascii="Times New Roman" w:hAnsi="Times New Roman" w:cs="Times New Roman"/>
          <w:szCs w:val="24"/>
        </w:rPr>
        <w:t xml:space="preserve">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del w:id="337" w:author="ZHANGM.H." w:date="2013-10-22T11:00:00Z">
        <w:r w:rsidRPr="00F418EB" w:rsidDel="00B850EC">
          <w:rPr>
            <w:rFonts w:ascii="Times New Roman" w:hAnsi="Times New Roman" w:cs="Times New Roman"/>
            <w:szCs w:val="24"/>
          </w:rPr>
          <w:delText>in the calculation of</w:delText>
        </w:r>
      </w:del>
      <w:ins w:id="338" w:author="ZHANGM.H." w:date="2013-10-22T11:00:00Z">
        <w:r w:rsidR="00B850EC">
          <w:rPr>
            <w:rFonts w:ascii="Times New Roman" w:hAnsi="Times New Roman" w:cs="Times New Roman"/>
            <w:szCs w:val="24"/>
          </w:rPr>
          <w:t>in calculating</w:t>
        </w:r>
      </w:ins>
      <w:r w:rsidRPr="00F418EB">
        <w:rPr>
          <w:rFonts w:ascii="Times New Roman" w:hAnsi="Times New Roman" w:cs="Times New Roman"/>
          <w:szCs w:val="24"/>
        </w:rPr>
        <w:t xml:space="preserve"> the lateral boundary fluxes. </w:t>
      </w:r>
    </w:p>
    <w:p w14:paraId="73DD8FC9" w14:textId="029EDBC2" w:rsidR="008A0144" w:rsidRPr="00F418EB" w:rsidRDefault="00BE4344" w:rsidP="00EA5167">
      <w:pPr>
        <w:autoSpaceDE w:val="0"/>
        <w:autoSpaceDN w:val="0"/>
        <w:adjustRightInd w:val="0"/>
        <w:spacing w:line="480" w:lineRule="auto"/>
        <w:ind w:firstLine="360"/>
        <w:jc w:val="both"/>
        <w:rPr>
          <w:rFonts w:ascii="Times New Roman" w:hAnsi="Times New Roman" w:cs="Times New Roman"/>
          <w:szCs w:val="24"/>
        </w:rPr>
        <w:pPrChange w:id="339"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ins w:id="340" w:author="ZHANGM.H." w:date="2013-10-22T11:01:00Z">
        <w:r w:rsidR="00B850EC">
          <w:rPr>
            <w:rFonts w:ascii="Times New Roman" w:hAnsi="Times New Roman" w:cs="Times New Roman"/>
            <w:szCs w:val="24"/>
          </w:rPr>
          <w:t xml:space="preserve">well-positioned </w:t>
        </w:r>
      </w:ins>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56836D44" w:rsidR="008B7410" w:rsidRPr="00F418EB" w:rsidRDefault="008A0144" w:rsidP="00EA5167">
      <w:pPr>
        <w:autoSpaceDE w:val="0"/>
        <w:autoSpaceDN w:val="0"/>
        <w:adjustRightInd w:val="0"/>
        <w:spacing w:line="480" w:lineRule="auto"/>
        <w:ind w:firstLine="360"/>
        <w:jc w:val="both"/>
        <w:rPr>
          <w:rFonts w:ascii="Times New Roman" w:hAnsi="Times New Roman" w:cs="Times New Roman"/>
          <w:szCs w:val="24"/>
        </w:rPr>
        <w:pPrChange w:id="341"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Both methods have been used in the past to derive SCM large-scale forcing data in field experiments. One of the most widely used legacy data</w:t>
      </w:r>
      <w:ins w:id="342" w:author="ZHANGM.H." w:date="2014-12-07T03:41:00Z">
        <w:r w:rsidR="00BD2902">
          <w:rPr>
            <w:rFonts w:ascii="Times New Roman" w:hAnsi="Times New Roman" w:cs="Times New Roman"/>
            <w:szCs w:val="24"/>
          </w:rPr>
          <w:t>sets</w:t>
        </w:r>
      </w:ins>
      <w:r w:rsidRPr="00F418EB">
        <w:rPr>
          <w:rFonts w:ascii="Times New Roman" w:hAnsi="Times New Roman" w:cs="Times New Roman"/>
          <w:szCs w:val="24"/>
        </w:rPr>
        <w:t xml:space="preserve">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del w:id="343" w:author="Steve Ortega" w:date="2013-10-21T10:59:00Z">
        <w:r w:rsidRPr="00F418EB" w:rsidDel="00AC4151">
          <w:rPr>
            <w:rFonts w:ascii="Times New Roman" w:hAnsi="Times New Roman" w:cs="Times New Roman"/>
            <w:szCs w:val="24"/>
          </w:rPr>
          <w:delText xml:space="preserve">data have </w:delText>
        </w:r>
      </w:del>
      <w:ins w:id="344" w:author="Steve Ortega" w:date="2013-10-21T10:59:00Z">
        <w:r w:rsidR="00AC4151">
          <w:rPr>
            <w:rFonts w:ascii="Times New Roman" w:hAnsi="Times New Roman" w:cs="Times New Roman"/>
            <w:szCs w:val="24"/>
          </w:rPr>
          <w:t xml:space="preserve">has </w:t>
        </w:r>
      </w:ins>
      <w:r w:rsidRPr="00F418EB">
        <w:rPr>
          <w:rFonts w:ascii="Times New Roman" w:hAnsi="Times New Roman" w:cs="Times New Roman"/>
          <w:szCs w:val="24"/>
        </w:rPr>
        <w:t xml:space="preserve">been widely used, a standard analysis algorithm is not available </w:t>
      </w:r>
      <w:r w:rsidRPr="00F418EB">
        <w:rPr>
          <w:rFonts w:ascii="Times New Roman" w:hAnsi="Times New Roman" w:cs="Times New Roman"/>
          <w:szCs w:val="24"/>
        </w:rPr>
        <w:lastRenderedPageBreak/>
        <w:t xml:space="preserve">because many subjective procedures and </w:t>
      </w:r>
      <w:r w:rsidR="00F12DAC" w:rsidRPr="00F418EB">
        <w:rPr>
          <w:rFonts w:ascii="Times New Roman" w:hAnsi="Times New Roman" w:cs="Times New Roman"/>
          <w:szCs w:val="24"/>
        </w:rPr>
        <w:t>judgment</w:t>
      </w:r>
      <w:ins w:id="345" w:author="Steve Ortega" w:date="2013-10-21T10:59:00Z">
        <w:r w:rsidR="00AC4151">
          <w:rPr>
            <w:rFonts w:ascii="Times New Roman" w:hAnsi="Times New Roman" w:cs="Times New Roman"/>
            <w:szCs w:val="24"/>
          </w:rPr>
          <w:t>s</w:t>
        </w:r>
      </w:ins>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5D9F456C" w:rsidR="00DE41F8" w:rsidRPr="00F418EB" w:rsidRDefault="008B7410" w:rsidP="00EA5167">
      <w:pPr>
        <w:autoSpaceDE w:val="0"/>
        <w:autoSpaceDN w:val="0"/>
        <w:adjustRightInd w:val="0"/>
        <w:spacing w:line="480" w:lineRule="auto"/>
        <w:ind w:firstLine="360"/>
        <w:jc w:val="both"/>
        <w:rPr>
          <w:rFonts w:ascii="Times New Roman" w:hAnsi="Times New Roman" w:cs="Times New Roman"/>
          <w:szCs w:val="24"/>
        </w:rPr>
        <w:pPrChange w:id="346"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w:t>
      </w:r>
      <w:del w:id="347" w:author="ZHANGM.H." w:date="2014-12-07T02:03:00Z">
        <w:r w:rsidRPr="00F418EB" w:rsidDel="008F722B">
          <w:rPr>
            <w:rFonts w:ascii="Times New Roman" w:hAnsi="Times New Roman" w:cs="Times New Roman"/>
            <w:szCs w:val="24"/>
          </w:rPr>
          <w:delText xml:space="preserve">Barns </w:delText>
        </w:r>
      </w:del>
      <w:ins w:id="348" w:author="ZHANGM.H." w:date="2014-12-07T02:03:00Z">
        <w:r w:rsidR="008F722B" w:rsidRPr="00F418EB">
          <w:rPr>
            <w:rFonts w:ascii="Times New Roman" w:hAnsi="Times New Roman" w:cs="Times New Roman"/>
            <w:szCs w:val="24"/>
          </w:rPr>
          <w:t>Ba</w:t>
        </w:r>
        <w:r w:rsidR="008F722B">
          <w:rPr>
            <w:rFonts w:ascii="Times New Roman" w:hAnsi="Times New Roman" w:cs="Times New Roman"/>
            <w:szCs w:val="24"/>
          </w:rPr>
          <w:t>rne</w:t>
        </w:r>
        <w:r w:rsidR="008F722B" w:rsidRPr="00F418EB">
          <w:rPr>
            <w:rFonts w:ascii="Times New Roman" w:hAnsi="Times New Roman" w:cs="Times New Roman"/>
            <w:szCs w:val="24"/>
          </w:rPr>
          <w:t xml:space="preserve">s </w:t>
        </w:r>
      </w:ins>
      <w:r w:rsidRPr="00F418EB">
        <w:rPr>
          <w:rFonts w:ascii="Times New Roman" w:hAnsi="Times New Roman" w:cs="Times New Roman"/>
          <w:szCs w:val="24"/>
        </w:rPr>
        <w:t>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del w:id="349" w:author="ZHANGM.H." w:date="2013-10-22T11:02:00Z">
        <w:r w:rsidR="009E66B2" w:rsidRPr="00F418EB" w:rsidDel="00C132C0">
          <w:rPr>
            <w:rFonts w:ascii="Times New Roman" w:hAnsi="Times New Roman" w:cs="Times New Roman"/>
            <w:szCs w:val="24"/>
          </w:rPr>
          <w:delText>They</w:delText>
        </w:r>
        <w:r w:rsidRPr="00F418EB" w:rsidDel="00C132C0">
          <w:rPr>
            <w:rFonts w:ascii="Times New Roman" w:hAnsi="Times New Roman" w:cs="Times New Roman"/>
            <w:szCs w:val="24"/>
          </w:rPr>
          <w:delText xml:space="preserve"> also tried a cubic-spline mechanical fitting algorithm described in Ooyama (1987) and found that the results </w:delText>
        </w:r>
        <w:r w:rsidR="000443CB" w:rsidDel="00C132C0">
          <w:rPr>
            <w:rFonts w:ascii="Times New Roman" w:hAnsi="Times New Roman" w:cs="Times New Roman"/>
            <w:szCs w:val="24"/>
          </w:rPr>
          <w:delText>were</w:delText>
        </w:r>
        <w:r w:rsidRPr="00F418EB" w:rsidDel="00C132C0">
          <w:rPr>
            <w:rFonts w:ascii="Times New Roman" w:hAnsi="Times New Roman" w:cs="Times New Roman"/>
            <w:szCs w:val="24"/>
          </w:rPr>
          <w:delText xml:space="preserve"> similar to those from the Barnes analysis. </w:delText>
        </w:r>
      </w:del>
      <w:ins w:id="350" w:author="ZHANGM.H." w:date="2013-10-22T11:02:00Z">
        <w:r w:rsidR="00C132C0">
          <w:rPr>
            <w:rFonts w:ascii="Times New Roman" w:hAnsi="Times New Roman" w:cs="Times New Roman"/>
            <w:szCs w:val="24"/>
          </w:rPr>
          <w:t xml:space="preserve"> </w:t>
        </w:r>
      </w:ins>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del w:id="351" w:author="ZHANGM.H." w:date="2013-10-22T11:02:00Z">
        <w:r w:rsidR="00C9113D" w:rsidDel="00C132C0">
          <w:rPr>
            <w:rFonts w:ascii="Times New Roman" w:hAnsi="Times New Roman" w:cs="Times New Roman"/>
            <w:szCs w:val="24"/>
          </w:rPr>
          <w:delText>can be</w:delText>
        </w:r>
      </w:del>
      <w:ins w:id="352" w:author="ZHANGM.H." w:date="2013-10-22T11:02:00Z">
        <w:r w:rsidR="00C132C0">
          <w:rPr>
            <w:rFonts w:ascii="Times New Roman" w:hAnsi="Times New Roman" w:cs="Times New Roman"/>
            <w:szCs w:val="24"/>
          </w:rPr>
          <w:t>was</w:t>
        </w:r>
      </w:ins>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 xml:space="preserve">-Julian Oscillation (MJO), their use to simulate the observed cloud fields </w:t>
      </w:r>
      <w:r w:rsidR="000443CB">
        <w:rPr>
          <w:rFonts w:ascii="Times New Roman" w:hAnsi="Times New Roman" w:cs="Times New Roman"/>
          <w:szCs w:val="24"/>
        </w:rPr>
        <w:t xml:space="preserve">for direct comparison with transient measurements of clouds can </w:t>
      </w:r>
      <w:del w:id="353" w:author="ZHANGM.H." w:date="2013-10-22T11:03:00Z">
        <w:r w:rsidR="000443CB" w:rsidDel="00C132C0">
          <w:rPr>
            <w:rFonts w:ascii="Times New Roman" w:hAnsi="Times New Roman" w:cs="Times New Roman"/>
            <w:szCs w:val="24"/>
          </w:rPr>
          <w:delText>be problematic</w:delText>
        </w:r>
      </w:del>
      <w:ins w:id="354" w:author="ZHANGM.H." w:date="2013-10-22T11:03:00Z">
        <w:r w:rsidR="00C132C0">
          <w:rPr>
            <w:rFonts w:ascii="Times New Roman" w:hAnsi="Times New Roman" w:cs="Times New Roman"/>
            <w:szCs w:val="24"/>
          </w:rPr>
          <w:t>have large biases</w:t>
        </w:r>
      </w:ins>
      <w:r w:rsidR="000443CB">
        <w:rPr>
          <w:rFonts w:ascii="Times New Roman" w:hAnsi="Times New Roman" w:cs="Times New Roman"/>
          <w:szCs w:val="24"/>
        </w:rPr>
        <w:t>.</w:t>
      </w:r>
    </w:p>
    <w:p w14:paraId="0A929088" w14:textId="226866C3" w:rsidR="009E66B2" w:rsidRDefault="00DE41F8" w:rsidP="00EA5167">
      <w:pPr>
        <w:autoSpaceDE w:val="0"/>
        <w:autoSpaceDN w:val="0"/>
        <w:adjustRightInd w:val="0"/>
        <w:spacing w:line="480" w:lineRule="auto"/>
        <w:ind w:firstLine="360"/>
        <w:jc w:val="both"/>
        <w:rPr>
          <w:rFonts w:ascii="Times New Roman" w:hAnsi="Times New Roman" w:cs="Times New Roman"/>
          <w:szCs w:val="24"/>
        </w:rPr>
        <w:pPrChange w:id="355" w:author="ZHANGM.H." w:date="2014-12-07T03:12:00Z">
          <w:pPr>
            <w:autoSpaceDE w:val="0"/>
            <w:autoSpaceDN w:val="0"/>
            <w:adjustRightInd w:val="0"/>
            <w:spacing w:line="360" w:lineRule="auto"/>
            <w:ind w:firstLine="360"/>
            <w:jc w:val="both"/>
          </w:pPr>
        </w:pPrChange>
      </w:pPr>
      <w:del w:id="356" w:author="ZHANGM.H." w:date="2013-10-22T11:03:00Z">
        <w:r w:rsidRPr="00F418EB" w:rsidDel="00C132C0">
          <w:rPr>
            <w:rFonts w:ascii="Times New Roman" w:hAnsi="Times New Roman" w:cs="Times New Roman"/>
            <w:szCs w:val="24"/>
          </w:rPr>
          <w:delText>Large-scale</w:delText>
        </w:r>
      </w:del>
      <w:ins w:id="357" w:author="ZHANGM.H." w:date="2013-10-22T11:03:00Z">
        <w:r w:rsidR="00C132C0">
          <w:rPr>
            <w:rFonts w:ascii="Times New Roman" w:hAnsi="Times New Roman" w:cs="Times New Roman"/>
            <w:szCs w:val="24"/>
          </w:rPr>
          <w:t>SCM</w:t>
        </w:r>
      </w:ins>
      <w:r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del w:id="358" w:author="ZHANGM.H." w:date="2013-10-22T11:04:00Z">
        <w:r w:rsidR="008B4F02" w:rsidDel="00C132C0">
          <w:rPr>
            <w:rFonts w:ascii="Times New Roman" w:hAnsi="Times New Roman" w:cs="Times New Roman"/>
            <w:szCs w:val="24"/>
          </w:rPr>
          <w:delText xml:space="preserve">: </w:delText>
        </w:r>
        <w:r w:rsidR="000443CB" w:rsidDel="00C132C0">
          <w:rPr>
            <w:rFonts w:ascii="Times New Roman" w:hAnsi="Times New Roman" w:cs="Times New Roman"/>
            <w:szCs w:val="24"/>
          </w:rPr>
          <w:delText xml:space="preserve"> </w:delText>
        </w:r>
      </w:del>
      <w:ins w:id="359" w:author="ZHANGM.H." w:date="2013-10-22T11:04:00Z">
        <w:r w:rsidR="00C132C0">
          <w:rPr>
            <w:rFonts w:ascii="Times New Roman" w:hAnsi="Times New Roman" w:cs="Times New Roman"/>
            <w:szCs w:val="24"/>
          </w:rPr>
          <w:t xml:space="preserve"> caused by scale aliasing, as stated succinctly by </w:t>
        </w:r>
        <w:proofErr w:type="spellStart"/>
        <w:r w:rsidR="00C132C0">
          <w:rPr>
            <w:rFonts w:ascii="Times New Roman" w:hAnsi="Times New Roman" w:cs="Times New Roman"/>
            <w:szCs w:val="24"/>
          </w:rPr>
          <w:t>Ooyama</w:t>
        </w:r>
        <w:proofErr w:type="spellEnd"/>
        <w:r w:rsidR="00C132C0">
          <w:rPr>
            <w:rFonts w:ascii="Times New Roman" w:hAnsi="Times New Roman" w:cs="Times New Roman"/>
            <w:szCs w:val="24"/>
          </w:rPr>
          <w:t xml:space="preserve">:  </w:t>
        </w:r>
      </w:ins>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ins w:id="360" w:author="ZHANGM.H." w:date="2013-10-22T11:04:00Z">
        <w:r w:rsidR="00C132C0">
          <w:rPr>
            <w:rFonts w:ascii="Times New Roman" w:hAnsi="Times New Roman" w:cs="Times New Roman"/>
            <w:szCs w:val="24"/>
          </w:rPr>
          <w:t>.</w:t>
        </w:r>
      </w:ins>
      <w:r w:rsidR="00544E21" w:rsidRPr="00F418EB">
        <w:rPr>
          <w:rFonts w:ascii="Times New Roman" w:hAnsi="Times New Roman" w:cs="Times New Roman"/>
          <w:szCs w:val="24"/>
        </w:rPr>
        <w:t>”</w:t>
      </w:r>
      <w:del w:id="361" w:author="ZHANGM.H." w:date="2013-10-22T11:04:00Z">
        <w:r w:rsidR="008B4F02" w:rsidDel="00C132C0">
          <w:rPr>
            <w:rFonts w:ascii="Times New Roman" w:hAnsi="Times New Roman" w:cs="Times New Roman"/>
            <w:szCs w:val="24"/>
          </w:rPr>
          <w:delText xml:space="preserve"> (Ooyama, 1987).</w:delText>
        </w:r>
      </w:del>
    </w:p>
    <w:p w14:paraId="57B27CF0" w14:textId="73B5C82A" w:rsidR="00E4771F" w:rsidRDefault="00E4771F" w:rsidP="00EA5167">
      <w:pPr>
        <w:spacing w:line="480" w:lineRule="auto"/>
        <w:ind w:firstLine="360"/>
        <w:jc w:val="both"/>
        <w:rPr>
          <w:rFonts w:ascii="Times New Roman" w:hAnsi="Times New Roman" w:cs="Times New Roman"/>
          <w:szCs w:val="24"/>
        </w:rPr>
        <w:pPrChange w:id="362" w:author="ZHANGM.H." w:date="2014-12-07T03:12:00Z">
          <w:pPr>
            <w:spacing w:line="360" w:lineRule="auto"/>
            <w:ind w:firstLine="360"/>
            <w:jc w:val="both"/>
          </w:pPr>
        </w:pPrChange>
      </w:pPr>
      <w:r>
        <w:rPr>
          <w:rFonts w:ascii="Times New Roman" w:hAnsi="Times New Roman" w:cs="Times New Roman"/>
          <w:szCs w:val="24"/>
        </w:rPr>
        <w:lastRenderedPageBreak/>
        <w:t xml:space="preserve">Atmospheric reanalysis or operational analysis </w:t>
      </w:r>
      <w:del w:id="363" w:author="ZHANGM.H." w:date="2013-10-22T11:05:00Z">
        <w:r w:rsidDel="00C132C0">
          <w:rPr>
            <w:rFonts w:ascii="Times New Roman" w:hAnsi="Times New Roman" w:cs="Times New Roman"/>
            <w:szCs w:val="24"/>
          </w:rPr>
          <w:delText xml:space="preserve">products </w:delText>
        </w:r>
      </w:del>
      <w:ins w:id="364" w:author="ZHANGM.H." w:date="2013-10-22T11:05:00Z">
        <w:r w:rsidR="00C132C0">
          <w:rPr>
            <w:rFonts w:ascii="Times New Roman" w:hAnsi="Times New Roman" w:cs="Times New Roman"/>
            <w:szCs w:val="24"/>
          </w:rPr>
          <w:t xml:space="preserve"> </w:t>
        </w:r>
      </w:ins>
      <w:r>
        <w:rPr>
          <w:rFonts w:ascii="Times New Roman" w:hAnsi="Times New Roman" w:cs="Times New Roman"/>
          <w:szCs w:val="24"/>
        </w:rPr>
        <w:t xml:space="preserve">can </w:t>
      </w:r>
      <w:del w:id="365" w:author="Steve Ortega" w:date="2013-10-21T11:00:00Z">
        <w:r w:rsidDel="00AC4151">
          <w:rPr>
            <w:rFonts w:ascii="Times New Roman" w:hAnsi="Times New Roman" w:cs="Times New Roman"/>
            <w:szCs w:val="24"/>
          </w:rPr>
          <w:delText xml:space="preserve">be </w:delText>
        </w:r>
      </w:del>
      <w:r>
        <w:rPr>
          <w:rFonts w:ascii="Times New Roman" w:hAnsi="Times New Roman" w:cs="Times New Roman"/>
          <w:szCs w:val="24"/>
        </w:rPr>
        <w:t xml:space="preserve">also </w:t>
      </w:r>
      <w:ins w:id="366" w:author="Steve Ortega" w:date="2013-10-21T11:00:00Z">
        <w:r w:rsidR="00AC4151">
          <w:rPr>
            <w:rFonts w:ascii="Times New Roman" w:hAnsi="Times New Roman" w:cs="Times New Roman"/>
            <w:szCs w:val="24"/>
          </w:rPr>
          <w:t xml:space="preserve">be </w:t>
        </w:r>
      </w:ins>
      <w:r>
        <w:rPr>
          <w:rFonts w:ascii="Times New Roman" w:hAnsi="Times New Roman" w:cs="Times New Roman"/>
          <w:szCs w:val="24"/>
        </w:rPr>
        <w:t xml:space="preserve">used to obtain the large-scale forcing.  However, because the operational models suffer from biases of cloud and precipitation parameterizations </w:t>
      </w:r>
      <w:del w:id="367" w:author="ZHANGM.H." w:date="2013-10-22T11:05:00Z">
        <w:r w:rsidR="00C9113D" w:rsidDel="00C132C0">
          <w:rPr>
            <w:rFonts w:ascii="Times New Roman" w:hAnsi="Times New Roman" w:cs="Times New Roman"/>
            <w:szCs w:val="24"/>
          </w:rPr>
          <w:delText xml:space="preserve">in the assimilation models </w:delText>
        </w:r>
      </w:del>
      <w:r>
        <w:rPr>
          <w:rFonts w:ascii="Times New Roman" w:hAnsi="Times New Roman" w:cs="Times New Roman"/>
          <w:szCs w:val="24"/>
        </w:rPr>
        <w:t xml:space="preserve">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ins w:id="368" w:author="ZHANGM.H." w:date="2013-10-22T11:06:00Z">
        <w:r w:rsidR="00C132C0">
          <w:rPr>
            <w:rFonts w:ascii="Times New Roman" w:hAnsi="Times New Roman" w:cs="Times New Roman"/>
            <w:szCs w:val="24"/>
          </w:rPr>
          <w:t xml:space="preserve"> and it has been shown that </w:t>
        </w:r>
      </w:ins>
      <w:ins w:id="369" w:author="ZHANGM.H." w:date="2013-10-22T11:07:00Z">
        <w:r w:rsidR="00C132C0">
          <w:rPr>
            <w:rFonts w:ascii="Times New Roman" w:hAnsi="Times New Roman" w:cs="Times New Roman"/>
            <w:szCs w:val="24"/>
          </w:rPr>
          <w:t xml:space="preserve">cloud fields in these products contain large errors and the biases in the </w:t>
        </w:r>
      </w:ins>
      <w:ins w:id="370" w:author="ZHANGM.H." w:date="2013-10-22T11:06:00Z">
        <w:r w:rsidR="00C132C0">
          <w:rPr>
            <w:rFonts w:ascii="Times New Roman" w:hAnsi="Times New Roman" w:cs="Times New Roman"/>
            <w:szCs w:val="24"/>
          </w:rPr>
          <w:t xml:space="preserve">vertical </w:t>
        </w:r>
      </w:ins>
      <w:ins w:id="371" w:author="ZHANGM.H." w:date="2013-10-22T11:07:00Z">
        <w:r w:rsidR="00C132C0">
          <w:rPr>
            <w:rFonts w:ascii="Times New Roman" w:hAnsi="Times New Roman" w:cs="Times New Roman"/>
            <w:szCs w:val="24"/>
          </w:rPr>
          <w:t>may be large</w:t>
        </w:r>
      </w:ins>
      <w:ins w:id="372" w:author="ZHANGM.H." w:date="2013-10-22T11:06:00Z">
        <w:r w:rsidR="00C132C0">
          <w:rPr>
            <w:rFonts w:ascii="Times New Roman" w:hAnsi="Times New Roman" w:cs="Times New Roman"/>
            <w:szCs w:val="24"/>
          </w:rPr>
          <w:t xml:space="preserve"> during precipitation events</w:t>
        </w:r>
      </w:ins>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EA5167">
      <w:pPr>
        <w:spacing w:line="480" w:lineRule="auto"/>
        <w:jc w:val="both"/>
        <w:rPr>
          <w:rFonts w:ascii="Times New Roman" w:hAnsi="Times New Roman"/>
          <w:b/>
          <w:szCs w:val="24"/>
        </w:rPr>
        <w:pPrChange w:id="373" w:author="ZHANGM.H." w:date="2014-12-07T03:12:00Z">
          <w:pPr>
            <w:spacing w:line="360" w:lineRule="auto"/>
            <w:jc w:val="both"/>
          </w:pPr>
        </w:pPrChange>
      </w:pPr>
      <w:r w:rsidRPr="000443CB">
        <w:rPr>
          <w:rFonts w:ascii="Times New Roman" w:hAnsi="Times New Roman"/>
          <w:b/>
          <w:szCs w:val="24"/>
        </w:rPr>
        <w:t>1.5 The ARM variational analysis of forcing data</w:t>
      </w:r>
    </w:p>
    <w:p w14:paraId="33A90E6A" w14:textId="684B41C3" w:rsidR="00D516C9" w:rsidRPr="00F418EB" w:rsidRDefault="00D516C9" w:rsidP="00EA5167">
      <w:pPr>
        <w:autoSpaceDE w:val="0"/>
        <w:autoSpaceDN w:val="0"/>
        <w:adjustRightInd w:val="0"/>
        <w:spacing w:line="480" w:lineRule="auto"/>
        <w:ind w:firstLine="360"/>
        <w:jc w:val="both"/>
        <w:rPr>
          <w:rFonts w:ascii="Times New Roman" w:hAnsi="Times New Roman"/>
          <w:szCs w:val="24"/>
        </w:rPr>
        <w:pPrChange w:id="374" w:author="ZHANGM.H." w:date="2014-12-07T03:12:00Z">
          <w:pPr>
            <w:autoSpaceDE w:val="0"/>
            <w:autoSpaceDN w:val="0"/>
            <w:adjustRightInd w:val="0"/>
            <w:spacing w:line="360" w:lineRule="auto"/>
            <w:ind w:firstLine="360"/>
            <w:jc w:val="both"/>
          </w:pPr>
        </w:pPrChange>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del w:id="375" w:author="ZHANGM.H." w:date="2013-10-22T11:08:00Z">
        <w:r w:rsidR="008B4F02" w:rsidDel="00C132C0">
          <w:rPr>
            <w:rFonts w:ascii="Times New Roman" w:hAnsi="Times New Roman"/>
            <w:szCs w:val="24"/>
          </w:rPr>
          <w:delText xml:space="preserve">data </w:delText>
        </w:r>
        <w:r w:rsidR="00C9113D" w:rsidDel="00C132C0">
          <w:rPr>
            <w:rFonts w:ascii="Times New Roman" w:hAnsi="Times New Roman"/>
            <w:szCs w:val="24"/>
          </w:rPr>
          <w:delText>analysis</w:delText>
        </w:r>
      </w:del>
      <w:ins w:id="376" w:author="ZHANGM.H." w:date="2013-10-22T11:08:00Z">
        <w:r w:rsidR="00C132C0">
          <w:rPr>
            <w:rFonts w:ascii="Times New Roman" w:hAnsi="Times New Roman"/>
            <w:szCs w:val="24"/>
          </w:rPr>
          <w:t>SCM forcing data</w:t>
        </w:r>
      </w:ins>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del w:id="377" w:author="ZHANGM.H." w:date="2013-10-22T11:08:00Z">
        <w:r w:rsidR="008B4F02" w:rsidDel="00C132C0">
          <w:rPr>
            <w:rFonts w:ascii="Times New Roman" w:hAnsi="Times New Roman"/>
            <w:szCs w:val="24"/>
          </w:rPr>
          <w:delText xml:space="preserve"> </w:delText>
        </w:r>
        <w:r w:rsidRPr="00F418EB" w:rsidDel="00C132C0">
          <w:rPr>
            <w:rFonts w:ascii="Times New Roman" w:hAnsi="Times New Roman"/>
            <w:szCs w:val="24"/>
          </w:rPr>
          <w:delText>to the forcing data</w:delText>
        </w:r>
      </w:del>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ins w:id="378" w:author="Steve Ortega" w:date="2013-10-21T11:00:00Z">
        <w:r w:rsidR="00AC4151">
          <w:rPr>
            <w:rFonts w:ascii="Times New Roman" w:hAnsi="Times New Roman"/>
            <w:szCs w:val="24"/>
          </w:rPr>
          <w:t>:</w:t>
        </w:r>
      </w:ins>
    </w:p>
    <w:p w14:paraId="56984435" w14:textId="5E187BC0" w:rsidR="00D516C9" w:rsidRPr="00F418EB" w:rsidRDefault="00D516C9" w:rsidP="00EA5167">
      <w:pPr>
        <w:tabs>
          <w:tab w:val="left" w:pos="7920"/>
          <w:tab w:val="left" w:pos="8640"/>
        </w:tabs>
        <w:spacing w:line="480" w:lineRule="auto"/>
        <w:ind w:firstLine="360"/>
        <w:jc w:val="both"/>
        <w:rPr>
          <w:szCs w:val="24"/>
        </w:rPr>
        <w:pPrChange w:id="379" w:author="ZHANGM.H." w:date="2014-12-07T03:12:00Z">
          <w:pPr>
            <w:tabs>
              <w:tab w:val="left" w:pos="7920"/>
              <w:tab w:val="left" w:pos="8640"/>
            </w:tabs>
            <w:spacing w:line="360" w:lineRule="auto"/>
            <w:ind w:firstLine="360"/>
            <w:jc w:val="both"/>
          </w:pPr>
        </w:pPrChange>
      </w:pPr>
      <w:r w:rsidRPr="00F418EB">
        <w:rPr>
          <w:position w:val="-36"/>
          <w:szCs w:val="24"/>
        </w:rPr>
        <w:object w:dxaOrig="1860" w:dyaOrig="680" w14:anchorId="7A3BCADA">
          <v:shape id="_x0000_i1049" type="#_x0000_t75" style="width:93.75pt;height:33.95pt" o:ole="">
            <v:imagedata r:id="rId56" o:title="" cropleft="-352f" cropright="-352f"/>
          </v:shape>
          <o:OLEObject Type="Embed" ProgID="Equation.2" ShapeID="_x0000_i1049" DrawAspect="Content" ObjectID="_1479437822" r:id="rId57">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401611AB" w:rsidR="00D516C9" w:rsidRPr="00F418EB" w:rsidRDefault="00D516C9" w:rsidP="00EA5167">
      <w:pPr>
        <w:tabs>
          <w:tab w:val="left" w:pos="7920"/>
          <w:tab w:val="left" w:pos="8640"/>
        </w:tabs>
        <w:spacing w:line="480" w:lineRule="auto"/>
        <w:ind w:firstLine="360"/>
        <w:jc w:val="both"/>
        <w:rPr>
          <w:szCs w:val="24"/>
        </w:rPr>
        <w:pPrChange w:id="380" w:author="ZHANGM.H." w:date="2014-12-07T03:12:00Z">
          <w:pPr>
            <w:tabs>
              <w:tab w:val="left" w:pos="7920"/>
              <w:tab w:val="left" w:pos="8640"/>
            </w:tabs>
            <w:spacing w:line="360" w:lineRule="auto"/>
            <w:ind w:firstLine="360"/>
            <w:jc w:val="both"/>
          </w:pPr>
        </w:pPrChange>
      </w:pPr>
      <w:r w:rsidRPr="00F418EB">
        <w:rPr>
          <w:position w:val="-36"/>
          <w:szCs w:val="24"/>
        </w:rPr>
        <w:object w:dxaOrig="4240" w:dyaOrig="580" w14:anchorId="62E205E7">
          <v:shape id="_x0000_i1050" type="#_x0000_t75" style="width:212.6pt;height:28.55pt" o:ole="">
            <v:imagedata r:id="rId58" o:title="" cropleft="-155f" cropright="-155f"/>
          </v:shape>
          <o:OLEObject Type="Embed" ProgID="Equation.2" ShapeID="_x0000_i1050" DrawAspect="Content" ObjectID="_1479437823" r:id="rId59">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A70B954" w:rsidR="00D516C9" w:rsidRPr="00F418EB" w:rsidRDefault="008F722B" w:rsidP="00EA5167">
      <w:pPr>
        <w:tabs>
          <w:tab w:val="left" w:pos="7920"/>
          <w:tab w:val="left" w:pos="8640"/>
        </w:tabs>
        <w:spacing w:line="480" w:lineRule="auto"/>
        <w:ind w:firstLine="360"/>
        <w:jc w:val="both"/>
        <w:rPr>
          <w:szCs w:val="24"/>
        </w:rPr>
        <w:pPrChange w:id="381" w:author="ZHANGM.H." w:date="2014-12-07T03:12:00Z">
          <w:pPr>
            <w:tabs>
              <w:tab w:val="left" w:pos="7920"/>
              <w:tab w:val="left" w:pos="8640"/>
            </w:tabs>
            <w:spacing w:line="360" w:lineRule="auto"/>
            <w:ind w:firstLine="360"/>
            <w:jc w:val="both"/>
          </w:pPr>
        </w:pPrChange>
      </w:pPr>
      <w:ins w:id="382" w:author="ZHANGM.H." w:date="2014-12-07T02:05:00Z">
        <w:r w:rsidRPr="00556F38">
          <w:rPr>
            <w:position w:val="-24"/>
          </w:rPr>
          <w:object w:dxaOrig="5940" w:dyaOrig="620" w14:anchorId="65A873D6">
            <v:shape id="_x0000_i1054" type="#_x0000_t75" style="width:296.15pt;height:31.25pt" o:ole="">
              <v:imagedata r:id="rId60" o:title=""/>
            </v:shape>
            <o:OLEObject Type="Embed" ProgID="Equation.3" ShapeID="_x0000_i1054" DrawAspect="Content" ObjectID="_1479437824" r:id="rId61"/>
          </w:object>
        </w:r>
      </w:ins>
      <w:del w:id="383" w:author="ZHANGM.H." w:date="2014-12-07T02:05:00Z">
        <w:r w:rsidR="00D516C9" w:rsidRPr="00F418EB" w:rsidDel="008F722B">
          <w:rPr>
            <w:position w:val="-36"/>
            <w:szCs w:val="24"/>
          </w:rPr>
          <w:object w:dxaOrig="6020" w:dyaOrig="580" w14:anchorId="140960BD">
            <v:shape id="_x0000_i1051" type="#_x0000_t75" style="width:302.25pt;height:28.55pt" o:ole="">
              <v:imagedata r:id="rId62" o:title="" cropleft="-109f" cropright="-109f"/>
            </v:shape>
            <o:OLEObject Type="Embed" ProgID="Equation.2" ShapeID="_x0000_i1051" DrawAspect="Content" ObjectID="_1479437825" r:id="rId63">
              <o:FieldCodes>\* mergeformat</o:FieldCodes>
            </o:OLEObject>
          </w:object>
        </w:r>
      </w:del>
      <w:r w:rsidR="00D516C9" w:rsidRPr="00F418EB">
        <w:rPr>
          <w:szCs w:val="24"/>
        </w:rPr>
        <w:tab/>
        <w:t>(</w:t>
      </w:r>
      <w:r w:rsidR="008B4F02">
        <w:rPr>
          <w:szCs w:val="24"/>
        </w:rPr>
        <w:t>8</w:t>
      </w:r>
      <w:r w:rsidR="00D516C9" w:rsidRPr="00F418EB">
        <w:rPr>
          <w:szCs w:val="24"/>
        </w:rPr>
        <w:t>)</w:t>
      </w:r>
    </w:p>
    <w:p w14:paraId="71126AAA" w14:textId="236BC34D" w:rsidR="00D516C9" w:rsidRPr="00F418EB" w:rsidRDefault="00D516C9" w:rsidP="00EA5167">
      <w:pPr>
        <w:tabs>
          <w:tab w:val="left" w:pos="7920"/>
          <w:tab w:val="left" w:pos="8640"/>
        </w:tabs>
        <w:spacing w:line="480" w:lineRule="auto"/>
        <w:ind w:firstLine="360"/>
        <w:jc w:val="both"/>
        <w:rPr>
          <w:szCs w:val="24"/>
        </w:rPr>
        <w:pPrChange w:id="384" w:author="ZHANGM.H." w:date="2014-12-07T03:12:00Z">
          <w:pPr>
            <w:tabs>
              <w:tab w:val="left" w:pos="7920"/>
              <w:tab w:val="left" w:pos="8640"/>
            </w:tabs>
            <w:spacing w:line="360" w:lineRule="auto"/>
            <w:ind w:firstLine="360"/>
            <w:jc w:val="both"/>
          </w:pPr>
        </w:pPrChange>
      </w:pPr>
      <w:r w:rsidRPr="00F418EB">
        <w:rPr>
          <w:position w:val="-36"/>
          <w:szCs w:val="24"/>
        </w:rPr>
        <w:object w:dxaOrig="7339" w:dyaOrig="999" w14:anchorId="46D0E2C4">
          <v:shape id="_x0000_i1052" type="#_x0000_t75" style="width:220.75pt;height:30.55pt" o:ole="">
            <v:imagedata r:id="rId64" o:title="" cropleft="-143f" cropright="-143f"/>
          </v:shape>
          <o:OLEObject Type="Embed" ProgID="Equation.DSMT4" ShapeID="_x0000_i1052" DrawAspect="Content" ObjectID="_1479437826" r:id="rId65">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EA5167">
      <w:pPr>
        <w:tabs>
          <w:tab w:val="left" w:pos="8640"/>
        </w:tabs>
        <w:spacing w:line="480" w:lineRule="auto"/>
        <w:jc w:val="both"/>
        <w:rPr>
          <w:szCs w:val="24"/>
        </w:rPr>
        <w:pPrChange w:id="385" w:author="ZHANGM.H." w:date="2014-12-07T03:12:00Z">
          <w:pPr>
            <w:tabs>
              <w:tab w:val="left" w:pos="8640"/>
            </w:tabs>
            <w:spacing w:line="360" w:lineRule="auto"/>
            <w:jc w:val="both"/>
          </w:pPr>
        </w:pPrChange>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4C9961AB" w:rsidR="0069519C" w:rsidRPr="00F418EB" w:rsidRDefault="00C9113D" w:rsidP="00EA5167">
      <w:pPr>
        <w:spacing w:line="480" w:lineRule="auto"/>
        <w:ind w:firstLine="360"/>
        <w:jc w:val="both"/>
        <w:rPr>
          <w:szCs w:val="24"/>
        </w:rPr>
        <w:pPrChange w:id="386" w:author="ZHANGM.H." w:date="2014-12-07T03:12:00Z">
          <w:pPr>
            <w:spacing w:line="360" w:lineRule="auto"/>
            <w:ind w:firstLine="360"/>
            <w:jc w:val="both"/>
          </w:pPr>
        </w:pPrChange>
      </w:pPr>
      <w:r>
        <w:rPr>
          <w:szCs w:val="24"/>
        </w:rPr>
        <w:t xml:space="preserve">The </w:t>
      </w:r>
      <w:del w:id="387" w:author="ZHANGM.H." w:date="2013-10-22T11:08:00Z">
        <w:r w:rsidDel="00C132C0">
          <w:rPr>
            <w:szCs w:val="24"/>
          </w:rPr>
          <w:delText xml:space="preserve">objective </w:delText>
        </w:r>
      </w:del>
      <w:ins w:id="388" w:author="ZHANGM.H." w:date="2013-10-22T11:08:00Z">
        <w:r w:rsidR="00C132C0">
          <w:rPr>
            <w:szCs w:val="24"/>
          </w:rPr>
          <w:t xml:space="preserve">final </w:t>
        </w:r>
      </w:ins>
      <w:r w:rsidR="0069519C" w:rsidRPr="00F418EB">
        <w:rPr>
          <w:szCs w:val="24"/>
        </w:rPr>
        <w:t>analysis is obtained by minimizing the cost function of</w:t>
      </w:r>
      <w:ins w:id="389" w:author="Steve Ortega" w:date="2013-10-21T11:00:00Z">
        <w:r w:rsidR="00AC4151">
          <w:rPr>
            <w:szCs w:val="24"/>
          </w:rPr>
          <w:t>:</w:t>
        </w:r>
      </w:ins>
    </w:p>
    <w:p w14:paraId="679E1DA0" w14:textId="0F37D8BF" w:rsidR="0069519C" w:rsidRPr="00F418EB" w:rsidRDefault="0069519C" w:rsidP="00EA5167">
      <w:pPr>
        <w:tabs>
          <w:tab w:val="center" w:pos="7920"/>
          <w:tab w:val="left" w:pos="8640"/>
        </w:tabs>
        <w:spacing w:line="480" w:lineRule="auto"/>
        <w:ind w:firstLine="360"/>
        <w:jc w:val="both"/>
        <w:rPr>
          <w:szCs w:val="24"/>
        </w:rPr>
        <w:pPrChange w:id="390" w:author="ZHANGM.H." w:date="2014-12-07T03:12:00Z">
          <w:pPr>
            <w:tabs>
              <w:tab w:val="center" w:pos="7920"/>
              <w:tab w:val="left" w:pos="8640"/>
            </w:tabs>
            <w:spacing w:line="360" w:lineRule="auto"/>
            <w:ind w:firstLine="360"/>
            <w:jc w:val="both"/>
          </w:pPr>
        </w:pPrChange>
      </w:pPr>
      <w:r w:rsidRPr="00F418EB">
        <w:rPr>
          <w:position w:val="-12"/>
          <w:szCs w:val="24"/>
        </w:rPr>
        <w:object w:dxaOrig="8760" w:dyaOrig="400" w14:anchorId="3B6332BC">
          <v:shape id="_x0000_i1053" type="#_x0000_t75" style="width:438.8pt;height:19.7pt" o:ole="" fillcolor="window">
            <v:imagedata r:id="rId66" o:title="" cropleft="-89f" cropright="-89f"/>
          </v:shape>
          <o:OLEObject Type="Embed" ProgID="Equation.DSMT4" ShapeID="_x0000_i1053" DrawAspect="Content" ObjectID="_1479437827" r:id="rId67">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EA5167">
      <w:pPr>
        <w:tabs>
          <w:tab w:val="center" w:pos="2520"/>
          <w:tab w:val="left" w:pos="8640"/>
        </w:tabs>
        <w:spacing w:line="480" w:lineRule="auto"/>
        <w:jc w:val="both"/>
        <w:rPr>
          <w:szCs w:val="24"/>
        </w:rPr>
        <w:pPrChange w:id="391" w:author="ZHANGM.H." w:date="2014-12-07T03:12:00Z">
          <w:pPr>
            <w:tabs>
              <w:tab w:val="center" w:pos="2520"/>
              <w:tab w:val="left" w:pos="8640"/>
            </w:tabs>
            <w:spacing w:line="360" w:lineRule="auto"/>
            <w:jc w:val="both"/>
          </w:pPr>
        </w:pPrChange>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ins w:id="392" w:author="ZHANGM.H." w:date="2013-10-22T11:09:00Z">
        <w:r w:rsidR="00C132C0">
          <w:rPr>
            <w:szCs w:val="24"/>
          </w:rPr>
          <w:t xml:space="preserve"> or operational analysis</w:t>
        </w:r>
      </w:ins>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4BBA1C0A" w:rsidR="00E80275" w:rsidRPr="00C9113D" w:rsidRDefault="0069519C" w:rsidP="00EA5167">
      <w:pPr>
        <w:autoSpaceDE w:val="0"/>
        <w:autoSpaceDN w:val="0"/>
        <w:adjustRightInd w:val="0"/>
        <w:spacing w:line="480" w:lineRule="auto"/>
        <w:ind w:firstLine="360"/>
        <w:jc w:val="both"/>
        <w:rPr>
          <w:szCs w:val="24"/>
        </w:rPr>
        <w:pPrChange w:id="393" w:author="ZHANGM.H." w:date="2014-12-07T03:12:00Z">
          <w:pPr>
            <w:autoSpaceDE w:val="0"/>
            <w:autoSpaceDN w:val="0"/>
            <w:adjustRightInd w:val="0"/>
            <w:spacing w:line="360" w:lineRule="auto"/>
            <w:ind w:firstLine="360"/>
            <w:jc w:val="both"/>
          </w:pPr>
        </w:pPrChange>
      </w:pPr>
      <w:proofErr w:type="gramStart"/>
      <w:r w:rsidRPr="00F418EB">
        <w:rPr>
          <w:szCs w:val="24"/>
        </w:rPr>
        <w:t xml:space="preserve">Terms on the </w:t>
      </w:r>
      <w:del w:id="394" w:author="ZHANGM.H." w:date="2013-10-22T11:09:00Z">
        <w:r w:rsidRPr="00F418EB" w:rsidDel="00C132C0">
          <w:rPr>
            <w:szCs w:val="24"/>
          </w:rPr>
          <w:delText>left-</w:delText>
        </w:r>
      </w:del>
      <w:ins w:id="395" w:author="ZHANGM.H." w:date="2013-10-22T11:09:00Z">
        <w:r w:rsidR="00C132C0">
          <w:rPr>
            <w:szCs w:val="24"/>
          </w:rPr>
          <w:t xml:space="preserve">right </w:t>
        </w:r>
      </w:ins>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w:t>
      </w:r>
      <w:r w:rsidR="003F270D" w:rsidRPr="00F418EB">
        <w:rPr>
          <w:szCs w:val="24"/>
        </w:rPr>
        <w:lastRenderedPageBreak/>
        <w:t xml:space="preserve">sounding </w:t>
      </w:r>
      <w:r w:rsidR="00C9113D">
        <w:rPr>
          <w:szCs w:val="24"/>
        </w:rPr>
        <w:t>array</w:t>
      </w:r>
      <w:r w:rsidR="00DF6243">
        <w:rPr>
          <w:szCs w:val="24"/>
        </w:rPr>
        <w:t xml:space="preserve">. These </w:t>
      </w:r>
      <w:del w:id="396" w:author="ZHANGM.H." w:date="2013-10-22T11:10:00Z">
        <w:r w:rsidR="00DF6243" w:rsidDel="00C132C0">
          <w:rPr>
            <w:szCs w:val="24"/>
          </w:rPr>
          <w:delText>will be</w:delText>
        </w:r>
      </w:del>
      <w:ins w:id="397" w:author="ZHANGM.H." w:date="2013-10-22T11:10:00Z">
        <w:r w:rsidR="00C132C0">
          <w:rPr>
            <w:szCs w:val="24"/>
          </w:rPr>
          <w:t>are</w:t>
        </w:r>
      </w:ins>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ins w:id="398" w:author="ZHANGM.H." w:date="2013-10-22T11:10:00Z">
        <w:r w:rsidR="00C132C0">
          <w:rPr>
            <w:rFonts w:ascii="Times New Roman" w:hAnsi="Times New Roman" w:cs="Times New Roman"/>
            <w:szCs w:val="24"/>
          </w:rPr>
          <w:t xml:space="preserve">instrumentation and </w:t>
        </w:r>
      </w:ins>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EA5167">
      <w:pPr>
        <w:autoSpaceDE w:val="0"/>
        <w:autoSpaceDN w:val="0"/>
        <w:adjustRightInd w:val="0"/>
        <w:spacing w:line="480" w:lineRule="auto"/>
        <w:ind w:firstLine="360"/>
        <w:jc w:val="both"/>
        <w:rPr>
          <w:rFonts w:ascii="Times New Roman" w:hAnsi="Times New Roman" w:cs="Times New Roman"/>
          <w:szCs w:val="24"/>
        </w:rPr>
        <w:pPrChange w:id="399"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EA5167">
      <w:pPr>
        <w:autoSpaceDE w:val="0"/>
        <w:autoSpaceDN w:val="0"/>
        <w:adjustRightInd w:val="0"/>
        <w:spacing w:line="480" w:lineRule="auto"/>
        <w:ind w:firstLine="360"/>
        <w:jc w:val="both"/>
        <w:rPr>
          <w:rFonts w:ascii="Times New Roman" w:hAnsi="Times New Roman" w:cs="Times New Roman"/>
          <w:szCs w:val="24"/>
        </w:rPr>
        <w:pPrChange w:id="400"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ins w:id="401" w:author="ZHANGM.H." w:date="2013-10-22T11:13:00Z">
        <w:r w:rsidR="00E034E9">
          <w:rPr>
            <w:rFonts w:ascii="Times New Roman" w:hAnsi="Times New Roman" w:cs="Times New Roman"/>
            <w:szCs w:val="24"/>
          </w:rPr>
          <w:t xml:space="preserve">or operational analysis </w:t>
        </w:r>
      </w:ins>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ins w:id="402" w:author="ZHANGM.H." w:date="2013-10-22T11:14:00Z">
        <w:r w:rsidR="00E034E9">
          <w:rPr>
            <w:rFonts w:ascii="Times New Roman" w:hAnsi="Times New Roman" w:cs="Times New Roman"/>
            <w:szCs w:val="24"/>
          </w:rPr>
          <w:t>.</w:t>
        </w:r>
      </w:ins>
      <w:r w:rsidR="009D72DE">
        <w:rPr>
          <w:rFonts w:ascii="Times New Roman" w:hAnsi="Times New Roman" w:cs="Times New Roman"/>
          <w:szCs w:val="24"/>
        </w:rPr>
        <w:t xml:space="preserve"> </w:t>
      </w:r>
    </w:p>
    <w:p w14:paraId="3BE7900E" w14:textId="0BA2E84E" w:rsidR="000D5E24" w:rsidRPr="00F418EB" w:rsidRDefault="000D5E24" w:rsidP="00EA5167">
      <w:pPr>
        <w:autoSpaceDE w:val="0"/>
        <w:autoSpaceDN w:val="0"/>
        <w:adjustRightInd w:val="0"/>
        <w:spacing w:line="480" w:lineRule="auto"/>
        <w:ind w:firstLine="360"/>
        <w:jc w:val="both"/>
        <w:rPr>
          <w:rFonts w:ascii="Times New Roman" w:hAnsi="Times New Roman" w:cs="Times New Roman"/>
          <w:szCs w:val="24"/>
        </w:rPr>
        <w:pPrChange w:id="403" w:author="ZHANGM.H." w:date="2014-12-07T03:12:00Z">
          <w:pPr>
            <w:autoSpaceDE w:val="0"/>
            <w:autoSpaceDN w:val="0"/>
            <w:adjustRightInd w:val="0"/>
            <w:spacing w:line="360" w:lineRule="auto"/>
            <w:ind w:firstLine="360"/>
            <w:jc w:val="both"/>
          </w:pPr>
        </w:pPrChange>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ins w:id="404" w:author="Steve Ortega" w:date="2013-10-21T11:01:00Z">
        <w:r w:rsidR="00AC4151">
          <w:rPr>
            <w:rFonts w:ascii="Times New Roman" w:hAnsi="Times New Roman" w:cs="Times New Roman"/>
            <w:szCs w:val="24"/>
          </w:rPr>
          <w:t xml:space="preserve">the </w:t>
        </w:r>
      </w:ins>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1A1EDCD" w:rsidR="005614FD" w:rsidRPr="00F418EB" w:rsidRDefault="009D72DE" w:rsidP="00C972CC">
      <w:pPr>
        <w:autoSpaceDE w:val="0"/>
        <w:autoSpaceDN w:val="0"/>
        <w:adjustRightInd w:val="0"/>
        <w:spacing w:line="480" w:lineRule="auto"/>
        <w:ind w:firstLine="360"/>
        <w:jc w:val="both"/>
        <w:rPr>
          <w:rFonts w:ascii="Times New Roman" w:hAnsi="Times New Roman" w:cs="Times New Roman"/>
          <w:szCs w:val="24"/>
        </w:rPr>
        <w:pPrChange w:id="405" w:author="ZHANGM.H." w:date="2014-12-07T03:44:00Z">
          <w:pPr>
            <w:autoSpaceDE w:val="0"/>
            <w:autoSpaceDN w:val="0"/>
            <w:adjustRightInd w:val="0"/>
            <w:spacing w:line="360" w:lineRule="auto"/>
            <w:ind w:firstLine="360"/>
            <w:jc w:val="both"/>
          </w:pPr>
        </w:pPrChange>
      </w:pPr>
      <w:proofErr w:type="gramStart"/>
      <w:r>
        <w:rPr>
          <w:rFonts w:ascii="Times New Roman" w:hAnsi="Times New Roman" w:cs="Times New Roman"/>
          <w:szCs w:val="24"/>
        </w:rPr>
        <w:lastRenderedPageBreak/>
        <w:t>T</w:t>
      </w:r>
      <w:r w:rsidR="002F3595" w:rsidRPr="00F418EB">
        <w:rPr>
          <w:rFonts w:ascii="Times New Roman" w:hAnsi="Times New Roman" w:cs="Times New Roman"/>
          <w:szCs w:val="24"/>
        </w:rPr>
        <w:t xml:space="preserve">he </w:t>
      </w:r>
      <w:ins w:id="406" w:author="ZHANGM.H." w:date="2013-10-22T11:14:00Z">
        <w:r w:rsidR="00E034E9">
          <w:rPr>
            <w:rFonts w:ascii="Times New Roman" w:hAnsi="Times New Roman" w:cs="Times New Roman"/>
            <w:szCs w:val="24"/>
          </w:rPr>
          <w:t xml:space="preserve">terms on the </w:t>
        </w:r>
      </w:ins>
      <w:del w:id="407" w:author="ZHANGM.H." w:date="2013-10-22T11:14:00Z">
        <w:r w:rsidR="002F3595" w:rsidRPr="00F418EB" w:rsidDel="00E034E9">
          <w:rPr>
            <w:rFonts w:ascii="Times New Roman" w:hAnsi="Times New Roman" w:cs="Times New Roman"/>
            <w:szCs w:val="24"/>
          </w:rPr>
          <w:delText xml:space="preserve">left </w:delText>
        </w:r>
      </w:del>
      <w:ins w:id="408" w:author="ZHANGM.H." w:date="2013-10-22T11:14:00Z">
        <w:r w:rsidR="00E034E9">
          <w:rPr>
            <w:rFonts w:ascii="Times New Roman" w:hAnsi="Times New Roman" w:cs="Times New Roman"/>
            <w:szCs w:val="24"/>
          </w:rPr>
          <w:t>right</w:t>
        </w:r>
        <w:r w:rsidR="00E034E9" w:rsidRPr="00F418EB">
          <w:rPr>
            <w:rFonts w:ascii="Times New Roman" w:hAnsi="Times New Roman" w:cs="Times New Roman"/>
            <w:szCs w:val="24"/>
          </w:rPr>
          <w:t xml:space="preserve"> </w:t>
        </w:r>
      </w:ins>
      <w:r w:rsidR="002F3595" w:rsidRPr="00F418EB">
        <w:rPr>
          <w:rFonts w:ascii="Times New Roman" w:hAnsi="Times New Roman" w:cs="Times New Roman"/>
          <w:szCs w:val="24"/>
        </w:rPr>
        <w:t xml:space="preserve">hand side </w:t>
      </w:r>
      <w:del w:id="409" w:author="ZHANGM.H." w:date="2013-10-22T11:15:00Z">
        <w:r w:rsidR="002F3595" w:rsidRPr="00F418EB" w:rsidDel="00E034E9">
          <w:rPr>
            <w:rFonts w:ascii="Times New Roman" w:hAnsi="Times New Roman" w:cs="Times New Roman"/>
            <w:szCs w:val="24"/>
          </w:rPr>
          <w:delText>terms</w:delText>
        </w:r>
        <w:r w:rsidR="000D5E24" w:rsidRPr="00F418EB" w:rsidDel="00E034E9">
          <w:rPr>
            <w:rFonts w:ascii="Times New Roman" w:hAnsi="Times New Roman" w:cs="Times New Roman"/>
            <w:szCs w:val="24"/>
          </w:rPr>
          <w:delText xml:space="preserve"> in</w:delText>
        </w:r>
      </w:del>
      <w:ins w:id="410" w:author="ZHANGM.H." w:date="2013-10-22T11:15:00Z">
        <w:r w:rsidR="00E034E9">
          <w:rPr>
            <w:rFonts w:ascii="Times New Roman" w:hAnsi="Times New Roman" w:cs="Times New Roman"/>
            <w:szCs w:val="24"/>
          </w:rPr>
          <w:t>of</w:t>
        </w:r>
      </w:ins>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Pr>
          <w:rFonts w:ascii="Times New Roman" w:hAnsi="Times New Roman" w:cs="Times New Roman"/>
          <w:szCs w:val="24"/>
        </w:rPr>
        <w:t xml:space="preserve">are currently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w:t>
      </w:r>
      <w:proofErr w:type="gramEnd"/>
      <w:r w:rsidR="002F3595" w:rsidRPr="00F418EB">
        <w:rPr>
          <w:rFonts w:ascii="Times New Roman" w:hAnsi="Times New Roman" w:cs="Times New Roman"/>
          <w:szCs w:val="24"/>
        </w:rPr>
        <w:t xml:space="preserve">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ins w:id="411" w:author="ZHANGM.H." w:date="2013-10-22T11:15:00Z">
        <w:r w:rsidR="00E034E9">
          <w:rPr>
            <w:rFonts w:ascii="Times New Roman" w:hAnsi="Times New Roman" w:cs="Times New Roman"/>
            <w:szCs w:val="24"/>
          </w:rPr>
          <w:t xml:space="preserve"> </w:t>
        </w:r>
      </w:ins>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del w:id="412" w:author="ZHANGM.H." w:date="2013-10-22T11:15:00Z">
        <w:r w:rsidDel="00E034E9">
          <w:rPr>
            <w:rFonts w:ascii="Times New Roman" w:hAnsi="Times New Roman" w:cs="Times New Roman"/>
            <w:szCs w:val="24"/>
          </w:rPr>
          <w:delText>; t</w:delText>
        </w:r>
      </w:del>
      <w:ins w:id="413" w:author="ZHANGM.H." w:date="2013-10-22T11:15:00Z">
        <w:r w:rsidR="00E034E9">
          <w:rPr>
            <w:rFonts w:ascii="Times New Roman" w:hAnsi="Times New Roman" w:cs="Times New Roman"/>
            <w:szCs w:val="24"/>
          </w:rPr>
          <w:t>. T</w:t>
        </w:r>
      </w:ins>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p>
    <w:p w14:paraId="7F8251C2" w14:textId="5A3A4D54" w:rsidR="00533FDD" w:rsidDel="009C0B57" w:rsidRDefault="005614FD" w:rsidP="00C972CC">
      <w:pPr>
        <w:autoSpaceDE w:val="0"/>
        <w:autoSpaceDN w:val="0"/>
        <w:adjustRightInd w:val="0"/>
        <w:spacing w:line="480" w:lineRule="auto"/>
        <w:ind w:firstLine="360"/>
        <w:jc w:val="both"/>
        <w:rPr>
          <w:rFonts w:ascii="Times New Roman" w:hAnsi="Times New Roman" w:cs="Times New Roman"/>
          <w:szCs w:val="24"/>
        </w:rPr>
        <w:pPrChange w:id="414" w:author="ZHANGM.H." w:date="2014-12-07T03:44:00Z">
          <w:pPr>
            <w:autoSpaceDE w:val="0"/>
            <w:autoSpaceDN w:val="0"/>
            <w:adjustRightInd w:val="0"/>
            <w:spacing w:line="360" w:lineRule="auto"/>
            <w:ind w:firstLine="360"/>
            <w:jc w:val="both"/>
          </w:pPr>
        </w:pPrChange>
      </w:pPr>
      <w:moveFromRangeStart w:id="415" w:author="ZHANGM.H." w:date="2014-12-07T05:20:00Z" w:name="move405692946"/>
      <w:moveFrom w:id="416" w:author="ZHANGM.H." w:date="2014-12-07T05:20:00Z">
        <w:r w:rsidRPr="00F418EB" w:rsidDel="009C0B57">
          <w:rPr>
            <w:rFonts w:ascii="Times New Roman" w:hAnsi="Times New Roman" w:cs="Times New Roman"/>
            <w:szCs w:val="24"/>
          </w:rPr>
          <w:t xml:space="preserve">In addition to the analysis </w:t>
        </w:r>
        <w:r w:rsidR="009D46FA" w:rsidDel="009C0B57">
          <w:rPr>
            <w:rFonts w:ascii="Times New Roman" w:hAnsi="Times New Roman" w:cs="Times New Roman"/>
            <w:szCs w:val="24"/>
          </w:rPr>
          <w:t xml:space="preserve">for </w:t>
        </w:r>
        <w:r w:rsidRPr="00F418EB" w:rsidDel="009C0B57">
          <w:rPr>
            <w:rFonts w:ascii="Times New Roman" w:hAnsi="Times New Roman" w:cs="Times New Roman"/>
            <w:szCs w:val="24"/>
          </w:rPr>
          <w:t xml:space="preserve"> Intensive Observational Period</w:t>
        </w:r>
        <w:r w:rsidR="009D46FA" w:rsidDel="009C0B57">
          <w:rPr>
            <w:rFonts w:ascii="Times New Roman" w:hAnsi="Times New Roman" w:cs="Times New Roman"/>
            <w:szCs w:val="24"/>
          </w:rPr>
          <w:t>s (IOP)</w:t>
        </w:r>
        <w:r w:rsidRPr="00F418EB" w:rsidDel="009C0B57">
          <w:rPr>
            <w:rFonts w:ascii="Times New Roman" w:hAnsi="Times New Roman" w:cs="Times New Roman"/>
            <w:szCs w:val="24"/>
          </w:rPr>
          <w:t>, ARM also developed the continuous forcing data in which the initial guess fields in the cost function of Equation (</w:t>
        </w:r>
        <w:r w:rsidR="009D46FA" w:rsidDel="009C0B57">
          <w:rPr>
            <w:rFonts w:ascii="Times New Roman" w:hAnsi="Times New Roman" w:cs="Times New Roman"/>
            <w:szCs w:val="24"/>
          </w:rPr>
          <w:t>10</w:t>
        </w:r>
        <w:r w:rsidRPr="00F418EB" w:rsidDel="009C0B57">
          <w:rPr>
            <w:rFonts w:ascii="Times New Roman" w:hAnsi="Times New Roman" w:cs="Times New Roman"/>
            <w:szCs w:val="24"/>
          </w:rPr>
          <w:t xml:space="preserve">) were entirely from hourly operational analysis </w:t>
        </w:r>
        <w:r w:rsidR="009D46FA" w:rsidDel="009C0B57">
          <w:rPr>
            <w:rFonts w:ascii="Times New Roman" w:hAnsi="Times New Roman" w:cs="Times New Roman"/>
            <w:szCs w:val="24"/>
          </w:rPr>
          <w:t>and were subject</w:t>
        </w:r>
        <w:r w:rsidRPr="00F418EB" w:rsidDel="009C0B57">
          <w:rPr>
            <w:rFonts w:ascii="Times New Roman" w:hAnsi="Times New Roman" w:cs="Times New Roman"/>
            <w:szCs w:val="24"/>
          </w:rPr>
          <w:t xml:space="preserve"> </w:t>
        </w:r>
        <w:r w:rsidR="009D46FA" w:rsidDel="009C0B57">
          <w:rPr>
            <w:rFonts w:ascii="Times New Roman" w:hAnsi="Times New Roman" w:cs="Times New Roman"/>
            <w:szCs w:val="24"/>
          </w:rPr>
          <w:t xml:space="preserve">to constraints of observed surface and TOA </w:t>
        </w:r>
        <w:r w:rsidRPr="00F418EB" w:rsidDel="009C0B57">
          <w:rPr>
            <w:rFonts w:ascii="Times New Roman" w:hAnsi="Times New Roman" w:cs="Times New Roman"/>
            <w:szCs w:val="24"/>
          </w:rPr>
          <w:t>fields (Xie et al. 20</w:t>
        </w:r>
        <w:r w:rsidR="009D46FA" w:rsidDel="009C0B57">
          <w:rPr>
            <w:rFonts w:ascii="Times New Roman" w:hAnsi="Times New Roman" w:cs="Times New Roman"/>
            <w:szCs w:val="24"/>
          </w:rPr>
          <w:t>0</w:t>
        </w:r>
        <w:r w:rsidR="003B4751" w:rsidDel="009C0B57">
          <w:rPr>
            <w:rFonts w:ascii="Times New Roman" w:hAnsi="Times New Roman" w:cs="Times New Roman"/>
            <w:szCs w:val="24"/>
          </w:rPr>
          <w:t>4</w:t>
        </w:r>
        <w:r w:rsidRPr="00F418EB" w:rsidDel="009C0B57">
          <w:rPr>
            <w:rFonts w:ascii="Times New Roman" w:hAnsi="Times New Roman" w:cs="Times New Roman"/>
            <w:szCs w:val="24"/>
          </w:rPr>
          <w:t xml:space="preserve">). The advantage of the continuous forcing is that it can be </w:t>
        </w:r>
        <w:r w:rsidR="009D46FA" w:rsidDel="009C0B57">
          <w:rPr>
            <w:rFonts w:ascii="Times New Roman" w:hAnsi="Times New Roman" w:cs="Times New Roman"/>
            <w:szCs w:val="24"/>
          </w:rPr>
          <w:t>derived</w:t>
        </w:r>
        <w:r w:rsidRPr="00F418EB" w:rsidDel="009C0B57">
          <w:rPr>
            <w:rFonts w:ascii="Times New Roman" w:hAnsi="Times New Roman" w:cs="Times New Roman"/>
            <w:szCs w:val="24"/>
          </w:rPr>
          <w:t xml:space="preserve"> for long periods and over most regions of the globe as long as surface and TOA measurements are available. </w:t>
        </w:r>
        <w:r w:rsidR="009D46FA" w:rsidDel="009C0B57">
          <w:rPr>
            <w:rFonts w:ascii="Times New Roman" w:hAnsi="Times New Roman" w:cs="Times New Roman"/>
            <w:szCs w:val="24"/>
          </w:rPr>
          <w:t>T</w:t>
        </w:r>
        <w:r w:rsidRPr="00F418EB" w:rsidDel="009C0B57">
          <w:rPr>
            <w:rFonts w:ascii="Times New Roman" w:hAnsi="Times New Roman" w:cs="Times New Roman"/>
            <w:szCs w:val="24"/>
          </w:rPr>
          <w:t xml:space="preserve">he compromise </w:t>
        </w:r>
        <w:r w:rsidR="009D46FA" w:rsidDel="009C0B57">
          <w:rPr>
            <w:rFonts w:ascii="Times New Roman" w:hAnsi="Times New Roman" w:cs="Times New Roman"/>
            <w:szCs w:val="24"/>
          </w:rPr>
          <w:t xml:space="preserve">is that </w:t>
        </w:r>
        <w:r w:rsidRPr="00F418EB" w:rsidDel="009C0B57">
          <w:rPr>
            <w:rFonts w:ascii="Times New Roman" w:hAnsi="Times New Roman" w:cs="Times New Roman"/>
            <w:szCs w:val="24"/>
          </w:rPr>
          <w:t>the vertical structure</w:t>
        </w:r>
        <w:r w:rsidR="009D46FA" w:rsidDel="009C0B57">
          <w:rPr>
            <w:rFonts w:ascii="Times New Roman" w:hAnsi="Times New Roman" w:cs="Times New Roman"/>
            <w:szCs w:val="24"/>
          </w:rPr>
          <w:t>s</w:t>
        </w:r>
        <w:r w:rsidRPr="00F418EB" w:rsidDel="009C0B57">
          <w:rPr>
            <w:rFonts w:ascii="Times New Roman" w:hAnsi="Times New Roman" w:cs="Times New Roman"/>
            <w:szCs w:val="24"/>
          </w:rPr>
          <w:t xml:space="preserve"> of the analyzed fields </w:t>
        </w:r>
        <w:r w:rsidR="009D46FA" w:rsidDel="009C0B57">
          <w:rPr>
            <w:rFonts w:ascii="Times New Roman" w:hAnsi="Times New Roman" w:cs="Times New Roman"/>
            <w:szCs w:val="24"/>
          </w:rPr>
          <w:t>are</w:t>
        </w:r>
        <w:r w:rsidRPr="00F418EB" w:rsidDel="009C0B57">
          <w:rPr>
            <w:rFonts w:ascii="Times New Roman" w:hAnsi="Times New Roman" w:cs="Times New Roman"/>
            <w:szCs w:val="24"/>
          </w:rPr>
          <w:t xml:space="preserve"> heavily dependent on the </w:t>
        </w:r>
        <w:r w:rsidR="00891591" w:rsidRPr="00F418EB" w:rsidDel="009C0B57">
          <w:rPr>
            <w:rFonts w:ascii="Times New Roman" w:hAnsi="Times New Roman" w:cs="Times New Roman"/>
            <w:szCs w:val="24"/>
          </w:rPr>
          <w:t>operational analysis</w:t>
        </w:r>
        <w:r w:rsidR="009D46FA" w:rsidDel="009C0B57">
          <w:rPr>
            <w:rFonts w:ascii="Times New Roman" w:hAnsi="Times New Roman" w:cs="Times New Roman"/>
            <w:szCs w:val="24"/>
          </w:rPr>
          <w:t>.</w:t>
        </w:r>
      </w:moveFrom>
    </w:p>
    <w:moveFromRangeEnd w:id="415"/>
    <w:p w14:paraId="6C3008F2" w14:textId="77777777" w:rsidR="009D46FA" w:rsidRPr="009D46FA" w:rsidRDefault="009D46FA" w:rsidP="00EA5167">
      <w:pPr>
        <w:spacing w:line="480" w:lineRule="auto"/>
        <w:jc w:val="both"/>
        <w:rPr>
          <w:rFonts w:ascii="Times New Roman" w:hAnsi="Times New Roman"/>
          <w:b/>
          <w:szCs w:val="24"/>
        </w:rPr>
        <w:pPrChange w:id="417" w:author="ZHANGM.H." w:date="2014-12-07T03:12:00Z">
          <w:pPr>
            <w:spacing w:line="360" w:lineRule="auto"/>
            <w:jc w:val="both"/>
          </w:pPr>
        </w:pPrChange>
      </w:pPr>
      <w:r w:rsidRPr="009D46FA">
        <w:rPr>
          <w:rFonts w:ascii="Times New Roman" w:hAnsi="Times New Roman"/>
          <w:b/>
          <w:szCs w:val="24"/>
        </w:rPr>
        <w:t>1.6 Input data for the ARM variational analysis</w:t>
      </w:r>
    </w:p>
    <w:p w14:paraId="09D42B72" w14:textId="77777777" w:rsidR="009D46FA" w:rsidRDefault="009D46FA" w:rsidP="00EA5167">
      <w:pPr>
        <w:spacing w:line="480" w:lineRule="auto"/>
        <w:ind w:firstLine="360"/>
        <w:jc w:val="both"/>
        <w:rPr>
          <w:rFonts w:ascii="Times New Roman" w:hAnsi="Times New Roman"/>
          <w:szCs w:val="24"/>
        </w:rPr>
        <w:pPrChange w:id="418" w:author="ZHANGM.H." w:date="2014-12-07T03:12:00Z">
          <w:pPr>
            <w:spacing w:line="360" w:lineRule="auto"/>
            <w:ind w:firstLine="360"/>
            <w:jc w:val="both"/>
          </w:pPr>
        </w:pPrChange>
      </w:pPr>
      <w:r>
        <w:rPr>
          <w:rFonts w:ascii="Times New Roman" w:hAnsi="Times New Roman"/>
          <w:szCs w:val="24"/>
        </w:rPr>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w:t>
      </w:r>
      <w:r>
        <w:rPr>
          <w:rFonts w:ascii="Times New Roman" w:hAnsi="Times New Roman"/>
          <w:szCs w:val="24"/>
        </w:rPr>
        <w:lastRenderedPageBreak/>
        <w:t xml:space="preserve">sensible heat fluxes, wind stress, precipitation, net radiation at the surface and at the top of the atmosphere (TOA), as well as column total cloud liquid water. </w:t>
      </w:r>
    </w:p>
    <w:p w14:paraId="253DD09E" w14:textId="4E1CCA63" w:rsidR="005A2D02" w:rsidRDefault="009D46FA" w:rsidP="00CB74B8">
      <w:pPr>
        <w:spacing w:line="480" w:lineRule="auto"/>
        <w:ind w:firstLine="360"/>
        <w:jc w:val="both"/>
        <w:rPr>
          <w:ins w:id="419" w:author="ZHANGM.H." w:date="2014-12-07T05:40:00Z"/>
          <w:rFonts w:ascii="Times New Roman" w:hAnsi="Times New Roman"/>
          <w:szCs w:val="24"/>
        </w:rPr>
        <w:pPrChange w:id="420" w:author="ZHANGM.H." w:date="2014-12-07T05:40:00Z">
          <w:pPr>
            <w:spacing w:line="360" w:lineRule="auto"/>
            <w:ind w:firstLine="360"/>
            <w:jc w:val="both"/>
          </w:pPr>
        </w:pPrChange>
      </w:pPr>
      <w:r>
        <w:rPr>
          <w:rFonts w:ascii="Times New Roman" w:hAnsi="Times New Roman"/>
          <w:szCs w:val="24"/>
        </w:rPr>
        <w:t xml:space="preserve">The large-scale state variables are obtained primarily from balloon-borne sounding measurements. </w:t>
      </w:r>
      <w:ins w:id="421" w:author="ZHANGM.H." w:date="2014-12-07T05:03:00Z">
        <w:r w:rsidR="00492F0B">
          <w:rPr>
            <w:rFonts w:ascii="Times New Roman" w:hAnsi="Times New Roman"/>
            <w:szCs w:val="24"/>
          </w:rPr>
          <w:t xml:space="preserve">Ideally, high frequency </w:t>
        </w:r>
      </w:ins>
      <w:ins w:id="422" w:author="ZHANGM.H." w:date="2014-12-07T05:04:00Z">
        <w:r w:rsidR="00492F0B">
          <w:rPr>
            <w:rFonts w:ascii="Times New Roman" w:hAnsi="Times New Roman"/>
            <w:szCs w:val="24"/>
          </w:rPr>
          <w:t>sounding</w:t>
        </w:r>
      </w:ins>
      <w:ins w:id="423" w:author="ZHANGM.H." w:date="2014-12-07T05:05:00Z">
        <w:r w:rsidR="00492F0B">
          <w:rPr>
            <w:rFonts w:ascii="Times New Roman" w:hAnsi="Times New Roman"/>
            <w:szCs w:val="24"/>
          </w:rPr>
          <w:t>s</w:t>
        </w:r>
      </w:ins>
      <w:ins w:id="424" w:author="ZHANGM.H." w:date="2014-12-07T05:04:00Z">
        <w:r w:rsidR="00492F0B">
          <w:rPr>
            <w:rFonts w:ascii="Times New Roman" w:hAnsi="Times New Roman"/>
            <w:szCs w:val="24"/>
          </w:rPr>
          <w:t xml:space="preserve"> </w:t>
        </w:r>
      </w:ins>
      <w:ins w:id="425" w:author="ZHANGM.H." w:date="2014-12-07T05:03:00Z">
        <w:r w:rsidR="00492F0B">
          <w:rPr>
            <w:rFonts w:ascii="Times New Roman" w:hAnsi="Times New Roman"/>
            <w:szCs w:val="24"/>
          </w:rPr>
          <w:t xml:space="preserve">at least </w:t>
        </w:r>
      </w:ins>
      <w:ins w:id="426" w:author="ZHANGM.H." w:date="2014-12-07T05:04:00Z">
        <w:r w:rsidR="00492F0B">
          <w:rPr>
            <w:rFonts w:ascii="Times New Roman" w:hAnsi="Times New Roman"/>
            <w:szCs w:val="24"/>
          </w:rPr>
          <w:t xml:space="preserve">once </w:t>
        </w:r>
      </w:ins>
      <w:ins w:id="427" w:author="ZHANGM.H." w:date="2014-12-07T05:03:00Z">
        <w:r w:rsidR="00492F0B">
          <w:rPr>
            <w:rFonts w:ascii="Times New Roman" w:hAnsi="Times New Roman"/>
            <w:szCs w:val="24"/>
          </w:rPr>
          <w:t>every three hours</w:t>
        </w:r>
      </w:ins>
      <w:ins w:id="428" w:author="ZHANGM.H." w:date="2014-12-07T05:04:00Z">
        <w:r w:rsidR="00492F0B">
          <w:rPr>
            <w:rFonts w:ascii="Times New Roman" w:hAnsi="Times New Roman"/>
            <w:szCs w:val="24"/>
          </w:rPr>
          <w:t xml:space="preserve"> over </w:t>
        </w:r>
      </w:ins>
      <w:ins w:id="429" w:author="ZHANGM.H." w:date="2014-12-07T05:05:00Z">
        <w:r w:rsidR="00492F0B">
          <w:rPr>
            <w:rFonts w:ascii="Times New Roman" w:hAnsi="Times New Roman"/>
            <w:szCs w:val="24"/>
          </w:rPr>
          <w:t xml:space="preserve">a well-positioned array </w:t>
        </w:r>
      </w:ins>
      <w:ins w:id="430" w:author="ZHANGM.H." w:date="2014-12-07T05:04:00Z">
        <w:r w:rsidR="00492F0B">
          <w:rPr>
            <w:rFonts w:ascii="Times New Roman" w:hAnsi="Times New Roman"/>
            <w:szCs w:val="24"/>
          </w:rPr>
          <w:t>are needed to specify the SCM forcin</w:t>
        </w:r>
      </w:ins>
      <w:ins w:id="431" w:author="ZHANGM.H." w:date="2014-12-07T05:06:00Z">
        <w:r w:rsidR="00492F0B">
          <w:rPr>
            <w:rFonts w:ascii="Times New Roman" w:hAnsi="Times New Roman"/>
            <w:szCs w:val="24"/>
          </w:rPr>
          <w:t>g. However, because of logistical difficulties and large expenses, only</w:t>
        </w:r>
      </w:ins>
      <w:ins w:id="432" w:author="ZHANGM.H." w:date="2014-12-07T05:03:00Z">
        <w:r w:rsidR="00492F0B">
          <w:rPr>
            <w:rFonts w:ascii="Times New Roman" w:hAnsi="Times New Roman"/>
            <w:szCs w:val="24"/>
          </w:rPr>
          <w:t xml:space="preserve"> </w:t>
        </w:r>
      </w:ins>
      <w:del w:id="433" w:author="ZHANGM.H." w:date="2014-12-07T05:07:00Z">
        <w:r w:rsidDel="00492F0B">
          <w:rPr>
            <w:rFonts w:ascii="Times New Roman" w:hAnsi="Times New Roman"/>
            <w:szCs w:val="24"/>
          </w:rPr>
          <w:delText xml:space="preserve">During </w:delText>
        </w:r>
      </w:del>
      <w:ins w:id="434" w:author="ZHANGM.H." w:date="2014-12-07T05:07:00Z">
        <w:r w:rsidR="00492F0B">
          <w:rPr>
            <w:rFonts w:ascii="Times New Roman" w:hAnsi="Times New Roman"/>
            <w:szCs w:val="24"/>
          </w:rPr>
          <w:t>d</w:t>
        </w:r>
        <w:r w:rsidR="00492F0B">
          <w:rPr>
            <w:rFonts w:ascii="Times New Roman" w:hAnsi="Times New Roman"/>
            <w:szCs w:val="24"/>
          </w:rPr>
          <w:t xml:space="preserve">uring </w:t>
        </w:r>
        <w:r w:rsidR="00492F0B">
          <w:rPr>
            <w:rFonts w:ascii="Times New Roman" w:hAnsi="Times New Roman"/>
            <w:szCs w:val="24"/>
          </w:rPr>
          <w:t xml:space="preserve">special </w:t>
        </w:r>
      </w:ins>
      <w:r>
        <w:rPr>
          <w:rFonts w:ascii="Times New Roman" w:hAnsi="Times New Roman"/>
          <w:szCs w:val="24"/>
        </w:rPr>
        <w:t xml:space="preserve">ARM Intensive Operational Periods (IOPs), radiosondes </w:t>
      </w:r>
      <w:del w:id="435" w:author="ZHANGM.H." w:date="2014-12-07T05:08:00Z">
        <w:r w:rsidDel="00D14F27">
          <w:rPr>
            <w:rFonts w:ascii="Times New Roman" w:hAnsi="Times New Roman"/>
            <w:szCs w:val="24"/>
          </w:rPr>
          <w:delText xml:space="preserve">are </w:delText>
        </w:r>
      </w:del>
      <w:ins w:id="436" w:author="ZHANGM.H." w:date="2014-12-07T05:08:00Z">
        <w:r w:rsidR="00D14F27">
          <w:rPr>
            <w:rFonts w:ascii="Times New Roman" w:hAnsi="Times New Roman"/>
            <w:szCs w:val="24"/>
          </w:rPr>
          <w:t>were launched at 3 hourly or 6 hourly frequencies</w:t>
        </w:r>
      </w:ins>
      <w:ins w:id="437" w:author="ZHANGM.H." w:date="2014-12-07T05:10:00Z">
        <w:r w:rsidR="00D14F27">
          <w:rPr>
            <w:rFonts w:ascii="Times New Roman" w:hAnsi="Times New Roman"/>
            <w:szCs w:val="24"/>
          </w:rPr>
          <w:t xml:space="preserve"> </w:t>
        </w:r>
        <w:r w:rsidR="00D14F27">
          <w:rPr>
            <w:rFonts w:ascii="Times New Roman" w:hAnsi="Times New Roman"/>
            <w:szCs w:val="24"/>
          </w:rPr>
          <w:t>to measure the vertical profiles of winds, temperatur</w:t>
        </w:r>
        <w:r w:rsidR="00D14F27">
          <w:rPr>
            <w:rFonts w:ascii="Times New Roman" w:hAnsi="Times New Roman"/>
            <w:szCs w:val="24"/>
          </w:rPr>
          <w:t>e, and water vapor mixing ratio</w:t>
        </w:r>
      </w:ins>
      <w:ins w:id="438" w:author="ZHANGM.H." w:date="2014-12-07T05:08:00Z">
        <w:r w:rsidR="00D14F27">
          <w:rPr>
            <w:rFonts w:ascii="Times New Roman" w:hAnsi="Times New Roman"/>
            <w:szCs w:val="24"/>
          </w:rPr>
          <w:t>.</w:t>
        </w:r>
      </w:ins>
      <w:ins w:id="439" w:author="ZHANGM.H." w:date="2014-12-07T05:09:00Z">
        <w:r w:rsidR="00D14F27">
          <w:rPr>
            <w:rFonts w:ascii="Times New Roman" w:hAnsi="Times New Roman"/>
            <w:szCs w:val="24"/>
          </w:rPr>
          <w:t xml:space="preserve"> </w:t>
        </w:r>
      </w:ins>
      <w:ins w:id="440" w:author="ZHANGM.H." w:date="2014-12-07T05:08:00Z">
        <w:r w:rsidR="00D14F27">
          <w:rPr>
            <w:rFonts w:ascii="Times New Roman" w:hAnsi="Times New Roman"/>
            <w:szCs w:val="24"/>
          </w:rPr>
          <w:t xml:space="preserve"> </w:t>
        </w:r>
      </w:ins>
      <w:ins w:id="441" w:author="ZHANGM.H." w:date="2014-12-07T05:09:00Z">
        <w:r w:rsidR="00D14F27">
          <w:rPr>
            <w:rFonts w:ascii="Times New Roman" w:hAnsi="Times New Roman"/>
            <w:szCs w:val="24"/>
          </w:rPr>
          <w:t xml:space="preserve">The majority of these IOPs were conducted at SGP. </w:t>
        </w:r>
      </w:ins>
      <w:ins w:id="442" w:author="ZHANGM.H." w:date="2014-12-07T05:39:00Z">
        <w:r w:rsidR="00CB74B8">
          <w:rPr>
            <w:rFonts w:ascii="Times New Roman" w:hAnsi="Times New Roman"/>
            <w:szCs w:val="24"/>
          </w:rPr>
          <w:t xml:space="preserve"> </w:t>
        </w:r>
        <w:r w:rsidR="00CB74B8">
          <w:t>At the ARM TWP and NSA, coordinated balloon sounding measurements are logistically much more difficult, and so only one and two IOPs have been conducted respectively at these sites.</w:t>
        </w:r>
      </w:ins>
      <w:ins w:id="443" w:author="ZHANGM.H." w:date="2014-12-07T05:40:00Z">
        <w:r w:rsidR="00CB74B8">
          <w:rPr>
            <w:rFonts w:ascii="Times New Roman" w:hAnsi="Times New Roman"/>
            <w:szCs w:val="24"/>
          </w:rPr>
          <w:t xml:space="preserve"> </w:t>
        </w:r>
      </w:ins>
      <w:del w:id="444" w:author="ZHANGM.H." w:date="2014-12-07T05:09:00Z">
        <w:r w:rsidDel="00D14F27">
          <w:rPr>
            <w:rFonts w:ascii="Times New Roman" w:hAnsi="Times New Roman"/>
            <w:szCs w:val="24"/>
          </w:rPr>
          <w:delText xml:space="preserve">usually launched every three hours </w:delText>
        </w:r>
      </w:del>
      <w:del w:id="445" w:author="ZHANGM.H." w:date="2014-12-07T05:10:00Z">
        <w:r w:rsidDel="00D14F27">
          <w:rPr>
            <w:rFonts w:ascii="Times New Roman" w:hAnsi="Times New Roman"/>
            <w:szCs w:val="24"/>
          </w:rPr>
          <w:delText>to measure the vertical profiles of winds, temperature, and water vapor mixing ratio</w:delText>
        </w:r>
      </w:del>
      <w:ins w:id="446" w:author="ZHANGM.H." w:date="2014-12-07T05:10:00Z">
        <w:r w:rsidR="00D14F27">
          <w:rPr>
            <w:rFonts w:ascii="Times New Roman" w:hAnsi="Times New Roman"/>
            <w:szCs w:val="24"/>
          </w:rPr>
          <w:t xml:space="preserve"> </w:t>
        </w:r>
      </w:ins>
      <w:r>
        <w:rPr>
          <w:rFonts w:ascii="Times New Roman" w:hAnsi="Times New Roman"/>
          <w:szCs w:val="24"/>
        </w:rPr>
        <w:t xml:space="preserve"> </w:t>
      </w:r>
      <w:del w:id="447" w:author="ZHANGM.H." w:date="2014-12-07T05:09:00Z">
        <w:r w:rsidDel="00D14F27">
          <w:rPr>
            <w:rFonts w:ascii="Times New Roman" w:hAnsi="Times New Roman"/>
            <w:szCs w:val="24"/>
          </w:rPr>
          <w:delText>over a well-defined sounding array. Hourly</w:delText>
        </w:r>
      </w:del>
      <w:ins w:id="448" w:author="ZHANGM.H." w:date="2014-12-07T05:34:00Z">
        <w:r w:rsidR="005A2D02">
          <w:rPr>
            <w:rFonts w:ascii="Times New Roman" w:hAnsi="Times New Roman"/>
            <w:szCs w:val="24"/>
          </w:rPr>
          <w:t xml:space="preserve"> ARM also deployed many </w:t>
        </w:r>
      </w:ins>
      <w:ins w:id="449" w:author="ZHANGM.H." w:date="2014-12-07T05:35:00Z">
        <w:r w:rsidR="005A2D02">
          <w:rPr>
            <w:rFonts w:ascii="Times New Roman" w:hAnsi="Times New Roman"/>
            <w:szCs w:val="24"/>
          </w:rPr>
          <w:t xml:space="preserve">surface stations </w:t>
        </w:r>
      </w:ins>
      <w:ins w:id="450" w:author="ZHANGM.H." w:date="2014-12-07T05:36:00Z">
        <w:r w:rsidR="005A2D02">
          <w:rPr>
            <w:rFonts w:ascii="Times New Roman" w:hAnsi="Times New Roman"/>
            <w:szCs w:val="24"/>
          </w:rPr>
          <w:t xml:space="preserve">at its sites, </w:t>
        </w:r>
      </w:ins>
      <w:ins w:id="451" w:author="ZHANGM.H." w:date="2014-12-07T05:35:00Z">
        <w:r w:rsidR="005A2D02">
          <w:rPr>
            <w:rFonts w:ascii="Times New Roman" w:hAnsi="Times New Roman"/>
            <w:szCs w:val="24"/>
          </w:rPr>
          <w:t xml:space="preserve">including </w:t>
        </w:r>
      </w:ins>
      <w:ins w:id="452" w:author="ZHANGM.H." w:date="2014-12-07T05:36:00Z">
        <w:r w:rsidR="005A2D02">
          <w:rPr>
            <w:rFonts w:ascii="Times New Roman" w:hAnsi="Times New Roman"/>
            <w:szCs w:val="24"/>
          </w:rPr>
          <w:t xml:space="preserve">various </w:t>
        </w:r>
      </w:ins>
      <w:ins w:id="453" w:author="ZHANGM.H." w:date="2014-12-07T05:35:00Z">
        <w:r w:rsidR="005A2D02">
          <w:rPr>
            <w:rFonts w:ascii="Times New Roman" w:hAnsi="Times New Roman"/>
            <w:szCs w:val="24"/>
          </w:rPr>
          <w:t xml:space="preserve">radiometers, </w:t>
        </w:r>
      </w:ins>
      <w:ins w:id="454" w:author="ZHANGM.H." w:date="2014-12-07T05:36:00Z">
        <w:r w:rsidR="005A2D02">
          <w:rPr>
            <w:rFonts w:ascii="Times New Roman" w:hAnsi="Times New Roman"/>
            <w:szCs w:val="24"/>
          </w:rPr>
          <w:t>surface flux stations, with the objective to capture the water and energy budgets within the domain represented by a GCM grid b</w:t>
        </w:r>
      </w:ins>
      <w:ins w:id="455" w:author="ZHANGM.H." w:date="2014-12-07T05:37:00Z">
        <w:r w:rsidR="005A2D02">
          <w:rPr>
            <w:rFonts w:ascii="Times New Roman" w:hAnsi="Times New Roman"/>
            <w:szCs w:val="24"/>
          </w:rPr>
          <w:t xml:space="preserve">ox. The domain averaged fluxes are also used in the variational analysis as constraints. </w:t>
        </w:r>
      </w:ins>
      <w:ins w:id="456" w:author="ZHANGM.H." w:date="2014-12-07T05:38:00Z">
        <w:r w:rsidR="005A2D02">
          <w:rPr>
            <w:rFonts w:ascii="Times New Roman" w:hAnsi="Times New Roman"/>
            <w:szCs w:val="24"/>
          </w:rPr>
          <w:t xml:space="preserve">The surface stations at the SGP are much </w:t>
        </w:r>
      </w:ins>
      <w:ins w:id="457" w:author="ZHANGM.H." w:date="2014-12-07T05:40:00Z">
        <w:r w:rsidR="00CB74B8">
          <w:rPr>
            <w:rFonts w:ascii="Times New Roman" w:hAnsi="Times New Roman"/>
            <w:szCs w:val="24"/>
          </w:rPr>
          <w:t>denser</w:t>
        </w:r>
      </w:ins>
      <w:ins w:id="458" w:author="ZHANGM.H." w:date="2014-12-07T05:38:00Z">
        <w:r w:rsidR="005A2D02">
          <w:rPr>
            <w:rFonts w:ascii="Times New Roman" w:hAnsi="Times New Roman"/>
            <w:szCs w:val="24"/>
          </w:rPr>
          <w:t xml:space="preserve"> than at the other ARM si</w:t>
        </w:r>
        <w:r w:rsidR="00CB74B8">
          <w:rPr>
            <w:rFonts w:ascii="Times New Roman" w:hAnsi="Times New Roman"/>
            <w:szCs w:val="24"/>
          </w:rPr>
          <w:t>tes.</w:t>
        </w:r>
      </w:ins>
    </w:p>
    <w:p w14:paraId="418D1D6B" w14:textId="4B048679" w:rsidR="00CB74B8" w:rsidRDefault="00CB74B8" w:rsidP="00CB74B8">
      <w:pPr>
        <w:spacing w:line="480" w:lineRule="auto"/>
        <w:ind w:firstLine="360"/>
        <w:jc w:val="both"/>
        <w:rPr>
          <w:ins w:id="459" w:author="ZHANGM.H." w:date="2014-12-07T05:34:00Z"/>
          <w:rFonts w:ascii="Times New Roman" w:hAnsi="Times New Roman"/>
          <w:szCs w:val="24"/>
        </w:rPr>
        <w:pPrChange w:id="460" w:author="ZHANGM.H." w:date="2014-12-07T05:40:00Z">
          <w:pPr>
            <w:spacing w:line="360" w:lineRule="auto"/>
            <w:ind w:firstLine="360"/>
            <w:jc w:val="both"/>
          </w:pPr>
        </w:pPrChange>
      </w:pPr>
      <w:ins w:id="461" w:author="ZHANGM.H." w:date="2014-12-07T05:40:00Z">
        <w:r>
          <w:rPr>
            <w:rFonts w:ascii="Times New Roman" w:hAnsi="Times New Roman"/>
            <w:szCs w:val="24"/>
          </w:rPr>
          <w:t xml:space="preserve">It should be mentioned that as the ARM program evolved, the ARM Mobile Facilities </w:t>
        </w:r>
      </w:ins>
      <w:ins w:id="462" w:author="ZHANGM.H." w:date="2014-12-07T05:41:00Z">
        <w:r>
          <w:rPr>
            <w:rFonts w:ascii="Times New Roman" w:hAnsi="Times New Roman"/>
            <w:szCs w:val="24"/>
          </w:rPr>
          <w:t xml:space="preserve">(AMF) </w:t>
        </w:r>
      </w:ins>
      <w:ins w:id="463" w:author="ZHANGM.H." w:date="2014-12-07T05:40:00Z">
        <w:r>
          <w:rPr>
            <w:rFonts w:ascii="Times New Roman" w:hAnsi="Times New Roman"/>
            <w:szCs w:val="24"/>
          </w:rPr>
          <w:t xml:space="preserve">were added. </w:t>
        </w:r>
      </w:ins>
      <w:ins w:id="464" w:author="ZHANGM.H." w:date="2014-12-07T05:41:00Z">
        <w:r>
          <w:rPr>
            <w:rFonts w:ascii="Times New Roman" w:hAnsi="Times New Roman"/>
            <w:szCs w:val="24"/>
          </w:rPr>
          <w:t>B</w:t>
        </w:r>
      </w:ins>
      <w:ins w:id="465" w:author="ZHANGM.H." w:date="2014-12-07T05:42:00Z">
        <w:r>
          <w:rPr>
            <w:rFonts w:ascii="Times New Roman" w:hAnsi="Times New Roman"/>
            <w:szCs w:val="24"/>
          </w:rPr>
          <w:t xml:space="preserve">ecause of the lack of coordinated high frequency sounding data, forcing data were not available and </w:t>
        </w:r>
      </w:ins>
      <w:ins w:id="466" w:author="ZHANGM.H." w:date="2014-12-07T05:44:00Z">
        <w:r>
          <w:rPr>
            <w:rFonts w:ascii="Times New Roman" w:hAnsi="Times New Roman"/>
            <w:szCs w:val="24"/>
          </w:rPr>
          <w:t xml:space="preserve">few </w:t>
        </w:r>
      </w:ins>
      <w:ins w:id="467" w:author="ZHANGM.H." w:date="2014-12-07T05:45:00Z">
        <w:r>
          <w:rPr>
            <w:rFonts w:ascii="Times New Roman" w:hAnsi="Times New Roman"/>
            <w:szCs w:val="24"/>
          </w:rPr>
          <w:t xml:space="preserve">or none </w:t>
        </w:r>
      </w:ins>
      <w:ins w:id="468" w:author="ZHANGM.H." w:date="2014-12-07T05:42:00Z">
        <w:r>
          <w:rPr>
            <w:rFonts w:ascii="Times New Roman" w:hAnsi="Times New Roman"/>
            <w:szCs w:val="24"/>
          </w:rPr>
          <w:t xml:space="preserve">SCM studies </w:t>
        </w:r>
      </w:ins>
      <w:ins w:id="469" w:author="ZHANGM.H." w:date="2014-12-07T05:44:00Z">
        <w:r>
          <w:rPr>
            <w:rFonts w:ascii="Times New Roman" w:hAnsi="Times New Roman"/>
            <w:szCs w:val="24"/>
          </w:rPr>
          <w:t>have been done</w:t>
        </w:r>
      </w:ins>
      <w:ins w:id="470" w:author="ZHANGM.H." w:date="2014-12-07T05:42:00Z">
        <w:r>
          <w:rPr>
            <w:rFonts w:ascii="Times New Roman" w:hAnsi="Times New Roman"/>
            <w:szCs w:val="24"/>
          </w:rPr>
          <w:t xml:space="preserve"> </w:t>
        </w:r>
      </w:ins>
      <w:ins w:id="471" w:author="ZHANGM.H." w:date="2014-12-07T05:44:00Z">
        <w:r>
          <w:rPr>
            <w:rFonts w:ascii="Times New Roman" w:hAnsi="Times New Roman"/>
            <w:szCs w:val="24"/>
          </w:rPr>
          <w:t>at</w:t>
        </w:r>
      </w:ins>
      <w:ins w:id="472" w:author="ZHANGM.H." w:date="2014-12-07T05:42:00Z">
        <w:r>
          <w:rPr>
            <w:rFonts w:ascii="Times New Roman" w:hAnsi="Times New Roman"/>
            <w:szCs w:val="24"/>
          </w:rPr>
          <w:t xml:space="preserve"> the AMF</w:t>
        </w:r>
      </w:ins>
      <w:ins w:id="473" w:author="ZHANGM.H." w:date="2014-12-07T05:44:00Z">
        <w:r>
          <w:rPr>
            <w:rFonts w:ascii="Times New Roman" w:hAnsi="Times New Roman"/>
            <w:szCs w:val="24"/>
          </w:rPr>
          <w:t xml:space="preserve">s until the recent AMF IOPs </w:t>
        </w:r>
        <w:commentRangeStart w:id="474"/>
        <w:r>
          <w:rPr>
            <w:rFonts w:ascii="Times New Roman" w:hAnsi="Times New Roman"/>
            <w:szCs w:val="24"/>
          </w:rPr>
          <w:t>of</w:t>
        </w:r>
      </w:ins>
      <w:commentRangeEnd w:id="474"/>
      <w:ins w:id="475" w:author="ZHANGM.H." w:date="2014-12-07T05:46:00Z">
        <w:r>
          <w:rPr>
            <w:rStyle w:val="CommentReference"/>
          </w:rPr>
          <w:commentReference w:id="474"/>
        </w:r>
      </w:ins>
      <w:ins w:id="476" w:author="ZHANGM.H." w:date="2014-12-07T05:44:00Z">
        <w:r>
          <w:rPr>
            <w:rFonts w:ascii="Times New Roman" w:hAnsi="Times New Roman"/>
            <w:szCs w:val="24"/>
          </w:rPr>
          <w:t xml:space="preserve"> </w:t>
        </w:r>
      </w:ins>
      <w:ins w:id="477" w:author="ZHANGM.H." w:date="2014-12-07T05:46:00Z">
        <w:r>
          <w:rPr>
            <w:rFonts w:ascii="Times New Roman" w:hAnsi="Times New Roman"/>
            <w:szCs w:val="24"/>
          </w:rPr>
          <w:t>. Forcing data</w:t>
        </w:r>
      </w:ins>
      <w:ins w:id="478" w:author="ZHANGM.H." w:date="2014-12-07T05:47:00Z">
        <w:r>
          <w:rPr>
            <w:rFonts w:ascii="Times New Roman" w:hAnsi="Times New Roman"/>
            <w:szCs w:val="24"/>
          </w:rPr>
          <w:t>sets</w:t>
        </w:r>
      </w:ins>
      <w:ins w:id="479" w:author="ZHANGM.H." w:date="2014-12-07T05:46:00Z">
        <w:r>
          <w:rPr>
            <w:rFonts w:ascii="Times New Roman" w:hAnsi="Times New Roman"/>
            <w:szCs w:val="24"/>
          </w:rPr>
          <w:t xml:space="preserve"> </w:t>
        </w:r>
      </w:ins>
      <w:ins w:id="480" w:author="ZHANGM.H." w:date="2014-12-07T05:47:00Z">
        <w:r>
          <w:rPr>
            <w:rFonts w:ascii="Times New Roman" w:hAnsi="Times New Roman"/>
            <w:szCs w:val="24"/>
          </w:rPr>
          <w:t>during</w:t>
        </w:r>
      </w:ins>
      <w:ins w:id="481" w:author="ZHANGM.H." w:date="2014-12-07T05:46:00Z">
        <w:r>
          <w:rPr>
            <w:rFonts w:ascii="Times New Roman" w:hAnsi="Times New Roman"/>
            <w:szCs w:val="24"/>
          </w:rPr>
          <w:t xml:space="preserve"> these </w:t>
        </w:r>
      </w:ins>
      <w:ins w:id="482" w:author="ZHANGM.H." w:date="2014-12-07T05:47:00Z">
        <w:r>
          <w:rPr>
            <w:rFonts w:ascii="Times New Roman" w:hAnsi="Times New Roman"/>
            <w:szCs w:val="24"/>
          </w:rPr>
          <w:t xml:space="preserve">two AMF </w:t>
        </w:r>
      </w:ins>
      <w:ins w:id="483" w:author="ZHANGM.H." w:date="2014-12-07T05:46:00Z">
        <w:r>
          <w:rPr>
            <w:rFonts w:ascii="Times New Roman" w:hAnsi="Times New Roman"/>
            <w:szCs w:val="24"/>
          </w:rPr>
          <w:t>IOPs</w:t>
        </w:r>
      </w:ins>
      <w:ins w:id="484" w:author="ZHANGM.H." w:date="2014-12-07T05:47:00Z">
        <w:r>
          <w:rPr>
            <w:rFonts w:ascii="Times New Roman" w:hAnsi="Times New Roman"/>
            <w:szCs w:val="24"/>
          </w:rPr>
          <w:t xml:space="preserve"> are expected to become available.</w:t>
        </w:r>
      </w:ins>
      <w:ins w:id="485" w:author="ZHANGM.H." w:date="2014-12-07T05:46:00Z">
        <w:r>
          <w:rPr>
            <w:rFonts w:ascii="Times New Roman" w:hAnsi="Times New Roman"/>
            <w:szCs w:val="24"/>
          </w:rPr>
          <w:t xml:space="preserve"> </w:t>
        </w:r>
      </w:ins>
    </w:p>
    <w:p w14:paraId="2B936DE3" w14:textId="569C7D79" w:rsidR="009D46FA" w:rsidDel="00CB74B8" w:rsidRDefault="00D14F27" w:rsidP="00EA5167">
      <w:pPr>
        <w:spacing w:line="480" w:lineRule="auto"/>
        <w:ind w:firstLine="360"/>
        <w:jc w:val="both"/>
        <w:rPr>
          <w:del w:id="486" w:author="ZHANGM.H." w:date="2014-12-07T05:39:00Z"/>
          <w:rFonts w:ascii="Times New Roman" w:hAnsi="Times New Roman"/>
          <w:szCs w:val="24"/>
        </w:rPr>
        <w:pPrChange w:id="487" w:author="ZHANGM.H." w:date="2014-12-07T03:12:00Z">
          <w:pPr>
            <w:spacing w:line="360" w:lineRule="auto"/>
            <w:ind w:firstLine="360"/>
            <w:jc w:val="both"/>
          </w:pPr>
        </w:pPrChange>
      </w:pPr>
      <w:ins w:id="488" w:author="ZHANGM.H." w:date="2014-12-07T05:09:00Z">
        <w:r>
          <w:rPr>
            <w:rFonts w:ascii="Times New Roman" w:hAnsi="Times New Roman"/>
            <w:szCs w:val="24"/>
          </w:rPr>
          <w:lastRenderedPageBreak/>
          <w:t>At the SGP, hourly</w:t>
        </w:r>
      </w:ins>
      <w:r w:rsidR="009D46FA">
        <w:rPr>
          <w:rFonts w:ascii="Times New Roman" w:hAnsi="Times New Roman"/>
          <w:szCs w:val="24"/>
        </w:rPr>
        <w:t xml:space="preserve"> profiler measurements of winds are also available at the National Oceanic and Atmospheric Administration (NOAA) wind profiler stations, which can be merged with the soundings in the analysis. At the ARM SGP site, there are </w:t>
      </w:r>
      <w:del w:id="489" w:author="ZHANGM.H." w:date="2014-12-07T05:11:00Z">
        <w:r w:rsidR="009D46FA" w:rsidDel="00D14F27">
          <w:rPr>
            <w:rFonts w:ascii="Times New Roman" w:hAnsi="Times New Roman"/>
            <w:szCs w:val="24"/>
          </w:rPr>
          <w:delText xml:space="preserve">ARM </w:delText>
        </w:r>
      </w:del>
      <w:r w:rsidR="009D46FA">
        <w:rPr>
          <w:rFonts w:ascii="Times New Roman" w:hAnsi="Times New Roman"/>
          <w:szCs w:val="24"/>
        </w:rPr>
        <w:t xml:space="preserve">five </w:t>
      </w:r>
      <w:ins w:id="490" w:author="ZHANGM.H." w:date="2014-12-07T05:11:00Z">
        <w:r>
          <w:rPr>
            <w:rFonts w:ascii="Times New Roman" w:hAnsi="Times New Roman"/>
            <w:szCs w:val="24"/>
          </w:rPr>
          <w:t xml:space="preserve">ARM </w:t>
        </w:r>
      </w:ins>
      <w:r w:rsidR="009D46FA">
        <w:rPr>
          <w:rFonts w:ascii="Times New Roman" w:hAnsi="Times New Roman"/>
          <w:szCs w:val="24"/>
        </w:rPr>
        <w:t>sounding stations: the central facility (C1) and four boundary facilities (B1, B4, B5, and B6), as well as a number of NOAA wind profiler sites to provide the needed upper-air measurements</w:t>
      </w:r>
      <w:r w:rsidR="009D46FA" w:rsidRPr="00F37BBB">
        <w:rPr>
          <w:rFonts w:ascii="Times New Roman" w:hAnsi="Times New Roman"/>
          <w:szCs w:val="24"/>
        </w:rPr>
        <w:t xml:space="preserve"> </w:t>
      </w:r>
      <w:r w:rsidR="009D46FA">
        <w:rPr>
          <w:rFonts w:ascii="Times New Roman" w:hAnsi="Times New Roman"/>
          <w:szCs w:val="24"/>
        </w:rPr>
        <w:t>(</w:t>
      </w:r>
      <w:r w:rsidR="0082747E">
        <w:rPr>
          <w:rFonts w:ascii="Times New Roman" w:hAnsi="Times New Roman"/>
          <w:b/>
          <w:szCs w:val="24"/>
        </w:rPr>
        <w:t>Figure 1a</w:t>
      </w:r>
      <w:r w:rsidR="009D46FA">
        <w:rPr>
          <w:rFonts w:ascii="Times New Roman" w:hAnsi="Times New Roman"/>
          <w:szCs w:val="24"/>
        </w:rPr>
        <w:t xml:space="preserve">). </w:t>
      </w:r>
      <w:ins w:id="491" w:author="ZHANGM.H." w:date="2014-12-07T02:13:00Z">
        <w:r w:rsidR="00FC43ED">
          <w:rPr>
            <w:rFonts w:ascii="Times New Roman" w:hAnsi="Times New Roman"/>
            <w:szCs w:val="24"/>
          </w:rPr>
          <w:t xml:space="preserve"> It should be noted that </w:t>
        </w:r>
      </w:ins>
      <w:ins w:id="492" w:author="ZHANGM.H." w:date="2014-12-07T02:14:00Z">
        <w:r w:rsidR="00FC43ED">
          <w:t>these boundary sites and wind profilers have not and are not always available.</w:t>
        </w:r>
      </w:ins>
      <w:ins w:id="493" w:author="ZHANGM.H." w:date="2014-12-07T05:11:00Z">
        <w:r>
          <w:t xml:space="preserve"> </w:t>
        </w:r>
      </w:ins>
    </w:p>
    <w:p w14:paraId="51EB5D27" w14:textId="4B361ACB" w:rsidR="009D46FA" w:rsidRDefault="00D14F27" w:rsidP="00EA5167">
      <w:pPr>
        <w:spacing w:line="480" w:lineRule="auto"/>
        <w:ind w:firstLine="360"/>
        <w:jc w:val="both"/>
        <w:rPr>
          <w:rFonts w:ascii="Times New Roman" w:hAnsi="Times New Roman"/>
          <w:szCs w:val="24"/>
        </w:rPr>
        <w:pPrChange w:id="494" w:author="ZHANGM.H." w:date="2014-12-07T03:12:00Z">
          <w:pPr>
            <w:spacing w:line="360" w:lineRule="auto"/>
            <w:ind w:firstLine="360"/>
            <w:jc w:val="both"/>
          </w:pPr>
        </w:pPrChange>
      </w:pPr>
      <w:ins w:id="495" w:author="ZHANGM.H." w:date="2014-12-07T05:13:00Z">
        <w:r>
          <w:rPr>
            <w:rFonts w:ascii="Times New Roman" w:hAnsi="Times New Roman"/>
            <w:szCs w:val="24"/>
          </w:rPr>
          <w:t xml:space="preserve">For the SGP, </w:t>
        </w:r>
      </w:ins>
      <w:ins w:id="496" w:author="ZHANGM.H." w:date="2014-12-07T05:14:00Z">
        <w:r>
          <w:rPr>
            <w:rFonts w:ascii="Times New Roman" w:hAnsi="Times New Roman"/>
            <w:szCs w:val="24"/>
          </w:rPr>
          <w:t>t</w:t>
        </w:r>
      </w:ins>
      <w:del w:id="497" w:author="ZHANGM.H." w:date="2014-12-07T05:14:00Z">
        <w:r w:rsidR="009D46FA" w:rsidDel="00D14F27">
          <w:rPr>
            <w:rFonts w:ascii="Times New Roman" w:hAnsi="Times New Roman"/>
            <w:szCs w:val="24"/>
          </w:rPr>
          <w:delText>T</w:delText>
        </w:r>
      </w:del>
      <w:r w:rsidR="009D46FA">
        <w:rPr>
          <w:rFonts w:ascii="Times New Roman" w:hAnsi="Times New Roman"/>
          <w:szCs w:val="24"/>
        </w:rPr>
        <w:t xml:space="preserve">he variational analysis analyzes the original upper-air measurements from radiosondes and wind profilers over the analysis grid points </w:t>
      </w:r>
      <w:r w:rsidR="0082747E">
        <w:rPr>
          <w:rFonts w:ascii="Times New Roman" w:hAnsi="Times New Roman"/>
          <w:szCs w:val="24"/>
        </w:rPr>
        <w:t xml:space="preserve">(Figure 1a) </w:t>
      </w:r>
      <w:r w:rsidR="009D46FA">
        <w:rPr>
          <w:rFonts w:ascii="Times New Roman" w:hAnsi="Times New Roman"/>
          <w:szCs w:val="24"/>
        </w:rPr>
        <w:t xml:space="preserve">using the </w:t>
      </w:r>
      <w:proofErr w:type="spellStart"/>
      <w:r w:rsidR="009D46FA">
        <w:rPr>
          <w:rFonts w:ascii="Times New Roman" w:hAnsi="Times New Roman"/>
          <w:szCs w:val="24"/>
        </w:rPr>
        <w:t>Cressman</w:t>
      </w:r>
      <w:proofErr w:type="spellEnd"/>
      <w:r w:rsidR="009D46FA">
        <w:rPr>
          <w:rFonts w:ascii="Times New Roman" w:hAnsi="Times New Roman"/>
          <w:szCs w:val="24"/>
        </w:rPr>
        <w:t xml:space="preserve"> interpolation scheme (</w:t>
      </w:r>
      <w:proofErr w:type="spellStart"/>
      <w:r w:rsidR="009D46FA">
        <w:rPr>
          <w:rFonts w:ascii="Times New Roman" w:hAnsi="Times New Roman"/>
          <w:szCs w:val="24"/>
        </w:rPr>
        <w:t>Cressman</w:t>
      </w:r>
      <w:proofErr w:type="spellEnd"/>
      <w:r w:rsidR="009D46FA">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w:t>
      </w:r>
      <w:r w:rsidR="009D46FA">
        <w:rPr>
          <w:rFonts w:ascii="Times New Roman" w:hAnsi="Times New Roman"/>
          <w:b/>
          <w:szCs w:val="24"/>
        </w:rPr>
        <w:t>Fig</w:t>
      </w:r>
      <w:r w:rsidR="0082747E">
        <w:rPr>
          <w:rFonts w:ascii="Times New Roman" w:hAnsi="Times New Roman"/>
          <w:b/>
          <w:szCs w:val="24"/>
        </w:rPr>
        <w:t>ure 1b</w:t>
      </w:r>
      <w:r w:rsidR="009D46FA">
        <w:rPr>
          <w:rFonts w:ascii="Times New Roman" w:hAnsi="Times New Roman"/>
          <w:szCs w:val="24"/>
        </w:rPr>
        <w:t xml:space="preserve">)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w:t>
      </w:r>
      <w:r w:rsidR="009D46FA" w:rsidRPr="00B75276">
        <w:rPr>
          <w:rFonts w:ascii="Times New Roman" w:hAnsi="Times New Roman"/>
          <w:szCs w:val="24"/>
        </w:rPr>
        <w:t>balance the observed column budg</w:t>
      </w:r>
      <w:r w:rsidR="009D46FA">
        <w:rPr>
          <w:rFonts w:ascii="Times New Roman" w:hAnsi="Times New Roman"/>
          <w:szCs w:val="24"/>
        </w:rPr>
        <w:t>ets of mass, heat, moisture, and momentum rather than the NWP model-produced budgets. The use of the observed constraints in the analysis has significantly improved the accuracy of the forcing data derived from NWP analyses</w:t>
      </w:r>
      <w:r w:rsidR="009D46FA" w:rsidRPr="00B75276">
        <w:rPr>
          <w:rFonts w:ascii="Times New Roman" w:hAnsi="Times New Roman"/>
          <w:szCs w:val="24"/>
        </w:rPr>
        <w:t xml:space="preserve"> (Xie et al. 2004).</w:t>
      </w:r>
    </w:p>
    <w:p w14:paraId="4D618A24" w14:textId="1A9756AE" w:rsidR="009D46FA" w:rsidRPr="00F3431E" w:rsidRDefault="009D46FA" w:rsidP="00EA5167">
      <w:pPr>
        <w:spacing w:line="480" w:lineRule="auto"/>
        <w:ind w:left="360"/>
        <w:jc w:val="both"/>
        <w:rPr>
          <w:rFonts w:ascii="Times New Roman" w:hAnsi="Times New Roman"/>
          <w:szCs w:val="24"/>
        </w:rPr>
        <w:pPrChange w:id="498" w:author="ZHANGM.H." w:date="2014-12-07T03:12:00Z">
          <w:pPr>
            <w:spacing w:line="360" w:lineRule="auto"/>
            <w:ind w:left="720" w:hanging="360"/>
            <w:jc w:val="both"/>
          </w:pPr>
        </w:pPrChange>
      </w:pPr>
      <w:r>
        <w:rPr>
          <w:rFonts w:ascii="Times New Roman" w:hAnsi="Times New Roman"/>
          <w:szCs w:val="24"/>
        </w:rPr>
        <w:t>The required constraint variables are derived from measurements of surface observational networks and satellites. Around the ARM SGP site, there is a dense surface network (</w:t>
      </w:r>
      <w:r>
        <w:rPr>
          <w:rFonts w:ascii="Times New Roman" w:hAnsi="Times New Roman"/>
          <w:b/>
          <w:szCs w:val="24"/>
        </w:rPr>
        <w:t>Fig</w:t>
      </w:r>
      <w:r w:rsidR="0082747E">
        <w:rPr>
          <w:rFonts w:ascii="Times New Roman" w:hAnsi="Times New Roman"/>
          <w:b/>
          <w:szCs w:val="24"/>
        </w:rPr>
        <w:t>ure 1c</w:t>
      </w:r>
      <w:r>
        <w:rPr>
          <w:rFonts w:ascii="Times New Roman" w:hAnsi="Times New Roman"/>
          <w:szCs w:val="24"/>
        </w:rPr>
        <w:t xml:space="preserve">). </w:t>
      </w:r>
      <w:r w:rsidRPr="00F3431E">
        <w:rPr>
          <w:rFonts w:ascii="Times New Roman" w:hAnsi="Times New Roman"/>
          <w:szCs w:val="24"/>
        </w:rPr>
        <w:t>The observation platforms include the follows.</w:t>
      </w:r>
    </w:p>
    <w:p w14:paraId="31FD7347" w14:textId="35A1C763"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499"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lastRenderedPageBreak/>
        <w:t>Surface Meteorological Observation Stations (SMOS) measuring surface precipitation, surface pressure, surface winds, temperature, and relative humidity</w:t>
      </w:r>
      <w:ins w:id="500" w:author="Steve Ortega" w:date="2013-10-21T11:01:00Z">
        <w:r w:rsidR="00AC4151">
          <w:rPr>
            <w:rFonts w:ascii="Times New Roman" w:hAnsi="Times New Roman"/>
            <w:sz w:val="24"/>
            <w:szCs w:val="24"/>
          </w:rPr>
          <w:t>.</w:t>
        </w:r>
      </w:ins>
    </w:p>
    <w:p w14:paraId="633C295B" w14:textId="77777777"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01"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02"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03"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Oklahoma and Kansas mesonet stations (OKM and KAM) measuring surface precipitation, pressure, winds, and temperature.</w:t>
      </w:r>
    </w:p>
    <w:p w14:paraId="54FD18F5" w14:textId="30F44C0F"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04"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Microwave Radiometer (MWR) stations measuring the column precipitable water and total cloud liquid water</w:t>
      </w:r>
      <w:ins w:id="505" w:author="Steve Ortega" w:date="2013-10-21T11:01:00Z">
        <w:r w:rsidR="00AC4151">
          <w:rPr>
            <w:rFonts w:ascii="Times New Roman" w:hAnsi="Times New Roman"/>
            <w:sz w:val="24"/>
            <w:szCs w:val="24"/>
          </w:rPr>
          <w:t>.</w:t>
        </w:r>
      </w:ins>
      <w:ins w:id="506" w:author="ZHANGM.H." w:date="2014-12-07T02:15:00Z">
        <w:r w:rsidR="00FC43ED">
          <w:rPr>
            <w:rFonts w:ascii="Times New Roman" w:hAnsi="Times New Roman"/>
            <w:sz w:val="24"/>
            <w:szCs w:val="24"/>
          </w:rPr>
          <w:t xml:space="preserve"> </w:t>
        </w:r>
      </w:ins>
      <w:ins w:id="507" w:author="ZHANGM.H." w:date="2014-12-07T02:16:00Z">
        <w:r w:rsidR="00FC43ED">
          <w:rPr>
            <w:rFonts w:ascii="Times New Roman" w:hAnsi="Times New Roman"/>
            <w:sz w:val="24"/>
            <w:szCs w:val="24"/>
          </w:rPr>
          <w:t xml:space="preserve"> The stations have experienced changes in the past including </w:t>
        </w:r>
      </w:ins>
      <w:ins w:id="508" w:author="ZHANGM.H." w:date="2014-12-07T02:17:00Z">
        <w:r w:rsidR="00FC43ED">
          <w:rPr>
            <w:rFonts w:ascii="Times New Roman" w:hAnsi="Times New Roman"/>
            <w:sz w:val="24"/>
            <w:szCs w:val="24"/>
          </w:rPr>
          <w:t>decommissioning</w:t>
        </w:r>
      </w:ins>
      <w:ins w:id="509" w:author="ZHANGM.H." w:date="2014-12-07T02:16:00Z">
        <w:r w:rsidR="00FC43ED">
          <w:rPr>
            <w:rFonts w:ascii="Times New Roman" w:hAnsi="Times New Roman"/>
            <w:sz w:val="24"/>
            <w:szCs w:val="24"/>
          </w:rPr>
          <w:t xml:space="preserve"> </w:t>
        </w:r>
      </w:ins>
      <w:ins w:id="510" w:author="ZHANGM.H." w:date="2014-12-07T02:17:00Z">
        <w:r w:rsidR="00FC43ED">
          <w:rPr>
            <w:rFonts w:ascii="Times New Roman" w:hAnsi="Times New Roman"/>
            <w:sz w:val="24"/>
            <w:szCs w:val="24"/>
          </w:rPr>
          <w:t>at the ARM boundary facilities.</w:t>
        </w:r>
      </w:ins>
    </w:p>
    <w:p w14:paraId="0CB34AA5" w14:textId="77777777"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11"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F3431E" w:rsidRDefault="009D46FA" w:rsidP="00EA5167">
      <w:pPr>
        <w:pStyle w:val="ListParagraph"/>
        <w:numPr>
          <w:ilvl w:val="0"/>
          <w:numId w:val="2"/>
        </w:numPr>
        <w:spacing w:line="480" w:lineRule="auto"/>
        <w:jc w:val="both"/>
        <w:rPr>
          <w:rFonts w:ascii="Times New Roman" w:hAnsi="Times New Roman"/>
          <w:sz w:val="24"/>
          <w:szCs w:val="24"/>
        </w:rPr>
        <w:pPrChange w:id="512" w:author="ZHANGM.H." w:date="2014-12-07T03:12:00Z">
          <w:pPr>
            <w:pStyle w:val="ListParagraph"/>
            <w:numPr>
              <w:numId w:val="2"/>
            </w:numPr>
            <w:spacing w:line="360" w:lineRule="auto"/>
            <w:ind w:hanging="360"/>
            <w:jc w:val="both"/>
          </w:pPr>
        </w:pPrChange>
      </w:pPr>
      <w:r w:rsidRPr="00F3431E">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EA5167">
      <w:pPr>
        <w:spacing w:line="480" w:lineRule="auto"/>
        <w:ind w:firstLine="360"/>
        <w:jc w:val="both"/>
        <w:rPr>
          <w:rFonts w:ascii="Times New Roman" w:hAnsi="Times New Roman" w:cs="Times New Roman"/>
          <w:szCs w:val="24"/>
        </w:rPr>
        <w:pPrChange w:id="513" w:author="ZHANGM.H." w:date="2014-12-07T03:12:00Z">
          <w:pPr>
            <w:spacing w:line="360" w:lineRule="auto"/>
            <w:ind w:firstLine="360"/>
            <w:jc w:val="both"/>
          </w:pPr>
        </w:pPrChange>
      </w:pPr>
      <w:r>
        <w:rPr>
          <w:rFonts w:ascii="Times New Roman" w:hAnsi="Times New Roman"/>
          <w:szCs w:val="24"/>
        </w:rPr>
        <w:t>The Geostationary Operational Environmental Satellite (GOES) provides satellite measurements</w:t>
      </w:r>
      <w:ins w:id="514" w:author="Steve Ortega" w:date="2013-10-21T11:01:00Z">
        <w:r w:rsidR="00AC4151">
          <w:rPr>
            <w:rFonts w:ascii="Times New Roman" w:hAnsi="Times New Roman"/>
            <w:szCs w:val="24"/>
          </w:rPr>
          <w:t>,</w:t>
        </w:r>
      </w:ins>
      <w:r>
        <w:rPr>
          <w:rFonts w:ascii="Times New Roman" w:hAnsi="Times New Roman"/>
          <w:szCs w:val="24"/>
        </w:rPr>
        <w:t xml:space="preserve"> clouds</w:t>
      </w:r>
      <w:ins w:id="515" w:author="Steve Ortega" w:date="2013-10-21T11:01:00Z">
        <w:r w:rsidR="00AC4151">
          <w:rPr>
            <w:rFonts w:ascii="Times New Roman" w:hAnsi="Times New Roman"/>
            <w:szCs w:val="24"/>
          </w:rPr>
          <w:t>,</w:t>
        </w:r>
      </w:ins>
      <w:r>
        <w:rPr>
          <w:rFonts w:ascii="Times New Roman" w:hAnsi="Times New Roman"/>
          <w:szCs w:val="24"/>
        </w:rPr>
        <w:t xml:space="preserve"> and broadband radiative fluxes at TOA over the 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grids (</w:t>
      </w:r>
      <w:r>
        <w:rPr>
          <w:rFonts w:ascii="Times New Roman" w:hAnsi="Times New Roman" w:cs="Times New Roman"/>
          <w:b/>
          <w:szCs w:val="24"/>
        </w:rPr>
        <w:t>Fig</w:t>
      </w:r>
      <w:r w:rsidR="0082747E">
        <w:rPr>
          <w:rFonts w:ascii="Times New Roman" w:hAnsi="Times New Roman" w:cs="Times New Roman"/>
          <w:b/>
          <w:szCs w:val="24"/>
        </w:rPr>
        <w:t>ure 1d</w:t>
      </w:r>
      <w:r>
        <w:rPr>
          <w:rFonts w:ascii="Times New Roman" w:hAnsi="Times New Roman" w:cs="Times New Roman"/>
          <w:szCs w:val="24"/>
        </w:rPr>
        <w:t>)</w:t>
      </w:r>
      <w:r w:rsidR="00F3431E">
        <w:rPr>
          <w:rFonts w:ascii="Times New Roman" w:hAnsi="Times New Roman" w:cs="Times New Roman"/>
          <w:szCs w:val="24"/>
        </w:rPr>
        <w:t xml:space="preserve"> (</w:t>
      </w:r>
      <w:proofErr w:type="spellStart"/>
      <w:r w:rsidR="00F3431E">
        <w:rPr>
          <w:rFonts w:ascii="Times New Roman" w:hAnsi="Times New Roman" w:cs="Times New Roman"/>
          <w:szCs w:val="24"/>
        </w:rPr>
        <w:t>Minnis</w:t>
      </w:r>
      <w:proofErr w:type="spellEnd"/>
      <w:r w:rsidR="00F3431E">
        <w:rPr>
          <w:rFonts w:ascii="Times New Roman" w:hAnsi="Times New Roman" w:cs="Times New Roman"/>
          <w:szCs w:val="24"/>
        </w:rPr>
        <w:t xml:space="preserve"> et al. 1995)</w:t>
      </w:r>
      <w:r>
        <w:rPr>
          <w:rFonts w:ascii="Times New Roman" w:hAnsi="Times New Roman" w:cs="Times New Roman"/>
          <w:szCs w:val="24"/>
        </w:rPr>
        <w:t xml:space="preserve">. All the constraint variables </w:t>
      </w:r>
      <w:r w:rsidR="00F3431E">
        <w:rPr>
          <w:rFonts w:ascii="Times New Roman" w:hAnsi="Times New Roman" w:cs="Times New Roman"/>
          <w:szCs w:val="24"/>
        </w:rPr>
        <w:t>are</w:t>
      </w:r>
      <w:r>
        <w:rPr>
          <w:rFonts w:ascii="Times New Roman" w:hAnsi="Times New Roman" w:cs="Times New Roman"/>
          <w:szCs w:val="24"/>
        </w:rPr>
        <w:t xml:space="preserve"> area-averaged quantities over the analysis domain. To avoid biases of using overcrowding measurement stations in some areas,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w:t>
      </w:r>
      <w:r>
        <w:rPr>
          <w:rFonts w:ascii="Times New Roman" w:hAnsi="Times New Roman" w:cs="Times New Roman"/>
          <w:szCs w:val="24"/>
        </w:rPr>
        <w:lastRenderedPageBreak/>
        <w:t xml:space="preserve">available from several instruments as indicated above. They are merged in the arithmetic averaging process. If there is no actual measurement in the small box, the Barnes scheme (Barnes 1964) is used to fill the missing data. Domain averages of these constraint quantities </w:t>
      </w:r>
      <w:r w:rsidR="00071F6B">
        <w:rPr>
          <w:rFonts w:ascii="Times New Roman" w:hAnsi="Times New Roman" w:cs="Times New Roman"/>
          <w:szCs w:val="24"/>
        </w:rPr>
        <w:t>are</w:t>
      </w:r>
      <w:ins w:id="516" w:author="Steve Ortega" w:date="2013-10-21T11:02:00Z">
        <w:r w:rsidR="00AC4151">
          <w:rPr>
            <w:rFonts w:ascii="Times New Roman" w:hAnsi="Times New Roman" w:cs="Times New Roman"/>
            <w:szCs w:val="24"/>
          </w:rPr>
          <w:t xml:space="preserve"> </w:t>
        </w:r>
      </w:ins>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EA5167">
      <w:pPr>
        <w:spacing w:line="480" w:lineRule="auto"/>
        <w:ind w:firstLine="360"/>
        <w:jc w:val="both"/>
        <w:rPr>
          <w:rFonts w:ascii="Times New Roman" w:hAnsi="Times New Roman"/>
          <w:szCs w:val="24"/>
        </w:rPr>
        <w:pPrChange w:id="517" w:author="ZHANGM.H." w:date="2014-12-07T03:12:00Z">
          <w:pPr>
            <w:spacing w:line="360" w:lineRule="auto"/>
            <w:ind w:firstLine="360"/>
            <w:jc w:val="center"/>
          </w:pPr>
        </w:pPrChange>
      </w:pPr>
    </w:p>
    <w:p w14:paraId="0207BCE8" w14:textId="391EC397" w:rsidR="0082747E" w:rsidRDefault="0082747E" w:rsidP="00EA5167">
      <w:pPr>
        <w:spacing w:line="480" w:lineRule="auto"/>
        <w:ind w:firstLine="360"/>
        <w:jc w:val="both"/>
        <w:rPr>
          <w:rFonts w:ascii="Times New Roman" w:hAnsi="Times New Roman"/>
          <w:szCs w:val="24"/>
        </w:rPr>
        <w:pPrChange w:id="518" w:author="ZHANGM.H." w:date="2014-12-07T03:12:00Z">
          <w:pPr>
            <w:spacing w:line="360" w:lineRule="auto"/>
            <w:ind w:firstLine="360"/>
            <w:jc w:val="center"/>
          </w:pPr>
        </w:pPrChange>
      </w:pPr>
      <w:r>
        <w:rPr>
          <w:noProof/>
          <w:lang w:eastAsia="zh-CN"/>
        </w:rPr>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610309" cy="4479290"/>
                    </a:xfrm>
                    <a:prstGeom prst="rect">
                      <a:avLst/>
                    </a:prstGeom>
                  </pic:spPr>
                </pic:pic>
              </a:graphicData>
            </a:graphic>
          </wp:inline>
        </w:drawing>
      </w:r>
    </w:p>
    <w:p w14:paraId="78075427" w14:textId="6B7922A8" w:rsidR="0082747E" w:rsidRDefault="009D46FA" w:rsidP="00EA5167">
      <w:pPr>
        <w:pStyle w:val="NormalWeb"/>
        <w:spacing w:before="0" w:beforeAutospacing="0" w:after="200" w:line="480" w:lineRule="auto"/>
        <w:ind w:firstLine="360"/>
        <w:jc w:val="both"/>
        <w:rPr>
          <w:rFonts w:ascii="Times New Roman" w:hAnsi="Times New Roman"/>
          <w:sz w:val="24"/>
          <w:szCs w:val="24"/>
        </w:rPr>
        <w:pPrChange w:id="519" w:author="ZHANGM.H." w:date="2014-12-07T03:12:00Z">
          <w:pPr>
            <w:pStyle w:val="NormalWeb"/>
            <w:spacing w:before="0" w:beforeAutospacing="0" w:after="200" w:line="360" w:lineRule="auto"/>
            <w:ind w:firstLine="360"/>
          </w:pPr>
        </w:pPrChange>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del w:id="520" w:author="ZHANGM.H." w:date="2014-12-07T03:56:00Z">
        <w:r w:rsidR="0082747E" w:rsidRPr="0082747E" w:rsidDel="00EE4188">
          <w:rPr>
            <w:rFonts w:ascii="Times New Roman" w:hAnsi="Times New Roman"/>
            <w:sz w:val="22"/>
            <w:szCs w:val="22"/>
          </w:rPr>
          <w:delText>circiles</w:delText>
        </w:r>
      </w:del>
      <w:ins w:id="521" w:author="ZHANGM.H." w:date="2014-12-07T03:56:00Z">
        <w:r w:rsidR="00EE4188" w:rsidRPr="0082747E">
          <w:rPr>
            <w:rFonts w:ascii="Times New Roman" w:hAnsi="Times New Roman"/>
            <w:sz w:val="22"/>
            <w:szCs w:val="22"/>
          </w:rPr>
          <w:t>circles</w:t>
        </w:r>
      </w:ins>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09B57AD1" w14:textId="7A6336FD" w:rsidR="009C0B57" w:rsidRDefault="0082747E" w:rsidP="009C0B57">
      <w:pPr>
        <w:autoSpaceDE w:val="0"/>
        <w:autoSpaceDN w:val="0"/>
        <w:adjustRightInd w:val="0"/>
        <w:spacing w:line="480" w:lineRule="auto"/>
        <w:ind w:firstLine="360"/>
        <w:jc w:val="both"/>
        <w:rPr>
          <w:rFonts w:ascii="Times New Roman" w:hAnsi="Times New Roman" w:cs="Times New Roman"/>
          <w:szCs w:val="24"/>
        </w:rPr>
      </w:pPr>
      <w:r>
        <w:rPr>
          <w:rFonts w:ascii="Times New Roman" w:hAnsi="Times New Roman"/>
          <w:szCs w:val="24"/>
        </w:rPr>
        <w:lastRenderedPageBreak/>
        <w:t xml:space="preserve"> </w:t>
      </w:r>
      <w:ins w:id="522" w:author="ZHANGM.H." w:date="2014-12-07T05:20:00Z">
        <w:r w:rsidR="009C0B57">
          <w:rPr>
            <w:rFonts w:ascii="Times New Roman" w:hAnsi="Times New Roman"/>
            <w:szCs w:val="24"/>
          </w:rPr>
          <w:t xml:space="preserve">Because </w:t>
        </w:r>
      </w:ins>
      <w:ins w:id="523" w:author="ZHANGM.H." w:date="2014-12-07T05:22:00Z">
        <w:r w:rsidR="009C0B57">
          <w:rPr>
            <w:rFonts w:ascii="Times New Roman" w:hAnsi="Times New Roman"/>
            <w:szCs w:val="24"/>
          </w:rPr>
          <w:t xml:space="preserve">IOPs are infrequent, </w:t>
        </w:r>
      </w:ins>
      <w:ins w:id="524" w:author="ZHANGM.H." w:date="2014-12-07T05:20:00Z">
        <w:r w:rsidR="009C0B57">
          <w:rPr>
            <w:rFonts w:ascii="Times New Roman" w:hAnsi="Times New Roman"/>
            <w:szCs w:val="24"/>
          </w:rPr>
          <w:t>coordinate</w:t>
        </w:r>
      </w:ins>
      <w:ins w:id="525" w:author="ZHANGM.H." w:date="2014-12-07T05:22:00Z">
        <w:r w:rsidR="009C0B57">
          <w:rPr>
            <w:rFonts w:ascii="Times New Roman" w:hAnsi="Times New Roman"/>
            <w:szCs w:val="24"/>
          </w:rPr>
          <w:t>d</w:t>
        </w:r>
      </w:ins>
      <w:ins w:id="526" w:author="ZHANGM.H." w:date="2014-12-07T05:20:00Z">
        <w:r w:rsidR="009C0B57">
          <w:rPr>
            <w:rFonts w:ascii="Times New Roman" w:hAnsi="Times New Roman"/>
            <w:szCs w:val="24"/>
          </w:rPr>
          <w:t xml:space="preserve"> balloon soundings are </w:t>
        </w:r>
      </w:ins>
      <w:ins w:id="527" w:author="ZHANGM.H." w:date="2014-12-07T05:22:00Z">
        <w:r w:rsidR="009C0B57">
          <w:rPr>
            <w:rFonts w:ascii="Times New Roman" w:hAnsi="Times New Roman"/>
            <w:szCs w:val="24"/>
          </w:rPr>
          <w:t>generally not available, yet</w:t>
        </w:r>
      </w:ins>
      <w:ins w:id="528" w:author="ZHANGM.H." w:date="2014-12-07T05:23:00Z">
        <w:r w:rsidR="009C0B57">
          <w:rPr>
            <w:rFonts w:ascii="Times New Roman" w:hAnsi="Times New Roman"/>
            <w:szCs w:val="24"/>
          </w:rPr>
          <w:t xml:space="preserve"> ARM has continuous measurements of clouds and radiation. </w:t>
        </w:r>
      </w:ins>
      <w:ins w:id="529" w:author="ZHANGM.H." w:date="2014-12-07T05:25:00Z">
        <w:r w:rsidR="009C0B57">
          <w:rPr>
            <w:rFonts w:ascii="Times New Roman" w:hAnsi="Times New Roman"/>
            <w:szCs w:val="24"/>
          </w:rPr>
          <w:t xml:space="preserve">To enable SCM research, ARM also used </w:t>
        </w:r>
      </w:ins>
      <w:ins w:id="530" w:author="ZHANGM.H." w:date="2014-12-07T05:26:00Z">
        <w:r w:rsidR="009C0B57" w:rsidRPr="00F418EB">
          <w:rPr>
            <w:rFonts w:ascii="Times New Roman" w:hAnsi="Times New Roman" w:cs="Times New Roman"/>
            <w:szCs w:val="24"/>
          </w:rPr>
          <w:t xml:space="preserve">hourly operational analysis </w:t>
        </w:r>
        <w:r w:rsidR="009C0B57">
          <w:rPr>
            <w:rFonts w:ascii="Times New Roman" w:hAnsi="Times New Roman" w:cs="Times New Roman"/>
            <w:szCs w:val="24"/>
          </w:rPr>
          <w:t xml:space="preserve">of atmospheric fields as input to the constrained variational analysis to </w:t>
        </w:r>
        <w:proofErr w:type="gramStart"/>
        <w:r w:rsidR="009C0B57">
          <w:rPr>
            <w:rFonts w:ascii="Times New Roman" w:hAnsi="Times New Roman" w:cs="Times New Roman"/>
            <w:szCs w:val="24"/>
          </w:rPr>
          <w:t xml:space="preserve">derive  </w:t>
        </w:r>
      </w:ins>
      <w:moveToRangeStart w:id="531" w:author="ZHANGM.H." w:date="2014-12-07T05:20:00Z" w:name="move405692946"/>
      <w:proofErr w:type="gramEnd"/>
      <w:moveTo w:id="532" w:author="ZHANGM.H." w:date="2014-12-07T05:20:00Z">
        <w:del w:id="533" w:author="ZHANGM.H." w:date="2014-12-07T05:20:00Z">
          <w:r w:rsidR="009C0B57" w:rsidRPr="00F418EB" w:rsidDel="009C0B57">
            <w:rPr>
              <w:rFonts w:ascii="Times New Roman" w:hAnsi="Times New Roman" w:cs="Times New Roman"/>
              <w:szCs w:val="24"/>
            </w:rPr>
            <w:delText xml:space="preserve">In addition to the analysis </w:delText>
          </w:r>
          <w:r w:rsidR="009C0B57" w:rsidDel="009C0B57">
            <w:rPr>
              <w:rFonts w:ascii="Times New Roman" w:hAnsi="Times New Roman" w:cs="Times New Roman"/>
              <w:szCs w:val="24"/>
            </w:rPr>
            <w:delText xml:space="preserve">for </w:delText>
          </w:r>
          <w:r w:rsidR="009C0B57" w:rsidRPr="00F418EB" w:rsidDel="009C0B57">
            <w:rPr>
              <w:rFonts w:ascii="Times New Roman" w:hAnsi="Times New Roman" w:cs="Times New Roman"/>
              <w:szCs w:val="24"/>
            </w:rPr>
            <w:delText xml:space="preserve"> Intensive Observational Period</w:delText>
          </w:r>
          <w:r w:rsidR="009C0B57" w:rsidDel="009C0B57">
            <w:rPr>
              <w:rFonts w:ascii="Times New Roman" w:hAnsi="Times New Roman" w:cs="Times New Roman"/>
              <w:szCs w:val="24"/>
            </w:rPr>
            <w:delText>s (IOP)</w:delText>
          </w:r>
        </w:del>
        <w:del w:id="534" w:author="ZHANGM.H." w:date="2014-12-07T05:27:00Z">
          <w:r w:rsidR="009C0B57" w:rsidRPr="00F418EB" w:rsidDel="009C0B57">
            <w:rPr>
              <w:rFonts w:ascii="Times New Roman" w:hAnsi="Times New Roman" w:cs="Times New Roman"/>
              <w:szCs w:val="24"/>
            </w:rPr>
            <w:delText xml:space="preserve">, ARM also developed </w:delText>
          </w:r>
        </w:del>
        <w:r w:rsidR="009C0B57" w:rsidRPr="00F418EB">
          <w:rPr>
            <w:rFonts w:ascii="Times New Roman" w:hAnsi="Times New Roman" w:cs="Times New Roman"/>
            <w:szCs w:val="24"/>
          </w:rPr>
          <w:t>the continuous forcing data</w:t>
        </w:r>
      </w:moveTo>
      <w:ins w:id="535" w:author="ZHANGM.H." w:date="2014-12-07T05:28:00Z">
        <w:r w:rsidR="0045309F">
          <w:rPr>
            <w:rFonts w:ascii="Times New Roman" w:hAnsi="Times New Roman" w:cs="Times New Roman"/>
            <w:szCs w:val="24"/>
          </w:rPr>
          <w:t xml:space="preserve"> (</w:t>
        </w:r>
        <w:proofErr w:type="spellStart"/>
        <w:r w:rsidR="0045309F">
          <w:rPr>
            <w:rFonts w:ascii="Times New Roman" w:hAnsi="Times New Roman" w:cs="Times New Roman"/>
            <w:szCs w:val="24"/>
          </w:rPr>
          <w:t>Xie</w:t>
        </w:r>
        <w:proofErr w:type="spellEnd"/>
        <w:r w:rsidR="0045309F">
          <w:rPr>
            <w:rFonts w:ascii="Times New Roman" w:hAnsi="Times New Roman" w:cs="Times New Roman"/>
            <w:szCs w:val="24"/>
          </w:rPr>
          <w:t xml:space="preserve"> et al. 2004)</w:t>
        </w:r>
      </w:ins>
      <w:ins w:id="536" w:author="ZHANGM.H." w:date="2014-12-07T05:27:00Z">
        <w:r w:rsidR="009C0B57">
          <w:rPr>
            <w:rFonts w:ascii="Times New Roman" w:hAnsi="Times New Roman" w:cs="Times New Roman"/>
            <w:szCs w:val="24"/>
          </w:rPr>
          <w:t xml:space="preserve">. </w:t>
        </w:r>
      </w:ins>
      <w:moveTo w:id="537" w:author="ZHANGM.H." w:date="2014-12-07T05:20:00Z">
        <w:del w:id="538" w:author="ZHANGM.H." w:date="2014-12-07T05:27:00Z">
          <w:r w:rsidR="009C0B57" w:rsidRPr="00F418EB" w:rsidDel="009C0B57">
            <w:rPr>
              <w:rFonts w:ascii="Times New Roman" w:hAnsi="Times New Roman" w:cs="Times New Roman"/>
              <w:szCs w:val="24"/>
            </w:rPr>
            <w:delText xml:space="preserve"> in which the initial guess fields in the cost function of Equation (</w:delText>
          </w:r>
          <w:r w:rsidR="009C0B57" w:rsidDel="009C0B57">
            <w:rPr>
              <w:rFonts w:ascii="Times New Roman" w:hAnsi="Times New Roman" w:cs="Times New Roman"/>
              <w:szCs w:val="24"/>
            </w:rPr>
            <w:delText>10</w:delText>
          </w:r>
          <w:r w:rsidR="009C0B57" w:rsidRPr="00F418EB" w:rsidDel="009C0B57">
            <w:rPr>
              <w:rFonts w:ascii="Times New Roman" w:hAnsi="Times New Roman" w:cs="Times New Roman"/>
              <w:szCs w:val="24"/>
            </w:rPr>
            <w:delText xml:space="preserve">) were entirely from hourly </w:delText>
          </w:r>
        </w:del>
      </w:moveTo>
      <w:ins w:id="539" w:author="ZHANGM.H." w:date="2014-12-07T05:28:00Z">
        <w:r w:rsidR="009C0B57">
          <w:rPr>
            <w:rFonts w:ascii="Times New Roman" w:hAnsi="Times New Roman" w:cs="Times New Roman"/>
            <w:szCs w:val="24"/>
          </w:rPr>
          <w:t xml:space="preserve">The </w:t>
        </w:r>
      </w:ins>
      <w:moveTo w:id="540" w:author="ZHANGM.H." w:date="2014-12-07T05:20:00Z">
        <w:del w:id="541" w:author="ZHANGM.H." w:date="2014-12-07T05:27:00Z">
          <w:r w:rsidR="009C0B57" w:rsidRPr="00F418EB" w:rsidDel="009C0B57">
            <w:rPr>
              <w:rFonts w:ascii="Times New Roman" w:hAnsi="Times New Roman" w:cs="Times New Roman"/>
              <w:szCs w:val="24"/>
            </w:rPr>
            <w:delText>o</w:delText>
          </w:r>
        </w:del>
        <w:proofErr w:type="spellStart"/>
        <w:r w:rsidR="009C0B57" w:rsidRPr="00F418EB">
          <w:rPr>
            <w:rFonts w:ascii="Times New Roman" w:hAnsi="Times New Roman" w:cs="Times New Roman"/>
            <w:szCs w:val="24"/>
          </w:rPr>
          <w:t>perational</w:t>
        </w:r>
        <w:proofErr w:type="spellEnd"/>
        <w:r w:rsidR="009C0B57" w:rsidRPr="00F418EB">
          <w:rPr>
            <w:rFonts w:ascii="Times New Roman" w:hAnsi="Times New Roman" w:cs="Times New Roman"/>
            <w:szCs w:val="24"/>
          </w:rPr>
          <w:t xml:space="preserve"> </w:t>
        </w:r>
        <w:proofErr w:type="spellStart"/>
        <w:r w:rsidR="009C0B57" w:rsidRPr="00F418EB">
          <w:rPr>
            <w:rFonts w:ascii="Times New Roman" w:hAnsi="Times New Roman" w:cs="Times New Roman"/>
            <w:szCs w:val="24"/>
          </w:rPr>
          <w:t>analys</w:t>
        </w:r>
        <w:del w:id="542" w:author="ZHANGM.H." w:date="2014-12-07T05:28:00Z">
          <w:r w:rsidR="009C0B57" w:rsidRPr="00F418EB" w:rsidDel="009C0B57">
            <w:rPr>
              <w:rFonts w:ascii="Times New Roman" w:hAnsi="Times New Roman" w:cs="Times New Roman"/>
              <w:szCs w:val="24"/>
            </w:rPr>
            <w:delText>i</w:delText>
          </w:r>
        </w:del>
        <w:r w:rsidR="009C0B57" w:rsidRPr="00F418EB">
          <w:rPr>
            <w:rFonts w:ascii="Times New Roman" w:hAnsi="Times New Roman" w:cs="Times New Roman"/>
            <w:szCs w:val="24"/>
          </w:rPr>
          <w:t>s</w:t>
        </w:r>
        <w:proofErr w:type="spellEnd"/>
        <w:r w:rsidR="009C0B57" w:rsidRPr="00F418EB">
          <w:rPr>
            <w:rFonts w:ascii="Times New Roman" w:hAnsi="Times New Roman" w:cs="Times New Roman"/>
            <w:szCs w:val="24"/>
          </w:rPr>
          <w:t xml:space="preserve"> </w:t>
        </w:r>
        <w:del w:id="543" w:author="ZHANGM.H." w:date="2014-12-07T05:28:00Z">
          <w:r w:rsidR="009C0B57" w:rsidDel="009C0B57">
            <w:rPr>
              <w:rFonts w:ascii="Times New Roman" w:hAnsi="Times New Roman" w:cs="Times New Roman"/>
              <w:szCs w:val="24"/>
            </w:rPr>
            <w:delText>and</w:delText>
          </w:r>
        </w:del>
        <w:r w:rsidR="009C0B57">
          <w:rPr>
            <w:rFonts w:ascii="Times New Roman" w:hAnsi="Times New Roman" w:cs="Times New Roman"/>
            <w:szCs w:val="24"/>
          </w:rPr>
          <w:t xml:space="preserve"> </w:t>
        </w:r>
        <w:proofErr w:type="gramStart"/>
        <w:r w:rsidR="009C0B57">
          <w:rPr>
            <w:rFonts w:ascii="Times New Roman" w:hAnsi="Times New Roman" w:cs="Times New Roman"/>
            <w:szCs w:val="24"/>
          </w:rPr>
          <w:t>were</w:t>
        </w:r>
        <w:proofErr w:type="gramEnd"/>
        <w:r w:rsidR="009C0B57">
          <w:rPr>
            <w:rFonts w:ascii="Times New Roman" w:hAnsi="Times New Roman" w:cs="Times New Roman"/>
            <w:szCs w:val="24"/>
          </w:rPr>
          <w:t xml:space="preserve"> </w:t>
        </w:r>
        <w:del w:id="544" w:author="ZHANGM.H." w:date="2014-12-07T05:28:00Z">
          <w:r w:rsidR="009C0B57" w:rsidDel="0045309F">
            <w:rPr>
              <w:rFonts w:ascii="Times New Roman" w:hAnsi="Times New Roman" w:cs="Times New Roman"/>
              <w:szCs w:val="24"/>
            </w:rPr>
            <w:delText>subject</w:delText>
          </w:r>
          <w:r w:rsidR="009C0B57" w:rsidRPr="00F418EB" w:rsidDel="0045309F">
            <w:rPr>
              <w:rFonts w:ascii="Times New Roman" w:hAnsi="Times New Roman" w:cs="Times New Roman"/>
              <w:szCs w:val="24"/>
            </w:rPr>
            <w:delText xml:space="preserve"> </w:delText>
          </w:r>
          <w:r w:rsidR="009C0B57" w:rsidDel="0045309F">
            <w:rPr>
              <w:rFonts w:ascii="Times New Roman" w:hAnsi="Times New Roman" w:cs="Times New Roman"/>
              <w:szCs w:val="24"/>
            </w:rPr>
            <w:delText>to constraints of</w:delText>
          </w:r>
        </w:del>
      </w:moveTo>
      <w:ins w:id="545" w:author="ZHANGM.H." w:date="2014-12-07T05:28:00Z">
        <w:r w:rsidR="0045309F">
          <w:rPr>
            <w:rFonts w:ascii="Times New Roman" w:hAnsi="Times New Roman" w:cs="Times New Roman"/>
            <w:szCs w:val="24"/>
          </w:rPr>
          <w:t>constrained by the</w:t>
        </w:r>
      </w:ins>
      <w:moveTo w:id="546" w:author="ZHANGM.H." w:date="2014-12-07T05:20:00Z">
        <w:r w:rsidR="009C0B57">
          <w:rPr>
            <w:rFonts w:ascii="Times New Roman" w:hAnsi="Times New Roman" w:cs="Times New Roman"/>
            <w:szCs w:val="24"/>
          </w:rPr>
          <w:t xml:space="preserve"> observed surface and TOA </w:t>
        </w:r>
        <w:r w:rsidR="009C0B57" w:rsidRPr="00F418EB">
          <w:rPr>
            <w:rFonts w:ascii="Times New Roman" w:hAnsi="Times New Roman" w:cs="Times New Roman"/>
            <w:szCs w:val="24"/>
          </w:rPr>
          <w:t xml:space="preserve">fields </w:t>
        </w:r>
        <w:del w:id="547" w:author="ZHANGM.H." w:date="2014-12-07T05:29:00Z">
          <w:r w:rsidR="009C0B57" w:rsidRPr="00F418EB" w:rsidDel="0045309F">
            <w:rPr>
              <w:rFonts w:ascii="Times New Roman" w:hAnsi="Times New Roman" w:cs="Times New Roman"/>
              <w:szCs w:val="24"/>
            </w:rPr>
            <w:delText>(Xie et al. 20</w:delText>
          </w:r>
          <w:r w:rsidR="009C0B57" w:rsidDel="0045309F">
            <w:rPr>
              <w:rFonts w:ascii="Times New Roman" w:hAnsi="Times New Roman" w:cs="Times New Roman"/>
              <w:szCs w:val="24"/>
            </w:rPr>
            <w:delText>04</w:delText>
          </w:r>
          <w:r w:rsidR="009C0B57" w:rsidRPr="00F418EB" w:rsidDel="0045309F">
            <w:rPr>
              <w:rFonts w:ascii="Times New Roman" w:hAnsi="Times New Roman" w:cs="Times New Roman"/>
              <w:szCs w:val="24"/>
            </w:rPr>
            <w:delText>)</w:delText>
          </w:r>
        </w:del>
      </w:moveTo>
      <w:ins w:id="548" w:author="ZHANGM.H." w:date="2014-12-07T05:29:00Z">
        <w:r w:rsidR="0045309F">
          <w:rPr>
            <w:rFonts w:ascii="Times New Roman" w:hAnsi="Times New Roman" w:cs="Times New Roman"/>
            <w:szCs w:val="24"/>
          </w:rPr>
          <w:t>from ARM</w:t>
        </w:r>
      </w:ins>
      <w:moveTo w:id="549" w:author="ZHANGM.H." w:date="2014-12-07T05:20:00Z">
        <w:r w:rsidR="009C0B57" w:rsidRPr="00F418EB">
          <w:rPr>
            <w:rFonts w:ascii="Times New Roman" w:hAnsi="Times New Roman" w:cs="Times New Roman"/>
            <w:szCs w:val="24"/>
          </w:rPr>
          <w:t xml:space="preserve">. The advantage of the continuous forcing is that it can be </w:t>
        </w:r>
        <w:r w:rsidR="009C0B57">
          <w:rPr>
            <w:rFonts w:ascii="Times New Roman" w:hAnsi="Times New Roman" w:cs="Times New Roman"/>
            <w:szCs w:val="24"/>
          </w:rPr>
          <w:t>derived</w:t>
        </w:r>
        <w:r w:rsidR="009C0B57" w:rsidRPr="00F418EB">
          <w:rPr>
            <w:rFonts w:ascii="Times New Roman" w:hAnsi="Times New Roman" w:cs="Times New Roman"/>
            <w:szCs w:val="24"/>
          </w:rPr>
          <w:t xml:space="preserve"> for long periods and over most regions of the globe as long as surface and TOA measurements are available. </w:t>
        </w:r>
        <w:r w:rsidR="009C0B57">
          <w:rPr>
            <w:rFonts w:ascii="Times New Roman" w:hAnsi="Times New Roman" w:cs="Times New Roman"/>
            <w:szCs w:val="24"/>
          </w:rPr>
          <w:t>T</w:t>
        </w:r>
        <w:r w:rsidR="009C0B57" w:rsidRPr="00F418EB">
          <w:rPr>
            <w:rFonts w:ascii="Times New Roman" w:hAnsi="Times New Roman" w:cs="Times New Roman"/>
            <w:szCs w:val="24"/>
          </w:rPr>
          <w:t xml:space="preserve">he compromise </w:t>
        </w:r>
        <w:r w:rsidR="009C0B57">
          <w:rPr>
            <w:rFonts w:ascii="Times New Roman" w:hAnsi="Times New Roman" w:cs="Times New Roman"/>
            <w:szCs w:val="24"/>
          </w:rPr>
          <w:t xml:space="preserve">is that </w:t>
        </w:r>
        <w:r w:rsidR="009C0B57" w:rsidRPr="00F418EB">
          <w:rPr>
            <w:rFonts w:ascii="Times New Roman" w:hAnsi="Times New Roman" w:cs="Times New Roman"/>
            <w:szCs w:val="24"/>
          </w:rPr>
          <w:t>the vertical structure</w:t>
        </w:r>
        <w:r w:rsidR="009C0B57">
          <w:rPr>
            <w:rFonts w:ascii="Times New Roman" w:hAnsi="Times New Roman" w:cs="Times New Roman"/>
            <w:szCs w:val="24"/>
          </w:rPr>
          <w:t>s</w:t>
        </w:r>
        <w:r w:rsidR="009C0B57" w:rsidRPr="00F418EB">
          <w:rPr>
            <w:rFonts w:ascii="Times New Roman" w:hAnsi="Times New Roman" w:cs="Times New Roman"/>
            <w:szCs w:val="24"/>
          </w:rPr>
          <w:t xml:space="preserve"> of the analyzed fields </w:t>
        </w:r>
        <w:r w:rsidR="009C0B57">
          <w:rPr>
            <w:rFonts w:ascii="Times New Roman" w:hAnsi="Times New Roman" w:cs="Times New Roman"/>
            <w:szCs w:val="24"/>
          </w:rPr>
          <w:t>are</w:t>
        </w:r>
        <w:r w:rsidR="009C0B57" w:rsidRPr="00F418EB">
          <w:rPr>
            <w:rFonts w:ascii="Times New Roman" w:hAnsi="Times New Roman" w:cs="Times New Roman"/>
            <w:szCs w:val="24"/>
          </w:rPr>
          <w:t xml:space="preserve"> heavily dependent on the operational analysis</w:t>
        </w:r>
        <w:r w:rsidR="009C0B57">
          <w:rPr>
            <w:rFonts w:ascii="Times New Roman" w:hAnsi="Times New Roman" w:cs="Times New Roman"/>
            <w:szCs w:val="24"/>
          </w:rPr>
          <w:t>.</w:t>
        </w:r>
      </w:moveTo>
      <w:ins w:id="550" w:author="ZHANGM.H." w:date="2014-12-07T05:29:00Z">
        <w:r w:rsidR="0045309F">
          <w:rPr>
            <w:rFonts w:ascii="Times New Roman" w:hAnsi="Times New Roman" w:cs="Times New Roman"/>
            <w:szCs w:val="24"/>
          </w:rPr>
          <w:t xml:space="preserve">  The forcing data from the operational analysis without the constraints have been also evaluated. </w:t>
        </w:r>
      </w:ins>
      <w:ins w:id="551" w:author="ZHANGM.H." w:date="2014-12-07T05:30:00Z">
        <w:r w:rsidR="0045309F">
          <w:rPr>
            <w:rFonts w:ascii="Times New Roman" w:hAnsi="Times New Roman" w:cs="Times New Roman"/>
            <w:szCs w:val="24"/>
          </w:rPr>
          <w:t xml:space="preserve">They were shown to contain large biases during precipitation and cloudy </w:t>
        </w:r>
        <w:commentRangeStart w:id="552"/>
        <w:r w:rsidR="0045309F">
          <w:rPr>
            <w:rFonts w:ascii="Times New Roman" w:hAnsi="Times New Roman" w:cs="Times New Roman"/>
            <w:szCs w:val="24"/>
          </w:rPr>
          <w:t>periods</w:t>
        </w:r>
      </w:ins>
      <w:commentRangeEnd w:id="552"/>
      <w:ins w:id="553" w:author="ZHANGM.H." w:date="2014-12-07T05:33:00Z">
        <w:r w:rsidR="005A2D02">
          <w:rPr>
            <w:rStyle w:val="CommentReference"/>
          </w:rPr>
          <w:commentReference w:id="552"/>
        </w:r>
      </w:ins>
      <w:ins w:id="554" w:author="ZHANGM.H." w:date="2014-12-07T05:31:00Z">
        <w:r w:rsidR="0045309F">
          <w:rPr>
            <w:rFonts w:ascii="Times New Roman" w:hAnsi="Times New Roman" w:cs="Times New Roman"/>
            <w:szCs w:val="24"/>
          </w:rPr>
          <w:t>.</w:t>
        </w:r>
      </w:ins>
    </w:p>
    <w:moveToRangeEnd w:id="531"/>
    <w:p w14:paraId="16AEA90D" w14:textId="5FF705DC" w:rsidR="009D46FA" w:rsidRDefault="009D46FA" w:rsidP="00EA5167">
      <w:pPr>
        <w:spacing w:line="480" w:lineRule="auto"/>
        <w:ind w:firstLine="360"/>
        <w:jc w:val="both"/>
        <w:rPr>
          <w:rFonts w:ascii="Times New Roman" w:hAnsi="Times New Roman"/>
          <w:szCs w:val="24"/>
        </w:rPr>
        <w:pPrChange w:id="555" w:author="ZHANGM.H." w:date="2014-12-07T03:12:00Z">
          <w:pPr>
            <w:spacing w:line="360" w:lineRule="auto"/>
            <w:ind w:firstLine="360"/>
          </w:pPr>
        </w:pPrChange>
      </w:pPr>
    </w:p>
    <w:p w14:paraId="18ADDBDC" w14:textId="77777777" w:rsidR="009D46FA" w:rsidRPr="009D46FA" w:rsidRDefault="009D46FA" w:rsidP="00EA5167">
      <w:pPr>
        <w:pStyle w:val="NormalWeb"/>
        <w:spacing w:before="0" w:beforeAutospacing="0" w:after="200" w:line="480" w:lineRule="auto"/>
        <w:jc w:val="both"/>
        <w:rPr>
          <w:rFonts w:ascii="Times New Roman" w:hAnsi="Times New Roman"/>
          <w:b/>
          <w:sz w:val="24"/>
          <w:szCs w:val="24"/>
        </w:rPr>
        <w:pPrChange w:id="556" w:author="ZHANGM.H." w:date="2014-12-07T03:12:00Z">
          <w:pPr>
            <w:pStyle w:val="NormalWeb"/>
            <w:spacing w:before="0" w:beforeAutospacing="0" w:after="200" w:line="360" w:lineRule="auto"/>
          </w:pPr>
        </w:pPrChange>
      </w:pPr>
      <w:r w:rsidRPr="009D46FA">
        <w:rPr>
          <w:rFonts w:ascii="Times New Roman" w:hAnsi="Times New Roman"/>
          <w:b/>
          <w:sz w:val="24"/>
          <w:szCs w:val="24"/>
        </w:rPr>
        <w:t>1.7 Available ARM variational analysis forcing datasets</w:t>
      </w:r>
    </w:p>
    <w:p w14:paraId="60D8397F" w14:textId="77777777" w:rsidR="009D46FA" w:rsidRDefault="009D46FA" w:rsidP="00EA5167">
      <w:pPr>
        <w:pStyle w:val="NormalWeb"/>
        <w:spacing w:before="0" w:beforeAutospacing="0" w:after="200" w:line="480" w:lineRule="auto"/>
        <w:ind w:firstLine="360"/>
        <w:jc w:val="both"/>
        <w:rPr>
          <w:rFonts w:ascii="Times New Roman" w:hAnsi="Times New Roman"/>
          <w:sz w:val="24"/>
          <w:szCs w:val="24"/>
        </w:rPr>
        <w:pPrChange w:id="557" w:author="ZHANGM.H." w:date="2014-12-07T03:12:00Z">
          <w:pPr>
            <w:pStyle w:val="NormalWeb"/>
            <w:spacing w:before="0" w:beforeAutospacing="0" w:after="200" w:line="360" w:lineRule="auto"/>
            <w:ind w:firstLine="360"/>
            <w:jc w:val="both"/>
          </w:pPr>
        </w:pPrChange>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w:t>
      </w:r>
      <w:r>
        <w:rPr>
          <w:rFonts w:ascii="Times New Roman" w:hAnsi="Times New Roman"/>
          <w:sz w:val="24"/>
          <w:szCs w:val="24"/>
        </w:rPr>
        <w:lastRenderedPageBreak/>
        <w:t xml:space="preserve">measurements are not available. For both types of the forcing datasets, the large-scale state variables are constrained with surface and satellite observations. </w:t>
      </w:r>
    </w:p>
    <w:p w14:paraId="6222AE47" w14:textId="3D209773" w:rsidR="009D46FA" w:rsidRDefault="009D46FA" w:rsidP="00EA5167">
      <w:pPr>
        <w:spacing w:line="480" w:lineRule="auto"/>
        <w:ind w:firstLine="360"/>
        <w:jc w:val="both"/>
        <w:rPr>
          <w:rFonts w:ascii="Times New Roman" w:hAnsi="Times New Roman"/>
          <w:szCs w:val="24"/>
        </w:rPr>
        <w:pPrChange w:id="558" w:author="ZHANGM.H." w:date="2014-12-07T03:12:00Z">
          <w:pPr>
            <w:spacing w:line="360" w:lineRule="auto"/>
            <w:ind w:firstLine="360"/>
            <w:jc w:val="both"/>
          </w:pPr>
        </w:pPrChange>
      </w:pPr>
      <w:r w:rsidRPr="00F97840">
        <w:rPr>
          <w:rFonts w:ascii="Times New Roman" w:hAnsi="Times New Roman"/>
          <w:b/>
          <w:szCs w:val="24"/>
        </w:rPr>
        <w:t>Table 1</w:t>
      </w:r>
      <w:r>
        <w:rPr>
          <w:rFonts w:ascii="Times New Roman" w:hAnsi="Times New Roman"/>
          <w:szCs w:val="24"/>
        </w:rPr>
        <w:t xml:space="preserve"> lists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w:t>
      </w:r>
      <w:del w:id="559" w:author="ZHANGM.H." w:date="2014-12-07T02:18:00Z">
        <w:r w:rsidDel="00FC43ED">
          <w:rPr>
            <w:rFonts w:ascii="Times New Roman" w:hAnsi="Times New Roman"/>
            <w:szCs w:val="24"/>
          </w:rPr>
          <w:delText xml:space="preserve">2012 </w:delText>
        </w:r>
      </w:del>
      <w:ins w:id="560" w:author="ZHANGM.H." w:date="2014-12-07T02:18:00Z">
        <w:r w:rsidR="00FC43ED">
          <w:rPr>
            <w:rFonts w:ascii="Times New Roman" w:hAnsi="Times New Roman"/>
            <w:szCs w:val="24"/>
          </w:rPr>
          <w:t xml:space="preserve">2011 </w:t>
        </w:r>
      </w:ins>
      <w:proofErr w:type="spellStart"/>
      <w:r w:rsidRPr="00CB6BEE">
        <w:rPr>
          <w:rFonts w:ascii="Times New Roman" w:hAnsi="Times New Roman"/>
          <w:szCs w:val="24"/>
        </w:rPr>
        <w:t>Midlatitude</w:t>
      </w:r>
      <w:proofErr w:type="spellEnd"/>
      <w:r w:rsidRPr="00CB6BEE">
        <w:rPr>
          <w:rFonts w:ascii="Times New Roman" w:hAnsi="Times New Roman"/>
          <w:szCs w:val="24"/>
        </w:rPr>
        <w:t xml:space="preserv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del w:id="561" w:author="Steve Ortega" w:date="2013-10-21T11:02:00Z">
        <w:r w:rsidDel="00AC4151">
          <w:rPr>
            <w:rFonts w:ascii="Times New Roman" w:hAnsi="Times New Roman"/>
            <w:szCs w:val="24"/>
          </w:rPr>
          <w:delText>was taken</w:delText>
        </w:r>
      </w:del>
      <w:ins w:id="562" w:author="Steve Ortega" w:date="2013-10-21T11:02:00Z">
        <w:r w:rsidR="00AC4151">
          <w:rPr>
            <w:rFonts w:ascii="Times New Roman" w:hAnsi="Times New Roman"/>
            <w:szCs w:val="24"/>
          </w:rPr>
          <w:t>took</w:t>
        </w:r>
      </w:ins>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EA5167">
      <w:pPr>
        <w:spacing w:line="480" w:lineRule="auto"/>
        <w:ind w:firstLine="360"/>
        <w:jc w:val="both"/>
        <w:rPr>
          <w:rFonts w:ascii="Times New Roman" w:hAnsi="Times New Roman"/>
          <w:szCs w:val="24"/>
        </w:rPr>
        <w:pPrChange w:id="563" w:author="ZHANGM.H." w:date="2014-12-07T03:12:00Z">
          <w:pPr>
            <w:spacing w:line="360" w:lineRule="auto"/>
            <w:ind w:firstLine="360"/>
            <w:jc w:val="both"/>
          </w:pPr>
        </w:pPrChange>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w:t>
      </w:r>
      <w:r>
        <w:rPr>
          <w:rFonts w:ascii="Times New Roman" w:hAnsi="Times New Roman"/>
          <w:szCs w:val="24"/>
        </w:rPr>
        <w:lastRenderedPageBreak/>
        <w:t xml:space="preserve">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rcing datasets provide the needed initial and boundary conditions for SCMs and CRMs in studying various observed cloud systems and testing physical parameterizations in climate models.</w:t>
      </w:r>
    </w:p>
    <w:p w14:paraId="6A844D28" w14:textId="77777777" w:rsidR="009D46FA" w:rsidRPr="00E30307" w:rsidRDefault="009D46FA" w:rsidP="00EA5167">
      <w:pPr>
        <w:spacing w:line="480" w:lineRule="auto"/>
        <w:jc w:val="both"/>
        <w:rPr>
          <w:rFonts w:ascii="Times New Roman" w:hAnsi="Times New Roman" w:cs="Times New Roman"/>
          <w:szCs w:val="24"/>
          <w:lang w:eastAsia="en-US"/>
        </w:rPr>
        <w:pPrChange w:id="564" w:author="ZHANGM.H." w:date="2014-12-07T03:12:00Z">
          <w:pPr>
            <w:spacing w:line="360" w:lineRule="auto"/>
          </w:pPr>
        </w:pPrChange>
      </w:pPr>
    </w:p>
    <w:p w14:paraId="7090ED8A" w14:textId="56C2E364" w:rsidR="009D46FA" w:rsidRDefault="009D46FA" w:rsidP="00EA5167">
      <w:pPr>
        <w:pStyle w:val="NormalWeb"/>
        <w:spacing w:before="0" w:beforeAutospacing="0" w:after="200" w:line="480" w:lineRule="auto"/>
        <w:jc w:val="both"/>
        <w:rPr>
          <w:rFonts w:ascii="Times New Roman" w:hAnsi="Times New Roman"/>
          <w:sz w:val="24"/>
          <w:szCs w:val="24"/>
        </w:rPr>
        <w:pPrChange w:id="565" w:author="ZHANGM.H." w:date="2014-12-07T03:12:00Z">
          <w:pPr>
            <w:pStyle w:val="NormalWeb"/>
            <w:spacing w:before="0" w:beforeAutospacing="0" w:after="200" w:line="276" w:lineRule="auto"/>
          </w:pPr>
        </w:pPrChange>
      </w:pPr>
      <w:proofErr w:type="gramStart"/>
      <w:r>
        <w:rPr>
          <w:rFonts w:ascii="Times New Roman" w:hAnsi="Times New Roman"/>
          <w:sz w:val="24"/>
          <w:szCs w:val="24"/>
        </w:rPr>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66" w:author="ZHANGM.H." w:date="2014-12-07T03:12:00Z">
                <w:pPr>
                  <w:pStyle w:val="NormalWeb"/>
                  <w:spacing w:before="0" w:beforeAutospacing="0" w:after="200" w:line="276" w:lineRule="auto"/>
                </w:pPr>
              </w:pPrChange>
            </w:pPr>
          </w:p>
        </w:tc>
        <w:tc>
          <w:tcPr>
            <w:tcW w:w="3636" w:type="dxa"/>
          </w:tcPr>
          <w:p w14:paraId="2A689A81"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67" w:author="ZHANGM.H." w:date="2014-12-07T03:12:00Z">
                <w:pPr>
                  <w:pStyle w:val="NormalWeb"/>
                  <w:spacing w:before="0" w:beforeAutospacing="0" w:after="200" w:line="276" w:lineRule="auto"/>
                </w:pPr>
              </w:pPrChange>
            </w:pPr>
            <w:r>
              <w:rPr>
                <w:rFonts w:ascii="Times New Roman" w:hAnsi="Times New Roman"/>
                <w:sz w:val="24"/>
                <w:szCs w:val="24"/>
              </w:rPr>
              <w:t>IOP Forcing</w:t>
            </w:r>
          </w:p>
        </w:tc>
        <w:tc>
          <w:tcPr>
            <w:tcW w:w="2952" w:type="dxa"/>
          </w:tcPr>
          <w:p w14:paraId="09FC1671"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68" w:author="ZHANGM.H." w:date="2014-12-07T03:12:00Z">
                <w:pPr>
                  <w:pStyle w:val="NormalWeb"/>
                  <w:spacing w:before="0" w:beforeAutospacing="0" w:after="200" w:line="276" w:lineRule="auto"/>
                </w:pPr>
              </w:pPrChange>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69" w:author="ZHANGM.H." w:date="2014-12-07T03:12:00Z">
                <w:pPr>
                  <w:pStyle w:val="NormalWeb"/>
                  <w:spacing w:before="0" w:beforeAutospacing="0" w:after="200" w:line="276" w:lineRule="auto"/>
                </w:pPr>
              </w:pPrChange>
            </w:pPr>
            <w:r>
              <w:rPr>
                <w:rFonts w:ascii="Times New Roman" w:hAnsi="Times New Roman"/>
                <w:sz w:val="24"/>
                <w:szCs w:val="24"/>
              </w:rPr>
              <w:t>SGP</w:t>
            </w:r>
          </w:p>
        </w:tc>
        <w:tc>
          <w:tcPr>
            <w:tcW w:w="3636" w:type="dxa"/>
          </w:tcPr>
          <w:p w14:paraId="609C8FC5"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0" w:author="ZHANGM.H." w:date="2014-12-07T03:12:00Z">
                <w:pPr>
                  <w:pStyle w:val="NormalWeb"/>
                  <w:spacing w:before="0" w:beforeAutospacing="0" w:after="200" w:line="276" w:lineRule="auto"/>
                </w:pPr>
              </w:pPrChange>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1" w:author="ZHANGM.H." w:date="2014-12-07T03:12:00Z">
                <w:pPr>
                  <w:pStyle w:val="NormalWeb"/>
                  <w:spacing w:before="0" w:beforeAutospacing="0" w:after="200" w:line="276" w:lineRule="auto"/>
                </w:pPr>
              </w:pPrChange>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2" w:author="ZHANGM.H." w:date="2014-12-07T03:12:00Z">
                <w:pPr>
                  <w:pStyle w:val="NormalWeb"/>
                  <w:spacing w:before="0" w:beforeAutospacing="0" w:after="200" w:line="276" w:lineRule="auto"/>
                </w:pPr>
              </w:pPrChange>
            </w:pPr>
            <w:r>
              <w:rPr>
                <w:rFonts w:ascii="Times New Roman" w:hAnsi="Times New Roman"/>
                <w:sz w:val="24"/>
                <w:szCs w:val="24"/>
              </w:rPr>
              <w:t>TWP-Darwin</w:t>
            </w:r>
          </w:p>
        </w:tc>
        <w:tc>
          <w:tcPr>
            <w:tcW w:w="3636" w:type="dxa"/>
          </w:tcPr>
          <w:p w14:paraId="16354D21"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3" w:author="ZHANGM.H." w:date="2014-12-07T03:12:00Z">
                <w:pPr>
                  <w:pStyle w:val="NormalWeb"/>
                  <w:spacing w:before="0" w:beforeAutospacing="0" w:after="200" w:line="276" w:lineRule="auto"/>
                </w:pPr>
              </w:pPrChange>
            </w:pPr>
            <w:r>
              <w:rPr>
                <w:rFonts w:ascii="Times New Roman" w:hAnsi="Times New Roman"/>
                <w:sz w:val="24"/>
                <w:szCs w:val="24"/>
              </w:rPr>
              <w:t>01/06</w:t>
            </w:r>
          </w:p>
        </w:tc>
        <w:tc>
          <w:tcPr>
            <w:tcW w:w="2952" w:type="dxa"/>
          </w:tcPr>
          <w:p w14:paraId="15DC9AB8"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4" w:author="ZHANGM.H." w:date="2014-12-07T03:12:00Z">
                <w:pPr>
                  <w:pStyle w:val="NormalWeb"/>
                  <w:spacing w:before="0" w:beforeAutospacing="0" w:after="200" w:line="276" w:lineRule="auto"/>
                </w:pPr>
              </w:pPrChange>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5" w:author="ZHANGM.H." w:date="2014-12-07T03:12:00Z">
                <w:pPr>
                  <w:pStyle w:val="NormalWeb"/>
                  <w:spacing w:before="0" w:beforeAutospacing="0" w:after="200" w:line="276" w:lineRule="auto"/>
                </w:pPr>
              </w:pPrChange>
            </w:pPr>
            <w:r>
              <w:rPr>
                <w:rFonts w:ascii="Times New Roman" w:hAnsi="Times New Roman"/>
                <w:sz w:val="24"/>
                <w:szCs w:val="24"/>
              </w:rPr>
              <w:t>NSA</w:t>
            </w:r>
          </w:p>
        </w:tc>
        <w:tc>
          <w:tcPr>
            <w:tcW w:w="3636" w:type="dxa"/>
          </w:tcPr>
          <w:p w14:paraId="2A76A1CA"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6" w:author="ZHANGM.H." w:date="2014-12-07T03:12:00Z">
                <w:pPr>
                  <w:pStyle w:val="NormalWeb"/>
                  <w:spacing w:before="0" w:beforeAutospacing="0" w:after="200" w:line="276" w:lineRule="auto"/>
                </w:pPr>
              </w:pPrChange>
            </w:pPr>
            <w:r>
              <w:rPr>
                <w:rFonts w:ascii="Times New Roman" w:hAnsi="Times New Roman"/>
                <w:sz w:val="24"/>
                <w:szCs w:val="24"/>
              </w:rPr>
              <w:t>10/04</w:t>
            </w:r>
          </w:p>
        </w:tc>
        <w:tc>
          <w:tcPr>
            <w:tcW w:w="2952" w:type="dxa"/>
          </w:tcPr>
          <w:p w14:paraId="24297E67"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7" w:author="ZHANGM.H." w:date="2014-12-07T03:12:00Z">
                <w:pPr>
                  <w:pStyle w:val="NormalWeb"/>
                  <w:spacing w:before="0" w:beforeAutospacing="0" w:after="200" w:line="276" w:lineRule="auto"/>
                </w:pPr>
              </w:pPrChange>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8" w:author="ZHANGM.H." w:date="2014-12-07T03:12:00Z">
                <w:pPr>
                  <w:pStyle w:val="NormalWeb"/>
                  <w:spacing w:before="0" w:beforeAutospacing="0" w:after="200" w:line="276" w:lineRule="auto"/>
                </w:pPr>
              </w:pPrChange>
            </w:pPr>
            <w:r>
              <w:rPr>
                <w:rFonts w:ascii="Times New Roman" w:hAnsi="Times New Roman"/>
                <w:sz w:val="24"/>
                <w:szCs w:val="24"/>
              </w:rPr>
              <w:t>AMF-China</w:t>
            </w:r>
          </w:p>
        </w:tc>
        <w:tc>
          <w:tcPr>
            <w:tcW w:w="3636" w:type="dxa"/>
          </w:tcPr>
          <w:p w14:paraId="5B602003"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79" w:author="ZHANGM.H." w:date="2014-12-07T03:12:00Z">
                <w:pPr>
                  <w:pStyle w:val="NormalWeb"/>
                  <w:spacing w:before="0" w:beforeAutospacing="0" w:after="200" w:line="276" w:lineRule="auto"/>
                </w:pPr>
              </w:pPrChange>
            </w:pPr>
          </w:p>
        </w:tc>
        <w:tc>
          <w:tcPr>
            <w:tcW w:w="2952" w:type="dxa"/>
          </w:tcPr>
          <w:p w14:paraId="11B8F360"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80" w:author="ZHANGM.H." w:date="2014-12-07T03:12:00Z">
                <w:pPr>
                  <w:pStyle w:val="NormalWeb"/>
                  <w:spacing w:before="0" w:beforeAutospacing="0" w:after="200" w:line="276" w:lineRule="auto"/>
                </w:pPr>
              </w:pPrChange>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81" w:author="ZHANGM.H." w:date="2014-12-07T03:12:00Z">
                <w:pPr>
                  <w:pStyle w:val="NormalWeb"/>
                  <w:spacing w:before="0" w:beforeAutospacing="0" w:after="200" w:line="276" w:lineRule="auto"/>
                </w:pPr>
              </w:pPrChange>
            </w:pPr>
            <w:r>
              <w:rPr>
                <w:rFonts w:ascii="Times New Roman" w:hAnsi="Times New Roman"/>
                <w:sz w:val="24"/>
                <w:szCs w:val="24"/>
              </w:rPr>
              <w:t>AMF-AMIE-Gan</w:t>
            </w:r>
          </w:p>
        </w:tc>
        <w:tc>
          <w:tcPr>
            <w:tcW w:w="3636" w:type="dxa"/>
          </w:tcPr>
          <w:p w14:paraId="33B0BDC3"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82" w:author="ZHANGM.H." w:date="2014-12-07T03:12:00Z">
                <w:pPr>
                  <w:pStyle w:val="NormalWeb"/>
                  <w:spacing w:before="0" w:beforeAutospacing="0" w:after="200" w:line="276" w:lineRule="auto"/>
                </w:pPr>
              </w:pPrChange>
            </w:pPr>
          </w:p>
        </w:tc>
        <w:tc>
          <w:tcPr>
            <w:tcW w:w="2952" w:type="dxa"/>
          </w:tcPr>
          <w:p w14:paraId="1E6CB89C" w14:textId="77777777" w:rsidR="009D46FA" w:rsidRDefault="009D46FA" w:rsidP="00EA5167">
            <w:pPr>
              <w:pStyle w:val="NormalWeb"/>
              <w:spacing w:before="0" w:beforeAutospacing="0" w:after="200" w:line="480" w:lineRule="auto"/>
              <w:jc w:val="both"/>
              <w:rPr>
                <w:rFonts w:ascii="Times New Roman" w:hAnsi="Times New Roman"/>
                <w:sz w:val="24"/>
                <w:szCs w:val="24"/>
              </w:rPr>
              <w:pPrChange w:id="583" w:author="ZHANGM.H." w:date="2014-12-07T03:12:00Z">
                <w:pPr>
                  <w:pStyle w:val="NormalWeb"/>
                  <w:spacing w:before="0" w:beforeAutospacing="0" w:after="200" w:line="276" w:lineRule="auto"/>
                </w:pPr>
              </w:pPrChange>
            </w:pPr>
            <w:r>
              <w:rPr>
                <w:rFonts w:ascii="Times New Roman" w:hAnsi="Times New Roman"/>
                <w:sz w:val="24"/>
                <w:szCs w:val="24"/>
              </w:rPr>
              <w:t>11/11</w:t>
            </w:r>
          </w:p>
        </w:tc>
      </w:tr>
    </w:tbl>
    <w:p w14:paraId="434E68F9" w14:textId="77777777" w:rsidR="009D46FA" w:rsidRDefault="009D46FA" w:rsidP="00EA5167">
      <w:pPr>
        <w:spacing w:line="480" w:lineRule="auto"/>
        <w:jc w:val="both"/>
        <w:rPr>
          <w:rFonts w:ascii="Times New Roman" w:hAnsi="Times New Roman"/>
          <w:szCs w:val="24"/>
        </w:rPr>
        <w:pPrChange w:id="584" w:author="ZHANGM.H." w:date="2014-12-07T03:12:00Z">
          <w:pPr>
            <w:spacing w:line="276" w:lineRule="auto"/>
          </w:pPr>
        </w:pPrChange>
      </w:pPr>
    </w:p>
    <w:p w14:paraId="2070222A" w14:textId="77777777" w:rsidR="00057C1F" w:rsidRPr="00057C1F" w:rsidRDefault="00E91A1E" w:rsidP="00EA5167">
      <w:pPr>
        <w:pStyle w:val="ListParagraph"/>
        <w:numPr>
          <w:ilvl w:val="1"/>
          <w:numId w:val="5"/>
        </w:numPr>
        <w:spacing w:line="480" w:lineRule="auto"/>
        <w:jc w:val="both"/>
        <w:rPr>
          <w:rFonts w:ascii="Times New Roman" w:hAnsi="Times New Roman"/>
          <w:b/>
          <w:szCs w:val="24"/>
        </w:rPr>
        <w:pPrChange w:id="585" w:author="ZHANGM.H." w:date="2014-12-07T03:12:00Z">
          <w:pPr>
            <w:pStyle w:val="ListParagraph"/>
            <w:numPr>
              <w:ilvl w:val="1"/>
              <w:numId w:val="5"/>
            </w:numPr>
            <w:spacing w:line="360" w:lineRule="auto"/>
            <w:ind w:left="360" w:hanging="360"/>
            <w:jc w:val="both"/>
          </w:pPr>
        </w:pPrChange>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EA5167">
      <w:pPr>
        <w:tabs>
          <w:tab w:val="left" w:pos="360"/>
        </w:tabs>
        <w:spacing w:line="480" w:lineRule="auto"/>
        <w:ind w:firstLine="360"/>
        <w:jc w:val="both"/>
        <w:rPr>
          <w:rFonts w:ascii="Times New Roman" w:hAnsi="Times New Roman" w:cs="Times New Roman"/>
          <w:color w:val="000000" w:themeColor="text1"/>
          <w:szCs w:val="24"/>
        </w:rPr>
        <w:pPrChange w:id="586" w:author="ZHANGM.H." w:date="2014-12-07T03:12:00Z">
          <w:pPr>
            <w:tabs>
              <w:tab w:val="left" w:pos="360"/>
            </w:tabs>
            <w:spacing w:line="276" w:lineRule="auto"/>
            <w:ind w:firstLine="360"/>
            <w:jc w:val="both"/>
          </w:pPr>
        </w:pPrChange>
      </w:pPr>
      <w:r w:rsidRPr="00F23980">
        <w:rPr>
          <w:rFonts w:ascii="Times New Roman" w:hAnsi="Times New Roman"/>
          <w:szCs w:val="24"/>
        </w:rPr>
        <w:lastRenderedPageBreak/>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8A02E45" w:rsidR="00EF6604" w:rsidRPr="00F23980" w:rsidRDefault="00713384" w:rsidP="00EA5167">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587"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B46ECB" w:rsidRPr="00F23980">
        <w:rPr>
          <w:rFonts w:ascii="Times New Roman" w:hAnsi="Times New Roman" w:cs="Times New Roman"/>
          <w:color w:val="000000" w:themeColor="text1"/>
          <w:szCs w:val="24"/>
        </w:rPr>
        <w:t xml:space="preserve">; </w:t>
      </w:r>
      <w:commentRangeStart w:id="588"/>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w:t>
      </w:r>
      <w:commentRangeEnd w:id="588"/>
      <w:r w:rsidR="00FC43ED">
        <w:rPr>
          <w:rStyle w:val="CommentReference"/>
        </w:rPr>
        <w:commentReference w:id="588"/>
      </w:r>
      <w:r w:rsidR="00BA06F7" w:rsidRPr="00F23980">
        <w:rPr>
          <w:rFonts w:ascii="Times New Roman" w:hAnsi="Times New Roman" w:cs="Times New Roman"/>
          <w:color w:val="000000" w:themeColor="text1"/>
          <w:szCs w:val="24"/>
          <w:shd w:val="clear" w:color="auto" w:fill="FFFFFF"/>
        </w:rPr>
        <w:t xml:space="preserve">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 xml:space="preserve">macrophysical schemes (e.g.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 xml:space="preserve">parameterization of deep convection (Wu et al. 2009), the parameterization shallow convection and boundary-layer turbulence (Kay et al. 2012), among others. The third is to use SCMs under ARM forcing data to improve understanding of processes, including growth of ice particles (Comstock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EA5167">
      <w:pPr>
        <w:tabs>
          <w:tab w:val="left" w:pos="360"/>
        </w:tabs>
        <w:spacing w:line="480" w:lineRule="auto"/>
        <w:ind w:firstLine="360"/>
        <w:jc w:val="both"/>
        <w:rPr>
          <w:rFonts w:ascii="Times New Roman" w:hAnsi="Times New Roman" w:cs="Times New Roman"/>
          <w:color w:val="000000" w:themeColor="text1"/>
          <w:szCs w:val="24"/>
        </w:rPr>
        <w:pPrChange w:id="589"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 xml:space="preserve">settled the subsequent methods of how SCMs are run using observationally derived forcing data.  Main </w:t>
      </w:r>
      <w:r w:rsidRPr="00F23980">
        <w:rPr>
          <w:rFonts w:ascii="Times New Roman" w:hAnsi="Times New Roman" w:cs="Times New Roman"/>
          <w:color w:val="000000" w:themeColor="text1"/>
          <w:szCs w:val="24"/>
        </w:rPr>
        <w:lastRenderedPageBreak/>
        <w:t>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7C1554AF" w:rsidR="001C5A44" w:rsidRPr="00F23980" w:rsidRDefault="001C5A44" w:rsidP="00EA5167">
      <w:pPr>
        <w:spacing w:after="240" w:line="480" w:lineRule="auto"/>
        <w:ind w:firstLine="360"/>
        <w:jc w:val="both"/>
        <w:textAlignment w:val="baseline"/>
        <w:rPr>
          <w:rFonts w:ascii="Times New Roman" w:eastAsia="Times New Roman" w:hAnsi="Times New Roman" w:cs="Times New Roman"/>
          <w:color w:val="000000" w:themeColor="text1"/>
          <w:szCs w:val="24"/>
          <w:lang w:eastAsia="zh-CN"/>
        </w:rPr>
        <w:pPrChange w:id="590" w:author="ZHANGM.H." w:date="2014-12-07T03:12:00Z">
          <w:pPr>
            <w:spacing w:after="240" w:line="276" w:lineRule="auto"/>
            <w:ind w:firstLine="360"/>
            <w:textAlignment w:val="baseline"/>
          </w:pPr>
        </w:pPrChange>
      </w:pPr>
      <w:r w:rsidRPr="00F23980">
        <w:rPr>
          <w:rFonts w:ascii="Times New Roman" w:eastAsia="Times New Roman" w:hAnsi="Times New Roman" w:cs="Times New Roman"/>
          <w:color w:val="000000" w:themeColor="text1"/>
          <w:szCs w:val="24"/>
          <w:lang w:eastAsia="zh-CN"/>
        </w:rPr>
        <w:t xml:space="preserve">Second ARM SCM case study by </w:t>
      </w:r>
      <w:proofErr w:type="spellStart"/>
      <w:r w:rsidRPr="00F23980">
        <w:rPr>
          <w:rFonts w:ascii="Times New Roman" w:eastAsia="Times New Roman" w:hAnsi="Times New Roman" w:cs="Times New Roman"/>
          <w:color w:val="000000" w:themeColor="text1"/>
          <w:szCs w:val="24"/>
          <w:lang w:eastAsia="zh-CN"/>
        </w:rPr>
        <w:t>Xie</w:t>
      </w:r>
      <w:proofErr w:type="spellEnd"/>
      <w:r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F23980">
        <w:rPr>
          <w:rFonts w:ascii="Times New Roman" w:eastAsia="Times New Roman" w:hAnsi="Times New Roman" w:cs="Times New Roman"/>
          <w:color w:val="000000" w:themeColor="text1"/>
          <w:szCs w:val="24"/>
          <w:lang w:eastAsia="zh-CN"/>
        </w:rPr>
        <w:t>Ghan</w:t>
      </w:r>
      <w:proofErr w:type="spellEnd"/>
      <w:r w:rsidRPr="00F23980">
        <w:rPr>
          <w:rFonts w:ascii="Times New Roman" w:eastAsia="Times New Roman" w:hAnsi="Times New Roman" w:cs="Times New Roman"/>
          <w:color w:val="000000" w:themeColor="text1"/>
          <w:szCs w:val="24"/>
          <w:lang w:eastAsia="zh-CN"/>
        </w:rPr>
        <w:t xml:space="preserve"> et al. (2000).  It was shown that d</w:t>
      </w:r>
      <w:r w:rsidRPr="00B46ECB">
        <w:rPr>
          <w:rFonts w:ascii="Times New Roman" w:eastAsia="Times New Roman" w:hAnsi="Times New Roman" w:cs="Times New Roman"/>
          <w:color w:val="000000" w:themeColor="text1"/>
          <w:szCs w:val="24"/>
          <w:lang w:eastAsia="zh-CN"/>
        </w:rPr>
        <w:t xml:space="preserve">eficiencies in convective triggering mechanisms </w:t>
      </w:r>
      <w:r w:rsidRPr="00F23980">
        <w:rPr>
          <w:rFonts w:ascii="Times New Roman" w:eastAsia="Times New Roman" w:hAnsi="Times New Roman" w:cs="Times New Roman"/>
          <w:color w:val="000000" w:themeColor="text1"/>
          <w:szCs w:val="24"/>
          <w:lang w:eastAsia="zh-CN"/>
        </w:rPr>
        <w:t xml:space="preserve">were </w:t>
      </w:r>
      <w:ins w:id="591" w:author="ZHANGM.H." w:date="2014-12-07T03:49:00Z">
        <w:r w:rsidR="00C972CC">
          <w:rPr>
            <w:rFonts w:ascii="Times New Roman" w:eastAsia="Times New Roman" w:hAnsi="Times New Roman" w:cs="Times New Roman"/>
            <w:color w:val="000000" w:themeColor="text1"/>
            <w:szCs w:val="24"/>
            <w:lang w:eastAsia="zh-CN"/>
          </w:rPr>
          <w:t>o</w:t>
        </w:r>
      </w:ins>
      <w:r w:rsidRPr="00B46ECB">
        <w:rPr>
          <w:rFonts w:ascii="Times New Roman" w:eastAsia="Times New Roman" w:hAnsi="Times New Roman" w:cs="Times New Roman"/>
          <w:color w:val="000000" w:themeColor="text1"/>
          <w:szCs w:val="24"/>
          <w:lang w:eastAsia="zh-CN"/>
        </w:rPr>
        <w:t>ne of the major reasons</w:t>
      </w:r>
      <w:r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B46ECB">
        <w:rPr>
          <w:rFonts w:ascii="Times New Roman" w:eastAsia="Times New Roman" w:hAnsi="Times New Roman" w:cs="Times New Roman"/>
          <w:color w:val="000000" w:themeColor="text1"/>
          <w:szCs w:val="24"/>
          <w:lang w:eastAsia="zh-CN"/>
        </w:rPr>
        <w:t>midlatitude</w:t>
      </w:r>
      <w:proofErr w:type="spellEnd"/>
      <w:r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Pr="00F23980">
        <w:rPr>
          <w:rFonts w:ascii="Times New Roman" w:eastAsia="Times New Roman" w:hAnsi="Times New Roman" w:cs="Times New Roman"/>
          <w:color w:val="000000" w:themeColor="text1"/>
          <w:szCs w:val="24"/>
          <w:lang w:eastAsia="zh-CN"/>
        </w:rPr>
        <w:t xml:space="preserve">  </w:t>
      </w:r>
      <w:r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EA5167">
      <w:pPr>
        <w:tabs>
          <w:tab w:val="left" w:pos="360"/>
        </w:tabs>
        <w:spacing w:line="480" w:lineRule="auto"/>
        <w:ind w:firstLine="360"/>
        <w:jc w:val="both"/>
        <w:rPr>
          <w:rFonts w:ascii="Times New Roman" w:eastAsia="Times New Roman" w:hAnsi="Times New Roman" w:cs="Times New Roman"/>
          <w:color w:val="000000" w:themeColor="text1"/>
          <w:szCs w:val="24"/>
          <w:lang w:eastAsia="zh-CN"/>
        </w:rPr>
        <w:pPrChange w:id="592"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shd w:val="clear" w:color="auto" w:fill="FFFFFF"/>
        </w:rPr>
        <w:t xml:space="preserve">Another ARM case study was published by </w:t>
      </w:r>
      <w:commentRangeStart w:id="593"/>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w:t>
      </w:r>
      <w:commentRangeEnd w:id="593"/>
      <w:r w:rsidR="00FC43ED">
        <w:rPr>
          <w:rStyle w:val="CommentReference"/>
        </w:rPr>
        <w:commentReference w:id="593"/>
      </w:r>
      <w:r w:rsidRPr="00F23980">
        <w:rPr>
          <w:rFonts w:ascii="Times New Roman" w:hAnsi="Times New Roman" w:cs="Times New Roman"/>
          <w:color w:val="000000" w:themeColor="text1"/>
          <w:szCs w:val="24"/>
          <w:shd w:val="clear" w:color="auto" w:fill="FFFFFF"/>
        </w:rPr>
        <w:t>.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0BE795C4" w:rsidR="00F23980" w:rsidRPr="00F23980" w:rsidRDefault="00F23980" w:rsidP="00EA5167">
      <w:pPr>
        <w:tabs>
          <w:tab w:val="left" w:pos="360"/>
        </w:tabs>
        <w:spacing w:line="480" w:lineRule="auto"/>
        <w:ind w:firstLine="360"/>
        <w:jc w:val="both"/>
        <w:rPr>
          <w:rFonts w:ascii="Times New Roman" w:hAnsi="Times New Roman" w:cs="Times New Roman"/>
          <w:color w:val="000000" w:themeColor="text1"/>
          <w:szCs w:val="24"/>
        </w:rPr>
        <w:pPrChange w:id="594"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t>
      </w:r>
      <w:ins w:id="595" w:author="ZHANGM.H." w:date="2014-12-07T02:22:00Z">
        <w:r w:rsidR="0046323B">
          <w:rPr>
            <w:rFonts w:ascii="Times New Roman" w:hAnsi="Times New Roman" w:cs="Times New Roman"/>
            <w:color w:val="000000" w:themeColor="text1"/>
            <w:szCs w:val="24"/>
          </w:rPr>
          <w:t xml:space="preserve">to contain </w:t>
        </w:r>
      </w:ins>
      <w:del w:id="596" w:author="ZHANGM.H." w:date="2014-12-07T02:22:00Z">
        <w:r w:rsidRPr="00F23980" w:rsidDel="0046323B">
          <w:rPr>
            <w:rFonts w:ascii="Times New Roman" w:hAnsi="Times New Roman" w:cs="Times New Roman"/>
            <w:color w:val="000000" w:themeColor="text1"/>
            <w:szCs w:val="24"/>
          </w:rPr>
          <w:delText xml:space="preserve">with </w:delText>
        </w:r>
      </w:del>
      <w:r w:rsidRPr="00F23980">
        <w:rPr>
          <w:rFonts w:ascii="Times New Roman" w:hAnsi="Times New Roman" w:cs="Times New Roman"/>
          <w:color w:val="000000" w:themeColor="text1"/>
          <w:szCs w:val="24"/>
        </w:rPr>
        <w:t xml:space="preserve">huge biases </w:t>
      </w:r>
      <w:del w:id="597" w:author="ZHANGM.H." w:date="2014-12-07T02:23:00Z">
        <w:r w:rsidRPr="00F23980" w:rsidDel="0046323B">
          <w:rPr>
            <w:rFonts w:ascii="Times New Roman" w:hAnsi="Times New Roman" w:cs="Times New Roman"/>
            <w:color w:val="000000" w:themeColor="text1"/>
            <w:szCs w:val="24"/>
          </w:rPr>
          <w:delText xml:space="preserve">of both signs </w:delText>
        </w:r>
      </w:del>
      <w:r w:rsidRPr="00F23980">
        <w:rPr>
          <w:rFonts w:ascii="Times New Roman" w:hAnsi="Times New Roman" w:cs="Times New Roman"/>
          <w:color w:val="000000" w:themeColor="text1"/>
          <w:szCs w:val="24"/>
        </w:rPr>
        <w:t>in cloud ice</w:t>
      </w:r>
      <w:ins w:id="598" w:author="ZHANGM.H." w:date="2014-12-07T02:23:00Z">
        <w:r w:rsidR="0046323B">
          <w:rPr>
            <w:rFonts w:ascii="Times New Roman" w:hAnsi="Times New Roman" w:cs="Times New Roman"/>
            <w:color w:val="000000" w:themeColor="text1"/>
            <w:szCs w:val="24"/>
          </w:rPr>
          <w:t xml:space="preserve"> </w:t>
        </w:r>
        <w:r w:rsidR="0046323B" w:rsidRPr="00F23980">
          <w:rPr>
            <w:rFonts w:ascii="Times New Roman" w:hAnsi="Times New Roman" w:cs="Times New Roman"/>
            <w:color w:val="000000" w:themeColor="text1"/>
            <w:szCs w:val="24"/>
          </w:rPr>
          <w:t>of both signs</w:t>
        </w:r>
      </w:ins>
      <w:r w:rsidRPr="00F23980">
        <w:rPr>
          <w:rFonts w:ascii="Times New Roman" w:hAnsi="Times New Roman" w:cs="Times New Roman"/>
          <w:color w:val="000000" w:themeColor="text1"/>
          <w:szCs w:val="24"/>
        </w:rPr>
        <w:t>.  The SCMs overall underestimate middle clouds, which also appeared in CRMs.  They attributed some of these biases to the lack of subgrid-scale dynamical</w:t>
      </w:r>
      <w:r w:rsidRPr="00F23980">
        <w:rPr>
          <w:rFonts w:ascii="Times New Roman" w:hAnsi="Times New Roman" w:cs="Times New Roman"/>
          <w:color w:val="000000" w:themeColor="text1"/>
          <w:szCs w:val="24"/>
          <w:shd w:val="clear" w:color="auto" w:fill="E9EFF0"/>
        </w:rPr>
        <w:t xml:space="preserve">  </w:t>
      </w:r>
    </w:p>
    <w:p w14:paraId="6B61BA85" w14:textId="18D89D06" w:rsidR="001C5A44" w:rsidRPr="00F23980" w:rsidRDefault="001C5A44" w:rsidP="00EA5167">
      <w:pPr>
        <w:tabs>
          <w:tab w:val="left" w:pos="360"/>
        </w:tabs>
        <w:spacing w:line="480" w:lineRule="auto"/>
        <w:ind w:firstLine="360"/>
        <w:jc w:val="both"/>
        <w:rPr>
          <w:rFonts w:ascii="Times New Roman" w:hAnsi="Times New Roman" w:cs="Times New Roman"/>
          <w:color w:val="000000" w:themeColor="text1"/>
          <w:szCs w:val="24"/>
          <w:bdr w:val="none" w:sz="0" w:space="0" w:color="auto" w:frame="1"/>
          <w:shd w:val="clear" w:color="auto" w:fill="FFFFFF"/>
        </w:rPr>
        <w:pPrChange w:id="599"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rPr>
        <w:lastRenderedPageBreak/>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del w:id="600" w:author="ZHANGM.H." w:date="2014-12-07T02:21:00Z">
        <w:r w:rsidRPr="00F23980" w:rsidDel="0046323B">
          <w:rPr>
            <w:rFonts w:ascii="Times New Roman" w:hAnsi="Times New Roman" w:cs="Times New Roman"/>
            <w:color w:val="000000" w:themeColor="text1"/>
            <w:szCs w:val="24"/>
          </w:rPr>
          <w:delText xml:space="preserve">Klein et al. (2010) </w:delText>
        </w:r>
      </w:del>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the simulated ice water path is generally consistent with observed values, 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15F516DD" w:rsidR="00AD27E7" w:rsidRPr="00F23980" w:rsidDel="006E18FC" w:rsidRDefault="00BE58A3" w:rsidP="00EA5167">
      <w:pPr>
        <w:tabs>
          <w:tab w:val="left" w:pos="360"/>
        </w:tabs>
        <w:spacing w:line="480" w:lineRule="auto"/>
        <w:ind w:firstLine="360"/>
        <w:jc w:val="both"/>
        <w:rPr>
          <w:del w:id="601" w:author="ZHANGM.H." w:date="2014-12-07T02:53:00Z"/>
          <w:rFonts w:ascii="Times New Roman" w:hAnsi="Times New Roman" w:cs="Times New Roman"/>
          <w:color w:val="000000" w:themeColor="text1"/>
          <w:szCs w:val="24"/>
          <w:shd w:val="clear" w:color="auto" w:fill="FFFFFF"/>
        </w:rPr>
        <w:pPrChange w:id="602"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rPr>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w:t>
      </w:r>
      <w:ins w:id="603" w:author="ZHANGM.H." w:date="2014-12-07T03:52:00Z">
        <w:r w:rsidR="00C972CC">
          <w:rPr>
            <w:rFonts w:ascii="Times New Roman" w:hAnsi="Times New Roman" w:cs="Times New Roman"/>
            <w:color w:val="000000" w:themeColor="text1"/>
            <w:szCs w:val="24"/>
            <w:shd w:val="clear" w:color="auto" w:fill="FFFFFF"/>
          </w:rPr>
          <w:t>i</w:t>
        </w:r>
      </w:ins>
      <w:del w:id="604" w:author="ZHANGM.H." w:date="2014-12-07T03:51:00Z">
        <w:r w:rsidRPr="00F23980" w:rsidDel="00C972CC">
          <w:rPr>
            <w:rFonts w:ascii="Times New Roman" w:hAnsi="Times New Roman" w:cs="Times New Roman"/>
            <w:color w:val="000000" w:themeColor="text1"/>
            <w:szCs w:val="24"/>
            <w:shd w:val="clear" w:color="auto" w:fill="FFFFFF"/>
          </w:rPr>
          <w:delText>a</w:delText>
        </w:r>
      </w:del>
      <w:r w:rsidRPr="00F23980">
        <w:rPr>
          <w:rFonts w:ascii="Times New Roman" w:hAnsi="Times New Roman" w:cs="Times New Roman"/>
          <w:color w:val="000000" w:themeColor="text1"/>
          <w:szCs w:val="24"/>
          <w:shd w:val="clear" w:color="auto" w:fill="FFFFFF"/>
        </w:rPr>
        <w:t>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AD27E7" w:rsidRPr="00F23980">
        <w:rPr>
          <w:rFonts w:ascii="Times New Roman" w:hAnsi="Times New Roman" w:cs="Times New Roman"/>
          <w:color w:val="000000" w:themeColor="text1"/>
          <w:szCs w:val="24"/>
          <w:shd w:val="clear" w:color="auto" w:fill="FFFFFF"/>
        </w:rPr>
        <w:t>s</w:t>
      </w:r>
      <w:proofErr w:type="spellEnd"/>
      <w:r w:rsidR="00AD27E7" w:rsidRPr="00F23980">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AD27E7" w:rsidRPr="00F23980">
        <w:rPr>
          <w:rFonts w:ascii="Times New Roman" w:hAnsi="Times New Roman" w:cs="Times New Roman"/>
          <w:color w:val="000000" w:themeColor="text1"/>
          <w:szCs w:val="24"/>
          <w:shd w:val="clear" w:color="auto" w:fill="FFFFFF"/>
        </w:rPr>
        <w:t xml:space="preserve"> </w:t>
      </w:r>
      <w:proofErr w:type="gramStart"/>
      <w:r w:rsidR="00AD27E7" w:rsidRPr="00F23980">
        <w:rPr>
          <w:rFonts w:ascii="Times New Roman" w:hAnsi="Times New Roman" w:cs="Times New Roman"/>
          <w:color w:val="000000" w:themeColor="text1"/>
          <w:szCs w:val="24"/>
          <w:shd w:val="clear" w:color="auto" w:fill="FFFFFF"/>
        </w:rPr>
        <w:t>impact  the</w:t>
      </w:r>
      <w:proofErr w:type="gramEnd"/>
      <w:r w:rsidR="00AD27E7" w:rsidRPr="00F23980">
        <w:rPr>
          <w:rFonts w:ascii="Times New Roman" w:hAnsi="Times New Roman" w:cs="Times New Roman"/>
          <w:color w:val="000000" w:themeColor="text1"/>
          <w:szCs w:val="24"/>
          <w:shd w:val="clear" w:color="auto" w:fill="FFFFFF"/>
        </w:rPr>
        <w:t xml:space="preserv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w:t>
      </w:r>
      <w:del w:id="605" w:author="ZHANGM.H." w:date="2014-12-07T02:53:00Z">
        <w:r w:rsidR="00AD27E7" w:rsidRPr="00F23980" w:rsidDel="006E18FC">
          <w:rPr>
            <w:rFonts w:ascii="Times New Roman" w:hAnsi="Times New Roman" w:cs="Times New Roman"/>
            <w:color w:val="000000" w:themeColor="text1"/>
            <w:szCs w:val="24"/>
            <w:shd w:val="clear" w:color="auto" w:fill="FFFFFF"/>
          </w:rPr>
          <w:delText xml:space="preserve"> </w:delText>
        </w:r>
      </w:del>
    </w:p>
    <w:p w14:paraId="36F88A62" w14:textId="46CE98F2" w:rsidR="006E18FC" w:rsidRPr="006E18FC" w:rsidRDefault="00EF0F86" w:rsidP="00EA5167">
      <w:pPr>
        <w:tabs>
          <w:tab w:val="left" w:pos="360"/>
        </w:tabs>
        <w:spacing w:line="480" w:lineRule="auto"/>
        <w:jc w:val="both"/>
        <w:rPr>
          <w:ins w:id="606" w:author="ZHANGM.H." w:date="2014-12-07T02:56:00Z"/>
          <w:rFonts w:ascii="Times New Roman" w:hAnsi="Times New Roman"/>
          <w:b/>
          <w:szCs w:val="24"/>
          <w:rPrChange w:id="607" w:author="ZHANGM.H." w:date="2014-12-07T02:57:00Z">
            <w:rPr>
              <w:ins w:id="608" w:author="ZHANGM.H." w:date="2014-12-07T02:56:00Z"/>
              <w:rFonts w:ascii="Times New Roman" w:hAnsi="Times New Roman" w:cs="Times New Roman"/>
              <w:color w:val="000000" w:themeColor="text1"/>
              <w:szCs w:val="24"/>
              <w:shd w:val="clear" w:color="auto" w:fill="FFFFFF"/>
            </w:rPr>
          </w:rPrChange>
        </w:rPr>
        <w:pPrChange w:id="609" w:author="ZHANGM.H." w:date="2014-12-07T03:12:00Z">
          <w:pPr/>
        </w:pPrChange>
      </w:pPr>
      <w:ins w:id="610" w:author="ZHANGM.H." w:date="2014-12-07T02:53:00Z">
        <w:r>
          <w:rPr>
            <w:rFonts w:ascii="Times New Roman" w:hAnsi="Times New Roman" w:cs="Times New Roman"/>
            <w:b/>
            <w:szCs w:val="24"/>
          </w:rPr>
          <w:t>1.</w:t>
        </w:r>
      </w:ins>
      <w:ins w:id="611" w:author="ZHANGM.H." w:date="2014-12-07T03:25:00Z">
        <w:r>
          <w:rPr>
            <w:rFonts w:ascii="Times New Roman" w:hAnsi="Times New Roman" w:cs="Times New Roman"/>
            <w:b/>
            <w:szCs w:val="24"/>
          </w:rPr>
          <w:t>9</w:t>
        </w:r>
      </w:ins>
      <w:ins w:id="612" w:author="ZHANGM.H." w:date="2014-12-07T02:53:00Z">
        <w:r w:rsidR="006E18FC">
          <w:rPr>
            <w:rFonts w:ascii="Times New Roman" w:hAnsi="Times New Roman" w:cs="Times New Roman"/>
            <w:b/>
            <w:szCs w:val="24"/>
          </w:rPr>
          <w:t xml:space="preserve">. </w:t>
        </w:r>
      </w:ins>
      <w:ins w:id="613" w:author="ZHANGM.H." w:date="2014-12-07T02:54:00Z">
        <w:r w:rsidR="006E18FC">
          <w:rPr>
            <w:rFonts w:ascii="Times New Roman" w:hAnsi="Times New Roman" w:cs="Times New Roman"/>
            <w:b/>
            <w:szCs w:val="24"/>
          </w:rPr>
          <w:t>Discussions</w:t>
        </w:r>
      </w:ins>
      <w:ins w:id="614" w:author="ZHANGM.H." w:date="2014-12-07T02:53:00Z">
        <w:r w:rsidR="006E18FC" w:rsidRPr="006E18FC">
          <w:rPr>
            <w:rFonts w:ascii="Times New Roman" w:hAnsi="Times New Roman" w:cs="Times New Roman"/>
            <w:b/>
            <w:szCs w:val="24"/>
            <w:rPrChange w:id="615" w:author="ZHANGM.H." w:date="2014-12-07T02:53:00Z">
              <w:rPr/>
            </w:rPrChange>
          </w:rPr>
          <w:t xml:space="preserve">  </w:t>
        </w:r>
      </w:ins>
    </w:p>
    <w:p w14:paraId="4982CDF6" w14:textId="77777777" w:rsidR="00EA5167" w:rsidRDefault="00EA5167" w:rsidP="00EA5167">
      <w:pPr>
        <w:spacing w:line="480" w:lineRule="auto"/>
        <w:ind w:firstLine="360"/>
        <w:jc w:val="both"/>
        <w:rPr>
          <w:ins w:id="616" w:author="ZHANGM.H." w:date="2014-12-07T03:12:00Z"/>
          <w:rFonts w:ascii="Times New Roman" w:hAnsi="Times New Roman" w:cs="Times New Roman"/>
          <w:color w:val="000000" w:themeColor="text1"/>
          <w:szCs w:val="24"/>
          <w:shd w:val="clear" w:color="auto" w:fill="FFFFFF"/>
        </w:rPr>
        <w:pPrChange w:id="617" w:author="ZHANGM.H." w:date="2014-12-07T03:12:00Z">
          <w:pPr/>
        </w:pPrChange>
      </w:pPr>
    </w:p>
    <w:p w14:paraId="1E147C83" w14:textId="08BB7C5F" w:rsidR="007D7FC1" w:rsidRPr="00175489" w:rsidRDefault="007D7FC1" w:rsidP="00175489">
      <w:pPr>
        <w:spacing w:line="480" w:lineRule="auto"/>
        <w:ind w:firstLine="360"/>
        <w:jc w:val="both"/>
        <w:rPr>
          <w:ins w:id="618" w:author="ZHANGM.H." w:date="2014-12-07T01:35:00Z"/>
          <w:rFonts w:ascii="Times New Roman" w:hAnsi="Times New Roman" w:cs="Times New Roman"/>
          <w:color w:val="000000" w:themeColor="text1"/>
          <w:szCs w:val="24"/>
          <w:shd w:val="clear" w:color="auto" w:fill="FFFFFF"/>
          <w:rPrChange w:id="619" w:author="ZHANGM.H." w:date="2014-12-07T03:22:00Z">
            <w:rPr>
              <w:ins w:id="620" w:author="ZHANGM.H." w:date="2014-12-07T01:35:00Z"/>
              <w:color w:val="3333FF"/>
            </w:rPr>
          </w:rPrChange>
        </w:rPr>
        <w:pPrChange w:id="621" w:author="ZHANGM.H." w:date="2014-12-07T03:22:00Z">
          <w:pPr/>
        </w:pPrChange>
      </w:pPr>
      <w:ins w:id="622" w:author="ZHANGM.H." w:date="2014-12-07T01:36:00Z">
        <w:r>
          <w:rPr>
            <w:rFonts w:ascii="Times New Roman" w:hAnsi="Times New Roman" w:cs="Times New Roman"/>
            <w:color w:val="000000" w:themeColor="text1"/>
            <w:szCs w:val="24"/>
            <w:shd w:val="clear" w:color="auto" w:fill="FFFFFF"/>
          </w:rPr>
          <w:t xml:space="preserve">It should be </w:t>
        </w:r>
      </w:ins>
      <w:ins w:id="623" w:author="ZHANGM.H." w:date="2014-12-07T02:54:00Z">
        <w:r w:rsidR="006E18FC">
          <w:rPr>
            <w:rFonts w:ascii="Times New Roman" w:hAnsi="Times New Roman" w:cs="Times New Roman"/>
            <w:color w:val="000000" w:themeColor="text1"/>
            <w:szCs w:val="24"/>
            <w:shd w:val="clear" w:color="auto" w:fill="FFFFFF"/>
          </w:rPr>
          <w:t>pointed out</w:t>
        </w:r>
      </w:ins>
      <w:del w:id="624" w:author="ZHANGM.H." w:date="2014-12-07T01:35:00Z">
        <w:r w:rsidR="00BE58A3" w:rsidRPr="00F23980" w:rsidDel="007D7FC1">
          <w:rPr>
            <w:rFonts w:ascii="Times New Roman" w:hAnsi="Times New Roman" w:cs="Times New Roman"/>
            <w:color w:val="000000" w:themeColor="text1"/>
            <w:szCs w:val="24"/>
            <w:shd w:val="clear" w:color="auto" w:fill="FFFFFF"/>
          </w:rPr>
          <w:delText xml:space="preserve"> </w:delText>
        </w:r>
      </w:del>
      <w:ins w:id="625" w:author="ZHANGM.H." w:date="2014-12-07T01:35:00Z">
        <w:r>
          <w:t xml:space="preserve"> that SCMs with prescribed forcing have </w:t>
        </w:r>
      </w:ins>
      <w:ins w:id="626" w:author="ZHANGM.H." w:date="2014-12-07T02:45:00Z">
        <w:r w:rsidR="005D33A7">
          <w:t xml:space="preserve">several </w:t>
        </w:r>
      </w:ins>
      <w:ins w:id="627" w:author="ZHANGM.H." w:date="2014-12-07T01:35:00Z">
        <w:r>
          <w:t xml:space="preserve">limitations. </w:t>
        </w:r>
      </w:ins>
      <w:ins w:id="628" w:author="ZHANGM.H." w:date="2014-12-07T02:45:00Z">
        <w:r w:rsidR="005D33A7">
          <w:t>First</w:t>
        </w:r>
      </w:ins>
      <w:ins w:id="629" w:author="ZHANGM.H." w:date="2014-12-07T01:35:00Z">
        <w:r>
          <w:t xml:space="preserve">, SCMs/CRMs driven in the </w:t>
        </w:r>
        <w:r w:rsidRPr="00FA16C4">
          <w:rPr>
            <w:color w:val="3333FF"/>
          </w:rPr>
          <w:t xml:space="preserve">way described here are less </w:t>
        </w:r>
      </w:ins>
      <w:ins w:id="630" w:author="ZHANGM.H." w:date="2014-12-07T01:46:00Z">
        <w:r w:rsidR="006D3CCB">
          <w:rPr>
            <w:color w:val="3333FF"/>
          </w:rPr>
          <w:t>informative</w:t>
        </w:r>
      </w:ins>
      <w:ins w:id="631" w:author="ZHANGM.H." w:date="2014-12-07T01:35:00Z">
        <w:r w:rsidRPr="00FA16C4">
          <w:rPr>
            <w:color w:val="3333FF"/>
          </w:rPr>
          <w:t xml:space="preserve"> for </w:t>
        </w:r>
      </w:ins>
      <w:ins w:id="632" w:author="ZHANGM.H." w:date="2014-12-07T02:43:00Z">
        <w:r w:rsidR="005D33A7">
          <w:rPr>
            <w:color w:val="3333FF"/>
          </w:rPr>
          <w:t xml:space="preserve">propagating </w:t>
        </w:r>
      </w:ins>
      <w:ins w:id="633" w:author="ZHANGM.H." w:date="2014-12-07T01:35:00Z">
        <w:r w:rsidRPr="00FA16C4">
          <w:rPr>
            <w:color w:val="3333FF"/>
          </w:rPr>
          <w:t>deep convection cases or middle-latitude cyclon</w:t>
        </w:r>
        <w:r w:rsidR="005D33A7">
          <w:rPr>
            <w:color w:val="3333FF"/>
          </w:rPr>
          <w:t>es with differential advection</w:t>
        </w:r>
      </w:ins>
      <w:ins w:id="634" w:author="ZHANGM.H." w:date="2014-12-07T02:42:00Z">
        <w:r w:rsidR="005D33A7">
          <w:rPr>
            <w:color w:val="3333FF"/>
          </w:rPr>
          <w:t xml:space="preserve"> than </w:t>
        </w:r>
      </w:ins>
      <w:ins w:id="635" w:author="ZHANGM.H." w:date="2014-12-07T01:35:00Z">
        <w:r w:rsidRPr="00FA16C4">
          <w:rPr>
            <w:color w:val="3333FF"/>
          </w:rPr>
          <w:t xml:space="preserve">for boundary layer cloud conditions where the break between the large-scale and small-scale is very clear. </w:t>
        </w:r>
      </w:ins>
      <w:ins w:id="636" w:author="ZHANGM.H." w:date="2014-12-07T01:45:00Z">
        <w:r w:rsidR="006D3CCB">
          <w:rPr>
            <w:color w:val="3333FF"/>
          </w:rPr>
          <w:t xml:space="preserve"> In the case of propagating </w:t>
        </w:r>
      </w:ins>
      <w:ins w:id="637" w:author="ZHANGM.H." w:date="2014-12-07T01:47:00Z">
        <w:r w:rsidR="006D3CCB">
          <w:rPr>
            <w:color w:val="3333FF"/>
          </w:rPr>
          <w:t xml:space="preserve">or </w:t>
        </w:r>
      </w:ins>
      <w:ins w:id="638" w:author="ZHANGM.H." w:date="2014-12-07T01:49:00Z">
        <w:r w:rsidR="006D3CCB">
          <w:rPr>
            <w:color w:val="3333FF"/>
          </w:rPr>
          <w:t xml:space="preserve">frontal </w:t>
        </w:r>
      </w:ins>
      <w:ins w:id="639" w:author="ZHANGM.H." w:date="2014-12-07T01:45:00Z">
        <w:r w:rsidR="006D3CCB">
          <w:rPr>
            <w:color w:val="3333FF"/>
          </w:rPr>
          <w:t xml:space="preserve">systems, the SCMs </w:t>
        </w:r>
      </w:ins>
      <w:ins w:id="640" w:author="ZHANGM.H." w:date="2014-12-07T01:48:00Z">
        <w:r w:rsidR="006D3CCB">
          <w:rPr>
            <w:color w:val="3333FF"/>
          </w:rPr>
          <w:t xml:space="preserve">should be </w:t>
        </w:r>
      </w:ins>
      <w:ins w:id="641" w:author="ZHANGM.H." w:date="2014-12-07T01:49:00Z">
        <w:r w:rsidR="006D3CCB">
          <w:rPr>
            <w:color w:val="3333FF"/>
          </w:rPr>
          <w:t xml:space="preserve">only </w:t>
        </w:r>
      </w:ins>
      <w:ins w:id="642" w:author="ZHANGM.H." w:date="2014-12-07T01:45:00Z">
        <w:r w:rsidR="006D3CCB">
          <w:rPr>
            <w:color w:val="3333FF"/>
          </w:rPr>
          <w:t xml:space="preserve">viewed as to </w:t>
        </w:r>
      </w:ins>
      <w:ins w:id="643" w:author="ZHANGM.H." w:date="2014-12-07T02:54:00Z">
        <w:r w:rsidR="006E18FC">
          <w:rPr>
            <w:color w:val="3333FF"/>
          </w:rPr>
          <w:t>describe</w:t>
        </w:r>
      </w:ins>
      <w:ins w:id="644" w:author="ZHANGM.H." w:date="2014-12-07T01:45:00Z">
        <w:r w:rsidR="006D3CCB">
          <w:rPr>
            <w:color w:val="3333FF"/>
          </w:rPr>
          <w:t xml:space="preserve"> a </w:t>
        </w:r>
      </w:ins>
      <w:ins w:id="645" w:author="ZHANGM.H." w:date="2014-12-07T01:48:00Z">
        <w:r w:rsidR="006D3CCB">
          <w:rPr>
            <w:color w:val="3333FF"/>
          </w:rPr>
          <w:t>constrained balance of the model physics with the prescribed large-scale condition</w:t>
        </w:r>
      </w:ins>
      <w:ins w:id="646" w:author="ZHANGM.H." w:date="2014-12-07T02:55:00Z">
        <w:r w:rsidR="006E18FC">
          <w:rPr>
            <w:color w:val="3333FF"/>
          </w:rPr>
          <w:t xml:space="preserve"> with little</w:t>
        </w:r>
      </w:ins>
      <w:ins w:id="647" w:author="ZHANGM.H." w:date="2014-12-07T02:46:00Z">
        <w:r w:rsidR="005D33A7">
          <w:rPr>
            <w:color w:val="3333FF"/>
          </w:rPr>
          <w:t xml:space="preserve"> insights on how the model physics are initiated. </w:t>
        </w:r>
      </w:ins>
      <w:ins w:id="648" w:author="ZHANGM.H." w:date="2014-12-07T02:55:00Z">
        <w:r w:rsidR="006E18FC">
          <w:rPr>
            <w:color w:val="3333FF"/>
          </w:rPr>
          <w:t xml:space="preserve"> </w:t>
        </w:r>
      </w:ins>
      <w:ins w:id="649" w:author="ZHANGM.H." w:date="2014-12-07T02:47:00Z">
        <w:r w:rsidR="005D33A7">
          <w:rPr>
            <w:color w:val="3333FF"/>
          </w:rPr>
          <w:t>Second</w:t>
        </w:r>
      </w:ins>
      <w:ins w:id="650" w:author="ZHANGM.H." w:date="2014-12-07T01:38:00Z">
        <w:r>
          <w:rPr>
            <w:color w:val="3333FF"/>
          </w:rPr>
          <w:t>, because the large-scale vertical velocity is prescribed</w:t>
        </w:r>
      </w:ins>
      <w:ins w:id="651" w:author="ZHANGM.H." w:date="2014-12-07T02:47:00Z">
        <w:r w:rsidR="005D33A7">
          <w:rPr>
            <w:color w:val="3333FF"/>
          </w:rPr>
          <w:t xml:space="preserve"> and constrained by</w:t>
        </w:r>
      </w:ins>
      <w:ins w:id="652" w:author="ZHANGM.H." w:date="2014-12-07T01:38:00Z">
        <w:r>
          <w:rPr>
            <w:color w:val="3333FF"/>
          </w:rPr>
          <w:t xml:space="preserve"> precipitation, </w:t>
        </w:r>
      </w:ins>
      <w:ins w:id="653" w:author="ZHANGM.H." w:date="2014-12-07T01:39:00Z">
        <w:r w:rsidR="006D3CCB">
          <w:rPr>
            <w:color w:val="3333FF"/>
          </w:rPr>
          <w:t xml:space="preserve">the </w:t>
        </w:r>
        <w:r w:rsidR="006D3CCB">
          <w:rPr>
            <w:color w:val="3333FF"/>
          </w:rPr>
          <w:lastRenderedPageBreak/>
          <w:t xml:space="preserve">precipitation is not </w:t>
        </w:r>
      </w:ins>
      <w:ins w:id="654" w:author="ZHANGM.H." w:date="2014-12-07T01:40:00Z">
        <w:r w:rsidR="006D3CCB">
          <w:rPr>
            <w:color w:val="3333FF"/>
          </w:rPr>
          <w:t xml:space="preserve">the </w:t>
        </w:r>
      </w:ins>
      <w:ins w:id="655" w:author="ZHANGM.H." w:date="2014-12-07T02:48:00Z">
        <w:r w:rsidR="005D33A7">
          <w:rPr>
            <w:color w:val="3333FF"/>
          </w:rPr>
          <w:t xml:space="preserve">most sensitive field to </w:t>
        </w:r>
      </w:ins>
      <w:ins w:id="656" w:author="ZHANGM.H." w:date="2014-12-07T02:49:00Z">
        <w:r w:rsidR="005D33A7">
          <w:rPr>
            <w:color w:val="3333FF"/>
          </w:rPr>
          <w:t xml:space="preserve">evaluate </w:t>
        </w:r>
      </w:ins>
      <w:ins w:id="657" w:author="ZHANGM.H." w:date="2014-12-07T02:48:00Z">
        <w:r w:rsidR="005D33A7">
          <w:rPr>
            <w:color w:val="3333FF"/>
          </w:rPr>
          <w:t xml:space="preserve">model physics. </w:t>
        </w:r>
      </w:ins>
      <w:ins w:id="658" w:author="ZHANGM.H." w:date="2014-12-07T01:40:00Z">
        <w:r w:rsidR="006D3CCB">
          <w:rPr>
            <w:color w:val="3333FF"/>
          </w:rPr>
          <w:t xml:space="preserve">  </w:t>
        </w:r>
      </w:ins>
      <w:ins w:id="659" w:author="ZHANGM.H." w:date="2014-12-07T02:48:00Z">
        <w:r w:rsidR="005D33A7">
          <w:rPr>
            <w:color w:val="3333FF"/>
          </w:rPr>
          <w:t xml:space="preserve">SCM results are more suited </w:t>
        </w:r>
      </w:ins>
      <w:ins w:id="660" w:author="ZHANGM.H." w:date="2014-12-07T02:49:00Z">
        <w:r w:rsidR="005D33A7">
          <w:rPr>
            <w:color w:val="3333FF"/>
          </w:rPr>
          <w:t xml:space="preserve">to evaluate fields such as clouds and radiation.  </w:t>
        </w:r>
      </w:ins>
      <w:ins w:id="661" w:author="ZHANGM.H." w:date="2014-12-07T03:18:00Z">
        <w:r w:rsidR="00175489">
          <w:rPr>
            <w:color w:val="3333FF"/>
          </w:rPr>
          <w:t xml:space="preserve">Third, </w:t>
        </w:r>
        <w:r w:rsidR="00175489">
          <w:rPr>
            <w:rFonts w:ascii="Times New Roman" w:hAnsi="Times New Roman" w:cs="Times New Roman"/>
            <w:color w:val="000000" w:themeColor="text1"/>
            <w:szCs w:val="24"/>
            <w:shd w:val="clear" w:color="auto" w:fill="FFFFFF"/>
          </w:rPr>
          <w:t xml:space="preserve">SCMs (and CRMs/LES) are typically very sensitive to the imposed large-scale forcing.  As described before, forcing data are subject to potentially large uncertainties even with the variational constraints and the dense measurements in ARM.  </w:t>
        </w:r>
      </w:ins>
      <w:ins w:id="662" w:author="ZHANGM.H." w:date="2014-12-07T03:21:00Z">
        <w:r w:rsidR="00175489">
          <w:rPr>
            <w:rFonts w:ascii="Times New Roman" w:hAnsi="Times New Roman" w:cs="Times New Roman"/>
            <w:color w:val="000000" w:themeColor="text1"/>
            <w:szCs w:val="24"/>
            <w:shd w:val="clear" w:color="auto" w:fill="FFFFFF"/>
          </w:rPr>
          <w:t>R</w:t>
        </w:r>
      </w:ins>
      <w:ins w:id="663" w:author="ZHANGM.H." w:date="2014-12-07T03:19:00Z">
        <w:r w:rsidR="00175489">
          <w:rPr>
            <w:rFonts w:ascii="Times New Roman" w:hAnsi="Times New Roman" w:cs="Times New Roman"/>
            <w:color w:val="000000" w:themeColor="text1"/>
            <w:szCs w:val="24"/>
            <w:shd w:val="clear" w:color="auto" w:fill="FFFFFF"/>
          </w:rPr>
          <w:t>esearch is ongoing to develop en</w:t>
        </w:r>
      </w:ins>
      <w:ins w:id="664" w:author="ZHANGM.H." w:date="2014-12-07T03:20:00Z">
        <w:r w:rsidR="00175489">
          <w:rPr>
            <w:rFonts w:ascii="Times New Roman" w:hAnsi="Times New Roman" w:cs="Times New Roman"/>
            <w:color w:val="000000" w:themeColor="text1"/>
            <w:szCs w:val="24"/>
            <w:shd w:val="clear" w:color="auto" w:fill="FFFFFF"/>
          </w:rPr>
          <w:t xml:space="preserve">semble forcing data </w:t>
        </w:r>
      </w:ins>
      <w:ins w:id="665" w:author="ZHANGM.H." w:date="2014-12-07T03:21:00Z">
        <w:r w:rsidR="00175489">
          <w:rPr>
            <w:rFonts w:ascii="Times New Roman" w:hAnsi="Times New Roman" w:cs="Times New Roman"/>
            <w:color w:val="000000" w:themeColor="text1"/>
            <w:szCs w:val="24"/>
            <w:shd w:val="clear" w:color="auto" w:fill="FFFFFF"/>
          </w:rPr>
          <w:t>that</w:t>
        </w:r>
      </w:ins>
      <w:ins w:id="666" w:author="ZHANGM.H." w:date="2014-12-07T03:20:00Z">
        <w:r w:rsidR="00175489">
          <w:rPr>
            <w:rFonts w:ascii="Times New Roman" w:hAnsi="Times New Roman" w:cs="Times New Roman"/>
            <w:color w:val="000000" w:themeColor="text1"/>
            <w:szCs w:val="24"/>
            <w:shd w:val="clear" w:color="auto" w:fill="FFFFFF"/>
          </w:rPr>
          <w:t xml:space="preserve"> incorporate various uncertainties</w:t>
        </w:r>
      </w:ins>
      <w:ins w:id="667" w:author="ZHANGM.H." w:date="2014-12-07T03:21:00Z">
        <w:r w:rsidR="00175489">
          <w:rPr>
            <w:rFonts w:ascii="Times New Roman" w:hAnsi="Times New Roman" w:cs="Times New Roman"/>
            <w:color w:val="000000" w:themeColor="text1"/>
            <w:szCs w:val="24"/>
            <w:shd w:val="clear" w:color="auto" w:fill="FFFFFF"/>
          </w:rPr>
          <w:t xml:space="preserve"> to force SCMs as has been done in Hume</w:t>
        </w:r>
      </w:ins>
      <w:ins w:id="668" w:author="ZHANGM.H." w:date="2014-12-07T03:22:00Z">
        <w:r w:rsidR="00175489">
          <w:rPr>
            <w:rFonts w:ascii="Times New Roman" w:hAnsi="Times New Roman" w:cs="Times New Roman"/>
            <w:color w:val="000000" w:themeColor="text1"/>
            <w:szCs w:val="24"/>
            <w:shd w:val="clear" w:color="auto" w:fill="FFFFFF"/>
          </w:rPr>
          <w:t xml:space="preserve"> and </w:t>
        </w:r>
        <w:proofErr w:type="spellStart"/>
        <w:r w:rsidR="00175489">
          <w:rPr>
            <w:rFonts w:ascii="Times New Roman" w:hAnsi="Times New Roman" w:cs="Times New Roman"/>
            <w:color w:val="000000" w:themeColor="text1"/>
            <w:szCs w:val="24"/>
            <w:shd w:val="clear" w:color="auto" w:fill="FFFFFF"/>
          </w:rPr>
          <w:t>Jakob</w:t>
        </w:r>
        <w:proofErr w:type="spellEnd"/>
        <w:r w:rsidR="00175489">
          <w:rPr>
            <w:rFonts w:ascii="Times New Roman" w:hAnsi="Times New Roman" w:cs="Times New Roman"/>
            <w:color w:val="000000" w:themeColor="text1"/>
            <w:szCs w:val="24"/>
            <w:shd w:val="clear" w:color="auto" w:fill="FFFFFF"/>
          </w:rPr>
          <w:t xml:space="preserve"> (2005)</w:t>
        </w:r>
      </w:ins>
      <w:ins w:id="669" w:author="ZHANGM.H." w:date="2014-12-07T03:20:00Z">
        <w:r w:rsidR="00175489">
          <w:rPr>
            <w:rFonts w:ascii="Times New Roman" w:hAnsi="Times New Roman" w:cs="Times New Roman"/>
            <w:color w:val="000000" w:themeColor="text1"/>
            <w:szCs w:val="24"/>
            <w:shd w:val="clear" w:color="auto" w:fill="FFFFFF"/>
          </w:rPr>
          <w:t xml:space="preserve">. </w:t>
        </w:r>
      </w:ins>
      <w:ins w:id="670" w:author="ZHANGM.H." w:date="2014-12-07T03:22:00Z">
        <w:r w:rsidR="00175489">
          <w:rPr>
            <w:rFonts w:ascii="Times New Roman" w:hAnsi="Times New Roman" w:cs="Times New Roman"/>
            <w:color w:val="000000" w:themeColor="text1"/>
            <w:szCs w:val="24"/>
            <w:shd w:val="clear" w:color="auto" w:fill="FFFFFF"/>
          </w:rPr>
          <w:t xml:space="preserve"> </w:t>
        </w:r>
        <w:r w:rsidR="00175489">
          <w:rPr>
            <w:color w:val="3333FF"/>
          </w:rPr>
          <w:t>Fourth</w:t>
        </w:r>
      </w:ins>
      <w:ins w:id="671" w:author="ZHANGM.H." w:date="2014-12-07T02:49:00Z">
        <w:r w:rsidR="005D33A7">
          <w:rPr>
            <w:color w:val="3333FF"/>
          </w:rPr>
          <w:t>, SCMs</w:t>
        </w:r>
      </w:ins>
      <w:ins w:id="672" w:author="ZHANGM.H." w:date="2014-12-07T01:40:00Z">
        <w:r w:rsidR="006D3CCB">
          <w:rPr>
            <w:color w:val="3333FF"/>
          </w:rPr>
          <w:t xml:space="preserve"> cannot capture the interaction of model physics with large-scale dynamics. </w:t>
        </w:r>
      </w:ins>
      <w:ins w:id="673" w:author="ZHANGM.H." w:date="2014-12-07T01:41:00Z">
        <w:r w:rsidR="006D3CCB">
          <w:rPr>
            <w:color w:val="3333FF"/>
          </w:rPr>
          <w:t xml:space="preserve"> </w:t>
        </w:r>
      </w:ins>
      <w:ins w:id="674" w:author="ZHANGM.H." w:date="2014-12-07T01:42:00Z">
        <w:r w:rsidR="006D3CCB">
          <w:rPr>
            <w:color w:val="3333FF"/>
          </w:rPr>
          <w:t>Some r</w:t>
        </w:r>
      </w:ins>
      <w:ins w:id="675" w:author="ZHANGM.H." w:date="2014-12-07T01:41:00Z">
        <w:r w:rsidR="006D3CCB">
          <w:rPr>
            <w:color w:val="3333FF"/>
          </w:rPr>
          <w:t xml:space="preserve">ecent </w:t>
        </w:r>
      </w:ins>
      <w:ins w:id="676" w:author="ZHANGM.H." w:date="2014-12-07T01:42:00Z">
        <w:r w:rsidR="006D3CCB">
          <w:rPr>
            <w:color w:val="3333FF"/>
          </w:rPr>
          <w:t>studies</w:t>
        </w:r>
      </w:ins>
      <w:ins w:id="677" w:author="ZHANGM.H." w:date="2014-12-07T01:41:00Z">
        <w:r w:rsidR="006D3CCB">
          <w:rPr>
            <w:color w:val="3333FF"/>
          </w:rPr>
          <w:t xml:space="preserve"> </w:t>
        </w:r>
      </w:ins>
      <w:ins w:id="678" w:author="ZHANGM.H." w:date="2014-12-07T01:42:00Z">
        <w:r w:rsidR="006D3CCB">
          <w:rPr>
            <w:color w:val="3333FF"/>
          </w:rPr>
          <w:t xml:space="preserve">have attempted to </w:t>
        </w:r>
      </w:ins>
      <w:ins w:id="679" w:author="ZHANGM.H." w:date="2014-12-07T02:49:00Z">
        <w:r w:rsidR="005D33A7">
          <w:rPr>
            <w:color w:val="3333FF"/>
          </w:rPr>
          <w:t>overcome</w:t>
        </w:r>
      </w:ins>
      <w:ins w:id="680" w:author="ZHANGM.H." w:date="2014-12-07T01:42:00Z">
        <w:r w:rsidR="006D3CCB">
          <w:rPr>
            <w:color w:val="3333FF"/>
          </w:rPr>
          <w:t xml:space="preserve"> this limitation for tropical convective regimes where</w:t>
        </w:r>
      </w:ins>
      <w:ins w:id="681" w:author="ZHANGM.H." w:date="2014-12-07T01:35:00Z">
        <w:r w:rsidRPr="00FA16C4">
          <w:rPr>
            <w:color w:val="3333FF"/>
          </w:rPr>
          <w:t xml:space="preserve"> weak-temperature gradient </w:t>
        </w:r>
      </w:ins>
      <w:ins w:id="682" w:author="ZHANGM.H." w:date="2014-12-07T01:43:00Z">
        <w:r w:rsidR="006D3CCB">
          <w:rPr>
            <w:color w:val="3333FF"/>
          </w:rPr>
          <w:t>can be used to approximately parameterize the vertical velocity with dynamic heating in the SCMs</w:t>
        </w:r>
      </w:ins>
      <w:ins w:id="683" w:author="ZHANGM.H." w:date="2014-12-07T01:35:00Z">
        <w:r w:rsidRPr="00FA16C4">
          <w:rPr>
            <w:color w:val="3333FF"/>
          </w:rPr>
          <w:t xml:space="preserve"> (e.g. </w:t>
        </w:r>
        <w:proofErr w:type="spellStart"/>
        <w:r w:rsidRPr="00FA16C4">
          <w:rPr>
            <w:color w:val="3333FF"/>
          </w:rPr>
          <w:t>Sobel</w:t>
        </w:r>
        <w:proofErr w:type="spellEnd"/>
        <w:r w:rsidRPr="00FA16C4">
          <w:rPr>
            <w:color w:val="3333FF"/>
          </w:rPr>
          <w:t xml:space="preserve"> et al. J</w:t>
        </w:r>
        <w:r w:rsidR="006D3CCB">
          <w:rPr>
            <w:color w:val="3333FF"/>
          </w:rPr>
          <w:t xml:space="preserve">AS 2001, Zhu and </w:t>
        </w:r>
        <w:commentRangeStart w:id="684"/>
        <w:proofErr w:type="spellStart"/>
        <w:r w:rsidR="006D3CCB">
          <w:rPr>
            <w:color w:val="3333FF"/>
          </w:rPr>
          <w:t>Sobel</w:t>
        </w:r>
      </w:ins>
      <w:commentRangeEnd w:id="684"/>
      <w:proofErr w:type="spellEnd"/>
      <w:ins w:id="685" w:author="ZHANGM.H." w:date="2014-12-07T01:44:00Z">
        <w:r w:rsidR="006D3CCB">
          <w:rPr>
            <w:rStyle w:val="CommentReference"/>
          </w:rPr>
          <w:commentReference w:id="684"/>
        </w:r>
      </w:ins>
      <w:ins w:id="686" w:author="ZHANGM.H." w:date="2014-12-07T01:35:00Z">
        <w:r w:rsidR="006D3CCB">
          <w:rPr>
            <w:color w:val="3333FF"/>
          </w:rPr>
          <w:t xml:space="preserve"> QJ 2012)</w:t>
        </w:r>
      </w:ins>
      <w:ins w:id="687" w:author="ZHANGM.H." w:date="2014-12-07T01:44:00Z">
        <w:r w:rsidR="006D3CCB">
          <w:rPr>
            <w:color w:val="3333FF"/>
          </w:rPr>
          <w:t>.</w:t>
        </w:r>
      </w:ins>
      <w:ins w:id="688" w:author="ZHANGM.H." w:date="2014-12-07T01:35:00Z">
        <w:r w:rsidRPr="00FA16C4">
          <w:rPr>
            <w:color w:val="3333FF"/>
          </w:rPr>
          <w:t xml:space="preserve"> </w:t>
        </w:r>
      </w:ins>
      <w:ins w:id="689" w:author="ZHANGM.H." w:date="2014-12-07T02:50:00Z">
        <w:r w:rsidR="005D33A7">
          <w:rPr>
            <w:color w:val="3333FF"/>
          </w:rPr>
          <w:t xml:space="preserve"> Finally, results from SCMs are not necessarily transferable to global models because of the lack of </w:t>
        </w:r>
      </w:ins>
      <w:ins w:id="690" w:author="ZHANGM.H." w:date="2014-12-07T02:51:00Z">
        <w:r w:rsidR="005D33A7">
          <w:rPr>
            <w:color w:val="3333FF"/>
          </w:rPr>
          <w:t>feedbacks</w:t>
        </w:r>
      </w:ins>
      <w:ins w:id="691" w:author="ZHANGM.H." w:date="2014-12-07T02:50:00Z">
        <w:r w:rsidR="005D33A7">
          <w:rPr>
            <w:color w:val="3333FF"/>
          </w:rPr>
          <w:t xml:space="preserve"> between </w:t>
        </w:r>
      </w:ins>
      <w:ins w:id="692" w:author="ZHANGM.H." w:date="2014-12-07T02:51:00Z">
        <w:r w:rsidR="005D33A7">
          <w:rPr>
            <w:color w:val="3333FF"/>
          </w:rPr>
          <w:t xml:space="preserve">physics and </w:t>
        </w:r>
      </w:ins>
      <w:ins w:id="693" w:author="ZHANGM.H." w:date="2014-12-07T02:50:00Z">
        <w:r w:rsidR="005D33A7">
          <w:rPr>
            <w:color w:val="3333FF"/>
          </w:rPr>
          <w:t>dynamics</w:t>
        </w:r>
      </w:ins>
      <w:ins w:id="694" w:author="ZHANGM.H." w:date="2014-12-07T02:51:00Z">
        <w:r w:rsidR="005D33A7">
          <w:rPr>
            <w:color w:val="3333FF"/>
          </w:rPr>
          <w:t>.</w:t>
        </w:r>
      </w:ins>
    </w:p>
    <w:p w14:paraId="0FAE5532" w14:textId="6BA9473C" w:rsidR="0076274B" w:rsidRPr="00F23980" w:rsidRDefault="00BE58A3" w:rsidP="00EA5167">
      <w:pPr>
        <w:tabs>
          <w:tab w:val="left" w:pos="360"/>
        </w:tabs>
        <w:spacing w:line="480" w:lineRule="auto"/>
        <w:ind w:firstLine="360"/>
        <w:jc w:val="both"/>
        <w:rPr>
          <w:rFonts w:ascii="Times New Roman" w:hAnsi="Times New Roman" w:cs="Times New Roman"/>
          <w:color w:val="000000" w:themeColor="text1"/>
          <w:szCs w:val="24"/>
        </w:rPr>
        <w:pPrChange w:id="695" w:author="ZHANGM.H." w:date="2014-12-07T03:12:00Z">
          <w:pPr>
            <w:tabs>
              <w:tab w:val="left" w:pos="360"/>
            </w:tabs>
            <w:spacing w:line="276" w:lineRule="auto"/>
            <w:ind w:firstLine="360"/>
            <w:jc w:val="both"/>
          </w:pPr>
        </w:pPrChange>
      </w:pPr>
      <w:r w:rsidRPr="00F23980">
        <w:rPr>
          <w:rFonts w:ascii="Times New Roman" w:hAnsi="Times New Roman" w:cs="Times New Roman"/>
          <w:color w:val="000000" w:themeColor="text1"/>
          <w:szCs w:val="24"/>
          <w:shd w:val="clear" w:color="auto" w:fill="FFFFFF"/>
        </w:rPr>
        <w:t xml:space="preserve"> </w:t>
      </w:r>
      <w:del w:id="696" w:author="ZHANGM.H." w:date="2014-12-07T02:51:00Z">
        <w:r w:rsidR="0076274B" w:rsidRPr="00F23980" w:rsidDel="005D33A7">
          <w:rPr>
            <w:rFonts w:ascii="Times New Roman" w:hAnsi="Times New Roman" w:cs="Times New Roman"/>
            <w:color w:val="000000" w:themeColor="text1"/>
            <w:szCs w:val="24"/>
          </w:rPr>
          <w:delText xml:space="preserve">The </w:delText>
        </w:r>
      </w:del>
      <w:ins w:id="697" w:author="ZHANGM.H." w:date="2014-12-07T02:51:00Z">
        <w:r w:rsidR="005D33A7">
          <w:rPr>
            <w:rFonts w:ascii="Times New Roman" w:hAnsi="Times New Roman" w:cs="Times New Roman"/>
            <w:color w:val="000000" w:themeColor="text1"/>
            <w:szCs w:val="24"/>
          </w:rPr>
          <w:t xml:space="preserve">Regardless of these limitations, however, </w:t>
        </w:r>
      </w:ins>
      <w:del w:id="698" w:author="ZHANGM.H." w:date="2014-12-07T02:51:00Z">
        <w:r w:rsidR="0076274B" w:rsidRPr="00F23980" w:rsidDel="005D33A7">
          <w:rPr>
            <w:rFonts w:ascii="Times New Roman" w:hAnsi="Times New Roman" w:cs="Times New Roman"/>
            <w:color w:val="000000" w:themeColor="text1"/>
            <w:szCs w:val="24"/>
          </w:rPr>
          <w:delText xml:space="preserve">most important contribution of the </w:delText>
        </w:r>
      </w:del>
      <w:r w:rsidR="0076274B" w:rsidRPr="00F23980">
        <w:rPr>
          <w:rFonts w:ascii="Times New Roman" w:hAnsi="Times New Roman" w:cs="Times New Roman"/>
          <w:color w:val="000000" w:themeColor="text1"/>
          <w:szCs w:val="24"/>
        </w:rPr>
        <w:t>SCM</w:t>
      </w:r>
      <w:del w:id="699" w:author="ZHANGM.H." w:date="2014-12-07T02:51:00Z">
        <w:r w:rsidR="0076274B" w:rsidRPr="00F23980" w:rsidDel="005D33A7">
          <w:rPr>
            <w:rFonts w:ascii="Times New Roman" w:hAnsi="Times New Roman" w:cs="Times New Roman"/>
            <w:color w:val="000000" w:themeColor="text1"/>
            <w:szCs w:val="24"/>
          </w:rPr>
          <w:delText xml:space="preserve">s is </w:delText>
        </w:r>
        <w:r w:rsidR="005B5EF0" w:rsidRPr="00F23980" w:rsidDel="005D33A7">
          <w:rPr>
            <w:rFonts w:ascii="Times New Roman" w:hAnsi="Times New Roman" w:cs="Times New Roman"/>
            <w:color w:val="000000" w:themeColor="text1"/>
            <w:szCs w:val="24"/>
          </w:rPr>
          <w:delText xml:space="preserve">perhaps </w:delText>
        </w:r>
        <w:r w:rsidR="0076274B" w:rsidRPr="00F23980" w:rsidDel="005D33A7">
          <w:rPr>
            <w:rFonts w:ascii="Times New Roman" w:hAnsi="Times New Roman" w:cs="Times New Roman"/>
            <w:color w:val="000000" w:themeColor="text1"/>
            <w:szCs w:val="24"/>
          </w:rPr>
          <w:delText xml:space="preserve">that </w:delText>
        </w:r>
        <w:r w:rsidR="005B5EF0" w:rsidRPr="00F23980" w:rsidDel="005D33A7">
          <w:rPr>
            <w:rFonts w:ascii="Times New Roman" w:hAnsi="Times New Roman" w:cs="Times New Roman"/>
            <w:color w:val="000000" w:themeColor="text1"/>
            <w:szCs w:val="24"/>
          </w:rPr>
          <w:delText xml:space="preserve">they </w:delText>
        </w:r>
      </w:del>
      <w:ins w:id="700" w:author="ZHANGM.H." w:date="2014-12-07T02:51:00Z">
        <w:r w:rsidR="005D33A7">
          <w:rPr>
            <w:rFonts w:ascii="Times New Roman" w:hAnsi="Times New Roman" w:cs="Times New Roman"/>
            <w:color w:val="000000" w:themeColor="text1"/>
            <w:szCs w:val="24"/>
          </w:rPr>
          <w:t xml:space="preserve">s </w:t>
        </w:r>
      </w:ins>
      <w:proofErr w:type="gramStart"/>
      <w:r w:rsidR="005B5EF0" w:rsidRPr="00F23980">
        <w:rPr>
          <w:rFonts w:ascii="Times New Roman" w:hAnsi="Times New Roman" w:cs="Times New Roman"/>
          <w:color w:val="000000" w:themeColor="text1"/>
          <w:szCs w:val="24"/>
        </w:rPr>
        <w:t>have</w:t>
      </w:r>
      <w:proofErr w:type="gramEnd"/>
      <w:r w:rsidR="005B5EF0" w:rsidRPr="00F23980">
        <w:rPr>
          <w:rFonts w:ascii="Times New Roman" w:hAnsi="Times New Roman" w:cs="Times New Roman"/>
          <w:color w:val="000000" w:themeColor="text1"/>
          <w:szCs w:val="24"/>
        </w:rPr>
        <w:t xml:space="preser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w:t>
      </w:r>
      <w:ins w:id="701" w:author="ZHANGM.H." w:date="2014-12-07T03:52:00Z">
        <w:r w:rsidR="00C972CC">
          <w:rPr>
            <w:rFonts w:ascii="Times New Roman" w:hAnsi="Times New Roman" w:cs="Times New Roman"/>
            <w:color w:val="000000" w:themeColor="text1"/>
            <w:szCs w:val="24"/>
          </w:rPr>
          <w:t xml:space="preserve">of </w:t>
        </w:r>
      </w:ins>
      <w:r w:rsidR="005B5EF0" w:rsidRPr="00F23980">
        <w:rPr>
          <w:rFonts w:ascii="Times New Roman" w:hAnsi="Times New Roman" w:cs="Times New Roman"/>
          <w:color w:val="000000" w:themeColor="text1"/>
          <w:szCs w:val="24"/>
        </w:rPr>
        <w:t xml:space="preserve">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w:t>
      </w:r>
      <w:del w:id="702" w:author="ZHANGM.H." w:date="2014-12-07T03:53:00Z">
        <w:r w:rsidR="00F23980" w:rsidRPr="00F23980" w:rsidDel="00C972CC">
          <w:rPr>
            <w:rFonts w:ascii="Times New Roman" w:hAnsi="Times New Roman" w:cs="Times New Roman"/>
            <w:color w:val="000000" w:themeColor="text1"/>
            <w:szCs w:val="24"/>
          </w:rPr>
          <w:delText xml:space="preserve">hypothesis </w:delText>
        </w:r>
      </w:del>
      <w:ins w:id="703" w:author="ZHANGM.H." w:date="2014-12-07T03:53:00Z">
        <w:r w:rsidR="00C972CC" w:rsidRPr="00F23980">
          <w:rPr>
            <w:rFonts w:ascii="Times New Roman" w:hAnsi="Times New Roman" w:cs="Times New Roman"/>
            <w:color w:val="000000" w:themeColor="text1"/>
            <w:szCs w:val="24"/>
          </w:rPr>
          <w:t>hypothes</w:t>
        </w:r>
        <w:r w:rsidR="00C972CC">
          <w:rPr>
            <w:rFonts w:ascii="Times New Roman" w:hAnsi="Times New Roman" w:cs="Times New Roman"/>
            <w:color w:val="000000" w:themeColor="text1"/>
            <w:szCs w:val="24"/>
          </w:rPr>
          <w:t>e</w:t>
        </w:r>
        <w:r w:rsidR="00C972CC" w:rsidRPr="00F23980">
          <w:rPr>
            <w:rFonts w:ascii="Times New Roman" w:hAnsi="Times New Roman" w:cs="Times New Roman"/>
            <w:color w:val="000000" w:themeColor="text1"/>
            <w:szCs w:val="24"/>
          </w:rPr>
          <w:t xml:space="preserve">s </w:t>
        </w:r>
      </w:ins>
      <w:r w:rsidR="00F23980" w:rsidRPr="00F23980">
        <w:rPr>
          <w:rFonts w:ascii="Times New Roman" w:hAnsi="Times New Roman" w:cs="Times New Roman"/>
          <w:color w:val="000000" w:themeColor="text1"/>
          <w:szCs w:val="24"/>
        </w:rPr>
        <w:t>and improvements can be first tested in SCMs, then evaluated against CRMs</w:t>
      </w:r>
      <w:ins w:id="704" w:author="ZHANGM.H." w:date="2014-12-07T02:24:00Z">
        <w:r w:rsidR="0046323B">
          <w:rPr>
            <w:rFonts w:ascii="Times New Roman" w:hAnsi="Times New Roman" w:cs="Times New Roman"/>
            <w:color w:val="000000" w:themeColor="text1"/>
            <w:szCs w:val="24"/>
          </w:rPr>
          <w:t>/</w:t>
        </w:r>
      </w:ins>
      <w:del w:id="705" w:author="ZHANGM.H." w:date="2014-12-07T02:24:00Z">
        <w:r w:rsidR="00F23980" w:rsidRPr="00F23980" w:rsidDel="0046323B">
          <w:rPr>
            <w:rFonts w:ascii="Times New Roman" w:hAnsi="Times New Roman" w:cs="Times New Roman"/>
            <w:color w:val="000000" w:themeColor="text1"/>
            <w:szCs w:val="24"/>
          </w:rPr>
          <w:delText xml:space="preserve"> or </w:delText>
        </w:r>
      </w:del>
      <w:r w:rsidR="00F23980" w:rsidRPr="00F23980">
        <w:rPr>
          <w:rFonts w:ascii="Times New Roman" w:hAnsi="Times New Roman" w:cs="Times New Roman"/>
          <w:color w:val="000000" w:themeColor="text1"/>
          <w:szCs w:val="24"/>
        </w:rPr>
        <w:t>LESs</w:t>
      </w:r>
      <w:ins w:id="706" w:author="ZHANGM.H." w:date="2014-12-07T02:24:00Z">
        <w:r w:rsidR="0046323B">
          <w:rPr>
            <w:rFonts w:ascii="Times New Roman" w:hAnsi="Times New Roman" w:cs="Times New Roman"/>
            <w:color w:val="000000" w:themeColor="text1"/>
            <w:szCs w:val="24"/>
          </w:rPr>
          <w:t>/observations</w:t>
        </w:r>
      </w:ins>
      <w:r w:rsidR="00F23980" w:rsidRPr="00F23980">
        <w:rPr>
          <w:rFonts w:ascii="Times New Roman" w:hAnsi="Times New Roman" w:cs="Times New Roman"/>
          <w:color w:val="000000" w:themeColor="text1"/>
          <w:szCs w:val="24"/>
        </w:rPr>
        <w:t xml:space="preserve">, and </w:t>
      </w:r>
      <w:ins w:id="707" w:author="ZHANGM.H." w:date="2014-12-07T02:52:00Z">
        <w:r w:rsidR="006E18FC">
          <w:rPr>
            <w:rFonts w:ascii="Times New Roman" w:hAnsi="Times New Roman" w:cs="Times New Roman"/>
            <w:color w:val="000000" w:themeColor="text1"/>
            <w:szCs w:val="24"/>
          </w:rPr>
          <w:t>tested/</w:t>
        </w:r>
      </w:ins>
      <w:r w:rsidR="00F23980" w:rsidRPr="00F23980">
        <w:rPr>
          <w:rFonts w:ascii="Times New Roman" w:hAnsi="Times New Roman" w:cs="Times New Roman"/>
          <w:color w:val="000000" w:themeColor="text1"/>
          <w:szCs w:val="24"/>
        </w:rPr>
        <w:t xml:space="preserve">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p>
    <w:p w14:paraId="344F111D" w14:textId="77777777" w:rsidR="00F23980" w:rsidRDefault="00F23980" w:rsidP="00EA5167">
      <w:pPr>
        <w:spacing w:before="100" w:beforeAutospacing="1" w:after="0" w:line="480" w:lineRule="auto"/>
        <w:jc w:val="both"/>
        <w:rPr>
          <w:ins w:id="708" w:author="ZHANGM.H." w:date="2014-12-07T05:58:00Z"/>
          <w:rFonts w:ascii="Times New Roman" w:hAnsi="Times New Roman"/>
          <w:b/>
          <w:szCs w:val="24"/>
        </w:rPr>
        <w:pPrChange w:id="709" w:author="ZHANGM.H." w:date="2014-12-07T03:12:00Z">
          <w:pPr>
            <w:spacing w:before="100" w:beforeAutospacing="1" w:after="0"/>
          </w:pPr>
        </w:pPrChange>
      </w:pPr>
    </w:p>
    <w:p w14:paraId="61C2B6A8" w14:textId="7CD49648" w:rsidR="002B783C" w:rsidRDefault="002B783C" w:rsidP="00EA5167">
      <w:pPr>
        <w:spacing w:before="100" w:beforeAutospacing="1" w:after="0" w:line="480" w:lineRule="auto"/>
        <w:jc w:val="both"/>
        <w:rPr>
          <w:rFonts w:ascii="Times New Roman" w:hAnsi="Times New Roman"/>
          <w:b/>
          <w:szCs w:val="24"/>
        </w:rPr>
        <w:pPrChange w:id="710" w:author="ZHANGM.H." w:date="2014-12-07T03:12:00Z">
          <w:pPr>
            <w:spacing w:before="100" w:beforeAutospacing="1" w:after="0"/>
          </w:pPr>
        </w:pPrChange>
      </w:pPr>
      <w:ins w:id="711" w:author="ZHANGM.H." w:date="2014-12-07T05:58:00Z">
        <w:r>
          <w:rPr>
            <w:rFonts w:ascii="Times New Roman" w:hAnsi="Times New Roman"/>
            <w:b/>
            <w:szCs w:val="24"/>
          </w:rPr>
          <w:t xml:space="preserve">Acknowledgments: </w:t>
        </w:r>
      </w:ins>
      <w:ins w:id="712" w:author="ZHANGM.H." w:date="2014-12-07T05:59:00Z">
        <w:r>
          <w:rPr>
            <w:rFonts w:ascii="Times New Roman" w:hAnsi="Times New Roman"/>
            <w:b/>
            <w:szCs w:val="24"/>
          </w:rPr>
          <w:t xml:space="preserve"> </w:t>
        </w:r>
        <w:r>
          <w:rPr>
            <w:rFonts w:ascii="Times New Roman" w:hAnsi="Times New Roman" w:cs="Times New Roman"/>
            <w:color w:val="000000" w:themeColor="text1"/>
            <w:szCs w:val="24"/>
          </w:rPr>
          <w:t xml:space="preserve">The authors wish to thank the two reviewers and the editors </w:t>
        </w:r>
      </w:ins>
      <w:ins w:id="713" w:author="ZHANGM.H." w:date="2014-12-07T06:00:00Z">
        <w:r>
          <w:rPr>
            <w:rFonts w:ascii="Times New Roman" w:hAnsi="Times New Roman" w:cs="Times New Roman"/>
            <w:color w:val="000000" w:themeColor="text1"/>
            <w:szCs w:val="24"/>
          </w:rPr>
          <w:t xml:space="preserve">who provided </w:t>
        </w:r>
      </w:ins>
      <w:ins w:id="714" w:author="ZHANGM.H." w:date="2014-12-07T06:01:00Z">
        <w:r>
          <w:rPr>
            <w:rFonts w:ascii="Times New Roman" w:hAnsi="Times New Roman" w:cs="Times New Roman"/>
            <w:color w:val="000000" w:themeColor="text1"/>
            <w:szCs w:val="24"/>
          </w:rPr>
          <w:t>great</w:t>
        </w:r>
      </w:ins>
      <w:ins w:id="715" w:author="ZHANGM.H." w:date="2014-12-07T06:00:00Z">
        <w:r>
          <w:rPr>
            <w:rFonts w:ascii="Times New Roman" w:hAnsi="Times New Roman" w:cs="Times New Roman"/>
            <w:color w:val="000000" w:themeColor="text1"/>
            <w:szCs w:val="24"/>
          </w:rPr>
          <w:t xml:space="preserve"> constructive comments to an earlier version of the chapter. </w:t>
        </w:r>
      </w:ins>
      <w:bookmarkStart w:id="716" w:name="_GoBack"/>
      <w:bookmarkEnd w:id="716"/>
    </w:p>
    <w:p w14:paraId="321DFDB0" w14:textId="0108BF60" w:rsidR="009D46FA" w:rsidRPr="009D46FA" w:rsidRDefault="009D46FA" w:rsidP="00EA5167">
      <w:pPr>
        <w:spacing w:before="100" w:beforeAutospacing="1" w:after="0" w:line="480" w:lineRule="auto"/>
        <w:jc w:val="both"/>
        <w:rPr>
          <w:rFonts w:ascii="Times New Roman" w:hAnsi="Times New Roman"/>
          <w:b/>
          <w:szCs w:val="24"/>
        </w:rPr>
        <w:pPrChange w:id="717" w:author="ZHANGM.H." w:date="2014-12-07T03:12:00Z">
          <w:pPr>
            <w:spacing w:before="100" w:beforeAutospacing="1" w:after="0"/>
          </w:pPr>
        </w:pPrChange>
      </w:pPr>
      <w:r w:rsidRPr="009D46FA">
        <w:rPr>
          <w:rFonts w:ascii="Times New Roman" w:hAnsi="Times New Roman"/>
          <w:b/>
          <w:szCs w:val="24"/>
        </w:rPr>
        <w:lastRenderedPageBreak/>
        <w:t>REFERENCES</w:t>
      </w:r>
    </w:p>
    <w:p w14:paraId="5850430D" w14:textId="77777777" w:rsidR="00F23980" w:rsidRDefault="00F23980" w:rsidP="00EA5167">
      <w:pPr>
        <w:spacing w:after="0" w:line="480" w:lineRule="auto"/>
        <w:ind w:left="720" w:hanging="720"/>
        <w:jc w:val="both"/>
        <w:rPr>
          <w:rFonts w:ascii="Times New Roman" w:hAnsi="Times New Roman" w:cs="Times New Roman"/>
          <w:color w:val="000000" w:themeColor="text1"/>
          <w:szCs w:val="24"/>
        </w:rPr>
        <w:pPrChange w:id="718" w:author="ZHANGM.H." w:date="2014-12-07T03:12:00Z">
          <w:pPr>
            <w:spacing w:after="0" w:line="360" w:lineRule="auto"/>
            <w:ind w:left="720" w:hanging="720"/>
          </w:pPr>
        </w:pPrChange>
      </w:pPr>
    </w:p>
    <w:p w14:paraId="6B3B5082" w14:textId="77777777" w:rsidR="00071F6B" w:rsidRPr="00C25475" w:rsidRDefault="00071F6B" w:rsidP="00EA5167">
      <w:pPr>
        <w:spacing w:after="0" w:line="480" w:lineRule="auto"/>
        <w:ind w:left="720" w:hanging="720"/>
        <w:jc w:val="both"/>
        <w:rPr>
          <w:rFonts w:ascii="Times New Roman" w:hAnsi="Times New Roman" w:cs="Times New Roman"/>
          <w:color w:val="000000" w:themeColor="text1"/>
          <w:szCs w:val="24"/>
        </w:rPr>
        <w:pPrChange w:id="719" w:author="ZHANGM.H." w:date="2014-12-07T03:12:00Z">
          <w:pPr>
            <w:spacing w:after="0" w:line="360" w:lineRule="auto"/>
            <w:ind w:left="720" w:hanging="720"/>
          </w:pPr>
        </w:pPrChange>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20"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AD33065" w14:textId="77777777" w:rsidR="00071F6B" w:rsidRPr="00C25475" w:rsidRDefault="00071F6B" w:rsidP="00EA5167">
      <w:pPr>
        <w:spacing w:after="0" w:line="480" w:lineRule="auto"/>
        <w:ind w:left="720" w:hanging="720"/>
        <w:jc w:val="both"/>
        <w:rPr>
          <w:rFonts w:ascii="Times New Roman" w:hAnsi="Times New Roman" w:cs="Times New Roman"/>
          <w:color w:val="000000" w:themeColor="text1"/>
          <w:szCs w:val="24"/>
        </w:rPr>
        <w:pPrChange w:id="721" w:author="ZHANGM.H." w:date="2014-12-07T03:12:00Z">
          <w:pPr>
            <w:spacing w:after="0" w:line="360" w:lineRule="auto"/>
            <w:ind w:left="720" w:hanging="720"/>
          </w:pPr>
        </w:pPrChange>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Pr="00C25475" w:rsidRDefault="00744831" w:rsidP="00EA5167">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722" w:author="ZHANGM.H." w:date="2014-12-07T03:12:00Z">
          <w:pPr>
            <w:autoSpaceDE w:val="0"/>
            <w:autoSpaceDN w:val="0"/>
            <w:adjustRightInd w:val="0"/>
            <w:spacing w:after="0" w:line="360" w:lineRule="auto"/>
            <w:ind w:left="720" w:hanging="720"/>
          </w:pPr>
        </w:pPrChange>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4E7C3AB2" w14:textId="31FA0543" w:rsidR="00071F6B" w:rsidRPr="00C25475" w:rsidRDefault="00071F6B" w:rsidP="00EA5167">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723" w:author="ZHANGM.H." w:date="2014-12-07T03:12:00Z">
          <w:pPr>
            <w:autoSpaceDE w:val="0"/>
            <w:autoSpaceDN w:val="0"/>
            <w:adjustRightInd w:val="0"/>
            <w:spacing w:after="0" w:line="360" w:lineRule="auto"/>
            <w:ind w:left="720" w:hanging="720"/>
          </w:pPr>
        </w:pPrChange>
      </w:pPr>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9866E9" w14:textId="4A5B0CE0" w:rsidR="00F55811" w:rsidRPr="00C25475" w:rsidRDefault="00F55811" w:rsidP="00EA5167">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724" w:author="ZHANGM.H." w:date="2014-12-07T03:12:00Z">
          <w:pPr>
            <w:autoSpaceDE w:val="0"/>
            <w:autoSpaceDN w:val="0"/>
            <w:adjustRightInd w:val="0"/>
            <w:spacing w:after="0" w:line="360" w:lineRule="auto"/>
            <w:ind w:left="720" w:hanging="720"/>
          </w:pPr>
        </w:pPrChange>
      </w:pPr>
      <w:r w:rsidRPr="00C25475">
        <w:rPr>
          <w:rFonts w:ascii="Times New Roman" w:hAnsi="Times New Roman" w:cs="Times New Roman"/>
          <w:color w:val="000000" w:themeColor="text1"/>
          <w:szCs w:val="24"/>
        </w:rPr>
        <w:t xml:space="preserve">Frank, </w:t>
      </w:r>
      <w:r w:rsidR="00C25475" w:rsidRPr="00C25475">
        <w:rPr>
          <w:rFonts w:ascii="Times New Roman" w:hAnsi="Times New Roman" w:cs="Times New Roman"/>
          <w:color w:val="000000" w:themeColor="text1"/>
          <w:szCs w:val="24"/>
        </w:rPr>
        <w:t>W. M.</w:t>
      </w:r>
      <w:r w:rsidRPr="00C25475">
        <w:rPr>
          <w:rFonts w:ascii="Times New Roman" w:hAnsi="Times New Roman" w:cs="Times New Roman"/>
          <w:color w:val="000000" w:themeColor="text1"/>
          <w:szCs w:val="24"/>
        </w:rPr>
        <w:t xml:space="preserve">,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1</w:t>
      </w:r>
      <w:r w:rsidR="00C25475" w:rsidRPr="00C25475">
        <w:rPr>
          <w:rFonts w:ascii="Times New Roman" w:hAnsi="Times New Roman" w:cs="Times New Roman"/>
          <w:color w:val="000000" w:themeColor="text1"/>
          <w:szCs w:val="24"/>
        </w:rPr>
        <w:t xml:space="preserve">996: </w:t>
      </w:r>
      <w:proofErr w:type="spellStart"/>
      <w:r w:rsidR="00C25475" w:rsidRPr="00C25475">
        <w:rPr>
          <w:rFonts w:ascii="Times New Roman" w:hAnsi="Times New Roman" w:cs="Times New Roman"/>
          <w:color w:val="000000" w:themeColor="text1"/>
          <w:szCs w:val="24"/>
        </w:rPr>
        <w:t>Rawinsonde</w:t>
      </w:r>
      <w:proofErr w:type="spellEnd"/>
      <w:r w:rsidR="00C25475" w:rsidRPr="00C25475">
        <w:rPr>
          <w:rFonts w:ascii="Times New Roman" w:hAnsi="Times New Roman" w:cs="Times New Roman"/>
          <w:color w:val="000000" w:themeColor="text1"/>
          <w:szCs w:val="24"/>
        </w:rPr>
        <w:t xml:space="preserve"> budget analyses </w:t>
      </w:r>
      <w:r w:rsidRPr="00C25475">
        <w:rPr>
          <w:rFonts w:ascii="Times New Roman" w:hAnsi="Times New Roman" w:cs="Times New Roman"/>
          <w:color w:val="000000" w:themeColor="text1"/>
          <w:szCs w:val="24"/>
        </w:rPr>
        <w:t xml:space="preserve">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08040F9C" w14:textId="60C366E0"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25" w:author="ZHANGM.H." w:date="2014-12-07T03:12:00Z">
          <w:pPr>
            <w:spacing w:after="0" w:line="360" w:lineRule="auto"/>
            <w:ind w:left="720" w:hanging="720"/>
            <w:jc w:val="both"/>
          </w:pPr>
        </w:pPrChange>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EA5167">
      <w:pPr>
        <w:pStyle w:val="ref"/>
        <w:spacing w:after="0" w:line="480" w:lineRule="auto"/>
        <w:rPr>
          <w:rFonts w:ascii="Times New Roman" w:hAnsi="Times New Roman"/>
          <w:color w:val="000000" w:themeColor="text1"/>
          <w:szCs w:val="24"/>
        </w:rPr>
        <w:pPrChange w:id="726" w:author="ZHANGM.H." w:date="2014-12-07T03:12:00Z">
          <w:pPr>
            <w:pStyle w:val="ref"/>
            <w:spacing w:after="0" w:line="360" w:lineRule="auto"/>
          </w:pPr>
        </w:pPrChange>
      </w:pPr>
      <w:r w:rsidRPr="00C25475">
        <w:rPr>
          <w:rFonts w:ascii="Times New Roman" w:hAnsi="Times New Roman"/>
          <w:color w:val="000000" w:themeColor="text1"/>
          <w:szCs w:val="24"/>
        </w:rPr>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77777777" w:rsidR="00071F6B" w:rsidRPr="00C25475" w:rsidRDefault="00071F6B" w:rsidP="00EA5167">
      <w:pPr>
        <w:pStyle w:val="ref"/>
        <w:spacing w:after="0" w:line="480" w:lineRule="auto"/>
        <w:rPr>
          <w:rFonts w:ascii="Times New Roman" w:hAnsi="Times New Roman"/>
          <w:color w:val="000000" w:themeColor="text1"/>
          <w:szCs w:val="24"/>
        </w:rPr>
        <w:pPrChange w:id="727" w:author="ZHANGM.H." w:date="2014-12-07T03:12:00Z">
          <w:pPr>
            <w:pStyle w:val="ref"/>
            <w:spacing w:after="0" w:line="360" w:lineRule="auto"/>
          </w:pPr>
        </w:pPrChange>
      </w:pPr>
      <w:r w:rsidRPr="00C25475">
        <w:rPr>
          <w:rFonts w:ascii="Times New Roman" w:hAnsi="Times New Roman"/>
          <w:color w:val="000000" w:themeColor="text1"/>
          <w:szCs w:val="24"/>
        </w:rPr>
        <w:lastRenderedPageBreak/>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 xml:space="preserve">. 2005.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p>
    <w:p w14:paraId="4AE4AB72"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28" w:author="ZHANGM.H." w:date="2014-12-07T03:12:00Z">
          <w:pPr>
            <w:spacing w:after="0" w:line="360" w:lineRule="auto"/>
            <w:ind w:left="720" w:hanging="720"/>
            <w:jc w:val="both"/>
          </w:pPr>
        </w:pPrChange>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29" w:author="ZHANGM.H." w:date="2014-12-07T03:12:00Z">
          <w:pPr>
            <w:spacing w:after="0" w:line="360" w:lineRule="auto"/>
            <w:ind w:left="720" w:hanging="720"/>
            <w:jc w:val="both"/>
          </w:pPr>
        </w:pPrChange>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2B5BA67" w14:textId="79C4562D" w:rsidR="003B4751" w:rsidRPr="003B4751" w:rsidRDefault="003B4751" w:rsidP="00EA5167">
      <w:pPr>
        <w:shd w:val="clear" w:color="auto" w:fill="FFFFFF"/>
        <w:spacing w:after="0" w:line="480" w:lineRule="auto"/>
        <w:ind w:left="720" w:hanging="720"/>
        <w:jc w:val="both"/>
        <w:rPr>
          <w:rFonts w:ascii="Times New Roman" w:eastAsia="Times New Roman" w:hAnsi="Times New Roman" w:cs="Times New Roman"/>
          <w:color w:val="000000" w:themeColor="text1"/>
          <w:szCs w:val="24"/>
          <w:lang w:eastAsia="zh-CN"/>
        </w:rPr>
        <w:pPrChange w:id="730" w:author="ZHANGM.H." w:date="2014-12-07T03:12:00Z">
          <w:pPr>
            <w:shd w:val="clear" w:color="auto" w:fill="FFFFFF"/>
            <w:spacing w:after="0" w:line="360" w:lineRule="auto"/>
            <w:ind w:left="720" w:hanging="720"/>
          </w:pPr>
        </w:pPrChange>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31"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EA5167">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732" w:author="ZHANGM.H." w:date="2014-12-07T03:12:00Z">
          <w:pPr>
            <w:autoSpaceDE w:val="0"/>
            <w:autoSpaceDN w:val="0"/>
            <w:adjustRightInd w:val="0"/>
            <w:spacing w:after="0" w:line="360" w:lineRule="auto"/>
            <w:ind w:left="720" w:hanging="720"/>
          </w:pPr>
        </w:pPrChange>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33"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EA5167">
      <w:pPr>
        <w:pStyle w:val="ref"/>
        <w:spacing w:after="0" w:line="480" w:lineRule="auto"/>
        <w:rPr>
          <w:rFonts w:ascii="Times New Roman" w:hAnsi="Times New Roman"/>
          <w:color w:val="000000" w:themeColor="text1"/>
          <w:szCs w:val="24"/>
        </w:rPr>
        <w:pPrChange w:id="734" w:author="ZHANGM.H." w:date="2014-12-07T03:12:00Z">
          <w:pPr>
            <w:pStyle w:val="ref"/>
            <w:spacing w:after="0" w:line="360" w:lineRule="auto"/>
          </w:pPr>
        </w:pPrChange>
      </w:pPr>
      <w:bookmarkStart w:id="735"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735"/>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EA5167">
      <w:pPr>
        <w:pStyle w:val="ref"/>
        <w:spacing w:after="0" w:line="480" w:lineRule="auto"/>
        <w:rPr>
          <w:rFonts w:ascii="Times New Roman" w:hAnsi="Times New Roman"/>
          <w:color w:val="000000" w:themeColor="text1"/>
          <w:szCs w:val="24"/>
        </w:rPr>
        <w:pPrChange w:id="736" w:author="ZHANGM.H." w:date="2014-12-07T03:12:00Z">
          <w:pPr>
            <w:pStyle w:val="ref"/>
            <w:spacing w:after="0" w:line="360" w:lineRule="auto"/>
          </w:pPr>
        </w:pPrChange>
      </w:pPr>
      <w:proofErr w:type="spellStart"/>
      <w:r w:rsidRPr="00C25475">
        <w:rPr>
          <w:rFonts w:ascii="Times New Roman" w:hAnsi="Times New Roman"/>
          <w:color w:val="000000" w:themeColor="text1"/>
          <w:szCs w:val="24"/>
        </w:rPr>
        <w:lastRenderedPageBreak/>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EA5167">
      <w:pPr>
        <w:pStyle w:val="ref"/>
        <w:spacing w:after="0" w:line="480" w:lineRule="auto"/>
        <w:rPr>
          <w:rFonts w:ascii="Times New Roman" w:hAnsi="Times New Roman"/>
          <w:color w:val="000000" w:themeColor="text1"/>
          <w:szCs w:val="24"/>
        </w:rPr>
        <w:pPrChange w:id="737" w:author="ZHANGM.H." w:date="2014-12-07T03:12:00Z">
          <w:pPr>
            <w:pStyle w:val="ref"/>
            <w:spacing w:after="0" w:line="360" w:lineRule="auto"/>
          </w:pPr>
        </w:pPrChange>
      </w:pPr>
      <w:proofErr w:type="spellStart"/>
      <w:r w:rsidRPr="00C25475">
        <w:rPr>
          <w:rFonts w:ascii="Times New Roman" w:hAnsi="Times New Roman"/>
          <w:color w:val="000000" w:themeColor="text1"/>
          <w:szCs w:val="24"/>
        </w:rPr>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33F4EA33"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38" w:author="ZHANGM.H." w:date="2014-12-07T03:12:00Z">
          <w:pPr>
            <w:spacing w:after="0" w:line="360" w:lineRule="auto"/>
            <w:ind w:left="720" w:hanging="720"/>
            <w:jc w:val="both"/>
          </w:pPr>
        </w:pPrChange>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EA5167">
      <w:pPr>
        <w:spacing w:after="0" w:line="480" w:lineRule="auto"/>
        <w:ind w:left="720" w:hanging="720"/>
        <w:jc w:val="both"/>
        <w:rPr>
          <w:rFonts w:ascii="Times New Roman" w:hAnsi="Times New Roman" w:cs="Times New Roman"/>
          <w:color w:val="000000" w:themeColor="text1"/>
          <w:szCs w:val="24"/>
        </w:rPr>
        <w:pPrChange w:id="739"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bdr w:val="none" w:sz="0" w:space="0" w:color="auto" w:frame="1"/>
          <w:shd w:val="clear" w:color="auto" w:fill="FFFFFF"/>
        </w:rPr>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40"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41" w:author="ZHANGM.H." w:date="2014-12-07T03:12:00Z">
          <w:pPr>
            <w:spacing w:after="0" w:line="360" w:lineRule="auto"/>
            <w:ind w:left="720" w:hanging="720"/>
            <w:jc w:val="both"/>
          </w:pPr>
        </w:pPrChange>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11F5AB67" w14:textId="21781C29" w:rsidR="00FD59E6" w:rsidRPr="00C25475" w:rsidRDefault="00FD59E6" w:rsidP="00EA5167">
      <w:pPr>
        <w:autoSpaceDE w:val="0"/>
        <w:autoSpaceDN w:val="0"/>
        <w:adjustRightInd w:val="0"/>
        <w:spacing w:after="0" w:line="480" w:lineRule="auto"/>
        <w:ind w:left="720" w:hanging="720"/>
        <w:jc w:val="both"/>
        <w:rPr>
          <w:rFonts w:ascii="Times New Roman" w:hAnsi="Times New Roman" w:cs="Times New Roman"/>
          <w:color w:val="000000" w:themeColor="text1"/>
          <w:szCs w:val="24"/>
        </w:rPr>
        <w:pPrChange w:id="742" w:author="ZHANGM.H." w:date="2014-12-07T03:12:00Z">
          <w:pPr>
            <w:autoSpaceDE w:val="0"/>
            <w:autoSpaceDN w:val="0"/>
            <w:adjustRightInd w:val="0"/>
            <w:spacing w:after="0" w:line="360" w:lineRule="auto"/>
            <w:ind w:left="720" w:hanging="720"/>
          </w:pPr>
        </w:pPrChange>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17A6EC37" w14:textId="18BD47E4" w:rsidR="00005224" w:rsidRPr="00C25475" w:rsidRDefault="00005224" w:rsidP="00EA5167">
      <w:pPr>
        <w:spacing w:after="0" w:line="480" w:lineRule="auto"/>
        <w:ind w:left="720" w:hanging="720"/>
        <w:jc w:val="both"/>
        <w:rPr>
          <w:rFonts w:ascii="Times New Roman" w:hAnsi="Times New Roman" w:cs="Times New Roman"/>
          <w:color w:val="000000" w:themeColor="text1"/>
          <w:szCs w:val="24"/>
        </w:rPr>
        <w:pPrChange w:id="743" w:author="ZHANGM.H." w:date="2014-12-07T03:12:00Z">
          <w:pPr>
            <w:spacing w:after="0" w:line="360" w:lineRule="auto"/>
            <w:ind w:left="720" w:hanging="720"/>
            <w:jc w:val="both"/>
          </w:pPr>
        </w:pPrChange>
      </w:pP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S., K-M.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w:t>
      </w:r>
      <w:r w:rsidRPr="00C25475">
        <w:rPr>
          <w:rFonts w:ascii="Times New Roman" w:hAnsi="Times New Roman" w:cs="Times New Roman"/>
          <w:color w:val="000000" w:themeColor="text1"/>
          <w:szCs w:val="24"/>
        </w:rPr>
        <w:lastRenderedPageBreak/>
        <w:t xml:space="preserve">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EA5167">
      <w:pPr>
        <w:pStyle w:val="NormalWeb"/>
        <w:spacing w:before="0" w:beforeAutospacing="0" w:after="0" w:line="480" w:lineRule="auto"/>
        <w:ind w:left="720" w:hanging="720"/>
        <w:jc w:val="both"/>
        <w:rPr>
          <w:rFonts w:ascii="Times New Roman" w:hAnsi="Times New Roman"/>
          <w:color w:val="000000" w:themeColor="text1"/>
          <w:sz w:val="24"/>
          <w:szCs w:val="24"/>
        </w:rPr>
        <w:pPrChange w:id="744" w:author="ZHANGM.H." w:date="2014-12-07T03:12:00Z">
          <w:pPr>
            <w:pStyle w:val="NormalWeb"/>
            <w:spacing w:before="0" w:beforeAutospacing="0" w:after="0" w:line="360" w:lineRule="auto"/>
            <w:ind w:left="720" w:hanging="720"/>
          </w:pPr>
        </w:pPrChange>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EA5167">
      <w:pPr>
        <w:pStyle w:val="NormalWeb"/>
        <w:spacing w:before="0" w:beforeAutospacing="0" w:after="0" w:line="480" w:lineRule="auto"/>
        <w:ind w:left="720" w:hanging="720"/>
        <w:jc w:val="both"/>
        <w:rPr>
          <w:rFonts w:ascii="Times New Roman" w:hAnsi="Times New Roman"/>
          <w:color w:val="000000" w:themeColor="text1"/>
          <w:sz w:val="24"/>
          <w:szCs w:val="24"/>
        </w:rPr>
        <w:pPrChange w:id="745" w:author="ZHANGM.H." w:date="2014-12-07T03:12:00Z">
          <w:pPr>
            <w:pStyle w:val="NormalWeb"/>
            <w:spacing w:before="0" w:beforeAutospacing="0" w:after="0" w:line="360" w:lineRule="auto"/>
            <w:ind w:left="720" w:hanging="720"/>
          </w:pPr>
        </w:pPrChange>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307BB585" w14:textId="7C8F214C" w:rsidR="00FD59E6" w:rsidRPr="00C25475" w:rsidRDefault="00FD59E6" w:rsidP="00EA5167">
      <w:pPr>
        <w:pStyle w:val="NormalWeb"/>
        <w:spacing w:before="0" w:beforeAutospacing="0" w:after="0" w:line="480" w:lineRule="auto"/>
        <w:ind w:left="720" w:hanging="720"/>
        <w:jc w:val="both"/>
        <w:rPr>
          <w:rFonts w:ascii="Times New Roman" w:hAnsi="Times New Roman"/>
          <w:color w:val="000000" w:themeColor="text1"/>
          <w:sz w:val="24"/>
          <w:szCs w:val="24"/>
        </w:rPr>
        <w:pPrChange w:id="746" w:author="ZHANGM.H." w:date="2014-12-07T03:12:00Z">
          <w:pPr>
            <w:pStyle w:val="NormalWeb"/>
            <w:spacing w:before="0" w:beforeAutospacing="0" w:after="0" w:line="360" w:lineRule="auto"/>
            <w:ind w:left="720" w:hanging="720"/>
          </w:pPr>
        </w:pPrChange>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r w:rsidR="00EA180E">
        <w:fldChar w:fldCharType="begin"/>
      </w:r>
      <w:r w:rsidR="00EA180E">
        <w:instrText xml:space="preserve"> HYPERLINK "http://www.agu.org/pubs/crossref/2006/2005JD006509.shtml" </w:instrText>
      </w:r>
      <w:r w:rsidR="00EA180E">
        <w:fldChar w:fldCharType="separate"/>
      </w:r>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r w:rsidR="00EA180E">
        <w:rPr>
          <w:rFonts w:ascii="Times New Roman" w:hAnsi="Times New Roman"/>
          <w:color w:val="000000" w:themeColor="text1"/>
          <w:sz w:val="24"/>
          <w:szCs w:val="24"/>
          <w:lang w:eastAsia="ja-JP"/>
        </w:rPr>
        <w:fldChar w:fldCharType="end"/>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02CE14F7" w14:textId="77777777" w:rsidR="00F55811" w:rsidRPr="00C25475" w:rsidRDefault="00F55811" w:rsidP="00EA5167">
      <w:pPr>
        <w:pStyle w:val="ref"/>
        <w:spacing w:after="0" w:line="480" w:lineRule="auto"/>
        <w:rPr>
          <w:rFonts w:ascii="Times New Roman" w:hAnsi="Times New Roman"/>
          <w:color w:val="000000" w:themeColor="text1"/>
          <w:szCs w:val="24"/>
        </w:rPr>
        <w:pPrChange w:id="747" w:author="ZHANGM.H." w:date="2014-12-07T03:12:00Z">
          <w:pPr>
            <w:pStyle w:val="ref"/>
            <w:spacing w:after="0" w:line="360" w:lineRule="auto"/>
          </w:pPr>
        </w:pPrChange>
      </w:pPr>
      <w:r w:rsidRPr="00C25475">
        <w:rPr>
          <w:rFonts w:ascii="Times New Roman" w:hAnsi="Times New Roman"/>
          <w:color w:val="000000" w:themeColor="text1"/>
          <w:szCs w:val="24"/>
        </w:rPr>
        <w:t xml:space="preserve">Zhang, G. J., 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 2003.</w:t>
      </w:r>
    </w:p>
    <w:p w14:paraId="2D0B0EC8" w14:textId="77777777" w:rsidR="00071F6B" w:rsidRPr="00C25475" w:rsidRDefault="00071F6B" w:rsidP="00EA5167">
      <w:pPr>
        <w:pStyle w:val="ref"/>
        <w:spacing w:after="0" w:line="480" w:lineRule="auto"/>
        <w:rPr>
          <w:rFonts w:ascii="Times New Roman" w:hAnsi="Times New Roman"/>
          <w:color w:val="000000" w:themeColor="text1"/>
          <w:szCs w:val="24"/>
        </w:rPr>
        <w:pPrChange w:id="748" w:author="ZHANGM.H." w:date="2014-12-07T03:12:00Z">
          <w:pPr>
            <w:pStyle w:val="ref"/>
            <w:spacing w:after="0" w:line="360" w:lineRule="auto"/>
          </w:pPr>
        </w:pPrChange>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EA5167">
      <w:pPr>
        <w:spacing w:after="0" w:line="480" w:lineRule="auto"/>
        <w:ind w:left="720" w:hanging="720"/>
        <w:jc w:val="both"/>
        <w:rPr>
          <w:rFonts w:ascii="Times New Roman" w:hAnsi="Times New Roman" w:cs="Times New Roman"/>
          <w:color w:val="000000" w:themeColor="text1"/>
          <w:szCs w:val="24"/>
        </w:rPr>
        <w:pPrChange w:id="749" w:author="ZHANGM.H." w:date="2014-12-07T03:12:00Z">
          <w:pPr>
            <w:spacing w:after="0" w:line="360" w:lineRule="auto"/>
            <w:ind w:left="720" w:hanging="720"/>
          </w:pPr>
        </w:pPrChange>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2BED0517" w14:textId="77777777" w:rsidR="00005224" w:rsidRPr="00EA7B2F" w:rsidRDefault="00005224" w:rsidP="00EA5167">
      <w:pPr>
        <w:spacing w:before="100" w:beforeAutospacing="1" w:after="0" w:line="480" w:lineRule="auto"/>
        <w:ind w:left="720" w:hanging="720"/>
        <w:jc w:val="both"/>
        <w:rPr>
          <w:rFonts w:ascii="Times New Roman" w:hAnsi="Times New Roman" w:cs="Times New Roman"/>
          <w:szCs w:val="24"/>
        </w:rPr>
        <w:pPrChange w:id="750" w:author="ZHANGM.H." w:date="2014-12-07T03:12:00Z">
          <w:pPr>
            <w:spacing w:before="100" w:beforeAutospacing="1" w:after="0" w:line="360" w:lineRule="auto"/>
            <w:ind w:left="720" w:hanging="720"/>
            <w:jc w:val="both"/>
          </w:pPr>
        </w:pPrChange>
      </w:pPr>
    </w:p>
    <w:p w14:paraId="4384C8BA" w14:textId="6E4E4267" w:rsidR="00EA7B2F" w:rsidRPr="00EA7B2F" w:rsidRDefault="00EA7B2F" w:rsidP="00EA5167">
      <w:pPr>
        <w:tabs>
          <w:tab w:val="left" w:pos="360"/>
        </w:tabs>
        <w:spacing w:line="480" w:lineRule="auto"/>
        <w:ind w:left="720" w:hanging="720"/>
        <w:jc w:val="both"/>
        <w:rPr>
          <w:rFonts w:ascii="Times New Roman" w:hAnsi="Times New Roman" w:cs="Times New Roman"/>
          <w:color w:val="000000" w:themeColor="text1"/>
          <w:szCs w:val="24"/>
          <w:bdr w:val="none" w:sz="0" w:space="0" w:color="auto" w:frame="1"/>
          <w:shd w:val="clear" w:color="auto" w:fill="FFFFFF"/>
        </w:rPr>
        <w:pPrChange w:id="751" w:author="ZHANGM.H." w:date="2014-12-07T03:12:00Z">
          <w:pPr>
            <w:tabs>
              <w:tab w:val="left" w:pos="360"/>
            </w:tabs>
            <w:spacing w:line="360" w:lineRule="auto"/>
            <w:ind w:left="720" w:hanging="720"/>
            <w:jc w:val="both"/>
          </w:pPr>
        </w:pPrChange>
      </w:pPr>
      <w:r w:rsidRPr="00EA7B2F">
        <w:rPr>
          <w:rFonts w:ascii="Times New Roman" w:hAnsi="Times New Roman" w:cs="Times New Roman"/>
          <w:color w:val="000000" w:themeColor="text1"/>
          <w:szCs w:val="24"/>
          <w:shd w:val="clear" w:color="auto" w:fill="FFFFFF"/>
        </w:rPr>
        <w:t>.</w:t>
      </w:r>
    </w:p>
    <w:p w14:paraId="32EFBEA1" w14:textId="74EB138A" w:rsidR="00EA7B2F" w:rsidRPr="00EA7B2F" w:rsidRDefault="006C42DA" w:rsidP="00EA5167">
      <w:pPr>
        <w:tabs>
          <w:tab w:val="left" w:pos="360"/>
        </w:tabs>
        <w:spacing w:line="480" w:lineRule="auto"/>
        <w:ind w:left="720" w:hanging="720"/>
        <w:jc w:val="both"/>
        <w:rPr>
          <w:rFonts w:ascii="Times New Roman" w:hAnsi="Times New Roman" w:cs="Times New Roman"/>
          <w:color w:val="000000" w:themeColor="text1"/>
          <w:szCs w:val="24"/>
        </w:rPr>
        <w:pPrChange w:id="752" w:author="ZHANGM.H." w:date="2014-12-07T03:12:00Z">
          <w:pPr>
            <w:tabs>
              <w:tab w:val="left" w:pos="360"/>
            </w:tabs>
            <w:spacing w:line="360" w:lineRule="auto"/>
            <w:ind w:left="720" w:hanging="720"/>
            <w:jc w:val="both"/>
          </w:pPr>
        </w:pPrChange>
      </w:pPr>
      <w:r>
        <w:rPr>
          <w:rFonts w:ascii="Times New Roman" w:hAnsi="Times New Roman" w:cs="Times New Roman"/>
          <w:color w:val="000000" w:themeColor="text1"/>
          <w:szCs w:val="24"/>
          <w:bdr w:val="none" w:sz="0" w:space="0" w:color="auto" w:frame="1"/>
          <w:shd w:val="clear" w:color="auto" w:fill="FFFFFF"/>
        </w:rPr>
        <w:lastRenderedPageBreak/>
        <w:t xml:space="preserve"> </w:t>
      </w:r>
    </w:p>
    <w:p w14:paraId="33B92D1A" w14:textId="77777777" w:rsidR="00EA7B2F" w:rsidRPr="00EA7B2F" w:rsidRDefault="00EA7B2F" w:rsidP="00EA5167">
      <w:pPr>
        <w:shd w:val="clear" w:color="auto" w:fill="FFFFFF"/>
        <w:spacing w:after="0" w:line="480" w:lineRule="auto"/>
        <w:ind w:left="720" w:hanging="720"/>
        <w:jc w:val="both"/>
        <w:rPr>
          <w:rFonts w:ascii="Times New Roman" w:eastAsia="Times New Roman" w:hAnsi="Times New Roman" w:cs="Times New Roman"/>
          <w:color w:val="000000" w:themeColor="text1"/>
          <w:szCs w:val="24"/>
          <w:lang w:eastAsia="zh-CN"/>
        </w:rPr>
        <w:pPrChange w:id="753" w:author="ZHANGM.H." w:date="2014-12-07T03:12:00Z">
          <w:pPr>
            <w:shd w:val="clear" w:color="auto" w:fill="FFFFFF"/>
            <w:spacing w:after="0" w:line="360" w:lineRule="auto"/>
            <w:ind w:left="720" w:hanging="720"/>
            <w:jc w:val="both"/>
          </w:pPr>
        </w:pPrChange>
      </w:pPr>
    </w:p>
    <w:p w14:paraId="7CE72A92" w14:textId="77777777" w:rsidR="006C42DA" w:rsidRPr="00EA7B2F" w:rsidRDefault="006C42DA" w:rsidP="00EA5167">
      <w:pPr>
        <w:shd w:val="clear" w:color="auto" w:fill="FFFFFF"/>
        <w:spacing w:after="0" w:line="480" w:lineRule="auto"/>
        <w:ind w:left="720" w:hanging="720"/>
        <w:jc w:val="both"/>
        <w:rPr>
          <w:rFonts w:ascii="Times New Roman" w:eastAsia="Times New Roman" w:hAnsi="Times New Roman" w:cs="Times New Roman"/>
          <w:color w:val="000000" w:themeColor="text1"/>
          <w:szCs w:val="24"/>
          <w:lang w:eastAsia="zh-CN"/>
        </w:rPr>
        <w:pPrChange w:id="754" w:author="ZHANGM.H." w:date="2014-12-07T03:12:00Z">
          <w:pPr>
            <w:shd w:val="clear" w:color="auto" w:fill="FFFFFF"/>
            <w:spacing w:after="0" w:line="360" w:lineRule="auto"/>
            <w:ind w:left="720" w:hanging="720"/>
            <w:jc w:val="both"/>
          </w:pPr>
        </w:pPrChange>
      </w:pPr>
      <w:r>
        <w:rPr>
          <w:rFonts w:ascii="Times New Roman" w:eastAsia="Times New Roman" w:hAnsi="Times New Roman" w:cs="Times New Roman"/>
          <w:color w:val="000000" w:themeColor="text1"/>
          <w:szCs w:val="24"/>
          <w:lang w:eastAsia="zh-CN"/>
        </w:rPr>
        <w:t xml:space="preserve"> </w:t>
      </w: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r w:rsidR="00EA180E">
        <w:fldChar w:fldCharType="begin"/>
      </w:r>
      <w:r w:rsidR="00EA180E">
        <w:instrText xml:space="preserve"> HYPERLINK "http://dx.doi.org/10.1175/2010JCLI3353.1" </w:instrText>
      </w:r>
      <w:r w:rsidR="00EA180E">
        <w:fldChar w:fldCharType="separate"/>
      </w:r>
      <w:r w:rsidRPr="00EA7B2F">
        <w:rPr>
          <w:rFonts w:ascii="Times New Roman" w:eastAsia="Times New Roman" w:hAnsi="Times New Roman" w:cs="Times New Roman"/>
          <w:color w:val="000000" w:themeColor="text1"/>
          <w:szCs w:val="24"/>
          <w:lang w:eastAsia="zh-CN"/>
        </w:rPr>
        <w:t>http://dx.doi.org/10.1175/2010JCLI3353.1</w:t>
      </w:r>
      <w:r w:rsidR="00EA180E">
        <w:rPr>
          <w:rFonts w:ascii="Times New Roman" w:eastAsia="Times New Roman" w:hAnsi="Times New Roman" w:cs="Times New Roman"/>
          <w:color w:val="000000" w:themeColor="text1"/>
          <w:szCs w:val="24"/>
          <w:lang w:eastAsia="zh-CN"/>
        </w:rPr>
        <w:fldChar w:fldCharType="end"/>
      </w:r>
    </w:p>
    <w:p w14:paraId="5E651991" w14:textId="1537EBA7" w:rsidR="00EA7B2F" w:rsidRDefault="00EA7B2F" w:rsidP="00EA5167">
      <w:pPr>
        <w:tabs>
          <w:tab w:val="left" w:pos="360"/>
        </w:tabs>
        <w:spacing w:line="480" w:lineRule="auto"/>
        <w:ind w:firstLine="360"/>
        <w:jc w:val="both"/>
        <w:rPr>
          <w:rFonts w:ascii="Times New Roman" w:hAnsi="Times New Roman"/>
          <w:szCs w:val="24"/>
        </w:rPr>
        <w:pPrChange w:id="755" w:author="ZHANGM.H." w:date="2014-12-07T03:12:00Z">
          <w:pPr>
            <w:tabs>
              <w:tab w:val="left" w:pos="360"/>
            </w:tabs>
            <w:spacing w:line="360" w:lineRule="auto"/>
            <w:ind w:firstLine="360"/>
            <w:jc w:val="both"/>
          </w:pPr>
        </w:pPrChange>
      </w:pPr>
    </w:p>
    <w:p w14:paraId="00BFCB3C" w14:textId="7EA35091" w:rsidR="004455EB" w:rsidRPr="00A83690" w:rsidRDefault="004455EB" w:rsidP="00EA5167">
      <w:pPr>
        <w:spacing w:after="0" w:line="480" w:lineRule="auto"/>
        <w:jc w:val="both"/>
        <w:rPr>
          <w:rFonts w:ascii="Times New Roman" w:hAnsi="Times New Roman"/>
          <w:b/>
          <w:szCs w:val="24"/>
        </w:rPr>
        <w:pPrChange w:id="756" w:author="ZHANGM.H." w:date="2014-12-07T03:12:00Z">
          <w:pPr>
            <w:spacing w:after="0" w:line="360" w:lineRule="auto"/>
            <w:jc w:val="both"/>
          </w:pPr>
        </w:pPrChange>
      </w:pPr>
    </w:p>
    <w:sectPr w:rsidR="004455EB" w:rsidRPr="00A83690" w:rsidSect="00C972CC">
      <w:footerReference w:type="default" r:id="rId69"/>
      <w:pgSz w:w="12240" w:h="15840"/>
      <w:pgMar w:top="1440" w:right="108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8" w:author="ZHANGM.H." w:date="2014-12-07T05:48:00Z" w:initials="MZ">
    <w:p w14:paraId="14C938BB" w14:textId="2FE31617" w:rsidR="00EA180E" w:rsidRDefault="00EA180E">
      <w:pPr>
        <w:pStyle w:val="CommentText"/>
      </w:pPr>
      <w:r>
        <w:rPr>
          <w:rStyle w:val="CommentReference"/>
        </w:rPr>
        <w:annotationRef/>
      </w:r>
      <w:r>
        <w:t>Check</w:t>
      </w:r>
    </w:p>
  </w:comment>
  <w:comment w:id="135" w:author="ZHANGM.H." w:date="2014-12-07T05:48:00Z" w:initials="MZ">
    <w:p w14:paraId="08737028" w14:textId="25D87E68" w:rsidR="00FC74A6" w:rsidRDefault="00FC74A6">
      <w:pPr>
        <w:pStyle w:val="CommentText"/>
      </w:pPr>
      <w:r>
        <w:rPr>
          <w:rStyle w:val="CommentReference"/>
        </w:rPr>
        <w:annotationRef/>
      </w:r>
      <w:proofErr w:type="gramStart"/>
      <w:r>
        <w:t>ref</w:t>
      </w:r>
      <w:proofErr w:type="gramEnd"/>
    </w:p>
  </w:comment>
  <w:comment w:id="181" w:author="ZHANGM.H." w:date="2014-12-07T05:48:00Z" w:initials="MZ">
    <w:p w14:paraId="2EF4C234" w14:textId="65C4A9CD" w:rsidR="00EA180E" w:rsidRDefault="00EA180E">
      <w:pPr>
        <w:pStyle w:val="CommentText"/>
      </w:pPr>
      <w:r>
        <w:rPr>
          <w:rStyle w:val="CommentReference"/>
        </w:rPr>
        <w:annotationRef/>
      </w:r>
      <w:r>
        <w:t>Ref not in list</w:t>
      </w:r>
    </w:p>
  </w:comment>
  <w:comment w:id="238" w:author="ZHANGM.H." w:date="2014-12-07T05:48:00Z" w:initials="MZ">
    <w:p w14:paraId="5B52C029" w14:textId="78C54C80" w:rsidR="00EA180E" w:rsidRDefault="00EA180E">
      <w:pPr>
        <w:pStyle w:val="CommentText"/>
      </w:pPr>
      <w:r>
        <w:rPr>
          <w:rStyle w:val="CommentReference"/>
        </w:rPr>
        <w:annotationRef/>
      </w:r>
      <w:r>
        <w:t>Ref</w:t>
      </w:r>
    </w:p>
    <w:p w14:paraId="1D0186CF" w14:textId="10A2C435" w:rsidR="00EA180E" w:rsidRDefault="00EA180E">
      <w:pPr>
        <w:pStyle w:val="CommentText"/>
      </w:pPr>
    </w:p>
  </w:comment>
  <w:comment w:id="474" w:author="ZHANGM.H." w:date="2014-12-07T05:48:00Z" w:initials="MZ">
    <w:p w14:paraId="472F26A6" w14:textId="5443B7A6" w:rsidR="00CB74B8" w:rsidRDefault="00CB74B8">
      <w:pPr>
        <w:pStyle w:val="CommentText"/>
      </w:pPr>
      <w:r>
        <w:rPr>
          <w:rStyle w:val="CommentReference"/>
        </w:rPr>
        <w:annotationRef/>
      </w:r>
      <w:r>
        <w:t>AMAZON + MJO</w:t>
      </w:r>
    </w:p>
  </w:comment>
  <w:comment w:id="552" w:author="ZHANGM.H." w:date="2014-12-07T05:48:00Z" w:initials="MZ">
    <w:p w14:paraId="50A9E0AA" w14:textId="0933D9F9" w:rsidR="005A2D02" w:rsidRDefault="005A2D02">
      <w:pPr>
        <w:pStyle w:val="CommentText"/>
      </w:pPr>
      <w:r>
        <w:rPr>
          <w:rStyle w:val="CommentReference"/>
        </w:rPr>
        <w:annotationRef/>
      </w:r>
      <w:r>
        <w:t>REF</w:t>
      </w:r>
    </w:p>
  </w:comment>
  <w:comment w:id="588" w:author="ZHANGM.H." w:date="2014-12-07T05:48:00Z" w:initials="MZ">
    <w:p w14:paraId="048209F8" w14:textId="131FDA02" w:rsidR="00EA180E" w:rsidRDefault="00EA180E">
      <w:pPr>
        <w:pStyle w:val="CommentText"/>
      </w:pPr>
      <w:r>
        <w:rPr>
          <w:rStyle w:val="CommentReference"/>
        </w:rPr>
        <w:annotationRef/>
      </w:r>
      <w:r>
        <w:t>Ref not in</w:t>
      </w:r>
    </w:p>
  </w:comment>
  <w:comment w:id="593" w:author="ZHANGM.H." w:date="2014-12-07T05:48:00Z" w:initials="MZ">
    <w:p w14:paraId="5BB27E30" w14:textId="4D356BA0" w:rsidR="00EA180E" w:rsidRDefault="00EA180E">
      <w:pPr>
        <w:pStyle w:val="CommentText"/>
      </w:pPr>
      <w:r>
        <w:rPr>
          <w:rStyle w:val="CommentReference"/>
        </w:rPr>
        <w:annotationRef/>
      </w:r>
      <w:proofErr w:type="gramStart"/>
      <w:r>
        <w:t>ref</w:t>
      </w:r>
      <w:proofErr w:type="gramEnd"/>
    </w:p>
  </w:comment>
  <w:comment w:id="684" w:author="ZHANGM.H." w:date="2014-12-07T05:48:00Z" w:initials="MZ">
    <w:p w14:paraId="0960917A" w14:textId="68142EAE" w:rsidR="00EA180E" w:rsidRDefault="00EA180E">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B01640" w14:textId="77777777" w:rsidR="006A4FDC" w:rsidRDefault="006A4FDC" w:rsidP="00CD1493">
      <w:pPr>
        <w:spacing w:after="0"/>
      </w:pPr>
      <w:r>
        <w:separator/>
      </w:r>
    </w:p>
  </w:endnote>
  <w:endnote w:type="continuationSeparator" w:id="0">
    <w:p w14:paraId="1C93139D" w14:textId="77777777" w:rsidR="006A4FDC" w:rsidRDefault="006A4FDC" w:rsidP="00CD1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757" w:author="ZHANGM.H." w:date="2014-12-07T01:54:00Z"/>
  <w:sdt>
    <w:sdtPr>
      <w:id w:val="-26104419"/>
      <w:docPartObj>
        <w:docPartGallery w:val="Page Numbers (Bottom of Page)"/>
        <w:docPartUnique/>
      </w:docPartObj>
    </w:sdtPr>
    <w:sdtEndPr>
      <w:rPr>
        <w:noProof/>
      </w:rPr>
    </w:sdtEndPr>
    <w:sdtContent>
      <w:customXmlInsRangeEnd w:id="757"/>
      <w:p w14:paraId="16B490E2" w14:textId="7783329B" w:rsidR="00EA180E" w:rsidRDefault="00EA180E">
        <w:pPr>
          <w:pStyle w:val="Footer"/>
          <w:jc w:val="center"/>
          <w:rPr>
            <w:ins w:id="758" w:author="ZHANGM.H." w:date="2014-12-07T01:54:00Z"/>
          </w:rPr>
        </w:pPr>
        <w:ins w:id="759" w:author="ZHANGM.H." w:date="2014-12-07T01:54:00Z">
          <w:r>
            <w:fldChar w:fldCharType="begin"/>
          </w:r>
          <w:r>
            <w:instrText xml:space="preserve"> PAGE   \* MERGEFORMAT </w:instrText>
          </w:r>
          <w:r>
            <w:fldChar w:fldCharType="separate"/>
          </w:r>
        </w:ins>
        <w:r w:rsidR="00137968">
          <w:rPr>
            <w:noProof/>
          </w:rPr>
          <w:t>1</w:t>
        </w:r>
        <w:ins w:id="760" w:author="ZHANGM.H." w:date="2014-12-07T01:54:00Z">
          <w:r>
            <w:rPr>
              <w:noProof/>
            </w:rPr>
            <w:fldChar w:fldCharType="end"/>
          </w:r>
        </w:ins>
      </w:p>
      <w:customXmlInsRangeStart w:id="761" w:author="ZHANGM.H." w:date="2014-12-07T01:54:00Z"/>
    </w:sdtContent>
  </w:sdt>
  <w:customXmlInsRangeEnd w:id="761"/>
  <w:p w14:paraId="53EC7258" w14:textId="77777777" w:rsidR="00EA180E" w:rsidRDefault="00EA1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4C9EE" w14:textId="77777777" w:rsidR="006A4FDC" w:rsidRDefault="006A4FDC" w:rsidP="00CD1493">
      <w:pPr>
        <w:spacing w:after="0"/>
      </w:pPr>
      <w:r>
        <w:separator/>
      </w:r>
    </w:p>
  </w:footnote>
  <w:footnote w:type="continuationSeparator" w:id="0">
    <w:p w14:paraId="2D600AFA" w14:textId="77777777" w:rsidR="006A4FDC" w:rsidRDefault="006A4FDC" w:rsidP="00CD149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32423"/>
    <w:rsid w:val="000443CB"/>
    <w:rsid w:val="000503BA"/>
    <w:rsid w:val="00057C1F"/>
    <w:rsid w:val="000624C1"/>
    <w:rsid w:val="0006548B"/>
    <w:rsid w:val="00071F6B"/>
    <w:rsid w:val="000A1A64"/>
    <w:rsid w:val="000A2B4D"/>
    <w:rsid w:val="000C50B2"/>
    <w:rsid w:val="000D4BCC"/>
    <w:rsid w:val="000D5E24"/>
    <w:rsid w:val="000E2E41"/>
    <w:rsid w:val="001046B2"/>
    <w:rsid w:val="00114AE1"/>
    <w:rsid w:val="00116696"/>
    <w:rsid w:val="00137968"/>
    <w:rsid w:val="0015617F"/>
    <w:rsid w:val="00156859"/>
    <w:rsid w:val="0017548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B783C"/>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1BFF"/>
    <w:rsid w:val="00433626"/>
    <w:rsid w:val="004455EB"/>
    <w:rsid w:val="0045309F"/>
    <w:rsid w:val="0046323B"/>
    <w:rsid w:val="0047416A"/>
    <w:rsid w:val="00474D10"/>
    <w:rsid w:val="00484DC7"/>
    <w:rsid w:val="00487DEB"/>
    <w:rsid w:val="0049066F"/>
    <w:rsid w:val="00492F0B"/>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A2D02"/>
    <w:rsid w:val="005B5EF0"/>
    <w:rsid w:val="005C0242"/>
    <w:rsid w:val="005C2F81"/>
    <w:rsid w:val="005D33A7"/>
    <w:rsid w:val="005E4E84"/>
    <w:rsid w:val="005E655D"/>
    <w:rsid w:val="00603615"/>
    <w:rsid w:val="0061218A"/>
    <w:rsid w:val="00613F81"/>
    <w:rsid w:val="00644973"/>
    <w:rsid w:val="0064617D"/>
    <w:rsid w:val="00651378"/>
    <w:rsid w:val="00655FED"/>
    <w:rsid w:val="00672852"/>
    <w:rsid w:val="006733B6"/>
    <w:rsid w:val="0069519C"/>
    <w:rsid w:val="006A4FDC"/>
    <w:rsid w:val="006B31B9"/>
    <w:rsid w:val="006C42DA"/>
    <w:rsid w:val="006D0B13"/>
    <w:rsid w:val="006D3CCB"/>
    <w:rsid w:val="006E18FC"/>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D7FC1"/>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8F722B"/>
    <w:rsid w:val="00900502"/>
    <w:rsid w:val="009034CB"/>
    <w:rsid w:val="0090532E"/>
    <w:rsid w:val="00914964"/>
    <w:rsid w:val="009317C8"/>
    <w:rsid w:val="00974D4A"/>
    <w:rsid w:val="009775ED"/>
    <w:rsid w:val="00987FD6"/>
    <w:rsid w:val="00991938"/>
    <w:rsid w:val="009937B2"/>
    <w:rsid w:val="009A2DD6"/>
    <w:rsid w:val="009C0B57"/>
    <w:rsid w:val="009C161E"/>
    <w:rsid w:val="009D46FA"/>
    <w:rsid w:val="009D72DE"/>
    <w:rsid w:val="009D7D76"/>
    <w:rsid w:val="009E66B2"/>
    <w:rsid w:val="009E78DE"/>
    <w:rsid w:val="009F2FAF"/>
    <w:rsid w:val="009F6FB5"/>
    <w:rsid w:val="00A44839"/>
    <w:rsid w:val="00A54904"/>
    <w:rsid w:val="00A823A3"/>
    <w:rsid w:val="00A83690"/>
    <w:rsid w:val="00AA5A4F"/>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C1245"/>
    <w:rsid w:val="00BD1CE6"/>
    <w:rsid w:val="00BD2902"/>
    <w:rsid w:val="00BD3702"/>
    <w:rsid w:val="00BE4344"/>
    <w:rsid w:val="00BE58A3"/>
    <w:rsid w:val="00BE7137"/>
    <w:rsid w:val="00C010DB"/>
    <w:rsid w:val="00C132C0"/>
    <w:rsid w:val="00C210AA"/>
    <w:rsid w:val="00C2458D"/>
    <w:rsid w:val="00C25475"/>
    <w:rsid w:val="00C30133"/>
    <w:rsid w:val="00C3149D"/>
    <w:rsid w:val="00C320D0"/>
    <w:rsid w:val="00C333AB"/>
    <w:rsid w:val="00C35C5B"/>
    <w:rsid w:val="00C40C0C"/>
    <w:rsid w:val="00C50939"/>
    <w:rsid w:val="00C91097"/>
    <w:rsid w:val="00C9113D"/>
    <w:rsid w:val="00C972CC"/>
    <w:rsid w:val="00C97774"/>
    <w:rsid w:val="00CB3BFA"/>
    <w:rsid w:val="00CB6BEE"/>
    <w:rsid w:val="00CB74B8"/>
    <w:rsid w:val="00CD0E68"/>
    <w:rsid w:val="00CD1493"/>
    <w:rsid w:val="00CE7157"/>
    <w:rsid w:val="00CE7330"/>
    <w:rsid w:val="00CF430E"/>
    <w:rsid w:val="00D14F27"/>
    <w:rsid w:val="00D516C9"/>
    <w:rsid w:val="00D5732A"/>
    <w:rsid w:val="00D74205"/>
    <w:rsid w:val="00D87B20"/>
    <w:rsid w:val="00DA0215"/>
    <w:rsid w:val="00DA3B2B"/>
    <w:rsid w:val="00DC6518"/>
    <w:rsid w:val="00DC7B0B"/>
    <w:rsid w:val="00DD55B0"/>
    <w:rsid w:val="00DE41F8"/>
    <w:rsid w:val="00DF437D"/>
    <w:rsid w:val="00DF6243"/>
    <w:rsid w:val="00E034E9"/>
    <w:rsid w:val="00E05055"/>
    <w:rsid w:val="00E30307"/>
    <w:rsid w:val="00E34F63"/>
    <w:rsid w:val="00E4771F"/>
    <w:rsid w:val="00E61055"/>
    <w:rsid w:val="00E7494A"/>
    <w:rsid w:val="00E778F9"/>
    <w:rsid w:val="00E80275"/>
    <w:rsid w:val="00E91A1E"/>
    <w:rsid w:val="00EA180E"/>
    <w:rsid w:val="00EA49F5"/>
    <w:rsid w:val="00EA5167"/>
    <w:rsid w:val="00EA7B2F"/>
    <w:rsid w:val="00EB5AA8"/>
    <w:rsid w:val="00EB7EF4"/>
    <w:rsid w:val="00EC10B2"/>
    <w:rsid w:val="00EC47FD"/>
    <w:rsid w:val="00EC6E4A"/>
    <w:rsid w:val="00ED24C6"/>
    <w:rsid w:val="00EE2E04"/>
    <w:rsid w:val="00EE4188"/>
    <w:rsid w:val="00EF0F86"/>
    <w:rsid w:val="00EF32D1"/>
    <w:rsid w:val="00EF6604"/>
    <w:rsid w:val="00F12AAC"/>
    <w:rsid w:val="00F12DAC"/>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C43ED"/>
    <w:rsid w:val="00FC74A6"/>
    <w:rsid w:val="00FD59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 w:type="paragraph" w:styleId="Footer">
    <w:name w:val="footer"/>
    <w:basedOn w:val="Normal"/>
    <w:link w:val="FooterChar"/>
    <w:uiPriority w:val="99"/>
    <w:unhideWhenUsed/>
    <w:rsid w:val="00CD1493"/>
    <w:pPr>
      <w:tabs>
        <w:tab w:val="center" w:pos="4680"/>
        <w:tab w:val="right" w:pos="9360"/>
      </w:tabs>
      <w:spacing w:after="0"/>
    </w:pPr>
  </w:style>
  <w:style w:type="character" w:customStyle="1" w:styleId="FooterChar">
    <w:name w:val="Footer Char"/>
    <w:basedOn w:val="DefaultParagraphFont"/>
    <w:link w:val="Footer"/>
    <w:uiPriority w:val="99"/>
    <w:rsid w:val="00CD1493"/>
    <w:rPr>
      <w:sz w:val="24"/>
    </w:rPr>
  </w:style>
  <w:style w:type="character" w:styleId="LineNumber">
    <w:name w:val="line number"/>
    <w:basedOn w:val="DefaultParagraphFont"/>
    <w:uiPriority w:val="99"/>
    <w:semiHidden/>
    <w:unhideWhenUsed/>
    <w:rsid w:val="00CD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1.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image" Target="media/image28.wmf"/><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0.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2.bin"/><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1.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9.bin"/><Relationship Id="rId73" Type="http://schemas.microsoft.com/office/2011/relationships/people" Target="people.xml"/><Relationship Id="rId4" Type="http://schemas.microsoft.com/office/2007/relationships/stylesWithEffects" Target="stylesWithEffects.xml"/><Relationship Id="rId9"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oleObject" Target="embeddings/oleObject4.bin"/><Relationship Id="rId39" Type="http://schemas.openxmlformats.org/officeDocument/2006/relationships/oleObject" Target="embeddings/oleObject16.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4.bin"/><Relationship Id="rId7" Type="http://schemas.openxmlformats.org/officeDocument/2006/relationships/footnotes" Target="footnotes.xml"/><Relationship Id="rId7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1FF85-102A-4A51-A989-A697EEAA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8020</Words>
  <Characters>45715</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2</cp:revision>
  <cp:lastPrinted>2013-07-24T18:25:00Z</cp:lastPrinted>
  <dcterms:created xsi:type="dcterms:W3CDTF">2014-12-07T11:03:00Z</dcterms:created>
  <dcterms:modified xsi:type="dcterms:W3CDTF">2014-12-07T11:03:00Z</dcterms:modified>
</cp:coreProperties>
</file>