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98E" w:rsidRDefault="0021398E"/>
    <w:p w:rsidR="0021398E" w:rsidRDefault="0021398E" w:rsidP="00132351">
      <w:pPr>
        <w:jc w:val="center"/>
      </w:pPr>
      <w:r>
        <w:t>Proposed Outline for an AMS Monograph</w:t>
      </w:r>
    </w:p>
    <w:p w:rsidR="00132351" w:rsidRDefault="00132351" w:rsidP="00132351">
      <w:pPr>
        <w:jc w:val="center"/>
      </w:pPr>
    </w:p>
    <w:p w:rsidR="0021398E" w:rsidRPr="00132351" w:rsidRDefault="00037D62" w:rsidP="00132351">
      <w:pPr>
        <w:jc w:val="center"/>
        <w:rPr>
          <w:b/>
        </w:rPr>
      </w:pPr>
      <w:r>
        <w:rPr>
          <w:b/>
        </w:rPr>
        <w:t xml:space="preserve">The </w:t>
      </w:r>
      <w:r w:rsidR="0021398E" w:rsidRPr="00132351">
        <w:rPr>
          <w:b/>
        </w:rPr>
        <w:t>Atmospheric Radiation Measurement Program: First 20 Years</w:t>
      </w:r>
    </w:p>
    <w:p w:rsidR="0021398E" w:rsidRDefault="0021398E"/>
    <w:p w:rsidR="00132351" w:rsidRDefault="00132351"/>
    <w:p w:rsidR="00270614" w:rsidRDefault="00132351">
      <w:r>
        <w:t xml:space="preserve">Editors: </w:t>
      </w:r>
      <w:r w:rsidR="00AB5425">
        <w:t xml:space="preserve">David Turner, </w:t>
      </w:r>
      <w:r>
        <w:t xml:space="preserve">Thomas Ackerman, </w:t>
      </w:r>
      <w:r w:rsidR="00AB5425">
        <w:t>Bob Ellingson</w:t>
      </w:r>
    </w:p>
    <w:p w:rsidR="00132351" w:rsidRDefault="00132351"/>
    <w:p w:rsidR="00132351" w:rsidRDefault="00132351"/>
    <w:p w:rsidR="00FE3BF0" w:rsidRDefault="00FE3BF0">
      <w:r>
        <w:t>The obje</w:t>
      </w:r>
      <w:r w:rsidR="0041057E">
        <w:t xml:space="preserve">ctives of the monograph are </w:t>
      </w:r>
    </w:p>
    <w:p w:rsidR="0041057E" w:rsidRDefault="0041057E" w:rsidP="0041057E">
      <w:pPr>
        <w:pStyle w:val="ListParagraph"/>
        <w:numPr>
          <w:ilvl w:val="0"/>
          <w:numId w:val="7"/>
        </w:numPr>
      </w:pPr>
      <w:r>
        <w:t>Summarize the scientific contributions of ARM</w:t>
      </w:r>
      <w:r w:rsidR="00A42046">
        <w:t xml:space="preserve"> (1990-20</w:t>
      </w:r>
      <w:r w:rsidR="00D27FED">
        <w:t>09)</w:t>
      </w:r>
    </w:p>
    <w:p w:rsidR="0041057E" w:rsidRDefault="0041057E" w:rsidP="0041057E">
      <w:pPr>
        <w:pStyle w:val="ListParagraph"/>
        <w:numPr>
          <w:ilvl w:val="0"/>
          <w:numId w:val="7"/>
        </w:numPr>
      </w:pPr>
      <w:r>
        <w:t>Describe the scientific evolution of ARM</w:t>
      </w:r>
    </w:p>
    <w:p w:rsidR="0041057E" w:rsidRDefault="0041057E" w:rsidP="0041057E">
      <w:pPr>
        <w:pStyle w:val="ListParagraph"/>
        <w:numPr>
          <w:ilvl w:val="0"/>
          <w:numId w:val="7"/>
        </w:numPr>
      </w:pPr>
      <w:r>
        <w:t xml:space="preserve">Provide a programmatic history </w:t>
      </w:r>
    </w:p>
    <w:p w:rsidR="00AB5425" w:rsidRDefault="00AB5425"/>
    <w:p w:rsidR="00643B0A" w:rsidRDefault="00AB5425">
      <w:r>
        <w:t xml:space="preserve">Short contributions, which are marked with “(S)”, should be 3,000-5,000 words, the other contributions should be in the 5,000-7,000 word range.  </w:t>
      </w:r>
    </w:p>
    <w:p w:rsidR="009E7914" w:rsidRDefault="009E7914">
      <w:pPr>
        <w:numPr>
          <w:ins w:id="0" w:author="Dave Turner" w:date="2013-01-15T17:42:00Z"/>
        </w:numPr>
      </w:pPr>
    </w:p>
    <w:p w:rsidR="00270614" w:rsidRDefault="00270614" w:rsidP="009F5BF0">
      <w:pPr>
        <w:tabs>
          <w:tab w:val="right" w:pos="8640"/>
        </w:tabs>
      </w:pPr>
      <w:r w:rsidRPr="007344E4">
        <w:rPr>
          <w:b/>
        </w:rPr>
        <w:t>Introduction</w:t>
      </w:r>
      <w:r>
        <w:t xml:space="preserve"> – </w:t>
      </w:r>
      <w:r w:rsidRPr="00B56DB3">
        <w:t>Ackerman</w:t>
      </w:r>
      <w:bookmarkStart w:id="1" w:name="_GoBack"/>
      <w:bookmarkEnd w:id="1"/>
      <w:r w:rsidR="009F5BF0">
        <w:tab/>
        <w:t>(S)</w:t>
      </w:r>
    </w:p>
    <w:p w:rsidR="003636CE" w:rsidRDefault="003636CE"/>
    <w:p w:rsidR="00FE3BF0" w:rsidRDefault="00FE3BF0"/>
    <w:p w:rsidR="00132351" w:rsidRDefault="00132351">
      <w:r w:rsidRPr="00FE3BF0">
        <w:rPr>
          <w:i/>
        </w:rPr>
        <w:t>Section</w:t>
      </w:r>
      <w:r w:rsidR="00270614" w:rsidRPr="00FE3BF0">
        <w:rPr>
          <w:i/>
        </w:rPr>
        <w:t xml:space="preserve"> </w:t>
      </w:r>
      <w:r w:rsidRPr="00FE3BF0">
        <w:rPr>
          <w:i/>
        </w:rPr>
        <w:t>I</w:t>
      </w:r>
      <w:r>
        <w:t xml:space="preserve">: </w:t>
      </w:r>
      <w:r w:rsidR="00270614">
        <w:t xml:space="preserve">The evolving ARM concept </w:t>
      </w:r>
    </w:p>
    <w:p w:rsidR="00270614" w:rsidRDefault="00132351" w:rsidP="00132351">
      <w:pPr>
        <w:ind w:left="360"/>
      </w:pPr>
      <w:r>
        <w:t>A historical view of the program focusing primarily on the evolution of broad scientific ques</w:t>
      </w:r>
      <w:r w:rsidR="00FE3BF0">
        <w:t>tions and programmatic developments</w:t>
      </w:r>
    </w:p>
    <w:p w:rsidR="007E4CC4" w:rsidRDefault="007E4CC4"/>
    <w:p w:rsidR="007E4CC4" w:rsidRDefault="00132351" w:rsidP="009F5BF0">
      <w:pPr>
        <w:numPr>
          <w:ilvl w:val="0"/>
          <w:numId w:val="1"/>
        </w:numPr>
        <w:tabs>
          <w:tab w:val="clear" w:pos="360"/>
          <w:tab w:val="num" w:pos="540"/>
          <w:tab w:val="right" w:pos="8640"/>
        </w:tabs>
        <w:ind w:left="576" w:hanging="576"/>
      </w:pPr>
      <w:r w:rsidRPr="003360ED">
        <w:rPr>
          <w:b/>
        </w:rPr>
        <w:t>Prelude</w:t>
      </w:r>
      <w:r>
        <w:t xml:space="preserve"> – </w:t>
      </w:r>
      <w:r w:rsidR="007E4CC4" w:rsidRPr="00B56DB3">
        <w:t>Ellingson</w:t>
      </w:r>
      <w:r w:rsidR="009F5BF0">
        <w:tab/>
      </w:r>
      <w:r w:rsidR="003D323F">
        <w:t>(S)</w:t>
      </w:r>
    </w:p>
    <w:p w:rsidR="007E4CC4" w:rsidRDefault="009440FD" w:rsidP="009F5BF0">
      <w:pPr>
        <w:numPr>
          <w:ilvl w:val="0"/>
          <w:numId w:val="1"/>
        </w:numPr>
        <w:tabs>
          <w:tab w:val="clear" w:pos="360"/>
          <w:tab w:val="num" w:pos="540"/>
          <w:tab w:val="right" w:pos="8640"/>
        </w:tabs>
        <w:ind w:left="576" w:hanging="576"/>
      </w:pPr>
      <w:r w:rsidRPr="003360ED">
        <w:rPr>
          <w:b/>
        </w:rPr>
        <w:t>Original ARM C</w:t>
      </w:r>
      <w:r w:rsidR="007E4CC4" w:rsidRPr="003360ED">
        <w:rPr>
          <w:b/>
        </w:rPr>
        <w:t>oncept and Launch</w:t>
      </w:r>
      <w:r w:rsidR="007E4CC4">
        <w:t xml:space="preserve"> – </w:t>
      </w:r>
      <w:r w:rsidR="007E4CC4" w:rsidRPr="00B56DB3">
        <w:t>Stokes</w:t>
      </w:r>
      <w:r w:rsidR="009F5BF0">
        <w:tab/>
        <w:t>(S)</w:t>
      </w:r>
    </w:p>
    <w:p w:rsidR="007E4CC4" w:rsidRDefault="003636CE" w:rsidP="009F5BF0">
      <w:pPr>
        <w:numPr>
          <w:ilvl w:val="0"/>
          <w:numId w:val="1"/>
        </w:numPr>
        <w:tabs>
          <w:tab w:val="clear" w:pos="360"/>
          <w:tab w:val="num" w:pos="540"/>
          <w:tab w:val="right" w:pos="8640"/>
        </w:tabs>
        <w:ind w:left="576" w:hanging="576"/>
      </w:pPr>
      <w:r w:rsidRPr="003360ED">
        <w:rPr>
          <w:b/>
        </w:rPr>
        <w:t>Maturing of ARM</w:t>
      </w:r>
      <w:r>
        <w:t xml:space="preserve"> – </w:t>
      </w:r>
      <w:r w:rsidRPr="00B56DB3">
        <w:t>Ackerman</w:t>
      </w:r>
      <w:r w:rsidR="009F5BF0">
        <w:tab/>
        <w:t>(S)</w:t>
      </w:r>
    </w:p>
    <w:p w:rsidR="007E4CC4" w:rsidRDefault="00FE3BF0" w:rsidP="009F5BF0">
      <w:pPr>
        <w:numPr>
          <w:ilvl w:val="0"/>
          <w:numId w:val="1"/>
        </w:numPr>
        <w:tabs>
          <w:tab w:val="clear" w:pos="360"/>
          <w:tab w:val="num" w:pos="540"/>
          <w:tab w:val="right" w:pos="8640"/>
        </w:tabs>
        <w:ind w:left="576" w:hanging="576"/>
      </w:pPr>
      <w:r w:rsidRPr="003360ED">
        <w:rPr>
          <w:b/>
        </w:rPr>
        <w:t>Current configuration</w:t>
      </w:r>
      <w:r w:rsidR="007E4CC4">
        <w:t xml:space="preserve"> – </w:t>
      </w:r>
      <w:r w:rsidR="00E1332A">
        <w:t>Mather, Turner</w:t>
      </w:r>
      <w:r w:rsidR="009F5BF0">
        <w:tab/>
        <w:t>(S)</w:t>
      </w:r>
    </w:p>
    <w:p w:rsidR="007E4CC4" w:rsidRDefault="007E4CC4" w:rsidP="007E4CC4"/>
    <w:p w:rsidR="007344E4" w:rsidRDefault="007344E4" w:rsidP="007E4CC4"/>
    <w:p w:rsidR="00FE3BF0" w:rsidRDefault="00FE3BF0" w:rsidP="007E4CC4">
      <w:r w:rsidRPr="00FE3BF0">
        <w:rPr>
          <w:i/>
        </w:rPr>
        <w:t>Section</w:t>
      </w:r>
      <w:r w:rsidR="007E4CC4" w:rsidRPr="00FE3BF0">
        <w:rPr>
          <w:i/>
        </w:rPr>
        <w:t xml:space="preserve"> 2</w:t>
      </w:r>
      <w:r>
        <w:t xml:space="preserve">: </w:t>
      </w:r>
      <w:r w:rsidR="007E4CC4">
        <w:t>The sites</w:t>
      </w:r>
      <w:r w:rsidR="00024992">
        <w:t xml:space="preserve"> and supporting infrastructure</w:t>
      </w:r>
      <w:r w:rsidR="007E4CC4">
        <w:t xml:space="preserve"> </w:t>
      </w:r>
    </w:p>
    <w:p w:rsidR="00FE3BF0" w:rsidRDefault="00FE3BF0" w:rsidP="00FE3BF0">
      <w:pPr>
        <w:ind w:left="360"/>
      </w:pPr>
      <w:r>
        <w:t xml:space="preserve">Descriptions of the sites and their scientific </w:t>
      </w:r>
      <w:r w:rsidR="007E4CC4">
        <w:t>role</w:t>
      </w:r>
      <w:r w:rsidR="008911F0">
        <w:t>s, and sub</w:t>
      </w:r>
    </w:p>
    <w:p w:rsidR="009440FD" w:rsidRDefault="009440FD" w:rsidP="007E4CC4"/>
    <w:p w:rsidR="009440FD" w:rsidRDefault="009440FD" w:rsidP="009F5BF0">
      <w:pPr>
        <w:numPr>
          <w:ilvl w:val="0"/>
          <w:numId w:val="1"/>
        </w:numPr>
        <w:tabs>
          <w:tab w:val="clear" w:pos="360"/>
          <w:tab w:val="num" w:pos="540"/>
          <w:tab w:val="right" w:pos="8640"/>
        </w:tabs>
        <w:ind w:left="576" w:hanging="576"/>
      </w:pPr>
      <w:r w:rsidRPr="003360ED">
        <w:rPr>
          <w:b/>
        </w:rPr>
        <w:t>Introduction</w:t>
      </w:r>
      <w:r w:rsidR="00FE3BF0" w:rsidRPr="003360ED">
        <w:rPr>
          <w:b/>
        </w:rPr>
        <w:t xml:space="preserve">: </w:t>
      </w:r>
      <w:r w:rsidRPr="003360ED">
        <w:rPr>
          <w:b/>
        </w:rPr>
        <w:t>Deploying ARM</w:t>
      </w:r>
      <w:r>
        <w:t xml:space="preserve"> –</w:t>
      </w:r>
      <w:r w:rsidR="003636CE">
        <w:t xml:space="preserve"> </w:t>
      </w:r>
      <w:r w:rsidR="003636CE" w:rsidRPr="00B56DB3">
        <w:t>S</w:t>
      </w:r>
      <w:r w:rsidR="007344E4" w:rsidRPr="00B56DB3">
        <w:t>isterson</w:t>
      </w:r>
      <w:r w:rsidR="009F5BF0">
        <w:tab/>
        <w:t>(S)</w:t>
      </w:r>
    </w:p>
    <w:p w:rsidR="009440FD" w:rsidRDefault="007344E4" w:rsidP="00380A10">
      <w:pPr>
        <w:numPr>
          <w:ilvl w:val="0"/>
          <w:numId w:val="1"/>
        </w:numPr>
        <w:tabs>
          <w:tab w:val="clear" w:pos="360"/>
          <w:tab w:val="num" w:pos="540"/>
        </w:tabs>
        <w:ind w:left="576" w:hanging="576"/>
      </w:pPr>
      <w:r w:rsidRPr="003360ED">
        <w:rPr>
          <w:b/>
        </w:rPr>
        <w:t>SGP</w:t>
      </w:r>
      <w:r>
        <w:t xml:space="preserve"> – </w:t>
      </w:r>
      <w:r w:rsidRPr="00B56DB3">
        <w:t>Lamb</w:t>
      </w:r>
    </w:p>
    <w:p w:rsidR="009440FD" w:rsidRDefault="007344E4" w:rsidP="00380A10">
      <w:pPr>
        <w:numPr>
          <w:ilvl w:val="0"/>
          <w:numId w:val="1"/>
        </w:numPr>
        <w:tabs>
          <w:tab w:val="clear" w:pos="360"/>
          <w:tab w:val="num" w:pos="540"/>
        </w:tabs>
        <w:ind w:left="576" w:hanging="576"/>
      </w:pPr>
      <w:r w:rsidRPr="003360ED">
        <w:rPr>
          <w:b/>
        </w:rPr>
        <w:t>TWP</w:t>
      </w:r>
      <w:r>
        <w:t xml:space="preserve"> – </w:t>
      </w:r>
      <w:r w:rsidRPr="00B56DB3">
        <w:t>Long</w:t>
      </w:r>
    </w:p>
    <w:p w:rsidR="009440FD" w:rsidRDefault="007344E4" w:rsidP="00380A10">
      <w:pPr>
        <w:numPr>
          <w:ilvl w:val="0"/>
          <w:numId w:val="1"/>
        </w:numPr>
        <w:tabs>
          <w:tab w:val="clear" w:pos="360"/>
          <w:tab w:val="num" w:pos="540"/>
        </w:tabs>
        <w:ind w:left="576" w:hanging="576"/>
      </w:pPr>
      <w:r w:rsidRPr="003360ED">
        <w:rPr>
          <w:b/>
        </w:rPr>
        <w:t>NSA</w:t>
      </w:r>
      <w:r>
        <w:t xml:space="preserve"> – </w:t>
      </w:r>
      <w:r w:rsidRPr="00B56DB3">
        <w:t>Verlinde</w:t>
      </w:r>
    </w:p>
    <w:p w:rsidR="009440FD" w:rsidRDefault="008911F0" w:rsidP="009F5BF0">
      <w:pPr>
        <w:numPr>
          <w:ilvl w:val="0"/>
          <w:numId w:val="1"/>
        </w:numPr>
        <w:tabs>
          <w:tab w:val="clear" w:pos="360"/>
          <w:tab w:val="num" w:pos="540"/>
          <w:tab w:val="right" w:pos="8640"/>
        </w:tabs>
        <w:ind w:left="576" w:hanging="576"/>
      </w:pPr>
      <w:r w:rsidRPr="003360ED">
        <w:rPr>
          <w:b/>
        </w:rPr>
        <w:t>Mobile facility</w:t>
      </w:r>
      <w:r w:rsidR="007344E4">
        <w:t xml:space="preserve"> – </w:t>
      </w:r>
      <w:r w:rsidR="007344E4" w:rsidRPr="00B56DB3">
        <w:t>Miller</w:t>
      </w:r>
      <w:r w:rsidR="009F5BF0">
        <w:tab/>
        <w:t>(S)</w:t>
      </w:r>
    </w:p>
    <w:p w:rsidR="00024992" w:rsidRDefault="00024992" w:rsidP="009F5BF0">
      <w:pPr>
        <w:numPr>
          <w:ilvl w:val="0"/>
          <w:numId w:val="1"/>
        </w:numPr>
        <w:tabs>
          <w:tab w:val="clear" w:pos="360"/>
          <w:tab w:val="num" w:pos="540"/>
          <w:tab w:val="right" w:pos="8640"/>
        </w:tabs>
        <w:ind w:left="576" w:hanging="576"/>
      </w:pPr>
      <w:r w:rsidRPr="003360ED">
        <w:rPr>
          <w:b/>
        </w:rPr>
        <w:t>UAV and aircraft measurements</w:t>
      </w:r>
      <w:r>
        <w:t xml:space="preserve"> – </w:t>
      </w:r>
      <w:r w:rsidRPr="00B56DB3">
        <w:t>Schmid</w:t>
      </w:r>
      <w:r w:rsidR="009F5BF0">
        <w:tab/>
        <w:t>(S)</w:t>
      </w:r>
    </w:p>
    <w:p w:rsidR="00024992" w:rsidRDefault="00024992" w:rsidP="009F5BF0">
      <w:pPr>
        <w:numPr>
          <w:ilvl w:val="0"/>
          <w:numId w:val="1"/>
        </w:numPr>
        <w:tabs>
          <w:tab w:val="clear" w:pos="360"/>
          <w:tab w:val="num" w:pos="540"/>
          <w:tab w:val="right" w:pos="8640"/>
        </w:tabs>
        <w:ind w:left="576" w:hanging="576"/>
      </w:pPr>
      <w:r w:rsidRPr="003360ED">
        <w:rPr>
          <w:b/>
        </w:rPr>
        <w:t>The data system and archive</w:t>
      </w:r>
      <w:r>
        <w:t xml:space="preserve"> – </w:t>
      </w:r>
      <w:r w:rsidRPr="00B56DB3">
        <w:t>McCord</w:t>
      </w:r>
    </w:p>
    <w:p w:rsidR="00024992" w:rsidRDefault="008911F0" w:rsidP="009F5BF0">
      <w:pPr>
        <w:numPr>
          <w:ilvl w:val="0"/>
          <w:numId w:val="1"/>
        </w:numPr>
        <w:tabs>
          <w:tab w:val="clear" w:pos="360"/>
          <w:tab w:val="num" w:pos="540"/>
          <w:tab w:val="right" w:pos="8640"/>
        </w:tabs>
        <w:ind w:left="576" w:hanging="576"/>
      </w:pPr>
      <w:r w:rsidRPr="003360ED">
        <w:rPr>
          <w:b/>
        </w:rPr>
        <w:t>Data quality program</w:t>
      </w:r>
      <w:r>
        <w:t xml:space="preserve"> – </w:t>
      </w:r>
      <w:r w:rsidR="00024992" w:rsidRPr="00B56DB3">
        <w:t>Peppler</w:t>
      </w:r>
      <w:r w:rsidR="00177700">
        <w:t xml:space="preserve"> </w:t>
      </w:r>
      <w:r w:rsidR="009F5BF0">
        <w:tab/>
        <w:t>(S)</w:t>
      </w:r>
    </w:p>
    <w:p w:rsidR="009440FD" w:rsidRDefault="009440FD" w:rsidP="009440FD"/>
    <w:p w:rsidR="007344E4" w:rsidRDefault="007344E4" w:rsidP="00056987"/>
    <w:p w:rsidR="00056987" w:rsidRDefault="00BD3779" w:rsidP="00056987">
      <w:r w:rsidRPr="00BD3779">
        <w:rPr>
          <w:i/>
        </w:rPr>
        <w:t>Section 3:</w:t>
      </w:r>
      <w:r>
        <w:rPr>
          <w:b/>
        </w:rPr>
        <w:t xml:space="preserve"> </w:t>
      </w:r>
      <w:r w:rsidR="00C37294">
        <w:t>Scientific</w:t>
      </w:r>
      <w:r w:rsidR="00056987">
        <w:t xml:space="preserve"> contributi</w:t>
      </w:r>
      <w:r w:rsidR="00C37294">
        <w:t>ons of ARM</w:t>
      </w:r>
    </w:p>
    <w:p w:rsidR="00056987" w:rsidRDefault="00056987" w:rsidP="00056987"/>
    <w:p w:rsidR="00DE437E" w:rsidRPr="00BD3779" w:rsidRDefault="00BD3779" w:rsidP="00BD3779">
      <w:pPr>
        <w:rPr>
          <w:i/>
        </w:rPr>
      </w:pPr>
      <w:r>
        <w:rPr>
          <w:i/>
        </w:rPr>
        <w:t xml:space="preserve">Section 3.1 </w:t>
      </w:r>
      <w:r w:rsidR="00DE437E" w:rsidRPr="00BD3779">
        <w:t>Radiative transfer instrumentation and theory</w:t>
      </w:r>
    </w:p>
    <w:p w:rsidR="00E65776" w:rsidRDefault="00E65776" w:rsidP="00380A10">
      <w:pPr>
        <w:numPr>
          <w:ilvl w:val="0"/>
          <w:numId w:val="1"/>
        </w:numPr>
        <w:tabs>
          <w:tab w:val="clear" w:pos="360"/>
          <w:tab w:val="num" w:pos="540"/>
        </w:tabs>
        <w:ind w:left="576" w:hanging="576"/>
      </w:pPr>
      <w:r w:rsidRPr="003360ED">
        <w:rPr>
          <w:b/>
        </w:rPr>
        <w:t>Measuring water vapor</w:t>
      </w:r>
      <w:r w:rsidR="00A110AA">
        <w:t xml:space="preserve"> – </w:t>
      </w:r>
      <w:r w:rsidR="00A110AA" w:rsidRPr="00B56DB3">
        <w:t>T</w:t>
      </w:r>
      <w:r w:rsidRPr="00B56DB3">
        <w:t>urner</w:t>
      </w:r>
      <w:r w:rsidR="00177700">
        <w:t xml:space="preserve"> </w:t>
      </w:r>
    </w:p>
    <w:p w:rsidR="00E65776" w:rsidRDefault="00DE437E" w:rsidP="00B56DB3">
      <w:pPr>
        <w:numPr>
          <w:ilvl w:val="0"/>
          <w:numId w:val="1"/>
        </w:numPr>
        <w:tabs>
          <w:tab w:val="clear" w:pos="360"/>
          <w:tab w:val="num" w:pos="540"/>
        </w:tabs>
        <w:ind w:left="576" w:hanging="576"/>
      </w:pPr>
      <w:r w:rsidRPr="003360ED">
        <w:rPr>
          <w:b/>
        </w:rPr>
        <w:t>Infrared spectroscopy</w:t>
      </w:r>
      <w:r>
        <w:t xml:space="preserve"> – </w:t>
      </w:r>
      <w:r w:rsidR="00177700" w:rsidRPr="00B56DB3">
        <w:t>Mlawer</w:t>
      </w:r>
    </w:p>
    <w:p w:rsidR="00E65776" w:rsidRDefault="00E65776" w:rsidP="00B56DB3">
      <w:pPr>
        <w:numPr>
          <w:ilvl w:val="0"/>
          <w:numId w:val="1"/>
        </w:numPr>
        <w:tabs>
          <w:tab w:val="clear" w:pos="360"/>
          <w:tab w:val="num" w:pos="540"/>
        </w:tabs>
        <w:ind w:left="576" w:hanging="576"/>
      </w:pPr>
      <w:r w:rsidRPr="00BE04EC">
        <w:rPr>
          <w:b/>
        </w:rPr>
        <w:t>RT model improvem</w:t>
      </w:r>
      <w:r w:rsidR="00A110AA" w:rsidRPr="00BE04EC">
        <w:rPr>
          <w:b/>
        </w:rPr>
        <w:t xml:space="preserve">ents </w:t>
      </w:r>
      <w:r w:rsidR="003360ED" w:rsidRPr="00BE04EC">
        <w:rPr>
          <w:b/>
        </w:rPr>
        <w:t>in</w:t>
      </w:r>
      <w:r w:rsidR="00A110AA" w:rsidRPr="00BE04EC">
        <w:rPr>
          <w:b/>
        </w:rPr>
        <w:t xml:space="preserve"> GCMs</w:t>
      </w:r>
      <w:r w:rsidR="00BE04EC">
        <w:t xml:space="preserve"> – </w:t>
      </w:r>
      <w:r w:rsidR="00A110AA" w:rsidRPr="00BE5DD7">
        <w:t>Mlawer</w:t>
      </w:r>
    </w:p>
    <w:p w:rsidR="00DE437E" w:rsidRDefault="00DE437E" w:rsidP="00B56DB3">
      <w:pPr>
        <w:numPr>
          <w:ilvl w:val="0"/>
          <w:numId w:val="1"/>
        </w:numPr>
        <w:tabs>
          <w:tab w:val="clear" w:pos="360"/>
          <w:tab w:val="num" w:pos="540"/>
        </w:tabs>
        <w:ind w:left="576" w:hanging="576"/>
      </w:pPr>
      <w:r w:rsidRPr="00BE04EC">
        <w:rPr>
          <w:b/>
        </w:rPr>
        <w:t>Broad-band radiometry</w:t>
      </w:r>
      <w:r>
        <w:t xml:space="preserve"> </w:t>
      </w:r>
      <w:r w:rsidR="003360ED">
        <w:t xml:space="preserve">– </w:t>
      </w:r>
      <w:r w:rsidR="003360ED" w:rsidRPr="00BE5DD7">
        <w:t>Michalsky</w:t>
      </w:r>
    </w:p>
    <w:p w:rsidR="003360ED" w:rsidRDefault="003360ED" w:rsidP="003360ED"/>
    <w:p w:rsidR="003360ED" w:rsidRDefault="003360ED" w:rsidP="003360ED"/>
    <w:p w:rsidR="00442427" w:rsidRDefault="00380A10" w:rsidP="00BD3779">
      <w:r w:rsidRPr="00380A10">
        <w:rPr>
          <w:i/>
        </w:rPr>
        <w:t>Section 3.2</w:t>
      </w:r>
      <w:r w:rsidR="00A110AA">
        <w:t xml:space="preserve"> </w:t>
      </w:r>
      <w:r w:rsidR="00442427">
        <w:t>Cloud properties and processes</w:t>
      </w:r>
    </w:p>
    <w:p w:rsidR="00144D82" w:rsidRDefault="003D323F" w:rsidP="00B56DB3">
      <w:pPr>
        <w:numPr>
          <w:ilvl w:val="0"/>
          <w:numId w:val="1"/>
        </w:numPr>
        <w:tabs>
          <w:tab w:val="clear" w:pos="360"/>
          <w:tab w:val="num" w:pos="540"/>
        </w:tabs>
        <w:ind w:left="576" w:hanging="576"/>
      </w:pPr>
      <w:r>
        <w:rPr>
          <w:b/>
        </w:rPr>
        <w:t>Development and applications of the m</w:t>
      </w:r>
      <w:r w:rsidR="00144D82" w:rsidRPr="00BE04EC">
        <w:rPr>
          <w:b/>
        </w:rPr>
        <w:t>illimeter cloud radar</w:t>
      </w:r>
      <w:r w:rsidR="00144D82">
        <w:t xml:space="preserve"> – </w:t>
      </w:r>
      <w:r w:rsidR="00144D82" w:rsidRPr="00B56DB3">
        <w:t>K</w:t>
      </w:r>
      <w:r w:rsidR="009B0F11" w:rsidRPr="00B56DB3">
        <w:t>ollias</w:t>
      </w:r>
      <w:r w:rsidR="00B56DB3">
        <w:t xml:space="preserve"> and  </w:t>
      </w:r>
      <w:r w:rsidR="009B0F11" w:rsidRPr="00B56DB3">
        <w:t>Clothiaux</w:t>
      </w:r>
    </w:p>
    <w:p w:rsidR="00E65776" w:rsidRDefault="003360ED" w:rsidP="00380A10">
      <w:pPr>
        <w:numPr>
          <w:ilvl w:val="0"/>
          <w:numId w:val="1"/>
        </w:numPr>
        <w:tabs>
          <w:tab w:val="clear" w:pos="360"/>
          <w:tab w:val="num" w:pos="540"/>
        </w:tabs>
        <w:ind w:left="576" w:hanging="576"/>
      </w:pPr>
      <w:r w:rsidRPr="00BE04EC">
        <w:rPr>
          <w:b/>
        </w:rPr>
        <w:t>C</w:t>
      </w:r>
      <w:r w:rsidR="00E65776" w:rsidRPr="00BE04EC">
        <w:rPr>
          <w:b/>
        </w:rPr>
        <w:t>loud property retrievals</w:t>
      </w:r>
      <w:r w:rsidRPr="00BE04EC">
        <w:rPr>
          <w:b/>
        </w:rPr>
        <w:t xml:space="preserve"> (active, passive, and active-passive)</w:t>
      </w:r>
      <w:r>
        <w:t xml:space="preserve"> </w:t>
      </w:r>
      <w:r w:rsidR="00E65776">
        <w:t xml:space="preserve"> – </w:t>
      </w:r>
      <w:r w:rsidR="00E65776" w:rsidRPr="00B56DB3">
        <w:t>Mace</w:t>
      </w:r>
      <w:r w:rsidR="00B56DB3">
        <w:t xml:space="preserve"> and </w:t>
      </w:r>
      <w:r w:rsidR="00E65776" w:rsidRPr="00B56DB3">
        <w:t>Shupe</w:t>
      </w:r>
    </w:p>
    <w:p w:rsidR="00E65776" w:rsidRDefault="00E65776" w:rsidP="00380A10">
      <w:pPr>
        <w:numPr>
          <w:ilvl w:val="0"/>
          <w:numId w:val="1"/>
        </w:numPr>
        <w:tabs>
          <w:tab w:val="clear" w:pos="360"/>
          <w:tab w:val="num" w:pos="540"/>
        </w:tabs>
        <w:ind w:left="576" w:hanging="576"/>
      </w:pPr>
      <w:r w:rsidRPr="00BE04EC">
        <w:rPr>
          <w:b/>
        </w:rPr>
        <w:t>Fluxes and heating rates</w:t>
      </w:r>
      <w:r>
        <w:t xml:space="preserve"> – </w:t>
      </w:r>
      <w:r w:rsidR="003360ED" w:rsidRPr="00B56DB3">
        <w:t>McFarlane</w:t>
      </w:r>
    </w:p>
    <w:p w:rsidR="00BD3779" w:rsidRDefault="002066F7" w:rsidP="00380A10">
      <w:pPr>
        <w:numPr>
          <w:ilvl w:val="0"/>
          <w:numId w:val="1"/>
        </w:numPr>
        <w:tabs>
          <w:tab w:val="clear" w:pos="360"/>
          <w:tab w:val="num" w:pos="540"/>
        </w:tabs>
        <w:ind w:left="576" w:hanging="576"/>
      </w:pPr>
      <w:r w:rsidRPr="00BE04EC">
        <w:rPr>
          <w:b/>
        </w:rPr>
        <w:t>Cloud resolving modeling: the GCSS story and beyond</w:t>
      </w:r>
      <w:r>
        <w:t xml:space="preserve"> – </w:t>
      </w:r>
      <w:r w:rsidRPr="00B56DB3">
        <w:t>Krueger</w:t>
      </w:r>
      <w:r w:rsidR="00B56DB3">
        <w:t xml:space="preserve"> and</w:t>
      </w:r>
      <w:r>
        <w:t xml:space="preserve"> </w:t>
      </w:r>
      <w:r w:rsidRPr="00B56DB3">
        <w:t>Randall</w:t>
      </w:r>
    </w:p>
    <w:p w:rsidR="00BD3779" w:rsidRDefault="00BD3779" w:rsidP="00BD3779"/>
    <w:p w:rsidR="00A110AA" w:rsidRPr="00A110AA" w:rsidRDefault="00A110AA" w:rsidP="00BD3779">
      <w:r w:rsidRPr="00A110AA">
        <w:rPr>
          <w:i/>
        </w:rPr>
        <w:t>Section 3.3</w:t>
      </w:r>
      <w:r>
        <w:t xml:space="preserve"> Surface and aerosol properties</w:t>
      </w:r>
    </w:p>
    <w:p w:rsidR="00BE04EC" w:rsidRDefault="000C5A4F" w:rsidP="00BE04EC">
      <w:pPr>
        <w:numPr>
          <w:ilvl w:val="0"/>
          <w:numId w:val="1"/>
        </w:numPr>
        <w:tabs>
          <w:tab w:val="clear" w:pos="360"/>
          <w:tab w:val="num" w:pos="540"/>
        </w:tabs>
        <w:ind w:left="576" w:hanging="576"/>
      </w:pPr>
      <w:r w:rsidRPr="00BE04EC">
        <w:rPr>
          <w:b/>
        </w:rPr>
        <w:t>Surface properties and interactions</w:t>
      </w:r>
      <w:r>
        <w:t xml:space="preserve"> – </w:t>
      </w:r>
      <w:r w:rsidR="00E673A1" w:rsidRPr="00B56DB3">
        <w:t>Berg</w:t>
      </w:r>
      <w:r w:rsidR="00E673A1">
        <w:t xml:space="preserve">, </w:t>
      </w:r>
      <w:r w:rsidR="00E673A1" w:rsidRPr="00B56DB3">
        <w:t>Lamb</w:t>
      </w:r>
    </w:p>
    <w:p w:rsidR="000C5A4F" w:rsidRDefault="009B0F11" w:rsidP="00380A10">
      <w:pPr>
        <w:numPr>
          <w:ilvl w:val="0"/>
          <w:numId w:val="1"/>
        </w:numPr>
        <w:tabs>
          <w:tab w:val="clear" w:pos="360"/>
          <w:tab w:val="num" w:pos="540"/>
        </w:tabs>
        <w:ind w:left="576" w:hanging="576"/>
      </w:pPr>
      <w:r w:rsidRPr="00BE04EC">
        <w:rPr>
          <w:b/>
        </w:rPr>
        <w:t>Physical and</w:t>
      </w:r>
      <w:r w:rsidR="000C5A4F" w:rsidRPr="00BE04EC">
        <w:rPr>
          <w:b/>
        </w:rPr>
        <w:t xml:space="preserve"> optical properties,</w:t>
      </w:r>
      <w:r w:rsidR="002066F7" w:rsidRPr="00BE04EC">
        <w:rPr>
          <w:b/>
        </w:rPr>
        <w:t xml:space="preserve"> and process</w:t>
      </w:r>
      <w:r w:rsidRPr="00BE04EC">
        <w:rPr>
          <w:b/>
        </w:rPr>
        <w:t>es</w:t>
      </w:r>
      <w:r w:rsidR="002066F7">
        <w:t xml:space="preserve"> – </w:t>
      </w:r>
      <w:r w:rsidR="00AB5425">
        <w:t>McComiskey</w:t>
      </w:r>
    </w:p>
    <w:p w:rsidR="00442427" w:rsidRDefault="00EA2828" w:rsidP="00380A10">
      <w:pPr>
        <w:numPr>
          <w:ilvl w:val="0"/>
          <w:numId w:val="1"/>
        </w:numPr>
        <w:tabs>
          <w:tab w:val="clear" w:pos="360"/>
          <w:tab w:val="num" w:pos="540"/>
        </w:tabs>
        <w:ind w:left="576" w:hanging="576"/>
      </w:pPr>
      <w:r w:rsidRPr="00BE04EC">
        <w:rPr>
          <w:b/>
        </w:rPr>
        <w:t>Indirect effects</w:t>
      </w:r>
      <w:r w:rsidR="000C5A4F">
        <w:t xml:space="preserve"> –</w:t>
      </w:r>
      <w:r w:rsidR="000B5227">
        <w:t xml:space="preserve"> </w:t>
      </w:r>
      <w:r w:rsidR="000C5A4F">
        <w:t>Feingold</w:t>
      </w:r>
    </w:p>
    <w:p w:rsidR="002066F7" w:rsidRDefault="00BE04EC" w:rsidP="00380A10">
      <w:pPr>
        <w:numPr>
          <w:ilvl w:val="0"/>
          <w:numId w:val="1"/>
        </w:numPr>
        <w:tabs>
          <w:tab w:val="clear" w:pos="360"/>
          <w:tab w:val="num" w:pos="540"/>
        </w:tabs>
        <w:ind w:left="576" w:hanging="576"/>
      </w:pPr>
      <w:r w:rsidRPr="00BE04EC">
        <w:rPr>
          <w:b/>
        </w:rPr>
        <w:t>A</w:t>
      </w:r>
      <w:r w:rsidR="002066F7" w:rsidRPr="00BE04EC">
        <w:rPr>
          <w:b/>
        </w:rPr>
        <w:t>erosols in cl</w:t>
      </w:r>
      <w:r w:rsidR="000C5A4F" w:rsidRPr="00BE04EC">
        <w:rPr>
          <w:b/>
        </w:rPr>
        <w:t>imate and climate models</w:t>
      </w:r>
      <w:r w:rsidR="000C5A4F">
        <w:t xml:space="preserve"> – </w:t>
      </w:r>
      <w:r w:rsidR="000C5A4F" w:rsidRPr="00B56DB3">
        <w:t>Ghan</w:t>
      </w:r>
    </w:p>
    <w:p w:rsidR="00A110AA" w:rsidRDefault="00A110AA" w:rsidP="00A110AA"/>
    <w:p w:rsidR="00A20C51" w:rsidRDefault="00A110AA" w:rsidP="00A110AA">
      <w:r w:rsidRPr="00A110AA">
        <w:rPr>
          <w:i/>
        </w:rPr>
        <w:t>Section 3.4</w:t>
      </w:r>
      <w:r>
        <w:t xml:space="preserve"> E</w:t>
      </w:r>
      <w:r w:rsidR="00A20C51">
        <w:t>xtended</w:t>
      </w:r>
      <w:r w:rsidR="00486832">
        <w:t xml:space="preserve"> impact</w:t>
      </w:r>
      <w:r w:rsidR="00A20C51">
        <w:t>s</w:t>
      </w:r>
      <w:r w:rsidR="00486832">
        <w:t xml:space="preserve"> of ARM</w:t>
      </w:r>
    </w:p>
    <w:p w:rsidR="000C5A4F" w:rsidRDefault="000C5A4F" w:rsidP="00380A10">
      <w:pPr>
        <w:numPr>
          <w:ilvl w:val="0"/>
          <w:numId w:val="1"/>
        </w:numPr>
        <w:tabs>
          <w:tab w:val="clear" w:pos="360"/>
          <w:tab w:val="num" w:pos="540"/>
        </w:tabs>
        <w:ind w:left="576" w:hanging="576"/>
      </w:pPr>
      <w:r w:rsidRPr="00BE04EC">
        <w:rPr>
          <w:b/>
        </w:rPr>
        <w:t>The SCM concept an</w:t>
      </w:r>
      <w:r w:rsidR="00A110AA" w:rsidRPr="00BE04EC">
        <w:rPr>
          <w:b/>
        </w:rPr>
        <w:t>d creation of forcing datasets</w:t>
      </w:r>
      <w:r w:rsidR="00A110AA">
        <w:t xml:space="preserve"> – </w:t>
      </w:r>
      <w:r w:rsidR="00A110AA" w:rsidRPr="00B56DB3">
        <w:t>Z</w:t>
      </w:r>
      <w:r w:rsidR="00E673A1" w:rsidRPr="00B56DB3">
        <w:t>hang</w:t>
      </w:r>
      <w:r w:rsidR="00B56DB3">
        <w:t xml:space="preserve"> and</w:t>
      </w:r>
      <w:r w:rsidR="00E673A1">
        <w:t xml:space="preserve"> </w:t>
      </w:r>
      <w:r w:rsidR="0042074E" w:rsidRPr="00B56DB3">
        <w:t>Somerville</w:t>
      </w:r>
    </w:p>
    <w:p w:rsidR="00486832" w:rsidRDefault="00A110AA" w:rsidP="00380A10">
      <w:pPr>
        <w:numPr>
          <w:ilvl w:val="0"/>
          <w:numId w:val="1"/>
        </w:numPr>
        <w:tabs>
          <w:tab w:val="clear" w:pos="360"/>
          <w:tab w:val="num" w:pos="540"/>
        </w:tabs>
        <w:ind w:left="576" w:hanging="576"/>
      </w:pPr>
      <w:r w:rsidRPr="00BE04EC">
        <w:rPr>
          <w:b/>
        </w:rPr>
        <w:t>I</w:t>
      </w:r>
      <w:r w:rsidR="00A20C51" w:rsidRPr="00BE04EC">
        <w:rPr>
          <w:b/>
        </w:rPr>
        <w:t>mpact on climate mod</w:t>
      </w:r>
      <w:r w:rsidR="000C5A4F" w:rsidRPr="00BE04EC">
        <w:rPr>
          <w:b/>
        </w:rPr>
        <w:t>eling</w:t>
      </w:r>
      <w:r w:rsidR="000C5A4F">
        <w:t xml:space="preserve"> – </w:t>
      </w:r>
      <w:r w:rsidR="000C5A4F" w:rsidRPr="00B56DB3">
        <w:t>Randall</w:t>
      </w:r>
      <w:r w:rsidR="00AB5425">
        <w:t xml:space="preserve"> and</w:t>
      </w:r>
      <w:r w:rsidR="000C5A4F">
        <w:t xml:space="preserve"> </w:t>
      </w:r>
      <w:r w:rsidR="000C5A4F" w:rsidRPr="00B56DB3">
        <w:t>Del</w:t>
      </w:r>
      <w:r w:rsidR="00AB5425">
        <w:t xml:space="preserve"> </w:t>
      </w:r>
      <w:r w:rsidR="000C5A4F" w:rsidRPr="00B56DB3">
        <w:t>Genio</w:t>
      </w:r>
    </w:p>
    <w:p w:rsidR="009134AB" w:rsidRDefault="00A110AA" w:rsidP="00380A10">
      <w:pPr>
        <w:numPr>
          <w:ilvl w:val="0"/>
          <w:numId w:val="1"/>
        </w:numPr>
        <w:tabs>
          <w:tab w:val="clear" w:pos="360"/>
          <w:tab w:val="num" w:pos="540"/>
        </w:tabs>
        <w:ind w:left="576" w:hanging="576"/>
      </w:pPr>
      <w:r w:rsidRPr="00BE04EC">
        <w:rPr>
          <w:b/>
        </w:rPr>
        <w:t>I</w:t>
      </w:r>
      <w:r w:rsidR="00A20C51" w:rsidRPr="00BE04EC">
        <w:rPr>
          <w:b/>
        </w:rPr>
        <w:t>mpact on NWP</w:t>
      </w:r>
      <w:r w:rsidR="00A20C51">
        <w:t xml:space="preserve"> – </w:t>
      </w:r>
      <w:r w:rsidR="00AB5425">
        <w:t>TBD</w:t>
      </w:r>
    </w:p>
    <w:p w:rsidR="00A20C51" w:rsidRDefault="009134AB" w:rsidP="00380A10">
      <w:pPr>
        <w:numPr>
          <w:ilvl w:val="0"/>
          <w:numId w:val="1"/>
        </w:numPr>
        <w:tabs>
          <w:tab w:val="clear" w:pos="360"/>
          <w:tab w:val="num" w:pos="540"/>
        </w:tabs>
        <w:ind w:left="576" w:hanging="576"/>
      </w:pPr>
      <w:r w:rsidRPr="00BE04EC">
        <w:rPr>
          <w:b/>
        </w:rPr>
        <w:t>Role in satellite validation</w:t>
      </w:r>
      <w:r>
        <w:t xml:space="preserve"> – </w:t>
      </w:r>
      <w:r w:rsidRPr="00B56DB3">
        <w:t>Marchand</w:t>
      </w:r>
      <w:r w:rsidR="00B56DB3">
        <w:t xml:space="preserve"> and </w:t>
      </w:r>
      <w:r w:rsidRPr="00B56DB3">
        <w:t>Minnis</w:t>
      </w:r>
    </w:p>
    <w:p w:rsidR="00A20C51" w:rsidRDefault="00A20C51" w:rsidP="00380A10">
      <w:pPr>
        <w:numPr>
          <w:ilvl w:val="0"/>
          <w:numId w:val="1"/>
        </w:numPr>
        <w:tabs>
          <w:tab w:val="clear" w:pos="360"/>
          <w:tab w:val="num" w:pos="540"/>
        </w:tabs>
        <w:ind w:left="576" w:hanging="576"/>
      </w:pPr>
      <w:r w:rsidRPr="00BE04EC">
        <w:rPr>
          <w:b/>
        </w:rPr>
        <w:t>CloudNet and ot</w:t>
      </w:r>
      <w:r w:rsidR="000C5A4F" w:rsidRPr="00BE04EC">
        <w:rPr>
          <w:b/>
        </w:rPr>
        <w:t>her European initiatives</w:t>
      </w:r>
      <w:r w:rsidR="000C5A4F">
        <w:t xml:space="preserve"> – </w:t>
      </w:r>
      <w:r w:rsidR="00D87328">
        <w:t>Haeffelin</w:t>
      </w:r>
    </w:p>
    <w:p w:rsidR="003C1F56" w:rsidRDefault="003C1F56" w:rsidP="003C1F56"/>
    <w:p w:rsidR="00793D1B" w:rsidRDefault="00793D1B" w:rsidP="003C1F56"/>
    <w:p w:rsidR="0042074E" w:rsidRDefault="00A110AA" w:rsidP="009F5BF0">
      <w:pPr>
        <w:tabs>
          <w:tab w:val="num" w:pos="540"/>
          <w:tab w:val="right" w:pos="8640"/>
        </w:tabs>
        <w:ind w:left="576" w:hanging="576"/>
      </w:pPr>
      <w:r>
        <w:rPr>
          <w:b/>
        </w:rPr>
        <w:t xml:space="preserve">Summary: </w:t>
      </w:r>
      <w:r w:rsidR="0042074E" w:rsidRPr="00A110AA">
        <w:rPr>
          <w:b/>
        </w:rPr>
        <w:t>Accomplishments and broader implications</w:t>
      </w:r>
      <w:r w:rsidR="0042074E">
        <w:t xml:space="preserve"> </w:t>
      </w:r>
      <w:r w:rsidR="00A154C4">
        <w:t xml:space="preserve">– </w:t>
      </w:r>
      <w:r w:rsidR="00AB5425">
        <w:t>E</w:t>
      </w:r>
      <w:r w:rsidR="00B56DB3">
        <w:t>ditors</w:t>
      </w:r>
      <w:r w:rsidR="009F5BF0">
        <w:tab/>
        <w:t>(S)</w:t>
      </w:r>
    </w:p>
    <w:p w:rsidR="00442427" w:rsidRDefault="00442427" w:rsidP="00380A10"/>
    <w:p w:rsidR="009440FD" w:rsidRDefault="009440FD" w:rsidP="009440FD"/>
    <w:sectPr w:rsidR="009440FD" w:rsidSect="009509A8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15395"/>
    <w:multiLevelType w:val="hybridMultilevel"/>
    <w:tmpl w:val="8D36E9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6F5417"/>
    <w:multiLevelType w:val="hybridMultilevel"/>
    <w:tmpl w:val="A9A49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2D151D"/>
    <w:multiLevelType w:val="hybridMultilevel"/>
    <w:tmpl w:val="7CECFE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40EC6E0F"/>
    <w:multiLevelType w:val="hybridMultilevel"/>
    <w:tmpl w:val="F35EE0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1775967"/>
    <w:multiLevelType w:val="hybridMultilevel"/>
    <w:tmpl w:val="351273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ECF4AF2"/>
    <w:multiLevelType w:val="hybridMultilevel"/>
    <w:tmpl w:val="DD9099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113422E"/>
    <w:multiLevelType w:val="hybridMultilevel"/>
    <w:tmpl w:val="51A246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3D3463B"/>
    <w:multiLevelType w:val="hybridMultilevel"/>
    <w:tmpl w:val="3DFEA0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TrackMoves/>
  <w:defaultTabStop w:val="720"/>
  <w:characterSpacingControl w:val="doNotCompress"/>
  <w:compat>
    <w:useFELayout/>
  </w:compat>
  <w:rsids>
    <w:rsidRoot w:val="0057663D"/>
    <w:rsid w:val="00024992"/>
    <w:rsid w:val="00037D62"/>
    <w:rsid w:val="00042905"/>
    <w:rsid w:val="00056987"/>
    <w:rsid w:val="000878DF"/>
    <w:rsid w:val="000B5227"/>
    <w:rsid w:val="000C5A4F"/>
    <w:rsid w:val="00132351"/>
    <w:rsid w:val="00144D82"/>
    <w:rsid w:val="001606E7"/>
    <w:rsid w:val="00177700"/>
    <w:rsid w:val="001C32D8"/>
    <w:rsid w:val="002066F7"/>
    <w:rsid w:val="0021398E"/>
    <w:rsid w:val="00270614"/>
    <w:rsid w:val="002D384D"/>
    <w:rsid w:val="00321FDB"/>
    <w:rsid w:val="003360ED"/>
    <w:rsid w:val="003636CE"/>
    <w:rsid w:val="00380A10"/>
    <w:rsid w:val="003C1F56"/>
    <w:rsid w:val="003C6A33"/>
    <w:rsid w:val="003D323F"/>
    <w:rsid w:val="0041057E"/>
    <w:rsid w:val="0042074E"/>
    <w:rsid w:val="00442427"/>
    <w:rsid w:val="004647FD"/>
    <w:rsid w:val="00486832"/>
    <w:rsid w:val="00517A33"/>
    <w:rsid w:val="005222DB"/>
    <w:rsid w:val="00550200"/>
    <w:rsid w:val="0057663D"/>
    <w:rsid w:val="005E080A"/>
    <w:rsid w:val="005E5B69"/>
    <w:rsid w:val="005E68B8"/>
    <w:rsid w:val="005F4FFD"/>
    <w:rsid w:val="00643B0A"/>
    <w:rsid w:val="006D4ACC"/>
    <w:rsid w:val="00731B59"/>
    <w:rsid w:val="007344E4"/>
    <w:rsid w:val="007359A0"/>
    <w:rsid w:val="00793D1B"/>
    <w:rsid w:val="007B4030"/>
    <w:rsid w:val="007E4CC4"/>
    <w:rsid w:val="00876D3F"/>
    <w:rsid w:val="008911F0"/>
    <w:rsid w:val="008D4562"/>
    <w:rsid w:val="00900939"/>
    <w:rsid w:val="009134AB"/>
    <w:rsid w:val="009440FD"/>
    <w:rsid w:val="009509A8"/>
    <w:rsid w:val="00982B73"/>
    <w:rsid w:val="00984B3E"/>
    <w:rsid w:val="009B0F11"/>
    <w:rsid w:val="009B4D08"/>
    <w:rsid w:val="009B4D95"/>
    <w:rsid w:val="009D03CC"/>
    <w:rsid w:val="009E7914"/>
    <w:rsid w:val="009E7C77"/>
    <w:rsid w:val="009F5BF0"/>
    <w:rsid w:val="00A110AA"/>
    <w:rsid w:val="00A154C4"/>
    <w:rsid w:val="00A20C51"/>
    <w:rsid w:val="00A42046"/>
    <w:rsid w:val="00A674D6"/>
    <w:rsid w:val="00AB5425"/>
    <w:rsid w:val="00AF520C"/>
    <w:rsid w:val="00B204A3"/>
    <w:rsid w:val="00B56DB3"/>
    <w:rsid w:val="00BD3779"/>
    <w:rsid w:val="00BE04EC"/>
    <w:rsid w:val="00BE5DD7"/>
    <w:rsid w:val="00C37294"/>
    <w:rsid w:val="00C83D25"/>
    <w:rsid w:val="00C90219"/>
    <w:rsid w:val="00D27FED"/>
    <w:rsid w:val="00D87328"/>
    <w:rsid w:val="00DB3BD9"/>
    <w:rsid w:val="00DD3020"/>
    <w:rsid w:val="00DE437E"/>
    <w:rsid w:val="00DF0C74"/>
    <w:rsid w:val="00E06A1B"/>
    <w:rsid w:val="00E1332A"/>
    <w:rsid w:val="00E27553"/>
    <w:rsid w:val="00E31674"/>
    <w:rsid w:val="00E65776"/>
    <w:rsid w:val="00E673A1"/>
    <w:rsid w:val="00E95AAC"/>
    <w:rsid w:val="00EA2828"/>
    <w:rsid w:val="00EE3578"/>
    <w:rsid w:val="00F03B71"/>
    <w:rsid w:val="00F155FD"/>
    <w:rsid w:val="00F75B66"/>
    <w:rsid w:val="00FE3BF0"/>
  </w:rsids>
  <m:mathPr>
    <m:mathFont m:val="Comic Sans MS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6D3F"/>
    <w:rPr>
      <w:sz w:val="24"/>
      <w:szCs w:val="24"/>
      <w:lang w:eastAsia="ja-JP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inserts">
    <w:name w:val="inserts"/>
    <w:basedOn w:val="Normal"/>
    <w:link w:val="insertsChar"/>
    <w:qFormat/>
    <w:rsid w:val="007344E4"/>
    <w:pPr>
      <w:ind w:left="720"/>
    </w:pPr>
    <w:rPr>
      <w:rFonts w:ascii="Comic Sans MS" w:hAnsi="Comic Sans MS"/>
      <w:sz w:val="22"/>
      <w:szCs w:val="22"/>
    </w:rPr>
  </w:style>
  <w:style w:type="character" w:customStyle="1" w:styleId="insertsChar">
    <w:name w:val="inserts Char"/>
    <w:basedOn w:val="DefaultParagraphFont"/>
    <w:link w:val="inserts"/>
    <w:rsid w:val="007344E4"/>
    <w:rPr>
      <w:rFonts w:ascii="Comic Sans MS" w:hAnsi="Comic Sans MS"/>
      <w:sz w:val="22"/>
      <w:szCs w:val="22"/>
      <w:lang w:eastAsia="ja-JP"/>
    </w:rPr>
  </w:style>
  <w:style w:type="character" w:styleId="CommentReference">
    <w:name w:val="annotation reference"/>
    <w:basedOn w:val="DefaultParagraphFont"/>
    <w:rsid w:val="00E65776"/>
    <w:rPr>
      <w:sz w:val="18"/>
      <w:szCs w:val="18"/>
    </w:rPr>
  </w:style>
  <w:style w:type="paragraph" w:styleId="CommentText">
    <w:name w:val="annotation text"/>
    <w:basedOn w:val="Normal"/>
    <w:link w:val="CommentTextChar"/>
    <w:rsid w:val="00E65776"/>
  </w:style>
  <w:style w:type="character" w:customStyle="1" w:styleId="CommentTextChar">
    <w:name w:val="Comment Text Char"/>
    <w:basedOn w:val="DefaultParagraphFont"/>
    <w:link w:val="CommentText"/>
    <w:rsid w:val="00E65776"/>
    <w:rPr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E6577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E65776"/>
    <w:rPr>
      <w:b/>
      <w:bCs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rsid w:val="00E6577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65776"/>
    <w:rPr>
      <w:rFonts w:ascii="Lucida Grande" w:hAnsi="Lucida Grande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4105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6D3F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erts">
    <w:name w:val="inserts"/>
    <w:basedOn w:val="Normal"/>
    <w:link w:val="insertsChar"/>
    <w:qFormat/>
    <w:rsid w:val="007344E4"/>
    <w:pPr>
      <w:ind w:left="720"/>
    </w:pPr>
    <w:rPr>
      <w:rFonts w:ascii="Comic Sans MS" w:hAnsi="Comic Sans MS"/>
      <w:sz w:val="22"/>
      <w:szCs w:val="22"/>
    </w:rPr>
  </w:style>
  <w:style w:type="character" w:customStyle="1" w:styleId="insertsChar">
    <w:name w:val="inserts Char"/>
    <w:basedOn w:val="DefaultParagraphFont"/>
    <w:link w:val="inserts"/>
    <w:rsid w:val="007344E4"/>
    <w:rPr>
      <w:rFonts w:ascii="Comic Sans MS" w:hAnsi="Comic Sans MS"/>
      <w:sz w:val="22"/>
      <w:szCs w:val="22"/>
      <w:lang w:eastAsia="ja-JP"/>
    </w:rPr>
  </w:style>
  <w:style w:type="character" w:styleId="CommentReference">
    <w:name w:val="annotation reference"/>
    <w:basedOn w:val="DefaultParagraphFont"/>
    <w:rsid w:val="00E65776"/>
    <w:rPr>
      <w:sz w:val="18"/>
      <w:szCs w:val="18"/>
    </w:rPr>
  </w:style>
  <w:style w:type="paragraph" w:styleId="CommentText">
    <w:name w:val="annotation text"/>
    <w:basedOn w:val="Normal"/>
    <w:link w:val="CommentTextChar"/>
    <w:rsid w:val="00E65776"/>
  </w:style>
  <w:style w:type="character" w:customStyle="1" w:styleId="CommentTextChar">
    <w:name w:val="Comment Text Char"/>
    <w:basedOn w:val="DefaultParagraphFont"/>
    <w:link w:val="CommentText"/>
    <w:rsid w:val="00E65776"/>
    <w:rPr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E6577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E65776"/>
    <w:rPr>
      <w:b/>
      <w:bCs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rsid w:val="00E6577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65776"/>
    <w:rPr>
      <w:rFonts w:ascii="Lucida Grande" w:hAnsi="Lucida Grande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4105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FBD286-B8B6-7C4C-9F18-765F191D9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330</Words>
  <Characters>1886</Characters>
  <Application>Microsoft Macintosh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ARM Monograph – A conceptual outline</vt:lpstr>
    </vt:vector>
  </TitlesOfParts>
  <Company>Battelle</Company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ARM Monograph – A conceptual outline</dc:title>
  <dc:creator>Battelle</dc:creator>
  <cp:lastModifiedBy>Dave Turner</cp:lastModifiedBy>
  <cp:revision>16</cp:revision>
  <dcterms:created xsi:type="dcterms:W3CDTF">2013-01-15T20:24:00Z</dcterms:created>
  <dcterms:modified xsi:type="dcterms:W3CDTF">2013-03-11T20:05:00Z</dcterms:modified>
</cp:coreProperties>
</file>