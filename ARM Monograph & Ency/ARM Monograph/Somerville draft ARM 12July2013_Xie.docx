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48B08" w14:textId="77777777" w:rsidR="004F2D70" w:rsidRDefault="004F2D70" w:rsidP="007E4751">
      <w:pPr>
        <w:spacing w:before="100" w:beforeAutospacing="1" w:after="0"/>
        <w:rPr>
          <w:rFonts w:ascii="Times New Roman" w:hAnsi="Times New Roman"/>
          <w:szCs w:val="24"/>
        </w:rPr>
      </w:pPr>
      <w:r w:rsidRPr="007003E8">
        <w:rPr>
          <w:rFonts w:ascii="Times New Roman" w:hAnsi="Times New Roman"/>
          <w:szCs w:val="24"/>
        </w:rPr>
        <w:t>1.1 The concept of SCM</w:t>
      </w:r>
      <w:bookmarkStart w:id="0" w:name="_GoBack"/>
      <w:bookmarkEnd w:id="0"/>
    </w:p>
    <w:p w14:paraId="5E3C24B4" w14:textId="77777777" w:rsidR="00573F98" w:rsidRPr="007003E8" w:rsidRDefault="00573F98" w:rsidP="007E4751">
      <w:pPr>
        <w:spacing w:before="100" w:beforeAutospacing="1" w:after="0"/>
        <w:rPr>
          <w:rFonts w:ascii="Times New Roman" w:hAnsi="Times New Roman"/>
          <w:szCs w:val="24"/>
        </w:rPr>
      </w:pPr>
    </w:p>
    <w:p w14:paraId="16F6BF45" w14:textId="0509D6D1" w:rsidR="006E711A" w:rsidRDefault="006D0B13" w:rsidP="007E4751">
      <w:pPr>
        <w:pStyle w:val="NormalWeb"/>
        <w:spacing w:after="0"/>
        <w:rPr>
          <w:rFonts w:ascii="Times New Roman" w:hAnsi="Times New Roman"/>
          <w:sz w:val="24"/>
          <w:szCs w:val="24"/>
        </w:rPr>
      </w:pPr>
      <w:r w:rsidRPr="007003E8">
        <w:rPr>
          <w:rFonts w:ascii="Times New Roman" w:hAnsi="Times New Roman"/>
          <w:sz w:val="24"/>
          <w:szCs w:val="24"/>
        </w:rPr>
        <w:t xml:space="preserve">A single-column model </w:t>
      </w:r>
      <w:r w:rsidR="00384201">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sidR="006B31B9">
        <w:rPr>
          <w:rFonts w:ascii="Times New Roman" w:hAnsi="Times New Roman"/>
          <w:sz w:val="24"/>
          <w:szCs w:val="24"/>
        </w:rPr>
        <w:t>computational</w:t>
      </w:r>
      <w:r w:rsidR="00384201">
        <w:rPr>
          <w:rFonts w:ascii="Times New Roman" w:hAnsi="Times New Roman"/>
          <w:sz w:val="24"/>
          <w:szCs w:val="24"/>
        </w:rPr>
        <w:t xml:space="preserve"> </w:t>
      </w:r>
      <w:r w:rsidR="006B31B9">
        <w:rPr>
          <w:rFonts w:ascii="Times New Roman" w:hAnsi="Times New Roman"/>
          <w:sz w:val="24"/>
          <w:szCs w:val="24"/>
        </w:rPr>
        <w:t xml:space="preserve">model of a </w:t>
      </w:r>
      <w:r w:rsidR="002942A5">
        <w:rPr>
          <w:rFonts w:ascii="Times New Roman" w:hAnsi="Times New Roman"/>
          <w:sz w:val="24"/>
          <w:szCs w:val="24"/>
        </w:rPr>
        <w:t xml:space="preserve">specific </w:t>
      </w:r>
      <w:r w:rsidR="006B31B9">
        <w:rPr>
          <w:rFonts w:ascii="Times New Roman" w:hAnsi="Times New Roman"/>
          <w:sz w:val="24"/>
          <w:szCs w:val="24"/>
        </w:rPr>
        <w:t xml:space="preserve">columnar region of the atmosphere. It </w:t>
      </w:r>
      <w:r w:rsidRPr="007003E8">
        <w:rPr>
          <w:rFonts w:ascii="Times New Roman" w:hAnsi="Times New Roman"/>
          <w:sz w:val="24"/>
          <w:szCs w:val="24"/>
        </w:rPr>
        <w:t>may be thought of as being extracted from the array</w:t>
      </w:r>
      <w:r w:rsidR="00384201">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sidR="00384201">
        <w:rPr>
          <w:rFonts w:ascii="Times New Roman" w:hAnsi="Times New Roman"/>
          <w:sz w:val="24"/>
          <w:szCs w:val="24"/>
        </w:rPr>
        <w:t>climate model or general circulation model (</w:t>
      </w:r>
      <w:r w:rsidRPr="007003E8">
        <w:rPr>
          <w:rFonts w:ascii="Times New Roman" w:hAnsi="Times New Roman"/>
          <w:sz w:val="24"/>
          <w:szCs w:val="24"/>
        </w:rPr>
        <w:t>GCM</w:t>
      </w:r>
      <w:r w:rsidR="00384201">
        <w:rPr>
          <w:rFonts w:ascii="Times New Roman" w:hAnsi="Times New Roman"/>
          <w:sz w:val="24"/>
          <w:szCs w:val="24"/>
        </w:rPr>
        <w:t>). In the GCM, this</w:t>
      </w:r>
      <w:r w:rsidRPr="007003E8">
        <w:rPr>
          <w:rFonts w:ascii="Times New Roman" w:hAnsi="Times New Roman"/>
          <w:sz w:val="24"/>
          <w:szCs w:val="24"/>
        </w:rPr>
        <w:t xml:space="preserve"> </w:t>
      </w:r>
      <w:r w:rsidR="00384201">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fluxes of heat, water and momentum to and from these neighbors. By contrast, a SCM requires these fluxes to be specified, either from model data or </w:t>
      </w:r>
      <w:r w:rsidR="00E7494A">
        <w:rPr>
          <w:rFonts w:ascii="Times New Roman" w:hAnsi="Times New Roman"/>
          <w:sz w:val="24"/>
          <w:szCs w:val="24"/>
        </w:rPr>
        <w:t>observations</w:t>
      </w:r>
      <w:r w:rsidRPr="007003E8">
        <w:rPr>
          <w:rFonts w:ascii="Times New Roman" w:hAnsi="Times New Roman"/>
          <w:sz w:val="24"/>
          <w:szCs w:val="24"/>
        </w:rPr>
        <w:t xml:space="preserve"> or some combination of the two. If the fluxes are set to zero, the SCM becomes </w:t>
      </w:r>
      <w:r w:rsidR="006B31B9">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sidR="00384201">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sidR="00E7494A">
        <w:rPr>
          <w:rFonts w:ascii="Times New Roman" w:hAnsi="Times New Roman"/>
          <w:sz w:val="24"/>
          <w:szCs w:val="24"/>
        </w:rPr>
        <w:t>o horizontal flux convergence</w:t>
      </w:r>
      <w:r w:rsidR="006E711A">
        <w:rPr>
          <w:rFonts w:ascii="Times New Roman" w:hAnsi="Times New Roman"/>
          <w:sz w:val="24"/>
          <w:szCs w:val="24"/>
        </w:rPr>
        <w:t>.</w:t>
      </w:r>
    </w:p>
    <w:p w14:paraId="121CFAC6" w14:textId="77777777" w:rsidR="006E711A" w:rsidRDefault="006E711A" w:rsidP="007E4751">
      <w:pPr>
        <w:pStyle w:val="NormalWeb"/>
        <w:spacing w:after="0"/>
        <w:rPr>
          <w:rFonts w:ascii="Times New Roman" w:hAnsi="Times New Roman"/>
          <w:sz w:val="24"/>
          <w:szCs w:val="24"/>
        </w:rPr>
      </w:pPr>
    </w:p>
    <w:p w14:paraId="7C4BAAB4" w14:textId="521E40D1" w:rsidR="006D0B13" w:rsidRPr="007003E8" w:rsidRDefault="006D0B13" w:rsidP="007E4751">
      <w:pPr>
        <w:pStyle w:val="NormalWeb"/>
        <w:spacing w:after="0"/>
        <w:rPr>
          <w:rFonts w:ascii="Times New Roman" w:hAnsi="Times New Roman"/>
          <w:sz w:val="24"/>
          <w:szCs w:val="24"/>
        </w:rPr>
      </w:pPr>
      <w:r w:rsidRPr="007003E8">
        <w:rPr>
          <w:rFonts w:ascii="Times New Roman" w:hAnsi="Times New Roman"/>
          <w:sz w:val="24"/>
          <w:szCs w:val="24"/>
        </w:rPr>
        <w:t>M</w:t>
      </w:r>
      <w:r w:rsidR="006E711A">
        <w:rPr>
          <w:rFonts w:ascii="Times New Roman" w:hAnsi="Times New Roman"/>
          <w:sz w:val="24"/>
          <w:szCs w:val="24"/>
        </w:rPr>
        <w:t>any climate m</w:t>
      </w:r>
      <w:r w:rsidRPr="007003E8">
        <w:rPr>
          <w:rFonts w:ascii="Times New Roman" w:hAnsi="Times New Roman"/>
          <w:sz w:val="24"/>
          <w:szCs w:val="24"/>
        </w:rPr>
        <w:t xml:space="preserve">odeling </w:t>
      </w:r>
      <w:r w:rsidR="006E711A">
        <w:rPr>
          <w:rFonts w:ascii="Times New Roman" w:hAnsi="Times New Roman"/>
          <w:sz w:val="24"/>
          <w:szCs w:val="24"/>
        </w:rPr>
        <w:t xml:space="preserve">research </w:t>
      </w:r>
      <w:r w:rsidRPr="007003E8">
        <w:rPr>
          <w:rFonts w:ascii="Times New Roman" w:hAnsi="Times New Roman"/>
          <w:sz w:val="24"/>
          <w:szCs w:val="24"/>
        </w:rPr>
        <w:t>groups have developed and used s</w:t>
      </w:r>
      <w:r w:rsidR="006B31B9">
        <w:rPr>
          <w:rFonts w:ascii="Times New Roman" w:hAnsi="Times New Roman"/>
          <w:sz w:val="24"/>
          <w:szCs w:val="24"/>
        </w:rPr>
        <w:t xml:space="preserve">ingle-column models (SCMs) as </w:t>
      </w:r>
      <w:r w:rsidRPr="007003E8">
        <w:rPr>
          <w:rFonts w:ascii="Times New Roman" w:hAnsi="Times New Roman"/>
          <w:sz w:val="24"/>
          <w:szCs w:val="24"/>
        </w:rPr>
        <w:t>tool</w:t>
      </w:r>
      <w:r w:rsidR="006B31B9">
        <w:rPr>
          <w:rFonts w:ascii="Times New Roman" w:hAnsi="Times New Roman"/>
          <w:sz w:val="24"/>
          <w:szCs w:val="24"/>
        </w:rPr>
        <w:t>s</w:t>
      </w:r>
      <w:r w:rsidRPr="007003E8">
        <w:rPr>
          <w:rFonts w:ascii="Times New Roman" w:hAnsi="Times New Roman"/>
          <w:sz w:val="24"/>
          <w:szCs w:val="24"/>
        </w:rPr>
        <w:t xml:space="preserve"> for parameteriza</w:t>
      </w:r>
      <w:r w:rsidR="006E711A">
        <w:rPr>
          <w:rFonts w:ascii="Times New Roman" w:hAnsi="Times New Roman"/>
          <w:sz w:val="24"/>
          <w:szCs w:val="24"/>
        </w:rPr>
        <w:t>tion development. T</w:t>
      </w:r>
      <w:r w:rsidRPr="007003E8">
        <w:rPr>
          <w:rFonts w:ascii="Times New Roman" w:hAnsi="Times New Roman"/>
          <w:sz w:val="24"/>
          <w:szCs w:val="24"/>
        </w:rPr>
        <w:t xml:space="preserve">hese SCM efforts have </w:t>
      </w:r>
      <w:r w:rsidR="006E711A">
        <w:rPr>
          <w:rFonts w:ascii="Times New Roman" w:hAnsi="Times New Roman"/>
          <w:sz w:val="24"/>
          <w:szCs w:val="24"/>
        </w:rPr>
        <w:t>sometimes</w:t>
      </w:r>
      <w:r w:rsidRPr="007003E8">
        <w:rPr>
          <w:rFonts w:ascii="Times New Roman" w:hAnsi="Times New Roman"/>
          <w:sz w:val="24"/>
          <w:szCs w:val="24"/>
        </w:rPr>
        <w:t xml:space="preserve"> not been published in the open</w:t>
      </w:r>
      <w:r w:rsidR="006B31B9">
        <w:rPr>
          <w:rFonts w:ascii="Times New Roman" w:hAnsi="Times New Roman"/>
          <w:sz w:val="24"/>
          <w:szCs w:val="24"/>
        </w:rPr>
        <w:t xml:space="preserve"> scientific</w:t>
      </w:r>
      <w:r w:rsidRPr="007003E8">
        <w:rPr>
          <w:rFonts w:ascii="Times New Roman" w:hAnsi="Times New Roman"/>
          <w:sz w:val="24"/>
          <w:szCs w:val="24"/>
        </w:rPr>
        <w:t xml:space="preserve"> literature</w:t>
      </w:r>
      <w:r w:rsidR="006B31B9">
        <w:rPr>
          <w:rFonts w:ascii="Times New Roman" w:hAnsi="Times New Roman"/>
          <w:sz w:val="24"/>
          <w:szCs w:val="24"/>
        </w:rPr>
        <w:t>, remaining instead as technical reports in the “grey literature</w:t>
      </w:r>
      <w:r w:rsidRPr="007003E8">
        <w:rPr>
          <w:rFonts w:ascii="Times New Roman" w:hAnsi="Times New Roman"/>
          <w:sz w:val="24"/>
          <w:szCs w:val="24"/>
        </w:rPr>
        <w:t>.</w:t>
      </w:r>
      <w:r w:rsidR="006B31B9">
        <w:rPr>
          <w:rFonts w:ascii="Times New Roman" w:hAnsi="Times New Roman"/>
          <w:sz w:val="24"/>
          <w:szCs w:val="24"/>
        </w:rPr>
        <w:t>”</w:t>
      </w:r>
      <w:r w:rsidRPr="007003E8">
        <w:rPr>
          <w:rFonts w:ascii="Times New Roman" w:hAnsi="Times New Roman"/>
          <w:sz w:val="24"/>
          <w:szCs w:val="24"/>
        </w:rPr>
        <w:t xml:space="preserve"> ARM has </w:t>
      </w:r>
      <w:r w:rsidR="006E711A">
        <w:rPr>
          <w:rFonts w:ascii="Times New Roman" w:hAnsi="Times New Roman"/>
          <w:sz w:val="24"/>
          <w:szCs w:val="24"/>
        </w:rPr>
        <w:t xml:space="preserve">historically </w:t>
      </w:r>
      <w:r w:rsidRPr="007003E8">
        <w:rPr>
          <w:rFonts w:ascii="Times New Roman" w:hAnsi="Times New Roman"/>
          <w:sz w:val="24"/>
          <w:szCs w:val="24"/>
        </w:rPr>
        <w:t xml:space="preserve">been a </w:t>
      </w:r>
      <w:r w:rsidR="006B31B9">
        <w:rPr>
          <w:rFonts w:ascii="Times New Roman" w:hAnsi="Times New Roman"/>
          <w:sz w:val="24"/>
          <w:szCs w:val="24"/>
        </w:rPr>
        <w:t>significant</w:t>
      </w:r>
      <w:r w:rsidRPr="007003E8">
        <w:rPr>
          <w:rFonts w:ascii="Times New Roman" w:hAnsi="Times New Roman"/>
          <w:sz w:val="24"/>
          <w:szCs w:val="24"/>
        </w:rPr>
        <w:t xml:space="preserve"> </w:t>
      </w:r>
      <w:r w:rsidR="006E711A">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sidR="006B31B9">
        <w:rPr>
          <w:rFonts w:ascii="Times New Roman" w:hAnsi="Times New Roman"/>
          <w:sz w:val="24"/>
          <w:szCs w:val="24"/>
        </w:rPr>
        <w:t xml:space="preserve">, by providing research grants, observational data, and </w:t>
      </w:r>
      <w:proofErr w:type="gramStart"/>
      <w:r w:rsidR="006B31B9">
        <w:rPr>
          <w:rFonts w:ascii="Times New Roman" w:hAnsi="Times New Roman"/>
          <w:sz w:val="24"/>
          <w:szCs w:val="24"/>
        </w:rPr>
        <w:t>computational</w:t>
      </w:r>
      <w:proofErr w:type="gramEnd"/>
      <w:r w:rsidR="006B31B9">
        <w:rPr>
          <w:rFonts w:ascii="Times New Roman" w:hAnsi="Times New Roman"/>
          <w:sz w:val="24"/>
          <w:szCs w:val="24"/>
        </w:rPr>
        <w:t xml:space="preserve"> resources</w:t>
      </w:r>
      <w:r w:rsidRPr="007003E8">
        <w:rPr>
          <w:rFonts w:ascii="Times New Roman" w:hAnsi="Times New Roman"/>
          <w:sz w:val="24"/>
          <w:szCs w:val="24"/>
        </w:rPr>
        <w:t xml:space="preserve">. </w:t>
      </w:r>
      <w:r w:rsidR="006B31B9">
        <w:rPr>
          <w:rFonts w:ascii="Times New Roman" w:hAnsi="Times New Roman"/>
          <w:sz w:val="24"/>
          <w:szCs w:val="24"/>
        </w:rPr>
        <w:t>In particular, o</w:t>
      </w:r>
      <w:r w:rsidR="00644973">
        <w:rPr>
          <w:rFonts w:ascii="Times New Roman" w:hAnsi="Times New Roman"/>
          <w:sz w:val="24"/>
          <w:szCs w:val="24"/>
        </w:rPr>
        <w:t xml:space="preserve">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sidR="006B31B9">
        <w:rPr>
          <w:rFonts w:ascii="Times New Roman" w:hAnsi="Times New Roman"/>
          <w:sz w:val="24"/>
          <w:szCs w:val="24"/>
        </w:rPr>
        <w:t xml:space="preserve">research involving </w:t>
      </w:r>
      <w:r w:rsidRPr="007003E8">
        <w:rPr>
          <w:rFonts w:ascii="Times New Roman" w:hAnsi="Times New Roman"/>
          <w:sz w:val="24"/>
          <w:szCs w:val="24"/>
        </w:rPr>
        <w:t xml:space="preserve">SCMs </w:t>
      </w:r>
      <w:r w:rsidR="006E711A">
        <w:rPr>
          <w:rFonts w:ascii="Times New Roman" w:hAnsi="Times New Roman"/>
          <w:sz w:val="24"/>
          <w:szCs w:val="24"/>
        </w:rPr>
        <w:t xml:space="preserve">has </w:t>
      </w:r>
      <w:r w:rsidR="006B31B9">
        <w:rPr>
          <w:rFonts w:ascii="Times New Roman" w:hAnsi="Times New Roman"/>
          <w:sz w:val="24"/>
          <w:szCs w:val="24"/>
        </w:rPr>
        <w:t>encouraged</w:t>
      </w:r>
      <w:r w:rsidRPr="007003E8">
        <w:rPr>
          <w:rFonts w:ascii="Times New Roman" w:hAnsi="Times New Roman"/>
          <w:sz w:val="24"/>
          <w:szCs w:val="24"/>
        </w:rPr>
        <w:t xml:space="preserve"> </w:t>
      </w:r>
      <w:r w:rsidR="00644973">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sidR="006E711A">
        <w:rPr>
          <w:rFonts w:ascii="Times New Roman" w:hAnsi="Times New Roman"/>
          <w:sz w:val="24"/>
          <w:szCs w:val="24"/>
        </w:rPr>
        <w:t xml:space="preserve">publicly </w:t>
      </w:r>
      <w:r w:rsidRPr="007003E8">
        <w:rPr>
          <w:rFonts w:ascii="Times New Roman" w:hAnsi="Times New Roman"/>
          <w:sz w:val="24"/>
          <w:szCs w:val="24"/>
        </w:rPr>
        <w:t>available</w:t>
      </w:r>
      <w:r w:rsidR="006E711A">
        <w:rPr>
          <w:rFonts w:ascii="Times New Roman" w:hAnsi="Times New Roman"/>
          <w:sz w:val="24"/>
          <w:szCs w:val="24"/>
        </w:rPr>
        <w:t xml:space="preserve">, </w:t>
      </w:r>
      <w:r w:rsidR="006B31B9">
        <w:rPr>
          <w:rFonts w:ascii="Times New Roman" w:hAnsi="Times New Roman"/>
          <w:sz w:val="24"/>
          <w:szCs w:val="24"/>
        </w:rPr>
        <w:t xml:space="preserve">sometimes </w:t>
      </w:r>
      <w:r w:rsidR="006E711A">
        <w:rPr>
          <w:rFonts w:ascii="Times New Roman" w:hAnsi="Times New Roman"/>
          <w:sz w:val="24"/>
          <w:szCs w:val="24"/>
        </w:rPr>
        <w:t>with professionally programmed and well-documented codes</w:t>
      </w:r>
      <w:r w:rsidRPr="007003E8">
        <w:rPr>
          <w:rFonts w:ascii="Times New Roman" w:hAnsi="Times New Roman"/>
          <w:sz w:val="24"/>
          <w:szCs w:val="24"/>
        </w:rPr>
        <w:t xml:space="preserve">. The NCAR </w:t>
      </w:r>
      <w:r w:rsidR="006E711A">
        <w:rPr>
          <w:rFonts w:ascii="Times New Roman" w:hAnsi="Times New Roman"/>
          <w:sz w:val="24"/>
          <w:szCs w:val="24"/>
        </w:rPr>
        <w:t>climate modeling</w:t>
      </w:r>
      <w:r w:rsidRPr="007003E8">
        <w:rPr>
          <w:rFonts w:ascii="Times New Roman" w:hAnsi="Times New Roman"/>
          <w:sz w:val="24"/>
          <w:szCs w:val="24"/>
        </w:rPr>
        <w:t xml:space="preserve"> </w:t>
      </w:r>
      <w:r w:rsidR="00C40C0C">
        <w:rPr>
          <w:rFonts w:ascii="Times New Roman" w:hAnsi="Times New Roman"/>
          <w:sz w:val="24"/>
          <w:szCs w:val="24"/>
        </w:rPr>
        <w:t>group</w:t>
      </w:r>
      <w:r w:rsidRPr="007003E8">
        <w:rPr>
          <w:rFonts w:ascii="Times New Roman" w:hAnsi="Times New Roman"/>
          <w:sz w:val="24"/>
          <w:szCs w:val="24"/>
        </w:rPr>
        <w:t xml:space="preserve">, for example, has </w:t>
      </w:r>
      <w:r w:rsidR="00C40C0C">
        <w:rPr>
          <w:rFonts w:ascii="Times New Roman" w:hAnsi="Times New Roman"/>
          <w:sz w:val="24"/>
          <w:szCs w:val="24"/>
        </w:rPr>
        <w:t>made single column versions of i</w:t>
      </w:r>
      <w:r w:rsidR="000D4BCC">
        <w:rPr>
          <w:rFonts w:ascii="Times New Roman" w:hAnsi="Times New Roman"/>
          <w:sz w:val="24"/>
          <w:szCs w:val="24"/>
        </w:rPr>
        <w:t>t</w:t>
      </w:r>
      <w:r w:rsidR="00C40C0C">
        <w:rPr>
          <w:rFonts w:ascii="Times New Roman" w:hAnsi="Times New Roman"/>
          <w:sz w:val="24"/>
          <w:szCs w:val="24"/>
        </w:rPr>
        <w:t xml:space="preserve">s </w:t>
      </w:r>
      <w:r w:rsidR="000D4BCC">
        <w:rPr>
          <w:rFonts w:ascii="Times New Roman" w:hAnsi="Times New Roman"/>
          <w:sz w:val="24"/>
          <w:szCs w:val="24"/>
        </w:rPr>
        <w:t xml:space="preserve">global </w:t>
      </w:r>
      <w:r w:rsidR="00C40C0C">
        <w:rPr>
          <w:rFonts w:ascii="Times New Roman" w:hAnsi="Times New Roman"/>
          <w:sz w:val="24"/>
          <w:szCs w:val="24"/>
        </w:rPr>
        <w:t>climate models available for many years</w:t>
      </w:r>
      <w:r w:rsidRPr="007003E8">
        <w:rPr>
          <w:rFonts w:ascii="Times New Roman" w:hAnsi="Times New Roman"/>
          <w:sz w:val="24"/>
          <w:szCs w:val="24"/>
        </w:rPr>
        <w:t>.</w:t>
      </w:r>
    </w:p>
    <w:p w14:paraId="17769257" w14:textId="77777777" w:rsidR="004F2D70" w:rsidRPr="007003E8" w:rsidRDefault="004F2D70" w:rsidP="007E4751">
      <w:pPr>
        <w:spacing w:before="100" w:beforeAutospacing="1" w:after="0"/>
        <w:rPr>
          <w:rFonts w:ascii="Times New Roman" w:hAnsi="Times New Roman"/>
          <w:szCs w:val="24"/>
        </w:rPr>
      </w:pPr>
    </w:p>
    <w:p w14:paraId="06EF9FE3" w14:textId="159FD791" w:rsidR="006D0B13" w:rsidRPr="00E7494A" w:rsidRDefault="006E711A" w:rsidP="007E4751">
      <w:pPr>
        <w:pStyle w:val="NormalWeb"/>
        <w:spacing w:after="0"/>
        <w:rPr>
          <w:rFonts w:ascii="Times New Roman" w:hAnsi="Times New Roman"/>
          <w:sz w:val="24"/>
          <w:szCs w:val="24"/>
        </w:rPr>
      </w:pPr>
      <w:r>
        <w:rPr>
          <w:rFonts w:ascii="Times New Roman" w:hAnsi="Times New Roman"/>
          <w:sz w:val="24"/>
          <w:szCs w:val="24"/>
        </w:rPr>
        <w:t>A</w:t>
      </w:r>
      <w:r w:rsidR="006D0B13" w:rsidRPr="007003E8">
        <w:rPr>
          <w:rFonts w:ascii="Times New Roman" w:hAnsi="Times New Roman"/>
          <w:sz w:val="24"/>
          <w:szCs w:val="24"/>
        </w:rPr>
        <w:t xml:space="preserve"> great deal of experience has been gained</w:t>
      </w:r>
      <w:r w:rsidR="00E7494A">
        <w:rPr>
          <w:rFonts w:ascii="Times New Roman" w:hAnsi="Times New Roman"/>
          <w:sz w:val="24"/>
          <w:szCs w:val="24"/>
        </w:rPr>
        <w:t xml:space="preserve"> in using single-column models </w:t>
      </w:r>
      <w:r w:rsidR="006D0B13" w:rsidRPr="007003E8">
        <w:rPr>
          <w:rFonts w:ascii="Times New Roman" w:hAnsi="Times New Roman"/>
          <w:sz w:val="24"/>
          <w:szCs w:val="24"/>
        </w:rPr>
        <w:t xml:space="preserve">with ARM data, and </w:t>
      </w:r>
      <w:r w:rsidR="00C40C0C">
        <w:rPr>
          <w:rFonts w:ascii="Times New Roman" w:hAnsi="Times New Roman"/>
          <w:sz w:val="24"/>
          <w:szCs w:val="24"/>
        </w:rPr>
        <w:t xml:space="preserve">over time, </w:t>
      </w:r>
      <w:r w:rsidR="006D0B13" w:rsidRPr="007003E8">
        <w:rPr>
          <w:rFonts w:ascii="Times New Roman" w:hAnsi="Times New Roman"/>
          <w:sz w:val="24"/>
          <w:szCs w:val="24"/>
        </w:rPr>
        <w:t xml:space="preserve">the role of SCMs in climate research has been expanded and clarified. </w:t>
      </w:r>
      <w:r w:rsidR="00C40C0C">
        <w:rPr>
          <w:rFonts w:ascii="Times New Roman" w:hAnsi="Times New Roman"/>
          <w:sz w:val="24"/>
          <w:szCs w:val="24"/>
        </w:rPr>
        <w:t>SCMs</w:t>
      </w:r>
      <w:r w:rsidR="006D0B13"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sidR="00C40C0C">
        <w:rPr>
          <w:rFonts w:ascii="Times New Roman" w:hAnsi="Times New Roman"/>
          <w:sz w:val="24"/>
          <w:szCs w:val="24"/>
        </w:rPr>
        <w:t>GCM</w:t>
      </w:r>
      <w:r w:rsidR="006D0B13" w:rsidRPr="007003E8">
        <w:rPr>
          <w:rFonts w:ascii="Times New Roman" w:hAnsi="Times New Roman"/>
          <w:sz w:val="24"/>
          <w:szCs w:val="24"/>
        </w:rPr>
        <w:t xml:space="preserve"> simulations, using different parameterizations, against global observations. Another is to carry out numerical weather prediction (NWP) experiments </w:t>
      </w:r>
      <w:r w:rsidR="0090532E">
        <w:rPr>
          <w:rFonts w:ascii="Times New Roman" w:hAnsi="Times New Roman"/>
          <w:sz w:val="24"/>
          <w:szCs w:val="24"/>
        </w:rPr>
        <w:t xml:space="preserve">initialized with realistic data </w:t>
      </w:r>
      <w:r w:rsidR="006D0B13" w:rsidRPr="007003E8">
        <w:rPr>
          <w:rFonts w:ascii="Times New Roman" w:hAnsi="Times New Roman"/>
          <w:sz w:val="24"/>
          <w:szCs w:val="24"/>
        </w:rPr>
        <w:t xml:space="preserve">and to compare the effects of different parameterizations on </w:t>
      </w:r>
      <w:r w:rsidR="00C40C0C">
        <w:rPr>
          <w:rFonts w:ascii="Times New Roman" w:hAnsi="Times New Roman"/>
          <w:sz w:val="24"/>
          <w:szCs w:val="24"/>
        </w:rPr>
        <w:t xml:space="preserve">short- and medium-range </w:t>
      </w:r>
      <w:r w:rsidR="006D0B13" w:rsidRPr="007003E8">
        <w:rPr>
          <w:rFonts w:ascii="Times New Roman" w:hAnsi="Times New Roman"/>
          <w:sz w:val="24"/>
          <w:szCs w:val="24"/>
        </w:rPr>
        <w:t>forecast skill. Both of these approaches have provided va</w:t>
      </w:r>
      <w:r w:rsidR="00C40C0C">
        <w:rPr>
          <w:rFonts w:ascii="Times New Roman" w:hAnsi="Times New Roman"/>
          <w:sz w:val="24"/>
          <w:szCs w:val="24"/>
        </w:rPr>
        <w:t xml:space="preserve">luable information. However, </w:t>
      </w:r>
      <w:r w:rsidR="006D0B13" w:rsidRPr="007003E8">
        <w:rPr>
          <w:rFonts w:ascii="Times New Roman" w:hAnsi="Times New Roman"/>
          <w:sz w:val="24"/>
          <w:szCs w:val="24"/>
        </w:rPr>
        <w:t>carry</w:t>
      </w:r>
      <w:r w:rsidR="00C40C0C">
        <w:rPr>
          <w:rFonts w:ascii="Times New Roman" w:hAnsi="Times New Roman"/>
          <w:sz w:val="24"/>
          <w:szCs w:val="24"/>
        </w:rPr>
        <w:t>ing</w:t>
      </w:r>
      <w:r w:rsidR="006D0B13" w:rsidRPr="007003E8">
        <w:rPr>
          <w:rFonts w:ascii="Times New Roman" w:hAnsi="Times New Roman"/>
          <w:sz w:val="24"/>
          <w:szCs w:val="24"/>
        </w:rPr>
        <w:t xml:space="preserve"> out a carefully coordinated model parameterization intercomparison program</w:t>
      </w:r>
      <w:r w:rsidR="00C40C0C">
        <w:rPr>
          <w:rFonts w:ascii="Times New Roman" w:hAnsi="Times New Roman"/>
          <w:sz w:val="24"/>
          <w:szCs w:val="24"/>
        </w:rPr>
        <w:t xml:space="preserve"> with 3-dimensional </w:t>
      </w:r>
      <w:r w:rsidR="00C40C0C">
        <w:rPr>
          <w:rFonts w:ascii="Times New Roman" w:hAnsi="Times New Roman"/>
          <w:sz w:val="24"/>
          <w:szCs w:val="24"/>
        </w:rPr>
        <w:lastRenderedPageBreak/>
        <w:t>models</w:t>
      </w:r>
      <w:r w:rsidR="006D0B13" w:rsidRPr="007003E8">
        <w:rPr>
          <w:rFonts w:ascii="Times New Roman" w:hAnsi="Times New Roman"/>
          <w:sz w:val="24"/>
          <w:szCs w:val="24"/>
        </w:rPr>
        <w:t>, even when the same basic model is used as the vehicle, is time-consuming</w:t>
      </w:r>
      <w:r w:rsidR="00C40C0C">
        <w:rPr>
          <w:rFonts w:ascii="Times New Roman" w:hAnsi="Times New Roman"/>
          <w:sz w:val="24"/>
          <w:szCs w:val="24"/>
        </w:rPr>
        <w:t xml:space="preserve"> and computationally expensive.</w:t>
      </w:r>
    </w:p>
    <w:p w14:paraId="31D57B8B" w14:textId="77777777" w:rsidR="006D0B13" w:rsidRPr="007003E8" w:rsidRDefault="006D0B13" w:rsidP="007E4751">
      <w:pPr>
        <w:spacing w:before="100" w:beforeAutospacing="1" w:after="0"/>
        <w:rPr>
          <w:rFonts w:ascii="Times New Roman" w:hAnsi="Times New Roman"/>
          <w:szCs w:val="24"/>
        </w:rPr>
      </w:pPr>
    </w:p>
    <w:p w14:paraId="3AD8E4AE" w14:textId="77777777" w:rsidR="004F2D70" w:rsidRPr="007003E8" w:rsidRDefault="004F2D70" w:rsidP="007E4751">
      <w:pPr>
        <w:spacing w:before="100" w:beforeAutospacing="1" w:after="0"/>
        <w:rPr>
          <w:rFonts w:ascii="Times New Roman" w:hAnsi="Times New Roman"/>
          <w:szCs w:val="24"/>
        </w:rPr>
      </w:pPr>
      <w:r w:rsidRPr="007003E8">
        <w:rPr>
          <w:rFonts w:ascii="Times New Roman" w:hAnsi="Times New Roman"/>
          <w:szCs w:val="24"/>
        </w:rPr>
        <w:t xml:space="preserve">1.2 Early studies using SCMs </w:t>
      </w:r>
    </w:p>
    <w:p w14:paraId="51C9FF14" w14:textId="77777777" w:rsidR="00114AE1" w:rsidRDefault="00114AE1" w:rsidP="007E4751">
      <w:pPr>
        <w:pStyle w:val="NormalWeb"/>
        <w:spacing w:after="0"/>
        <w:rPr>
          <w:rFonts w:ascii="Times New Roman" w:hAnsi="Times New Roman"/>
          <w:sz w:val="24"/>
          <w:szCs w:val="24"/>
        </w:rPr>
      </w:pPr>
    </w:p>
    <w:p w14:paraId="0F0254DA" w14:textId="0835417B" w:rsidR="00AC6891" w:rsidRPr="00765E40" w:rsidRDefault="0061218A" w:rsidP="007E4751">
      <w:pPr>
        <w:pStyle w:val="NormalWeb"/>
        <w:spacing w:after="0"/>
        <w:rPr>
          <w:rFonts w:ascii="Times New Roman" w:hAnsi="Times New Roman"/>
          <w:sz w:val="24"/>
          <w:szCs w:val="24"/>
        </w:rPr>
      </w:pPr>
      <w:r>
        <w:rPr>
          <w:rFonts w:ascii="Times New Roman" w:hAnsi="Times New Roman"/>
          <w:sz w:val="24"/>
          <w:szCs w:val="24"/>
        </w:rPr>
        <w:t xml:space="preserve">The </w:t>
      </w:r>
      <w:r w:rsidR="00114AE1" w:rsidRPr="00765E40">
        <w:rPr>
          <w:rFonts w:ascii="Times New Roman" w:hAnsi="Times New Roman"/>
          <w:sz w:val="24"/>
          <w:szCs w:val="24"/>
        </w:rPr>
        <w:t>semi-pr</w:t>
      </w:r>
      <w:r>
        <w:rPr>
          <w:rFonts w:ascii="Times New Roman" w:hAnsi="Times New Roman"/>
          <w:sz w:val="24"/>
          <w:szCs w:val="24"/>
        </w:rPr>
        <w:t>ognostic</w:t>
      </w:r>
      <w:r w:rsidR="00114AE1"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w:t>
      </w:r>
      <w:r w:rsidR="00AC6891" w:rsidRPr="00765E40">
        <w:rPr>
          <w:rFonts w:ascii="Times New Roman" w:hAnsi="Times New Roman"/>
          <w:sz w:val="24"/>
          <w:szCs w:val="24"/>
        </w:rPr>
        <w:t xml:space="preserve">The basic </w:t>
      </w:r>
      <w:r w:rsidR="00C40C0C" w:rsidRPr="00765E40">
        <w:rPr>
          <w:rFonts w:ascii="Times New Roman" w:hAnsi="Times New Roman"/>
          <w:sz w:val="24"/>
          <w:szCs w:val="24"/>
        </w:rPr>
        <w:t>concept</w:t>
      </w:r>
      <w:r w:rsidR="00AC6891" w:rsidRPr="00765E40">
        <w:rPr>
          <w:rFonts w:ascii="Times New Roman" w:hAnsi="Times New Roman"/>
          <w:sz w:val="24"/>
          <w:szCs w:val="24"/>
        </w:rPr>
        <w:t xml:space="preserve"> of </w:t>
      </w:r>
      <w:r w:rsidR="00C40C0C" w:rsidRPr="00765E40">
        <w:rPr>
          <w:rFonts w:ascii="Times New Roman" w:hAnsi="Times New Roman"/>
          <w:sz w:val="24"/>
          <w:szCs w:val="24"/>
        </w:rPr>
        <w:t>an</w:t>
      </w:r>
      <w:r w:rsidR="00AC6891" w:rsidRPr="00765E40">
        <w:rPr>
          <w:rFonts w:ascii="Times New Roman" w:hAnsi="Times New Roman"/>
          <w:sz w:val="24"/>
          <w:szCs w:val="24"/>
        </w:rPr>
        <w:t xml:space="preserve">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00AC6891" w:rsidRPr="00765E40">
        <w:rPr>
          <w:rFonts w:ascii="Times New Roman" w:hAnsi="Times New Roman"/>
          <w:sz w:val="24"/>
          <w:szCs w:val="24"/>
        </w:rPr>
        <w:t xml:space="preserve">one space dimension (vertical), it is very fast, and it is practical to explore large </w:t>
      </w:r>
      <w:r w:rsidR="00C40C0C" w:rsidRPr="00765E40">
        <w:rPr>
          <w:rFonts w:ascii="Times New Roman" w:hAnsi="Times New Roman"/>
          <w:sz w:val="24"/>
          <w:szCs w:val="24"/>
        </w:rPr>
        <w:t>segments of parameter space</w:t>
      </w:r>
      <w:r w:rsidR="00AC6891" w:rsidRPr="00765E40">
        <w:rPr>
          <w:rFonts w:ascii="Times New Roman" w:hAnsi="Times New Roman"/>
          <w:sz w:val="24"/>
          <w:szCs w:val="24"/>
        </w:rPr>
        <w:t xml:space="preserve"> by making hundreds or even thousands of integrations, which is impossible with a full GCM.  In ARM</w:t>
      </w:r>
      <w:r w:rsidR="00E7494A" w:rsidRPr="00765E40">
        <w:rPr>
          <w:rFonts w:ascii="Times New Roman" w:hAnsi="Times New Roman"/>
          <w:sz w:val="24"/>
          <w:szCs w:val="24"/>
        </w:rPr>
        <w:t>,</w:t>
      </w:r>
      <w:r w:rsidR="00AC6891" w:rsidRPr="00765E40">
        <w:rPr>
          <w:rFonts w:ascii="Times New Roman" w:hAnsi="Times New Roman"/>
          <w:sz w:val="24"/>
          <w:szCs w:val="24"/>
        </w:rPr>
        <w:t xml:space="preserve"> SCM</w:t>
      </w:r>
      <w:r w:rsidR="00E7494A" w:rsidRPr="00765E40">
        <w:rPr>
          <w:rFonts w:ascii="Times New Roman" w:hAnsi="Times New Roman"/>
          <w:sz w:val="24"/>
          <w:szCs w:val="24"/>
        </w:rPr>
        <w:t>s have been widely used</w:t>
      </w:r>
      <w:r w:rsidR="00AC6891" w:rsidRPr="00765E40">
        <w:rPr>
          <w:rFonts w:ascii="Times New Roman" w:hAnsi="Times New Roman"/>
          <w:sz w:val="24"/>
          <w:szCs w:val="24"/>
        </w:rPr>
        <w:t xml:space="preserve"> to investigate parameterizations of cloud-radiation processes.</w:t>
      </w:r>
    </w:p>
    <w:p w14:paraId="1C1E209C" w14:textId="77777777" w:rsidR="00E7494A" w:rsidRDefault="00E7494A" w:rsidP="007E4751">
      <w:pPr>
        <w:tabs>
          <w:tab w:val="left" w:pos="360"/>
        </w:tabs>
        <w:spacing w:before="100" w:beforeAutospacing="1" w:after="0"/>
        <w:jc w:val="both"/>
        <w:rPr>
          <w:rFonts w:ascii="Times New Roman" w:hAnsi="Times New Roman"/>
          <w:szCs w:val="24"/>
        </w:rPr>
      </w:pPr>
    </w:p>
    <w:p w14:paraId="42BD4B63" w14:textId="2C06A276" w:rsidR="00ED24C6" w:rsidRPr="007003E8" w:rsidRDefault="00E7494A" w:rsidP="007E4751">
      <w:pPr>
        <w:tabs>
          <w:tab w:val="left" w:pos="360"/>
        </w:tabs>
        <w:spacing w:before="100" w:beforeAutospacing="1" w:after="0"/>
        <w:jc w:val="both"/>
        <w:rPr>
          <w:rFonts w:ascii="Times New Roman" w:hAnsi="Times New Roman"/>
          <w:szCs w:val="24"/>
        </w:rPr>
      </w:pPr>
      <w:r>
        <w:rPr>
          <w:rFonts w:ascii="Times New Roman" w:hAnsi="Times New Roman"/>
          <w:szCs w:val="24"/>
        </w:rPr>
        <w:t>This</w:t>
      </w:r>
      <w:r w:rsidR="00AC6891" w:rsidRPr="007003E8">
        <w:rPr>
          <w:rFonts w:ascii="Times New Roman" w:hAnsi="Times New Roman"/>
          <w:szCs w:val="24"/>
        </w:rPr>
        <w:t xml:space="preserve"> approach </w:t>
      </w:r>
      <w:r>
        <w:rPr>
          <w:rFonts w:ascii="Times New Roman" w:hAnsi="Times New Roman"/>
          <w:szCs w:val="24"/>
        </w:rPr>
        <w:t xml:space="preserve">typically </w:t>
      </w:r>
      <w:r w:rsidR="00AC6891"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00AC6891"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00AC6891" w:rsidRPr="007003E8">
        <w:rPr>
          <w:rFonts w:ascii="Times New Roman" w:hAnsi="Times New Roman"/>
          <w:szCs w:val="24"/>
        </w:rPr>
        <w:t xml:space="preserve"> single-column model </w:t>
      </w:r>
      <w:r>
        <w:rPr>
          <w:rFonts w:ascii="Times New Roman" w:hAnsi="Times New Roman"/>
          <w:szCs w:val="24"/>
        </w:rPr>
        <w:t>is thus used</w:t>
      </w:r>
      <w:r w:rsidR="00AC6891"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00AC6891" w:rsidRPr="007003E8">
        <w:rPr>
          <w:rFonts w:ascii="Times New Roman" w:hAnsi="Times New Roman"/>
          <w:szCs w:val="24"/>
        </w:rPr>
        <w:t>Lee et al., 1997).</w:t>
      </w:r>
      <w:r w:rsidR="00ED24C6">
        <w:rPr>
          <w:rFonts w:ascii="Times New Roman" w:hAnsi="Times New Roman"/>
          <w:szCs w:val="24"/>
        </w:rPr>
        <w:t xml:space="preserve"> An early example of </w:t>
      </w:r>
      <w:r w:rsidR="0061218A">
        <w:rPr>
          <w:rFonts w:ascii="Times New Roman" w:hAnsi="Times New Roman"/>
          <w:szCs w:val="24"/>
        </w:rPr>
        <w:t xml:space="preserve">using </w:t>
      </w:r>
      <w:r w:rsidR="00ED24C6">
        <w:rPr>
          <w:rFonts w:ascii="Times New Roman" w:hAnsi="Times New Roman"/>
          <w:szCs w:val="24"/>
        </w:rPr>
        <w:t>a</w:t>
      </w:r>
      <w:r w:rsidR="00ED24C6" w:rsidRPr="007003E8">
        <w:rPr>
          <w:rFonts w:ascii="Times New Roman" w:hAnsi="Times New Roman"/>
          <w:szCs w:val="24"/>
        </w:rPr>
        <w:t xml:space="preserve"> single-column model</w:t>
      </w:r>
      <w:r w:rsidR="0061218A">
        <w:rPr>
          <w:rFonts w:ascii="Times New Roman" w:hAnsi="Times New Roman"/>
          <w:szCs w:val="24"/>
        </w:rPr>
        <w:t xml:space="preserve"> in this way</w:t>
      </w:r>
      <w:r w:rsidR="00ED24C6" w:rsidRPr="007003E8">
        <w:rPr>
          <w:rFonts w:ascii="Times New Roman" w:hAnsi="Times New Roman"/>
          <w:szCs w:val="24"/>
        </w:rPr>
        <w:t xml:space="preserve"> </w:t>
      </w:r>
      <w:r w:rsidR="00ED24C6">
        <w:rPr>
          <w:rFonts w:ascii="Times New Roman" w:hAnsi="Times New Roman"/>
          <w:szCs w:val="24"/>
        </w:rPr>
        <w:t>is</w:t>
      </w:r>
      <w:r w:rsidR="00ED24C6" w:rsidRPr="007003E8">
        <w:rPr>
          <w:rFonts w:ascii="Times New Roman" w:hAnsi="Times New Roman"/>
          <w:szCs w:val="24"/>
        </w:rPr>
        <w:t xml:space="preserve"> described by Iacobellis and Somerville (1991a</w:t>
      </w:r>
      <w:proofErr w:type="gramStart"/>
      <w:r w:rsidR="00ED24C6" w:rsidRPr="007003E8">
        <w:rPr>
          <w:rFonts w:ascii="Times New Roman" w:hAnsi="Times New Roman"/>
          <w:szCs w:val="24"/>
        </w:rPr>
        <w:t>,b</w:t>
      </w:r>
      <w:proofErr w:type="gramEnd"/>
      <w:r w:rsidR="00ED24C6" w:rsidRPr="007003E8">
        <w:rPr>
          <w:rFonts w:ascii="Times New Roman" w:hAnsi="Times New Roman"/>
          <w:szCs w:val="24"/>
        </w:rPr>
        <w:t xml:space="preserve">). </w:t>
      </w:r>
    </w:p>
    <w:p w14:paraId="677DF480" w14:textId="6D35C46C" w:rsidR="00AC6891" w:rsidRPr="007003E8" w:rsidRDefault="00AC6891" w:rsidP="007E4751">
      <w:pPr>
        <w:tabs>
          <w:tab w:val="left" w:pos="360"/>
        </w:tabs>
        <w:spacing w:before="100" w:beforeAutospacing="1" w:after="0"/>
        <w:jc w:val="both"/>
        <w:rPr>
          <w:rFonts w:ascii="Times New Roman" w:hAnsi="Times New Roman"/>
          <w:szCs w:val="24"/>
        </w:rPr>
      </w:pPr>
    </w:p>
    <w:p w14:paraId="3955CAF1" w14:textId="63645C50" w:rsidR="00AC6891" w:rsidRDefault="00E7494A" w:rsidP="007E4751">
      <w:pPr>
        <w:tabs>
          <w:tab w:val="left" w:pos="360"/>
        </w:tabs>
        <w:spacing w:before="100" w:beforeAutospacing="1" w:after="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sidR="00C40C0C">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w:t>
      </w:r>
      <w:commentRangeStart w:id="1"/>
      <w:del w:id="2" w:author="xie2" w:date="2013-07-26T15:48:00Z">
        <w:r w:rsidRPr="007003E8" w:rsidDel="00A0452C">
          <w:rPr>
            <w:rFonts w:ascii="Times New Roman" w:hAnsi="Times New Roman"/>
            <w:szCs w:val="24"/>
          </w:rPr>
          <w:delText>Since the model is one-dimensional, the advective terms in the budget equations are specified from observations.</w:delText>
        </w:r>
        <w:r w:rsidR="0061218A" w:rsidDel="00A0452C">
          <w:rPr>
            <w:rFonts w:ascii="Times New Roman" w:hAnsi="Times New Roman"/>
            <w:szCs w:val="24"/>
          </w:rPr>
          <w:delText xml:space="preserve"> </w:delText>
        </w:r>
      </w:del>
      <w:commentRangeEnd w:id="1"/>
      <w:r w:rsidR="001D75ED">
        <w:rPr>
          <w:rStyle w:val="CommentReference"/>
        </w:rPr>
        <w:commentReference w:id="1"/>
      </w:r>
      <w:commentRangeStart w:id="3"/>
      <w:del w:id="4" w:author="xie2" w:date="2013-07-26T16:17:00Z">
        <w:r w:rsidR="00AC6891" w:rsidRPr="007003E8" w:rsidDel="001D75ED">
          <w:rPr>
            <w:rFonts w:ascii="Times New Roman" w:hAnsi="Times New Roman"/>
            <w:szCs w:val="24"/>
          </w:rPr>
          <w:delText>The SCM</w:delText>
        </w:r>
        <w:r w:rsidR="0061218A" w:rsidDel="001D75ED">
          <w:rPr>
            <w:rFonts w:ascii="Times New Roman" w:hAnsi="Times New Roman"/>
            <w:szCs w:val="24"/>
          </w:rPr>
          <w:delText>, although integrated in time,</w:delText>
        </w:r>
        <w:r w:rsidR="00AC6891" w:rsidRPr="007003E8" w:rsidDel="001D75ED">
          <w:rPr>
            <w:rFonts w:ascii="Times New Roman" w:hAnsi="Times New Roman"/>
            <w:szCs w:val="24"/>
          </w:rPr>
          <w:delText xml:space="preserve"> is </w:delText>
        </w:r>
        <w:r w:rsidR="0061218A" w:rsidDel="001D75ED">
          <w:rPr>
            <w:rFonts w:ascii="Times New Roman" w:hAnsi="Times New Roman"/>
            <w:szCs w:val="24"/>
          </w:rPr>
          <w:delText xml:space="preserve">usefully thought of as being </w:delText>
        </w:r>
        <w:r w:rsidR="00AC6891" w:rsidRPr="007003E8" w:rsidDel="001D75ED">
          <w:rPr>
            <w:rFonts w:ascii="Times New Roman" w:hAnsi="Times New Roman"/>
            <w:szCs w:val="24"/>
          </w:rPr>
          <w:delText xml:space="preserve">diagnostic </w:delText>
        </w:r>
        <w:r w:rsidR="0061218A" w:rsidDel="001D75ED">
          <w:rPr>
            <w:rFonts w:ascii="Times New Roman" w:hAnsi="Times New Roman"/>
            <w:szCs w:val="24"/>
          </w:rPr>
          <w:delText xml:space="preserve">in character </w:delText>
        </w:r>
        <w:r w:rsidR="00AC6891" w:rsidRPr="007003E8" w:rsidDel="001D75ED">
          <w:rPr>
            <w:rFonts w:ascii="Times New Roman" w:hAnsi="Times New Roman"/>
            <w:szCs w:val="24"/>
          </w:rPr>
          <w:delText>rather than prognostic.</w:delText>
        </w:r>
      </w:del>
      <w:r w:rsidR="00AC6891" w:rsidRPr="007003E8">
        <w:rPr>
          <w:rFonts w:ascii="Times New Roman" w:hAnsi="Times New Roman"/>
          <w:szCs w:val="24"/>
        </w:rPr>
        <w:t xml:space="preserve"> </w:t>
      </w:r>
      <w:commentRangeEnd w:id="3"/>
      <w:r w:rsidR="001D75ED">
        <w:rPr>
          <w:rStyle w:val="CommentReference"/>
        </w:rPr>
        <w:commentReference w:id="3"/>
      </w:r>
      <w:r w:rsidR="00AC6891" w:rsidRPr="007003E8">
        <w:rPr>
          <w:rFonts w:ascii="Times New Roman" w:hAnsi="Times New Roman"/>
          <w:szCs w:val="24"/>
        </w:rPr>
        <w:t>Its input is</w:t>
      </w:r>
      <w:r w:rsidR="0061218A">
        <w:rPr>
          <w:rFonts w:ascii="Times New Roman" w:hAnsi="Times New Roman"/>
          <w:szCs w:val="24"/>
        </w:rPr>
        <w:t xml:space="preserve"> typically</w:t>
      </w:r>
      <w:r w:rsidR="00AC6891"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2510E717" w14:textId="77777777" w:rsidR="00765E40" w:rsidRPr="007003E8" w:rsidRDefault="00765E40" w:rsidP="007E4751">
      <w:pPr>
        <w:tabs>
          <w:tab w:val="left" w:pos="360"/>
        </w:tabs>
        <w:spacing w:before="100" w:beforeAutospacing="1" w:after="0"/>
        <w:jc w:val="both"/>
        <w:rPr>
          <w:rFonts w:ascii="Times New Roman" w:hAnsi="Times New Roman"/>
          <w:szCs w:val="24"/>
        </w:rPr>
      </w:pPr>
    </w:p>
    <w:p w14:paraId="5AE17BC4" w14:textId="77777777" w:rsidR="0061218A" w:rsidRDefault="00ED24C6" w:rsidP="007E4751">
      <w:pPr>
        <w:tabs>
          <w:tab w:val="left" w:pos="360"/>
        </w:tabs>
        <w:spacing w:before="100" w:beforeAutospacing="1" w:after="0"/>
        <w:jc w:val="both"/>
        <w:rPr>
          <w:rFonts w:ascii="Times New Roman" w:hAnsi="Times New Roman"/>
          <w:szCs w:val="24"/>
        </w:rPr>
      </w:pPr>
      <w:r>
        <w:rPr>
          <w:rFonts w:ascii="Times New Roman" w:hAnsi="Times New Roman"/>
          <w:szCs w:val="24"/>
        </w:rPr>
        <w:lastRenderedPageBreak/>
        <w:t>Single-column</w:t>
      </w:r>
      <w:r w:rsidR="00AC6891"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are a means of zooming in microscopically onto the model grid scale itself, to diagnose both the GCM phy</w:t>
      </w:r>
      <w:r w:rsidR="0061218A">
        <w:rPr>
          <w:rFonts w:ascii="Times New Roman" w:hAnsi="Times New Roman"/>
          <w:szCs w:val="24"/>
        </w:rPr>
        <w:t>sics and the actual atmosphere.</w:t>
      </w:r>
    </w:p>
    <w:p w14:paraId="578B2A75" w14:textId="77777777" w:rsidR="0061218A" w:rsidRDefault="0061218A" w:rsidP="007E4751">
      <w:pPr>
        <w:tabs>
          <w:tab w:val="left" w:pos="360"/>
        </w:tabs>
        <w:spacing w:before="100" w:beforeAutospacing="1" w:after="0"/>
        <w:jc w:val="both"/>
        <w:rPr>
          <w:rFonts w:ascii="Times New Roman" w:hAnsi="Times New Roman"/>
          <w:szCs w:val="24"/>
        </w:rPr>
      </w:pPr>
    </w:p>
    <w:p w14:paraId="2B5751F9" w14:textId="1755F455" w:rsidR="00AC6891" w:rsidRPr="007003E8" w:rsidRDefault="00AC6891" w:rsidP="007E4751">
      <w:pPr>
        <w:tabs>
          <w:tab w:val="left" w:pos="360"/>
        </w:tabs>
        <w:spacing w:before="100" w:beforeAutospacing="1" w:after="0"/>
        <w:jc w:val="both"/>
        <w:rPr>
          <w:rFonts w:ascii="Times New Roman" w:hAnsi="Times New Roman"/>
          <w:szCs w:val="24"/>
        </w:rPr>
      </w:pPr>
      <w:commentRangeStart w:id="5"/>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Randall et al. (1996), Lee et al., 1997, Iacobellis and Somerville (1991a,b) and references therein.</w:t>
      </w:r>
      <w:commentRangeEnd w:id="5"/>
      <w:r w:rsidR="00C94F7E">
        <w:rPr>
          <w:rStyle w:val="CommentReference"/>
        </w:rPr>
        <w:commentReference w:id="5"/>
      </w:r>
    </w:p>
    <w:p w14:paraId="6DEE6069" w14:textId="77777777" w:rsidR="001E4F85" w:rsidRPr="007003E8" w:rsidRDefault="001E4F85" w:rsidP="007E4751">
      <w:pPr>
        <w:pStyle w:val="NormalWeb"/>
        <w:spacing w:after="0"/>
        <w:rPr>
          <w:rFonts w:ascii="Times New Roman" w:hAnsi="Times New Roman"/>
          <w:sz w:val="24"/>
          <w:szCs w:val="24"/>
        </w:rPr>
      </w:pPr>
    </w:p>
    <w:p w14:paraId="2B23CF1D" w14:textId="5DD9E1E6" w:rsidR="001E4F85" w:rsidRPr="007003E8" w:rsidRDefault="008606E8" w:rsidP="007E4751">
      <w:pPr>
        <w:pStyle w:val="NormalWeb"/>
        <w:spacing w:after="0"/>
        <w:rPr>
          <w:rFonts w:ascii="Times New Roman" w:hAnsi="Times New Roman"/>
          <w:sz w:val="24"/>
          <w:szCs w:val="24"/>
        </w:rPr>
      </w:pPr>
      <w:r>
        <w:rPr>
          <w:rFonts w:ascii="Times New Roman" w:hAnsi="Times New Roman"/>
          <w:sz w:val="24"/>
          <w:szCs w:val="24"/>
        </w:rPr>
        <w:t xml:space="preserve">A major result in ARM </w:t>
      </w:r>
      <w:r w:rsidR="001E4F85"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downwelling surface shortwave and longwave radiation can be both derived from SCM results and inferred from observations at the SGP site, it is safe to say that </w:t>
      </w:r>
      <w:r w:rsidR="0061218A">
        <w:rPr>
          <w:rFonts w:ascii="Times New Roman" w:hAnsi="Times New Roman"/>
          <w:sz w:val="24"/>
          <w:szCs w:val="24"/>
        </w:rPr>
        <w:t xml:space="preserve">with extensive examples of this type of research in ARM, </w:t>
      </w:r>
      <w:r w:rsidR="001E4F85" w:rsidRPr="007003E8">
        <w:rPr>
          <w:rFonts w:ascii="Times New Roman" w:hAnsi="Times New Roman"/>
          <w:sz w:val="24"/>
          <w:szCs w:val="24"/>
        </w:rPr>
        <w:t>a major step has been achieved in fulfilling the original promise of the SCM approach.</w:t>
      </w:r>
    </w:p>
    <w:p w14:paraId="1E992991" w14:textId="77777777" w:rsidR="008F2B13" w:rsidRPr="007003E8" w:rsidRDefault="008F2B13" w:rsidP="007E4751">
      <w:pPr>
        <w:pStyle w:val="NormalWeb"/>
        <w:spacing w:after="0"/>
        <w:rPr>
          <w:rFonts w:ascii="Times New Roman" w:hAnsi="Times New Roman"/>
          <w:sz w:val="24"/>
          <w:szCs w:val="24"/>
        </w:rPr>
      </w:pPr>
    </w:p>
    <w:p w14:paraId="05977611" w14:textId="252262C6" w:rsidR="008F2B13" w:rsidRDefault="008F2B13" w:rsidP="007E4751">
      <w:pPr>
        <w:tabs>
          <w:tab w:val="left" w:pos="360"/>
        </w:tabs>
        <w:spacing w:before="100" w:beforeAutospacing="1" w:after="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sidR="0061218A">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sidR="0061218A">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  Another is that typical GCM and NWP vertical resolutions are simply inadequate for some aspects of parameterized subgrid physics, although they may generally be satisfactory from the viewpoint of large-scale dynamics.</w:t>
      </w:r>
    </w:p>
    <w:p w14:paraId="3DF848EB" w14:textId="77777777" w:rsidR="00C40C0C" w:rsidRPr="007003E8" w:rsidRDefault="00C40C0C" w:rsidP="007E4751">
      <w:pPr>
        <w:tabs>
          <w:tab w:val="left" w:pos="360"/>
        </w:tabs>
        <w:spacing w:before="100" w:beforeAutospacing="1" w:after="0"/>
        <w:jc w:val="both"/>
        <w:rPr>
          <w:rFonts w:ascii="Times New Roman" w:hAnsi="Times New Roman"/>
          <w:szCs w:val="24"/>
        </w:rPr>
      </w:pPr>
    </w:p>
    <w:p w14:paraId="17CD68C0" w14:textId="24DFDF8B" w:rsidR="001E4F85" w:rsidRDefault="00317AD5" w:rsidP="007E4751">
      <w:pPr>
        <w:tabs>
          <w:tab w:val="left" w:pos="360"/>
        </w:tabs>
        <w:spacing w:before="100" w:beforeAutospacing="1" w:after="0"/>
        <w:jc w:val="both"/>
        <w:rPr>
          <w:rFonts w:ascii="Times New Roman" w:hAnsi="Times New Roman"/>
          <w:szCs w:val="24"/>
        </w:rPr>
      </w:pPr>
      <w:r w:rsidRPr="007003E8">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w:t>
      </w:r>
      <w:r w:rsidR="00114AE1">
        <w:rPr>
          <w:rFonts w:ascii="Times New Roman" w:hAnsi="Times New Roman"/>
          <w:szCs w:val="24"/>
        </w:rPr>
        <w:t>E</w:t>
      </w:r>
      <w:r>
        <w:rPr>
          <w:rFonts w:ascii="Times New Roman" w:hAnsi="Times New Roman"/>
          <w:szCs w:val="24"/>
        </w:rPr>
        <w:t xml:space="preserve">arly </w:t>
      </w:r>
      <w:r>
        <w:rPr>
          <w:rFonts w:ascii="Times New Roman" w:hAnsi="Times New Roman"/>
          <w:szCs w:val="24"/>
        </w:rPr>
        <w:lastRenderedPageBreak/>
        <w:t>survey</w:t>
      </w:r>
      <w:r w:rsidR="00114AE1">
        <w:rPr>
          <w:rFonts w:ascii="Times New Roman" w:hAnsi="Times New Roman"/>
          <w:szCs w:val="24"/>
        </w:rPr>
        <w:t>s of SCM research have</w:t>
      </w:r>
      <w:r>
        <w:rPr>
          <w:rFonts w:ascii="Times New Roman" w:hAnsi="Times New Roman"/>
          <w:szCs w:val="24"/>
        </w:rPr>
        <w:t xml:space="preserve"> been published by</w:t>
      </w:r>
      <w:r w:rsidRPr="007003E8">
        <w:rPr>
          <w:rFonts w:ascii="Times New Roman" w:hAnsi="Times New Roman"/>
          <w:szCs w:val="24"/>
        </w:rPr>
        <w:t xml:space="preserve"> Randall et al. (1996)</w:t>
      </w:r>
      <w:r w:rsidR="00114AE1">
        <w:rPr>
          <w:rFonts w:ascii="Times New Roman" w:hAnsi="Times New Roman"/>
          <w:szCs w:val="24"/>
        </w:rPr>
        <w:t xml:space="preserve"> and Somerville (2000)</w:t>
      </w:r>
      <w:r w:rsidRPr="007003E8">
        <w:rPr>
          <w:rFonts w:ascii="Times New Roman" w:hAnsi="Times New Roman"/>
          <w:szCs w:val="24"/>
        </w:rPr>
        <w:t xml:space="preserve">.  </w:t>
      </w:r>
      <w:r w:rsidR="0049066F">
        <w:rPr>
          <w:rFonts w:ascii="Times New Roman" w:hAnsi="Times New Roman"/>
          <w:szCs w:val="24"/>
        </w:rPr>
        <w:t>Large multi-author efforts to compare many models include those of Ghan et al. (2000) and Xie et al. (2002).</w:t>
      </w:r>
    </w:p>
    <w:p w14:paraId="70158F06" w14:textId="77777777" w:rsidR="001A1B65" w:rsidRDefault="001A1B65" w:rsidP="007E4751">
      <w:pPr>
        <w:pStyle w:val="NormalWeb"/>
        <w:spacing w:after="0"/>
        <w:rPr>
          <w:rFonts w:ascii="Times New Roman" w:hAnsi="Times New Roman"/>
          <w:sz w:val="24"/>
          <w:szCs w:val="24"/>
        </w:rPr>
      </w:pPr>
    </w:p>
    <w:p w14:paraId="2FF2DF5B" w14:textId="77777777" w:rsidR="0049066F" w:rsidRPr="007003E8" w:rsidRDefault="0049066F" w:rsidP="007E4751">
      <w:pPr>
        <w:pStyle w:val="NormalWeb"/>
        <w:spacing w:after="0"/>
        <w:rPr>
          <w:rFonts w:ascii="Times New Roman" w:hAnsi="Times New Roman"/>
          <w:sz w:val="24"/>
          <w:szCs w:val="24"/>
        </w:rPr>
      </w:pPr>
    </w:p>
    <w:p w14:paraId="0EF1A255" w14:textId="2A247B4B" w:rsidR="001E4F85" w:rsidRPr="007003E8" w:rsidRDefault="00114AE1" w:rsidP="007E4751">
      <w:pPr>
        <w:spacing w:before="100" w:beforeAutospacing="1" w:after="0"/>
        <w:rPr>
          <w:rFonts w:ascii="Times New Roman" w:hAnsi="Times New Roman"/>
          <w:szCs w:val="24"/>
        </w:rPr>
      </w:pPr>
      <w:r>
        <w:rPr>
          <w:rFonts w:ascii="Times New Roman" w:hAnsi="Times New Roman"/>
          <w:szCs w:val="24"/>
        </w:rPr>
        <w:t>REFERENCES</w:t>
      </w:r>
    </w:p>
    <w:p w14:paraId="66ED4F99" w14:textId="77777777" w:rsidR="001E4F85" w:rsidRPr="007003E8" w:rsidRDefault="001E4F85" w:rsidP="007E4751">
      <w:pPr>
        <w:spacing w:before="100" w:beforeAutospacing="1" w:after="0"/>
        <w:rPr>
          <w:rFonts w:ascii="Times New Roman" w:hAnsi="Times New Roman"/>
          <w:szCs w:val="24"/>
        </w:rPr>
      </w:pPr>
    </w:p>
    <w:p w14:paraId="39138DAE" w14:textId="77777777" w:rsidR="001E4F85" w:rsidRPr="007003E8" w:rsidRDefault="001E4F85" w:rsidP="007E4751">
      <w:pPr>
        <w:spacing w:before="100" w:beforeAutospacing="1" w:after="0"/>
        <w:rPr>
          <w:rFonts w:ascii="Times New Roman" w:hAnsi="Times New Roman"/>
          <w:szCs w:val="24"/>
        </w:rPr>
      </w:pPr>
    </w:p>
    <w:p w14:paraId="3E2F11AB" w14:textId="77777777" w:rsidR="001E4F85" w:rsidRPr="007003E8" w:rsidRDefault="001E4F85" w:rsidP="007E4751">
      <w:pPr>
        <w:spacing w:before="100" w:beforeAutospacing="1" w:after="0"/>
        <w:rPr>
          <w:rFonts w:ascii="Times New Roman" w:hAnsi="Times New Roman"/>
          <w:szCs w:val="24"/>
        </w:rPr>
      </w:pPr>
    </w:p>
    <w:p w14:paraId="549AC0D7" w14:textId="3BA210FD" w:rsidR="00114AE1" w:rsidRDefault="00114AE1" w:rsidP="007E4751">
      <w:pPr>
        <w:spacing w:before="100" w:beforeAutospacing="1" w:after="0"/>
        <w:jc w:val="both"/>
        <w:rPr>
          <w:rFonts w:ascii="Times New Roman" w:hAnsi="Times New Roman"/>
          <w:szCs w:val="24"/>
        </w:rPr>
      </w:pPr>
      <w:r>
        <w:rPr>
          <w:rFonts w:ascii="Times New Roman" w:hAnsi="Times New Roman"/>
          <w:szCs w:val="24"/>
        </w:rPr>
        <w:t xml:space="preserve">Betts, A. K., and M. J. Miller, 1986: A new convective adjustment scheme. Part II: Single column tests using GATE wave, BOMEX, ATEX, and arctic air mass data sets. </w:t>
      </w:r>
      <w:r>
        <w:rPr>
          <w:rFonts w:ascii="Times New Roman" w:hAnsi="Times New Roman"/>
          <w:i/>
          <w:szCs w:val="24"/>
        </w:rPr>
        <w:t>Quarterly Journal of the Royal Meteorological Society</w:t>
      </w:r>
      <w:r>
        <w:rPr>
          <w:rFonts w:ascii="Times New Roman" w:hAnsi="Times New Roman"/>
          <w:szCs w:val="24"/>
        </w:rPr>
        <w:t xml:space="preserve">, </w:t>
      </w:r>
      <w:r w:rsidR="00212F8A">
        <w:rPr>
          <w:rFonts w:ascii="Times New Roman" w:hAnsi="Times New Roman"/>
          <w:b/>
          <w:szCs w:val="24"/>
        </w:rPr>
        <w:t>112</w:t>
      </w:r>
      <w:r w:rsidR="00212F8A">
        <w:rPr>
          <w:rFonts w:ascii="Times New Roman" w:hAnsi="Times New Roman"/>
          <w:szCs w:val="24"/>
        </w:rPr>
        <w:t>, 693-709.</w:t>
      </w:r>
    </w:p>
    <w:p w14:paraId="1901AB4E" w14:textId="77777777" w:rsidR="001A1B65" w:rsidRPr="00212F8A" w:rsidRDefault="001A1B65" w:rsidP="007E4751">
      <w:pPr>
        <w:spacing w:before="100" w:beforeAutospacing="1" w:after="0"/>
        <w:jc w:val="both"/>
        <w:rPr>
          <w:rFonts w:ascii="Times New Roman" w:hAnsi="Times New Roman"/>
          <w:szCs w:val="24"/>
        </w:rPr>
      </w:pPr>
    </w:p>
    <w:p w14:paraId="34A6C667" w14:textId="77777777" w:rsidR="006E711A" w:rsidRPr="007003E8" w:rsidRDefault="006E711A" w:rsidP="007E4751">
      <w:pPr>
        <w:spacing w:before="100" w:beforeAutospacing="1" w:after="0"/>
        <w:jc w:val="both"/>
        <w:rPr>
          <w:rFonts w:ascii="Times New Roman" w:hAnsi="Times New Roman"/>
          <w:szCs w:val="24"/>
        </w:rPr>
      </w:pPr>
      <w:r w:rsidRPr="007003E8">
        <w:rPr>
          <w:rFonts w:ascii="Times New Roman" w:hAnsi="Times New Roman"/>
          <w:szCs w:val="24"/>
        </w:rPr>
        <w:t xml:space="preserve">Ghan, S. J., D. Randall, K. Xu, R. Cederwall, D. Cripe, J. Hack, S. Iacobellis, S. Klein, S. Krueger, U. Lohmann, J. Pedretti, A. Robock, L. Rotstayn, R. Somerville, G. Strenchikov, Y. Sud, G. Walker, S. Xie, J. Yio, and M. Zhang, 2000:  A comparison of single-column model simulations of Summertime midlatitude continental convection.  </w:t>
      </w:r>
      <w:proofErr w:type="gramStart"/>
      <w:r w:rsidRPr="00212F8A">
        <w:rPr>
          <w:rFonts w:ascii="Times New Roman" w:hAnsi="Times New Roman"/>
          <w:i/>
          <w:szCs w:val="24"/>
        </w:rPr>
        <w:t>Journal of Geophysical Research, D. (Atmospheres)</w:t>
      </w:r>
      <w:r w:rsidRPr="007003E8">
        <w:rPr>
          <w:rFonts w:ascii="Times New Roman" w:hAnsi="Times New Roman"/>
          <w:szCs w:val="24"/>
        </w:rPr>
        <w:t xml:space="preserve">, </w:t>
      </w:r>
      <w:r w:rsidRPr="00212F8A">
        <w:rPr>
          <w:rFonts w:ascii="Times New Roman" w:hAnsi="Times New Roman"/>
          <w:b/>
          <w:szCs w:val="24"/>
        </w:rPr>
        <w:t>105</w:t>
      </w:r>
      <w:r w:rsidRPr="007003E8">
        <w:rPr>
          <w:rFonts w:ascii="Times New Roman" w:hAnsi="Times New Roman"/>
          <w:szCs w:val="24"/>
        </w:rPr>
        <w:t xml:space="preserve"> (D2), 2091-2124.</w:t>
      </w:r>
      <w:proofErr w:type="gramEnd"/>
      <w:r w:rsidRPr="007003E8">
        <w:rPr>
          <w:rFonts w:ascii="Times New Roman" w:hAnsi="Times New Roman"/>
          <w:szCs w:val="24"/>
        </w:rPr>
        <w:t xml:space="preserve">  </w:t>
      </w:r>
    </w:p>
    <w:p w14:paraId="6B5EF340" w14:textId="77777777" w:rsidR="006E711A" w:rsidRDefault="006E711A" w:rsidP="007E4751">
      <w:pPr>
        <w:spacing w:before="100" w:beforeAutospacing="1" w:after="0"/>
        <w:jc w:val="both"/>
        <w:rPr>
          <w:rFonts w:ascii="Times New Roman" w:hAnsi="Times New Roman"/>
          <w:szCs w:val="24"/>
        </w:rPr>
      </w:pPr>
    </w:p>
    <w:p w14:paraId="2EC5B593" w14:textId="00B2A785" w:rsidR="001E4F85" w:rsidRPr="007003E8" w:rsidRDefault="001E4F85" w:rsidP="007E4751">
      <w:pPr>
        <w:spacing w:before="100" w:beforeAutospacing="1" w:after="0"/>
        <w:jc w:val="both"/>
        <w:rPr>
          <w:rFonts w:ascii="Times New Roman" w:hAnsi="Times New Roman"/>
          <w:szCs w:val="24"/>
        </w:rPr>
      </w:pPr>
      <w:r w:rsidRPr="007003E8">
        <w:rPr>
          <w:rFonts w:ascii="Times New Roman" w:hAnsi="Times New Roman"/>
          <w:szCs w:val="24"/>
        </w:rPr>
        <w:t>Iacobellis, S., and R. C. J. Somerville, 1991</w:t>
      </w:r>
      <w:r w:rsidR="006E711A">
        <w:rPr>
          <w:rFonts w:ascii="Times New Roman" w:hAnsi="Times New Roman"/>
          <w:szCs w:val="24"/>
        </w:rPr>
        <w:t>a</w:t>
      </w:r>
      <w:r w:rsidRPr="007003E8">
        <w:rPr>
          <w:rFonts w:ascii="Times New Roman" w:hAnsi="Times New Roman"/>
          <w:szCs w:val="24"/>
        </w:rPr>
        <w:t xml:space="preserve">:  Diagnostic modeling of the Indian monsoon onset.  Part I:  Model description and validation. </w:t>
      </w:r>
      <w:r w:rsidRPr="00212F8A">
        <w:rPr>
          <w:rFonts w:ascii="Times New Roman" w:hAnsi="Times New Roman"/>
          <w:i/>
          <w:szCs w:val="24"/>
        </w:rPr>
        <w:t>Journal of the Atmospheric Sciences</w:t>
      </w:r>
      <w:r w:rsidRPr="007003E8">
        <w:rPr>
          <w:rFonts w:ascii="Times New Roman" w:hAnsi="Times New Roman"/>
          <w:szCs w:val="24"/>
        </w:rPr>
        <w:t xml:space="preserve">, </w:t>
      </w:r>
      <w:r w:rsidRPr="00212F8A">
        <w:rPr>
          <w:rFonts w:ascii="Times New Roman" w:hAnsi="Times New Roman"/>
          <w:b/>
          <w:szCs w:val="24"/>
        </w:rPr>
        <w:t>48</w:t>
      </w:r>
      <w:r w:rsidRPr="007003E8">
        <w:rPr>
          <w:rFonts w:ascii="Times New Roman" w:hAnsi="Times New Roman"/>
          <w:szCs w:val="24"/>
        </w:rPr>
        <w:t>, 1948-1959.</w:t>
      </w:r>
    </w:p>
    <w:p w14:paraId="71D383D1" w14:textId="77777777" w:rsidR="001E4F85" w:rsidRPr="007003E8" w:rsidRDefault="001E4F85" w:rsidP="007E4751">
      <w:pPr>
        <w:spacing w:before="100" w:beforeAutospacing="1" w:after="0"/>
        <w:jc w:val="both"/>
        <w:rPr>
          <w:rFonts w:ascii="Times New Roman" w:hAnsi="Times New Roman"/>
          <w:szCs w:val="24"/>
        </w:rPr>
      </w:pPr>
    </w:p>
    <w:p w14:paraId="5A74EAB3" w14:textId="60D15209" w:rsidR="001E4F85" w:rsidRPr="007003E8" w:rsidRDefault="001E4F85" w:rsidP="0061218A">
      <w:pPr>
        <w:spacing w:before="100" w:beforeAutospacing="1" w:after="0"/>
        <w:jc w:val="both"/>
        <w:rPr>
          <w:rFonts w:ascii="Times New Roman" w:hAnsi="Times New Roman"/>
          <w:szCs w:val="24"/>
        </w:rPr>
      </w:pPr>
      <w:r w:rsidRPr="007003E8">
        <w:rPr>
          <w:rFonts w:ascii="Times New Roman" w:hAnsi="Times New Roman"/>
          <w:szCs w:val="24"/>
        </w:rPr>
        <w:t>Iacobellis, S., and R. C. J. Somerville, 1991</w:t>
      </w:r>
      <w:r w:rsidR="006E711A">
        <w:rPr>
          <w:rFonts w:ascii="Times New Roman" w:hAnsi="Times New Roman"/>
          <w:szCs w:val="24"/>
        </w:rPr>
        <w:t>b</w:t>
      </w:r>
      <w:r w:rsidRPr="007003E8">
        <w:rPr>
          <w:rFonts w:ascii="Times New Roman" w:hAnsi="Times New Roman"/>
          <w:szCs w:val="24"/>
        </w:rPr>
        <w:t xml:space="preserve">:  Diagnostic modeling of the Indian monsoon onset.  Part II:  Budget and sensitivity studies.  </w:t>
      </w:r>
      <w:r w:rsidRPr="00B80D53">
        <w:rPr>
          <w:rFonts w:ascii="Times New Roman" w:hAnsi="Times New Roman"/>
          <w:i/>
          <w:szCs w:val="24"/>
        </w:rPr>
        <w:t>Journal of the Atmospheric Sciences</w:t>
      </w:r>
      <w:r w:rsidRPr="007003E8">
        <w:rPr>
          <w:rFonts w:ascii="Times New Roman" w:hAnsi="Times New Roman"/>
          <w:szCs w:val="24"/>
        </w:rPr>
        <w:t xml:space="preserve">, </w:t>
      </w:r>
      <w:r w:rsidRPr="00B80D53">
        <w:rPr>
          <w:rFonts w:ascii="Times New Roman" w:hAnsi="Times New Roman"/>
          <w:b/>
          <w:szCs w:val="24"/>
        </w:rPr>
        <w:t>48</w:t>
      </w:r>
      <w:r w:rsidRPr="007003E8">
        <w:rPr>
          <w:rFonts w:ascii="Times New Roman" w:hAnsi="Times New Roman"/>
          <w:szCs w:val="24"/>
        </w:rPr>
        <w:t>, 1960-1971.</w:t>
      </w:r>
    </w:p>
    <w:p w14:paraId="5C9CA6AA" w14:textId="77777777" w:rsidR="006E711A" w:rsidRDefault="006E711A" w:rsidP="0061218A">
      <w:pPr>
        <w:spacing w:before="100" w:beforeAutospacing="1" w:after="0"/>
        <w:jc w:val="both"/>
        <w:rPr>
          <w:rFonts w:ascii="Times New Roman" w:hAnsi="Times New Roman"/>
          <w:szCs w:val="24"/>
        </w:rPr>
      </w:pPr>
    </w:p>
    <w:p w14:paraId="7CD64CBE" w14:textId="77777777" w:rsidR="0061218A" w:rsidRDefault="0061218A" w:rsidP="0061218A">
      <w:pPr>
        <w:spacing w:before="100" w:beforeAutospacing="1" w:after="0"/>
        <w:jc w:val="both"/>
        <w:rPr>
          <w:rFonts w:ascii="Times New Roman" w:hAnsi="Times New Roman"/>
          <w:szCs w:val="24"/>
        </w:rPr>
      </w:pPr>
    </w:p>
    <w:p w14:paraId="1ED56D7E" w14:textId="77777777" w:rsidR="0061218A" w:rsidRDefault="0061218A" w:rsidP="0061218A">
      <w:pPr>
        <w:ind w:right="-980"/>
        <w:jc w:val="both"/>
        <w:rPr>
          <w:rFonts w:ascii="Times" w:hAnsi="Times"/>
        </w:rPr>
      </w:pPr>
      <w:r>
        <w:rPr>
          <w:rFonts w:ascii="Times" w:hAnsi="Times"/>
        </w:rPr>
        <w:t xml:space="preserve">Lane, D. E., R. C. J. Somerville, and S. F. Iacobellis, 2000:  Sensitivity of cloud and radiation parameterizations to changes in vertical resolution.  </w:t>
      </w:r>
      <w:r>
        <w:rPr>
          <w:rFonts w:ascii="Times" w:hAnsi="Times"/>
          <w:i/>
        </w:rPr>
        <w:t>Journal of Climate</w:t>
      </w:r>
      <w:r>
        <w:rPr>
          <w:rFonts w:ascii="Times" w:hAnsi="Times"/>
        </w:rPr>
        <w:t xml:space="preserve">, </w:t>
      </w:r>
      <w:r>
        <w:rPr>
          <w:rFonts w:ascii="Times" w:hAnsi="Times"/>
          <w:b/>
        </w:rPr>
        <w:t>13</w:t>
      </w:r>
      <w:r>
        <w:rPr>
          <w:rFonts w:ascii="Times" w:hAnsi="Times"/>
        </w:rPr>
        <w:t>, 915-922.</w:t>
      </w:r>
    </w:p>
    <w:p w14:paraId="3DDB3D8F" w14:textId="77777777" w:rsidR="0061218A" w:rsidRDefault="0061218A" w:rsidP="0061218A">
      <w:pPr>
        <w:spacing w:before="100" w:beforeAutospacing="1" w:after="0"/>
        <w:jc w:val="both"/>
        <w:rPr>
          <w:rFonts w:ascii="Times New Roman" w:hAnsi="Times New Roman"/>
          <w:szCs w:val="24"/>
        </w:rPr>
      </w:pPr>
    </w:p>
    <w:p w14:paraId="3235558C" w14:textId="729636DA" w:rsidR="001A1B65" w:rsidRPr="007003E8" w:rsidRDefault="001A1B65" w:rsidP="007E4751">
      <w:pPr>
        <w:spacing w:before="100" w:beforeAutospacing="1" w:after="0"/>
        <w:jc w:val="both"/>
        <w:rPr>
          <w:rFonts w:ascii="Times New Roman" w:hAnsi="Times New Roman"/>
          <w:szCs w:val="24"/>
        </w:rPr>
      </w:pPr>
      <w:r>
        <w:rPr>
          <w:rFonts w:ascii="Times New Roman" w:hAnsi="Times New Roman"/>
          <w:szCs w:val="24"/>
        </w:rPr>
        <w:t xml:space="preserve">Lord, S. J., 1982: Interaction of a cumulus cloud ensemble with the large-scale environment. Part III: Semi-prognostic test of the Arakawa-Schubert cumulus parameterization. </w:t>
      </w:r>
      <w:r w:rsidRPr="00B80D53">
        <w:rPr>
          <w:rFonts w:ascii="Times New Roman" w:hAnsi="Times New Roman"/>
          <w:i/>
          <w:szCs w:val="24"/>
        </w:rPr>
        <w:t>Journal of the Atmospheric Sciences</w:t>
      </w:r>
      <w:r w:rsidRPr="007003E8">
        <w:rPr>
          <w:rFonts w:ascii="Times New Roman" w:hAnsi="Times New Roman"/>
          <w:szCs w:val="24"/>
        </w:rPr>
        <w:t xml:space="preserve">, </w:t>
      </w:r>
      <w:r>
        <w:rPr>
          <w:rFonts w:ascii="Times New Roman" w:hAnsi="Times New Roman"/>
          <w:b/>
          <w:szCs w:val="24"/>
        </w:rPr>
        <w:t>39</w:t>
      </w:r>
      <w:r w:rsidRPr="007003E8">
        <w:rPr>
          <w:rFonts w:ascii="Times New Roman" w:hAnsi="Times New Roman"/>
          <w:szCs w:val="24"/>
        </w:rPr>
        <w:t xml:space="preserve">, </w:t>
      </w:r>
      <w:r>
        <w:rPr>
          <w:rFonts w:ascii="Times New Roman" w:hAnsi="Times New Roman"/>
          <w:szCs w:val="24"/>
        </w:rPr>
        <w:t>88-103</w:t>
      </w:r>
      <w:r w:rsidRPr="007003E8">
        <w:rPr>
          <w:rFonts w:ascii="Times New Roman" w:hAnsi="Times New Roman"/>
          <w:szCs w:val="24"/>
        </w:rPr>
        <w:t>.</w:t>
      </w:r>
    </w:p>
    <w:p w14:paraId="061CC228" w14:textId="18513E71" w:rsidR="001A1B65" w:rsidRPr="007003E8" w:rsidRDefault="001A1B65" w:rsidP="007E4751">
      <w:pPr>
        <w:spacing w:before="100" w:beforeAutospacing="1" w:after="0"/>
        <w:jc w:val="both"/>
        <w:rPr>
          <w:rFonts w:ascii="Times New Roman" w:hAnsi="Times New Roman"/>
          <w:szCs w:val="24"/>
        </w:rPr>
      </w:pPr>
    </w:p>
    <w:p w14:paraId="1154BC30" w14:textId="77777777" w:rsidR="006E711A" w:rsidRPr="007003E8" w:rsidRDefault="006E711A" w:rsidP="007E4751">
      <w:pPr>
        <w:spacing w:before="100" w:beforeAutospacing="1" w:after="0"/>
        <w:jc w:val="both"/>
        <w:rPr>
          <w:rFonts w:ascii="Times New Roman" w:hAnsi="Times New Roman"/>
          <w:szCs w:val="24"/>
        </w:rPr>
      </w:pPr>
      <w:r>
        <w:rPr>
          <w:rFonts w:ascii="Times New Roman" w:hAnsi="Times New Roman"/>
          <w:szCs w:val="24"/>
        </w:rPr>
        <w:t xml:space="preserve">Ramanathan, V., and J. A. Coakley, Jr., 1978: Climate modeling through radiative-convective models. </w:t>
      </w:r>
      <w:r w:rsidRPr="006E711A">
        <w:rPr>
          <w:rFonts w:ascii="Times New Roman" w:hAnsi="Times New Roman"/>
          <w:i/>
          <w:szCs w:val="24"/>
        </w:rPr>
        <w:t>Reviews of Geophysics and Space Physics</w:t>
      </w:r>
      <w:r>
        <w:rPr>
          <w:rFonts w:ascii="Times New Roman" w:hAnsi="Times New Roman"/>
          <w:szCs w:val="24"/>
        </w:rPr>
        <w:t xml:space="preserve">, </w:t>
      </w:r>
      <w:r w:rsidRPr="006E711A">
        <w:rPr>
          <w:rFonts w:ascii="Times New Roman" w:hAnsi="Times New Roman"/>
          <w:b/>
          <w:szCs w:val="24"/>
        </w:rPr>
        <w:t>16</w:t>
      </w:r>
      <w:r>
        <w:rPr>
          <w:rFonts w:ascii="Times New Roman" w:hAnsi="Times New Roman"/>
          <w:szCs w:val="24"/>
        </w:rPr>
        <w:t>, 465-489.</w:t>
      </w:r>
    </w:p>
    <w:p w14:paraId="78B3C59D" w14:textId="77777777" w:rsidR="006E711A" w:rsidRDefault="006E711A" w:rsidP="007E4751">
      <w:pPr>
        <w:spacing w:before="100" w:beforeAutospacing="1" w:after="0"/>
        <w:jc w:val="both"/>
        <w:rPr>
          <w:rFonts w:ascii="Times New Roman" w:hAnsi="Times New Roman"/>
          <w:szCs w:val="24"/>
        </w:rPr>
      </w:pPr>
    </w:p>
    <w:p w14:paraId="4C22A47D" w14:textId="77777777" w:rsidR="001E4F85" w:rsidRPr="007003E8" w:rsidRDefault="001E4F85" w:rsidP="007E4751">
      <w:pPr>
        <w:spacing w:before="100" w:beforeAutospacing="1" w:after="0"/>
        <w:jc w:val="both"/>
        <w:rPr>
          <w:rFonts w:ascii="Times New Roman" w:hAnsi="Times New Roman"/>
          <w:szCs w:val="24"/>
        </w:rPr>
      </w:pPr>
      <w:proofErr w:type="gramStart"/>
      <w:r w:rsidRPr="007003E8">
        <w:rPr>
          <w:rFonts w:ascii="Times New Roman" w:hAnsi="Times New Roman"/>
          <w:szCs w:val="24"/>
        </w:rPr>
        <w:t>Randall, D. A., K.-M.</w:t>
      </w:r>
      <w:proofErr w:type="gramEnd"/>
      <w:r w:rsidRPr="007003E8">
        <w:rPr>
          <w:rFonts w:ascii="Times New Roman" w:hAnsi="Times New Roman"/>
          <w:szCs w:val="24"/>
        </w:rPr>
        <w:t xml:space="preserve"> Xu, R. C. J. Somerville and S. Iacobellis, 1996:  Single-column models and cloud ensemble models as links between observations and climate models. </w:t>
      </w:r>
      <w:r w:rsidRPr="00B80D53">
        <w:rPr>
          <w:rFonts w:ascii="Times New Roman" w:hAnsi="Times New Roman"/>
          <w:i/>
          <w:szCs w:val="24"/>
        </w:rPr>
        <w:t>Journal of Climate</w:t>
      </w:r>
      <w:proofErr w:type="gramStart"/>
      <w:r w:rsidRPr="007003E8">
        <w:rPr>
          <w:rFonts w:ascii="Times New Roman" w:hAnsi="Times New Roman"/>
          <w:szCs w:val="24"/>
        </w:rPr>
        <w:t xml:space="preserve">,  </w:t>
      </w:r>
      <w:r w:rsidRPr="00B80D53">
        <w:rPr>
          <w:rFonts w:ascii="Times New Roman" w:hAnsi="Times New Roman"/>
          <w:b/>
          <w:szCs w:val="24"/>
        </w:rPr>
        <w:t>9</w:t>
      </w:r>
      <w:proofErr w:type="gramEnd"/>
      <w:r w:rsidRPr="007003E8">
        <w:rPr>
          <w:rFonts w:ascii="Times New Roman" w:hAnsi="Times New Roman"/>
          <w:szCs w:val="24"/>
        </w:rPr>
        <w:t>, 1683-1697.</w:t>
      </w:r>
    </w:p>
    <w:p w14:paraId="680D2580" w14:textId="77777777" w:rsidR="001E4F85" w:rsidRPr="007003E8" w:rsidRDefault="001E4F85" w:rsidP="007E4751">
      <w:pPr>
        <w:spacing w:before="100" w:beforeAutospacing="1" w:after="0"/>
        <w:jc w:val="both"/>
        <w:rPr>
          <w:rFonts w:ascii="Times New Roman" w:hAnsi="Times New Roman"/>
          <w:szCs w:val="24"/>
        </w:rPr>
      </w:pPr>
    </w:p>
    <w:p w14:paraId="2B6755B7" w14:textId="77777777" w:rsidR="001E4F85" w:rsidRDefault="001E4F85" w:rsidP="007E4751">
      <w:pPr>
        <w:spacing w:before="100" w:beforeAutospacing="1" w:after="0"/>
        <w:jc w:val="both"/>
        <w:rPr>
          <w:rFonts w:ascii="Times New Roman" w:hAnsi="Times New Roman"/>
          <w:szCs w:val="24"/>
        </w:rPr>
      </w:pPr>
      <w:r w:rsidRPr="007003E8">
        <w:rPr>
          <w:rFonts w:ascii="Times New Roman" w:hAnsi="Times New Roman"/>
          <w:szCs w:val="24"/>
        </w:rPr>
        <w:t xml:space="preserve">Somerville, R. C. J., 2000: Using single-column models to improve cloud-radiation parameterizations.  </w:t>
      </w:r>
      <w:r w:rsidRPr="006E711A">
        <w:rPr>
          <w:rFonts w:ascii="Times New Roman" w:hAnsi="Times New Roman"/>
          <w:i/>
          <w:szCs w:val="24"/>
        </w:rPr>
        <w:t>General Circulation Model Development:  Past, Present and Future</w:t>
      </w:r>
      <w:r w:rsidRPr="007003E8">
        <w:rPr>
          <w:rFonts w:ascii="Times New Roman" w:hAnsi="Times New Roman"/>
          <w:szCs w:val="24"/>
        </w:rPr>
        <w:t>, D. A. Randall (ed.), Academic Press, 641-657.</w:t>
      </w:r>
    </w:p>
    <w:p w14:paraId="4BD007B9" w14:textId="77777777" w:rsidR="0049066F" w:rsidRPr="007003E8" w:rsidRDefault="0049066F" w:rsidP="007E4751">
      <w:pPr>
        <w:spacing w:before="100" w:beforeAutospacing="1" w:after="0"/>
        <w:jc w:val="both"/>
        <w:rPr>
          <w:rFonts w:ascii="Times New Roman" w:hAnsi="Times New Roman"/>
          <w:szCs w:val="24"/>
        </w:rPr>
      </w:pPr>
    </w:p>
    <w:p w14:paraId="365028AB" w14:textId="04D71F14" w:rsidR="001E4F85" w:rsidRPr="007003E8" w:rsidRDefault="0049066F" w:rsidP="007E4751">
      <w:pPr>
        <w:spacing w:before="100" w:beforeAutospacing="1" w:after="0"/>
        <w:jc w:val="both"/>
        <w:rPr>
          <w:rFonts w:ascii="Times New Roman" w:hAnsi="Times New Roman"/>
          <w:szCs w:val="24"/>
        </w:rPr>
      </w:pPr>
      <w:proofErr w:type="gramStart"/>
      <w:r>
        <w:rPr>
          <w:rFonts w:ascii="Times" w:hAnsi="Times"/>
        </w:rPr>
        <w:t>Xie, S., K-M.</w:t>
      </w:r>
      <w:proofErr w:type="gramEnd"/>
      <w:r>
        <w:rPr>
          <w:rFonts w:ascii="Times" w:hAnsi="Times"/>
        </w:rPr>
        <w:t xml:space="preserve"> Xu, R. T. Cederwall, P. Bechtold, A. D. Del Genio, S. A. Klein, D. G. Cripe, S. J. Ghan, D. Gregory, S. F. Iacobellis, S. K. Krueger, U. Lohmann, J. C. Petch, D. A. Randall, L. D. Rotstayn, R. C. J. Somerville, Y. C. Sud, K. von Salzen, G. K. Walker, A. Wolf, J. J. Yio, G-J. Zhang, M. Zhang, 2002: Intercomparison and evaluation of cumulus parameterizations under summertime midlatitude continental conditions</w:t>
      </w:r>
      <w:r>
        <w:rPr>
          <w:rFonts w:ascii="Times" w:hAnsi="Times"/>
          <w:i/>
        </w:rPr>
        <w:t xml:space="preserve">.  Quarterly Journal of the </w:t>
      </w:r>
      <w:proofErr w:type="gramStart"/>
      <w:r>
        <w:rPr>
          <w:rFonts w:ascii="Times" w:hAnsi="Times"/>
          <w:i/>
        </w:rPr>
        <w:t>Royal  Meteorological</w:t>
      </w:r>
      <w:proofErr w:type="gramEnd"/>
      <w:r>
        <w:rPr>
          <w:rFonts w:ascii="Times" w:hAnsi="Times"/>
          <w:i/>
        </w:rPr>
        <w:t xml:space="preserve"> Society</w:t>
      </w:r>
      <w:r>
        <w:rPr>
          <w:rFonts w:ascii="Times" w:hAnsi="Times"/>
        </w:rPr>
        <w:t xml:space="preserve">, </w:t>
      </w:r>
      <w:r>
        <w:rPr>
          <w:rFonts w:ascii="Times" w:hAnsi="Times"/>
          <w:b/>
        </w:rPr>
        <w:t>128</w:t>
      </w:r>
      <w:r>
        <w:rPr>
          <w:rFonts w:ascii="Times" w:hAnsi="Times"/>
        </w:rPr>
        <w:t>, pp. 1095-1136.</w:t>
      </w:r>
    </w:p>
    <w:p w14:paraId="0069B3DB" w14:textId="77777777" w:rsidR="001E4F85" w:rsidRPr="007003E8" w:rsidRDefault="001E4F85" w:rsidP="007E4751">
      <w:pPr>
        <w:spacing w:before="100" w:beforeAutospacing="1" w:after="0"/>
        <w:rPr>
          <w:rFonts w:ascii="Times New Roman" w:hAnsi="Times New Roman"/>
          <w:szCs w:val="24"/>
        </w:rPr>
      </w:pPr>
    </w:p>
    <w:p w14:paraId="72258B48" w14:textId="77777777" w:rsidR="001E4F85" w:rsidRPr="007003E8" w:rsidRDefault="001E4F85" w:rsidP="007E4751">
      <w:pPr>
        <w:spacing w:before="100" w:beforeAutospacing="1" w:after="0"/>
        <w:rPr>
          <w:rFonts w:ascii="Times New Roman" w:hAnsi="Times New Roman"/>
          <w:szCs w:val="24"/>
        </w:rPr>
      </w:pPr>
    </w:p>
    <w:p w14:paraId="255D483D" w14:textId="77777777" w:rsidR="00A823A3" w:rsidRPr="007003E8" w:rsidRDefault="00A823A3" w:rsidP="007E4751">
      <w:pPr>
        <w:spacing w:before="100" w:beforeAutospacing="1" w:after="0"/>
        <w:rPr>
          <w:rFonts w:ascii="Times New Roman" w:hAnsi="Times New Roman"/>
          <w:szCs w:val="24"/>
        </w:rPr>
      </w:pPr>
    </w:p>
    <w:sectPr w:rsidR="00A823A3" w:rsidRPr="007003E8" w:rsidSect="0026704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xie2" w:date="2013-07-27T10:15:00Z" w:initials="x">
    <w:p w14:paraId="62AD339A" w14:textId="0344257A" w:rsidR="001D75ED" w:rsidRDefault="001D75ED">
      <w:pPr>
        <w:pStyle w:val="CommentText"/>
      </w:pPr>
      <w:r>
        <w:rPr>
          <w:rStyle w:val="CommentReference"/>
        </w:rPr>
        <w:annotationRef/>
      </w:r>
      <w:r>
        <w:t>I feel that this point has been mentioned several times</w:t>
      </w:r>
      <w:r w:rsidR="00C94F7E">
        <w:t xml:space="preserve"> earlier</w:t>
      </w:r>
      <w:r>
        <w:t>.</w:t>
      </w:r>
    </w:p>
  </w:comment>
  <w:comment w:id="3" w:author="xie2" w:date="2013-07-26T16:18:00Z" w:initials="x">
    <w:p w14:paraId="08BC2BF9" w14:textId="74594BCE" w:rsidR="001D75ED" w:rsidRDefault="001D75ED">
      <w:pPr>
        <w:pStyle w:val="CommentText"/>
      </w:pPr>
      <w:r>
        <w:rPr>
          <w:rStyle w:val="CommentReference"/>
        </w:rPr>
        <w:annotationRef/>
      </w:r>
      <w:r>
        <w:t>Might cause some confusion to the reader.</w:t>
      </w:r>
    </w:p>
  </w:comment>
  <w:comment w:id="5" w:author="xie2" w:date="2013-07-27T10:21:00Z" w:initials="x">
    <w:p w14:paraId="685E7DBA" w14:textId="3B3A8925" w:rsidR="00C94F7E" w:rsidRDefault="00C94F7E">
      <w:pPr>
        <w:pStyle w:val="CommentText"/>
      </w:pPr>
      <w:r>
        <w:rPr>
          <w:rStyle w:val="CommentReference"/>
        </w:rPr>
        <w:annotationRef/>
      </w:r>
      <w:r>
        <w:t>It might be a good idea to start with this paragraph by providing a few more details about limitations of the SCM approach.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D4BCC"/>
    <w:rsid w:val="00114AE1"/>
    <w:rsid w:val="001A1B65"/>
    <w:rsid w:val="001D75ED"/>
    <w:rsid w:val="001E4F85"/>
    <w:rsid w:val="00212F8A"/>
    <w:rsid w:val="00267045"/>
    <w:rsid w:val="002942A5"/>
    <w:rsid w:val="00317AD5"/>
    <w:rsid w:val="00384201"/>
    <w:rsid w:val="0047416A"/>
    <w:rsid w:val="0049066F"/>
    <w:rsid w:val="004F2D70"/>
    <w:rsid w:val="00573F98"/>
    <w:rsid w:val="005E4E84"/>
    <w:rsid w:val="00603615"/>
    <w:rsid w:val="0061218A"/>
    <w:rsid w:val="00644973"/>
    <w:rsid w:val="006B31B9"/>
    <w:rsid w:val="006D0B13"/>
    <w:rsid w:val="006E711A"/>
    <w:rsid w:val="007003E8"/>
    <w:rsid w:val="00765E40"/>
    <w:rsid w:val="007E4751"/>
    <w:rsid w:val="008606E8"/>
    <w:rsid w:val="008928E8"/>
    <w:rsid w:val="008F2B13"/>
    <w:rsid w:val="009034CB"/>
    <w:rsid w:val="0090532E"/>
    <w:rsid w:val="009317C8"/>
    <w:rsid w:val="00A0452C"/>
    <w:rsid w:val="00A823A3"/>
    <w:rsid w:val="00AC6891"/>
    <w:rsid w:val="00B17080"/>
    <w:rsid w:val="00B80D53"/>
    <w:rsid w:val="00BE7137"/>
    <w:rsid w:val="00C30133"/>
    <w:rsid w:val="00C320D0"/>
    <w:rsid w:val="00C40C0C"/>
    <w:rsid w:val="00C94F7E"/>
    <w:rsid w:val="00CE7330"/>
    <w:rsid w:val="00E7494A"/>
    <w:rsid w:val="00ED24C6"/>
    <w:rsid w:val="00F61ED3"/>
    <w:rsid w:val="00F827FF"/>
    <w:rsid w:val="00FC1E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A04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2C"/>
    <w:rPr>
      <w:rFonts w:ascii="Tahoma" w:hAnsi="Tahoma" w:cs="Tahoma"/>
      <w:sz w:val="16"/>
      <w:szCs w:val="16"/>
    </w:rPr>
  </w:style>
  <w:style w:type="character" w:styleId="CommentReference">
    <w:name w:val="annotation reference"/>
    <w:basedOn w:val="DefaultParagraphFont"/>
    <w:uiPriority w:val="99"/>
    <w:semiHidden/>
    <w:unhideWhenUsed/>
    <w:rsid w:val="001D75ED"/>
    <w:rPr>
      <w:sz w:val="16"/>
      <w:szCs w:val="16"/>
    </w:rPr>
  </w:style>
  <w:style w:type="paragraph" w:styleId="CommentText">
    <w:name w:val="annotation text"/>
    <w:basedOn w:val="Normal"/>
    <w:link w:val="CommentTextChar"/>
    <w:uiPriority w:val="99"/>
    <w:semiHidden/>
    <w:unhideWhenUsed/>
    <w:rsid w:val="001D75ED"/>
    <w:rPr>
      <w:sz w:val="20"/>
    </w:rPr>
  </w:style>
  <w:style w:type="character" w:customStyle="1" w:styleId="CommentTextChar">
    <w:name w:val="Comment Text Char"/>
    <w:basedOn w:val="DefaultParagraphFont"/>
    <w:link w:val="CommentText"/>
    <w:uiPriority w:val="99"/>
    <w:semiHidden/>
    <w:rsid w:val="001D75ED"/>
  </w:style>
  <w:style w:type="paragraph" w:styleId="CommentSubject">
    <w:name w:val="annotation subject"/>
    <w:basedOn w:val="CommentText"/>
    <w:next w:val="CommentText"/>
    <w:link w:val="CommentSubjectChar"/>
    <w:uiPriority w:val="99"/>
    <w:semiHidden/>
    <w:unhideWhenUsed/>
    <w:rsid w:val="001D75ED"/>
    <w:rPr>
      <w:b/>
      <w:bCs/>
    </w:rPr>
  </w:style>
  <w:style w:type="character" w:customStyle="1" w:styleId="CommentSubjectChar">
    <w:name w:val="Comment Subject Char"/>
    <w:basedOn w:val="CommentTextChar"/>
    <w:link w:val="CommentSubject"/>
    <w:uiPriority w:val="99"/>
    <w:semiHidden/>
    <w:rsid w:val="001D75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A04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2C"/>
    <w:rPr>
      <w:rFonts w:ascii="Tahoma" w:hAnsi="Tahoma" w:cs="Tahoma"/>
      <w:sz w:val="16"/>
      <w:szCs w:val="16"/>
    </w:rPr>
  </w:style>
  <w:style w:type="character" w:styleId="CommentReference">
    <w:name w:val="annotation reference"/>
    <w:basedOn w:val="DefaultParagraphFont"/>
    <w:uiPriority w:val="99"/>
    <w:semiHidden/>
    <w:unhideWhenUsed/>
    <w:rsid w:val="001D75ED"/>
    <w:rPr>
      <w:sz w:val="16"/>
      <w:szCs w:val="16"/>
    </w:rPr>
  </w:style>
  <w:style w:type="paragraph" w:styleId="CommentText">
    <w:name w:val="annotation text"/>
    <w:basedOn w:val="Normal"/>
    <w:link w:val="CommentTextChar"/>
    <w:uiPriority w:val="99"/>
    <w:semiHidden/>
    <w:unhideWhenUsed/>
    <w:rsid w:val="001D75ED"/>
    <w:rPr>
      <w:sz w:val="20"/>
    </w:rPr>
  </w:style>
  <w:style w:type="character" w:customStyle="1" w:styleId="CommentTextChar">
    <w:name w:val="Comment Text Char"/>
    <w:basedOn w:val="DefaultParagraphFont"/>
    <w:link w:val="CommentText"/>
    <w:uiPriority w:val="99"/>
    <w:semiHidden/>
    <w:rsid w:val="001D75ED"/>
  </w:style>
  <w:style w:type="paragraph" w:styleId="CommentSubject">
    <w:name w:val="annotation subject"/>
    <w:basedOn w:val="CommentText"/>
    <w:next w:val="CommentText"/>
    <w:link w:val="CommentSubjectChar"/>
    <w:uiPriority w:val="99"/>
    <w:semiHidden/>
    <w:unhideWhenUsed/>
    <w:rsid w:val="001D75ED"/>
    <w:rPr>
      <w:b/>
      <w:bCs/>
    </w:rPr>
  </w:style>
  <w:style w:type="character" w:customStyle="1" w:styleId="CommentSubjectChar">
    <w:name w:val="Comment Subject Char"/>
    <w:basedOn w:val="CommentTextChar"/>
    <w:link w:val="CommentSubject"/>
    <w:uiPriority w:val="99"/>
    <w:semiHidden/>
    <w:rsid w:val="001D7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26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xie2</cp:lastModifiedBy>
  <cp:revision>4</cp:revision>
  <cp:lastPrinted>2013-07-26T21:50:00Z</cp:lastPrinted>
  <dcterms:created xsi:type="dcterms:W3CDTF">2013-07-26T21:50:00Z</dcterms:created>
  <dcterms:modified xsi:type="dcterms:W3CDTF">2013-07-27T17:22:00Z</dcterms:modified>
</cp:coreProperties>
</file>