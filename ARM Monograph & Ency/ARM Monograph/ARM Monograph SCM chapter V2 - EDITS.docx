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1186E4" w14:textId="7E77CF3E" w:rsidR="00DA3B2B" w:rsidRPr="00E91A1E" w:rsidRDefault="00DA3B2B" w:rsidP="00222450">
      <w:pPr>
        <w:spacing w:after="0" w:line="360" w:lineRule="auto"/>
        <w:ind w:firstLine="720"/>
        <w:jc w:val="center"/>
        <w:rPr>
          <w:szCs w:val="24"/>
        </w:rPr>
      </w:pPr>
      <w:r w:rsidRPr="00E91A1E">
        <w:rPr>
          <w:b/>
          <w:szCs w:val="24"/>
        </w:rPr>
        <w:t>The SCM concept and creation of forcing datasets</w:t>
      </w:r>
    </w:p>
    <w:p w14:paraId="6F03C3B4" w14:textId="77777777" w:rsidR="00C50939" w:rsidRPr="00E91A1E" w:rsidRDefault="00C50939" w:rsidP="00222450">
      <w:pPr>
        <w:spacing w:after="0" w:line="360" w:lineRule="auto"/>
        <w:ind w:firstLine="720"/>
        <w:jc w:val="center"/>
        <w:rPr>
          <w:szCs w:val="24"/>
        </w:rPr>
      </w:pPr>
    </w:p>
    <w:p w14:paraId="05A731B6" w14:textId="62F4B24C" w:rsidR="00DA3B2B" w:rsidRPr="00E91A1E" w:rsidRDefault="00DA3B2B" w:rsidP="00222450">
      <w:pPr>
        <w:spacing w:after="0" w:line="360" w:lineRule="auto"/>
        <w:ind w:firstLine="720"/>
        <w:jc w:val="center"/>
        <w:rPr>
          <w:szCs w:val="24"/>
        </w:rPr>
      </w:pPr>
      <w:proofErr w:type="spellStart"/>
      <w:r w:rsidRPr="00E91A1E">
        <w:rPr>
          <w:szCs w:val="24"/>
        </w:rPr>
        <w:t>Minghua</w:t>
      </w:r>
      <w:proofErr w:type="spellEnd"/>
      <w:r w:rsidRPr="00E91A1E">
        <w:rPr>
          <w:szCs w:val="24"/>
        </w:rPr>
        <w:t xml:space="preserve"> Zhang, </w:t>
      </w:r>
      <w:del w:id="0" w:author="Steve Ortega" w:date="2013-10-21T10:54:00Z">
        <w:r w:rsidRPr="00E91A1E" w:rsidDel="00AC4151">
          <w:rPr>
            <w:szCs w:val="24"/>
          </w:rPr>
          <w:delText xml:space="preserve"> </w:delText>
        </w:r>
      </w:del>
      <w:r w:rsidRPr="00E91A1E">
        <w:rPr>
          <w:szCs w:val="24"/>
        </w:rPr>
        <w:t xml:space="preserve">Richard Somerville, and </w:t>
      </w:r>
      <w:proofErr w:type="spellStart"/>
      <w:r w:rsidRPr="00E91A1E">
        <w:rPr>
          <w:szCs w:val="24"/>
        </w:rPr>
        <w:t>Shaocheng</w:t>
      </w:r>
      <w:proofErr w:type="spellEnd"/>
      <w:r w:rsidRPr="00E91A1E">
        <w:rPr>
          <w:szCs w:val="24"/>
        </w:rPr>
        <w:t xml:space="preserve"> </w:t>
      </w:r>
      <w:proofErr w:type="spellStart"/>
      <w:r w:rsidRPr="00E91A1E">
        <w:rPr>
          <w:szCs w:val="24"/>
        </w:rPr>
        <w:t>Xie</w:t>
      </w:r>
      <w:proofErr w:type="spellEnd"/>
    </w:p>
    <w:p w14:paraId="1CBD837C" w14:textId="77777777" w:rsidR="00DA3B2B" w:rsidRPr="00E91A1E" w:rsidRDefault="00DA3B2B" w:rsidP="00222450">
      <w:pPr>
        <w:spacing w:before="100" w:beforeAutospacing="1" w:after="0" w:line="360" w:lineRule="auto"/>
        <w:ind w:firstLine="720"/>
        <w:jc w:val="both"/>
        <w:rPr>
          <w:rFonts w:ascii="Times New Roman" w:hAnsi="Times New Roman"/>
          <w:szCs w:val="24"/>
        </w:rPr>
      </w:pPr>
    </w:p>
    <w:p w14:paraId="074FDC5C" w14:textId="1AE4F1F7"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concept of SCM  </w:t>
      </w:r>
      <w:r w:rsidR="00735271">
        <w:rPr>
          <w:rFonts w:ascii="Times New Roman" w:hAnsi="Times New Roman" w:cs="Times New Roman"/>
          <w:sz w:val="24"/>
          <w:szCs w:val="24"/>
        </w:rPr>
        <w:t xml:space="preserve"> </w:t>
      </w:r>
    </w:p>
    <w:p w14:paraId="5CFE7247" w14:textId="5063F24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Early studies using SCMs  </w:t>
      </w:r>
      <w:r w:rsidR="00735271">
        <w:rPr>
          <w:rFonts w:ascii="Times New Roman" w:hAnsi="Times New Roman" w:cs="Times New Roman"/>
          <w:sz w:val="24"/>
          <w:szCs w:val="24"/>
        </w:rPr>
        <w:t xml:space="preserve"> </w:t>
      </w:r>
    </w:p>
    <w:p w14:paraId="296ECCBE" w14:textId="5A913FEF"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Requirement on large-scale forcing data  </w:t>
      </w:r>
      <w:r w:rsidR="00735271">
        <w:rPr>
          <w:rFonts w:ascii="Times New Roman" w:hAnsi="Times New Roman" w:cs="Times New Roman"/>
          <w:sz w:val="24"/>
          <w:szCs w:val="24"/>
        </w:rPr>
        <w:t xml:space="preserve"> </w:t>
      </w:r>
    </w:p>
    <w:p w14:paraId="793681FB" w14:textId="0F806EB5"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Forcing data from field experiments prior to ARM </w:t>
      </w:r>
      <w:r w:rsidR="00735271">
        <w:rPr>
          <w:rFonts w:ascii="Times New Roman" w:hAnsi="Times New Roman" w:cs="Times New Roman"/>
          <w:sz w:val="24"/>
          <w:szCs w:val="24"/>
        </w:rPr>
        <w:t xml:space="preserve"> </w:t>
      </w:r>
    </w:p>
    <w:p w14:paraId="3B256E53" w14:textId="709571FC"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The ARM variational analysis of forcing data  </w:t>
      </w:r>
      <w:r w:rsidR="00735271">
        <w:rPr>
          <w:rFonts w:ascii="Times New Roman" w:hAnsi="Times New Roman" w:cs="Times New Roman"/>
          <w:sz w:val="24"/>
          <w:szCs w:val="24"/>
        </w:rPr>
        <w:t xml:space="preserve"> </w:t>
      </w:r>
    </w:p>
    <w:p w14:paraId="7C25BEA0" w14:textId="09C5DBC0"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Input data in the ARM variational analysis  </w:t>
      </w:r>
      <w:r w:rsidR="00735271">
        <w:rPr>
          <w:rFonts w:ascii="Times New Roman" w:hAnsi="Times New Roman" w:cs="Times New Roman"/>
          <w:sz w:val="24"/>
          <w:szCs w:val="24"/>
        </w:rPr>
        <w:t xml:space="preserve"> </w:t>
      </w:r>
    </w:p>
    <w:p w14:paraId="1295845F" w14:textId="42A92753"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Available ARM forcing datasets </w:t>
      </w:r>
      <w:r w:rsidR="00735271">
        <w:rPr>
          <w:rFonts w:ascii="Times New Roman" w:hAnsi="Times New Roman" w:cs="Times New Roman"/>
          <w:sz w:val="24"/>
          <w:szCs w:val="24"/>
        </w:rPr>
        <w:t xml:space="preserve"> </w:t>
      </w:r>
    </w:p>
    <w:p w14:paraId="37D18B75" w14:textId="044377ED" w:rsidR="00DA3B2B" w:rsidRPr="00E91A1E" w:rsidRDefault="00DA3B2B" w:rsidP="00222450">
      <w:pPr>
        <w:pStyle w:val="ListParagraph"/>
        <w:numPr>
          <w:ilvl w:val="1"/>
          <w:numId w:val="1"/>
        </w:numPr>
        <w:spacing w:line="360" w:lineRule="auto"/>
        <w:ind w:left="0" w:firstLine="0"/>
        <w:jc w:val="both"/>
        <w:rPr>
          <w:rFonts w:ascii="Times New Roman" w:hAnsi="Times New Roman" w:cs="Times New Roman"/>
          <w:sz w:val="24"/>
          <w:szCs w:val="24"/>
        </w:rPr>
      </w:pPr>
      <w:r w:rsidRPr="00E91A1E">
        <w:rPr>
          <w:rFonts w:ascii="Times New Roman" w:hAnsi="Times New Roman" w:cs="Times New Roman"/>
          <w:sz w:val="24"/>
          <w:szCs w:val="24"/>
        </w:rPr>
        <w:t xml:space="preserve">Application of ARM forcing data to understand and improve models  </w:t>
      </w:r>
      <w:r w:rsidR="00735271">
        <w:rPr>
          <w:rFonts w:ascii="Times New Roman" w:hAnsi="Times New Roman" w:cs="Times New Roman"/>
          <w:sz w:val="24"/>
          <w:szCs w:val="24"/>
        </w:rPr>
        <w:t xml:space="preserve"> </w:t>
      </w:r>
    </w:p>
    <w:p w14:paraId="4B089A45" w14:textId="77777777" w:rsidR="00F3431E" w:rsidRDefault="00F3431E" w:rsidP="00F3431E">
      <w:pPr>
        <w:pStyle w:val="ListParagraph"/>
        <w:spacing w:line="360" w:lineRule="auto"/>
        <w:ind w:left="0"/>
        <w:jc w:val="both"/>
        <w:rPr>
          <w:rFonts w:ascii="Times New Roman" w:hAnsi="Times New Roman" w:cs="Times New Roman"/>
        </w:rPr>
      </w:pPr>
    </w:p>
    <w:p w14:paraId="51CC2FDB" w14:textId="4A5B6943" w:rsidR="00655FED" w:rsidRDefault="00655FED" w:rsidP="002C4237">
      <w:pPr>
        <w:pStyle w:val="ListParagraph"/>
        <w:spacing w:line="360" w:lineRule="auto"/>
        <w:ind w:left="0"/>
        <w:jc w:val="center"/>
        <w:rPr>
          <w:rFonts w:ascii="Times New Roman" w:hAnsi="Times New Roman" w:cs="Times New Roman"/>
          <w:b/>
          <w:sz w:val="24"/>
          <w:szCs w:val="24"/>
        </w:rPr>
      </w:pPr>
      <w:r w:rsidRPr="00C25475">
        <w:rPr>
          <w:rFonts w:ascii="Times New Roman" w:hAnsi="Times New Roman" w:cs="Times New Roman"/>
          <w:b/>
          <w:sz w:val="24"/>
          <w:szCs w:val="24"/>
        </w:rPr>
        <w:t>Abstract</w:t>
      </w:r>
    </w:p>
    <w:p w14:paraId="7F45C5F1" w14:textId="77777777" w:rsidR="002C4237" w:rsidRPr="00C25475" w:rsidRDefault="002C4237" w:rsidP="002C4237">
      <w:pPr>
        <w:pStyle w:val="ListParagraph"/>
        <w:spacing w:line="360" w:lineRule="auto"/>
        <w:ind w:left="0"/>
        <w:jc w:val="center"/>
        <w:rPr>
          <w:rFonts w:ascii="Times New Roman" w:hAnsi="Times New Roman" w:cs="Times New Roman"/>
          <w:b/>
          <w:sz w:val="24"/>
          <w:szCs w:val="24"/>
        </w:rPr>
      </w:pPr>
    </w:p>
    <w:p w14:paraId="2154B974" w14:textId="27A7CF34" w:rsidR="00655FED" w:rsidRDefault="00655FED" w:rsidP="00C25475">
      <w:pPr>
        <w:pStyle w:val="ListParagraph"/>
        <w:spacing w:line="360" w:lineRule="auto"/>
        <w:ind w:left="0" w:firstLine="360"/>
        <w:jc w:val="both"/>
        <w:rPr>
          <w:rFonts w:ascii="Times New Roman" w:hAnsi="Times New Roman" w:cs="Times New Roman"/>
          <w:sz w:val="24"/>
          <w:szCs w:val="24"/>
        </w:rPr>
      </w:pPr>
      <w:r w:rsidRPr="00C25475">
        <w:rPr>
          <w:rFonts w:ascii="Times New Roman" w:hAnsi="Times New Roman" w:cs="Times New Roman"/>
          <w:sz w:val="24"/>
          <w:szCs w:val="24"/>
        </w:rPr>
        <w:t>This chapter discusses the concept of Single-Column Models (SCM) and the required forcing data</w:t>
      </w:r>
      <w:r w:rsidR="002C4237">
        <w:rPr>
          <w:rFonts w:ascii="Times New Roman" w:hAnsi="Times New Roman" w:cs="Times New Roman"/>
          <w:sz w:val="24"/>
          <w:szCs w:val="24"/>
        </w:rPr>
        <w:t xml:space="preserve"> of these models</w:t>
      </w:r>
      <w:r w:rsidRPr="00C25475">
        <w:rPr>
          <w:rFonts w:ascii="Times New Roman" w:hAnsi="Times New Roman" w:cs="Times New Roman"/>
          <w:sz w:val="24"/>
          <w:szCs w:val="24"/>
        </w:rPr>
        <w:t xml:space="preserve">. The ARM </w:t>
      </w:r>
      <w:del w:id="1" w:author="ZHANGM.H." w:date="2013-10-22T10:41:00Z">
        <w:r w:rsidRPr="00C25475" w:rsidDel="00B10FD9">
          <w:rPr>
            <w:rFonts w:ascii="Times New Roman" w:hAnsi="Times New Roman" w:cs="Times New Roman"/>
            <w:sz w:val="24"/>
            <w:szCs w:val="24"/>
          </w:rPr>
          <w:delText xml:space="preserve">constrained </w:delText>
        </w:r>
      </w:del>
      <w:r w:rsidRPr="00C25475">
        <w:rPr>
          <w:rFonts w:ascii="Times New Roman" w:hAnsi="Times New Roman" w:cs="Times New Roman"/>
          <w:sz w:val="24"/>
          <w:szCs w:val="24"/>
        </w:rPr>
        <w:t>variational analysis method</w:t>
      </w:r>
      <w:r w:rsidR="00C25475" w:rsidRPr="00C25475">
        <w:rPr>
          <w:rFonts w:ascii="Times New Roman" w:hAnsi="Times New Roman" w:cs="Times New Roman"/>
          <w:sz w:val="24"/>
          <w:szCs w:val="24"/>
        </w:rPr>
        <w:t xml:space="preserve"> to derive the forcing data is described, along with the input data and ongoing research to improve the data accuracy. Available ARM forcing data at various sites are presented.  The </w:t>
      </w:r>
      <w:r w:rsidR="002C4237" w:rsidRPr="00C25475">
        <w:rPr>
          <w:rFonts w:ascii="Times New Roman" w:hAnsi="Times New Roman" w:cs="Times New Roman"/>
          <w:sz w:val="24"/>
          <w:szCs w:val="24"/>
        </w:rPr>
        <w:t>chapter also discusses</w:t>
      </w:r>
      <w:r w:rsidR="00C25475" w:rsidRPr="00C25475">
        <w:rPr>
          <w:rFonts w:ascii="Times New Roman" w:hAnsi="Times New Roman" w:cs="Times New Roman"/>
          <w:sz w:val="24"/>
          <w:szCs w:val="24"/>
        </w:rPr>
        <w:t xml:space="preserve"> selected applications of SCMs </w:t>
      </w:r>
      <w:ins w:id="2" w:author="ZHANGM.H." w:date="2013-10-22T10:42:00Z">
        <w:r w:rsidR="00B10FD9" w:rsidRPr="00C25475">
          <w:rPr>
            <w:rFonts w:ascii="Times New Roman" w:hAnsi="Times New Roman" w:cs="Times New Roman"/>
            <w:sz w:val="24"/>
            <w:szCs w:val="24"/>
          </w:rPr>
          <w:t>by using the ARM forcing data</w:t>
        </w:r>
        <w:r w:rsidR="00B10FD9">
          <w:rPr>
            <w:rFonts w:ascii="Times New Roman" w:hAnsi="Times New Roman" w:cs="Times New Roman"/>
            <w:sz w:val="24"/>
            <w:szCs w:val="24"/>
          </w:rPr>
          <w:t xml:space="preserve"> </w:t>
        </w:r>
      </w:ins>
      <w:r w:rsidR="00C25475" w:rsidRPr="00C25475">
        <w:rPr>
          <w:rFonts w:ascii="Times New Roman" w:hAnsi="Times New Roman" w:cs="Times New Roman"/>
          <w:sz w:val="24"/>
          <w:szCs w:val="24"/>
        </w:rPr>
        <w:t>to understand model physical processes and</w:t>
      </w:r>
      <w:del w:id="3" w:author="ZHANGM.H." w:date="2013-10-22T10:42:00Z">
        <w:r w:rsidR="00C25475" w:rsidRPr="00C25475" w:rsidDel="00B10FD9">
          <w:rPr>
            <w:rFonts w:ascii="Times New Roman" w:hAnsi="Times New Roman" w:cs="Times New Roman"/>
            <w:sz w:val="24"/>
            <w:szCs w:val="24"/>
          </w:rPr>
          <w:delText xml:space="preserve"> to</w:delText>
        </w:r>
      </w:del>
      <w:ins w:id="4" w:author="ZHANGM.H." w:date="2013-10-22T10:42:00Z">
        <w:r w:rsidR="00B10FD9">
          <w:rPr>
            <w:rFonts w:ascii="Times New Roman" w:hAnsi="Times New Roman" w:cs="Times New Roman"/>
            <w:sz w:val="24"/>
            <w:szCs w:val="24"/>
          </w:rPr>
          <w:t xml:space="preserve"> </w:t>
        </w:r>
      </w:ins>
      <w:r w:rsidR="00C25475" w:rsidRPr="00C25475">
        <w:rPr>
          <w:rFonts w:ascii="Times New Roman" w:hAnsi="Times New Roman" w:cs="Times New Roman"/>
          <w:sz w:val="24"/>
          <w:szCs w:val="24"/>
        </w:rPr>
        <w:t xml:space="preserve"> improve physical parameterizations</w:t>
      </w:r>
      <w:ins w:id="5" w:author="ZHANGM.H." w:date="2013-10-22T10:42:00Z">
        <w:r w:rsidR="00B10FD9">
          <w:rPr>
            <w:rFonts w:ascii="Times New Roman" w:hAnsi="Times New Roman" w:cs="Times New Roman"/>
            <w:sz w:val="24"/>
            <w:szCs w:val="24"/>
          </w:rPr>
          <w:t>.</w:t>
        </w:r>
      </w:ins>
      <w:r w:rsidR="00C25475" w:rsidRPr="00C25475">
        <w:rPr>
          <w:rFonts w:ascii="Times New Roman" w:hAnsi="Times New Roman" w:cs="Times New Roman"/>
          <w:sz w:val="24"/>
          <w:szCs w:val="24"/>
        </w:rPr>
        <w:t xml:space="preserve"> </w:t>
      </w:r>
      <w:del w:id="6" w:author="ZHANGM.H." w:date="2013-10-22T10:42:00Z">
        <w:r w:rsidR="00C25475" w:rsidRPr="00C25475" w:rsidDel="00B10FD9">
          <w:rPr>
            <w:rFonts w:ascii="Times New Roman" w:hAnsi="Times New Roman" w:cs="Times New Roman"/>
            <w:sz w:val="24"/>
            <w:szCs w:val="24"/>
          </w:rPr>
          <w:delText>by using the ARM forcing data</w:delText>
        </w:r>
      </w:del>
      <w:r w:rsidR="00C25475" w:rsidRPr="00C25475">
        <w:rPr>
          <w:rFonts w:ascii="Times New Roman" w:hAnsi="Times New Roman" w:cs="Times New Roman"/>
          <w:sz w:val="24"/>
          <w:szCs w:val="24"/>
        </w:rPr>
        <w:t>.</w:t>
      </w:r>
    </w:p>
    <w:p w14:paraId="32C7A1A4" w14:textId="77777777" w:rsidR="002C4237" w:rsidRPr="00C25475" w:rsidRDefault="002C4237" w:rsidP="00C25475">
      <w:pPr>
        <w:pStyle w:val="ListParagraph"/>
        <w:spacing w:line="360" w:lineRule="auto"/>
        <w:ind w:left="0" w:firstLine="360"/>
        <w:jc w:val="both"/>
        <w:rPr>
          <w:rFonts w:ascii="Times New Roman" w:hAnsi="Times New Roman" w:cs="Times New Roman"/>
          <w:sz w:val="24"/>
          <w:szCs w:val="24"/>
        </w:rPr>
      </w:pPr>
    </w:p>
    <w:p w14:paraId="54EE85B3" w14:textId="77777777" w:rsidR="00C50939" w:rsidRPr="00C50939" w:rsidRDefault="00DA3B2B" w:rsidP="00DF6243">
      <w:pPr>
        <w:spacing w:line="360" w:lineRule="auto"/>
        <w:jc w:val="both"/>
        <w:rPr>
          <w:rFonts w:ascii="Times New Roman" w:hAnsi="Times New Roman"/>
          <w:b/>
          <w:szCs w:val="24"/>
        </w:rPr>
      </w:pPr>
      <w:r w:rsidRPr="00C50939">
        <w:rPr>
          <w:b/>
        </w:rPr>
        <w:t xml:space="preserve"> </w:t>
      </w:r>
      <w:r w:rsidR="00C50939" w:rsidRPr="00C50939">
        <w:rPr>
          <w:rFonts w:ascii="Times New Roman" w:hAnsi="Times New Roman"/>
          <w:b/>
          <w:szCs w:val="24"/>
        </w:rPr>
        <w:t>1.1 The concept of SCM</w:t>
      </w:r>
    </w:p>
    <w:p w14:paraId="60F863E7" w14:textId="1C0053E8" w:rsidR="00C50939"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 xml:space="preserve">A single-column model </w:t>
      </w:r>
      <w:r>
        <w:rPr>
          <w:rFonts w:ascii="Times New Roman" w:hAnsi="Times New Roman"/>
          <w:sz w:val="24"/>
          <w:szCs w:val="24"/>
        </w:rPr>
        <w:t xml:space="preserve">(SCM) </w:t>
      </w:r>
      <w:r w:rsidRPr="007003E8">
        <w:rPr>
          <w:rFonts w:ascii="Times New Roman" w:hAnsi="Times New Roman"/>
          <w:sz w:val="24"/>
          <w:szCs w:val="24"/>
        </w:rPr>
        <w:t xml:space="preserve">is a one-dimensional (vertical) </w:t>
      </w:r>
      <w:r>
        <w:rPr>
          <w:rFonts w:ascii="Times New Roman" w:hAnsi="Times New Roman"/>
          <w:sz w:val="24"/>
          <w:szCs w:val="24"/>
        </w:rPr>
        <w:t xml:space="preserve">computational model of a specific columnar region of the atmosphere. It </w:t>
      </w:r>
      <w:r w:rsidRPr="007003E8">
        <w:rPr>
          <w:rFonts w:ascii="Times New Roman" w:hAnsi="Times New Roman"/>
          <w:sz w:val="24"/>
          <w:szCs w:val="24"/>
        </w:rPr>
        <w:t>may be thought of as being extracted from the array</w:t>
      </w:r>
      <w:r>
        <w:rPr>
          <w:rFonts w:ascii="Times New Roman" w:hAnsi="Times New Roman"/>
          <w:sz w:val="24"/>
          <w:szCs w:val="24"/>
        </w:rPr>
        <w:t xml:space="preserve"> of such columns which make up the atmospheric portion of a</w:t>
      </w:r>
      <w:r w:rsidRPr="007003E8">
        <w:rPr>
          <w:rFonts w:ascii="Times New Roman" w:hAnsi="Times New Roman"/>
          <w:sz w:val="24"/>
          <w:szCs w:val="24"/>
        </w:rPr>
        <w:t xml:space="preserve"> global </w:t>
      </w:r>
      <w:r>
        <w:rPr>
          <w:rFonts w:ascii="Times New Roman" w:hAnsi="Times New Roman"/>
          <w:sz w:val="24"/>
          <w:szCs w:val="24"/>
        </w:rPr>
        <w:t>climate model or general circulation model (</w:t>
      </w:r>
      <w:r w:rsidRPr="007003E8">
        <w:rPr>
          <w:rFonts w:ascii="Times New Roman" w:hAnsi="Times New Roman"/>
          <w:sz w:val="24"/>
          <w:szCs w:val="24"/>
        </w:rPr>
        <w:t>GCM</w:t>
      </w:r>
      <w:r>
        <w:rPr>
          <w:rFonts w:ascii="Times New Roman" w:hAnsi="Times New Roman"/>
          <w:sz w:val="24"/>
          <w:szCs w:val="24"/>
        </w:rPr>
        <w:t xml:space="preserve">). </w:t>
      </w:r>
      <w:ins w:id="7" w:author="ZHANGM.H." w:date="2013-10-22T10:42:00Z">
        <w:r w:rsidR="00B10FD9">
          <w:rPr>
            <w:rFonts w:ascii="Times New Roman" w:hAnsi="Times New Roman"/>
            <w:sz w:val="24"/>
            <w:szCs w:val="24"/>
          </w:rPr>
          <w:t xml:space="preserve"> </w:t>
        </w:r>
      </w:ins>
      <w:r>
        <w:rPr>
          <w:rFonts w:ascii="Times New Roman" w:hAnsi="Times New Roman"/>
          <w:sz w:val="24"/>
          <w:szCs w:val="24"/>
        </w:rPr>
        <w:t>In the GCM, this</w:t>
      </w:r>
      <w:r w:rsidRPr="007003E8">
        <w:rPr>
          <w:rFonts w:ascii="Times New Roman" w:hAnsi="Times New Roman"/>
          <w:sz w:val="24"/>
          <w:szCs w:val="24"/>
        </w:rPr>
        <w:t xml:space="preserve"> </w:t>
      </w:r>
      <w:r>
        <w:rPr>
          <w:rFonts w:ascii="Times New Roman" w:hAnsi="Times New Roman"/>
          <w:sz w:val="24"/>
          <w:szCs w:val="24"/>
        </w:rPr>
        <w:t xml:space="preserve">atmospheric model </w:t>
      </w:r>
      <w:r w:rsidRPr="007003E8">
        <w:rPr>
          <w:rFonts w:ascii="Times New Roman" w:hAnsi="Times New Roman"/>
          <w:sz w:val="24"/>
          <w:szCs w:val="24"/>
        </w:rPr>
        <w:t xml:space="preserve">column would interact at each vertical level and at every time step with neighboring columns, providing horizontal fluxes of heat, water and momentum to and from these neighbors. </w:t>
      </w:r>
      <w:ins w:id="8" w:author="ZHANGM.H." w:date="2013-10-22T10:42:00Z">
        <w:r w:rsidR="00B10FD9">
          <w:rPr>
            <w:rFonts w:ascii="Times New Roman" w:hAnsi="Times New Roman"/>
            <w:sz w:val="24"/>
            <w:szCs w:val="24"/>
          </w:rPr>
          <w:t xml:space="preserve"> </w:t>
        </w:r>
      </w:ins>
      <w:r w:rsidRPr="007003E8">
        <w:rPr>
          <w:rFonts w:ascii="Times New Roman" w:hAnsi="Times New Roman"/>
          <w:sz w:val="24"/>
          <w:szCs w:val="24"/>
        </w:rPr>
        <w:t xml:space="preserve">By contrast, a SCM requires these fluxes to be specified, either from model data or </w:t>
      </w:r>
      <w:r>
        <w:rPr>
          <w:rFonts w:ascii="Times New Roman" w:hAnsi="Times New Roman"/>
          <w:sz w:val="24"/>
          <w:szCs w:val="24"/>
        </w:rPr>
        <w:t>observations</w:t>
      </w:r>
      <w:r w:rsidRPr="007003E8">
        <w:rPr>
          <w:rFonts w:ascii="Times New Roman" w:hAnsi="Times New Roman"/>
          <w:sz w:val="24"/>
          <w:szCs w:val="24"/>
        </w:rPr>
        <w:t xml:space="preserve"> or some combination of the </w:t>
      </w:r>
      <w:r w:rsidRPr="007003E8">
        <w:rPr>
          <w:rFonts w:ascii="Times New Roman" w:hAnsi="Times New Roman"/>
          <w:sz w:val="24"/>
          <w:szCs w:val="24"/>
        </w:rPr>
        <w:lastRenderedPageBreak/>
        <w:t xml:space="preserve">two. </w:t>
      </w:r>
      <w:ins w:id="9" w:author="ZHANGM.H." w:date="2013-10-22T10:43:00Z">
        <w:r w:rsidR="00B10FD9">
          <w:rPr>
            <w:rFonts w:ascii="Times New Roman" w:hAnsi="Times New Roman"/>
            <w:sz w:val="24"/>
            <w:szCs w:val="24"/>
          </w:rPr>
          <w:t xml:space="preserve"> </w:t>
        </w:r>
      </w:ins>
      <w:r w:rsidRPr="007003E8">
        <w:rPr>
          <w:rFonts w:ascii="Times New Roman" w:hAnsi="Times New Roman"/>
          <w:sz w:val="24"/>
          <w:szCs w:val="24"/>
        </w:rPr>
        <w:t xml:space="preserve">If the fluxes are set to zero, the SCM becomes </w:t>
      </w:r>
      <w:r>
        <w:rPr>
          <w:rFonts w:ascii="Times New Roman" w:hAnsi="Times New Roman"/>
          <w:sz w:val="24"/>
          <w:szCs w:val="24"/>
        </w:rPr>
        <w:t xml:space="preserve">one type of a </w:t>
      </w:r>
      <w:r w:rsidRPr="007003E8">
        <w:rPr>
          <w:rFonts w:ascii="Times New Roman" w:hAnsi="Times New Roman"/>
          <w:sz w:val="24"/>
          <w:szCs w:val="24"/>
        </w:rPr>
        <w:t xml:space="preserve">radiative-convective model (RCM). One way to think of a RCM </w:t>
      </w:r>
      <w:r>
        <w:rPr>
          <w:rFonts w:ascii="Times New Roman" w:hAnsi="Times New Roman"/>
          <w:sz w:val="24"/>
          <w:szCs w:val="24"/>
        </w:rPr>
        <w:t xml:space="preserve">(Ramanathan and Coakley, 1978) </w:t>
      </w:r>
      <w:r w:rsidRPr="007003E8">
        <w:rPr>
          <w:rFonts w:ascii="Times New Roman" w:hAnsi="Times New Roman"/>
          <w:sz w:val="24"/>
          <w:szCs w:val="24"/>
        </w:rPr>
        <w:t>is as a horizontally averaged GCM, with the horizontal averaging over a global domain resulting in zer</w:t>
      </w:r>
      <w:r>
        <w:rPr>
          <w:rFonts w:ascii="Times New Roman" w:hAnsi="Times New Roman"/>
          <w:sz w:val="24"/>
          <w:szCs w:val="24"/>
        </w:rPr>
        <w:t>o horizontal flux convergence.</w:t>
      </w:r>
    </w:p>
    <w:p w14:paraId="696B0BEC" w14:textId="77777777"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sidRPr="007003E8">
        <w:rPr>
          <w:rFonts w:ascii="Times New Roman" w:hAnsi="Times New Roman"/>
          <w:sz w:val="24"/>
          <w:szCs w:val="24"/>
        </w:rPr>
        <w:t>M</w:t>
      </w:r>
      <w:r>
        <w:rPr>
          <w:rFonts w:ascii="Times New Roman" w:hAnsi="Times New Roman"/>
          <w:sz w:val="24"/>
          <w:szCs w:val="24"/>
        </w:rPr>
        <w:t>any climate m</w:t>
      </w:r>
      <w:r w:rsidRPr="007003E8">
        <w:rPr>
          <w:rFonts w:ascii="Times New Roman" w:hAnsi="Times New Roman"/>
          <w:sz w:val="24"/>
          <w:szCs w:val="24"/>
        </w:rPr>
        <w:t xml:space="preserve">odeling </w:t>
      </w:r>
      <w:r>
        <w:rPr>
          <w:rFonts w:ascii="Times New Roman" w:hAnsi="Times New Roman"/>
          <w:sz w:val="24"/>
          <w:szCs w:val="24"/>
        </w:rPr>
        <w:t xml:space="preserve">research </w:t>
      </w:r>
      <w:r w:rsidRPr="007003E8">
        <w:rPr>
          <w:rFonts w:ascii="Times New Roman" w:hAnsi="Times New Roman"/>
          <w:sz w:val="24"/>
          <w:szCs w:val="24"/>
        </w:rPr>
        <w:t>groups have developed and used s</w:t>
      </w:r>
      <w:r>
        <w:rPr>
          <w:rFonts w:ascii="Times New Roman" w:hAnsi="Times New Roman"/>
          <w:sz w:val="24"/>
          <w:szCs w:val="24"/>
        </w:rPr>
        <w:t xml:space="preserve">ingle-column models (SCMs) as </w:t>
      </w:r>
      <w:r w:rsidRPr="007003E8">
        <w:rPr>
          <w:rFonts w:ascii="Times New Roman" w:hAnsi="Times New Roman"/>
          <w:sz w:val="24"/>
          <w:szCs w:val="24"/>
        </w:rPr>
        <w:t>tool</w:t>
      </w:r>
      <w:r>
        <w:rPr>
          <w:rFonts w:ascii="Times New Roman" w:hAnsi="Times New Roman"/>
          <w:sz w:val="24"/>
          <w:szCs w:val="24"/>
        </w:rPr>
        <w:t>s</w:t>
      </w:r>
      <w:r w:rsidRPr="007003E8">
        <w:rPr>
          <w:rFonts w:ascii="Times New Roman" w:hAnsi="Times New Roman"/>
          <w:sz w:val="24"/>
          <w:szCs w:val="24"/>
        </w:rPr>
        <w:t xml:space="preserve"> for parameteriza</w:t>
      </w:r>
      <w:r>
        <w:rPr>
          <w:rFonts w:ascii="Times New Roman" w:hAnsi="Times New Roman"/>
          <w:sz w:val="24"/>
          <w:szCs w:val="24"/>
        </w:rPr>
        <w:t>tion development. T</w:t>
      </w:r>
      <w:r w:rsidRPr="007003E8">
        <w:rPr>
          <w:rFonts w:ascii="Times New Roman" w:hAnsi="Times New Roman"/>
          <w:sz w:val="24"/>
          <w:szCs w:val="24"/>
        </w:rPr>
        <w:t xml:space="preserve">hese SCM efforts have </w:t>
      </w:r>
      <w:r>
        <w:rPr>
          <w:rFonts w:ascii="Times New Roman" w:hAnsi="Times New Roman"/>
          <w:sz w:val="24"/>
          <w:szCs w:val="24"/>
        </w:rPr>
        <w:t>sometimes</w:t>
      </w:r>
      <w:r w:rsidRPr="007003E8">
        <w:rPr>
          <w:rFonts w:ascii="Times New Roman" w:hAnsi="Times New Roman"/>
          <w:sz w:val="24"/>
          <w:szCs w:val="24"/>
        </w:rPr>
        <w:t xml:space="preserve"> not been published in the open</w:t>
      </w:r>
      <w:r>
        <w:rPr>
          <w:rFonts w:ascii="Times New Roman" w:hAnsi="Times New Roman"/>
          <w:sz w:val="24"/>
          <w:szCs w:val="24"/>
        </w:rPr>
        <w:t xml:space="preserve"> scientific</w:t>
      </w:r>
      <w:r w:rsidRPr="007003E8">
        <w:rPr>
          <w:rFonts w:ascii="Times New Roman" w:hAnsi="Times New Roman"/>
          <w:sz w:val="24"/>
          <w:szCs w:val="24"/>
        </w:rPr>
        <w:t xml:space="preserve"> literature</w:t>
      </w:r>
      <w:r>
        <w:rPr>
          <w:rFonts w:ascii="Times New Roman" w:hAnsi="Times New Roman"/>
          <w:sz w:val="24"/>
          <w:szCs w:val="24"/>
        </w:rPr>
        <w:t>, remaining instead as technical reports in the “grey literature</w:t>
      </w:r>
      <w:r w:rsidRPr="007003E8">
        <w:rPr>
          <w:rFonts w:ascii="Times New Roman" w:hAnsi="Times New Roman"/>
          <w:sz w:val="24"/>
          <w:szCs w:val="24"/>
        </w:rPr>
        <w:t>.</w:t>
      </w:r>
      <w:r>
        <w:rPr>
          <w:rFonts w:ascii="Times New Roman" w:hAnsi="Times New Roman"/>
          <w:sz w:val="24"/>
          <w:szCs w:val="24"/>
        </w:rPr>
        <w:t>”</w:t>
      </w:r>
      <w:r w:rsidRPr="007003E8">
        <w:rPr>
          <w:rFonts w:ascii="Times New Roman" w:hAnsi="Times New Roman"/>
          <w:sz w:val="24"/>
          <w:szCs w:val="24"/>
        </w:rPr>
        <w:t xml:space="preserve"> ARM has </w:t>
      </w:r>
      <w:r>
        <w:rPr>
          <w:rFonts w:ascii="Times New Roman" w:hAnsi="Times New Roman"/>
          <w:sz w:val="24"/>
          <w:szCs w:val="24"/>
        </w:rPr>
        <w:t xml:space="preserve">historically </w:t>
      </w:r>
      <w:r w:rsidRPr="007003E8">
        <w:rPr>
          <w:rFonts w:ascii="Times New Roman" w:hAnsi="Times New Roman"/>
          <w:sz w:val="24"/>
          <w:szCs w:val="24"/>
        </w:rPr>
        <w:t xml:space="preserve">been a </w:t>
      </w:r>
      <w:r>
        <w:rPr>
          <w:rFonts w:ascii="Times New Roman" w:hAnsi="Times New Roman"/>
          <w:sz w:val="24"/>
          <w:szCs w:val="24"/>
        </w:rPr>
        <w:t>significant</w:t>
      </w:r>
      <w:r w:rsidRPr="007003E8">
        <w:rPr>
          <w:rFonts w:ascii="Times New Roman" w:hAnsi="Times New Roman"/>
          <w:sz w:val="24"/>
          <w:szCs w:val="24"/>
        </w:rPr>
        <w:t xml:space="preserve"> </w:t>
      </w:r>
      <w:r>
        <w:rPr>
          <w:rFonts w:ascii="Times New Roman" w:hAnsi="Times New Roman"/>
          <w:sz w:val="24"/>
          <w:szCs w:val="24"/>
        </w:rPr>
        <w:t>source of support</w:t>
      </w:r>
      <w:r w:rsidRPr="007003E8">
        <w:rPr>
          <w:rFonts w:ascii="Times New Roman" w:hAnsi="Times New Roman"/>
          <w:sz w:val="24"/>
          <w:szCs w:val="24"/>
        </w:rPr>
        <w:t xml:space="preserve"> to the small community of SCM modelers</w:t>
      </w:r>
      <w:r>
        <w:rPr>
          <w:rFonts w:ascii="Times New Roman" w:hAnsi="Times New Roman"/>
          <w:sz w:val="24"/>
          <w:szCs w:val="24"/>
        </w:rPr>
        <w:t>, by providing research grants, observational data, and computational resources</w:t>
      </w:r>
      <w:r w:rsidRPr="007003E8">
        <w:rPr>
          <w:rFonts w:ascii="Times New Roman" w:hAnsi="Times New Roman"/>
          <w:sz w:val="24"/>
          <w:szCs w:val="24"/>
        </w:rPr>
        <w:t xml:space="preserve">. </w:t>
      </w:r>
      <w:r>
        <w:rPr>
          <w:rFonts w:ascii="Times New Roman" w:hAnsi="Times New Roman"/>
          <w:sz w:val="24"/>
          <w:szCs w:val="24"/>
        </w:rPr>
        <w:t xml:space="preserve">In particular, observational data from the ARM Southern Great Plains (SGP) site has been a major stimulus to the development and use of SCMs. </w:t>
      </w:r>
      <w:r w:rsidRPr="007003E8">
        <w:rPr>
          <w:rFonts w:ascii="Times New Roman" w:hAnsi="Times New Roman"/>
          <w:sz w:val="24"/>
          <w:szCs w:val="24"/>
        </w:rPr>
        <w:t xml:space="preserve">The ARM success with </w:t>
      </w:r>
      <w:r>
        <w:rPr>
          <w:rFonts w:ascii="Times New Roman" w:hAnsi="Times New Roman"/>
          <w:sz w:val="24"/>
          <w:szCs w:val="24"/>
        </w:rPr>
        <w:t xml:space="preserve">research involving </w:t>
      </w:r>
      <w:r w:rsidRPr="007003E8">
        <w:rPr>
          <w:rFonts w:ascii="Times New Roman" w:hAnsi="Times New Roman"/>
          <w:sz w:val="24"/>
          <w:szCs w:val="24"/>
        </w:rPr>
        <w:t xml:space="preserve">SCMs </w:t>
      </w:r>
      <w:r>
        <w:rPr>
          <w:rFonts w:ascii="Times New Roman" w:hAnsi="Times New Roman"/>
          <w:sz w:val="24"/>
          <w:szCs w:val="24"/>
        </w:rPr>
        <w:t>has encouraged</w:t>
      </w:r>
      <w:r w:rsidRPr="007003E8">
        <w:rPr>
          <w:rFonts w:ascii="Times New Roman" w:hAnsi="Times New Roman"/>
          <w:sz w:val="24"/>
          <w:szCs w:val="24"/>
        </w:rPr>
        <w:t xml:space="preserve"> </w:t>
      </w:r>
      <w:r>
        <w:rPr>
          <w:rFonts w:ascii="Times New Roman" w:hAnsi="Times New Roman"/>
          <w:sz w:val="24"/>
          <w:szCs w:val="24"/>
        </w:rPr>
        <w:t>several</w:t>
      </w:r>
      <w:r w:rsidRPr="007003E8">
        <w:rPr>
          <w:rFonts w:ascii="Times New Roman" w:hAnsi="Times New Roman"/>
          <w:sz w:val="24"/>
          <w:szCs w:val="24"/>
        </w:rPr>
        <w:t xml:space="preserve"> modeling groups to make their own internally developed SCMs </w:t>
      </w:r>
      <w:r>
        <w:rPr>
          <w:rFonts w:ascii="Times New Roman" w:hAnsi="Times New Roman"/>
          <w:sz w:val="24"/>
          <w:szCs w:val="24"/>
        </w:rPr>
        <w:t xml:space="preserve">publicly </w:t>
      </w:r>
      <w:r w:rsidRPr="007003E8">
        <w:rPr>
          <w:rFonts w:ascii="Times New Roman" w:hAnsi="Times New Roman"/>
          <w:sz w:val="24"/>
          <w:szCs w:val="24"/>
        </w:rPr>
        <w:t>available</w:t>
      </w:r>
      <w:r>
        <w:rPr>
          <w:rFonts w:ascii="Times New Roman" w:hAnsi="Times New Roman"/>
          <w:sz w:val="24"/>
          <w:szCs w:val="24"/>
        </w:rPr>
        <w:t>, sometimes with professionally programmed and well-documented codes</w:t>
      </w:r>
      <w:r w:rsidRPr="007003E8">
        <w:rPr>
          <w:rFonts w:ascii="Times New Roman" w:hAnsi="Times New Roman"/>
          <w:sz w:val="24"/>
          <w:szCs w:val="24"/>
        </w:rPr>
        <w:t xml:space="preserve">. The NCAR </w:t>
      </w:r>
      <w:r>
        <w:rPr>
          <w:rFonts w:ascii="Times New Roman" w:hAnsi="Times New Roman"/>
          <w:sz w:val="24"/>
          <w:szCs w:val="24"/>
        </w:rPr>
        <w:t>climate modeling</w:t>
      </w:r>
      <w:r w:rsidRPr="007003E8">
        <w:rPr>
          <w:rFonts w:ascii="Times New Roman" w:hAnsi="Times New Roman"/>
          <w:sz w:val="24"/>
          <w:szCs w:val="24"/>
        </w:rPr>
        <w:t xml:space="preserve"> </w:t>
      </w:r>
      <w:r>
        <w:rPr>
          <w:rFonts w:ascii="Times New Roman" w:hAnsi="Times New Roman"/>
          <w:sz w:val="24"/>
          <w:szCs w:val="24"/>
        </w:rPr>
        <w:t>group</w:t>
      </w:r>
      <w:r w:rsidRPr="007003E8">
        <w:rPr>
          <w:rFonts w:ascii="Times New Roman" w:hAnsi="Times New Roman"/>
          <w:sz w:val="24"/>
          <w:szCs w:val="24"/>
        </w:rPr>
        <w:t xml:space="preserve">, for example, has </w:t>
      </w:r>
      <w:r>
        <w:rPr>
          <w:rFonts w:ascii="Times New Roman" w:hAnsi="Times New Roman"/>
          <w:sz w:val="24"/>
          <w:szCs w:val="24"/>
        </w:rPr>
        <w:t>made single column versions of its global climate models available for many years</w:t>
      </w:r>
      <w:r w:rsidRPr="007003E8">
        <w:rPr>
          <w:rFonts w:ascii="Times New Roman" w:hAnsi="Times New Roman"/>
          <w:sz w:val="24"/>
          <w:szCs w:val="24"/>
        </w:rPr>
        <w:t>.</w:t>
      </w:r>
    </w:p>
    <w:p w14:paraId="25F86BB2" w14:textId="77777777" w:rsidR="00C50939" w:rsidRPr="00E7494A"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A</w:t>
      </w:r>
      <w:r w:rsidRPr="007003E8">
        <w:rPr>
          <w:rFonts w:ascii="Times New Roman" w:hAnsi="Times New Roman"/>
          <w:sz w:val="24"/>
          <w:szCs w:val="24"/>
        </w:rPr>
        <w:t xml:space="preserve"> great deal of experience has been gained</w:t>
      </w:r>
      <w:r>
        <w:rPr>
          <w:rFonts w:ascii="Times New Roman" w:hAnsi="Times New Roman"/>
          <w:sz w:val="24"/>
          <w:szCs w:val="24"/>
        </w:rPr>
        <w:t xml:space="preserve"> in using single-column models </w:t>
      </w:r>
      <w:r w:rsidRPr="007003E8">
        <w:rPr>
          <w:rFonts w:ascii="Times New Roman" w:hAnsi="Times New Roman"/>
          <w:sz w:val="24"/>
          <w:szCs w:val="24"/>
        </w:rPr>
        <w:t xml:space="preserve">with ARM data, and </w:t>
      </w:r>
      <w:r>
        <w:rPr>
          <w:rFonts w:ascii="Times New Roman" w:hAnsi="Times New Roman"/>
          <w:sz w:val="24"/>
          <w:szCs w:val="24"/>
        </w:rPr>
        <w:t xml:space="preserve">over time, </w:t>
      </w:r>
      <w:r w:rsidRPr="007003E8">
        <w:rPr>
          <w:rFonts w:ascii="Times New Roman" w:hAnsi="Times New Roman"/>
          <w:sz w:val="24"/>
          <w:szCs w:val="24"/>
        </w:rPr>
        <w:t xml:space="preserve">the role of SCMs in climate research has been expanded and clarified. </w:t>
      </w:r>
      <w:r>
        <w:rPr>
          <w:rFonts w:ascii="Times New Roman" w:hAnsi="Times New Roman"/>
          <w:sz w:val="24"/>
          <w:szCs w:val="24"/>
        </w:rPr>
        <w:t>SCMs</w:t>
      </w:r>
      <w:r w:rsidRPr="007003E8">
        <w:rPr>
          <w:rFonts w:ascii="Times New Roman" w:hAnsi="Times New Roman"/>
          <w:sz w:val="24"/>
          <w:szCs w:val="24"/>
        </w:rPr>
        <w:t xml:space="preserve"> clearly have a valuable place in the hierarchy of modeling approaches which is needed to improve the realism and trustworthiness of climate models. Of course, a wide variety of techniques has long been employed to test and validate physical process parameterizations in both weather and climate models. One straightforward method is to compare the results of full three-dimensional </w:t>
      </w:r>
      <w:r>
        <w:rPr>
          <w:rFonts w:ascii="Times New Roman" w:hAnsi="Times New Roman"/>
          <w:sz w:val="24"/>
          <w:szCs w:val="24"/>
        </w:rPr>
        <w:t>GCM</w:t>
      </w:r>
      <w:r w:rsidRPr="007003E8">
        <w:rPr>
          <w:rFonts w:ascii="Times New Roman" w:hAnsi="Times New Roman"/>
          <w:sz w:val="24"/>
          <w:szCs w:val="24"/>
        </w:rPr>
        <w:t xml:space="preserve"> simulations, using different parameterizations, against global observations. Another is to carry out numerical weather prediction (NWP) experiments </w:t>
      </w:r>
      <w:r>
        <w:rPr>
          <w:rFonts w:ascii="Times New Roman" w:hAnsi="Times New Roman"/>
          <w:sz w:val="24"/>
          <w:szCs w:val="24"/>
        </w:rPr>
        <w:t xml:space="preserve">initialized with realistic data </w:t>
      </w:r>
      <w:r w:rsidRPr="007003E8">
        <w:rPr>
          <w:rFonts w:ascii="Times New Roman" w:hAnsi="Times New Roman"/>
          <w:sz w:val="24"/>
          <w:szCs w:val="24"/>
        </w:rPr>
        <w:t xml:space="preserve">and to compare the effects of different parameterizations on </w:t>
      </w:r>
      <w:r>
        <w:rPr>
          <w:rFonts w:ascii="Times New Roman" w:hAnsi="Times New Roman"/>
          <w:sz w:val="24"/>
          <w:szCs w:val="24"/>
        </w:rPr>
        <w:t xml:space="preserve">short- and medium-range </w:t>
      </w:r>
      <w:r w:rsidRPr="007003E8">
        <w:rPr>
          <w:rFonts w:ascii="Times New Roman" w:hAnsi="Times New Roman"/>
          <w:sz w:val="24"/>
          <w:szCs w:val="24"/>
        </w:rPr>
        <w:t>forecast skill. Both of these approaches have provided va</w:t>
      </w:r>
      <w:r>
        <w:rPr>
          <w:rFonts w:ascii="Times New Roman" w:hAnsi="Times New Roman"/>
          <w:sz w:val="24"/>
          <w:szCs w:val="24"/>
        </w:rPr>
        <w:t xml:space="preserve">luable information. However, </w:t>
      </w:r>
      <w:r w:rsidRPr="007003E8">
        <w:rPr>
          <w:rFonts w:ascii="Times New Roman" w:hAnsi="Times New Roman"/>
          <w:sz w:val="24"/>
          <w:szCs w:val="24"/>
        </w:rPr>
        <w:t>carry</w:t>
      </w:r>
      <w:r>
        <w:rPr>
          <w:rFonts w:ascii="Times New Roman" w:hAnsi="Times New Roman"/>
          <w:sz w:val="24"/>
          <w:szCs w:val="24"/>
        </w:rPr>
        <w:t>ing</w:t>
      </w:r>
      <w:r w:rsidRPr="007003E8">
        <w:rPr>
          <w:rFonts w:ascii="Times New Roman" w:hAnsi="Times New Roman"/>
          <w:sz w:val="24"/>
          <w:szCs w:val="24"/>
        </w:rPr>
        <w:t xml:space="preserve"> out a carefully coordinated model parameterization intercomparison program</w:t>
      </w:r>
      <w:r>
        <w:rPr>
          <w:rFonts w:ascii="Times New Roman" w:hAnsi="Times New Roman"/>
          <w:sz w:val="24"/>
          <w:szCs w:val="24"/>
        </w:rPr>
        <w:t xml:space="preserve"> with 3-dimensional models</w:t>
      </w:r>
      <w:r w:rsidRPr="007003E8">
        <w:rPr>
          <w:rFonts w:ascii="Times New Roman" w:hAnsi="Times New Roman"/>
          <w:sz w:val="24"/>
          <w:szCs w:val="24"/>
        </w:rPr>
        <w:t>, even when the same basic model is used as the vehicle, is time-consuming</w:t>
      </w:r>
      <w:r>
        <w:rPr>
          <w:rFonts w:ascii="Times New Roman" w:hAnsi="Times New Roman"/>
          <w:sz w:val="24"/>
          <w:szCs w:val="24"/>
        </w:rPr>
        <w:t xml:space="preserve"> and computationally expensive.</w:t>
      </w:r>
    </w:p>
    <w:p w14:paraId="5FBEB650" w14:textId="77777777" w:rsidR="00C50939" w:rsidRPr="00C50939" w:rsidRDefault="00C50939" w:rsidP="00DF6243">
      <w:pPr>
        <w:spacing w:line="360" w:lineRule="auto"/>
        <w:jc w:val="both"/>
        <w:rPr>
          <w:rFonts w:ascii="Times New Roman" w:hAnsi="Times New Roman"/>
          <w:b/>
          <w:szCs w:val="24"/>
        </w:rPr>
      </w:pPr>
      <w:r w:rsidRPr="00C50939">
        <w:rPr>
          <w:rFonts w:ascii="Times New Roman" w:hAnsi="Times New Roman"/>
          <w:b/>
          <w:szCs w:val="24"/>
        </w:rPr>
        <w:t xml:space="preserve">1.2 Early studies using SCMs </w:t>
      </w:r>
    </w:p>
    <w:p w14:paraId="69446EDC" w14:textId="77777777" w:rsidR="00C50939" w:rsidRPr="00765E40"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lastRenderedPageBreak/>
        <w:t xml:space="preserve">The </w:t>
      </w:r>
      <w:r w:rsidRPr="00765E40">
        <w:rPr>
          <w:rFonts w:ascii="Times New Roman" w:hAnsi="Times New Roman"/>
          <w:sz w:val="24"/>
          <w:szCs w:val="24"/>
        </w:rPr>
        <w:t>semi-pr</w:t>
      </w:r>
      <w:r>
        <w:rPr>
          <w:rFonts w:ascii="Times New Roman" w:hAnsi="Times New Roman"/>
          <w:sz w:val="24"/>
          <w:szCs w:val="24"/>
        </w:rPr>
        <w:t>ognostic</w:t>
      </w:r>
      <w:r w:rsidRPr="00765E40">
        <w:rPr>
          <w:rFonts w:ascii="Times New Roman" w:hAnsi="Times New Roman"/>
          <w:sz w:val="24"/>
          <w:szCs w:val="24"/>
        </w:rPr>
        <w:t xml:space="preserve"> model of Lord (1982) and the convective adjustment tests of Betts and Miller (1986) are early examples of the idea of using a model of a single atmospheric column. The basic concept of an SCM is to force and constrain an isolated time-dependent atmospheric GCM column with estimates of observed advective flux convergences, then to compare the output with observations to judge the realism of the parameterizations.  Because the SCM has </w:t>
      </w:r>
      <w:r>
        <w:rPr>
          <w:rFonts w:ascii="Times New Roman" w:hAnsi="Times New Roman"/>
          <w:sz w:val="24"/>
          <w:szCs w:val="24"/>
        </w:rPr>
        <w:t xml:space="preserve">only </w:t>
      </w:r>
      <w:r w:rsidRPr="00765E40">
        <w:rPr>
          <w:rFonts w:ascii="Times New Roman" w:hAnsi="Times New Roman"/>
          <w:sz w:val="24"/>
          <w:szCs w:val="24"/>
        </w:rPr>
        <w:t>one space dimension (vertical), it is very fast, and it is practical to explore large segments of parameter space by making hundreds or even thousands of integrations, which is impossible with a full GCM.  In ARM, SCMs have been widely used to investigate parameterizations of cloud-radiation processes.</w:t>
      </w:r>
    </w:p>
    <w:p w14:paraId="0F6FA7FB" w14:textId="77777777" w:rsidR="00005224"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This</w:t>
      </w:r>
      <w:r w:rsidRPr="007003E8">
        <w:rPr>
          <w:rFonts w:ascii="Times New Roman" w:hAnsi="Times New Roman"/>
          <w:szCs w:val="24"/>
        </w:rPr>
        <w:t xml:space="preserve"> approach </w:t>
      </w:r>
      <w:r>
        <w:rPr>
          <w:rFonts w:ascii="Times New Roman" w:hAnsi="Times New Roman"/>
          <w:szCs w:val="24"/>
        </w:rPr>
        <w:t xml:space="preserve">typically </w:t>
      </w:r>
      <w:r w:rsidRPr="007003E8">
        <w:rPr>
          <w:rFonts w:ascii="Times New Roman" w:hAnsi="Times New Roman"/>
          <w:szCs w:val="24"/>
        </w:rPr>
        <w:t>involves evaluating parameterizations directly against measurements from</w:t>
      </w:r>
      <w:r>
        <w:rPr>
          <w:rFonts w:ascii="Times New Roman" w:hAnsi="Times New Roman"/>
          <w:szCs w:val="24"/>
        </w:rPr>
        <w:t xml:space="preserve"> ARM</w:t>
      </w:r>
      <w:r w:rsidRPr="007003E8">
        <w:rPr>
          <w:rFonts w:ascii="Times New Roman" w:hAnsi="Times New Roman"/>
          <w:szCs w:val="24"/>
        </w:rPr>
        <w:t xml:space="preserve"> field programs, and using this validation to tune existing parameterizations and to guide the development of new ones. </w:t>
      </w:r>
      <w:r>
        <w:rPr>
          <w:rFonts w:ascii="Times New Roman" w:hAnsi="Times New Roman"/>
          <w:szCs w:val="24"/>
        </w:rPr>
        <w:t>The</w:t>
      </w:r>
      <w:r w:rsidRPr="007003E8">
        <w:rPr>
          <w:rFonts w:ascii="Times New Roman" w:hAnsi="Times New Roman"/>
          <w:szCs w:val="24"/>
        </w:rPr>
        <w:t xml:space="preserve"> single-column model </w:t>
      </w:r>
      <w:r>
        <w:rPr>
          <w:rFonts w:ascii="Times New Roman" w:hAnsi="Times New Roman"/>
          <w:szCs w:val="24"/>
        </w:rPr>
        <w:t>is thus used</w:t>
      </w:r>
      <w:r w:rsidRPr="007003E8">
        <w:rPr>
          <w:rFonts w:ascii="Times New Roman" w:hAnsi="Times New Roman"/>
          <w:szCs w:val="24"/>
        </w:rPr>
        <w:t xml:space="preserve"> to make the link between observations and parameterizations. Surface and satellite measurements are both used to provide an initial evaluation of the performance of the different parameterizations. The results of this evaluation are then used to develop improved cloud-precipitation schemes, and finally these schemes are tested in GCM experiments (</w:t>
      </w:r>
      <w:r>
        <w:rPr>
          <w:rFonts w:ascii="Times New Roman" w:hAnsi="Times New Roman"/>
          <w:szCs w:val="24"/>
        </w:rPr>
        <w:t xml:space="preserve">e. g., </w:t>
      </w:r>
      <w:r w:rsidRPr="007003E8">
        <w:rPr>
          <w:rFonts w:ascii="Times New Roman" w:hAnsi="Times New Roman"/>
          <w:szCs w:val="24"/>
        </w:rPr>
        <w:t>Lee et al., 1997).</w:t>
      </w:r>
      <w:r>
        <w:rPr>
          <w:rFonts w:ascii="Times New Roman" w:hAnsi="Times New Roman"/>
          <w:szCs w:val="24"/>
        </w:rPr>
        <w:t xml:space="preserve"> An early example of using a</w:t>
      </w:r>
      <w:r w:rsidRPr="007003E8">
        <w:rPr>
          <w:rFonts w:ascii="Times New Roman" w:hAnsi="Times New Roman"/>
          <w:szCs w:val="24"/>
        </w:rPr>
        <w:t xml:space="preserve"> single-column model</w:t>
      </w:r>
      <w:r>
        <w:rPr>
          <w:rFonts w:ascii="Times New Roman" w:hAnsi="Times New Roman"/>
          <w:szCs w:val="24"/>
        </w:rPr>
        <w:t xml:space="preserve"> in this way</w:t>
      </w:r>
      <w:r w:rsidRPr="007003E8">
        <w:rPr>
          <w:rFonts w:ascii="Times New Roman" w:hAnsi="Times New Roman"/>
          <w:szCs w:val="24"/>
        </w:rPr>
        <w:t xml:space="preserve"> </w:t>
      </w:r>
      <w:r>
        <w:rPr>
          <w:rFonts w:ascii="Times New Roman" w:hAnsi="Times New Roman"/>
          <w:szCs w:val="24"/>
        </w:rPr>
        <w:t>is</w:t>
      </w:r>
      <w:r w:rsidRPr="007003E8">
        <w:rPr>
          <w:rFonts w:ascii="Times New Roman" w:hAnsi="Times New Roman"/>
          <w:szCs w:val="24"/>
        </w:rPr>
        <w:t xml:space="preserve"> described by Iacobellis and</w:t>
      </w:r>
      <w:r w:rsidR="00005224">
        <w:rPr>
          <w:rFonts w:ascii="Times New Roman" w:hAnsi="Times New Roman"/>
          <w:szCs w:val="24"/>
        </w:rPr>
        <w:t xml:space="preserve"> Somerville (1991a</w:t>
      </w:r>
      <w:proofErr w:type="gramStart"/>
      <w:r w:rsidR="00005224">
        <w:rPr>
          <w:rFonts w:ascii="Times New Roman" w:hAnsi="Times New Roman"/>
          <w:szCs w:val="24"/>
        </w:rPr>
        <w:t>,b</w:t>
      </w:r>
      <w:proofErr w:type="gramEnd"/>
      <w:r w:rsidR="00005224">
        <w:rPr>
          <w:rFonts w:ascii="Times New Roman" w:hAnsi="Times New Roman"/>
          <w:szCs w:val="24"/>
        </w:rPr>
        <w:t xml:space="preserve">). </w:t>
      </w:r>
    </w:p>
    <w:p w14:paraId="162097CB" w14:textId="24131BDD"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w:t>
      </w:r>
      <w:r>
        <w:rPr>
          <w:rFonts w:ascii="Times New Roman" w:hAnsi="Times New Roman"/>
          <w:szCs w:val="24"/>
        </w:rPr>
        <w:t>thus</w:t>
      </w:r>
      <w:r w:rsidRPr="007003E8">
        <w:rPr>
          <w:rFonts w:ascii="Times New Roman" w:hAnsi="Times New Roman"/>
          <w:szCs w:val="24"/>
        </w:rPr>
        <w:t xml:space="preserve"> is a versatile and economical one-dimensional model</w:t>
      </w:r>
      <w:r>
        <w:rPr>
          <w:rFonts w:ascii="Times New Roman" w:hAnsi="Times New Roman"/>
          <w:szCs w:val="24"/>
        </w:rPr>
        <w:t>, containing</w:t>
      </w:r>
      <w:r w:rsidRPr="007003E8">
        <w:rPr>
          <w:rFonts w:ascii="Times New Roman" w:hAnsi="Times New Roman"/>
          <w:szCs w:val="24"/>
        </w:rPr>
        <w:t xml:space="preserve"> the full set of parameterizations of subgrid physical processes that are normally found in a modern GCM. The SCM is applied at a specific site having a horizontal extent typical of a GCM grid cell. Its input is</w:t>
      </w:r>
      <w:r>
        <w:rPr>
          <w:rFonts w:ascii="Times New Roman" w:hAnsi="Times New Roman"/>
          <w:szCs w:val="24"/>
        </w:rPr>
        <w:t xml:space="preserve"> typically</w:t>
      </w:r>
      <w:r w:rsidRPr="007003E8">
        <w:rPr>
          <w:rFonts w:ascii="Times New Roman" w:hAnsi="Times New Roman"/>
          <w:szCs w:val="24"/>
        </w:rPr>
        <w:t xml:space="preserve"> an initial state, plus the time-dependent advection terms in the conservation equations, provided at all model layers. Its output is a complete heat and water budget for the study site, including temperature and moisture profiles, clouds and their radiative properties, diabatic heating terms, surface energy balance components, and hydrologic cycle elements, all specified as functions of time. </w:t>
      </w:r>
    </w:p>
    <w:p w14:paraId="7AE951AA" w14:textId="77777777" w:rsidR="00C50939" w:rsidRDefault="00C50939" w:rsidP="00F3431E">
      <w:pPr>
        <w:tabs>
          <w:tab w:val="left" w:pos="360"/>
        </w:tabs>
        <w:spacing w:line="360" w:lineRule="auto"/>
        <w:ind w:firstLine="360"/>
        <w:jc w:val="both"/>
        <w:rPr>
          <w:rFonts w:ascii="Times New Roman" w:hAnsi="Times New Roman"/>
          <w:szCs w:val="24"/>
        </w:rPr>
      </w:pPr>
      <w:r>
        <w:rPr>
          <w:rFonts w:ascii="Times New Roman" w:hAnsi="Times New Roman"/>
          <w:szCs w:val="24"/>
        </w:rPr>
        <w:t>Single-column</w:t>
      </w:r>
      <w:r w:rsidRPr="007003E8">
        <w:rPr>
          <w:rFonts w:ascii="Times New Roman" w:hAnsi="Times New Roman"/>
          <w:szCs w:val="24"/>
        </w:rPr>
        <w:t xml:space="preserve"> models may be looked on as a means of isolating the behavior of a model atmosphere over a single horizontal grid cell. Viewed in this way, they enable one to study the comparative merits and drawbacks of alternative parameterizations of physical processes, for example, or the sensitivity to errors in advective forcing. When detailed observational data are available, they provide a way to evaluate local model behavior comprehensively. In brief, they </w:t>
      </w:r>
      <w:r w:rsidRPr="007003E8">
        <w:rPr>
          <w:rFonts w:ascii="Times New Roman" w:hAnsi="Times New Roman"/>
          <w:szCs w:val="24"/>
        </w:rPr>
        <w:lastRenderedPageBreak/>
        <w:t>are a means of zooming in microscopically onto the model grid scale itself, to diagnose both the GCM phy</w:t>
      </w:r>
      <w:r>
        <w:rPr>
          <w:rFonts w:ascii="Times New Roman" w:hAnsi="Times New Roman"/>
          <w:szCs w:val="24"/>
        </w:rPr>
        <w:t>sics and the actual atmosphere.</w:t>
      </w:r>
    </w:p>
    <w:p w14:paraId="5FEE33CD" w14:textId="71A59213" w:rsidR="00C50939" w:rsidRPr="007003E8"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By perturbing the advective forcing, for example, one can explore the dependence of the diabatic heating rates and other subgrid parameterization outputs on the accuracy of the horizontal flux convergences. Similarly, for a given advective forcing, one can test how these model products depend on the choice of parameterizations. For a discussion of limitations of single-column modeling, including issues of sensitivity to errors in forcing data and consequences of constraining the SCM temperature and humidity profiles from departing too far from observations, see, e. g., Ra</w:t>
      </w:r>
      <w:r w:rsidR="00C9113D">
        <w:rPr>
          <w:rFonts w:ascii="Times New Roman" w:hAnsi="Times New Roman"/>
          <w:szCs w:val="24"/>
        </w:rPr>
        <w:t>ndall et al. (1996), Lee et al. (</w:t>
      </w:r>
      <w:r w:rsidRPr="007003E8">
        <w:rPr>
          <w:rFonts w:ascii="Times New Roman" w:hAnsi="Times New Roman"/>
          <w:szCs w:val="24"/>
        </w:rPr>
        <w:t>1997</w:t>
      </w:r>
      <w:r w:rsidR="00C9113D">
        <w:rPr>
          <w:rFonts w:ascii="Times New Roman" w:hAnsi="Times New Roman"/>
          <w:szCs w:val="24"/>
        </w:rPr>
        <w:t>)</w:t>
      </w:r>
      <w:r w:rsidRPr="007003E8">
        <w:rPr>
          <w:rFonts w:ascii="Times New Roman" w:hAnsi="Times New Roman"/>
          <w:szCs w:val="24"/>
        </w:rPr>
        <w:t xml:space="preserve">, </w:t>
      </w:r>
      <w:proofErr w:type="spellStart"/>
      <w:r w:rsidRPr="007003E8">
        <w:rPr>
          <w:rFonts w:ascii="Times New Roman" w:hAnsi="Times New Roman"/>
          <w:szCs w:val="24"/>
        </w:rPr>
        <w:t>Iacobellis</w:t>
      </w:r>
      <w:proofErr w:type="spellEnd"/>
      <w:r w:rsidRPr="007003E8">
        <w:rPr>
          <w:rFonts w:ascii="Times New Roman" w:hAnsi="Times New Roman"/>
          <w:szCs w:val="24"/>
        </w:rPr>
        <w:t xml:space="preserve"> and Somerville (1991a,b) and references therein.</w:t>
      </w:r>
    </w:p>
    <w:p w14:paraId="2EC6E6E5" w14:textId="59083C30" w:rsidR="00C50939" w:rsidRPr="007003E8" w:rsidRDefault="00C50939" w:rsidP="00F3431E">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A major result in ARM </w:t>
      </w:r>
      <w:r w:rsidRPr="007003E8">
        <w:rPr>
          <w:rFonts w:ascii="Times New Roman" w:hAnsi="Times New Roman"/>
          <w:sz w:val="24"/>
          <w:szCs w:val="24"/>
        </w:rPr>
        <w:t xml:space="preserve">is that SCMs have proven themselves capable of directly validating parameterization results against ARM measurements. Because climatically critical observable quantities such as column liquid water and </w:t>
      </w:r>
      <w:proofErr w:type="spellStart"/>
      <w:r w:rsidRPr="007003E8">
        <w:rPr>
          <w:rFonts w:ascii="Times New Roman" w:hAnsi="Times New Roman"/>
          <w:sz w:val="24"/>
          <w:szCs w:val="24"/>
        </w:rPr>
        <w:t>downwelling</w:t>
      </w:r>
      <w:proofErr w:type="spellEnd"/>
      <w:r w:rsidRPr="007003E8">
        <w:rPr>
          <w:rFonts w:ascii="Times New Roman" w:hAnsi="Times New Roman"/>
          <w:sz w:val="24"/>
          <w:szCs w:val="24"/>
        </w:rPr>
        <w:t xml:space="preserve"> surface shortwave and longwave radiation can be both derived from SCM results and inferred from observations at the SGP site</w:t>
      </w:r>
      <w:ins w:id="10" w:author="Steve Ortega" w:date="2013-10-21T10:55:00Z">
        <w:r w:rsidR="00AC4151">
          <w:rPr>
            <w:rFonts w:ascii="Times New Roman" w:hAnsi="Times New Roman"/>
            <w:sz w:val="24"/>
            <w:szCs w:val="24"/>
          </w:rPr>
          <w:t xml:space="preserve">. </w:t>
        </w:r>
      </w:ins>
      <w:del w:id="11" w:author="Steve Ortega" w:date="2013-10-21T10:55:00Z">
        <w:r w:rsidRPr="007003E8" w:rsidDel="00AC4151">
          <w:rPr>
            <w:rFonts w:ascii="Times New Roman" w:hAnsi="Times New Roman"/>
            <w:sz w:val="24"/>
            <w:szCs w:val="24"/>
          </w:rPr>
          <w:delText>,</w:delText>
        </w:r>
      </w:del>
      <w:r w:rsidRPr="007003E8">
        <w:rPr>
          <w:rFonts w:ascii="Times New Roman" w:hAnsi="Times New Roman"/>
          <w:sz w:val="24"/>
          <w:szCs w:val="24"/>
        </w:rPr>
        <w:t xml:space="preserve"> </w:t>
      </w:r>
      <w:ins w:id="12" w:author="Steve Ortega" w:date="2013-10-21T10:55:00Z">
        <w:r w:rsidR="00AC4151">
          <w:rPr>
            <w:rFonts w:ascii="Times New Roman" w:hAnsi="Times New Roman"/>
            <w:sz w:val="24"/>
            <w:szCs w:val="24"/>
          </w:rPr>
          <w:t>I</w:t>
        </w:r>
      </w:ins>
      <w:del w:id="13" w:author="Steve Ortega" w:date="2013-10-21T10:55:00Z">
        <w:r w:rsidRPr="007003E8" w:rsidDel="00AC4151">
          <w:rPr>
            <w:rFonts w:ascii="Times New Roman" w:hAnsi="Times New Roman"/>
            <w:sz w:val="24"/>
            <w:szCs w:val="24"/>
          </w:rPr>
          <w:delText>i</w:delText>
        </w:r>
      </w:del>
      <w:r w:rsidRPr="007003E8">
        <w:rPr>
          <w:rFonts w:ascii="Times New Roman" w:hAnsi="Times New Roman"/>
          <w:sz w:val="24"/>
          <w:szCs w:val="24"/>
        </w:rPr>
        <w:t xml:space="preserve">t is safe to say that </w:t>
      </w:r>
      <w:r>
        <w:rPr>
          <w:rFonts w:ascii="Times New Roman" w:hAnsi="Times New Roman"/>
          <w:sz w:val="24"/>
          <w:szCs w:val="24"/>
        </w:rPr>
        <w:t xml:space="preserve">with extensive examples of this type of research in ARM, </w:t>
      </w:r>
      <w:r w:rsidRPr="007003E8">
        <w:rPr>
          <w:rFonts w:ascii="Times New Roman" w:hAnsi="Times New Roman"/>
          <w:sz w:val="24"/>
          <w:szCs w:val="24"/>
        </w:rPr>
        <w:t>a major step has been achieved in fulfilling the original promise of the SCM approach.</w:t>
      </w:r>
    </w:p>
    <w:p w14:paraId="27BC1762" w14:textId="2BF9D9FA" w:rsidR="00C50939" w:rsidRDefault="00C50939" w:rsidP="00F3431E">
      <w:pPr>
        <w:tabs>
          <w:tab w:val="left" w:pos="360"/>
        </w:tabs>
        <w:spacing w:line="360" w:lineRule="auto"/>
        <w:ind w:firstLine="360"/>
        <w:jc w:val="both"/>
        <w:rPr>
          <w:rFonts w:ascii="Times New Roman" w:hAnsi="Times New Roman"/>
          <w:szCs w:val="24"/>
        </w:rPr>
      </w:pPr>
      <w:r w:rsidRPr="007003E8">
        <w:rPr>
          <w:rFonts w:ascii="Times New Roman" w:hAnsi="Times New Roman"/>
          <w:szCs w:val="24"/>
        </w:rPr>
        <w:t xml:space="preserve">The SCM is a convenient testbed for examining many aspects of the ways in which GCMs treat subgrid physical processes.  For example, </w:t>
      </w:r>
      <w:r>
        <w:rPr>
          <w:rFonts w:ascii="Times New Roman" w:hAnsi="Times New Roman"/>
          <w:szCs w:val="24"/>
        </w:rPr>
        <w:t>Lane et al. (2000)</w:t>
      </w:r>
      <w:r w:rsidRPr="007003E8">
        <w:rPr>
          <w:rFonts w:ascii="Times New Roman" w:hAnsi="Times New Roman"/>
          <w:szCs w:val="24"/>
        </w:rPr>
        <w:t xml:space="preserve"> found strong sensitivity to vertical resolution in several test integrations in which </w:t>
      </w:r>
      <w:r>
        <w:rPr>
          <w:rFonts w:ascii="Times New Roman" w:hAnsi="Times New Roman"/>
          <w:szCs w:val="24"/>
        </w:rPr>
        <w:t>they</w:t>
      </w:r>
      <w:r w:rsidRPr="007003E8">
        <w:rPr>
          <w:rFonts w:ascii="Times New Roman" w:hAnsi="Times New Roman"/>
          <w:szCs w:val="24"/>
        </w:rPr>
        <w:t xml:space="preserve"> increased the number of layers substantially.  Several possibilities are raised by this result.  One is that the parameterizations are constructed around implicit assumptions as to how many layers are involved, so that they do not generalize to arbitrary vertical resolution and converge at sufficiently small vertical grid size</w:t>
      </w:r>
      <w:ins w:id="14" w:author="Steve Ortega" w:date="2013-10-21T10:56:00Z">
        <w:r w:rsidR="00AC4151">
          <w:rPr>
            <w:rFonts w:ascii="Times New Roman" w:hAnsi="Times New Roman"/>
            <w:szCs w:val="24"/>
          </w:rPr>
          <w:t>s</w:t>
        </w:r>
      </w:ins>
      <w:r w:rsidRPr="007003E8">
        <w:rPr>
          <w:rFonts w:ascii="Times New Roman" w:hAnsi="Times New Roman"/>
          <w:szCs w:val="24"/>
        </w:rPr>
        <w:t>.  Another is that typical GCM and NWP vertical resolutions are simply inadequate for some aspects of parameterized subgrid physics, although they may generally be satisfactory from the viewpoint of large-scale dynamics.</w:t>
      </w:r>
    </w:p>
    <w:p w14:paraId="6288702B" w14:textId="1C029FB1" w:rsidR="00533FDD" w:rsidRDefault="00F45D9F" w:rsidP="00DF6243">
      <w:pPr>
        <w:spacing w:line="360" w:lineRule="auto"/>
        <w:jc w:val="both"/>
        <w:rPr>
          <w:rFonts w:ascii="Times New Roman" w:hAnsi="Times New Roman"/>
          <w:b/>
          <w:szCs w:val="24"/>
        </w:rPr>
      </w:pPr>
      <w:r w:rsidRPr="00005224">
        <w:rPr>
          <w:rFonts w:ascii="Times New Roman" w:hAnsi="Times New Roman"/>
          <w:b/>
          <w:szCs w:val="24"/>
        </w:rPr>
        <w:t>1.</w:t>
      </w:r>
      <w:r w:rsidR="000A2B4D" w:rsidRPr="00005224">
        <w:rPr>
          <w:rFonts w:ascii="Times New Roman" w:hAnsi="Times New Roman"/>
          <w:b/>
          <w:szCs w:val="24"/>
        </w:rPr>
        <w:t>3</w:t>
      </w:r>
      <w:r w:rsidR="004F2D70" w:rsidRPr="00005224">
        <w:rPr>
          <w:rFonts w:ascii="Times New Roman" w:hAnsi="Times New Roman"/>
          <w:b/>
          <w:szCs w:val="24"/>
        </w:rPr>
        <w:t xml:space="preserve"> </w:t>
      </w:r>
      <w:r w:rsidR="000A2B4D" w:rsidRPr="00005224">
        <w:rPr>
          <w:rFonts w:ascii="Times New Roman" w:hAnsi="Times New Roman"/>
          <w:b/>
          <w:szCs w:val="24"/>
        </w:rPr>
        <w:t>Requirement on large scale forcing data</w:t>
      </w:r>
    </w:p>
    <w:p w14:paraId="16525242" w14:textId="75C5DB94" w:rsidR="000C50B2"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szCs w:val="24"/>
        </w:rPr>
        <w:t xml:space="preserve">In the simplest setting, </w:t>
      </w:r>
      <w:r w:rsidRPr="00F418EB">
        <w:rPr>
          <w:rFonts w:ascii="Times New Roman" w:hAnsi="Times New Roman" w:cs="Times New Roman"/>
          <w:szCs w:val="24"/>
        </w:rPr>
        <w:t>the SCMs calculate the time evolution</w:t>
      </w:r>
      <w:r w:rsidR="000C50B2" w:rsidRPr="00F418EB">
        <w:rPr>
          <w:rFonts w:ascii="Times New Roman" w:hAnsi="Times New Roman" w:cs="Times New Roman"/>
          <w:szCs w:val="24"/>
        </w:rPr>
        <w:t xml:space="preserve"> of the vertical distributions of temperature</w:t>
      </w:r>
      <w:r w:rsidR="0059038C" w:rsidRPr="00F418EB">
        <w:rPr>
          <w:rFonts w:ascii="Times New Roman" w:hAnsi="Times New Roman" w:cs="Times New Roman"/>
          <w:szCs w:val="24"/>
        </w:rPr>
        <w:t xml:space="preserve"> and water </w:t>
      </w:r>
      <w:del w:id="15" w:author="ZHANGM.H." w:date="2013-10-22T10:46:00Z">
        <w:r w:rsidR="0059038C" w:rsidRPr="00F418EB" w:rsidDel="00B10FD9">
          <w:rPr>
            <w:rFonts w:ascii="Times New Roman" w:hAnsi="Times New Roman" w:cs="Times New Roman"/>
            <w:szCs w:val="24"/>
          </w:rPr>
          <w:delText>paper</w:delText>
        </w:r>
      </w:del>
      <w:proofErr w:type="spellStart"/>
      <w:ins w:id="16" w:author="ZHANGM.H." w:date="2013-10-22T10:46:00Z">
        <w:r w:rsidR="00B10FD9">
          <w:rPr>
            <w:rFonts w:ascii="Times New Roman" w:hAnsi="Times New Roman" w:cs="Times New Roman"/>
            <w:szCs w:val="24"/>
          </w:rPr>
          <w:t>v</w:t>
        </w:r>
        <w:r w:rsidR="00B10FD9" w:rsidRPr="00F418EB">
          <w:rPr>
            <w:rFonts w:ascii="Times New Roman" w:hAnsi="Times New Roman" w:cs="Times New Roman"/>
            <w:szCs w:val="24"/>
          </w:rPr>
          <w:t>aper</w:t>
        </w:r>
      </w:ins>
      <w:proofErr w:type="spellEnd"/>
      <w:r w:rsidR="0059038C" w:rsidRPr="00F418EB">
        <w:rPr>
          <w:rFonts w:ascii="Times New Roman" w:hAnsi="Times New Roman" w:cs="Times New Roman"/>
          <w:szCs w:val="24"/>
        </w:rPr>
        <w:t xml:space="preserve">, schematically written </w:t>
      </w:r>
      <w:r w:rsidR="00A44839" w:rsidRPr="00F418EB">
        <w:rPr>
          <w:rFonts w:ascii="Times New Roman" w:hAnsi="Times New Roman" w:cs="Times New Roman"/>
          <w:szCs w:val="24"/>
        </w:rPr>
        <w:t>as:</w:t>
      </w:r>
      <w:r w:rsidR="000C50B2" w:rsidRPr="00F418EB">
        <w:rPr>
          <w:rFonts w:ascii="Times New Roman" w:hAnsi="Times New Roman" w:cs="Times New Roman"/>
          <w:szCs w:val="24"/>
        </w:rPr>
        <w:t xml:space="preserve">  </w:t>
      </w:r>
    </w:p>
    <w:p w14:paraId="6C555E07" w14:textId="6F2A602D" w:rsidR="00533FDD" w:rsidRPr="00F418EB" w:rsidRDefault="0055604F"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3800" w:dyaOrig="660" w14:anchorId="259754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0.35pt;height:33.8pt" o:ole="">
            <v:imagedata r:id="rId7" o:title=""/>
          </v:shape>
          <o:OLEObject Type="Embed" ProgID="Equation.3" ShapeID="_x0000_i1025" DrawAspect="Content" ObjectID="_1444116563" r:id="rId8"/>
        </w:object>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r>
      <w:r w:rsidR="00533FDD" w:rsidRPr="00F418EB">
        <w:rPr>
          <w:rFonts w:ascii="Times New Roman" w:hAnsi="Times New Roman" w:cs="Times New Roman"/>
          <w:szCs w:val="24"/>
        </w:rPr>
        <w:tab/>
        <w:t>(1)</w:t>
      </w:r>
    </w:p>
    <w:p w14:paraId="2205258F" w14:textId="77777777" w:rsidR="00533FDD" w:rsidRPr="00F418EB" w:rsidRDefault="00533FDD"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object w:dxaOrig="3800" w:dyaOrig="680" w14:anchorId="39992135">
          <v:shape id="_x0000_i1026" type="#_x0000_t75" style="width:190.35pt;height:34.45pt" o:ole="">
            <v:imagedata r:id="rId9" o:title=""/>
          </v:shape>
          <o:OLEObject Type="Embed" ProgID="Equation.3" ShapeID="_x0000_i1026" DrawAspect="Content" ObjectID="_1444116564" r:id="rId10"/>
        </w:object>
      </w:r>
      <w:r w:rsidRPr="00F418EB">
        <w:rPr>
          <w:rFonts w:ascii="Times New Roman" w:hAnsi="Times New Roman" w:cs="Times New Roman"/>
          <w:szCs w:val="24"/>
        </w:rPr>
        <w:t>,</w:t>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r>
      <w:r w:rsidRPr="00F418EB">
        <w:rPr>
          <w:rFonts w:ascii="Times New Roman" w:hAnsi="Times New Roman" w:cs="Times New Roman"/>
          <w:szCs w:val="24"/>
        </w:rPr>
        <w:tab/>
        <w:t>(2)</w:t>
      </w:r>
    </w:p>
    <w:p w14:paraId="41BF2A55" w14:textId="3EE943F3" w:rsidR="0055604F" w:rsidRPr="00F418EB" w:rsidRDefault="000C50B2" w:rsidP="00F3431E">
      <w:pPr>
        <w:tabs>
          <w:tab w:val="left" w:pos="8640"/>
        </w:tabs>
        <w:spacing w:line="360" w:lineRule="auto"/>
        <w:jc w:val="both"/>
        <w:rPr>
          <w:szCs w:val="24"/>
        </w:rPr>
      </w:pPr>
      <w:r w:rsidRPr="00F418EB">
        <w:rPr>
          <w:rFonts w:ascii="Times New Roman" w:hAnsi="Times New Roman" w:cs="Times New Roman"/>
          <w:szCs w:val="24"/>
        </w:rPr>
        <w:t xml:space="preserve">where </w:t>
      </w:r>
      <w:r w:rsidR="00005224" w:rsidRPr="00F418EB">
        <w:rPr>
          <w:rFonts w:ascii="Times New Roman" w:hAnsi="Times New Roman" w:cs="Times New Roman"/>
          <w:szCs w:val="24"/>
        </w:rPr>
        <w:t xml:space="preserve"> </w:t>
      </w:r>
      <w:r w:rsidR="00005224" w:rsidRPr="00F418EB">
        <w:rPr>
          <w:rFonts w:ascii="Times New Roman" w:hAnsi="Times New Roman" w:cs="Times New Roman"/>
          <w:noProof/>
          <w:position w:val="-6"/>
          <w:szCs w:val="24"/>
          <w:lang w:eastAsia="zh-CN"/>
        </w:rPr>
        <w:drawing>
          <wp:inline distT="0" distB="0" distL="0" distR="0" wp14:anchorId="388398BD" wp14:editId="2B87537E">
            <wp:extent cx="123190" cy="175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005224" w:rsidRPr="00F418EB">
        <w:rPr>
          <w:rFonts w:ascii="Times New Roman" w:hAnsi="Times New Roman" w:cs="Times New Roman"/>
          <w:szCs w:val="24"/>
        </w:rPr>
        <w:t xml:space="preserve"> and </w:t>
      </w:r>
      <w:r w:rsidR="00005224" w:rsidRPr="00F418EB">
        <w:rPr>
          <w:rFonts w:ascii="Times New Roman" w:hAnsi="Times New Roman" w:cs="Times New Roman"/>
          <w:i/>
          <w:szCs w:val="24"/>
        </w:rPr>
        <w:t>q</w:t>
      </w:r>
      <w:r w:rsidR="00005224" w:rsidRPr="00F418EB">
        <w:rPr>
          <w:rFonts w:ascii="Times New Roman" w:hAnsi="Times New Roman" w:cs="Times New Roman"/>
          <w:szCs w:val="24"/>
        </w:rPr>
        <w:t xml:space="preserve"> are potential temperature and water vapor mixing ratio; </w:t>
      </w:r>
      <w:r w:rsidRPr="00F418EB">
        <w:rPr>
          <w:rFonts w:ascii="Times New Roman" w:hAnsi="Times New Roman" w:cs="Times New Roman"/>
          <w:szCs w:val="24"/>
        </w:rPr>
        <w:t>subscript “</w:t>
      </w:r>
      <w:r w:rsidRPr="00F418EB">
        <w:rPr>
          <w:rFonts w:ascii="Times New Roman" w:hAnsi="Times New Roman" w:cs="Times New Roman"/>
          <w:i/>
          <w:szCs w:val="24"/>
        </w:rPr>
        <w:t>m</w:t>
      </w:r>
      <w:r w:rsidRPr="00F418EB">
        <w:rPr>
          <w:rFonts w:ascii="Times New Roman" w:hAnsi="Times New Roman" w:cs="Times New Roman"/>
          <w:szCs w:val="24"/>
        </w:rPr>
        <w:t>” denotes model values; “</w:t>
      </w:r>
      <w:r w:rsidRPr="00F418EB">
        <w:rPr>
          <w:rFonts w:ascii="Times New Roman" w:hAnsi="Times New Roman" w:cs="Times New Roman"/>
          <w:i/>
          <w:szCs w:val="24"/>
        </w:rPr>
        <w:t>LS</w:t>
      </w:r>
      <w:r w:rsidRPr="00F418EB">
        <w:rPr>
          <w:rFonts w:ascii="Times New Roman" w:hAnsi="Times New Roman" w:cs="Times New Roman"/>
          <w:szCs w:val="24"/>
        </w:rPr>
        <w:t>” stands for prescribed large-scale fields; “</w:t>
      </w:r>
      <w:proofErr w:type="spellStart"/>
      <w:r w:rsidRPr="00F418EB">
        <w:rPr>
          <w:rFonts w:ascii="Times New Roman" w:hAnsi="Times New Roman" w:cs="Times New Roman"/>
          <w:i/>
          <w:szCs w:val="24"/>
        </w:rPr>
        <w:t>phy</w:t>
      </w:r>
      <w:proofErr w:type="spellEnd"/>
      <w:r w:rsidRPr="00F418EB">
        <w:rPr>
          <w:rFonts w:ascii="Times New Roman" w:hAnsi="Times New Roman" w:cs="Times New Roman"/>
          <w:szCs w:val="24"/>
        </w:rPr>
        <w:t xml:space="preserve">” </w:t>
      </w:r>
      <w:r w:rsidR="00005224">
        <w:rPr>
          <w:rFonts w:ascii="Times New Roman" w:hAnsi="Times New Roman" w:cs="Times New Roman"/>
          <w:szCs w:val="24"/>
        </w:rPr>
        <w:t>represents</w:t>
      </w:r>
      <w:r w:rsidRPr="00F418EB">
        <w:rPr>
          <w:rFonts w:ascii="Times New Roman" w:hAnsi="Times New Roman" w:cs="Times New Roman"/>
          <w:szCs w:val="24"/>
        </w:rPr>
        <w:t xml:space="preserve"> physical parameterizations;</w:t>
      </w:r>
      <w:r w:rsidR="00005224">
        <w:rPr>
          <w:rFonts w:ascii="Times New Roman" w:hAnsi="Times New Roman" w:cs="Times New Roman"/>
          <w:szCs w:val="24"/>
        </w:rPr>
        <w:t xml:space="preserve"> </w:t>
      </w:r>
      <w:r w:rsidRPr="00F418EB">
        <w:rPr>
          <w:rFonts w:ascii="Times New Roman" w:hAnsi="Times New Roman" w:cs="Times New Roman"/>
          <w:szCs w:val="24"/>
        </w:rPr>
        <w:t>other symbols are as commonly used.  In the vertical advection term</w:t>
      </w:r>
      <w:r w:rsidR="00005224">
        <w:rPr>
          <w:rFonts w:ascii="Times New Roman" w:hAnsi="Times New Roman" w:cs="Times New Roman"/>
          <w:szCs w:val="24"/>
        </w:rPr>
        <w:t>s</w:t>
      </w:r>
      <w:r w:rsidRPr="00F418EB">
        <w:rPr>
          <w:rFonts w:ascii="Times New Roman" w:hAnsi="Times New Roman" w:cs="Times New Roman"/>
          <w:szCs w:val="24"/>
        </w:rPr>
        <w:t xml:space="preserve"> of the </w:t>
      </w:r>
      <w:r w:rsidR="00005224">
        <w:rPr>
          <w:rFonts w:ascii="Times New Roman" w:hAnsi="Times New Roman" w:cs="Times New Roman"/>
          <w:szCs w:val="24"/>
        </w:rPr>
        <w:t>Equations (1) and (2)</w:t>
      </w:r>
      <w:r w:rsidR="00A44839" w:rsidRPr="00F418EB">
        <w:rPr>
          <w:rFonts w:ascii="Times New Roman" w:hAnsi="Times New Roman" w:cs="Times New Roman"/>
          <w:szCs w:val="24"/>
        </w:rPr>
        <w:t xml:space="preserve">, </w:t>
      </w:r>
      <w:ins w:id="17" w:author="ZHANGM.H." w:date="2013-10-22T10:47:00Z">
        <w:r w:rsidR="00B10FD9">
          <w:rPr>
            <w:rFonts w:ascii="Times New Roman" w:hAnsi="Times New Roman" w:cs="Times New Roman"/>
            <w:szCs w:val="24"/>
          </w:rPr>
          <w:t>the last term</w:t>
        </w:r>
      </w:ins>
      <w:ins w:id="18" w:author="ZHANGM.H." w:date="2013-10-22T10:52:00Z">
        <w:r w:rsidR="00B850EC">
          <w:rPr>
            <w:rFonts w:ascii="Times New Roman" w:hAnsi="Times New Roman" w:cs="Times New Roman"/>
            <w:szCs w:val="24"/>
          </w:rPr>
          <w:t xml:space="preserve"> </w:t>
        </w:r>
      </w:ins>
      <w:ins w:id="19" w:author="ZHANGM.H." w:date="2013-10-22T10:47:00Z">
        <w:r w:rsidR="00B850EC">
          <w:rPr>
            <w:rFonts w:ascii="Times New Roman" w:hAnsi="Times New Roman" w:cs="Times New Roman"/>
            <w:szCs w:val="24"/>
          </w:rPr>
          <w:t>on the right hand side</w:t>
        </w:r>
        <w:r w:rsidR="00B10FD9">
          <w:rPr>
            <w:rFonts w:ascii="Times New Roman" w:hAnsi="Times New Roman" w:cs="Times New Roman"/>
            <w:szCs w:val="24"/>
          </w:rPr>
          <w:t xml:space="preserve">, </w:t>
        </w:r>
      </w:ins>
      <w:r w:rsidR="00A44839" w:rsidRPr="00F418EB">
        <w:rPr>
          <w:rFonts w:ascii="Times New Roman" w:hAnsi="Times New Roman" w:cs="Times New Roman"/>
          <w:szCs w:val="24"/>
        </w:rPr>
        <w:t>the</w:t>
      </w:r>
      <w:r w:rsidRPr="00F418EB">
        <w:rPr>
          <w:rFonts w:ascii="Times New Roman" w:hAnsi="Times New Roman" w:cs="Times New Roman"/>
          <w:szCs w:val="24"/>
        </w:rPr>
        <w:t xml:space="preserve"> simulated profiles of </w:t>
      </w:r>
      <w:r w:rsidRPr="00F418EB">
        <w:rPr>
          <w:rFonts w:ascii="Times New Roman" w:hAnsi="Times New Roman" w:cs="Times New Roman"/>
          <w:noProof/>
          <w:position w:val="-6"/>
          <w:szCs w:val="24"/>
          <w:lang w:eastAsia="zh-CN"/>
        </w:rPr>
        <w:drawing>
          <wp:inline distT="0" distB="0" distL="0" distR="0" wp14:anchorId="59C78B1F" wp14:editId="57310A3D">
            <wp:extent cx="123190" cy="175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Pr="00F418EB">
        <w:rPr>
          <w:rFonts w:ascii="Times New Roman" w:hAnsi="Times New Roman" w:cs="Times New Roman"/>
          <w:szCs w:val="24"/>
        </w:rPr>
        <w:t xml:space="preserve"> and </w:t>
      </w:r>
      <w:r w:rsidRPr="00F418EB">
        <w:rPr>
          <w:rFonts w:ascii="Times New Roman" w:hAnsi="Times New Roman" w:cs="Times New Roman"/>
          <w:i/>
          <w:szCs w:val="24"/>
        </w:rPr>
        <w:t>q</w:t>
      </w:r>
      <w:r w:rsidRPr="00F418EB">
        <w:rPr>
          <w:rFonts w:ascii="Times New Roman" w:hAnsi="Times New Roman" w:cs="Times New Roman"/>
          <w:szCs w:val="24"/>
        </w:rPr>
        <w:t xml:space="preserve"> are used</w:t>
      </w:r>
      <w:r w:rsidR="00005224">
        <w:rPr>
          <w:rFonts w:ascii="Times New Roman" w:hAnsi="Times New Roman" w:cs="Times New Roman"/>
          <w:szCs w:val="24"/>
        </w:rPr>
        <w:t xml:space="preserve">, and so </w:t>
      </w:r>
      <w:r w:rsidR="00005224">
        <w:rPr>
          <w:szCs w:val="24"/>
        </w:rPr>
        <w:t xml:space="preserve">the vertical advection terms </w:t>
      </w:r>
      <w:r w:rsidR="00005224" w:rsidRPr="00F418EB">
        <w:rPr>
          <w:szCs w:val="24"/>
        </w:rPr>
        <w:t>retain some feedback of the simulated fields to the forcing fields.</w:t>
      </w:r>
      <w:r w:rsidRPr="00F418EB">
        <w:rPr>
          <w:rFonts w:ascii="Times New Roman" w:hAnsi="Times New Roman" w:cs="Times New Roman"/>
          <w:szCs w:val="24"/>
        </w:rPr>
        <w:t xml:space="preserve"> </w:t>
      </w:r>
      <w:r w:rsidR="00005224">
        <w:rPr>
          <w:rFonts w:ascii="Times New Roman" w:hAnsi="Times New Roman" w:cs="Times New Roman"/>
          <w:szCs w:val="24"/>
        </w:rPr>
        <w:t xml:space="preserve"> T</w:t>
      </w:r>
      <w:r w:rsidR="0059038C" w:rsidRPr="00F418EB">
        <w:rPr>
          <w:rFonts w:ascii="Times New Roman" w:hAnsi="Times New Roman" w:cs="Times New Roman"/>
          <w:szCs w:val="24"/>
        </w:rPr>
        <w:t xml:space="preserve">he horizontal advective tendencies </w:t>
      </w:r>
      <w:r w:rsidR="0059038C" w:rsidRPr="00F418EB">
        <w:rPr>
          <w:position w:val="-12"/>
          <w:szCs w:val="24"/>
        </w:rPr>
        <w:object w:dxaOrig="1200" w:dyaOrig="400" w14:anchorId="2F25C795">
          <v:shape id="_x0000_i1027" type="#_x0000_t75" style="width:60.1pt;height:20.05pt" o:ole="">
            <v:imagedata r:id="rId12" o:title=""/>
          </v:shape>
          <o:OLEObject Type="Embed" ProgID="Equation.3" ShapeID="_x0000_i1027" DrawAspect="Content" ObjectID="_1444116565" r:id="rId13"/>
        </w:object>
      </w:r>
      <w:r w:rsidR="0059038C" w:rsidRPr="00F418EB">
        <w:rPr>
          <w:szCs w:val="24"/>
        </w:rPr>
        <w:t xml:space="preserve"> </w:t>
      </w:r>
      <w:r w:rsidR="0059038C" w:rsidRPr="00F418EB">
        <w:rPr>
          <w:rFonts w:ascii="Times New Roman" w:hAnsi="Times New Roman" w:cs="Times New Roman"/>
          <w:szCs w:val="24"/>
        </w:rPr>
        <w:t xml:space="preserve">and the vertical velocity </w:t>
      </w:r>
      <w:r w:rsidR="0059038C" w:rsidRPr="00F418EB">
        <w:rPr>
          <w:position w:val="-12"/>
          <w:szCs w:val="24"/>
        </w:rPr>
        <w:object w:dxaOrig="400" w:dyaOrig="360" w14:anchorId="36D154F9">
          <v:shape id="_x0000_i1028" type="#_x0000_t75" style="width:20.05pt;height:18.15pt" o:ole="">
            <v:imagedata r:id="rId14" o:title=""/>
          </v:shape>
          <o:OLEObject Type="Embed" ProgID="Equation.3" ShapeID="_x0000_i1028" DrawAspect="Content" ObjectID="_1444116566" r:id="rId15"/>
        </w:object>
      </w:r>
      <w:r w:rsidR="0059038C" w:rsidRPr="00F418EB">
        <w:rPr>
          <w:szCs w:val="24"/>
        </w:rPr>
        <w:t xml:space="preserve"> </w:t>
      </w:r>
      <w:r w:rsidR="0059038C" w:rsidRPr="00F418EB">
        <w:rPr>
          <w:rFonts w:ascii="Times New Roman" w:hAnsi="Times New Roman" w:cs="Times New Roman"/>
          <w:szCs w:val="24"/>
        </w:rPr>
        <w:t xml:space="preserve">are </w:t>
      </w:r>
      <w:r w:rsidR="00A44839" w:rsidRPr="00F418EB">
        <w:rPr>
          <w:rFonts w:ascii="Times New Roman" w:hAnsi="Times New Roman" w:cs="Times New Roman"/>
          <w:szCs w:val="24"/>
        </w:rPr>
        <w:t>the</w:t>
      </w:r>
      <w:r w:rsidR="0059038C" w:rsidRPr="00F418EB">
        <w:rPr>
          <w:rFonts w:ascii="Times New Roman" w:hAnsi="Times New Roman" w:cs="Times New Roman"/>
          <w:szCs w:val="24"/>
        </w:rPr>
        <w:t xml:space="preserve"> large-scale forcing (</w:t>
      </w:r>
      <w:r w:rsidR="0059038C" w:rsidRPr="00F418EB">
        <w:rPr>
          <w:rFonts w:ascii="Times New Roman" w:hAnsi="Times New Roman" w:cs="Times New Roman"/>
          <w:i/>
          <w:szCs w:val="24"/>
        </w:rPr>
        <w:t xml:space="preserve">Randall and </w:t>
      </w:r>
      <w:proofErr w:type="spellStart"/>
      <w:r w:rsidR="0059038C" w:rsidRPr="00F418EB">
        <w:rPr>
          <w:rFonts w:ascii="Times New Roman" w:hAnsi="Times New Roman" w:cs="Times New Roman"/>
          <w:i/>
          <w:szCs w:val="24"/>
        </w:rPr>
        <w:t>Cripe</w:t>
      </w:r>
      <w:proofErr w:type="spellEnd"/>
      <w:r w:rsidR="0059038C" w:rsidRPr="00F418EB">
        <w:rPr>
          <w:rFonts w:ascii="Times New Roman" w:hAnsi="Times New Roman" w:cs="Times New Roman"/>
          <w:szCs w:val="24"/>
        </w:rPr>
        <w:t xml:space="preserve">, 1999). </w:t>
      </w:r>
      <w:r w:rsidR="00005224">
        <w:rPr>
          <w:szCs w:val="24"/>
        </w:rPr>
        <w:t xml:space="preserve"> </w:t>
      </w:r>
      <w:r w:rsidR="00005224" w:rsidRPr="00F418EB">
        <w:rPr>
          <w:szCs w:val="24"/>
        </w:rPr>
        <w:t>It is sometimes referred as “2-D” forcing</w:t>
      </w:r>
      <w:r w:rsidR="00005224">
        <w:rPr>
          <w:szCs w:val="24"/>
        </w:rPr>
        <w:t xml:space="preserve">. </w:t>
      </w:r>
      <w:r w:rsidR="00005224" w:rsidRPr="00F418EB">
        <w:rPr>
          <w:szCs w:val="24"/>
        </w:rPr>
        <w:t xml:space="preserve"> </w:t>
      </w:r>
      <w:r w:rsidR="0059038C" w:rsidRPr="00F418EB">
        <w:rPr>
          <w:rFonts w:ascii="Times New Roman" w:hAnsi="Times New Roman" w:cs="Times New Roman"/>
          <w:szCs w:val="24"/>
        </w:rPr>
        <w:t xml:space="preserve"> In another formulation, the observed profiles of</w:t>
      </w:r>
      <w:r w:rsidR="00005224">
        <w:rPr>
          <w:rFonts w:ascii="Times New Roman" w:hAnsi="Times New Roman" w:cs="Times New Roman"/>
          <w:szCs w:val="24"/>
        </w:rPr>
        <w:t xml:space="preserve">  </w:t>
      </w:r>
      <w:r w:rsidR="0059038C" w:rsidRPr="00F418EB">
        <w:rPr>
          <w:rFonts w:ascii="Times New Roman" w:hAnsi="Times New Roman" w:cs="Times New Roman"/>
          <w:szCs w:val="24"/>
        </w:rPr>
        <w:t xml:space="preserve"> </w:t>
      </w:r>
      <w:r w:rsidR="0059038C" w:rsidRPr="00F418EB">
        <w:rPr>
          <w:rFonts w:ascii="Times New Roman" w:hAnsi="Times New Roman" w:cs="Times New Roman"/>
          <w:noProof/>
          <w:position w:val="-6"/>
          <w:szCs w:val="24"/>
          <w:lang w:eastAsia="zh-CN"/>
        </w:rPr>
        <w:drawing>
          <wp:inline distT="0" distB="0" distL="0" distR="0" wp14:anchorId="2514BA5C" wp14:editId="273E3231">
            <wp:extent cx="123190" cy="1758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59038C" w:rsidRPr="00F418EB">
        <w:rPr>
          <w:rFonts w:ascii="Times New Roman" w:hAnsi="Times New Roman" w:cs="Times New Roman"/>
          <w:szCs w:val="24"/>
        </w:rPr>
        <w:t xml:space="preserve"> and </w:t>
      </w:r>
      <w:r w:rsidR="0059038C" w:rsidRPr="00F418EB">
        <w:rPr>
          <w:rFonts w:ascii="Times New Roman" w:hAnsi="Times New Roman" w:cs="Times New Roman"/>
          <w:i/>
          <w:szCs w:val="24"/>
        </w:rPr>
        <w:t>q</w:t>
      </w:r>
      <w:r w:rsidR="0059038C" w:rsidRPr="00F418EB">
        <w:rPr>
          <w:rFonts w:ascii="Times New Roman" w:hAnsi="Times New Roman" w:cs="Times New Roman"/>
          <w:szCs w:val="24"/>
        </w:rPr>
        <w:t xml:space="preserve"> are used in the vertical advection term. Therefore </w:t>
      </w:r>
      <w:r w:rsidR="0059038C" w:rsidRPr="00F418EB">
        <w:rPr>
          <w:position w:val="-12"/>
          <w:szCs w:val="24"/>
        </w:rPr>
        <w:object w:dxaOrig="1200" w:dyaOrig="400" w14:anchorId="50E7EDC9">
          <v:shape id="_x0000_i1029" type="#_x0000_t75" style="width:60.1pt;height:20.05pt" o:ole="">
            <v:imagedata r:id="rId12" o:title=""/>
          </v:shape>
          <o:OLEObject Type="Embed" ProgID="Equation.3" ShapeID="_x0000_i1029" DrawAspect="Content" ObjectID="_1444116567" r:id="rId16"/>
        </w:object>
      </w:r>
      <w:r w:rsidR="0055604F" w:rsidRPr="00F418EB">
        <w:rPr>
          <w:position w:val="-28"/>
          <w:szCs w:val="24"/>
        </w:rPr>
        <w:object w:dxaOrig="1180" w:dyaOrig="700" w14:anchorId="24075592">
          <v:shape id="_x0000_i1030" type="#_x0000_t75" style="width:58.25pt;height:35.05pt" o:ole="">
            <v:imagedata r:id="rId17" o:title=""/>
          </v:shape>
          <o:OLEObject Type="Embed" ProgID="Equation.3" ShapeID="_x0000_i1030" DrawAspect="Content" ObjectID="_1444116568" r:id="rId18"/>
        </w:object>
      </w:r>
      <w:r w:rsidR="0059038C" w:rsidRPr="00F418EB">
        <w:rPr>
          <w:szCs w:val="24"/>
        </w:rPr>
        <w:t xml:space="preserve"> is prescrib</w:t>
      </w:r>
      <w:r w:rsidR="00005224">
        <w:rPr>
          <w:szCs w:val="24"/>
        </w:rPr>
        <w:t>ed as the large-scale forcing, which</w:t>
      </w:r>
      <w:r w:rsidR="0059038C" w:rsidRPr="00F418EB">
        <w:rPr>
          <w:szCs w:val="24"/>
        </w:rPr>
        <w:t xml:space="preserve"> is </w:t>
      </w:r>
      <w:r w:rsidR="00222450">
        <w:rPr>
          <w:szCs w:val="24"/>
        </w:rPr>
        <w:t xml:space="preserve">often </w:t>
      </w:r>
      <w:r w:rsidR="0059038C" w:rsidRPr="00F418EB">
        <w:rPr>
          <w:szCs w:val="24"/>
        </w:rPr>
        <w:t>referred as “3-D” forcing</w:t>
      </w:r>
      <w:r w:rsidR="00222450">
        <w:rPr>
          <w:szCs w:val="24"/>
        </w:rPr>
        <w:t>.</w:t>
      </w:r>
      <w:r w:rsidR="00A44839" w:rsidRPr="00F418EB">
        <w:rPr>
          <w:szCs w:val="24"/>
        </w:rPr>
        <w:t xml:space="preserve">  </w:t>
      </w:r>
      <w:ins w:id="20" w:author="ZHANGM.H." w:date="2013-10-22T10:49:00Z">
        <w:r w:rsidR="00B10FD9">
          <w:rPr>
            <w:szCs w:val="24"/>
          </w:rPr>
          <w:t xml:space="preserve"> In calculating the </w:t>
        </w:r>
      </w:ins>
      <w:ins w:id="21" w:author="ZHANGM.H." w:date="2013-10-22T10:51:00Z">
        <w:r w:rsidR="00B850EC" w:rsidRPr="00F418EB">
          <w:rPr>
            <w:rFonts w:ascii="Times New Roman" w:hAnsi="Times New Roman" w:cs="Times New Roman"/>
            <w:szCs w:val="24"/>
          </w:rPr>
          <w:t xml:space="preserve"> </w:t>
        </w:r>
      </w:ins>
      <w:ins w:id="22" w:author="ZHANGM.H." w:date="2013-10-22T10:51:00Z">
        <w:r w:rsidR="00B850EC" w:rsidRPr="00F418EB">
          <w:rPr>
            <w:position w:val="-12"/>
            <w:szCs w:val="24"/>
          </w:rPr>
          <w:object w:dxaOrig="300" w:dyaOrig="360" w14:anchorId="2A71A128">
            <v:shape id="_x0000_i1031" type="#_x0000_t75" style="width:15.05pt;height:18.15pt" o:ole="">
              <v:imagedata r:id="rId19" o:title=""/>
            </v:shape>
            <o:OLEObject Type="Embed" ProgID="Equation.3" ShapeID="_x0000_i1031" DrawAspect="Content" ObjectID="_1444116569" r:id="rId20"/>
          </w:object>
        </w:r>
      </w:ins>
      <w:ins w:id="23" w:author="ZHANGM.H." w:date="2013-10-22T10:51:00Z">
        <w:r w:rsidR="00B850EC" w:rsidRPr="00F418EB">
          <w:rPr>
            <w:rFonts w:ascii="Times New Roman" w:hAnsi="Times New Roman" w:cs="Times New Roman"/>
            <w:szCs w:val="24"/>
          </w:rPr>
          <w:t xml:space="preserve">and </w:t>
        </w:r>
      </w:ins>
      <w:ins w:id="24" w:author="ZHANGM.H." w:date="2013-10-22T10:51:00Z">
        <w:r w:rsidR="00B850EC" w:rsidRPr="00F418EB">
          <w:rPr>
            <w:position w:val="-12"/>
            <w:szCs w:val="24"/>
          </w:rPr>
          <w:object w:dxaOrig="300" w:dyaOrig="360" w14:anchorId="64404C27">
            <v:shape id="_x0000_i1032" type="#_x0000_t75" style="width:15.05pt;height:18.15pt" o:ole="">
              <v:imagedata r:id="rId21" o:title=""/>
            </v:shape>
            <o:OLEObject Type="Embed" ProgID="Equation.3" ShapeID="_x0000_i1032" DrawAspect="Content" ObjectID="_1444116570" r:id="rId22"/>
          </w:object>
        </w:r>
      </w:ins>
      <w:ins w:id="25" w:author="ZHANGM.H." w:date="2013-10-22T10:51:00Z">
        <w:r w:rsidR="00B850EC">
          <w:rPr>
            <w:szCs w:val="24"/>
          </w:rPr>
          <w:t xml:space="preserve"> </w:t>
        </w:r>
      </w:ins>
      <w:ins w:id="26" w:author="ZHANGM.H." w:date="2013-10-22T10:50:00Z">
        <w:r w:rsidR="00B10FD9">
          <w:rPr>
            <w:rFonts w:ascii="Times New Roman" w:hAnsi="Times New Roman" w:cs="Times New Roman"/>
            <w:szCs w:val="24"/>
          </w:rPr>
          <w:t xml:space="preserve">physical tendencies, </w:t>
        </w:r>
      </w:ins>
      <w:ins w:id="27" w:author="ZHANGM.H." w:date="2013-10-22T10:49:00Z">
        <w:r w:rsidR="00B10FD9">
          <w:rPr>
            <w:rFonts w:ascii="Times New Roman" w:hAnsi="Times New Roman" w:cs="Times New Roman"/>
            <w:szCs w:val="24"/>
          </w:rPr>
          <w:t xml:space="preserve"> </w:t>
        </w:r>
      </w:ins>
      <w:ins w:id="28" w:author="ZHANGM.H." w:date="2013-10-22T10:52:00Z">
        <w:r w:rsidR="00B850EC">
          <w:rPr>
            <w:rFonts w:ascii="Times New Roman" w:hAnsi="Times New Roman" w:cs="Times New Roman"/>
            <w:szCs w:val="24"/>
          </w:rPr>
          <w:t xml:space="preserve">the first term on the right hand side of  Equations (1) and (2), </w:t>
        </w:r>
      </w:ins>
      <w:ins w:id="29" w:author="ZHANGM.H." w:date="2013-10-22T10:49:00Z">
        <w:r w:rsidR="00B10FD9">
          <w:rPr>
            <w:rFonts w:ascii="Times New Roman" w:hAnsi="Times New Roman" w:cs="Times New Roman"/>
            <w:szCs w:val="24"/>
          </w:rPr>
          <w:t>SCM</w:t>
        </w:r>
      </w:ins>
      <w:ins w:id="30" w:author="ZHANGM.H." w:date="2013-10-22T10:50:00Z">
        <w:r w:rsidR="00B10FD9">
          <w:rPr>
            <w:rFonts w:ascii="Times New Roman" w:hAnsi="Times New Roman" w:cs="Times New Roman"/>
            <w:szCs w:val="24"/>
          </w:rPr>
          <w:t>s compute the clouds, convection, precipitation, radiation and turbulent mixing</w:t>
        </w:r>
      </w:ins>
      <w:ins w:id="31" w:author="ZHANGM.H." w:date="2013-10-22T10:51:00Z">
        <w:r w:rsidR="00B850EC">
          <w:rPr>
            <w:rFonts w:ascii="Times New Roman" w:hAnsi="Times New Roman" w:cs="Times New Roman"/>
            <w:szCs w:val="24"/>
          </w:rPr>
          <w:t xml:space="preserve"> that can be compared with observations.</w:t>
        </w:r>
      </w:ins>
    </w:p>
    <w:p w14:paraId="2198FF94" w14:textId="15E0895C" w:rsidR="00197173" w:rsidRPr="00F418EB" w:rsidRDefault="002044F0" w:rsidP="00F3431E">
      <w:pPr>
        <w:spacing w:line="360" w:lineRule="auto"/>
        <w:ind w:firstLine="360"/>
        <w:jc w:val="both"/>
        <w:rPr>
          <w:rFonts w:ascii="Times New Roman" w:hAnsi="Times New Roman" w:cs="Times New Roman"/>
          <w:color w:val="000000"/>
          <w:szCs w:val="24"/>
        </w:rPr>
      </w:pPr>
      <w:r w:rsidRPr="00F418EB">
        <w:rPr>
          <w:rFonts w:ascii="Times New Roman" w:hAnsi="Times New Roman" w:cs="Times New Roman"/>
          <w:szCs w:val="24"/>
        </w:rPr>
        <w:t>The</w:t>
      </w:r>
      <w:r w:rsidR="00D87B20" w:rsidRPr="00F418EB">
        <w:rPr>
          <w:rFonts w:ascii="Times New Roman" w:hAnsi="Times New Roman" w:cs="Times New Roman"/>
          <w:szCs w:val="24"/>
        </w:rPr>
        <w:t xml:space="preserve"> same</w:t>
      </w:r>
      <w:r w:rsidRPr="00F418EB">
        <w:rPr>
          <w:rFonts w:ascii="Times New Roman" w:hAnsi="Times New Roman" w:cs="Times New Roman"/>
          <w:szCs w:val="24"/>
        </w:rPr>
        <w:t xml:space="preserve"> </w:t>
      </w:r>
      <w:r w:rsidR="00853944">
        <w:rPr>
          <w:rFonts w:ascii="Times New Roman" w:hAnsi="Times New Roman" w:cs="Times New Roman"/>
          <w:szCs w:val="24"/>
        </w:rPr>
        <w:t>f</w:t>
      </w:r>
      <w:r w:rsidRPr="00F418EB">
        <w:rPr>
          <w:rFonts w:ascii="Times New Roman" w:hAnsi="Times New Roman" w:cs="Times New Roman"/>
          <w:szCs w:val="24"/>
        </w:rPr>
        <w:t xml:space="preserve">orcing fields </w:t>
      </w:r>
      <w:r w:rsidR="00D87B20" w:rsidRPr="00F418EB">
        <w:rPr>
          <w:rFonts w:ascii="Times New Roman" w:hAnsi="Times New Roman" w:cs="Times New Roman"/>
          <w:szCs w:val="24"/>
        </w:rPr>
        <w:t xml:space="preserve">can be </w:t>
      </w:r>
      <w:ins w:id="32" w:author="ZHANGM.H." w:date="2013-10-22T10:52:00Z">
        <w:r w:rsidR="00B850EC">
          <w:rPr>
            <w:rFonts w:ascii="Times New Roman" w:hAnsi="Times New Roman" w:cs="Times New Roman"/>
            <w:szCs w:val="24"/>
          </w:rPr>
          <w:t xml:space="preserve">also </w:t>
        </w:r>
      </w:ins>
      <w:r w:rsidR="00D87B20" w:rsidRPr="00F418EB">
        <w:rPr>
          <w:rFonts w:ascii="Times New Roman" w:hAnsi="Times New Roman" w:cs="Times New Roman"/>
          <w:szCs w:val="24"/>
        </w:rPr>
        <w:t>applied to Cloud Resolving Models (CRM) and</w:t>
      </w:r>
      <w:r w:rsidR="00853944">
        <w:rPr>
          <w:rFonts w:ascii="Times New Roman" w:hAnsi="Times New Roman" w:cs="Times New Roman"/>
          <w:szCs w:val="24"/>
        </w:rPr>
        <w:t xml:space="preserve"> </w:t>
      </w:r>
      <w:r w:rsidR="00D87B20" w:rsidRPr="00F418EB">
        <w:rPr>
          <w:rFonts w:ascii="Times New Roman" w:hAnsi="Times New Roman" w:cs="Times New Roman"/>
          <w:szCs w:val="24"/>
        </w:rPr>
        <w:t xml:space="preserve">Large Eddy Simulation (LES) models.  </w:t>
      </w:r>
      <w:r w:rsidR="00F578A8" w:rsidRPr="00F418EB">
        <w:rPr>
          <w:rFonts w:ascii="Times New Roman" w:hAnsi="Times New Roman" w:cs="Times New Roman"/>
          <w:szCs w:val="24"/>
        </w:rPr>
        <w:t xml:space="preserve">The CRMs and LESs simulate </w:t>
      </w:r>
      <w:r w:rsidR="00F578A8" w:rsidRPr="00F418EB">
        <w:rPr>
          <w:rFonts w:ascii="Times New Roman" w:hAnsi="Times New Roman" w:cs="Times New Roman"/>
          <w:noProof/>
          <w:position w:val="-6"/>
          <w:szCs w:val="24"/>
          <w:lang w:eastAsia="zh-CN"/>
        </w:rPr>
        <w:drawing>
          <wp:inline distT="0" distB="0" distL="0" distR="0" wp14:anchorId="302EB654" wp14:editId="0B157CD3">
            <wp:extent cx="123190" cy="1758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3190" cy="175895"/>
                    </a:xfrm>
                    <a:prstGeom prst="rect">
                      <a:avLst/>
                    </a:prstGeom>
                    <a:noFill/>
                    <a:ln>
                      <a:noFill/>
                    </a:ln>
                  </pic:spPr>
                </pic:pic>
              </a:graphicData>
            </a:graphic>
          </wp:inline>
        </w:drawing>
      </w:r>
      <w:r w:rsidR="00F578A8" w:rsidRPr="00F418EB">
        <w:rPr>
          <w:rFonts w:ascii="Times New Roman" w:hAnsi="Times New Roman" w:cs="Times New Roman"/>
          <w:szCs w:val="24"/>
        </w:rPr>
        <w:t xml:space="preserve"> and </w:t>
      </w:r>
      <w:r w:rsidR="00F578A8" w:rsidRPr="00F418EB">
        <w:rPr>
          <w:rFonts w:ascii="Times New Roman" w:hAnsi="Times New Roman" w:cs="Times New Roman"/>
          <w:i/>
          <w:szCs w:val="24"/>
        </w:rPr>
        <w:t>q</w:t>
      </w:r>
      <w:r w:rsidR="00F578A8" w:rsidRPr="00F418EB">
        <w:rPr>
          <w:rFonts w:ascii="Times New Roman" w:hAnsi="Times New Roman" w:cs="Times New Roman"/>
          <w:szCs w:val="24"/>
        </w:rPr>
        <w:t xml:space="preserve">, or more often their corresponding </w:t>
      </w:r>
      <w:r w:rsidR="00533FDD" w:rsidRPr="00F418EB">
        <w:rPr>
          <w:rFonts w:ascii="Times New Roman" w:hAnsi="Times New Roman" w:cs="Times New Roman"/>
          <w:szCs w:val="24"/>
        </w:rPr>
        <w:t xml:space="preserve">conservative variables </w:t>
      </w:r>
      <w:r w:rsidR="00F578A8" w:rsidRPr="00F418EB">
        <w:rPr>
          <w:rFonts w:ascii="Times New Roman" w:hAnsi="Times New Roman" w:cs="Times New Roman"/>
          <w:szCs w:val="24"/>
        </w:rPr>
        <w:t>of</w:t>
      </w:r>
      <w:r w:rsidR="00533FDD" w:rsidRPr="00F418EB">
        <w:rPr>
          <w:rFonts w:ascii="Times New Roman" w:hAnsi="Times New Roman" w:cs="Times New Roman"/>
          <w:szCs w:val="24"/>
        </w:rPr>
        <w:t xml:space="preserve"> liquid water potential tem</w:t>
      </w:r>
      <w:r w:rsidR="00744831">
        <w:rPr>
          <w:rFonts w:ascii="Times New Roman" w:hAnsi="Times New Roman" w:cs="Times New Roman"/>
          <w:szCs w:val="24"/>
        </w:rPr>
        <w:t xml:space="preserve">perature and total liquid water. </w:t>
      </w:r>
      <w:r w:rsidR="009937B2" w:rsidRPr="00F418EB">
        <w:rPr>
          <w:rFonts w:ascii="Times New Roman" w:hAnsi="Times New Roman" w:cs="Times New Roman"/>
          <w:szCs w:val="24"/>
        </w:rPr>
        <w:t xml:space="preserve">The forcing terms in </w:t>
      </w:r>
      <w:r w:rsidR="00533FDD" w:rsidRPr="00F418EB">
        <w:rPr>
          <w:rFonts w:ascii="Times New Roman" w:hAnsi="Times New Roman" w:cs="Times New Roman"/>
          <w:szCs w:val="24"/>
        </w:rPr>
        <w:t xml:space="preserve">Equations (1) and (2) </w:t>
      </w:r>
      <w:r w:rsidR="009937B2" w:rsidRPr="00F418EB">
        <w:rPr>
          <w:rFonts w:ascii="Times New Roman" w:hAnsi="Times New Roman" w:cs="Times New Roman"/>
          <w:szCs w:val="24"/>
        </w:rPr>
        <w:t xml:space="preserve">are applied to </w:t>
      </w:r>
      <w:r w:rsidR="00853944">
        <w:rPr>
          <w:rFonts w:ascii="Times New Roman" w:hAnsi="Times New Roman" w:cs="Times New Roman"/>
          <w:szCs w:val="24"/>
        </w:rPr>
        <w:t>all model</w:t>
      </w:r>
      <w:r w:rsidR="009937B2" w:rsidRPr="00F418EB">
        <w:rPr>
          <w:rFonts w:ascii="Times New Roman" w:hAnsi="Times New Roman" w:cs="Times New Roman"/>
          <w:szCs w:val="24"/>
        </w:rPr>
        <w:t xml:space="preserve"> grids, </w:t>
      </w:r>
      <w:r w:rsidR="00853944">
        <w:rPr>
          <w:rFonts w:ascii="Times New Roman" w:hAnsi="Times New Roman" w:cs="Times New Roman"/>
          <w:szCs w:val="24"/>
        </w:rPr>
        <w:t xml:space="preserve">but </w:t>
      </w:r>
      <w:r w:rsidR="009937B2" w:rsidRPr="00F418EB">
        <w:rPr>
          <w:rFonts w:ascii="Times New Roman" w:hAnsi="Times New Roman" w:cs="Times New Roman"/>
          <w:szCs w:val="24"/>
        </w:rPr>
        <w:t xml:space="preserve">with </w:t>
      </w:r>
      <w:r w:rsidR="009937B2" w:rsidRPr="00F418EB">
        <w:rPr>
          <w:position w:val="-12"/>
          <w:szCs w:val="24"/>
        </w:rPr>
        <w:object w:dxaOrig="300" w:dyaOrig="360" w14:anchorId="1699A95B">
          <v:shape id="_x0000_i1033" type="#_x0000_t75" style="width:15.05pt;height:18.15pt" o:ole="">
            <v:imagedata r:id="rId19" o:title=""/>
          </v:shape>
          <o:OLEObject Type="Embed" ProgID="Equation.3" ShapeID="_x0000_i1033" DrawAspect="Content" ObjectID="_1444116571" r:id="rId23"/>
        </w:object>
      </w:r>
      <w:r w:rsidR="009937B2" w:rsidRPr="00F418EB">
        <w:rPr>
          <w:rFonts w:ascii="Times New Roman" w:hAnsi="Times New Roman" w:cs="Times New Roman"/>
          <w:szCs w:val="24"/>
        </w:rPr>
        <w:t xml:space="preserve">and </w:t>
      </w:r>
      <w:r w:rsidR="009937B2" w:rsidRPr="00F418EB">
        <w:rPr>
          <w:position w:val="-12"/>
          <w:szCs w:val="24"/>
        </w:rPr>
        <w:object w:dxaOrig="300" w:dyaOrig="360" w14:anchorId="2D551CCE">
          <v:shape id="_x0000_i1034" type="#_x0000_t75" style="width:15.05pt;height:18.15pt" o:ole="">
            <v:imagedata r:id="rId21" o:title=""/>
          </v:shape>
          <o:OLEObject Type="Embed" ProgID="Equation.3" ShapeID="_x0000_i1034" DrawAspect="Content" ObjectID="_1444116572" r:id="rId24"/>
        </w:object>
      </w:r>
      <w:r w:rsidR="009937B2" w:rsidRPr="00F418EB">
        <w:rPr>
          <w:rFonts w:ascii="Times New Roman" w:hAnsi="Times New Roman" w:cs="Times New Roman"/>
          <w:i/>
          <w:szCs w:val="24"/>
        </w:rPr>
        <w:t xml:space="preserve"> </w:t>
      </w:r>
      <w:r w:rsidR="009937B2" w:rsidRPr="00F418EB">
        <w:rPr>
          <w:rFonts w:ascii="Times New Roman" w:hAnsi="Times New Roman" w:cs="Times New Roman"/>
          <w:szCs w:val="24"/>
        </w:rPr>
        <w:t>in the vertical advection term</w:t>
      </w:r>
      <w:r w:rsidR="00853944">
        <w:rPr>
          <w:rFonts w:ascii="Times New Roman" w:hAnsi="Times New Roman" w:cs="Times New Roman"/>
          <w:szCs w:val="24"/>
        </w:rPr>
        <w:t>s</w:t>
      </w:r>
      <w:r w:rsidR="009937B2" w:rsidRPr="00F418EB">
        <w:rPr>
          <w:rFonts w:ascii="Times New Roman" w:hAnsi="Times New Roman" w:cs="Times New Roman"/>
          <w:szCs w:val="24"/>
        </w:rPr>
        <w:t xml:space="preserve"> replaced by domain averaged values from the CRMs and SCMs</w:t>
      </w:r>
      <w:r w:rsidR="00533FDD" w:rsidRPr="00F418EB">
        <w:rPr>
          <w:rFonts w:ascii="Times New Roman" w:hAnsi="Times New Roman" w:cs="Times New Roman"/>
          <w:szCs w:val="24"/>
        </w:rPr>
        <w:t xml:space="preserve">. </w:t>
      </w:r>
      <w:r w:rsidR="00533FDD" w:rsidRPr="00F418EB">
        <w:rPr>
          <w:rFonts w:ascii="Times New Roman" w:hAnsi="Times New Roman" w:cs="Times New Roman"/>
          <w:color w:val="000000"/>
          <w:szCs w:val="24"/>
        </w:rPr>
        <w:t xml:space="preserve"> </w:t>
      </w:r>
    </w:p>
    <w:p w14:paraId="25580E5E" w14:textId="56DCB785" w:rsidR="00F16B93" w:rsidRPr="00F418EB" w:rsidRDefault="00853944"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The</w:t>
      </w:r>
      <w:r w:rsidR="00197173" w:rsidRPr="00F418EB">
        <w:rPr>
          <w:rFonts w:ascii="Times New Roman" w:hAnsi="Times New Roman" w:cs="Times New Roman"/>
          <w:szCs w:val="24"/>
        </w:rPr>
        <w:t xml:space="preserve"> derivation</w:t>
      </w:r>
      <w:r w:rsidR="00586FE8" w:rsidRPr="00F418EB">
        <w:rPr>
          <w:rFonts w:ascii="Times New Roman" w:hAnsi="Times New Roman" w:cs="Times New Roman"/>
          <w:szCs w:val="24"/>
        </w:rPr>
        <w:t>s</w:t>
      </w:r>
      <w:r w:rsidR="00197173" w:rsidRPr="00F418EB">
        <w:rPr>
          <w:rFonts w:ascii="Times New Roman" w:hAnsi="Times New Roman" w:cs="Times New Roman"/>
          <w:szCs w:val="24"/>
        </w:rPr>
        <w:t xml:space="preserve"> </w:t>
      </w:r>
      <w:r>
        <w:rPr>
          <w:rFonts w:ascii="Times New Roman" w:hAnsi="Times New Roman" w:cs="Times New Roman"/>
          <w:szCs w:val="24"/>
        </w:rPr>
        <w:t xml:space="preserve">of the large-scale forcing data </w:t>
      </w:r>
      <w:r w:rsidR="00197173" w:rsidRPr="00F418EB">
        <w:rPr>
          <w:rFonts w:ascii="Times New Roman" w:hAnsi="Times New Roman" w:cs="Times New Roman"/>
          <w:szCs w:val="24"/>
        </w:rPr>
        <w:t xml:space="preserve">from field measurements </w:t>
      </w:r>
      <w:r w:rsidR="00586FE8" w:rsidRPr="00F418EB">
        <w:rPr>
          <w:rFonts w:ascii="Times New Roman" w:hAnsi="Times New Roman" w:cs="Times New Roman"/>
          <w:szCs w:val="24"/>
        </w:rPr>
        <w:t>are</w:t>
      </w:r>
      <w:r>
        <w:rPr>
          <w:rFonts w:ascii="Times New Roman" w:hAnsi="Times New Roman" w:cs="Times New Roman"/>
          <w:szCs w:val="24"/>
        </w:rPr>
        <w:t xml:space="preserve"> subject to </w:t>
      </w:r>
      <w:del w:id="33" w:author="ZHANGM.H." w:date="2013-10-22T10:53:00Z">
        <w:r w:rsidDel="00B850EC">
          <w:rPr>
            <w:rFonts w:ascii="Times New Roman" w:hAnsi="Times New Roman" w:cs="Times New Roman"/>
            <w:szCs w:val="24"/>
          </w:rPr>
          <w:delText xml:space="preserve">many </w:delText>
        </w:r>
      </w:del>
      <w:r>
        <w:rPr>
          <w:rFonts w:ascii="Times New Roman" w:hAnsi="Times New Roman" w:cs="Times New Roman"/>
          <w:szCs w:val="24"/>
        </w:rPr>
        <w:t>uncertainties</w:t>
      </w:r>
      <w:ins w:id="34" w:author="ZHANGM.H." w:date="2013-10-22T10:53:00Z">
        <w:r w:rsidR="00B850EC">
          <w:rPr>
            <w:rFonts w:ascii="Times New Roman" w:hAnsi="Times New Roman" w:cs="Times New Roman"/>
            <w:szCs w:val="24"/>
          </w:rPr>
          <w:t xml:space="preserve"> that </w:t>
        </w:r>
      </w:ins>
      <w:del w:id="35" w:author="ZHANGM.H." w:date="2013-10-22T10:53:00Z">
        <w:r w:rsidDel="00B850EC">
          <w:rPr>
            <w:rFonts w:ascii="Times New Roman" w:hAnsi="Times New Roman" w:cs="Times New Roman"/>
            <w:szCs w:val="24"/>
          </w:rPr>
          <w:delText xml:space="preserve">. </w:delText>
        </w:r>
        <w:r w:rsidR="00F3431E" w:rsidDel="00B850EC">
          <w:rPr>
            <w:rFonts w:ascii="Times New Roman" w:hAnsi="Times New Roman" w:cs="Times New Roman"/>
            <w:szCs w:val="24"/>
          </w:rPr>
          <w:delText xml:space="preserve"> </w:delText>
        </w:r>
        <w:r w:rsidDel="00B850EC">
          <w:rPr>
            <w:rFonts w:ascii="Times New Roman" w:hAnsi="Times New Roman" w:cs="Times New Roman"/>
            <w:szCs w:val="24"/>
          </w:rPr>
          <w:delText>E</w:delText>
        </w:r>
        <w:r w:rsidR="00197173" w:rsidRPr="00F418EB" w:rsidDel="00B850EC">
          <w:rPr>
            <w:rFonts w:ascii="Times New Roman" w:hAnsi="Times New Roman" w:cs="Times New Roman"/>
            <w:szCs w:val="24"/>
          </w:rPr>
          <w:delText>rrors</w:delText>
        </w:r>
        <w:r w:rsidDel="00B850EC">
          <w:rPr>
            <w:rFonts w:ascii="Times New Roman" w:hAnsi="Times New Roman" w:cs="Times New Roman"/>
            <w:szCs w:val="24"/>
          </w:rPr>
          <w:delText xml:space="preserve"> in the forcing data</w:delText>
        </w:r>
        <w:r w:rsidR="00197173" w:rsidRPr="00F418EB" w:rsidDel="00B850EC">
          <w:rPr>
            <w:rFonts w:ascii="Times New Roman" w:hAnsi="Times New Roman" w:cs="Times New Roman"/>
            <w:szCs w:val="24"/>
          </w:rPr>
          <w:delText xml:space="preserve"> </w:delText>
        </w:r>
      </w:del>
      <w:r>
        <w:rPr>
          <w:rFonts w:ascii="Times New Roman" w:hAnsi="Times New Roman" w:cs="Times New Roman"/>
          <w:szCs w:val="24"/>
        </w:rPr>
        <w:t>can direct</w:t>
      </w:r>
      <w:ins w:id="36" w:author="Steve Ortega" w:date="2013-10-21T10:57:00Z">
        <w:r w:rsidR="00AC4151">
          <w:rPr>
            <w:rFonts w:ascii="Times New Roman" w:hAnsi="Times New Roman" w:cs="Times New Roman"/>
            <w:szCs w:val="24"/>
          </w:rPr>
          <w:t>ly</w:t>
        </w:r>
      </w:ins>
      <w:r>
        <w:rPr>
          <w:rFonts w:ascii="Times New Roman" w:hAnsi="Times New Roman" w:cs="Times New Roman"/>
          <w:szCs w:val="24"/>
        </w:rPr>
        <w:t xml:space="preserve"> impact the simulated cloud and radiation fields by the SCMs</w:t>
      </w:r>
      <w:r w:rsidR="00363C5C" w:rsidRPr="00F418EB">
        <w:rPr>
          <w:rFonts w:ascii="Times New Roman" w:hAnsi="Times New Roman" w:cs="Times New Roman"/>
          <w:szCs w:val="24"/>
        </w:rPr>
        <w:t xml:space="preserve">.  </w:t>
      </w:r>
      <w:r>
        <w:rPr>
          <w:rFonts w:ascii="Times New Roman" w:hAnsi="Times New Roman" w:cs="Times New Roman"/>
          <w:szCs w:val="24"/>
        </w:rPr>
        <w:t>These e</w:t>
      </w:r>
      <w:r w:rsidR="00363C5C" w:rsidRPr="00F418EB">
        <w:rPr>
          <w:rFonts w:ascii="Times New Roman" w:hAnsi="Times New Roman" w:cs="Times New Roman"/>
          <w:szCs w:val="24"/>
        </w:rPr>
        <w:t xml:space="preserve">rrors originate from two sources. One is the instrument and measurement errors. The second is errors from scale aliasing, or sampling </w:t>
      </w:r>
      <w:r>
        <w:rPr>
          <w:rFonts w:ascii="Times New Roman" w:hAnsi="Times New Roman" w:cs="Times New Roman"/>
          <w:szCs w:val="24"/>
        </w:rPr>
        <w:t>biases</w:t>
      </w:r>
      <w:r w:rsidR="00363C5C" w:rsidRPr="00F418EB">
        <w:rPr>
          <w:rFonts w:ascii="Times New Roman" w:hAnsi="Times New Roman" w:cs="Times New Roman"/>
          <w:szCs w:val="24"/>
        </w:rPr>
        <w:t xml:space="preserve">.  Both depend on scales because horizontal derivatives are involved. </w:t>
      </w:r>
      <w:r>
        <w:rPr>
          <w:rFonts w:ascii="Times New Roman" w:hAnsi="Times New Roman" w:cs="Times New Roman"/>
          <w:szCs w:val="24"/>
        </w:rPr>
        <w:t>Generally speaking, t</w:t>
      </w:r>
      <w:r w:rsidR="00363C5C" w:rsidRPr="00F418EB">
        <w:rPr>
          <w:rFonts w:ascii="Times New Roman" w:hAnsi="Times New Roman" w:cs="Times New Roman"/>
          <w:szCs w:val="24"/>
        </w:rPr>
        <w:t>he smaller the scale is, the larger the errors.</w:t>
      </w:r>
    </w:p>
    <w:p w14:paraId="266560D1" w14:textId="63BE5BD2" w:rsidR="00363C5C" w:rsidRPr="00F418EB" w:rsidRDefault="00363C5C"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 xml:space="preserve">If the accuracy requirement of the physical parameterization terms in Equations </w:t>
      </w:r>
      <w:r w:rsidR="00853944">
        <w:rPr>
          <w:rFonts w:ascii="Times New Roman" w:hAnsi="Times New Roman" w:cs="Times New Roman"/>
          <w:szCs w:val="24"/>
        </w:rPr>
        <w:t>(1)-</w:t>
      </w:r>
      <w:r w:rsidRPr="00F418EB">
        <w:rPr>
          <w:rFonts w:ascii="Times New Roman" w:hAnsi="Times New Roman" w:cs="Times New Roman"/>
          <w:szCs w:val="24"/>
        </w:rPr>
        <w:t xml:space="preserve">(2) are 1 </w:t>
      </w:r>
      <w:r w:rsidR="003A7218" w:rsidRPr="00F418EB">
        <w:rPr>
          <w:rFonts w:ascii="Times New Roman" w:hAnsi="Times New Roman" w:cs="Times New Roman"/>
          <w:szCs w:val="24"/>
        </w:rPr>
        <w:t>(</w:t>
      </w:r>
      <w:r w:rsidRPr="00F418EB">
        <w:rPr>
          <w:rFonts w:ascii="Times New Roman" w:hAnsi="Times New Roman" w:cs="Times New Roman"/>
          <w:szCs w:val="24"/>
        </w:rPr>
        <w:t>K/day</w:t>
      </w:r>
      <w:r w:rsidR="003A7218" w:rsidRPr="00F418EB">
        <w:rPr>
          <w:rFonts w:ascii="Times New Roman" w:hAnsi="Times New Roman" w:cs="Times New Roman"/>
          <w:szCs w:val="24"/>
        </w:rPr>
        <w:t xml:space="preserve">) and </w:t>
      </w:r>
      <w:r w:rsidRPr="00F418EB">
        <w:rPr>
          <w:rFonts w:ascii="Times New Roman" w:hAnsi="Times New Roman" w:cs="Times New Roman"/>
          <w:szCs w:val="24"/>
        </w:rPr>
        <w:t xml:space="preserve">1 </w:t>
      </w:r>
      <w:r w:rsidR="003A7218" w:rsidRPr="00F418EB">
        <w:rPr>
          <w:rFonts w:ascii="Times New Roman" w:hAnsi="Times New Roman" w:cs="Times New Roman"/>
          <w:szCs w:val="24"/>
        </w:rPr>
        <w:t>(</w:t>
      </w:r>
      <w:r w:rsidRPr="00F418EB">
        <w:rPr>
          <w:rFonts w:ascii="Times New Roman" w:hAnsi="Times New Roman" w:cs="Times New Roman"/>
          <w:szCs w:val="24"/>
        </w:rPr>
        <w:t>g/kg/day</w:t>
      </w:r>
      <w:r w:rsidR="003A7218" w:rsidRPr="00F418EB">
        <w:rPr>
          <w:rFonts w:ascii="Times New Roman" w:hAnsi="Times New Roman" w:cs="Times New Roman"/>
          <w:szCs w:val="24"/>
        </w:rPr>
        <w:t>)</w:t>
      </w:r>
      <w:r w:rsidRPr="00F418EB">
        <w:rPr>
          <w:rFonts w:ascii="Times New Roman" w:hAnsi="Times New Roman" w:cs="Times New Roman"/>
          <w:szCs w:val="24"/>
        </w:rPr>
        <w:t>, the comparable accuracy requirement</w:t>
      </w:r>
      <w:r w:rsidR="00514FF0" w:rsidRPr="00F418EB">
        <w:rPr>
          <w:rFonts w:ascii="Times New Roman" w:hAnsi="Times New Roman" w:cs="Times New Roman"/>
          <w:szCs w:val="24"/>
        </w:rPr>
        <w:t>s</w:t>
      </w:r>
      <w:r w:rsidR="00705D68" w:rsidRPr="00F418EB">
        <w:rPr>
          <w:rFonts w:ascii="Times New Roman" w:hAnsi="Times New Roman" w:cs="Times New Roman"/>
          <w:szCs w:val="24"/>
        </w:rPr>
        <w:t xml:space="preserve"> </w:t>
      </w:r>
      <w:r w:rsidRPr="00F418EB">
        <w:rPr>
          <w:rFonts w:ascii="Times New Roman" w:hAnsi="Times New Roman" w:cs="Times New Roman"/>
          <w:szCs w:val="24"/>
        </w:rPr>
        <w:t>on</w:t>
      </w:r>
      <w:r w:rsidR="00813003" w:rsidRPr="00F418EB">
        <w:rPr>
          <w:rFonts w:ascii="Times New Roman" w:hAnsi="Times New Roman" w:cs="Times New Roman"/>
          <w:szCs w:val="24"/>
        </w:rPr>
        <w:t xml:space="preserve"> the </w:t>
      </w:r>
      <w:r w:rsidR="00705D68" w:rsidRPr="00F418EB">
        <w:rPr>
          <w:rFonts w:ascii="Times New Roman" w:hAnsi="Times New Roman" w:cs="Times New Roman"/>
          <w:szCs w:val="24"/>
        </w:rPr>
        <w:t>errors of the horizontal difference</w:t>
      </w:r>
      <w:r w:rsidR="008C05E0" w:rsidRPr="00F418EB">
        <w:rPr>
          <w:rFonts w:ascii="Times New Roman" w:hAnsi="Times New Roman" w:cs="Times New Roman"/>
          <w:szCs w:val="24"/>
        </w:rPr>
        <w:t>s</w:t>
      </w:r>
      <w:r w:rsidR="00705D68" w:rsidRPr="00F418EB">
        <w:rPr>
          <w:rFonts w:ascii="Times New Roman" w:hAnsi="Times New Roman" w:cs="Times New Roman"/>
          <w:szCs w:val="24"/>
        </w:rPr>
        <w:t xml:space="preserve"> of </w:t>
      </w:r>
      <w:r w:rsidR="00813003" w:rsidRPr="00F418EB">
        <w:rPr>
          <w:rFonts w:ascii="Times New Roman" w:hAnsi="Times New Roman" w:cs="Times New Roman"/>
          <w:szCs w:val="24"/>
        </w:rPr>
        <w:t xml:space="preserve">temperature </w:t>
      </w:r>
      <w:r w:rsidR="008C05E0" w:rsidRPr="00F418EB">
        <w:rPr>
          <w:rFonts w:ascii="Times New Roman" w:hAnsi="Times New Roman" w:cs="Times New Roman"/>
          <w:szCs w:val="24"/>
        </w:rPr>
        <w:t>(</w:t>
      </w:r>
      <w:r w:rsidR="008C05E0" w:rsidRPr="00F418EB">
        <w:rPr>
          <w:position w:val="-6"/>
          <w:szCs w:val="24"/>
        </w:rPr>
        <w:object w:dxaOrig="380" w:dyaOrig="279" w14:anchorId="625B6AC2">
          <v:shape id="_x0000_i1035" type="#_x0000_t75" style="width:18.8pt;height:13.75pt" o:ole="">
            <v:imagedata r:id="rId25" o:title=""/>
          </v:shape>
          <o:OLEObject Type="Embed" ProgID="Equation.3" ShapeID="_x0000_i1035" DrawAspect="Content" ObjectID="_1444116573" r:id="rId26"/>
        </w:object>
      </w:r>
      <w:r w:rsidR="008C05E0" w:rsidRPr="00F418EB">
        <w:rPr>
          <w:rFonts w:ascii="Times New Roman" w:hAnsi="Times New Roman" w:cs="Times New Roman"/>
          <w:szCs w:val="24"/>
        </w:rPr>
        <w:t>) a</w:t>
      </w:r>
      <w:r w:rsidR="00813003" w:rsidRPr="00F418EB">
        <w:rPr>
          <w:rFonts w:ascii="Times New Roman" w:hAnsi="Times New Roman" w:cs="Times New Roman"/>
          <w:szCs w:val="24"/>
        </w:rPr>
        <w:t>nd humidity</w:t>
      </w:r>
      <w:r w:rsidR="008C05E0" w:rsidRPr="00F418EB">
        <w:rPr>
          <w:rFonts w:ascii="Times New Roman" w:hAnsi="Times New Roman" w:cs="Times New Roman"/>
          <w:szCs w:val="24"/>
        </w:rPr>
        <w:t xml:space="preserve"> (</w:t>
      </w:r>
      <w:r w:rsidR="008C05E0" w:rsidRPr="00F418EB">
        <w:rPr>
          <w:position w:val="-10"/>
          <w:szCs w:val="24"/>
        </w:rPr>
        <w:object w:dxaOrig="340" w:dyaOrig="320" w14:anchorId="5DA69533">
          <v:shape id="_x0000_i1036" type="#_x0000_t75" style="width:17.55pt;height:16.3pt" o:ole="">
            <v:imagedata r:id="rId27" o:title=""/>
          </v:shape>
          <o:OLEObject Type="Embed" ProgID="Equation.3" ShapeID="_x0000_i1036" DrawAspect="Content" ObjectID="_1444116574" r:id="rId28"/>
        </w:object>
      </w:r>
      <w:r w:rsidR="008C05E0" w:rsidRPr="00F418EB">
        <w:rPr>
          <w:rFonts w:ascii="Times New Roman" w:hAnsi="Times New Roman" w:cs="Times New Roman"/>
          <w:szCs w:val="24"/>
        </w:rPr>
        <w:t xml:space="preserve">) </w:t>
      </w:r>
      <w:r w:rsidR="00301A0B" w:rsidRPr="00F418EB">
        <w:rPr>
          <w:rFonts w:ascii="Times New Roman" w:hAnsi="Times New Roman" w:cs="Times New Roman"/>
          <w:szCs w:val="24"/>
        </w:rPr>
        <w:t>o</w:t>
      </w:r>
      <w:r w:rsidR="008C05E0" w:rsidRPr="00F418EB">
        <w:rPr>
          <w:rFonts w:ascii="Times New Roman" w:hAnsi="Times New Roman" w:cs="Times New Roman"/>
          <w:szCs w:val="24"/>
        </w:rPr>
        <w:t xml:space="preserve">ver a distance </w:t>
      </w:r>
      <w:r w:rsidR="008C05E0" w:rsidRPr="00F418EB">
        <w:rPr>
          <w:position w:val="-6"/>
          <w:szCs w:val="24"/>
        </w:rPr>
        <w:object w:dxaOrig="340" w:dyaOrig="279" w14:anchorId="5E9A1AE9">
          <v:shape id="_x0000_i1037" type="#_x0000_t75" style="width:17.55pt;height:13.75pt" o:ole="">
            <v:imagedata r:id="rId29" o:title=""/>
          </v:shape>
          <o:OLEObject Type="Embed" ProgID="Equation.3" ShapeID="_x0000_i1037" DrawAspect="Content" ObjectID="_1444116575" r:id="rId30"/>
        </w:object>
      </w:r>
      <w:r w:rsidR="00514FF0" w:rsidRPr="00F418EB">
        <w:rPr>
          <w:szCs w:val="24"/>
        </w:rPr>
        <w:t xml:space="preserve">can be estimated </w:t>
      </w:r>
      <w:r w:rsidR="00301A0B" w:rsidRPr="00F418EB">
        <w:rPr>
          <w:szCs w:val="24"/>
        </w:rPr>
        <w:t>as the followings:</w:t>
      </w:r>
      <w:r w:rsidR="00705D68" w:rsidRPr="00F418EB">
        <w:rPr>
          <w:rFonts w:ascii="Times New Roman" w:hAnsi="Times New Roman" w:cs="Times New Roman"/>
          <w:szCs w:val="24"/>
        </w:rPr>
        <w:t xml:space="preserve"> </w:t>
      </w:r>
      <w:r w:rsidRPr="00F418EB">
        <w:rPr>
          <w:rFonts w:ascii="Times New Roman" w:hAnsi="Times New Roman" w:cs="Times New Roman"/>
          <w:szCs w:val="24"/>
        </w:rPr>
        <w:t xml:space="preserve"> </w:t>
      </w:r>
    </w:p>
    <w:p w14:paraId="270B4D7A" w14:textId="15D55F6D" w:rsidR="00363C5C"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5580" w:dyaOrig="680" w14:anchorId="14B8EFD4">
          <v:shape id="_x0000_i1038" type="#_x0000_t75" style="width:279.85pt;height:35.05pt" o:ole="">
            <v:imagedata r:id="rId31" o:title=""/>
          </v:shape>
          <o:OLEObject Type="Embed" ProgID="Equation.3" ShapeID="_x0000_i1038" DrawAspect="Content" ObjectID="_1444116576" r:id="rId32"/>
        </w:object>
      </w:r>
    </w:p>
    <w:p w14:paraId="40A10338" w14:textId="77777777" w:rsidR="008C05E0"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200" w:dyaOrig="680" w14:anchorId="3577666C">
          <v:shape id="_x0000_i1039" type="#_x0000_t75" style="width:310.55pt;height:35.05pt" o:ole="">
            <v:imagedata r:id="rId33" o:title=""/>
          </v:shape>
          <o:OLEObject Type="Embed" ProgID="Equation.3" ShapeID="_x0000_i1039" DrawAspect="Content" ObjectID="_1444116577" r:id="rId34"/>
        </w:object>
      </w:r>
    </w:p>
    <w:p w14:paraId="3E2BF235" w14:textId="37BAFC0E" w:rsidR="00F16B93" w:rsidRPr="00F418EB" w:rsidRDefault="00301A0B">
      <w:pPr>
        <w:spacing w:line="360" w:lineRule="auto"/>
        <w:jc w:val="both"/>
        <w:rPr>
          <w:szCs w:val="24"/>
        </w:rPr>
        <w:pPrChange w:id="37" w:author="ZHANGM.H." w:date="2013-10-22T10:55:00Z">
          <w:pPr>
            <w:spacing w:line="360" w:lineRule="auto"/>
            <w:ind w:firstLine="360"/>
            <w:jc w:val="both"/>
          </w:pPr>
        </w:pPrChange>
      </w:pPr>
      <w:r w:rsidRPr="00F418EB">
        <w:rPr>
          <w:rFonts w:ascii="Times New Roman" w:hAnsi="Times New Roman" w:cs="Times New Roman"/>
          <w:szCs w:val="24"/>
        </w:rPr>
        <w:t>Given |</w:t>
      </w:r>
      <w:r w:rsidRPr="00F418EB">
        <w:rPr>
          <w:position w:val="-12"/>
          <w:szCs w:val="24"/>
        </w:rPr>
        <w:object w:dxaOrig="1579" w:dyaOrig="360" w14:anchorId="14309002">
          <v:shape id="_x0000_i1040" type="#_x0000_t75" style="width:78.9pt;height:18.15pt" o:ole="">
            <v:imagedata r:id="rId35" o:title=""/>
          </v:shape>
          <o:OLEObject Type="Embed" ProgID="Equation.3" ShapeID="_x0000_i1040" DrawAspect="Content" ObjectID="_1444116578" r:id="rId36"/>
        </w:object>
      </w:r>
      <w:r w:rsidRPr="00F418EB">
        <w:rPr>
          <w:szCs w:val="24"/>
        </w:rPr>
        <w:t xml:space="preserve"> and over a distance of </w:t>
      </w:r>
      <w:r w:rsidR="00E34F63" w:rsidRPr="00F418EB">
        <w:rPr>
          <w:szCs w:val="24"/>
        </w:rPr>
        <w:t>2</w:t>
      </w:r>
      <w:r w:rsidRPr="00F418EB">
        <w:rPr>
          <w:szCs w:val="24"/>
        </w:rPr>
        <w:t xml:space="preserve">00 </w:t>
      </w:r>
      <w:r w:rsidRPr="00F418EB">
        <w:rPr>
          <w:i/>
          <w:szCs w:val="24"/>
        </w:rPr>
        <w:t>km</w:t>
      </w:r>
      <w:r w:rsidRPr="00F418EB">
        <w:rPr>
          <w:szCs w:val="24"/>
        </w:rPr>
        <w:t>, the above inequalities require that</w:t>
      </w:r>
    </w:p>
    <w:p w14:paraId="2D436BC2" w14:textId="46843CBC" w:rsidR="00301A0B"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820" w:dyaOrig="340" w14:anchorId="6136C31A">
          <v:shape id="_x0000_i1041" type="#_x0000_t75" style="width:91.4pt;height:17.55pt" o:ole="">
            <v:imagedata r:id="rId37" o:title=""/>
          </v:shape>
          <o:OLEObject Type="Embed" ProgID="Equation.3" ShapeID="_x0000_i1041" DrawAspect="Content" ObjectID="_1444116579" r:id="rId38"/>
        </w:object>
      </w:r>
      <w:r w:rsidR="00514FF0" w:rsidRPr="00F418EB">
        <w:rPr>
          <w:rFonts w:ascii="Times New Roman" w:hAnsi="Times New Roman" w:cs="Times New Roman"/>
          <w:szCs w:val="24"/>
        </w:rPr>
        <w:tab/>
        <w:t>(3)</w:t>
      </w:r>
    </w:p>
    <w:p w14:paraId="5D50E4B2" w14:textId="5EDD5B4E" w:rsidR="00D74205" w:rsidRPr="00F418EB" w:rsidRDefault="003A7218" w:rsidP="00F3431E">
      <w:pPr>
        <w:tabs>
          <w:tab w:val="left" w:pos="792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2140" w:dyaOrig="340" w14:anchorId="6EFF9054">
          <v:shape id="_x0000_i1042" type="#_x0000_t75" style="width:107.05pt;height:17.55pt" o:ole="">
            <v:imagedata r:id="rId39" o:title=""/>
          </v:shape>
          <o:OLEObject Type="Embed" ProgID="Equation.3" ShapeID="_x0000_i1042" DrawAspect="Content" ObjectID="_1444116580" r:id="rId40"/>
        </w:object>
      </w:r>
      <w:r w:rsidR="00F3431E">
        <w:rPr>
          <w:rFonts w:ascii="Times New Roman" w:hAnsi="Times New Roman" w:cs="Times New Roman"/>
          <w:szCs w:val="24"/>
        </w:rPr>
        <w:t>.</w:t>
      </w:r>
      <w:r w:rsidR="00514FF0" w:rsidRPr="00F418EB">
        <w:rPr>
          <w:rFonts w:ascii="Times New Roman" w:hAnsi="Times New Roman" w:cs="Times New Roman"/>
          <w:szCs w:val="24"/>
        </w:rPr>
        <w:tab/>
        <w:t>(4)</w:t>
      </w:r>
    </w:p>
    <w:p w14:paraId="62DC9199" w14:textId="6CE4F3DA" w:rsidR="00E34F63" w:rsidRPr="00F418EB" w:rsidRDefault="00E034E9" w:rsidP="00F3431E">
      <w:pPr>
        <w:spacing w:line="360" w:lineRule="auto"/>
        <w:jc w:val="both"/>
        <w:rPr>
          <w:rFonts w:ascii="Times New Roman" w:hAnsi="Times New Roman" w:cs="Times New Roman"/>
          <w:szCs w:val="24"/>
        </w:rPr>
      </w:pPr>
      <w:ins w:id="38" w:author="ZHANGM.H." w:date="2013-10-22T11:11:00Z">
        <w:r>
          <w:rPr>
            <w:rFonts w:ascii="Times New Roman" w:hAnsi="Times New Roman" w:cs="Times New Roman"/>
            <w:szCs w:val="24"/>
          </w:rPr>
          <w:t xml:space="preserve">It should be emphasized that these are the relative errors across the distance </w:t>
        </w:r>
        <w:proofErr w:type="gramStart"/>
        <w:r>
          <w:rPr>
            <w:rFonts w:ascii="Times New Roman" w:hAnsi="Times New Roman" w:cs="Times New Roman"/>
            <w:szCs w:val="24"/>
          </w:rPr>
          <w:t xml:space="preserve">of </w:t>
        </w:r>
      </w:ins>
      <w:proofErr w:type="gramEnd"/>
      <w:ins w:id="39" w:author="ZHANGM.H." w:date="2013-10-22T11:12:00Z">
        <w:r w:rsidRPr="00E034E9">
          <w:rPr>
            <w:position w:val="-6"/>
            <w:szCs w:val="24"/>
          </w:rPr>
          <w:object w:dxaOrig="340" w:dyaOrig="279" w14:anchorId="5640E397">
            <v:shape id="_x0000_i1043" type="#_x0000_t75" style="width:17.55pt;height:14.4pt" o:ole="">
              <v:imagedata r:id="rId41" o:title=""/>
            </v:shape>
            <o:OLEObject Type="Embed" ProgID="Equation.3" ShapeID="_x0000_i1043" DrawAspect="Content" ObjectID="_1444116581" r:id="rId42"/>
          </w:object>
        </w:r>
      </w:ins>
      <w:ins w:id="40" w:author="ZHANGM.H." w:date="2013-10-22T11:12:00Z">
        <w:r>
          <w:rPr>
            <w:szCs w:val="24"/>
          </w:rPr>
          <w:t xml:space="preserve">. </w:t>
        </w:r>
      </w:ins>
      <w:r w:rsidR="00836CF9">
        <w:rPr>
          <w:rFonts w:ascii="Times New Roman" w:hAnsi="Times New Roman" w:cs="Times New Roman"/>
          <w:szCs w:val="24"/>
        </w:rPr>
        <w:t>The r</w:t>
      </w:r>
      <w:r w:rsidR="00E34F63" w:rsidRPr="00F418EB">
        <w:rPr>
          <w:rFonts w:ascii="Times New Roman" w:hAnsi="Times New Roman" w:cs="Times New Roman"/>
          <w:szCs w:val="24"/>
        </w:rPr>
        <w:t xml:space="preserve">equirement on the pressure vertical velocity </w:t>
      </w:r>
      <w:r w:rsidR="00390A6B" w:rsidRPr="00F418EB">
        <w:rPr>
          <w:rFonts w:ascii="Times New Roman" w:hAnsi="Times New Roman" w:cs="Times New Roman"/>
          <w:szCs w:val="24"/>
        </w:rPr>
        <w:t xml:space="preserve">error </w:t>
      </w:r>
      <w:r w:rsidR="00E34F63" w:rsidRPr="00F418EB">
        <w:rPr>
          <w:rFonts w:ascii="Times New Roman" w:hAnsi="Times New Roman" w:cs="Times New Roman"/>
          <w:szCs w:val="24"/>
        </w:rPr>
        <w:t xml:space="preserve">is:  </w:t>
      </w:r>
    </w:p>
    <w:p w14:paraId="5C7B8F31" w14:textId="067056B6" w:rsidR="00E34F63"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30"/>
          <w:szCs w:val="24"/>
        </w:rPr>
        <w:object w:dxaOrig="6619" w:dyaOrig="680" w14:anchorId="36AE6C3F">
          <v:shape id="_x0000_i1044" type="#_x0000_t75" style="width:332.45pt;height:35.05pt" o:ole="">
            <v:imagedata r:id="rId43" o:title=""/>
          </v:shape>
          <o:OLEObject Type="Embed" ProgID="Equation.3" ShapeID="_x0000_i1044" DrawAspect="Content" ObjectID="_1444116582" r:id="rId44"/>
        </w:object>
      </w:r>
      <w:r w:rsidR="00514FF0" w:rsidRPr="00F418EB">
        <w:rPr>
          <w:rFonts w:ascii="Times New Roman" w:hAnsi="Times New Roman" w:cs="Times New Roman"/>
          <w:szCs w:val="24"/>
        </w:rPr>
        <w:t xml:space="preserve"> </w:t>
      </w:r>
      <w:r w:rsidR="00836CF9">
        <w:rPr>
          <w:rFonts w:ascii="Times New Roman" w:hAnsi="Times New Roman" w:cs="Times New Roman"/>
          <w:szCs w:val="24"/>
        </w:rPr>
        <w:t xml:space="preserve"> </w:t>
      </w:r>
      <w:proofErr w:type="gramStart"/>
      <w:r w:rsidR="00836CF9">
        <w:rPr>
          <w:rFonts w:ascii="Times New Roman" w:hAnsi="Times New Roman" w:cs="Times New Roman"/>
          <w:szCs w:val="24"/>
        </w:rPr>
        <w:t>or</w:t>
      </w:r>
      <w:proofErr w:type="gramEnd"/>
    </w:p>
    <w:p w14:paraId="098C91BC" w14:textId="4654E483" w:rsidR="00390A6B" w:rsidRPr="00F418EB"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7000" w:dyaOrig="660" w14:anchorId="00B70D79">
          <v:shape id="_x0000_i1045" type="#_x0000_t75" style="width:351.25pt;height:33.8pt" o:ole="">
            <v:imagedata r:id="rId45" o:title=""/>
          </v:shape>
          <o:OLEObject Type="Embed" ProgID="Equation.3" ShapeID="_x0000_i1045" DrawAspect="Content" ObjectID="_1444116583" r:id="rId46"/>
        </w:object>
      </w:r>
      <w:r w:rsidR="00B22EDF" w:rsidRPr="00F418EB">
        <w:rPr>
          <w:rFonts w:ascii="Times New Roman" w:hAnsi="Times New Roman" w:cs="Times New Roman"/>
          <w:szCs w:val="24"/>
        </w:rPr>
        <w:t>.</w:t>
      </w:r>
    </w:p>
    <w:p w14:paraId="2DA44A77" w14:textId="1572E999" w:rsidR="00B22EDF"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The r</w:t>
      </w:r>
      <w:r w:rsidR="00B22EDF" w:rsidRPr="00F418EB">
        <w:rPr>
          <w:rFonts w:ascii="Times New Roman" w:hAnsi="Times New Roman" w:cs="Times New Roman"/>
          <w:szCs w:val="24"/>
        </w:rPr>
        <w:t>equirement on the difference of horizontal winds across the domain is:</w:t>
      </w:r>
    </w:p>
    <w:p w14:paraId="353CBFBE" w14:textId="08DEA645" w:rsidR="00B22EDF" w:rsidRPr="00F418EB" w:rsidRDefault="00514FF0"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position w:val="-28"/>
          <w:szCs w:val="24"/>
        </w:rPr>
        <w:object w:dxaOrig="960" w:dyaOrig="660" w14:anchorId="07327199">
          <v:shape id="_x0000_i1046" type="#_x0000_t75" style="width:48.2pt;height:33.8pt" o:ole="">
            <v:imagedata r:id="rId47" o:title=""/>
          </v:shape>
          <o:OLEObject Type="Embed" ProgID="Equation.3" ShapeID="_x0000_i1046" DrawAspect="Content" ObjectID="_1444116584" r:id="rId48"/>
        </w:object>
      </w:r>
      <w:r w:rsidRPr="00F418EB">
        <w:rPr>
          <w:rFonts w:ascii="Times New Roman" w:hAnsi="Times New Roman" w:cs="Times New Roman"/>
          <w:szCs w:val="24"/>
        </w:rPr>
        <w:t>.</w:t>
      </w:r>
    </w:p>
    <w:p w14:paraId="747851BE" w14:textId="00871C65" w:rsidR="00514FF0" w:rsidRPr="00F418EB" w:rsidRDefault="00514FF0" w:rsidP="00F3431E">
      <w:pPr>
        <w:spacing w:line="360" w:lineRule="auto"/>
        <w:jc w:val="both"/>
        <w:rPr>
          <w:rFonts w:ascii="Times New Roman" w:hAnsi="Times New Roman" w:cs="Times New Roman"/>
          <w:szCs w:val="24"/>
        </w:rPr>
      </w:pPr>
      <w:r w:rsidRPr="00F418EB">
        <w:rPr>
          <w:rFonts w:ascii="Times New Roman" w:hAnsi="Times New Roman" w:cs="Times New Roman"/>
          <w:szCs w:val="24"/>
        </w:rPr>
        <w:t xml:space="preserve">Assuming a vertical layer of 100 </w:t>
      </w:r>
      <w:proofErr w:type="spellStart"/>
      <w:r w:rsidR="00E91A1E">
        <w:rPr>
          <w:rFonts w:ascii="Times New Roman" w:hAnsi="Times New Roman" w:cs="Times New Roman"/>
          <w:szCs w:val="24"/>
        </w:rPr>
        <w:t>hPa</w:t>
      </w:r>
      <w:proofErr w:type="spellEnd"/>
      <w:r w:rsidRPr="00F418EB">
        <w:rPr>
          <w:rFonts w:ascii="Times New Roman" w:hAnsi="Times New Roman" w:cs="Times New Roman"/>
          <w:szCs w:val="24"/>
        </w:rPr>
        <w:t>, we get</w:t>
      </w:r>
      <w:ins w:id="41" w:author="Steve Ortega" w:date="2013-10-21T10:57:00Z">
        <w:r w:rsidR="00AC4151">
          <w:rPr>
            <w:rFonts w:ascii="Times New Roman" w:hAnsi="Times New Roman" w:cs="Times New Roman"/>
            <w:szCs w:val="24"/>
          </w:rPr>
          <w:t>:</w:t>
        </w:r>
      </w:ins>
      <w:r w:rsidRPr="00F418EB">
        <w:rPr>
          <w:rFonts w:ascii="Times New Roman" w:hAnsi="Times New Roman" w:cs="Times New Roman"/>
          <w:szCs w:val="24"/>
        </w:rPr>
        <w:t xml:space="preserve"> </w:t>
      </w:r>
    </w:p>
    <w:p w14:paraId="4766C410" w14:textId="1EBB45E8" w:rsidR="00514FF0" w:rsidRPr="00F418EB" w:rsidRDefault="00B850EC" w:rsidP="00F3431E">
      <w:pPr>
        <w:tabs>
          <w:tab w:val="left" w:pos="7200"/>
        </w:tabs>
        <w:spacing w:line="360" w:lineRule="auto"/>
        <w:ind w:firstLine="360"/>
        <w:jc w:val="both"/>
        <w:rPr>
          <w:rFonts w:ascii="Times New Roman" w:hAnsi="Times New Roman" w:cs="Times New Roman"/>
          <w:szCs w:val="24"/>
        </w:rPr>
      </w:pPr>
      <w:r w:rsidRPr="00F418EB">
        <w:rPr>
          <w:rFonts w:ascii="Times New Roman" w:hAnsi="Times New Roman" w:cs="Times New Roman"/>
          <w:position w:val="-10"/>
          <w:szCs w:val="24"/>
        </w:rPr>
        <w:object w:dxaOrig="1420" w:dyaOrig="340" w14:anchorId="4C7C6245">
          <v:shape id="_x0000_i1047" type="#_x0000_t75" style="width:70.75pt;height:17.55pt" o:ole="">
            <v:imagedata r:id="rId49" o:title=""/>
          </v:shape>
          <o:OLEObject Type="Embed" ProgID="Equation.3" ShapeID="_x0000_i1047" DrawAspect="Content" ObjectID="_1444116585" r:id="rId50"/>
        </w:object>
      </w:r>
      <w:r w:rsidR="003A7218" w:rsidRPr="00F418EB">
        <w:rPr>
          <w:rFonts w:ascii="Times New Roman" w:hAnsi="Times New Roman" w:cs="Times New Roman"/>
          <w:szCs w:val="24"/>
        </w:rPr>
        <w:t xml:space="preserve"> </w:t>
      </w:r>
      <w:r w:rsidR="003A7218" w:rsidRPr="00F418EB">
        <w:rPr>
          <w:position w:val="-10"/>
          <w:szCs w:val="24"/>
        </w:rPr>
        <w:object w:dxaOrig="660" w:dyaOrig="320" w14:anchorId="2E0B6A9A">
          <v:shape id="_x0000_i1048" type="#_x0000_t75" style="width:33.2pt;height:16.3pt" o:ole="">
            <v:imagedata r:id="rId51" o:title=""/>
          </v:shape>
          <o:OLEObject Type="Embed" ProgID="Equation.3" ShapeID="_x0000_i1048" DrawAspect="Content" ObjectID="_1444116586" r:id="rId52"/>
        </w:object>
      </w:r>
      <w:r w:rsidR="00514FF0" w:rsidRPr="00F418EB">
        <w:rPr>
          <w:rFonts w:ascii="Times New Roman" w:hAnsi="Times New Roman" w:cs="Times New Roman"/>
          <w:szCs w:val="24"/>
        </w:rPr>
        <w:tab/>
      </w:r>
      <w:r w:rsidR="00836CF9">
        <w:rPr>
          <w:rFonts w:ascii="Times New Roman" w:hAnsi="Times New Roman" w:cs="Times New Roman"/>
          <w:szCs w:val="24"/>
        </w:rPr>
        <w:tab/>
      </w:r>
      <w:r w:rsidR="00514FF0" w:rsidRPr="00F418EB">
        <w:rPr>
          <w:rFonts w:ascii="Times New Roman" w:hAnsi="Times New Roman" w:cs="Times New Roman"/>
          <w:szCs w:val="24"/>
        </w:rPr>
        <w:t>(5)</w:t>
      </w:r>
    </w:p>
    <w:p w14:paraId="09C5F7F8" w14:textId="5A64C5A5" w:rsidR="00514FF0" w:rsidRDefault="003A7218" w:rsidP="00F3431E">
      <w:pPr>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error bounds of the spatial differences in Equations (3)-(5), corresponding to accuracy requirement of 1 (K/day) and 1 (g/kg/day) in the forcing data, </w:t>
      </w:r>
      <w:r w:rsidR="00BD1CE6" w:rsidRPr="00F418EB">
        <w:rPr>
          <w:rFonts w:ascii="Times New Roman" w:hAnsi="Times New Roman" w:cs="Times New Roman"/>
          <w:szCs w:val="24"/>
        </w:rPr>
        <w:t xml:space="preserve">need to be scaled proportionally if </w:t>
      </w:r>
      <w:r w:rsidR="00BD1CE6" w:rsidRPr="00F418EB">
        <w:rPr>
          <w:rFonts w:ascii="Times New Roman" w:hAnsi="Times New Roman" w:cs="Times New Roman"/>
          <w:szCs w:val="24"/>
        </w:rPr>
        <w:lastRenderedPageBreak/>
        <w:t xml:space="preserve">the horizontal scale is different from 200 km. </w:t>
      </w:r>
      <w:r w:rsidR="00836CF9">
        <w:rPr>
          <w:rFonts w:ascii="Times New Roman" w:hAnsi="Times New Roman" w:cs="Times New Roman"/>
          <w:szCs w:val="24"/>
        </w:rPr>
        <w:t xml:space="preserve"> </w:t>
      </w:r>
      <w:r w:rsidR="00BD1CE6" w:rsidRPr="00F418EB">
        <w:rPr>
          <w:rFonts w:ascii="Times New Roman" w:hAnsi="Times New Roman" w:cs="Times New Roman"/>
          <w:szCs w:val="24"/>
        </w:rPr>
        <w:t xml:space="preserve">These magnitudes are </w:t>
      </w:r>
      <w:r w:rsidR="00836CF9">
        <w:rPr>
          <w:rFonts w:ascii="Times New Roman" w:hAnsi="Times New Roman" w:cs="Times New Roman"/>
          <w:szCs w:val="24"/>
        </w:rPr>
        <w:t>comparable to</w:t>
      </w:r>
      <w:r w:rsidR="00BD1CE6" w:rsidRPr="00F418EB">
        <w:rPr>
          <w:rFonts w:ascii="Times New Roman" w:hAnsi="Times New Roman" w:cs="Times New Roman"/>
          <w:szCs w:val="24"/>
        </w:rPr>
        <w:t xml:space="preserve"> instrument errors (Zhang and Lin 1996), but since they are relative errors</w:t>
      </w:r>
      <w:ins w:id="42" w:author="ZHANGM.H." w:date="2013-10-22T10:57:00Z">
        <w:r w:rsidR="00B850EC">
          <w:rPr>
            <w:rFonts w:ascii="Times New Roman" w:hAnsi="Times New Roman" w:cs="Times New Roman"/>
            <w:szCs w:val="24"/>
          </w:rPr>
          <w:t xml:space="preserve"> across the space</w:t>
        </w:r>
      </w:ins>
      <w:r w:rsidR="00BD1CE6" w:rsidRPr="00F418EB">
        <w:rPr>
          <w:rFonts w:ascii="Times New Roman" w:hAnsi="Times New Roman" w:cs="Times New Roman"/>
          <w:szCs w:val="24"/>
        </w:rPr>
        <w:t xml:space="preserve">, the systematic instrument errors are removed if the same equipment is used </w:t>
      </w:r>
      <w:del w:id="43" w:author="ZHANGM.H." w:date="2013-10-22T10:57:00Z">
        <w:r w:rsidR="00BD1CE6" w:rsidRPr="00F418EB" w:rsidDel="00B850EC">
          <w:rPr>
            <w:rFonts w:ascii="Times New Roman" w:hAnsi="Times New Roman" w:cs="Times New Roman"/>
            <w:szCs w:val="24"/>
          </w:rPr>
          <w:delText xml:space="preserve">across </w:delText>
        </w:r>
      </w:del>
      <w:ins w:id="44" w:author="ZHANGM.H." w:date="2013-10-22T10:57:00Z">
        <w:r w:rsidR="00B850EC">
          <w:rPr>
            <w:rFonts w:ascii="Times New Roman" w:hAnsi="Times New Roman" w:cs="Times New Roman"/>
            <w:szCs w:val="24"/>
          </w:rPr>
          <w:t>over</w:t>
        </w:r>
        <w:r w:rsidR="00B850EC" w:rsidRPr="00F418EB">
          <w:rPr>
            <w:rFonts w:ascii="Times New Roman" w:hAnsi="Times New Roman" w:cs="Times New Roman"/>
            <w:szCs w:val="24"/>
          </w:rPr>
          <w:t xml:space="preserve"> </w:t>
        </w:r>
      </w:ins>
      <w:r w:rsidR="00BD1CE6" w:rsidRPr="00F418EB">
        <w:rPr>
          <w:rFonts w:ascii="Times New Roman" w:hAnsi="Times New Roman" w:cs="Times New Roman"/>
          <w:szCs w:val="24"/>
        </w:rPr>
        <w:t xml:space="preserve">the domain, </w:t>
      </w:r>
      <w:del w:id="45" w:author="ZHANGM.H." w:date="2013-10-22T10:57:00Z">
        <w:r w:rsidR="00BD1CE6" w:rsidRPr="00F418EB" w:rsidDel="00B850EC">
          <w:rPr>
            <w:rFonts w:ascii="Times New Roman" w:hAnsi="Times New Roman" w:cs="Times New Roman"/>
            <w:szCs w:val="24"/>
          </w:rPr>
          <w:delText xml:space="preserve">while </w:delText>
        </w:r>
      </w:del>
      <w:ins w:id="46" w:author="ZHANGM.H." w:date="2013-10-22T10:57:00Z">
        <w:r w:rsidR="00B850EC">
          <w:rPr>
            <w:rFonts w:ascii="Times New Roman" w:hAnsi="Times New Roman" w:cs="Times New Roman"/>
            <w:szCs w:val="24"/>
          </w:rPr>
          <w:t>and</w:t>
        </w:r>
        <w:r w:rsidR="00B850EC" w:rsidRPr="00F418EB">
          <w:rPr>
            <w:rFonts w:ascii="Times New Roman" w:hAnsi="Times New Roman" w:cs="Times New Roman"/>
            <w:szCs w:val="24"/>
          </w:rPr>
          <w:t xml:space="preserve"> </w:t>
        </w:r>
      </w:ins>
      <w:r w:rsidR="00BD1CE6" w:rsidRPr="00F418EB">
        <w:rPr>
          <w:rFonts w:ascii="Times New Roman" w:hAnsi="Times New Roman" w:cs="Times New Roman"/>
          <w:szCs w:val="24"/>
        </w:rPr>
        <w:t>the random errors can be suppressed by averaging over vertical levels. The more problematic errors are those caused by scale aliasing or sampling bias.  These errors are often handled by using statistical approaches. In ARM, they are additional</w:t>
      </w:r>
      <w:r w:rsidR="00836CF9">
        <w:rPr>
          <w:rFonts w:ascii="Times New Roman" w:hAnsi="Times New Roman" w:cs="Times New Roman"/>
          <w:szCs w:val="24"/>
        </w:rPr>
        <w:t>ly</w:t>
      </w:r>
      <w:r w:rsidR="00BD1CE6" w:rsidRPr="00F418EB">
        <w:rPr>
          <w:rFonts w:ascii="Times New Roman" w:hAnsi="Times New Roman" w:cs="Times New Roman"/>
          <w:szCs w:val="24"/>
        </w:rPr>
        <w:t xml:space="preserve"> dealt with by using known physical constraints. </w:t>
      </w:r>
    </w:p>
    <w:p w14:paraId="67459BEF" w14:textId="51CA1A52" w:rsidR="000A2B4D" w:rsidRPr="00836CF9" w:rsidRDefault="000A2B4D" w:rsidP="00F3431E">
      <w:pPr>
        <w:spacing w:line="360" w:lineRule="auto"/>
        <w:jc w:val="both"/>
        <w:rPr>
          <w:rFonts w:ascii="Times New Roman" w:hAnsi="Times New Roman"/>
          <w:b/>
          <w:szCs w:val="24"/>
        </w:rPr>
      </w:pPr>
      <w:r w:rsidRPr="00836CF9">
        <w:rPr>
          <w:rFonts w:ascii="Times New Roman" w:hAnsi="Times New Roman"/>
          <w:b/>
          <w:szCs w:val="24"/>
        </w:rPr>
        <w:t>1.4 Forcing data from field experiments prior to ARM</w:t>
      </w:r>
    </w:p>
    <w:p w14:paraId="373998B5" w14:textId="0DC5948D" w:rsidR="000E2E41" w:rsidRPr="00F418EB" w:rsidRDefault="00AE1031"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In the objective analysis of field experimental data of a sounding array, </w:t>
      </w:r>
      <w:r w:rsidR="00B65ECD" w:rsidRPr="00F418EB">
        <w:rPr>
          <w:rFonts w:ascii="Times New Roman" w:hAnsi="Times New Roman" w:cs="Times New Roman"/>
          <w:szCs w:val="24"/>
        </w:rPr>
        <w:t xml:space="preserve">both the horizontal advective tendencies and the </w:t>
      </w:r>
      <w:r w:rsidR="00836CF9">
        <w:rPr>
          <w:rFonts w:ascii="Times New Roman" w:hAnsi="Times New Roman" w:cs="Times New Roman"/>
          <w:szCs w:val="24"/>
        </w:rPr>
        <w:t xml:space="preserve">large-scale </w:t>
      </w:r>
      <w:r w:rsidR="00B65ECD" w:rsidRPr="00F418EB">
        <w:rPr>
          <w:rFonts w:ascii="Times New Roman" w:hAnsi="Times New Roman" w:cs="Times New Roman"/>
          <w:szCs w:val="24"/>
        </w:rPr>
        <w:t xml:space="preserve">vertical velocity </w:t>
      </w:r>
      <w:r w:rsidRPr="00F418EB">
        <w:rPr>
          <w:rFonts w:ascii="Times New Roman" w:hAnsi="Times New Roman" w:cs="Times New Roman"/>
          <w:szCs w:val="24"/>
        </w:rPr>
        <w:t>can be obtained</w:t>
      </w:r>
      <w:r w:rsidR="000E2E41" w:rsidRPr="00F418EB">
        <w:rPr>
          <w:rFonts w:ascii="Times New Roman" w:hAnsi="Times New Roman" w:cs="Times New Roman"/>
          <w:szCs w:val="24"/>
        </w:rPr>
        <w:t xml:space="preserve"> by using finite difference approximation of the horizontal derivatives</w:t>
      </w:r>
      <w:r w:rsidR="00C9113D">
        <w:rPr>
          <w:rFonts w:ascii="Times New Roman" w:hAnsi="Times New Roman" w:cs="Times New Roman"/>
          <w:szCs w:val="24"/>
        </w:rPr>
        <w:t xml:space="preserve"> when</w:t>
      </w:r>
      <w:r w:rsidR="00836CF9">
        <w:rPr>
          <w:rFonts w:ascii="Times New Roman" w:hAnsi="Times New Roman" w:cs="Times New Roman"/>
          <w:szCs w:val="24"/>
        </w:rPr>
        <w:t xml:space="preserve"> the</w:t>
      </w:r>
      <w:r w:rsidR="000E2E41" w:rsidRPr="00F418EB">
        <w:rPr>
          <w:rFonts w:ascii="Times New Roman" w:hAnsi="Times New Roman" w:cs="Times New Roman"/>
          <w:szCs w:val="24"/>
        </w:rPr>
        <w:t xml:space="preserve"> </w:t>
      </w:r>
      <w:r w:rsidR="00836CF9">
        <w:rPr>
          <w:rFonts w:ascii="Times New Roman" w:hAnsi="Times New Roman" w:cs="Times New Roman"/>
          <w:szCs w:val="24"/>
        </w:rPr>
        <w:t>input data</w:t>
      </w:r>
      <w:r w:rsidR="000E2E41" w:rsidRPr="00F418EB">
        <w:rPr>
          <w:rFonts w:ascii="Times New Roman" w:hAnsi="Times New Roman" w:cs="Times New Roman"/>
          <w:szCs w:val="24"/>
        </w:rPr>
        <w:t xml:space="preserve"> </w:t>
      </w:r>
      <w:r w:rsidR="00C9113D">
        <w:rPr>
          <w:rFonts w:ascii="Times New Roman" w:hAnsi="Times New Roman" w:cs="Times New Roman"/>
          <w:szCs w:val="24"/>
        </w:rPr>
        <w:t>are</w:t>
      </w:r>
      <w:r w:rsidR="000E2E41" w:rsidRPr="00F418EB">
        <w:rPr>
          <w:rFonts w:ascii="Times New Roman" w:hAnsi="Times New Roman" w:cs="Times New Roman"/>
          <w:szCs w:val="24"/>
        </w:rPr>
        <w:t xml:space="preserve"> regularly spaced. </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Since </w:t>
      </w:r>
      <w:r w:rsidRPr="00F418EB">
        <w:rPr>
          <w:rFonts w:ascii="Times New Roman" w:hAnsi="Times New Roman" w:cs="Times New Roman"/>
          <w:szCs w:val="24"/>
        </w:rPr>
        <w:t xml:space="preserve">balloon sounding </w:t>
      </w:r>
      <w:r w:rsidR="00C9113D">
        <w:rPr>
          <w:rFonts w:ascii="Times New Roman" w:hAnsi="Times New Roman" w:cs="Times New Roman"/>
          <w:szCs w:val="24"/>
        </w:rPr>
        <w:t>stations</w:t>
      </w:r>
      <w:r w:rsidRPr="00F418EB">
        <w:rPr>
          <w:rFonts w:ascii="Times New Roman" w:hAnsi="Times New Roman" w:cs="Times New Roman"/>
          <w:szCs w:val="24"/>
        </w:rPr>
        <w:t xml:space="preserve"> are never</w:t>
      </w:r>
      <w:r w:rsidR="000E2E41" w:rsidRPr="00F418EB">
        <w:rPr>
          <w:rFonts w:ascii="Times New Roman" w:hAnsi="Times New Roman" w:cs="Times New Roman"/>
          <w:szCs w:val="24"/>
        </w:rPr>
        <w:t xml:space="preserve"> regularly </w:t>
      </w:r>
      <w:r w:rsidR="00C9113D">
        <w:rPr>
          <w:rFonts w:ascii="Times New Roman" w:hAnsi="Times New Roman" w:cs="Times New Roman"/>
          <w:szCs w:val="24"/>
        </w:rPr>
        <w:t>distributed</w:t>
      </w:r>
      <w:r w:rsidR="000E2E41" w:rsidRPr="00F418EB">
        <w:rPr>
          <w:rFonts w:ascii="Times New Roman" w:hAnsi="Times New Roman" w:cs="Times New Roman"/>
          <w:szCs w:val="24"/>
        </w:rPr>
        <w:t>, interpolation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and </w:t>
      </w:r>
      <w:r w:rsidR="000E2E41" w:rsidRPr="00F418EB">
        <w:rPr>
          <w:rFonts w:ascii="Times New Roman" w:hAnsi="Times New Roman" w:cs="Times New Roman"/>
          <w:szCs w:val="24"/>
        </w:rPr>
        <w:t>extrapolation</w:t>
      </w:r>
      <w:r w:rsidR="00836CF9">
        <w:rPr>
          <w:rFonts w:ascii="Times New Roman" w:hAnsi="Times New Roman" w:cs="Times New Roman"/>
          <w:szCs w:val="24"/>
        </w:rPr>
        <w:t>s</w:t>
      </w:r>
      <w:r w:rsidR="000E2E41" w:rsidRPr="00F418EB">
        <w:rPr>
          <w:rFonts w:ascii="Times New Roman" w:hAnsi="Times New Roman" w:cs="Times New Roman"/>
          <w:szCs w:val="24"/>
        </w:rPr>
        <w:t xml:space="preserve"> </w:t>
      </w:r>
      <w:r w:rsidR="00836CF9">
        <w:rPr>
          <w:rFonts w:ascii="Times New Roman" w:hAnsi="Times New Roman" w:cs="Times New Roman"/>
          <w:szCs w:val="24"/>
        </w:rPr>
        <w:t>are</w:t>
      </w:r>
      <w:r w:rsidRPr="00F418EB">
        <w:rPr>
          <w:rFonts w:ascii="Times New Roman" w:hAnsi="Times New Roman" w:cs="Times New Roman"/>
          <w:szCs w:val="24"/>
        </w:rPr>
        <w:t xml:space="preserve"> needed to pre</w:t>
      </w:r>
      <w:r w:rsidR="000E2E41" w:rsidRPr="00F418EB">
        <w:rPr>
          <w:rFonts w:ascii="Times New Roman" w:hAnsi="Times New Roman" w:cs="Times New Roman"/>
          <w:szCs w:val="24"/>
        </w:rPr>
        <w:t xml:space="preserve">process </w:t>
      </w:r>
      <w:r w:rsidR="00C9113D">
        <w:rPr>
          <w:rFonts w:ascii="Times New Roman" w:hAnsi="Times New Roman" w:cs="Times New Roman"/>
          <w:szCs w:val="24"/>
        </w:rPr>
        <w:t>the atmospheric</w:t>
      </w:r>
      <w:r w:rsidR="000E2E41" w:rsidRPr="00F418EB">
        <w:rPr>
          <w:rFonts w:ascii="Times New Roman" w:hAnsi="Times New Roman" w:cs="Times New Roman"/>
          <w:szCs w:val="24"/>
        </w:rPr>
        <w:t xml:space="preserve"> temperature, water vapor and winds into a regular set of grids. This method is referred to as “regular grid</w:t>
      </w:r>
      <w:r w:rsidR="000443CB">
        <w:rPr>
          <w:rFonts w:ascii="Times New Roman" w:hAnsi="Times New Roman" w:cs="Times New Roman"/>
          <w:szCs w:val="24"/>
        </w:rPr>
        <w:t xml:space="preserve"> meth</w:t>
      </w:r>
      <w:r w:rsidR="00792930">
        <w:rPr>
          <w:rFonts w:ascii="Times New Roman" w:hAnsi="Times New Roman" w:cs="Times New Roman"/>
          <w:szCs w:val="24"/>
        </w:rPr>
        <w:t>od” in Zhang et al. (2001</w:t>
      </w:r>
      <w:r w:rsidR="000443CB">
        <w:rPr>
          <w:rFonts w:ascii="Times New Roman" w:hAnsi="Times New Roman" w:cs="Times New Roman"/>
          <w:szCs w:val="24"/>
        </w:rPr>
        <w:t xml:space="preserve">). </w:t>
      </w:r>
      <w:r w:rsidR="000E2E41" w:rsidRPr="00F418EB">
        <w:rPr>
          <w:rFonts w:ascii="Times New Roman" w:hAnsi="Times New Roman" w:cs="Times New Roman"/>
          <w:szCs w:val="24"/>
        </w:rPr>
        <w:t>In this method, the forcing data is calculated at each grid</w:t>
      </w:r>
      <w:r w:rsidR="00836CF9">
        <w:rPr>
          <w:rFonts w:ascii="Times New Roman" w:hAnsi="Times New Roman" w:cs="Times New Roman"/>
          <w:szCs w:val="24"/>
        </w:rPr>
        <w:t xml:space="preserve"> and a</w:t>
      </w:r>
      <w:r w:rsidR="000E2E41" w:rsidRPr="00F418EB">
        <w:rPr>
          <w:rFonts w:ascii="Times New Roman" w:hAnsi="Times New Roman" w:cs="Times New Roman"/>
          <w:szCs w:val="24"/>
        </w:rPr>
        <w:t xml:space="preserve">rea averages are performed to obtain forcing for </w:t>
      </w:r>
      <w:r w:rsidRPr="00F418EB">
        <w:rPr>
          <w:rFonts w:ascii="Times New Roman" w:hAnsi="Times New Roman" w:cs="Times New Roman"/>
          <w:szCs w:val="24"/>
        </w:rPr>
        <w:t>the</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study </w:t>
      </w:r>
      <w:r w:rsidR="000E2E41" w:rsidRPr="00F418EB">
        <w:rPr>
          <w:rFonts w:ascii="Times New Roman" w:hAnsi="Times New Roman" w:cs="Times New Roman"/>
          <w:szCs w:val="24"/>
        </w:rPr>
        <w:t>domain</w:t>
      </w:r>
      <w:r w:rsidR="00836CF9">
        <w:rPr>
          <w:rFonts w:ascii="Times New Roman" w:hAnsi="Times New Roman" w:cs="Times New Roman"/>
          <w:szCs w:val="24"/>
        </w:rPr>
        <w:t>.</w:t>
      </w:r>
      <w:r w:rsidRPr="00F418EB">
        <w:rPr>
          <w:rFonts w:ascii="Times New Roman" w:hAnsi="Times New Roman" w:cs="Times New Roman"/>
          <w:szCs w:val="24"/>
        </w:rPr>
        <w:t xml:space="preserve"> </w:t>
      </w:r>
      <w:r w:rsidR="00836CF9">
        <w:rPr>
          <w:rFonts w:ascii="Times New Roman" w:hAnsi="Times New Roman" w:cs="Times New Roman"/>
          <w:szCs w:val="24"/>
        </w:rPr>
        <w:t xml:space="preserve"> </w:t>
      </w:r>
      <w:r w:rsidR="000E2E41" w:rsidRPr="00F418EB">
        <w:rPr>
          <w:rFonts w:ascii="Times New Roman" w:hAnsi="Times New Roman" w:cs="Times New Roman"/>
          <w:szCs w:val="24"/>
        </w:rPr>
        <w:t>An alternate method is to write the advective tendencies in</w:t>
      </w:r>
      <w:r w:rsidR="00836CF9">
        <w:rPr>
          <w:rFonts w:ascii="Times New Roman" w:hAnsi="Times New Roman" w:cs="Times New Roman"/>
          <w:szCs w:val="24"/>
        </w:rPr>
        <w:t xml:space="preserve"> </w:t>
      </w:r>
      <w:r w:rsidR="000E2E41" w:rsidRPr="00F418EB">
        <w:rPr>
          <w:rFonts w:ascii="Times New Roman" w:hAnsi="Times New Roman" w:cs="Times New Roman"/>
          <w:szCs w:val="24"/>
        </w:rPr>
        <w:t xml:space="preserve">flux form. The horizontal flux divergence terms, when averaged over a domain, is calculated </w:t>
      </w:r>
      <w:r w:rsidR="00836CF9">
        <w:rPr>
          <w:rFonts w:ascii="Times New Roman" w:hAnsi="Times New Roman" w:cs="Times New Roman"/>
          <w:szCs w:val="24"/>
        </w:rPr>
        <w:t>by</w:t>
      </w:r>
      <w:r w:rsidR="000E2E41" w:rsidRPr="00F418EB">
        <w:rPr>
          <w:rFonts w:ascii="Times New Roman" w:hAnsi="Times New Roman" w:cs="Times New Roman"/>
          <w:szCs w:val="24"/>
        </w:rPr>
        <w:t xml:space="preserve"> </w:t>
      </w:r>
      <w:r w:rsidR="00836CF9">
        <w:rPr>
          <w:rFonts w:ascii="Times New Roman" w:hAnsi="Times New Roman" w:cs="Times New Roman"/>
          <w:szCs w:val="24"/>
        </w:rPr>
        <w:t xml:space="preserve">line integrals at the lateral boundaries of the study domain. </w:t>
      </w:r>
      <w:r w:rsidR="000E2E41" w:rsidRPr="00F418EB">
        <w:rPr>
          <w:rFonts w:ascii="Times New Roman" w:hAnsi="Times New Roman" w:cs="Times New Roman"/>
          <w:szCs w:val="24"/>
        </w:rPr>
        <w:t xml:space="preserve"> </w:t>
      </w:r>
      <w:r w:rsidR="000443CB">
        <w:rPr>
          <w:rFonts w:ascii="Times New Roman" w:hAnsi="Times New Roman" w:cs="Times New Roman"/>
          <w:szCs w:val="24"/>
        </w:rPr>
        <w:t xml:space="preserve">This </w:t>
      </w:r>
      <w:r w:rsidRPr="00F418EB">
        <w:rPr>
          <w:rFonts w:ascii="Times New Roman" w:hAnsi="Times New Roman" w:cs="Times New Roman"/>
          <w:szCs w:val="24"/>
        </w:rPr>
        <w:t>approach</w:t>
      </w:r>
      <w:r w:rsidR="000443CB">
        <w:rPr>
          <w:rFonts w:ascii="Times New Roman" w:hAnsi="Times New Roman" w:cs="Times New Roman"/>
          <w:szCs w:val="24"/>
        </w:rPr>
        <w:t xml:space="preserve"> is </w:t>
      </w:r>
      <w:r w:rsidRPr="00F418EB">
        <w:rPr>
          <w:rFonts w:ascii="Times New Roman" w:hAnsi="Times New Roman" w:cs="Times New Roman"/>
          <w:szCs w:val="24"/>
        </w:rPr>
        <w:t>referred t</w:t>
      </w:r>
      <w:r w:rsidR="000443CB">
        <w:rPr>
          <w:rFonts w:ascii="Times New Roman" w:hAnsi="Times New Roman" w:cs="Times New Roman"/>
          <w:szCs w:val="24"/>
        </w:rPr>
        <w:t>o as the “line-integral method”.</w:t>
      </w:r>
    </w:p>
    <w:p w14:paraId="15930157" w14:textId="6954AEBC" w:rsidR="00B03E79" w:rsidRPr="00F418EB" w:rsidRDefault="001B3369"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 key element in</w:t>
      </w:r>
      <w:r w:rsidR="00AE1031" w:rsidRPr="00F418EB">
        <w:rPr>
          <w:rFonts w:ascii="Times New Roman" w:hAnsi="Times New Roman" w:cs="Times New Roman"/>
          <w:szCs w:val="24"/>
        </w:rPr>
        <w:t xml:space="preserve"> the regular grid method is the fitting of atmospheric state variables to the </w:t>
      </w:r>
      <w:r w:rsidR="000443CB">
        <w:rPr>
          <w:rFonts w:ascii="Times New Roman" w:hAnsi="Times New Roman" w:cs="Times New Roman"/>
          <w:szCs w:val="24"/>
        </w:rPr>
        <w:t>desired grids</w:t>
      </w:r>
      <w:r w:rsidR="00AE1031" w:rsidRPr="00F418EB">
        <w:rPr>
          <w:rFonts w:ascii="Times New Roman" w:hAnsi="Times New Roman" w:cs="Times New Roman"/>
          <w:szCs w:val="24"/>
        </w:rPr>
        <w:t xml:space="preserve">.  The </w:t>
      </w:r>
      <w:r w:rsidRPr="00F418EB">
        <w:rPr>
          <w:rFonts w:ascii="Times New Roman" w:hAnsi="Times New Roman" w:cs="Times New Roman"/>
          <w:szCs w:val="24"/>
        </w:rPr>
        <w:t xml:space="preserve">fitting </w:t>
      </w:r>
      <w:r w:rsidR="000443CB">
        <w:rPr>
          <w:rFonts w:ascii="Times New Roman" w:hAnsi="Times New Roman" w:cs="Times New Roman"/>
          <w:szCs w:val="24"/>
        </w:rPr>
        <w:t>results</w:t>
      </w:r>
      <w:r w:rsidR="00AE1031" w:rsidRPr="00F418EB">
        <w:rPr>
          <w:rFonts w:ascii="Times New Roman" w:hAnsi="Times New Roman" w:cs="Times New Roman"/>
          <w:szCs w:val="24"/>
        </w:rPr>
        <w:t xml:space="preserve"> depend</w:t>
      </w:r>
      <w:r w:rsidR="000443CB">
        <w:rPr>
          <w:rFonts w:ascii="Times New Roman" w:hAnsi="Times New Roman" w:cs="Times New Roman"/>
          <w:szCs w:val="24"/>
        </w:rPr>
        <w:t xml:space="preserve"> </w:t>
      </w:r>
      <w:r w:rsidR="00AE1031" w:rsidRPr="00F418EB">
        <w:rPr>
          <w:rFonts w:ascii="Times New Roman" w:hAnsi="Times New Roman" w:cs="Times New Roman"/>
          <w:szCs w:val="24"/>
        </w:rPr>
        <w:t>on the</w:t>
      </w:r>
      <w:r w:rsidRPr="00F418EB">
        <w:rPr>
          <w:rFonts w:ascii="Times New Roman" w:hAnsi="Times New Roman" w:cs="Times New Roman"/>
          <w:szCs w:val="24"/>
        </w:rPr>
        <w:t xml:space="preserve"> choice of the </w:t>
      </w:r>
      <w:ins w:id="47" w:author="ZHANGM.H." w:date="2013-10-22T10:59:00Z">
        <w:r w:rsidR="00B850EC">
          <w:rPr>
            <w:rFonts w:ascii="Times New Roman" w:hAnsi="Times New Roman" w:cs="Times New Roman"/>
            <w:szCs w:val="24"/>
          </w:rPr>
          <w:t xml:space="preserve">assumed </w:t>
        </w:r>
      </w:ins>
      <w:r w:rsidRPr="00F418EB">
        <w:rPr>
          <w:rFonts w:ascii="Times New Roman" w:hAnsi="Times New Roman" w:cs="Times New Roman"/>
          <w:szCs w:val="24"/>
        </w:rPr>
        <w:t>functional form,</w:t>
      </w:r>
      <w:r w:rsidR="00AE1031" w:rsidRPr="00F418EB">
        <w:rPr>
          <w:rFonts w:ascii="Times New Roman" w:hAnsi="Times New Roman" w:cs="Times New Roman"/>
          <w:szCs w:val="24"/>
        </w:rPr>
        <w:t xml:space="preserve"> </w:t>
      </w:r>
      <w:r w:rsidRPr="00F418EB">
        <w:rPr>
          <w:rFonts w:ascii="Times New Roman" w:hAnsi="Times New Roman" w:cs="Times New Roman"/>
          <w:szCs w:val="24"/>
        </w:rPr>
        <w:t xml:space="preserve">which can be quite subjective. </w:t>
      </w:r>
      <w:r w:rsidR="00AE1031" w:rsidRPr="00F418EB">
        <w:rPr>
          <w:rFonts w:ascii="Times New Roman" w:hAnsi="Times New Roman" w:cs="Times New Roman"/>
          <w:szCs w:val="24"/>
        </w:rPr>
        <w:t xml:space="preserve">Commonly used methods are linear fitting, </w:t>
      </w:r>
      <w:r w:rsidR="000443CB">
        <w:rPr>
          <w:rFonts w:ascii="Times New Roman" w:hAnsi="Times New Roman" w:cs="Times New Roman"/>
          <w:szCs w:val="24"/>
        </w:rPr>
        <w:t>the quadratic and</w:t>
      </w:r>
      <w:r w:rsidR="00AE1031" w:rsidRPr="00F418EB">
        <w:rPr>
          <w:rFonts w:ascii="Times New Roman" w:hAnsi="Times New Roman" w:cs="Times New Roman"/>
          <w:szCs w:val="24"/>
        </w:rPr>
        <w:t xml:space="preserve"> spline fitting</w:t>
      </w:r>
      <w:r w:rsidR="000443CB">
        <w:rPr>
          <w:rFonts w:ascii="Times New Roman" w:hAnsi="Times New Roman" w:cs="Times New Roman"/>
          <w:szCs w:val="24"/>
        </w:rPr>
        <w:t>s</w:t>
      </w:r>
      <w:r w:rsidR="00B03E79" w:rsidRPr="00F418EB">
        <w:rPr>
          <w:rFonts w:ascii="Times New Roman" w:hAnsi="Times New Roman" w:cs="Times New Roman"/>
          <w:szCs w:val="24"/>
        </w:rPr>
        <w:t xml:space="preserve"> (Davis-Jones 1993; Thompson et al. 1979)</w:t>
      </w:r>
      <w:r w:rsidR="00AE1031" w:rsidRPr="00F418EB">
        <w:rPr>
          <w:rFonts w:ascii="Times New Roman" w:hAnsi="Times New Roman" w:cs="Times New Roman"/>
          <w:szCs w:val="24"/>
        </w:rPr>
        <w:t xml:space="preserve">. The more convenient algorithms are the Barnes </w:t>
      </w:r>
      <w:r w:rsidR="00B03E79" w:rsidRPr="00F418EB">
        <w:rPr>
          <w:rFonts w:ascii="Times New Roman" w:hAnsi="Times New Roman" w:cs="Times New Roman"/>
          <w:szCs w:val="24"/>
        </w:rPr>
        <w:t xml:space="preserve">(1964) and the </w:t>
      </w:r>
      <w:proofErr w:type="spellStart"/>
      <w:r w:rsidR="00B03E79" w:rsidRPr="00F418EB">
        <w:rPr>
          <w:rFonts w:ascii="Times New Roman" w:hAnsi="Times New Roman" w:cs="Times New Roman"/>
          <w:szCs w:val="24"/>
        </w:rPr>
        <w:t>Cressman</w:t>
      </w:r>
      <w:proofErr w:type="spellEnd"/>
      <w:r w:rsidR="00B03E79" w:rsidRPr="00F418EB">
        <w:rPr>
          <w:rFonts w:ascii="Times New Roman" w:hAnsi="Times New Roman" w:cs="Times New Roman"/>
          <w:szCs w:val="24"/>
        </w:rPr>
        <w:t xml:space="preserve"> (1959) schemes</w:t>
      </w:r>
      <w:r w:rsidR="00BE4344" w:rsidRPr="00F418EB">
        <w:rPr>
          <w:rFonts w:ascii="Times New Roman" w:hAnsi="Times New Roman" w:cs="Times New Roman"/>
          <w:szCs w:val="24"/>
        </w:rPr>
        <w:t xml:space="preserve"> (Lin and Johnson 1996)</w:t>
      </w:r>
      <w:r w:rsidR="00B03E79" w:rsidRPr="00F418EB">
        <w:rPr>
          <w:rFonts w:ascii="Times New Roman" w:hAnsi="Times New Roman" w:cs="Times New Roman"/>
          <w:szCs w:val="24"/>
        </w:rPr>
        <w:t xml:space="preserve">. In these schemes, a background field (or initial guess) is used at the observational locations, the difference between the observation and the initial guess field is then interpolated to the regular </w:t>
      </w:r>
      <w:r w:rsidR="000443CB">
        <w:rPr>
          <w:rFonts w:ascii="Times New Roman" w:hAnsi="Times New Roman" w:cs="Times New Roman"/>
          <w:szCs w:val="24"/>
        </w:rPr>
        <w:t xml:space="preserve">set of </w:t>
      </w:r>
      <w:r w:rsidR="00B03E79" w:rsidRPr="00F418EB">
        <w:rPr>
          <w:rFonts w:ascii="Times New Roman" w:hAnsi="Times New Roman" w:cs="Times New Roman"/>
          <w:szCs w:val="24"/>
        </w:rPr>
        <w:t xml:space="preserve">grids to adjust the background fields at these grids. The calculation can be performed iteratively to reach the desired corrections. Both the interpolation method and the number of integrations can affect the final analysis. </w:t>
      </w:r>
      <w:r w:rsidR="00BE4344" w:rsidRPr="00F418EB">
        <w:rPr>
          <w:rFonts w:ascii="Times New Roman" w:hAnsi="Times New Roman" w:cs="Times New Roman"/>
          <w:szCs w:val="24"/>
        </w:rPr>
        <w:t xml:space="preserve">More sophisticated </w:t>
      </w:r>
      <w:ins w:id="48" w:author="ZHANGM.H." w:date="2013-10-22T11:00:00Z">
        <w:r w:rsidR="00B850EC">
          <w:rPr>
            <w:rFonts w:ascii="Times New Roman" w:hAnsi="Times New Roman" w:cs="Times New Roman"/>
            <w:szCs w:val="24"/>
          </w:rPr>
          <w:t xml:space="preserve">method </w:t>
        </w:r>
      </w:ins>
      <w:r w:rsidR="00BE4344" w:rsidRPr="00F418EB">
        <w:rPr>
          <w:rFonts w:ascii="Times New Roman" w:hAnsi="Times New Roman" w:cs="Times New Roman"/>
          <w:szCs w:val="24"/>
        </w:rPr>
        <w:t xml:space="preserve">uses statistical interpolation scheme such as </w:t>
      </w:r>
      <w:proofErr w:type="spellStart"/>
      <w:r w:rsidR="00BE4344" w:rsidRPr="00F418EB">
        <w:rPr>
          <w:rFonts w:ascii="Times New Roman" w:hAnsi="Times New Roman" w:cs="Times New Roman"/>
          <w:szCs w:val="24"/>
        </w:rPr>
        <w:t>Ooyama</w:t>
      </w:r>
      <w:proofErr w:type="spellEnd"/>
      <w:r w:rsidR="00BE4344" w:rsidRPr="00F418EB">
        <w:rPr>
          <w:rFonts w:ascii="Times New Roman" w:hAnsi="Times New Roman" w:cs="Times New Roman"/>
          <w:szCs w:val="24"/>
        </w:rPr>
        <w:t xml:space="preserve"> (1987).</w:t>
      </w:r>
    </w:p>
    <w:p w14:paraId="29D17BF4" w14:textId="71840FBA" w:rsidR="00BE43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lastRenderedPageBreak/>
        <w:t xml:space="preserve">The line integral method depends on the </w:t>
      </w:r>
      <w:del w:id="49" w:author="ZHANGM.H." w:date="2013-10-22T11:00:00Z">
        <w:r w:rsidRPr="00F418EB" w:rsidDel="00B850EC">
          <w:rPr>
            <w:rFonts w:ascii="Times New Roman" w:hAnsi="Times New Roman" w:cs="Times New Roman"/>
            <w:szCs w:val="24"/>
          </w:rPr>
          <w:delText xml:space="preserve">quality and </w:delText>
        </w:r>
      </w:del>
      <w:r w:rsidRPr="00F418EB">
        <w:rPr>
          <w:rFonts w:ascii="Times New Roman" w:hAnsi="Times New Roman" w:cs="Times New Roman"/>
          <w:szCs w:val="24"/>
        </w:rPr>
        <w:t xml:space="preserve">number of atmospheric measurements at the boundary of the study domain. It therefore contains fewer subjective assumptions than the regular grid method. An important requirement is that there needs to be sufficient amount of measurement stations at the domain boundary.  The line integral method typically does not use measurements inside the study domain </w:t>
      </w:r>
      <w:del w:id="50" w:author="ZHANGM.H." w:date="2013-10-22T11:00:00Z">
        <w:r w:rsidRPr="00F418EB" w:rsidDel="00B850EC">
          <w:rPr>
            <w:rFonts w:ascii="Times New Roman" w:hAnsi="Times New Roman" w:cs="Times New Roman"/>
            <w:szCs w:val="24"/>
          </w:rPr>
          <w:delText>in the calculation of</w:delText>
        </w:r>
      </w:del>
      <w:ins w:id="51" w:author="ZHANGM.H." w:date="2013-10-22T11:00:00Z">
        <w:r w:rsidR="00B850EC">
          <w:rPr>
            <w:rFonts w:ascii="Times New Roman" w:hAnsi="Times New Roman" w:cs="Times New Roman"/>
            <w:szCs w:val="24"/>
          </w:rPr>
          <w:t>in calculating</w:t>
        </w:r>
      </w:ins>
      <w:r w:rsidRPr="00F418EB">
        <w:rPr>
          <w:rFonts w:ascii="Times New Roman" w:hAnsi="Times New Roman" w:cs="Times New Roman"/>
          <w:szCs w:val="24"/>
        </w:rPr>
        <w:t xml:space="preserve"> the lateral boundary fluxes. </w:t>
      </w:r>
    </w:p>
    <w:p w14:paraId="73DD8FC9" w14:textId="029EDBC2" w:rsidR="008A0144" w:rsidRPr="00F418EB" w:rsidRDefault="00BE43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regular grid method is more suited to analyze data with many scattered measurement stations, while the line integral method is more suited for a </w:t>
      </w:r>
      <w:ins w:id="52" w:author="ZHANGM.H." w:date="2013-10-22T11:01:00Z">
        <w:r w:rsidR="00B850EC">
          <w:rPr>
            <w:rFonts w:ascii="Times New Roman" w:hAnsi="Times New Roman" w:cs="Times New Roman"/>
            <w:szCs w:val="24"/>
          </w:rPr>
          <w:t xml:space="preserve">well-positioned </w:t>
        </w:r>
      </w:ins>
      <w:r w:rsidRPr="00F418EB">
        <w:rPr>
          <w:rFonts w:ascii="Times New Roman" w:hAnsi="Times New Roman" w:cs="Times New Roman"/>
          <w:szCs w:val="24"/>
        </w:rPr>
        <w:t>sounding array with few measurement stations. Zhang et al. (200</w:t>
      </w:r>
      <w:r w:rsidR="00792930">
        <w:rPr>
          <w:rFonts w:ascii="Times New Roman" w:hAnsi="Times New Roman" w:cs="Times New Roman"/>
          <w:szCs w:val="24"/>
        </w:rPr>
        <w:t>1</w:t>
      </w:r>
      <w:r w:rsidRPr="00F418EB">
        <w:rPr>
          <w:rFonts w:ascii="Times New Roman" w:hAnsi="Times New Roman" w:cs="Times New Roman"/>
          <w:szCs w:val="24"/>
        </w:rPr>
        <w:t>) presented a hybrid approach in which the regular grid method is used to improve the lateral boundary fluxes in the line integral method</w:t>
      </w:r>
      <w:r w:rsidR="008A0144" w:rsidRPr="00F418EB">
        <w:rPr>
          <w:rFonts w:ascii="Times New Roman" w:hAnsi="Times New Roman" w:cs="Times New Roman"/>
          <w:szCs w:val="24"/>
        </w:rPr>
        <w:t>.</w:t>
      </w:r>
    </w:p>
    <w:p w14:paraId="1900E2C7" w14:textId="2ECEDE58" w:rsidR="008B7410" w:rsidRPr="00F418EB" w:rsidRDefault="008A014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Both methods have been used in the past to derive SCM large-scale forcing data in field experiments. One of the most widely used legacy data was from the Global Atmosphere Research Experiment (GARP) Atlantic Tropical Experiment (GATE) in 1974.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derive the </w:t>
      </w:r>
      <w:r w:rsidR="000443CB">
        <w:rPr>
          <w:rFonts w:ascii="Times New Roman" w:hAnsi="Times New Roman" w:cs="Times New Roman"/>
          <w:szCs w:val="24"/>
        </w:rPr>
        <w:t xml:space="preserve">GATE </w:t>
      </w:r>
      <w:r w:rsidRPr="00F418EB">
        <w:rPr>
          <w:rFonts w:ascii="Times New Roman" w:hAnsi="Times New Roman" w:cs="Times New Roman"/>
          <w:szCs w:val="24"/>
        </w:rPr>
        <w:t xml:space="preserve">objective analysis by designing a statistical regular grid method to which a penalty function is imposed to ensure smoothness of the fields.  </w:t>
      </w:r>
      <w:r w:rsidR="008B7410" w:rsidRPr="00F418EB">
        <w:rPr>
          <w:rFonts w:ascii="Times New Roman" w:hAnsi="Times New Roman" w:cs="Times New Roman"/>
          <w:szCs w:val="24"/>
        </w:rPr>
        <w:t>While t</w:t>
      </w:r>
      <w:r w:rsidRPr="00F418EB">
        <w:rPr>
          <w:rFonts w:ascii="Times New Roman" w:hAnsi="Times New Roman" w:cs="Times New Roman"/>
          <w:szCs w:val="24"/>
        </w:rPr>
        <w:t xml:space="preserve">he GATE data by </w:t>
      </w:r>
      <w:proofErr w:type="spellStart"/>
      <w:r w:rsidRPr="00F418EB">
        <w:rPr>
          <w:rFonts w:ascii="Times New Roman" w:hAnsi="Times New Roman" w:cs="Times New Roman"/>
          <w:szCs w:val="24"/>
        </w:rPr>
        <w:t>Ooyama</w:t>
      </w:r>
      <w:proofErr w:type="spellEnd"/>
      <w:r w:rsidRPr="00F418EB">
        <w:rPr>
          <w:rFonts w:ascii="Times New Roman" w:hAnsi="Times New Roman" w:cs="Times New Roman"/>
          <w:szCs w:val="24"/>
        </w:rPr>
        <w:t xml:space="preserve"> (1987) </w:t>
      </w:r>
      <w:del w:id="53" w:author="Steve Ortega" w:date="2013-10-21T10:59:00Z">
        <w:r w:rsidRPr="00F418EB" w:rsidDel="00AC4151">
          <w:rPr>
            <w:rFonts w:ascii="Times New Roman" w:hAnsi="Times New Roman" w:cs="Times New Roman"/>
            <w:szCs w:val="24"/>
          </w:rPr>
          <w:delText xml:space="preserve">data have </w:delText>
        </w:r>
      </w:del>
      <w:ins w:id="54" w:author="Steve Ortega" w:date="2013-10-21T10:59:00Z">
        <w:r w:rsidR="00AC4151">
          <w:rPr>
            <w:rFonts w:ascii="Times New Roman" w:hAnsi="Times New Roman" w:cs="Times New Roman"/>
            <w:szCs w:val="24"/>
          </w:rPr>
          <w:t xml:space="preserve">has </w:t>
        </w:r>
      </w:ins>
      <w:r w:rsidRPr="00F418EB">
        <w:rPr>
          <w:rFonts w:ascii="Times New Roman" w:hAnsi="Times New Roman" w:cs="Times New Roman"/>
          <w:szCs w:val="24"/>
        </w:rPr>
        <w:t xml:space="preserve">been widely used, a standard analysis algorithm is not available because many subjective procedures and </w:t>
      </w:r>
      <w:r w:rsidR="00F12DAC" w:rsidRPr="00F418EB">
        <w:rPr>
          <w:rFonts w:ascii="Times New Roman" w:hAnsi="Times New Roman" w:cs="Times New Roman"/>
          <w:szCs w:val="24"/>
        </w:rPr>
        <w:t>judgment</w:t>
      </w:r>
      <w:ins w:id="55" w:author="Steve Ortega" w:date="2013-10-21T10:59:00Z">
        <w:r w:rsidR="00AC4151">
          <w:rPr>
            <w:rFonts w:ascii="Times New Roman" w:hAnsi="Times New Roman" w:cs="Times New Roman"/>
            <w:szCs w:val="24"/>
          </w:rPr>
          <w:t>s</w:t>
        </w:r>
      </w:ins>
      <w:r w:rsidR="00F12DAC" w:rsidRPr="00F418EB">
        <w:rPr>
          <w:rFonts w:ascii="Times New Roman" w:hAnsi="Times New Roman" w:cs="Times New Roman"/>
          <w:szCs w:val="24"/>
        </w:rPr>
        <w:t xml:space="preserve"> </w:t>
      </w:r>
      <w:r w:rsidR="008B7410" w:rsidRPr="00F418EB">
        <w:rPr>
          <w:rFonts w:ascii="Times New Roman" w:hAnsi="Times New Roman" w:cs="Times New Roman"/>
          <w:szCs w:val="24"/>
        </w:rPr>
        <w:t>were</w:t>
      </w:r>
      <w:r w:rsidR="00F12DAC" w:rsidRPr="00F418EB">
        <w:rPr>
          <w:rFonts w:ascii="Times New Roman" w:hAnsi="Times New Roman" w:cs="Times New Roman"/>
          <w:szCs w:val="24"/>
        </w:rPr>
        <w:t xml:space="preserve"> </w:t>
      </w:r>
      <w:r w:rsidR="000443CB">
        <w:rPr>
          <w:rFonts w:ascii="Times New Roman" w:hAnsi="Times New Roman" w:cs="Times New Roman"/>
          <w:szCs w:val="24"/>
        </w:rPr>
        <w:t xml:space="preserve">made </w:t>
      </w:r>
      <w:r w:rsidR="00F12DAC" w:rsidRPr="00F418EB">
        <w:rPr>
          <w:rFonts w:ascii="Times New Roman" w:hAnsi="Times New Roman" w:cs="Times New Roman"/>
          <w:szCs w:val="24"/>
        </w:rPr>
        <w:t xml:space="preserve">through trial and error tests for each data point. </w:t>
      </w:r>
    </w:p>
    <w:p w14:paraId="64458CB6" w14:textId="0B641CBA" w:rsidR="00DE41F8" w:rsidRPr="00F418EB" w:rsidRDefault="008B7410"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Another widely used SCM forcing data were from the Tropical Ocean and Global Atmosphere Coupled Ocean–Atmospheric Response Experiment (TOGA COARE) from November 1992 to February 1993</w:t>
      </w:r>
      <w:r w:rsidR="009E66B2" w:rsidRPr="00F418EB">
        <w:rPr>
          <w:rFonts w:ascii="Times New Roman" w:hAnsi="Times New Roman" w:cs="Times New Roman"/>
          <w:szCs w:val="24"/>
        </w:rPr>
        <w:t xml:space="preserve">. </w:t>
      </w:r>
      <w:r w:rsidRPr="00F418EB">
        <w:rPr>
          <w:rFonts w:ascii="Times New Roman" w:hAnsi="Times New Roman" w:cs="Times New Roman"/>
          <w:szCs w:val="24"/>
        </w:rPr>
        <w:t xml:space="preserve"> Lin and Johnson (1996</w:t>
      </w:r>
      <w:r w:rsidR="009E66B2" w:rsidRPr="00F418EB">
        <w:rPr>
          <w:rFonts w:ascii="Times New Roman" w:hAnsi="Times New Roman" w:cs="Times New Roman"/>
          <w:szCs w:val="24"/>
        </w:rPr>
        <w:t>)</w:t>
      </w:r>
      <w:r w:rsidRPr="00F418EB">
        <w:rPr>
          <w:rFonts w:ascii="Times New Roman" w:hAnsi="Times New Roman" w:cs="Times New Roman"/>
          <w:szCs w:val="24"/>
        </w:rPr>
        <w:t xml:space="preserve"> used the Barns analysis and the regular grid method</w:t>
      </w:r>
      <w:r w:rsidR="009E66B2" w:rsidRPr="00F418EB">
        <w:rPr>
          <w:rFonts w:ascii="Times New Roman" w:hAnsi="Times New Roman" w:cs="Times New Roman"/>
          <w:szCs w:val="24"/>
        </w:rPr>
        <w:t xml:space="preserve"> to derive the forcing data</w:t>
      </w:r>
      <w:r w:rsidRPr="00F418EB">
        <w:rPr>
          <w:rFonts w:ascii="Times New Roman" w:hAnsi="Times New Roman" w:cs="Times New Roman"/>
          <w:szCs w:val="24"/>
        </w:rPr>
        <w:t xml:space="preserve">. </w:t>
      </w:r>
      <w:del w:id="56" w:author="ZHANGM.H." w:date="2013-10-22T11:02:00Z">
        <w:r w:rsidR="009E66B2" w:rsidRPr="00F418EB" w:rsidDel="00C132C0">
          <w:rPr>
            <w:rFonts w:ascii="Times New Roman" w:hAnsi="Times New Roman" w:cs="Times New Roman"/>
            <w:szCs w:val="24"/>
          </w:rPr>
          <w:delText>They</w:delText>
        </w:r>
        <w:r w:rsidRPr="00F418EB" w:rsidDel="00C132C0">
          <w:rPr>
            <w:rFonts w:ascii="Times New Roman" w:hAnsi="Times New Roman" w:cs="Times New Roman"/>
            <w:szCs w:val="24"/>
          </w:rPr>
          <w:delText xml:space="preserve"> also tried a cubic-spline mechanical fitting algorithm described in Ooyama (1987) and found that the results </w:delText>
        </w:r>
        <w:r w:rsidR="000443CB" w:rsidDel="00C132C0">
          <w:rPr>
            <w:rFonts w:ascii="Times New Roman" w:hAnsi="Times New Roman" w:cs="Times New Roman"/>
            <w:szCs w:val="24"/>
          </w:rPr>
          <w:delText>were</w:delText>
        </w:r>
        <w:r w:rsidRPr="00F418EB" w:rsidDel="00C132C0">
          <w:rPr>
            <w:rFonts w:ascii="Times New Roman" w:hAnsi="Times New Roman" w:cs="Times New Roman"/>
            <w:szCs w:val="24"/>
          </w:rPr>
          <w:delText xml:space="preserve"> similar to those from the Barnes analysis. </w:delText>
        </w:r>
      </w:del>
      <w:ins w:id="57" w:author="ZHANGM.H." w:date="2013-10-22T11:02:00Z">
        <w:r w:rsidR="00C132C0">
          <w:rPr>
            <w:rFonts w:ascii="Times New Roman" w:hAnsi="Times New Roman" w:cs="Times New Roman"/>
            <w:szCs w:val="24"/>
          </w:rPr>
          <w:t xml:space="preserve"> </w:t>
        </w:r>
      </w:ins>
      <w:r w:rsidRPr="00F418EB">
        <w:rPr>
          <w:rFonts w:ascii="Times New Roman" w:hAnsi="Times New Roman" w:cs="Times New Roman"/>
          <w:szCs w:val="24"/>
        </w:rPr>
        <w:t xml:space="preserve">Frank et al. </w:t>
      </w:r>
      <w:r w:rsidR="009E66B2" w:rsidRPr="00F418EB">
        <w:rPr>
          <w:rFonts w:ascii="Times New Roman" w:hAnsi="Times New Roman" w:cs="Times New Roman"/>
          <w:szCs w:val="24"/>
        </w:rPr>
        <w:t xml:space="preserve">(1996) also analyzed the </w:t>
      </w:r>
      <w:r w:rsidRPr="00F418EB">
        <w:rPr>
          <w:rFonts w:ascii="Times New Roman" w:hAnsi="Times New Roman" w:cs="Times New Roman"/>
          <w:szCs w:val="24"/>
        </w:rPr>
        <w:t>TOGA COARE data but</w:t>
      </w:r>
      <w:r w:rsidR="009E66B2" w:rsidRPr="00F418EB">
        <w:rPr>
          <w:rFonts w:ascii="Times New Roman" w:hAnsi="Times New Roman" w:cs="Times New Roman"/>
          <w:szCs w:val="24"/>
        </w:rPr>
        <w:t xml:space="preserve"> used the line-integral method.  </w:t>
      </w:r>
      <w:r w:rsidR="005C2F81" w:rsidRPr="00F418EB">
        <w:rPr>
          <w:rFonts w:ascii="Times New Roman" w:hAnsi="Times New Roman" w:cs="Times New Roman"/>
          <w:szCs w:val="24"/>
        </w:rPr>
        <w:t>T</w:t>
      </w:r>
      <w:r w:rsidR="00DE41F8" w:rsidRPr="00F418EB">
        <w:rPr>
          <w:rFonts w:ascii="Times New Roman" w:hAnsi="Times New Roman" w:cs="Times New Roman"/>
          <w:szCs w:val="24"/>
        </w:rPr>
        <w:t xml:space="preserve">he difference of the moisture budgets from these two analyses over the Intensive Flux Array (IFA) </w:t>
      </w:r>
      <w:del w:id="58" w:author="ZHANGM.H." w:date="2013-10-22T11:02:00Z">
        <w:r w:rsidR="00C9113D" w:rsidDel="00C132C0">
          <w:rPr>
            <w:rFonts w:ascii="Times New Roman" w:hAnsi="Times New Roman" w:cs="Times New Roman"/>
            <w:szCs w:val="24"/>
          </w:rPr>
          <w:delText>can be</w:delText>
        </w:r>
      </w:del>
      <w:ins w:id="59" w:author="ZHANGM.H." w:date="2013-10-22T11:02:00Z">
        <w:r w:rsidR="00C132C0">
          <w:rPr>
            <w:rFonts w:ascii="Times New Roman" w:hAnsi="Times New Roman" w:cs="Times New Roman"/>
            <w:szCs w:val="24"/>
          </w:rPr>
          <w:t>was</w:t>
        </w:r>
      </w:ins>
      <w:r w:rsidR="000443CB">
        <w:rPr>
          <w:rFonts w:ascii="Times New Roman" w:hAnsi="Times New Roman" w:cs="Times New Roman"/>
          <w:szCs w:val="24"/>
        </w:rPr>
        <w:t xml:space="preserve"> large</w:t>
      </w:r>
      <w:r w:rsidR="00C9113D">
        <w:rPr>
          <w:rFonts w:ascii="Times New Roman" w:hAnsi="Times New Roman" w:cs="Times New Roman"/>
          <w:szCs w:val="24"/>
        </w:rPr>
        <w:t>.</w:t>
      </w:r>
      <w:r w:rsidR="000443CB">
        <w:rPr>
          <w:rFonts w:ascii="Times New Roman" w:hAnsi="Times New Roman" w:cs="Times New Roman"/>
          <w:szCs w:val="24"/>
        </w:rPr>
        <w:t xml:space="preserve"> The time averaged </w:t>
      </w:r>
      <w:r w:rsidR="00DE41F8" w:rsidRPr="00F418EB">
        <w:rPr>
          <w:rFonts w:ascii="Times New Roman" w:hAnsi="Times New Roman" w:cs="Times New Roman"/>
          <w:szCs w:val="24"/>
        </w:rPr>
        <w:t>diagnosed precipitation over the experiment period is 5.7–6.1 mm/day</w:t>
      </w:r>
      <w:r w:rsidR="005C2F81" w:rsidRPr="00F418EB">
        <w:rPr>
          <w:rFonts w:ascii="Universal-GreekwithMathPi" w:hAnsi="Universal-GreekwithMathPi" w:cs="Universal-GreekwithMathPi"/>
          <w:szCs w:val="24"/>
        </w:rPr>
        <w:t xml:space="preserve"> </w:t>
      </w:r>
      <w:r w:rsidR="005C2F81" w:rsidRPr="00F418EB">
        <w:rPr>
          <w:rFonts w:ascii="Times New Roman" w:hAnsi="Times New Roman" w:cs="Times New Roman"/>
          <w:szCs w:val="24"/>
        </w:rPr>
        <w:t xml:space="preserve">in </w:t>
      </w:r>
      <w:r w:rsidR="00DE41F8" w:rsidRPr="00F418EB">
        <w:rPr>
          <w:rFonts w:ascii="Times New Roman" w:hAnsi="Times New Roman" w:cs="Times New Roman"/>
          <w:szCs w:val="24"/>
        </w:rPr>
        <w:t>Lin and Johnson (1996) and 10.5–11.8 mm/day</w:t>
      </w:r>
      <w:r w:rsidR="00DE41F8" w:rsidRPr="00F418EB">
        <w:rPr>
          <w:rFonts w:ascii="Universal-GreekwithMathPi" w:hAnsi="Universal-GreekwithMathPi" w:cs="Universal-GreekwithMathPi"/>
          <w:szCs w:val="24"/>
        </w:rPr>
        <w:t xml:space="preserve"> </w:t>
      </w:r>
      <w:r w:rsidR="00DE41F8" w:rsidRPr="00F418EB">
        <w:rPr>
          <w:rFonts w:ascii="Times New Roman" w:hAnsi="Times New Roman" w:cs="Times New Roman"/>
          <w:szCs w:val="24"/>
        </w:rPr>
        <w:t xml:space="preserve">in Frank et al. (1996). </w:t>
      </w:r>
      <w:r w:rsidR="00C9113D">
        <w:rPr>
          <w:rFonts w:ascii="Times New Roman" w:hAnsi="Times New Roman" w:cs="Times New Roman"/>
          <w:szCs w:val="24"/>
        </w:rPr>
        <w:t xml:space="preserve"> </w:t>
      </w:r>
      <w:r w:rsidR="00DE41F8" w:rsidRPr="00F418EB">
        <w:rPr>
          <w:rFonts w:ascii="Times New Roman" w:hAnsi="Times New Roman" w:cs="Times New Roman"/>
          <w:szCs w:val="24"/>
        </w:rPr>
        <w:t>Therefore,</w:t>
      </w:r>
      <w:r w:rsidR="005C2F81" w:rsidRPr="00F418EB">
        <w:rPr>
          <w:rFonts w:ascii="Times New Roman" w:hAnsi="Times New Roman" w:cs="Times New Roman"/>
          <w:szCs w:val="24"/>
        </w:rPr>
        <w:t xml:space="preserve"> although the analyzed data can be used to study the qualitative temporal variation of the large-scale atmospheric phenomena such as the </w:t>
      </w:r>
      <w:proofErr w:type="spellStart"/>
      <w:r w:rsidR="005C2F81" w:rsidRPr="00F418EB">
        <w:rPr>
          <w:rFonts w:ascii="Times New Roman" w:hAnsi="Times New Roman" w:cs="Times New Roman"/>
          <w:szCs w:val="24"/>
        </w:rPr>
        <w:t>Maddan</w:t>
      </w:r>
      <w:proofErr w:type="spellEnd"/>
      <w:r w:rsidR="005C2F81" w:rsidRPr="00F418EB">
        <w:rPr>
          <w:rFonts w:ascii="Times New Roman" w:hAnsi="Times New Roman" w:cs="Times New Roman"/>
          <w:szCs w:val="24"/>
        </w:rPr>
        <w:t xml:space="preserve">-Julian Oscillation </w:t>
      </w:r>
      <w:r w:rsidR="005C2F81" w:rsidRPr="00F418EB">
        <w:rPr>
          <w:rFonts w:ascii="Times New Roman" w:hAnsi="Times New Roman" w:cs="Times New Roman"/>
          <w:szCs w:val="24"/>
        </w:rPr>
        <w:lastRenderedPageBreak/>
        <w:t xml:space="preserve">(MJO), their use to simulate the observed cloud fields </w:t>
      </w:r>
      <w:r w:rsidR="000443CB">
        <w:rPr>
          <w:rFonts w:ascii="Times New Roman" w:hAnsi="Times New Roman" w:cs="Times New Roman"/>
          <w:szCs w:val="24"/>
        </w:rPr>
        <w:t xml:space="preserve">for direct comparison with transient measurements of clouds can </w:t>
      </w:r>
      <w:del w:id="60" w:author="ZHANGM.H." w:date="2013-10-22T11:03:00Z">
        <w:r w:rsidR="000443CB" w:rsidDel="00C132C0">
          <w:rPr>
            <w:rFonts w:ascii="Times New Roman" w:hAnsi="Times New Roman" w:cs="Times New Roman"/>
            <w:szCs w:val="24"/>
          </w:rPr>
          <w:delText>be problematic</w:delText>
        </w:r>
      </w:del>
      <w:ins w:id="61" w:author="ZHANGM.H." w:date="2013-10-22T11:03:00Z">
        <w:r w:rsidR="00C132C0">
          <w:rPr>
            <w:rFonts w:ascii="Times New Roman" w:hAnsi="Times New Roman" w:cs="Times New Roman"/>
            <w:szCs w:val="24"/>
          </w:rPr>
          <w:t>have large biases</w:t>
        </w:r>
      </w:ins>
      <w:r w:rsidR="000443CB">
        <w:rPr>
          <w:rFonts w:ascii="Times New Roman" w:hAnsi="Times New Roman" w:cs="Times New Roman"/>
          <w:szCs w:val="24"/>
        </w:rPr>
        <w:t>.</w:t>
      </w:r>
    </w:p>
    <w:p w14:paraId="0A929088" w14:textId="226866C3" w:rsidR="009E66B2" w:rsidRDefault="00DE41F8" w:rsidP="00F3431E">
      <w:pPr>
        <w:autoSpaceDE w:val="0"/>
        <w:autoSpaceDN w:val="0"/>
        <w:adjustRightInd w:val="0"/>
        <w:spacing w:line="360" w:lineRule="auto"/>
        <w:ind w:firstLine="360"/>
        <w:jc w:val="both"/>
        <w:rPr>
          <w:rFonts w:ascii="Times New Roman" w:hAnsi="Times New Roman" w:cs="Times New Roman"/>
          <w:szCs w:val="24"/>
        </w:rPr>
      </w:pPr>
      <w:del w:id="62" w:author="ZHANGM.H." w:date="2013-10-22T11:03:00Z">
        <w:r w:rsidRPr="00F418EB" w:rsidDel="00C132C0">
          <w:rPr>
            <w:rFonts w:ascii="Times New Roman" w:hAnsi="Times New Roman" w:cs="Times New Roman"/>
            <w:szCs w:val="24"/>
          </w:rPr>
          <w:delText>Large-scale</w:delText>
        </w:r>
      </w:del>
      <w:ins w:id="63" w:author="ZHANGM.H." w:date="2013-10-22T11:03:00Z">
        <w:r w:rsidR="00C132C0">
          <w:rPr>
            <w:rFonts w:ascii="Times New Roman" w:hAnsi="Times New Roman" w:cs="Times New Roman"/>
            <w:szCs w:val="24"/>
          </w:rPr>
          <w:t>SCM</w:t>
        </w:r>
      </w:ins>
      <w:r w:rsidRPr="00F418EB">
        <w:rPr>
          <w:rFonts w:ascii="Times New Roman" w:hAnsi="Times New Roman" w:cs="Times New Roman"/>
          <w:szCs w:val="24"/>
        </w:rPr>
        <w:t xml:space="preserve"> forcing data have been calculated for</w:t>
      </w:r>
      <w:r w:rsidR="009E66B2" w:rsidRPr="00F418EB">
        <w:rPr>
          <w:rFonts w:ascii="Times New Roman" w:hAnsi="Times New Roman" w:cs="Times New Roman"/>
          <w:szCs w:val="24"/>
        </w:rPr>
        <w:t xml:space="preserve"> other shorter field experiments</w:t>
      </w:r>
      <w:r w:rsidRPr="00F418EB">
        <w:rPr>
          <w:rFonts w:ascii="Times New Roman" w:hAnsi="Times New Roman" w:cs="Times New Roman"/>
          <w:szCs w:val="24"/>
        </w:rPr>
        <w:t xml:space="preserve">. Many of these are in regions of Asian </w:t>
      </w:r>
      <w:r w:rsidR="000443CB">
        <w:rPr>
          <w:rFonts w:ascii="Times New Roman" w:hAnsi="Times New Roman" w:cs="Times New Roman"/>
          <w:szCs w:val="24"/>
        </w:rPr>
        <w:t>and</w:t>
      </w:r>
      <w:r w:rsidRPr="00F418EB">
        <w:rPr>
          <w:rFonts w:ascii="Times New Roman" w:hAnsi="Times New Roman" w:cs="Times New Roman"/>
          <w:szCs w:val="24"/>
        </w:rPr>
        <w:t xml:space="preserve"> Australian monsoons. They </w:t>
      </w:r>
      <w:r w:rsidR="000443CB">
        <w:rPr>
          <w:rFonts w:ascii="Times New Roman" w:hAnsi="Times New Roman" w:cs="Times New Roman"/>
          <w:szCs w:val="24"/>
        </w:rPr>
        <w:t>were</w:t>
      </w:r>
      <w:r w:rsidRPr="00F418EB">
        <w:rPr>
          <w:rFonts w:ascii="Times New Roman" w:hAnsi="Times New Roman" w:cs="Times New Roman"/>
          <w:szCs w:val="24"/>
        </w:rPr>
        <w:t xml:space="preserve"> summarized in Zhang et al. (200</w:t>
      </w:r>
      <w:r w:rsidR="00792930">
        <w:rPr>
          <w:rFonts w:ascii="Times New Roman" w:hAnsi="Times New Roman" w:cs="Times New Roman"/>
          <w:szCs w:val="24"/>
        </w:rPr>
        <w:t>1</w:t>
      </w:r>
      <w:r w:rsidRPr="00F418EB">
        <w:rPr>
          <w:rFonts w:ascii="Times New Roman" w:hAnsi="Times New Roman" w:cs="Times New Roman"/>
          <w:szCs w:val="24"/>
        </w:rPr>
        <w:t xml:space="preserve">). Uncertainties of the analyzed data </w:t>
      </w:r>
      <w:r w:rsidR="005C2F81" w:rsidRPr="00F418EB">
        <w:rPr>
          <w:rFonts w:ascii="Times New Roman" w:hAnsi="Times New Roman" w:cs="Times New Roman"/>
          <w:szCs w:val="24"/>
        </w:rPr>
        <w:t>are likely similar to those in TOGA-COARE. These uncertainties represent fundamental limits of data f</w:t>
      </w:r>
      <w:r w:rsidR="000443CB">
        <w:rPr>
          <w:rFonts w:ascii="Times New Roman" w:hAnsi="Times New Roman" w:cs="Times New Roman"/>
          <w:szCs w:val="24"/>
        </w:rPr>
        <w:t>rom the balloon sounding arrays</w:t>
      </w:r>
      <w:del w:id="64" w:author="ZHANGM.H." w:date="2013-10-22T11:04:00Z">
        <w:r w:rsidR="008B4F02" w:rsidDel="00C132C0">
          <w:rPr>
            <w:rFonts w:ascii="Times New Roman" w:hAnsi="Times New Roman" w:cs="Times New Roman"/>
            <w:szCs w:val="24"/>
          </w:rPr>
          <w:delText xml:space="preserve">: </w:delText>
        </w:r>
        <w:r w:rsidR="000443CB" w:rsidDel="00C132C0">
          <w:rPr>
            <w:rFonts w:ascii="Times New Roman" w:hAnsi="Times New Roman" w:cs="Times New Roman"/>
            <w:szCs w:val="24"/>
          </w:rPr>
          <w:delText xml:space="preserve"> </w:delText>
        </w:r>
      </w:del>
      <w:ins w:id="65" w:author="ZHANGM.H." w:date="2013-10-22T11:04:00Z">
        <w:r w:rsidR="00C132C0">
          <w:rPr>
            <w:rFonts w:ascii="Times New Roman" w:hAnsi="Times New Roman" w:cs="Times New Roman"/>
            <w:szCs w:val="24"/>
          </w:rPr>
          <w:t xml:space="preserve"> caused by scale aliasing, as stated succinctly by </w:t>
        </w:r>
        <w:proofErr w:type="spellStart"/>
        <w:r w:rsidR="00C132C0">
          <w:rPr>
            <w:rFonts w:ascii="Times New Roman" w:hAnsi="Times New Roman" w:cs="Times New Roman"/>
            <w:szCs w:val="24"/>
          </w:rPr>
          <w:t>Ooyama</w:t>
        </w:r>
        <w:proofErr w:type="spellEnd"/>
        <w:r w:rsidR="00C132C0">
          <w:rPr>
            <w:rFonts w:ascii="Times New Roman" w:hAnsi="Times New Roman" w:cs="Times New Roman"/>
            <w:szCs w:val="24"/>
          </w:rPr>
          <w:t xml:space="preserve">:  </w:t>
        </w:r>
      </w:ins>
      <w:r w:rsidR="00544E21" w:rsidRPr="00F418EB">
        <w:rPr>
          <w:rFonts w:ascii="Times New Roman" w:hAnsi="Times New Roman" w:cs="Times New Roman"/>
          <w:szCs w:val="24"/>
        </w:rPr>
        <w:t>“To make</w:t>
      </w:r>
      <w:r w:rsidR="008B4F02">
        <w:rPr>
          <w:rFonts w:ascii="Times New Roman" w:hAnsi="Times New Roman" w:cs="Times New Roman"/>
          <w:szCs w:val="24"/>
        </w:rPr>
        <w:t xml:space="preserve"> gold, one must start with gold</w:t>
      </w:r>
      <w:ins w:id="66" w:author="ZHANGM.H." w:date="2013-10-22T11:04:00Z">
        <w:r w:rsidR="00C132C0">
          <w:rPr>
            <w:rFonts w:ascii="Times New Roman" w:hAnsi="Times New Roman" w:cs="Times New Roman"/>
            <w:szCs w:val="24"/>
          </w:rPr>
          <w:t>.</w:t>
        </w:r>
      </w:ins>
      <w:r w:rsidR="00544E21" w:rsidRPr="00F418EB">
        <w:rPr>
          <w:rFonts w:ascii="Times New Roman" w:hAnsi="Times New Roman" w:cs="Times New Roman"/>
          <w:szCs w:val="24"/>
        </w:rPr>
        <w:t>”</w:t>
      </w:r>
      <w:del w:id="67" w:author="ZHANGM.H." w:date="2013-10-22T11:04:00Z">
        <w:r w:rsidR="008B4F02" w:rsidDel="00C132C0">
          <w:rPr>
            <w:rFonts w:ascii="Times New Roman" w:hAnsi="Times New Roman" w:cs="Times New Roman"/>
            <w:szCs w:val="24"/>
          </w:rPr>
          <w:delText xml:space="preserve"> (Ooyama, 1987).</w:delText>
        </w:r>
      </w:del>
    </w:p>
    <w:p w14:paraId="57B27CF0" w14:textId="73B5C82A" w:rsidR="00E4771F" w:rsidRDefault="00E4771F" w:rsidP="00F3431E">
      <w:pPr>
        <w:spacing w:line="360" w:lineRule="auto"/>
        <w:ind w:firstLine="360"/>
        <w:jc w:val="both"/>
        <w:rPr>
          <w:rFonts w:ascii="Times New Roman" w:hAnsi="Times New Roman" w:cs="Times New Roman"/>
          <w:szCs w:val="24"/>
        </w:rPr>
      </w:pPr>
      <w:r>
        <w:rPr>
          <w:rFonts w:ascii="Times New Roman" w:hAnsi="Times New Roman" w:cs="Times New Roman"/>
          <w:szCs w:val="24"/>
        </w:rPr>
        <w:t xml:space="preserve">Atmospheric reanalysis or operational analysis </w:t>
      </w:r>
      <w:del w:id="68" w:author="ZHANGM.H." w:date="2013-10-22T11:05:00Z">
        <w:r w:rsidDel="00C132C0">
          <w:rPr>
            <w:rFonts w:ascii="Times New Roman" w:hAnsi="Times New Roman" w:cs="Times New Roman"/>
            <w:szCs w:val="24"/>
          </w:rPr>
          <w:delText xml:space="preserve">products </w:delText>
        </w:r>
      </w:del>
      <w:ins w:id="69" w:author="ZHANGM.H." w:date="2013-10-22T11:05:00Z">
        <w:r w:rsidR="00C132C0">
          <w:rPr>
            <w:rFonts w:ascii="Times New Roman" w:hAnsi="Times New Roman" w:cs="Times New Roman"/>
            <w:szCs w:val="24"/>
          </w:rPr>
          <w:t xml:space="preserve"> </w:t>
        </w:r>
      </w:ins>
      <w:r>
        <w:rPr>
          <w:rFonts w:ascii="Times New Roman" w:hAnsi="Times New Roman" w:cs="Times New Roman"/>
          <w:szCs w:val="24"/>
        </w:rPr>
        <w:t xml:space="preserve">can </w:t>
      </w:r>
      <w:del w:id="70" w:author="Steve Ortega" w:date="2013-10-21T11:00:00Z">
        <w:r w:rsidDel="00AC4151">
          <w:rPr>
            <w:rFonts w:ascii="Times New Roman" w:hAnsi="Times New Roman" w:cs="Times New Roman"/>
            <w:szCs w:val="24"/>
          </w:rPr>
          <w:delText xml:space="preserve">be </w:delText>
        </w:r>
      </w:del>
      <w:r>
        <w:rPr>
          <w:rFonts w:ascii="Times New Roman" w:hAnsi="Times New Roman" w:cs="Times New Roman"/>
          <w:szCs w:val="24"/>
        </w:rPr>
        <w:t xml:space="preserve">also </w:t>
      </w:r>
      <w:ins w:id="71" w:author="Steve Ortega" w:date="2013-10-21T11:00:00Z">
        <w:r w:rsidR="00AC4151">
          <w:rPr>
            <w:rFonts w:ascii="Times New Roman" w:hAnsi="Times New Roman" w:cs="Times New Roman"/>
            <w:szCs w:val="24"/>
          </w:rPr>
          <w:t xml:space="preserve">be </w:t>
        </w:r>
      </w:ins>
      <w:r>
        <w:rPr>
          <w:rFonts w:ascii="Times New Roman" w:hAnsi="Times New Roman" w:cs="Times New Roman"/>
          <w:szCs w:val="24"/>
        </w:rPr>
        <w:t xml:space="preserve">used to obtain the large-scale forcing.  However, because the operational models suffer from biases of cloud and precipitation parameterizations </w:t>
      </w:r>
      <w:del w:id="72" w:author="ZHANGM.H." w:date="2013-10-22T11:05:00Z">
        <w:r w:rsidR="00C9113D" w:rsidDel="00C132C0">
          <w:rPr>
            <w:rFonts w:ascii="Times New Roman" w:hAnsi="Times New Roman" w:cs="Times New Roman"/>
            <w:szCs w:val="24"/>
          </w:rPr>
          <w:delText xml:space="preserve">in the assimilation models </w:delText>
        </w:r>
      </w:del>
      <w:r>
        <w:rPr>
          <w:rFonts w:ascii="Times New Roman" w:hAnsi="Times New Roman" w:cs="Times New Roman"/>
          <w:szCs w:val="24"/>
        </w:rPr>
        <w:t xml:space="preserve">that ARM aims to improve, these products are not </w:t>
      </w:r>
      <w:r w:rsidR="00C9113D">
        <w:rPr>
          <w:rFonts w:ascii="Times New Roman" w:hAnsi="Times New Roman" w:cs="Times New Roman"/>
          <w:szCs w:val="24"/>
        </w:rPr>
        <w:t xml:space="preserve">always </w:t>
      </w:r>
      <w:r>
        <w:rPr>
          <w:rFonts w:ascii="Times New Roman" w:hAnsi="Times New Roman" w:cs="Times New Roman"/>
          <w:szCs w:val="24"/>
        </w:rPr>
        <w:t xml:space="preserve">suited for SCM results to be compared with observations. For example, operational models </w:t>
      </w:r>
      <w:r w:rsidR="00C9113D">
        <w:rPr>
          <w:rFonts w:ascii="Times New Roman" w:hAnsi="Times New Roman" w:cs="Times New Roman"/>
          <w:szCs w:val="24"/>
        </w:rPr>
        <w:t>typically</w:t>
      </w:r>
      <w:r>
        <w:rPr>
          <w:rFonts w:ascii="Times New Roman" w:hAnsi="Times New Roman" w:cs="Times New Roman"/>
          <w:szCs w:val="24"/>
        </w:rPr>
        <w:t xml:space="preserve"> cannot simulate the timing and magnitude of observed precipitation, which implies bias</w:t>
      </w:r>
      <w:r w:rsidR="00C9113D">
        <w:rPr>
          <w:rFonts w:ascii="Times New Roman" w:hAnsi="Times New Roman" w:cs="Times New Roman"/>
          <w:szCs w:val="24"/>
        </w:rPr>
        <w:t xml:space="preserve"> </w:t>
      </w:r>
      <w:r>
        <w:rPr>
          <w:rFonts w:ascii="Times New Roman" w:hAnsi="Times New Roman" w:cs="Times New Roman"/>
          <w:szCs w:val="24"/>
        </w:rPr>
        <w:t xml:space="preserve">in the large-scale velocity in these products.  Evaluations of the large-scale forcing in the ECMWF operational analysis and the North American Regional Reanalysis (NARR) have been done in </w:t>
      </w:r>
      <w:proofErr w:type="spellStart"/>
      <w:r>
        <w:rPr>
          <w:rFonts w:ascii="Times New Roman" w:hAnsi="Times New Roman" w:cs="Times New Roman"/>
          <w:szCs w:val="24"/>
        </w:rPr>
        <w:t>Xie</w:t>
      </w:r>
      <w:proofErr w:type="spellEnd"/>
      <w:r>
        <w:rPr>
          <w:rFonts w:ascii="Times New Roman" w:hAnsi="Times New Roman" w:cs="Times New Roman"/>
          <w:szCs w:val="24"/>
        </w:rPr>
        <w:t xml:space="preserve"> et al. (2003</w:t>
      </w:r>
      <w:r w:rsidR="003B4751">
        <w:rPr>
          <w:rFonts w:ascii="Times New Roman" w:hAnsi="Times New Roman" w:cs="Times New Roman"/>
          <w:szCs w:val="24"/>
        </w:rPr>
        <w:t>; 2006) and Kennedy</w:t>
      </w:r>
      <w:r w:rsidR="00C9113D">
        <w:rPr>
          <w:rFonts w:ascii="Times New Roman" w:hAnsi="Times New Roman" w:cs="Times New Roman"/>
          <w:szCs w:val="24"/>
        </w:rPr>
        <w:t xml:space="preserve"> et al.</w:t>
      </w:r>
      <w:r>
        <w:rPr>
          <w:rFonts w:ascii="Times New Roman" w:hAnsi="Times New Roman" w:cs="Times New Roman"/>
          <w:szCs w:val="24"/>
        </w:rPr>
        <w:t xml:space="preserve"> </w:t>
      </w:r>
      <w:r w:rsidR="00C9113D">
        <w:rPr>
          <w:rFonts w:ascii="Times New Roman" w:hAnsi="Times New Roman" w:cs="Times New Roman"/>
          <w:szCs w:val="24"/>
        </w:rPr>
        <w:t>(</w:t>
      </w:r>
      <w:r w:rsidR="003B4751">
        <w:rPr>
          <w:rFonts w:ascii="Times New Roman" w:hAnsi="Times New Roman" w:cs="Times New Roman"/>
          <w:szCs w:val="24"/>
        </w:rPr>
        <w:t>2011</w:t>
      </w:r>
      <w:r>
        <w:rPr>
          <w:rFonts w:ascii="Times New Roman" w:hAnsi="Times New Roman" w:cs="Times New Roman"/>
          <w:szCs w:val="24"/>
        </w:rPr>
        <w:t>)</w:t>
      </w:r>
      <w:ins w:id="73" w:author="ZHANGM.H." w:date="2013-10-22T11:06:00Z">
        <w:r w:rsidR="00C132C0">
          <w:rPr>
            <w:rFonts w:ascii="Times New Roman" w:hAnsi="Times New Roman" w:cs="Times New Roman"/>
            <w:szCs w:val="24"/>
          </w:rPr>
          <w:t xml:space="preserve"> and it has been shown that </w:t>
        </w:r>
      </w:ins>
      <w:ins w:id="74" w:author="ZHANGM.H." w:date="2013-10-22T11:07:00Z">
        <w:r w:rsidR="00C132C0">
          <w:rPr>
            <w:rFonts w:ascii="Times New Roman" w:hAnsi="Times New Roman" w:cs="Times New Roman"/>
            <w:szCs w:val="24"/>
          </w:rPr>
          <w:t xml:space="preserve">cloud fields in these products contain large errors and the biases in the </w:t>
        </w:r>
      </w:ins>
      <w:ins w:id="75" w:author="ZHANGM.H." w:date="2013-10-22T11:06:00Z">
        <w:r w:rsidR="00C132C0">
          <w:rPr>
            <w:rFonts w:ascii="Times New Roman" w:hAnsi="Times New Roman" w:cs="Times New Roman"/>
            <w:szCs w:val="24"/>
          </w:rPr>
          <w:t xml:space="preserve">vertical </w:t>
        </w:r>
      </w:ins>
      <w:ins w:id="76" w:author="ZHANGM.H." w:date="2013-10-22T11:07:00Z">
        <w:r w:rsidR="00C132C0">
          <w:rPr>
            <w:rFonts w:ascii="Times New Roman" w:hAnsi="Times New Roman" w:cs="Times New Roman"/>
            <w:szCs w:val="24"/>
          </w:rPr>
          <w:t>may be large</w:t>
        </w:r>
      </w:ins>
      <w:ins w:id="77" w:author="ZHANGM.H." w:date="2013-10-22T11:06:00Z">
        <w:r w:rsidR="00C132C0">
          <w:rPr>
            <w:rFonts w:ascii="Times New Roman" w:hAnsi="Times New Roman" w:cs="Times New Roman"/>
            <w:szCs w:val="24"/>
          </w:rPr>
          <w:t xml:space="preserve"> during precipitation events</w:t>
        </w:r>
      </w:ins>
      <w:r>
        <w:rPr>
          <w:rFonts w:ascii="Times New Roman" w:hAnsi="Times New Roman" w:cs="Times New Roman"/>
          <w:szCs w:val="24"/>
        </w:rPr>
        <w:t xml:space="preserve">. </w:t>
      </w:r>
      <w:r w:rsidR="00C9113D">
        <w:rPr>
          <w:rFonts w:ascii="Times New Roman" w:hAnsi="Times New Roman" w:cs="Times New Roman"/>
          <w:szCs w:val="24"/>
        </w:rPr>
        <w:t xml:space="preserve"> </w:t>
      </w:r>
    </w:p>
    <w:p w14:paraId="5495AFE0" w14:textId="02B7C363" w:rsidR="000A2B4D" w:rsidRPr="000443CB" w:rsidRDefault="000A2B4D" w:rsidP="00F3431E">
      <w:pPr>
        <w:spacing w:line="360" w:lineRule="auto"/>
        <w:jc w:val="both"/>
        <w:rPr>
          <w:rFonts w:ascii="Times New Roman" w:hAnsi="Times New Roman"/>
          <w:b/>
          <w:szCs w:val="24"/>
        </w:rPr>
      </w:pPr>
      <w:r w:rsidRPr="000443CB">
        <w:rPr>
          <w:rFonts w:ascii="Times New Roman" w:hAnsi="Times New Roman"/>
          <w:b/>
          <w:szCs w:val="24"/>
        </w:rPr>
        <w:t>1.5 The ARM variational analysis of forcing data</w:t>
      </w:r>
    </w:p>
    <w:p w14:paraId="33A90E6A" w14:textId="684B41C3" w:rsidR="00D516C9" w:rsidRPr="00F418EB" w:rsidRDefault="00D516C9" w:rsidP="00F3431E">
      <w:pPr>
        <w:autoSpaceDE w:val="0"/>
        <w:autoSpaceDN w:val="0"/>
        <w:adjustRightInd w:val="0"/>
        <w:spacing w:line="360" w:lineRule="auto"/>
        <w:ind w:firstLine="360"/>
        <w:jc w:val="both"/>
        <w:rPr>
          <w:rFonts w:ascii="Times New Roman" w:hAnsi="Times New Roman"/>
          <w:szCs w:val="24"/>
        </w:rPr>
      </w:pPr>
      <w:r w:rsidRPr="00F418EB">
        <w:rPr>
          <w:rFonts w:ascii="Times New Roman" w:hAnsi="Times New Roman"/>
          <w:szCs w:val="24"/>
        </w:rPr>
        <w:t xml:space="preserve">Recognizing the </w:t>
      </w:r>
      <w:r w:rsidR="00C9113D">
        <w:rPr>
          <w:rFonts w:ascii="Times New Roman" w:hAnsi="Times New Roman"/>
          <w:szCs w:val="24"/>
        </w:rPr>
        <w:t xml:space="preserve">accuracy </w:t>
      </w:r>
      <w:r w:rsidRPr="00F418EB">
        <w:rPr>
          <w:rFonts w:ascii="Times New Roman" w:hAnsi="Times New Roman"/>
          <w:szCs w:val="24"/>
        </w:rPr>
        <w:t xml:space="preserve">limit </w:t>
      </w:r>
      <w:r w:rsidR="00C9113D">
        <w:rPr>
          <w:rFonts w:ascii="Times New Roman" w:hAnsi="Times New Roman"/>
          <w:szCs w:val="24"/>
        </w:rPr>
        <w:t>in</w:t>
      </w:r>
      <w:r w:rsidR="008B4F02">
        <w:rPr>
          <w:rFonts w:ascii="Times New Roman" w:hAnsi="Times New Roman"/>
          <w:szCs w:val="24"/>
        </w:rPr>
        <w:t xml:space="preserve"> large-scale forcing data and the need of </w:t>
      </w:r>
      <w:r w:rsidRPr="00F418EB">
        <w:rPr>
          <w:rFonts w:ascii="Times New Roman" w:hAnsi="Times New Roman"/>
          <w:szCs w:val="24"/>
        </w:rPr>
        <w:t xml:space="preserve">transient forcing data </w:t>
      </w:r>
      <w:r w:rsidR="00C9113D">
        <w:rPr>
          <w:rFonts w:ascii="Times New Roman" w:hAnsi="Times New Roman"/>
          <w:szCs w:val="24"/>
        </w:rPr>
        <w:t>in ARM</w:t>
      </w:r>
      <w:r w:rsidRPr="00F418EB">
        <w:rPr>
          <w:rFonts w:ascii="Times New Roman" w:hAnsi="Times New Roman"/>
          <w:szCs w:val="24"/>
        </w:rPr>
        <w:t xml:space="preserve">, </w:t>
      </w:r>
      <w:r w:rsidR="008B4F02">
        <w:rPr>
          <w:rFonts w:ascii="Times New Roman" w:hAnsi="Times New Roman"/>
          <w:szCs w:val="24"/>
        </w:rPr>
        <w:t>Zhang and Lin (1996)</w:t>
      </w:r>
      <w:r w:rsidRPr="00F418EB">
        <w:rPr>
          <w:rFonts w:ascii="Times New Roman" w:hAnsi="Times New Roman"/>
          <w:szCs w:val="24"/>
        </w:rPr>
        <w:t xml:space="preserve"> developed a constrained variational algorithm to incorporate more measurements </w:t>
      </w:r>
      <w:r w:rsidR="008B4F02">
        <w:rPr>
          <w:rFonts w:ascii="Times New Roman" w:hAnsi="Times New Roman"/>
          <w:szCs w:val="24"/>
        </w:rPr>
        <w:t xml:space="preserve">to improve the </w:t>
      </w:r>
      <w:del w:id="78" w:author="ZHANGM.H." w:date="2013-10-22T11:08:00Z">
        <w:r w:rsidR="008B4F02" w:rsidDel="00C132C0">
          <w:rPr>
            <w:rFonts w:ascii="Times New Roman" w:hAnsi="Times New Roman"/>
            <w:szCs w:val="24"/>
          </w:rPr>
          <w:delText xml:space="preserve">data </w:delText>
        </w:r>
        <w:r w:rsidR="00C9113D" w:rsidDel="00C132C0">
          <w:rPr>
            <w:rFonts w:ascii="Times New Roman" w:hAnsi="Times New Roman"/>
            <w:szCs w:val="24"/>
          </w:rPr>
          <w:delText>analysis</w:delText>
        </w:r>
      </w:del>
      <w:ins w:id="79" w:author="ZHANGM.H." w:date="2013-10-22T11:08:00Z">
        <w:r w:rsidR="00C132C0">
          <w:rPr>
            <w:rFonts w:ascii="Times New Roman" w:hAnsi="Times New Roman"/>
            <w:szCs w:val="24"/>
          </w:rPr>
          <w:t>SCM forcing data</w:t>
        </w:r>
      </w:ins>
      <w:r w:rsidRPr="00F418EB">
        <w:rPr>
          <w:rFonts w:ascii="Times New Roman" w:hAnsi="Times New Roman"/>
          <w:szCs w:val="24"/>
        </w:rPr>
        <w:t xml:space="preserve">.  </w:t>
      </w:r>
      <w:r w:rsidR="008B4F02">
        <w:rPr>
          <w:rFonts w:ascii="Times New Roman" w:hAnsi="Times New Roman"/>
          <w:szCs w:val="24"/>
        </w:rPr>
        <w:t>Physical</w:t>
      </w:r>
      <w:r w:rsidRPr="00F418EB">
        <w:rPr>
          <w:rFonts w:ascii="Times New Roman" w:hAnsi="Times New Roman"/>
          <w:szCs w:val="24"/>
        </w:rPr>
        <w:t xml:space="preserve"> constraints </w:t>
      </w:r>
      <w:r w:rsidR="008B4F02">
        <w:rPr>
          <w:rFonts w:ascii="Times New Roman" w:hAnsi="Times New Roman"/>
          <w:szCs w:val="24"/>
        </w:rPr>
        <w:t>are enforced</w:t>
      </w:r>
      <w:del w:id="80" w:author="ZHANGM.H." w:date="2013-10-22T11:08:00Z">
        <w:r w:rsidR="008B4F02" w:rsidDel="00C132C0">
          <w:rPr>
            <w:rFonts w:ascii="Times New Roman" w:hAnsi="Times New Roman"/>
            <w:szCs w:val="24"/>
          </w:rPr>
          <w:delText xml:space="preserve"> </w:delText>
        </w:r>
        <w:r w:rsidRPr="00F418EB" w:rsidDel="00C132C0">
          <w:rPr>
            <w:rFonts w:ascii="Times New Roman" w:hAnsi="Times New Roman"/>
            <w:szCs w:val="24"/>
          </w:rPr>
          <w:delText>to the forcing data</w:delText>
        </w:r>
      </w:del>
      <w:r w:rsidRPr="00F418EB">
        <w:rPr>
          <w:rFonts w:ascii="Times New Roman" w:hAnsi="Times New Roman"/>
          <w:szCs w:val="24"/>
        </w:rPr>
        <w:t xml:space="preserve">. These constraints include column-integrated conservations of atmospheric masses of moist air and water vapor as well as heat and momentum. </w:t>
      </w:r>
      <w:r w:rsidR="008B4F02">
        <w:rPr>
          <w:rFonts w:ascii="Times New Roman" w:hAnsi="Times New Roman"/>
          <w:szCs w:val="24"/>
        </w:rPr>
        <w:t xml:space="preserve"> </w:t>
      </w:r>
      <w:r w:rsidRPr="00F418EB">
        <w:rPr>
          <w:rFonts w:ascii="Times New Roman" w:hAnsi="Times New Roman"/>
          <w:szCs w:val="24"/>
        </w:rPr>
        <w:t>They are written as</w:t>
      </w:r>
      <w:ins w:id="81" w:author="Steve Ortega" w:date="2013-10-21T11:00:00Z">
        <w:r w:rsidR="00AC4151">
          <w:rPr>
            <w:rFonts w:ascii="Times New Roman" w:hAnsi="Times New Roman"/>
            <w:szCs w:val="24"/>
          </w:rPr>
          <w:t>:</w:t>
        </w:r>
      </w:ins>
    </w:p>
    <w:p w14:paraId="56984435" w14:textId="5E187BC0"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1860" w:dyaOrig="680" w14:anchorId="7A3BCADA">
          <v:shape id="_x0000_i1049" type="#_x0000_t75" style="width:93.9pt;height:33.8pt" o:ole="">
            <v:imagedata r:id="rId53" o:title="" cropleft="-352f" cropright="-352f"/>
          </v:shape>
          <o:OLEObject Type="Embed" ProgID="Equation.2" ShapeID="_x0000_i1049" DrawAspect="Content" ObjectID="_1444116587" r:id="rId54">
            <o:FieldCodes>\* mergeformat</o:FieldCodes>
          </o:OLEObject>
        </w:object>
      </w:r>
      <w:r w:rsidR="00C9113D">
        <w:rPr>
          <w:szCs w:val="24"/>
        </w:rPr>
        <w:tab/>
      </w:r>
      <w:r w:rsidRPr="00F418EB">
        <w:rPr>
          <w:szCs w:val="24"/>
        </w:rPr>
        <w:t>(</w:t>
      </w:r>
      <w:r w:rsidR="008B4F02">
        <w:rPr>
          <w:szCs w:val="24"/>
        </w:rPr>
        <w:t>6</w:t>
      </w:r>
      <w:r w:rsidRPr="00F418EB">
        <w:rPr>
          <w:szCs w:val="24"/>
        </w:rPr>
        <w:t>)</w:t>
      </w:r>
    </w:p>
    <w:p w14:paraId="2A7D7847" w14:textId="6233EDE2"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4240" w:dyaOrig="580" w14:anchorId="62E205E7">
          <v:shape id="_x0000_i1050" type="#_x0000_t75" style="width:212.85pt;height:28.8pt" o:ole="">
            <v:imagedata r:id="rId55" o:title="" cropleft="-155f" cropright="-155f"/>
          </v:shape>
          <o:OLEObject Type="Embed" ProgID="Equation.2" ShapeID="_x0000_i1050" DrawAspect="Content" ObjectID="_1444116588" r:id="rId56">
            <o:FieldCodes>\* mergeformat</o:FieldCodes>
          </o:OLEObject>
        </w:object>
      </w:r>
      <w:r w:rsidR="00C9113D">
        <w:rPr>
          <w:szCs w:val="24"/>
        </w:rPr>
        <w:tab/>
      </w:r>
      <w:r w:rsidRPr="00F418EB">
        <w:rPr>
          <w:szCs w:val="24"/>
        </w:rPr>
        <w:t>(</w:t>
      </w:r>
      <w:r w:rsidR="008B4F02">
        <w:rPr>
          <w:szCs w:val="24"/>
        </w:rPr>
        <w:t>7</w:t>
      </w:r>
      <w:r w:rsidRPr="00F418EB">
        <w:rPr>
          <w:szCs w:val="24"/>
        </w:rPr>
        <w:t>)</w:t>
      </w:r>
    </w:p>
    <w:p w14:paraId="2A7BF929" w14:textId="05FE208B"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6020" w:dyaOrig="580" w14:anchorId="140960BD">
          <v:shape id="_x0000_i1051" type="#_x0000_t75" style="width:302.4pt;height:28.8pt" o:ole="">
            <v:imagedata r:id="rId57" o:title="" cropleft="-109f" cropright="-109f"/>
          </v:shape>
          <o:OLEObject Type="Embed" ProgID="Equation.2" ShapeID="_x0000_i1051" DrawAspect="Content" ObjectID="_1444116589" r:id="rId58">
            <o:FieldCodes>\* mergeformat</o:FieldCodes>
          </o:OLEObject>
        </w:object>
      </w:r>
      <w:r w:rsidRPr="00F418EB">
        <w:rPr>
          <w:szCs w:val="24"/>
        </w:rPr>
        <w:tab/>
        <w:t>(</w:t>
      </w:r>
      <w:r w:rsidR="008B4F02">
        <w:rPr>
          <w:szCs w:val="24"/>
        </w:rPr>
        <w:t>8</w:t>
      </w:r>
      <w:r w:rsidRPr="00F418EB">
        <w:rPr>
          <w:szCs w:val="24"/>
        </w:rPr>
        <w:t>)</w:t>
      </w:r>
    </w:p>
    <w:p w14:paraId="71126AAA" w14:textId="236BC34D" w:rsidR="00D516C9" w:rsidRPr="00F418EB" w:rsidRDefault="00D516C9" w:rsidP="00F3431E">
      <w:pPr>
        <w:tabs>
          <w:tab w:val="left" w:pos="7920"/>
          <w:tab w:val="left" w:pos="8640"/>
        </w:tabs>
        <w:spacing w:line="360" w:lineRule="auto"/>
        <w:ind w:firstLine="360"/>
        <w:jc w:val="both"/>
        <w:rPr>
          <w:szCs w:val="24"/>
        </w:rPr>
      </w:pPr>
      <w:r w:rsidRPr="00F418EB">
        <w:rPr>
          <w:position w:val="-36"/>
          <w:szCs w:val="24"/>
        </w:rPr>
        <w:object w:dxaOrig="7339" w:dyaOrig="999" w14:anchorId="46D0E2C4">
          <v:shape id="_x0000_i1052" type="#_x0000_t75" style="width:220.4pt;height:30.7pt" o:ole="">
            <v:imagedata r:id="rId59" o:title="" cropleft="-143f" cropright="-143f"/>
          </v:shape>
          <o:OLEObject Type="Embed" ProgID="Equation.DSMT4" ShapeID="_x0000_i1052" DrawAspect="Content" ObjectID="_1444116590" r:id="rId60">
            <o:FieldCodes>\* mergeformat</o:FieldCodes>
          </o:OLEObject>
        </w:object>
      </w:r>
      <w:r w:rsidRPr="00F418EB">
        <w:rPr>
          <w:szCs w:val="24"/>
        </w:rPr>
        <w:tab/>
        <w:t>(</w:t>
      </w:r>
      <w:r w:rsidR="008B4F02">
        <w:rPr>
          <w:szCs w:val="24"/>
        </w:rPr>
        <w:t>9</w:t>
      </w:r>
      <w:r w:rsidRPr="00F418EB">
        <w:rPr>
          <w:szCs w:val="24"/>
        </w:rPr>
        <w:t>)</w:t>
      </w:r>
    </w:p>
    <w:p w14:paraId="697DC162" w14:textId="1870B727" w:rsidR="00C9113D" w:rsidRPr="00F418EB" w:rsidRDefault="00D516C9" w:rsidP="00F3431E">
      <w:pPr>
        <w:tabs>
          <w:tab w:val="left" w:pos="8640"/>
        </w:tabs>
        <w:spacing w:line="360" w:lineRule="auto"/>
        <w:jc w:val="both"/>
        <w:rPr>
          <w:szCs w:val="24"/>
        </w:rPr>
      </w:pPr>
      <w:r w:rsidRPr="00F418EB">
        <w:rPr>
          <w:szCs w:val="24"/>
        </w:rPr>
        <w:t>In the above</w:t>
      </w:r>
      <w:r w:rsidR="00C9113D">
        <w:rPr>
          <w:szCs w:val="24"/>
        </w:rPr>
        <w:t xml:space="preserve"> equations, </w:t>
      </w:r>
      <w:r w:rsidRPr="00F418EB">
        <w:rPr>
          <w:szCs w:val="24"/>
        </w:rPr>
        <w:t xml:space="preserve">u, v, </w:t>
      </w:r>
      <w:r w:rsidRPr="00F418EB">
        <w:rPr>
          <w:i/>
          <w:szCs w:val="24"/>
        </w:rPr>
        <w:t>s, q</w:t>
      </w:r>
      <w:r w:rsidRPr="00F418EB">
        <w:rPr>
          <w:szCs w:val="24"/>
        </w:rPr>
        <w:t xml:space="preserve"> are the atmospheric state variables of winds, dry static energy, and water vapor; </w:t>
      </w:r>
      <w:proofErr w:type="spellStart"/>
      <w:r w:rsidRPr="00F418EB">
        <w:rPr>
          <w:i/>
          <w:szCs w:val="24"/>
        </w:rPr>
        <w:t>p</w:t>
      </w:r>
      <w:r w:rsidRPr="00F418EB">
        <w:rPr>
          <w:i/>
          <w:szCs w:val="24"/>
          <w:vertAlign w:val="subscript"/>
        </w:rPr>
        <w:t>s</w:t>
      </w:r>
      <w:proofErr w:type="spellEnd"/>
      <w:r w:rsidRPr="00F418EB">
        <w:rPr>
          <w:szCs w:val="24"/>
        </w:rPr>
        <w:t xml:space="preserve"> is the surface pressure; </w:t>
      </w:r>
      <w:proofErr w:type="spellStart"/>
      <w:r w:rsidRPr="00F418EB">
        <w:rPr>
          <w:i/>
          <w:szCs w:val="24"/>
        </w:rPr>
        <w:t>q</w:t>
      </w:r>
      <w:r w:rsidRPr="00F418EB">
        <w:rPr>
          <w:i/>
          <w:szCs w:val="24"/>
          <w:vertAlign w:val="subscript"/>
        </w:rPr>
        <w:t>l</w:t>
      </w:r>
      <w:proofErr w:type="spellEnd"/>
      <w:r w:rsidRPr="00F418EB">
        <w:rPr>
          <w:i/>
          <w:szCs w:val="24"/>
          <w:vertAlign w:val="subscript"/>
        </w:rPr>
        <w:t xml:space="preserve"> </w:t>
      </w:r>
      <w:r w:rsidRPr="00F418EB">
        <w:rPr>
          <w:i/>
          <w:szCs w:val="24"/>
        </w:rPr>
        <w:t xml:space="preserve"> </w:t>
      </w:r>
      <w:r w:rsidRPr="00F418EB">
        <w:rPr>
          <w:szCs w:val="24"/>
        </w:rPr>
        <w:t>is the cloud liquid water content</w:t>
      </w:r>
      <w:r w:rsidR="0069519C" w:rsidRPr="00F418EB">
        <w:rPr>
          <w:szCs w:val="24"/>
        </w:rPr>
        <w:t xml:space="preserve">; </w:t>
      </w:r>
      <w:r w:rsidR="0069519C" w:rsidRPr="00F418EB">
        <w:rPr>
          <w:i/>
          <w:szCs w:val="24"/>
        </w:rPr>
        <w:sym w:font="Symbol" w:char="F066"/>
      </w:r>
      <w:r w:rsidR="0069519C" w:rsidRPr="00F418EB">
        <w:rPr>
          <w:szCs w:val="24"/>
        </w:rPr>
        <w:t xml:space="preserve"> denotes the geopotential height</w:t>
      </w:r>
      <w:r w:rsidRPr="00F418EB">
        <w:rPr>
          <w:szCs w:val="24"/>
        </w:rPr>
        <w:t xml:space="preserve">.   The bracket represents vertical integration.  </w:t>
      </w:r>
      <w:proofErr w:type="spellStart"/>
      <w:proofErr w:type="gramStart"/>
      <w:r w:rsidRPr="00F418EB">
        <w:rPr>
          <w:i/>
          <w:szCs w:val="24"/>
        </w:rPr>
        <w:t>E</w:t>
      </w:r>
      <w:r w:rsidRPr="00F418EB">
        <w:rPr>
          <w:i/>
          <w:szCs w:val="24"/>
          <w:vertAlign w:val="subscript"/>
        </w:rPr>
        <w:t>s</w:t>
      </w:r>
      <w:proofErr w:type="spellEnd"/>
      <w:r w:rsidRPr="00F418EB">
        <w:rPr>
          <w:iCs/>
          <w:szCs w:val="24"/>
        </w:rPr>
        <w:t xml:space="preserve">  is</w:t>
      </w:r>
      <w:proofErr w:type="gramEnd"/>
      <w:r w:rsidRPr="00F418EB">
        <w:rPr>
          <w:iCs/>
          <w:szCs w:val="24"/>
        </w:rPr>
        <w:t xml:space="preserve"> the</w:t>
      </w:r>
      <w:r w:rsidRPr="00F418EB">
        <w:rPr>
          <w:szCs w:val="24"/>
        </w:rPr>
        <w:t xml:space="preserve"> surface evaporation.  </w:t>
      </w:r>
      <w:proofErr w:type="spellStart"/>
      <w:r w:rsidRPr="00F418EB">
        <w:rPr>
          <w:i/>
          <w:szCs w:val="24"/>
        </w:rPr>
        <w:t>Prec</w:t>
      </w:r>
      <w:proofErr w:type="spellEnd"/>
      <w:r w:rsidRPr="00F418EB">
        <w:rPr>
          <w:szCs w:val="24"/>
        </w:rPr>
        <w:t xml:space="preserve"> is the surface precipitation. </w:t>
      </w:r>
      <w:proofErr w:type="gramStart"/>
      <w:r w:rsidRPr="00F418EB">
        <w:rPr>
          <w:i/>
          <w:szCs w:val="24"/>
        </w:rPr>
        <w:t>R</w:t>
      </w:r>
      <w:r w:rsidRPr="00F418EB">
        <w:rPr>
          <w:szCs w:val="24"/>
        </w:rPr>
        <w:t xml:space="preserve">  is</w:t>
      </w:r>
      <w:proofErr w:type="gramEnd"/>
      <w:r w:rsidRPr="00F418EB">
        <w:rPr>
          <w:szCs w:val="24"/>
        </w:rPr>
        <w:t xml:space="preserve"> the net downward radiative flux; the subscript TOA and SRF represent the top-of-the-atmosphere</w:t>
      </w:r>
      <w:r w:rsidR="0069519C" w:rsidRPr="00F418EB">
        <w:rPr>
          <w:szCs w:val="24"/>
        </w:rPr>
        <w:t xml:space="preserve"> </w:t>
      </w:r>
      <w:r w:rsidRPr="00F418EB">
        <w:rPr>
          <w:szCs w:val="24"/>
        </w:rPr>
        <w:t xml:space="preserve">and the surface.  </w:t>
      </w:r>
      <w:r w:rsidR="0069519C" w:rsidRPr="00F418EB">
        <w:rPr>
          <w:i/>
          <w:szCs w:val="24"/>
        </w:rPr>
        <w:t xml:space="preserve">L </w:t>
      </w:r>
      <w:r w:rsidR="0069519C" w:rsidRPr="00F418EB">
        <w:rPr>
          <w:szCs w:val="24"/>
        </w:rPr>
        <w:t>is the latent heat.</w:t>
      </w:r>
      <w:r w:rsidR="0069519C" w:rsidRPr="00F418EB">
        <w:rPr>
          <w:i/>
          <w:szCs w:val="24"/>
        </w:rPr>
        <w:t xml:space="preserve"> </w:t>
      </w:r>
      <w:r w:rsidRPr="00F418EB">
        <w:rPr>
          <w:i/>
          <w:szCs w:val="24"/>
        </w:rPr>
        <w:t xml:space="preserve"> SH</w:t>
      </w:r>
      <w:r w:rsidRPr="00F418EB">
        <w:rPr>
          <w:szCs w:val="24"/>
        </w:rPr>
        <w:t xml:space="preserve"> </w:t>
      </w:r>
      <w:r w:rsidR="0069519C" w:rsidRPr="00F418EB">
        <w:rPr>
          <w:szCs w:val="24"/>
        </w:rPr>
        <w:t>is</w:t>
      </w:r>
      <w:r w:rsidRPr="00F418EB">
        <w:rPr>
          <w:szCs w:val="24"/>
        </w:rPr>
        <w:t xml:space="preserve"> the surface sensible heat flux.  </w:t>
      </w:r>
      <w:r w:rsidRPr="00F418EB">
        <w:rPr>
          <w:szCs w:val="24"/>
        </w:rPr>
        <w:sym w:font="Euclid Symbol" w:char="F074"/>
      </w:r>
      <w:r w:rsidRPr="00F418EB">
        <w:rPr>
          <w:szCs w:val="24"/>
        </w:rPr>
        <w:t xml:space="preserve"> </w:t>
      </w:r>
      <w:proofErr w:type="gramStart"/>
      <w:r w:rsidRPr="00F418EB">
        <w:rPr>
          <w:szCs w:val="24"/>
        </w:rPr>
        <w:t>denotes</w:t>
      </w:r>
      <w:proofErr w:type="gramEnd"/>
      <w:r w:rsidRPr="00F418EB">
        <w:rPr>
          <w:szCs w:val="24"/>
        </w:rPr>
        <w:t xml:space="preserve"> the wind stress at surface. Other variables are as commonly used.  </w:t>
      </w:r>
    </w:p>
    <w:p w14:paraId="1045E0EC" w14:textId="4C9961AB" w:rsidR="0069519C" w:rsidRPr="00F418EB" w:rsidRDefault="00C9113D" w:rsidP="00F3431E">
      <w:pPr>
        <w:spacing w:line="360" w:lineRule="auto"/>
        <w:ind w:firstLine="360"/>
        <w:jc w:val="both"/>
        <w:rPr>
          <w:szCs w:val="24"/>
        </w:rPr>
      </w:pPr>
      <w:r>
        <w:rPr>
          <w:szCs w:val="24"/>
        </w:rPr>
        <w:t xml:space="preserve">The </w:t>
      </w:r>
      <w:del w:id="82" w:author="ZHANGM.H." w:date="2013-10-22T11:08:00Z">
        <w:r w:rsidDel="00C132C0">
          <w:rPr>
            <w:szCs w:val="24"/>
          </w:rPr>
          <w:delText xml:space="preserve">objective </w:delText>
        </w:r>
      </w:del>
      <w:ins w:id="83" w:author="ZHANGM.H." w:date="2013-10-22T11:08:00Z">
        <w:r w:rsidR="00C132C0">
          <w:rPr>
            <w:szCs w:val="24"/>
          </w:rPr>
          <w:t xml:space="preserve">final </w:t>
        </w:r>
      </w:ins>
      <w:r w:rsidR="0069519C" w:rsidRPr="00F418EB">
        <w:rPr>
          <w:szCs w:val="24"/>
        </w:rPr>
        <w:t>analysis is obtained by minimizing the cost function of</w:t>
      </w:r>
      <w:ins w:id="84" w:author="Steve Ortega" w:date="2013-10-21T11:00:00Z">
        <w:r w:rsidR="00AC4151">
          <w:rPr>
            <w:szCs w:val="24"/>
          </w:rPr>
          <w:t>:</w:t>
        </w:r>
      </w:ins>
    </w:p>
    <w:p w14:paraId="679E1DA0" w14:textId="0F37D8BF" w:rsidR="0069519C" w:rsidRPr="00F418EB" w:rsidRDefault="0069519C" w:rsidP="00F3431E">
      <w:pPr>
        <w:tabs>
          <w:tab w:val="center" w:pos="7920"/>
          <w:tab w:val="left" w:pos="8640"/>
        </w:tabs>
        <w:spacing w:line="360" w:lineRule="auto"/>
        <w:ind w:firstLine="360"/>
        <w:jc w:val="both"/>
        <w:rPr>
          <w:szCs w:val="24"/>
        </w:rPr>
      </w:pPr>
      <w:r w:rsidRPr="00F418EB">
        <w:rPr>
          <w:position w:val="-12"/>
          <w:szCs w:val="24"/>
        </w:rPr>
        <w:object w:dxaOrig="8760" w:dyaOrig="400" w14:anchorId="3B6332BC">
          <v:shape id="_x0000_i1053" type="#_x0000_t75" style="width:438.9pt;height:19.4pt" o:ole="" fillcolor="window">
            <v:imagedata r:id="rId61" o:title="" cropleft="-89f" cropright="-89f"/>
          </v:shape>
          <o:OLEObject Type="Embed" ProgID="Equation.DSMT4" ShapeID="_x0000_i1053" DrawAspect="Content" ObjectID="_1444116591" r:id="rId62">
            <o:FieldCodes>\* mergeformat</o:FieldCodes>
          </o:OLEObject>
        </w:object>
      </w:r>
      <w:r w:rsidR="00C9113D">
        <w:rPr>
          <w:szCs w:val="24"/>
        </w:rPr>
        <w:tab/>
      </w:r>
      <w:r w:rsidR="00C9113D">
        <w:rPr>
          <w:szCs w:val="24"/>
        </w:rPr>
        <w:tab/>
      </w:r>
      <w:r w:rsidRPr="00F418EB">
        <w:rPr>
          <w:szCs w:val="24"/>
        </w:rPr>
        <w:t>(</w:t>
      </w:r>
      <w:r w:rsidR="00C9113D">
        <w:rPr>
          <w:szCs w:val="24"/>
        </w:rPr>
        <w:t>10</w:t>
      </w:r>
      <w:r w:rsidRPr="00F418EB">
        <w:rPr>
          <w:szCs w:val="24"/>
        </w:rPr>
        <w:t>)</w:t>
      </w:r>
      <w:r w:rsidRPr="00F418EB">
        <w:rPr>
          <w:szCs w:val="24"/>
        </w:rPr>
        <w:tab/>
      </w:r>
    </w:p>
    <w:p w14:paraId="4F3A4560" w14:textId="3344C965" w:rsidR="0069519C" w:rsidRPr="00F418EB" w:rsidRDefault="0069519C" w:rsidP="00F3431E">
      <w:pPr>
        <w:tabs>
          <w:tab w:val="center" w:pos="2520"/>
          <w:tab w:val="left" w:pos="8640"/>
        </w:tabs>
        <w:spacing w:line="360" w:lineRule="auto"/>
        <w:jc w:val="both"/>
        <w:rPr>
          <w:szCs w:val="24"/>
        </w:rPr>
      </w:pPr>
      <w:proofErr w:type="gramStart"/>
      <w:r w:rsidRPr="00F418EB">
        <w:rPr>
          <w:szCs w:val="24"/>
        </w:rPr>
        <w:t>where</w:t>
      </w:r>
      <w:proofErr w:type="gramEnd"/>
      <w:r w:rsidRPr="00F418EB">
        <w:rPr>
          <w:szCs w:val="24"/>
        </w:rPr>
        <w:t xml:space="preserve"> variables with the subscript “</w:t>
      </w:r>
      <w:r w:rsidRPr="00C9113D">
        <w:rPr>
          <w:i/>
          <w:szCs w:val="24"/>
        </w:rPr>
        <w:t>o</w:t>
      </w:r>
      <w:r w:rsidRPr="00F418EB">
        <w:rPr>
          <w:szCs w:val="24"/>
        </w:rPr>
        <w:t>”</w:t>
      </w:r>
      <w:r w:rsidR="00C9113D">
        <w:rPr>
          <w:szCs w:val="24"/>
        </w:rPr>
        <w:t xml:space="preserve"> represent first guess from pre</w:t>
      </w:r>
      <w:r w:rsidRPr="00F418EB">
        <w:rPr>
          <w:szCs w:val="24"/>
        </w:rPr>
        <w:t>processed balloon sounding and wind profiler measurements</w:t>
      </w:r>
      <w:ins w:id="85" w:author="ZHANGM.H." w:date="2013-10-22T11:09:00Z">
        <w:r w:rsidR="00C132C0">
          <w:rPr>
            <w:szCs w:val="24"/>
          </w:rPr>
          <w:t xml:space="preserve"> or operational analysis</w:t>
        </w:r>
      </w:ins>
      <w:r w:rsidRPr="00F418EB">
        <w:rPr>
          <w:szCs w:val="24"/>
        </w:rPr>
        <w:t xml:space="preserve">; </w:t>
      </w:r>
      <w:r w:rsidRPr="00F418EB">
        <w:rPr>
          <w:i/>
          <w:iCs/>
          <w:szCs w:val="24"/>
        </w:rPr>
        <w:t>B</w:t>
      </w:r>
      <w:r w:rsidRPr="00F418EB">
        <w:rPr>
          <w:szCs w:val="24"/>
        </w:rPr>
        <w:t xml:space="preserve"> is the error covariance matrix of </w:t>
      </w:r>
      <w:r w:rsidR="00C9113D">
        <w:rPr>
          <w:szCs w:val="24"/>
        </w:rPr>
        <w:t>the</w:t>
      </w:r>
      <w:r w:rsidRPr="00F418EB">
        <w:rPr>
          <w:szCs w:val="24"/>
        </w:rPr>
        <w:t xml:space="preserve"> state variable. </w:t>
      </w:r>
    </w:p>
    <w:p w14:paraId="2857FE23" w14:textId="4BBA1C0A" w:rsidR="00E80275" w:rsidRPr="00C9113D" w:rsidRDefault="0069519C" w:rsidP="00F3431E">
      <w:pPr>
        <w:autoSpaceDE w:val="0"/>
        <w:autoSpaceDN w:val="0"/>
        <w:adjustRightInd w:val="0"/>
        <w:spacing w:line="360" w:lineRule="auto"/>
        <w:ind w:firstLine="360"/>
        <w:jc w:val="both"/>
        <w:rPr>
          <w:szCs w:val="24"/>
        </w:rPr>
      </w:pPr>
      <w:proofErr w:type="gramStart"/>
      <w:r w:rsidRPr="00F418EB">
        <w:rPr>
          <w:szCs w:val="24"/>
        </w:rPr>
        <w:t xml:space="preserve">Terms on the </w:t>
      </w:r>
      <w:del w:id="86" w:author="ZHANGM.H." w:date="2013-10-22T11:09:00Z">
        <w:r w:rsidRPr="00F418EB" w:rsidDel="00C132C0">
          <w:rPr>
            <w:szCs w:val="24"/>
          </w:rPr>
          <w:delText>left-</w:delText>
        </w:r>
      </w:del>
      <w:ins w:id="87" w:author="ZHANGM.H." w:date="2013-10-22T11:09:00Z">
        <w:r w:rsidR="00C132C0">
          <w:rPr>
            <w:szCs w:val="24"/>
          </w:rPr>
          <w:t xml:space="preserve">right </w:t>
        </w:r>
      </w:ins>
      <w:r w:rsidRPr="00F418EB">
        <w:rPr>
          <w:szCs w:val="24"/>
        </w:rPr>
        <w:t>hand sides of Equations (</w:t>
      </w:r>
      <w:r w:rsidR="00C9113D">
        <w:rPr>
          <w:szCs w:val="24"/>
        </w:rPr>
        <w:t>6</w:t>
      </w:r>
      <w:r w:rsidRPr="00F418EB">
        <w:rPr>
          <w:szCs w:val="24"/>
        </w:rPr>
        <w:t>)-(</w:t>
      </w:r>
      <w:r w:rsidR="00C9113D">
        <w:rPr>
          <w:szCs w:val="24"/>
        </w:rPr>
        <w:t>9</w:t>
      </w:r>
      <w:r w:rsidRPr="00F418EB">
        <w:rPr>
          <w:szCs w:val="24"/>
        </w:rPr>
        <w:t xml:space="preserve">) are obtained from ARM </w:t>
      </w:r>
      <w:r w:rsidR="00C9113D">
        <w:rPr>
          <w:szCs w:val="24"/>
        </w:rPr>
        <w:t xml:space="preserve">and satellite </w:t>
      </w:r>
      <w:r w:rsidRPr="00F418EB">
        <w:rPr>
          <w:szCs w:val="24"/>
        </w:rPr>
        <w:t>measurements at the surface and TOA.</w:t>
      </w:r>
      <w:proofErr w:type="gramEnd"/>
      <w:r w:rsidRPr="00F418EB">
        <w:rPr>
          <w:szCs w:val="24"/>
        </w:rPr>
        <w:t xml:space="preserve"> </w:t>
      </w:r>
      <w:r w:rsidR="00C9113D">
        <w:rPr>
          <w:szCs w:val="24"/>
        </w:rPr>
        <w:t xml:space="preserve"> </w:t>
      </w:r>
      <w:r w:rsidRPr="00F418EB">
        <w:rPr>
          <w:szCs w:val="24"/>
        </w:rPr>
        <w:t xml:space="preserve">Area averaged precipitation is from radar measurements. </w:t>
      </w:r>
      <w:r w:rsidR="00C9113D">
        <w:rPr>
          <w:szCs w:val="24"/>
        </w:rPr>
        <w:t xml:space="preserve"> </w:t>
      </w:r>
      <w:r w:rsidR="003F270D" w:rsidRPr="00F418EB">
        <w:rPr>
          <w:szCs w:val="24"/>
        </w:rPr>
        <w:t>Other surface variables are from</w:t>
      </w:r>
      <w:r w:rsidRPr="00F418EB">
        <w:rPr>
          <w:szCs w:val="24"/>
        </w:rPr>
        <w:t xml:space="preserve"> </w:t>
      </w:r>
      <w:r w:rsidR="003F270D" w:rsidRPr="00F418EB">
        <w:rPr>
          <w:szCs w:val="24"/>
        </w:rPr>
        <w:t xml:space="preserve">the suite of </w:t>
      </w:r>
      <w:r w:rsidR="009D72DE">
        <w:rPr>
          <w:szCs w:val="24"/>
        </w:rPr>
        <w:t>stations</w:t>
      </w:r>
      <w:r w:rsidR="003F270D" w:rsidRPr="00F418EB">
        <w:rPr>
          <w:szCs w:val="24"/>
        </w:rPr>
        <w:t xml:space="preserve"> deployed within </w:t>
      </w:r>
      <w:r w:rsidR="00C9113D">
        <w:rPr>
          <w:szCs w:val="24"/>
        </w:rPr>
        <w:t>a</w:t>
      </w:r>
      <w:r w:rsidR="003F270D" w:rsidRPr="00F418EB">
        <w:rPr>
          <w:szCs w:val="24"/>
        </w:rPr>
        <w:t xml:space="preserve"> sounding </w:t>
      </w:r>
      <w:r w:rsidR="00C9113D">
        <w:rPr>
          <w:szCs w:val="24"/>
        </w:rPr>
        <w:t>array</w:t>
      </w:r>
      <w:r w:rsidR="00DF6243">
        <w:rPr>
          <w:szCs w:val="24"/>
        </w:rPr>
        <w:t xml:space="preserve">. These </w:t>
      </w:r>
      <w:del w:id="88" w:author="ZHANGM.H." w:date="2013-10-22T11:10:00Z">
        <w:r w:rsidR="00DF6243" w:rsidDel="00C132C0">
          <w:rPr>
            <w:szCs w:val="24"/>
          </w:rPr>
          <w:delText>will be</w:delText>
        </w:r>
      </w:del>
      <w:ins w:id="89" w:author="ZHANGM.H." w:date="2013-10-22T11:10:00Z">
        <w:r w:rsidR="00C132C0">
          <w:rPr>
            <w:szCs w:val="24"/>
          </w:rPr>
          <w:t>are</w:t>
        </w:r>
      </w:ins>
      <w:r w:rsidR="00DF6243">
        <w:rPr>
          <w:szCs w:val="24"/>
        </w:rPr>
        <w:t xml:space="preserve"> described in </w:t>
      </w:r>
      <w:r w:rsidR="00DF6243" w:rsidRPr="003B4751">
        <w:rPr>
          <w:b/>
          <w:szCs w:val="24"/>
        </w:rPr>
        <w:t>Section 1.6</w:t>
      </w:r>
      <w:r w:rsidR="00DF6243">
        <w:rPr>
          <w:szCs w:val="24"/>
        </w:rPr>
        <w:t xml:space="preserve">.  </w:t>
      </w:r>
      <w:r w:rsidR="002F3595" w:rsidRPr="00F418EB">
        <w:rPr>
          <w:rFonts w:ascii="Times New Roman" w:hAnsi="Times New Roman" w:cs="Times New Roman"/>
          <w:szCs w:val="24"/>
        </w:rPr>
        <w:t xml:space="preserve">In some cases, fluxes are derived from statistical interpolation between the limited number of </w:t>
      </w:r>
      <w:r w:rsidR="009D72DE" w:rsidRPr="00F418EB">
        <w:rPr>
          <w:rFonts w:ascii="Times New Roman" w:hAnsi="Times New Roman" w:cs="Times New Roman"/>
          <w:szCs w:val="24"/>
        </w:rPr>
        <w:t>station</w:t>
      </w:r>
      <w:r w:rsidR="009D72DE">
        <w:rPr>
          <w:rFonts w:ascii="Times New Roman" w:hAnsi="Times New Roman" w:cs="Times New Roman"/>
          <w:szCs w:val="24"/>
        </w:rPr>
        <w:t>s</w:t>
      </w:r>
      <w:r w:rsidR="009D72DE" w:rsidRPr="00F418EB">
        <w:rPr>
          <w:rFonts w:ascii="Times New Roman" w:hAnsi="Times New Roman" w:cs="Times New Roman"/>
          <w:szCs w:val="24"/>
        </w:rPr>
        <w:t xml:space="preserve"> </w:t>
      </w:r>
      <w:r w:rsidR="009D72DE">
        <w:rPr>
          <w:rFonts w:ascii="Times New Roman" w:hAnsi="Times New Roman" w:cs="Times New Roman"/>
          <w:szCs w:val="24"/>
        </w:rPr>
        <w:t>and</w:t>
      </w:r>
      <w:r w:rsidR="002F3595" w:rsidRPr="00F418EB">
        <w:rPr>
          <w:rFonts w:ascii="Times New Roman" w:hAnsi="Times New Roman" w:cs="Times New Roman"/>
          <w:szCs w:val="24"/>
        </w:rPr>
        <w:t xml:space="preserve"> </w:t>
      </w:r>
      <w:r w:rsidR="009D72DE" w:rsidRPr="00F418EB">
        <w:rPr>
          <w:rFonts w:ascii="Times New Roman" w:hAnsi="Times New Roman" w:cs="Times New Roman"/>
          <w:szCs w:val="24"/>
        </w:rPr>
        <w:t xml:space="preserve">the </w:t>
      </w:r>
      <w:r w:rsidR="009D72DE">
        <w:rPr>
          <w:rFonts w:ascii="Times New Roman" w:hAnsi="Times New Roman" w:cs="Times New Roman"/>
          <w:szCs w:val="24"/>
        </w:rPr>
        <w:t>background</w:t>
      </w:r>
      <w:r w:rsidR="002F3595" w:rsidRPr="00F418EB">
        <w:rPr>
          <w:rFonts w:ascii="Times New Roman" w:hAnsi="Times New Roman" w:cs="Times New Roman"/>
          <w:szCs w:val="24"/>
        </w:rPr>
        <w:t xml:space="preserve"> field</w:t>
      </w:r>
      <w:r w:rsidR="009D72DE">
        <w:rPr>
          <w:rFonts w:ascii="Times New Roman" w:hAnsi="Times New Roman" w:cs="Times New Roman"/>
          <w:szCs w:val="24"/>
        </w:rPr>
        <w:t>s</w:t>
      </w:r>
      <w:r w:rsidR="002F3595" w:rsidRPr="00F418EB">
        <w:rPr>
          <w:rFonts w:ascii="Times New Roman" w:hAnsi="Times New Roman" w:cs="Times New Roman"/>
          <w:szCs w:val="24"/>
        </w:rPr>
        <w:t xml:space="preserve"> from the reanalys</w:t>
      </w:r>
      <w:r w:rsidR="009D72DE">
        <w:rPr>
          <w:rFonts w:ascii="Times New Roman" w:hAnsi="Times New Roman" w:cs="Times New Roman"/>
          <w:szCs w:val="24"/>
        </w:rPr>
        <w:t>is products</w:t>
      </w:r>
      <w:r w:rsidR="002F3595" w:rsidRPr="00F418EB">
        <w:rPr>
          <w:rFonts w:ascii="Times New Roman" w:hAnsi="Times New Roman" w:cs="Times New Roman"/>
          <w:szCs w:val="24"/>
        </w:rPr>
        <w:t xml:space="preserve">. </w:t>
      </w:r>
      <w:r w:rsidR="009D72DE">
        <w:rPr>
          <w:rFonts w:ascii="Times New Roman" w:hAnsi="Times New Roman" w:cs="Times New Roman"/>
          <w:szCs w:val="24"/>
        </w:rPr>
        <w:t xml:space="preserve"> </w:t>
      </w:r>
      <w:r w:rsidR="002F3595" w:rsidRPr="00F418EB">
        <w:rPr>
          <w:rFonts w:ascii="Times New Roman" w:hAnsi="Times New Roman" w:cs="Times New Roman"/>
          <w:szCs w:val="24"/>
        </w:rPr>
        <w:t xml:space="preserve">Since each field experiment has different </w:t>
      </w:r>
      <w:ins w:id="90" w:author="ZHANGM.H." w:date="2013-10-22T11:10:00Z">
        <w:r w:rsidR="00C132C0">
          <w:rPr>
            <w:rFonts w:ascii="Times New Roman" w:hAnsi="Times New Roman" w:cs="Times New Roman"/>
            <w:szCs w:val="24"/>
          </w:rPr>
          <w:t xml:space="preserve">instrumentation and </w:t>
        </w:r>
      </w:ins>
      <w:r w:rsidR="002F3595" w:rsidRPr="00F418EB">
        <w:rPr>
          <w:rFonts w:ascii="Times New Roman" w:hAnsi="Times New Roman" w:cs="Times New Roman"/>
          <w:szCs w:val="24"/>
        </w:rPr>
        <w:t xml:space="preserve">measurement configurations, the preprocessing of surface and atmospheric measurements may be </w:t>
      </w:r>
      <w:r w:rsidR="009D72DE">
        <w:rPr>
          <w:rFonts w:ascii="Times New Roman" w:hAnsi="Times New Roman" w:cs="Times New Roman"/>
          <w:szCs w:val="24"/>
        </w:rPr>
        <w:t>specific</w:t>
      </w:r>
      <w:r w:rsidR="002F3595" w:rsidRPr="00F418EB">
        <w:rPr>
          <w:rFonts w:ascii="Times New Roman" w:hAnsi="Times New Roman" w:cs="Times New Roman"/>
          <w:szCs w:val="24"/>
        </w:rPr>
        <w:t xml:space="preserve"> </w:t>
      </w:r>
      <w:r w:rsidR="009D72DE">
        <w:rPr>
          <w:rFonts w:ascii="Times New Roman" w:hAnsi="Times New Roman" w:cs="Times New Roman"/>
          <w:szCs w:val="24"/>
        </w:rPr>
        <w:t>to</w:t>
      </w:r>
      <w:r w:rsidR="002F3595" w:rsidRPr="00F418EB">
        <w:rPr>
          <w:rFonts w:ascii="Times New Roman" w:hAnsi="Times New Roman" w:cs="Times New Roman"/>
          <w:szCs w:val="24"/>
        </w:rPr>
        <w:t xml:space="preserve"> different experiments</w:t>
      </w:r>
      <w:r w:rsidR="009D72DE">
        <w:rPr>
          <w:rFonts w:ascii="Times New Roman" w:hAnsi="Times New Roman" w:cs="Times New Roman"/>
          <w:szCs w:val="24"/>
        </w:rPr>
        <w:t>, and v</w:t>
      </w:r>
      <w:r w:rsidR="002F3595" w:rsidRPr="00F418EB">
        <w:rPr>
          <w:rFonts w:ascii="Times New Roman" w:hAnsi="Times New Roman" w:cs="Times New Roman"/>
          <w:szCs w:val="24"/>
        </w:rPr>
        <w:t xml:space="preserve">isual inspections </w:t>
      </w:r>
      <w:r w:rsidR="009D72DE">
        <w:rPr>
          <w:rFonts w:ascii="Times New Roman" w:hAnsi="Times New Roman" w:cs="Times New Roman"/>
          <w:szCs w:val="24"/>
        </w:rPr>
        <w:t>of all input data are necessary</w:t>
      </w:r>
      <w:r w:rsidR="002F3595" w:rsidRPr="00F418EB">
        <w:rPr>
          <w:rFonts w:ascii="Times New Roman" w:hAnsi="Times New Roman" w:cs="Times New Roman"/>
          <w:szCs w:val="24"/>
        </w:rPr>
        <w:t xml:space="preserve">. </w:t>
      </w:r>
    </w:p>
    <w:p w14:paraId="2AC7A198" w14:textId="39829B70" w:rsidR="00E80275"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The minimization of the cost function in Equation (</w:t>
      </w:r>
      <w:r w:rsidR="009D72DE">
        <w:rPr>
          <w:rFonts w:ascii="Times New Roman" w:hAnsi="Times New Roman" w:cs="Times New Roman"/>
          <w:szCs w:val="24"/>
        </w:rPr>
        <w:t>10</w:t>
      </w:r>
      <w:r w:rsidRPr="00F418EB">
        <w:rPr>
          <w:rFonts w:ascii="Times New Roman" w:hAnsi="Times New Roman" w:cs="Times New Roman"/>
          <w:szCs w:val="24"/>
        </w:rPr>
        <w:t>) requires the specification of the error covariance matrices. The</w:t>
      </w:r>
      <w:r w:rsidR="009D72DE">
        <w:rPr>
          <w:rFonts w:ascii="Times New Roman" w:hAnsi="Times New Roman" w:cs="Times New Roman"/>
          <w:szCs w:val="24"/>
        </w:rPr>
        <w:t>se</w:t>
      </w:r>
      <w:r w:rsidRPr="00F418EB">
        <w:rPr>
          <w:rFonts w:ascii="Times New Roman" w:hAnsi="Times New Roman" w:cs="Times New Roman"/>
          <w:szCs w:val="24"/>
        </w:rPr>
        <w:t xml:space="preserve"> errors are taken as the sum </w:t>
      </w:r>
      <w:r w:rsidR="009D72DE">
        <w:rPr>
          <w:rFonts w:ascii="Times New Roman" w:hAnsi="Times New Roman" w:cs="Times New Roman"/>
          <w:szCs w:val="24"/>
        </w:rPr>
        <w:t xml:space="preserve">of </w:t>
      </w:r>
      <w:r w:rsidRPr="00F418EB">
        <w:rPr>
          <w:rFonts w:ascii="Times New Roman" w:hAnsi="Times New Roman" w:cs="Times New Roman"/>
          <w:szCs w:val="24"/>
        </w:rPr>
        <w:t xml:space="preserve">instruments and measurement biases </w:t>
      </w:r>
      <w:r w:rsidRPr="00F418EB">
        <w:rPr>
          <w:rFonts w:ascii="Times New Roman" w:hAnsi="Times New Roman" w:cs="Times New Roman"/>
          <w:szCs w:val="24"/>
        </w:rPr>
        <w:lastRenderedPageBreak/>
        <w:t xml:space="preserve">and sampling biases. The </w:t>
      </w:r>
      <w:r w:rsidR="009D72DE">
        <w:rPr>
          <w:rFonts w:ascii="Times New Roman" w:hAnsi="Times New Roman" w:cs="Times New Roman"/>
          <w:szCs w:val="24"/>
        </w:rPr>
        <w:t>instrument</w:t>
      </w:r>
      <w:r w:rsidRPr="00F418EB">
        <w:rPr>
          <w:rFonts w:ascii="Times New Roman" w:hAnsi="Times New Roman" w:cs="Times New Roman"/>
          <w:szCs w:val="24"/>
        </w:rPr>
        <w:t xml:space="preserve"> and measurement biases are assumed </w:t>
      </w:r>
      <w:r w:rsidR="009D72DE">
        <w:rPr>
          <w:rFonts w:ascii="Times New Roman" w:hAnsi="Times New Roman" w:cs="Times New Roman"/>
          <w:szCs w:val="24"/>
        </w:rPr>
        <w:t>to be</w:t>
      </w:r>
      <w:r w:rsidR="00A54904">
        <w:rPr>
          <w:rFonts w:ascii="Times New Roman" w:hAnsi="Times New Roman" w:cs="Times New Roman"/>
          <w:szCs w:val="24"/>
        </w:rPr>
        <w:t xml:space="preserve"> 0.5 m/s </w:t>
      </w:r>
      <w:r w:rsidRPr="00F418EB">
        <w:rPr>
          <w:rFonts w:ascii="Times New Roman" w:hAnsi="Times New Roman" w:cs="Times New Roman"/>
          <w:szCs w:val="24"/>
        </w:rPr>
        <w:t>for winds, 0.2 K for temperature, and 3% of the specific humidity for water vapor. These were estimated by instrument mentors. The sampling biases are estimated to be twenty percent of the temporal variances of the fields.  In the past analys</w:t>
      </w:r>
      <w:r w:rsidR="009D72DE">
        <w:rPr>
          <w:rFonts w:ascii="Times New Roman" w:hAnsi="Times New Roman" w:cs="Times New Roman"/>
          <w:szCs w:val="24"/>
        </w:rPr>
        <w:t>e</w:t>
      </w:r>
      <w:r w:rsidRPr="00F418EB">
        <w:rPr>
          <w:rFonts w:ascii="Times New Roman" w:hAnsi="Times New Roman" w:cs="Times New Roman"/>
          <w:szCs w:val="24"/>
        </w:rPr>
        <w:t>s, the errors are assumed to be independent among different locations and variables. This assumption is being re</w:t>
      </w:r>
      <w:r w:rsidR="009D72DE">
        <w:rPr>
          <w:rFonts w:ascii="Times New Roman" w:hAnsi="Times New Roman" w:cs="Times New Roman"/>
          <w:szCs w:val="24"/>
        </w:rPr>
        <w:t>vised to allow error covariance</w:t>
      </w:r>
      <w:r w:rsidRPr="00F418EB">
        <w:rPr>
          <w:rFonts w:ascii="Times New Roman" w:hAnsi="Times New Roman" w:cs="Times New Roman"/>
          <w:szCs w:val="24"/>
        </w:rPr>
        <w:t xml:space="preserve">.  </w:t>
      </w:r>
      <w:r w:rsidR="009D72DE" w:rsidRPr="00F418EB">
        <w:rPr>
          <w:szCs w:val="24"/>
        </w:rPr>
        <w:t>Zhang and Lin (1997)</w:t>
      </w:r>
      <w:r w:rsidRPr="00F418EB">
        <w:rPr>
          <w:rFonts w:ascii="Times New Roman" w:hAnsi="Times New Roman" w:cs="Times New Roman"/>
          <w:szCs w:val="24"/>
        </w:rPr>
        <w:t xml:space="preserve"> </w:t>
      </w:r>
      <w:r w:rsidR="009D72DE">
        <w:rPr>
          <w:rFonts w:ascii="Times New Roman" w:hAnsi="Times New Roman" w:cs="Times New Roman"/>
          <w:szCs w:val="24"/>
        </w:rPr>
        <w:t>described the minimization algorithm of Equation (10).</w:t>
      </w:r>
    </w:p>
    <w:p w14:paraId="4AE96428" w14:textId="161C865B" w:rsidR="000D5E24" w:rsidRPr="00F418EB" w:rsidRDefault="00E80275"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final analysis </w:t>
      </w:r>
      <w:r w:rsidR="009D72DE">
        <w:rPr>
          <w:rFonts w:ascii="Times New Roman" w:hAnsi="Times New Roman" w:cs="Times New Roman"/>
          <w:szCs w:val="24"/>
        </w:rPr>
        <w:t>therefore is the closest to pre</w:t>
      </w:r>
      <w:r w:rsidRPr="00F418EB">
        <w:rPr>
          <w:rFonts w:ascii="Times New Roman" w:hAnsi="Times New Roman" w:cs="Times New Roman"/>
          <w:szCs w:val="24"/>
        </w:rPr>
        <w:t>processed balloon sounding and wind profiler data</w:t>
      </w:r>
      <w:r w:rsidR="009D72DE">
        <w:rPr>
          <w:rFonts w:ascii="Times New Roman" w:hAnsi="Times New Roman" w:cs="Times New Roman"/>
          <w:szCs w:val="24"/>
        </w:rPr>
        <w:t xml:space="preserve"> </w:t>
      </w:r>
      <w:ins w:id="91" w:author="ZHANGM.H." w:date="2013-10-22T11:13:00Z">
        <w:r w:rsidR="00E034E9">
          <w:rPr>
            <w:rFonts w:ascii="Times New Roman" w:hAnsi="Times New Roman" w:cs="Times New Roman"/>
            <w:szCs w:val="24"/>
          </w:rPr>
          <w:t xml:space="preserve">or operational analysis </w:t>
        </w:r>
      </w:ins>
      <w:r w:rsidR="009D72DE">
        <w:rPr>
          <w:rFonts w:ascii="Times New Roman" w:hAnsi="Times New Roman" w:cs="Times New Roman"/>
          <w:szCs w:val="24"/>
        </w:rPr>
        <w:t xml:space="preserve">that </w:t>
      </w:r>
      <w:r w:rsidR="000D5E24" w:rsidRPr="00F418EB">
        <w:rPr>
          <w:rFonts w:ascii="Times New Roman" w:hAnsi="Times New Roman" w:cs="Times New Roman"/>
          <w:szCs w:val="24"/>
        </w:rPr>
        <w:t>satisfies the required constraints of Equations (</w:t>
      </w:r>
      <w:r w:rsidR="009D72DE">
        <w:rPr>
          <w:rFonts w:ascii="Times New Roman" w:hAnsi="Times New Roman" w:cs="Times New Roman"/>
          <w:szCs w:val="24"/>
        </w:rPr>
        <w:t>6</w:t>
      </w:r>
      <w:r w:rsidR="000D5E24" w:rsidRPr="00F418EB">
        <w:rPr>
          <w:rFonts w:ascii="Times New Roman" w:hAnsi="Times New Roman" w:cs="Times New Roman"/>
          <w:szCs w:val="24"/>
        </w:rPr>
        <w:t>)-(</w:t>
      </w:r>
      <w:r w:rsidR="009D72DE">
        <w:rPr>
          <w:rFonts w:ascii="Times New Roman" w:hAnsi="Times New Roman" w:cs="Times New Roman"/>
          <w:szCs w:val="24"/>
        </w:rPr>
        <w:t>9</w:t>
      </w:r>
      <w:r w:rsidR="000D5E24" w:rsidRPr="00F418EB">
        <w:rPr>
          <w:rFonts w:ascii="Times New Roman" w:hAnsi="Times New Roman" w:cs="Times New Roman"/>
          <w:szCs w:val="24"/>
        </w:rPr>
        <w:t>). The divergence terms in these equation terms are calculated by using the line-integral method. The atmospheric state variables at the boundary stations are preprocessed by using the regular grid method so that data from all profiling stations are used</w:t>
      </w:r>
      <w:ins w:id="92" w:author="ZHANGM.H." w:date="2013-10-22T11:14:00Z">
        <w:r w:rsidR="00E034E9">
          <w:rPr>
            <w:rFonts w:ascii="Times New Roman" w:hAnsi="Times New Roman" w:cs="Times New Roman"/>
            <w:szCs w:val="24"/>
          </w:rPr>
          <w:t>.</w:t>
        </w:r>
      </w:ins>
      <w:r w:rsidR="009D72DE">
        <w:rPr>
          <w:rFonts w:ascii="Times New Roman" w:hAnsi="Times New Roman" w:cs="Times New Roman"/>
          <w:szCs w:val="24"/>
        </w:rPr>
        <w:t xml:space="preserve"> </w:t>
      </w:r>
    </w:p>
    <w:p w14:paraId="3BE7900E" w14:textId="0BA2E84E" w:rsidR="000D5E24" w:rsidRPr="00F418EB" w:rsidRDefault="000D5E24" w:rsidP="00F3431E">
      <w:pPr>
        <w:autoSpaceDE w:val="0"/>
        <w:autoSpaceDN w:val="0"/>
        <w:adjustRightInd w:val="0"/>
        <w:spacing w:line="360" w:lineRule="auto"/>
        <w:ind w:firstLine="360"/>
        <w:jc w:val="both"/>
        <w:rPr>
          <w:rFonts w:ascii="Times New Roman" w:hAnsi="Times New Roman" w:cs="Times New Roman"/>
          <w:szCs w:val="24"/>
        </w:rPr>
      </w:pPr>
      <w:r w:rsidRPr="00F418EB">
        <w:rPr>
          <w:rFonts w:ascii="Times New Roman" w:hAnsi="Times New Roman" w:cs="Times New Roman"/>
          <w:szCs w:val="24"/>
        </w:rPr>
        <w:t xml:space="preserve">The constraining requirements ensure that what enters </w:t>
      </w:r>
      <w:r w:rsidR="009D72DE">
        <w:rPr>
          <w:rFonts w:ascii="Times New Roman" w:hAnsi="Times New Roman" w:cs="Times New Roman"/>
          <w:szCs w:val="24"/>
        </w:rPr>
        <w:t>into the</w:t>
      </w:r>
      <w:r w:rsidRPr="00F418EB">
        <w:rPr>
          <w:rFonts w:ascii="Times New Roman" w:hAnsi="Times New Roman" w:cs="Times New Roman"/>
          <w:szCs w:val="24"/>
        </w:rPr>
        <w:t xml:space="preserve"> atmospheric column is equal to what exits from the </w:t>
      </w:r>
      <w:r w:rsidR="009D72DE">
        <w:rPr>
          <w:rFonts w:ascii="Times New Roman" w:hAnsi="Times New Roman" w:cs="Times New Roman"/>
          <w:szCs w:val="24"/>
        </w:rPr>
        <w:t xml:space="preserve">column and </w:t>
      </w:r>
      <w:r w:rsidRPr="00F418EB">
        <w:rPr>
          <w:rFonts w:ascii="Times New Roman" w:hAnsi="Times New Roman" w:cs="Times New Roman"/>
          <w:szCs w:val="24"/>
        </w:rPr>
        <w:t xml:space="preserve">at the TOA </w:t>
      </w:r>
      <w:r w:rsidR="009D72DE">
        <w:rPr>
          <w:rFonts w:ascii="Times New Roman" w:hAnsi="Times New Roman" w:cs="Times New Roman"/>
          <w:szCs w:val="24"/>
        </w:rPr>
        <w:t>as well as at</w:t>
      </w:r>
      <w:r w:rsidRPr="00F418EB">
        <w:rPr>
          <w:rFonts w:ascii="Times New Roman" w:hAnsi="Times New Roman" w:cs="Times New Roman"/>
          <w:szCs w:val="24"/>
        </w:rPr>
        <w:t xml:space="preserve"> </w:t>
      </w:r>
      <w:ins w:id="93" w:author="Steve Ortega" w:date="2013-10-21T11:01:00Z">
        <w:r w:rsidR="00AC4151">
          <w:rPr>
            <w:rFonts w:ascii="Times New Roman" w:hAnsi="Times New Roman" w:cs="Times New Roman"/>
            <w:szCs w:val="24"/>
          </w:rPr>
          <w:t xml:space="preserve">the </w:t>
        </w:r>
      </w:ins>
      <w:r w:rsidRPr="00F418EB">
        <w:rPr>
          <w:rFonts w:ascii="Times New Roman" w:hAnsi="Times New Roman" w:cs="Times New Roman"/>
          <w:szCs w:val="24"/>
        </w:rPr>
        <w:t xml:space="preserve">surface after adjusting for column integrated </w:t>
      </w:r>
      <w:r w:rsidR="009D72DE">
        <w:rPr>
          <w:rFonts w:ascii="Times New Roman" w:hAnsi="Times New Roman" w:cs="Times New Roman"/>
          <w:szCs w:val="24"/>
        </w:rPr>
        <w:t xml:space="preserve">temporal </w:t>
      </w:r>
      <w:r w:rsidRPr="00F418EB">
        <w:rPr>
          <w:rFonts w:ascii="Times New Roman" w:hAnsi="Times New Roman" w:cs="Times New Roman"/>
          <w:szCs w:val="24"/>
        </w:rPr>
        <w:t xml:space="preserve">change.  The forcing data can be considered as a better fitting of the atmospheric analysis to more observational measurements.  </w:t>
      </w:r>
    </w:p>
    <w:p w14:paraId="5AEEF01B" w14:textId="11A1EDCD" w:rsidR="005614FD" w:rsidRPr="00F418EB" w:rsidRDefault="009D72DE" w:rsidP="00F3431E">
      <w:pPr>
        <w:autoSpaceDE w:val="0"/>
        <w:autoSpaceDN w:val="0"/>
        <w:adjustRightInd w:val="0"/>
        <w:spacing w:line="360" w:lineRule="auto"/>
        <w:ind w:firstLine="360"/>
        <w:jc w:val="both"/>
        <w:rPr>
          <w:rFonts w:ascii="Times New Roman" w:hAnsi="Times New Roman" w:cs="Times New Roman"/>
          <w:szCs w:val="24"/>
        </w:rPr>
      </w:pPr>
      <w:proofErr w:type="gramStart"/>
      <w:r>
        <w:rPr>
          <w:rFonts w:ascii="Times New Roman" w:hAnsi="Times New Roman" w:cs="Times New Roman"/>
          <w:szCs w:val="24"/>
        </w:rPr>
        <w:t>T</w:t>
      </w:r>
      <w:r w:rsidR="002F3595" w:rsidRPr="00F418EB">
        <w:rPr>
          <w:rFonts w:ascii="Times New Roman" w:hAnsi="Times New Roman" w:cs="Times New Roman"/>
          <w:szCs w:val="24"/>
        </w:rPr>
        <w:t xml:space="preserve">he </w:t>
      </w:r>
      <w:ins w:id="94" w:author="ZHANGM.H." w:date="2013-10-22T11:14:00Z">
        <w:r w:rsidR="00E034E9">
          <w:rPr>
            <w:rFonts w:ascii="Times New Roman" w:hAnsi="Times New Roman" w:cs="Times New Roman"/>
            <w:szCs w:val="24"/>
          </w:rPr>
          <w:t xml:space="preserve">terms on the </w:t>
        </w:r>
      </w:ins>
      <w:del w:id="95" w:author="ZHANGM.H." w:date="2013-10-22T11:14:00Z">
        <w:r w:rsidR="002F3595" w:rsidRPr="00F418EB" w:rsidDel="00E034E9">
          <w:rPr>
            <w:rFonts w:ascii="Times New Roman" w:hAnsi="Times New Roman" w:cs="Times New Roman"/>
            <w:szCs w:val="24"/>
          </w:rPr>
          <w:delText xml:space="preserve">left </w:delText>
        </w:r>
      </w:del>
      <w:ins w:id="96" w:author="ZHANGM.H." w:date="2013-10-22T11:14:00Z">
        <w:r w:rsidR="00E034E9">
          <w:rPr>
            <w:rFonts w:ascii="Times New Roman" w:hAnsi="Times New Roman" w:cs="Times New Roman"/>
            <w:szCs w:val="24"/>
          </w:rPr>
          <w:t>right</w:t>
        </w:r>
        <w:r w:rsidR="00E034E9" w:rsidRPr="00F418EB">
          <w:rPr>
            <w:rFonts w:ascii="Times New Roman" w:hAnsi="Times New Roman" w:cs="Times New Roman"/>
            <w:szCs w:val="24"/>
          </w:rPr>
          <w:t xml:space="preserve"> </w:t>
        </w:r>
      </w:ins>
      <w:r w:rsidR="002F3595" w:rsidRPr="00F418EB">
        <w:rPr>
          <w:rFonts w:ascii="Times New Roman" w:hAnsi="Times New Roman" w:cs="Times New Roman"/>
          <w:szCs w:val="24"/>
        </w:rPr>
        <w:t xml:space="preserve">hand side </w:t>
      </w:r>
      <w:del w:id="97" w:author="ZHANGM.H." w:date="2013-10-22T11:15:00Z">
        <w:r w:rsidR="002F3595" w:rsidRPr="00F418EB" w:rsidDel="00E034E9">
          <w:rPr>
            <w:rFonts w:ascii="Times New Roman" w:hAnsi="Times New Roman" w:cs="Times New Roman"/>
            <w:szCs w:val="24"/>
          </w:rPr>
          <w:delText>terms</w:delText>
        </w:r>
        <w:r w:rsidR="000D5E24" w:rsidRPr="00F418EB" w:rsidDel="00E034E9">
          <w:rPr>
            <w:rFonts w:ascii="Times New Roman" w:hAnsi="Times New Roman" w:cs="Times New Roman"/>
            <w:szCs w:val="24"/>
          </w:rPr>
          <w:delText xml:space="preserve"> in</w:delText>
        </w:r>
      </w:del>
      <w:ins w:id="98" w:author="ZHANGM.H." w:date="2013-10-22T11:15:00Z">
        <w:r w:rsidR="00E034E9">
          <w:rPr>
            <w:rFonts w:ascii="Times New Roman" w:hAnsi="Times New Roman" w:cs="Times New Roman"/>
            <w:szCs w:val="24"/>
          </w:rPr>
          <w:t>of</w:t>
        </w:r>
      </w:ins>
      <w:r w:rsidR="000D5E24" w:rsidRPr="00F418EB">
        <w:rPr>
          <w:rFonts w:ascii="Times New Roman" w:hAnsi="Times New Roman" w:cs="Times New Roman"/>
          <w:szCs w:val="24"/>
        </w:rPr>
        <w:t xml:space="preserve"> Equations (</w:t>
      </w:r>
      <w:r>
        <w:rPr>
          <w:rFonts w:ascii="Times New Roman" w:hAnsi="Times New Roman" w:cs="Times New Roman"/>
          <w:szCs w:val="24"/>
        </w:rPr>
        <w:t>6</w:t>
      </w:r>
      <w:r w:rsidR="000D5E24" w:rsidRPr="00F418EB">
        <w:rPr>
          <w:rFonts w:ascii="Times New Roman" w:hAnsi="Times New Roman" w:cs="Times New Roman"/>
          <w:szCs w:val="24"/>
        </w:rPr>
        <w:t>)-(</w:t>
      </w:r>
      <w:r>
        <w:rPr>
          <w:rFonts w:ascii="Times New Roman" w:hAnsi="Times New Roman" w:cs="Times New Roman"/>
          <w:szCs w:val="24"/>
        </w:rPr>
        <w:t>9</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r>
        <w:rPr>
          <w:rFonts w:ascii="Times New Roman" w:hAnsi="Times New Roman" w:cs="Times New Roman"/>
          <w:szCs w:val="24"/>
        </w:rPr>
        <w:t xml:space="preserve">are currently treated </w:t>
      </w:r>
      <w:r w:rsidR="002F3595" w:rsidRPr="00F418EB">
        <w:rPr>
          <w:rFonts w:ascii="Times New Roman" w:hAnsi="Times New Roman" w:cs="Times New Roman"/>
          <w:szCs w:val="24"/>
        </w:rPr>
        <w:t>as known</w:t>
      </w:r>
      <w:r w:rsidR="000D5E24" w:rsidRPr="00F418EB">
        <w:rPr>
          <w:rFonts w:ascii="Times New Roman" w:hAnsi="Times New Roman" w:cs="Times New Roman"/>
          <w:szCs w:val="24"/>
        </w:rPr>
        <w:t xml:space="preserve"> fields</w:t>
      </w:r>
      <w:r w:rsidR="002F3595" w:rsidRPr="00F418EB">
        <w:rPr>
          <w:rFonts w:ascii="Times New Roman" w:hAnsi="Times New Roman" w:cs="Times New Roman"/>
          <w:szCs w:val="24"/>
        </w:rPr>
        <w:t>.</w:t>
      </w:r>
      <w:proofErr w:type="gramEnd"/>
      <w:r w:rsidR="002F3595" w:rsidRPr="00F418EB">
        <w:rPr>
          <w:rFonts w:ascii="Times New Roman" w:hAnsi="Times New Roman" w:cs="Times New Roman"/>
          <w:szCs w:val="24"/>
        </w:rPr>
        <w:t xml:space="preserve">  Sensitivities of the analyzed fields to their uncertainties are used to characterize the errors in the forcing data</w:t>
      </w:r>
      <w:r w:rsidR="000D5E24" w:rsidRPr="00F418EB">
        <w:rPr>
          <w:rFonts w:ascii="Times New Roman" w:hAnsi="Times New Roman" w:cs="Times New Roman"/>
          <w:szCs w:val="24"/>
        </w:rPr>
        <w:t xml:space="preserve"> (Zhang et al. 200</w:t>
      </w:r>
      <w:r w:rsidR="00792930">
        <w:rPr>
          <w:rFonts w:ascii="Times New Roman" w:hAnsi="Times New Roman" w:cs="Times New Roman"/>
          <w:szCs w:val="24"/>
        </w:rPr>
        <w:t>1</w:t>
      </w:r>
      <w:r w:rsidR="000D5E24" w:rsidRPr="00F418EB">
        <w:rPr>
          <w:rFonts w:ascii="Times New Roman" w:hAnsi="Times New Roman" w:cs="Times New Roman"/>
          <w:szCs w:val="24"/>
        </w:rPr>
        <w:t>)</w:t>
      </w:r>
      <w:r w:rsidR="002F3595" w:rsidRPr="00F418EB">
        <w:rPr>
          <w:rFonts w:ascii="Times New Roman" w:hAnsi="Times New Roman" w:cs="Times New Roman"/>
          <w:szCs w:val="24"/>
        </w:rPr>
        <w:t xml:space="preserve">. </w:t>
      </w:r>
      <w:ins w:id="99" w:author="ZHANGM.H." w:date="2013-10-22T11:15:00Z">
        <w:r w:rsidR="00E034E9">
          <w:rPr>
            <w:rFonts w:ascii="Times New Roman" w:hAnsi="Times New Roman" w:cs="Times New Roman"/>
            <w:szCs w:val="24"/>
          </w:rPr>
          <w:t xml:space="preserve"> </w:t>
        </w:r>
      </w:ins>
      <w:r w:rsidR="002F3595" w:rsidRPr="00F418EB">
        <w:rPr>
          <w:rFonts w:ascii="Times New Roman" w:hAnsi="Times New Roman" w:cs="Times New Roman"/>
          <w:szCs w:val="24"/>
        </w:rPr>
        <w:t xml:space="preserve">In theory, </w:t>
      </w:r>
      <w:r w:rsidR="000D5E24" w:rsidRPr="00F418EB">
        <w:rPr>
          <w:rFonts w:ascii="Times New Roman" w:hAnsi="Times New Roman" w:cs="Times New Roman"/>
          <w:szCs w:val="24"/>
        </w:rPr>
        <w:t xml:space="preserve">these constraining variables can be </w:t>
      </w:r>
      <w:r>
        <w:rPr>
          <w:rFonts w:ascii="Times New Roman" w:hAnsi="Times New Roman" w:cs="Times New Roman"/>
          <w:szCs w:val="24"/>
        </w:rPr>
        <w:t xml:space="preserve">also </w:t>
      </w:r>
      <w:r w:rsidR="000D5E24" w:rsidRPr="00F418EB">
        <w:rPr>
          <w:rFonts w:ascii="Times New Roman" w:hAnsi="Times New Roman" w:cs="Times New Roman"/>
          <w:szCs w:val="24"/>
        </w:rPr>
        <w:t>subject to variational adjustments based on their uncertainties</w:t>
      </w:r>
      <w:del w:id="100" w:author="ZHANGM.H." w:date="2013-10-22T11:15:00Z">
        <w:r w:rsidDel="00E034E9">
          <w:rPr>
            <w:rFonts w:ascii="Times New Roman" w:hAnsi="Times New Roman" w:cs="Times New Roman"/>
            <w:szCs w:val="24"/>
          </w:rPr>
          <w:delText>; t</w:delText>
        </w:r>
      </w:del>
      <w:ins w:id="101" w:author="ZHANGM.H." w:date="2013-10-22T11:15:00Z">
        <w:r w:rsidR="00E034E9">
          <w:rPr>
            <w:rFonts w:ascii="Times New Roman" w:hAnsi="Times New Roman" w:cs="Times New Roman"/>
            <w:szCs w:val="24"/>
          </w:rPr>
          <w:t>. T</w:t>
        </w:r>
      </w:ins>
      <w:r w:rsidR="000D5E24" w:rsidRPr="00F418EB">
        <w:rPr>
          <w:rFonts w:ascii="Times New Roman" w:hAnsi="Times New Roman" w:cs="Times New Roman"/>
          <w:szCs w:val="24"/>
        </w:rPr>
        <w:t xml:space="preserve">he imposed constraints can be expanded to include other known physical relationships and measurements, such as </w:t>
      </w:r>
      <w:r w:rsidR="005614FD" w:rsidRPr="00F418EB">
        <w:rPr>
          <w:rFonts w:ascii="Times New Roman" w:hAnsi="Times New Roman" w:cs="Times New Roman"/>
          <w:szCs w:val="24"/>
        </w:rPr>
        <w:t xml:space="preserve">clear-sky water vapor and thermodynamic equations and radiance measurements at various wavelengths.  The atmospheric state variables should ideally also include cloud hydrometeors, in which case radar reflectivity and cloudy-sky radiance measurements can be used as constraints. Additionally, the error covariance matrices in the cost function should be better calculated. Research is ongoing to make improvements </w:t>
      </w:r>
      <w:r w:rsidR="009D46FA">
        <w:rPr>
          <w:rFonts w:ascii="Times New Roman" w:hAnsi="Times New Roman" w:cs="Times New Roman"/>
          <w:szCs w:val="24"/>
        </w:rPr>
        <w:t>in all these aspects</w:t>
      </w:r>
      <w:r w:rsidR="005614FD" w:rsidRPr="00F418EB">
        <w:rPr>
          <w:rFonts w:ascii="Times New Roman" w:hAnsi="Times New Roman" w:cs="Times New Roman"/>
          <w:szCs w:val="24"/>
        </w:rPr>
        <w:t xml:space="preserve">. </w:t>
      </w:r>
    </w:p>
    <w:p w14:paraId="7F8251C2" w14:textId="5F42EF94" w:rsidR="00533FDD" w:rsidRDefault="005614FD" w:rsidP="00F3431E">
      <w:pPr>
        <w:autoSpaceDE w:val="0"/>
        <w:autoSpaceDN w:val="0"/>
        <w:adjustRightInd w:val="0"/>
        <w:spacing w:line="360" w:lineRule="auto"/>
        <w:ind w:firstLine="360"/>
        <w:jc w:val="both"/>
        <w:rPr>
          <w:rFonts w:ascii="Times New Roman" w:hAnsi="Times New Roman" w:cs="Times New Roman"/>
          <w:szCs w:val="24"/>
        </w:rPr>
      </w:pPr>
      <w:del w:id="102" w:author="ZHANGM.H." w:date="2013-10-22T11:16:00Z">
        <w:r w:rsidRPr="00F418EB" w:rsidDel="00E034E9">
          <w:rPr>
            <w:rFonts w:ascii="Times New Roman" w:hAnsi="Times New Roman" w:cs="Times New Roman"/>
            <w:szCs w:val="24"/>
          </w:rPr>
          <w:delText xml:space="preserve">In addition to the analysis </w:delText>
        </w:r>
        <w:r w:rsidR="009D46FA" w:rsidDel="00E034E9">
          <w:rPr>
            <w:rFonts w:ascii="Times New Roman" w:hAnsi="Times New Roman" w:cs="Times New Roman"/>
            <w:szCs w:val="24"/>
          </w:rPr>
          <w:delText xml:space="preserve">for </w:delText>
        </w:r>
        <w:r w:rsidRPr="00F418EB" w:rsidDel="00E034E9">
          <w:rPr>
            <w:rFonts w:ascii="Times New Roman" w:hAnsi="Times New Roman" w:cs="Times New Roman"/>
            <w:szCs w:val="24"/>
          </w:rPr>
          <w:delText xml:space="preserve"> Intensive Observational Period</w:delText>
        </w:r>
        <w:r w:rsidR="009D46FA" w:rsidDel="00E034E9">
          <w:rPr>
            <w:rFonts w:ascii="Times New Roman" w:hAnsi="Times New Roman" w:cs="Times New Roman"/>
            <w:szCs w:val="24"/>
          </w:rPr>
          <w:delText>s (IOP)</w:delText>
        </w:r>
        <w:r w:rsidRPr="00F418EB" w:rsidDel="00E034E9">
          <w:rPr>
            <w:rFonts w:ascii="Times New Roman" w:hAnsi="Times New Roman" w:cs="Times New Roman"/>
            <w:szCs w:val="24"/>
          </w:rPr>
          <w:delText>, ARM also developed the continuous forcing data in which the initial guess fields in the cost function of Equation (</w:delText>
        </w:r>
        <w:r w:rsidR="009D46FA" w:rsidDel="00E034E9">
          <w:rPr>
            <w:rFonts w:ascii="Times New Roman" w:hAnsi="Times New Roman" w:cs="Times New Roman"/>
            <w:szCs w:val="24"/>
          </w:rPr>
          <w:delText>10</w:delText>
        </w:r>
        <w:r w:rsidRPr="00F418EB" w:rsidDel="00E034E9">
          <w:rPr>
            <w:rFonts w:ascii="Times New Roman" w:hAnsi="Times New Roman" w:cs="Times New Roman"/>
            <w:szCs w:val="24"/>
          </w:rPr>
          <w:delText xml:space="preserve">) were entirely from hourly operational analysis </w:delText>
        </w:r>
        <w:r w:rsidR="009D46FA" w:rsidDel="00E034E9">
          <w:rPr>
            <w:rFonts w:ascii="Times New Roman" w:hAnsi="Times New Roman" w:cs="Times New Roman"/>
            <w:szCs w:val="24"/>
          </w:rPr>
          <w:delText>and were subject</w:delText>
        </w:r>
        <w:r w:rsidRPr="00F418EB" w:rsidDel="00E034E9">
          <w:rPr>
            <w:rFonts w:ascii="Times New Roman" w:hAnsi="Times New Roman" w:cs="Times New Roman"/>
            <w:szCs w:val="24"/>
          </w:rPr>
          <w:delText xml:space="preserve"> </w:delText>
        </w:r>
        <w:r w:rsidR="009D46FA" w:rsidDel="00E034E9">
          <w:rPr>
            <w:rFonts w:ascii="Times New Roman" w:hAnsi="Times New Roman" w:cs="Times New Roman"/>
            <w:szCs w:val="24"/>
          </w:rPr>
          <w:delText xml:space="preserve">to constraints of observed surface and TOA </w:delText>
        </w:r>
        <w:r w:rsidRPr="00F418EB" w:rsidDel="00E034E9">
          <w:rPr>
            <w:rFonts w:ascii="Times New Roman" w:hAnsi="Times New Roman" w:cs="Times New Roman"/>
            <w:szCs w:val="24"/>
          </w:rPr>
          <w:delText>fields (Xie et al. 20</w:delText>
        </w:r>
        <w:r w:rsidR="009D46FA" w:rsidDel="00E034E9">
          <w:rPr>
            <w:rFonts w:ascii="Times New Roman" w:hAnsi="Times New Roman" w:cs="Times New Roman"/>
            <w:szCs w:val="24"/>
          </w:rPr>
          <w:delText>0</w:delText>
        </w:r>
        <w:r w:rsidR="003B4751" w:rsidDel="00E034E9">
          <w:rPr>
            <w:rFonts w:ascii="Times New Roman" w:hAnsi="Times New Roman" w:cs="Times New Roman"/>
            <w:szCs w:val="24"/>
          </w:rPr>
          <w:delText>4</w:delText>
        </w:r>
        <w:r w:rsidRPr="00F418EB" w:rsidDel="00E034E9">
          <w:rPr>
            <w:rFonts w:ascii="Times New Roman" w:hAnsi="Times New Roman" w:cs="Times New Roman"/>
            <w:szCs w:val="24"/>
          </w:rPr>
          <w:delText xml:space="preserve">). The advantage of the continuous forcing is that it can </w:delText>
        </w:r>
        <w:r w:rsidRPr="00F418EB" w:rsidDel="00E034E9">
          <w:rPr>
            <w:rFonts w:ascii="Times New Roman" w:hAnsi="Times New Roman" w:cs="Times New Roman"/>
            <w:szCs w:val="24"/>
          </w:rPr>
          <w:lastRenderedPageBreak/>
          <w:delText xml:space="preserve">be </w:delText>
        </w:r>
        <w:r w:rsidR="009D46FA" w:rsidDel="00E034E9">
          <w:rPr>
            <w:rFonts w:ascii="Times New Roman" w:hAnsi="Times New Roman" w:cs="Times New Roman"/>
            <w:szCs w:val="24"/>
          </w:rPr>
          <w:delText>derived</w:delText>
        </w:r>
        <w:r w:rsidRPr="00F418EB" w:rsidDel="00E034E9">
          <w:rPr>
            <w:rFonts w:ascii="Times New Roman" w:hAnsi="Times New Roman" w:cs="Times New Roman"/>
            <w:szCs w:val="24"/>
          </w:rPr>
          <w:delText xml:space="preserve"> for long periods and over most regions of the globe as long as surface and TOA measurements are available. </w:delText>
        </w:r>
        <w:r w:rsidR="009D46FA" w:rsidDel="00E034E9">
          <w:rPr>
            <w:rFonts w:ascii="Times New Roman" w:hAnsi="Times New Roman" w:cs="Times New Roman"/>
            <w:szCs w:val="24"/>
          </w:rPr>
          <w:delText>T</w:delText>
        </w:r>
        <w:r w:rsidRPr="00F418EB" w:rsidDel="00E034E9">
          <w:rPr>
            <w:rFonts w:ascii="Times New Roman" w:hAnsi="Times New Roman" w:cs="Times New Roman"/>
            <w:szCs w:val="24"/>
          </w:rPr>
          <w:delText xml:space="preserve">he compromise </w:delText>
        </w:r>
        <w:r w:rsidR="009D46FA" w:rsidDel="00E034E9">
          <w:rPr>
            <w:rFonts w:ascii="Times New Roman" w:hAnsi="Times New Roman" w:cs="Times New Roman"/>
            <w:szCs w:val="24"/>
          </w:rPr>
          <w:delText xml:space="preserve">is that </w:delText>
        </w:r>
        <w:r w:rsidRPr="00F418EB" w:rsidDel="00E034E9">
          <w:rPr>
            <w:rFonts w:ascii="Times New Roman" w:hAnsi="Times New Roman" w:cs="Times New Roman"/>
            <w:szCs w:val="24"/>
          </w:rPr>
          <w:delText>the vertical structure</w:delText>
        </w:r>
        <w:r w:rsidR="009D46FA" w:rsidDel="00E034E9">
          <w:rPr>
            <w:rFonts w:ascii="Times New Roman" w:hAnsi="Times New Roman" w:cs="Times New Roman"/>
            <w:szCs w:val="24"/>
          </w:rPr>
          <w:delText>s</w:delText>
        </w:r>
        <w:r w:rsidRPr="00F418EB" w:rsidDel="00E034E9">
          <w:rPr>
            <w:rFonts w:ascii="Times New Roman" w:hAnsi="Times New Roman" w:cs="Times New Roman"/>
            <w:szCs w:val="24"/>
          </w:rPr>
          <w:delText xml:space="preserve"> of the analyzed fields </w:delText>
        </w:r>
        <w:r w:rsidR="009D46FA" w:rsidDel="00E034E9">
          <w:rPr>
            <w:rFonts w:ascii="Times New Roman" w:hAnsi="Times New Roman" w:cs="Times New Roman"/>
            <w:szCs w:val="24"/>
          </w:rPr>
          <w:delText>are</w:delText>
        </w:r>
        <w:r w:rsidRPr="00F418EB" w:rsidDel="00E034E9">
          <w:rPr>
            <w:rFonts w:ascii="Times New Roman" w:hAnsi="Times New Roman" w:cs="Times New Roman"/>
            <w:szCs w:val="24"/>
          </w:rPr>
          <w:delText xml:space="preserve"> heavily dependent on the </w:delText>
        </w:r>
        <w:r w:rsidR="00891591" w:rsidRPr="00F418EB" w:rsidDel="00E034E9">
          <w:rPr>
            <w:rFonts w:ascii="Times New Roman" w:hAnsi="Times New Roman" w:cs="Times New Roman"/>
            <w:szCs w:val="24"/>
          </w:rPr>
          <w:delText>operational analysis</w:delText>
        </w:r>
        <w:r w:rsidR="009D46FA" w:rsidDel="00E034E9">
          <w:rPr>
            <w:rFonts w:ascii="Times New Roman" w:hAnsi="Times New Roman" w:cs="Times New Roman"/>
            <w:szCs w:val="24"/>
          </w:rPr>
          <w:delText>.</w:delText>
        </w:r>
      </w:del>
      <w:ins w:id="103" w:author="ZHANGM.H." w:date="2013-10-22T11:16:00Z">
        <w:r w:rsidR="00E034E9">
          <w:rPr>
            <w:rFonts w:ascii="Times New Roman" w:hAnsi="Times New Roman" w:cs="Times New Roman"/>
            <w:szCs w:val="24"/>
          </w:rPr>
          <w:t xml:space="preserve"> </w:t>
        </w:r>
      </w:ins>
    </w:p>
    <w:p w14:paraId="6C3008F2" w14:textId="77777777" w:rsidR="009D46FA" w:rsidRPr="009D46FA" w:rsidRDefault="009D46FA" w:rsidP="00071F6B">
      <w:pPr>
        <w:spacing w:line="360" w:lineRule="auto"/>
        <w:jc w:val="both"/>
        <w:rPr>
          <w:rFonts w:ascii="Times New Roman" w:hAnsi="Times New Roman"/>
          <w:b/>
          <w:szCs w:val="24"/>
        </w:rPr>
      </w:pPr>
      <w:r w:rsidRPr="009D46FA">
        <w:rPr>
          <w:rFonts w:ascii="Times New Roman" w:hAnsi="Times New Roman"/>
          <w:b/>
          <w:szCs w:val="24"/>
        </w:rPr>
        <w:t>1.6 Input data for the ARM variational analysis</w:t>
      </w:r>
    </w:p>
    <w:p w14:paraId="09D42B72" w14:textId="77777777"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input data for the ARM variational analysis include measurements of both adjustment variables and constraint fields. The adjusted variables are the large-scale state variables, namely, winds, temperature, and humidity. The constraints include surface pressure, surface latent and sensible heat fluxes, wind stress, precipitation, net radiation at the surface and at the top of the atmosphere (TOA), as well as column total cloud liquid water. </w:t>
      </w:r>
    </w:p>
    <w:p w14:paraId="2B936DE3" w14:textId="46EE7D18"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The large-scale state variables are obtained primarily from balloon-borne sounding measurements. During ARM Intensive Operational Periods (IOPs), radiosondes are usually launched every three hours to measure the vertical profiles of winds, temperature, and water vapor mixing ratio over a well-defined sounding array. Hourly profiler measurements of winds are also available at the National Oceanic and Atmospheric Administration (NOAA) wind profiler stations, which can be merged with the soundings in the analysis. At the ARM SGP site, there are ARM five sounding stations: the central facility (C1) and four boundary facilities (B1, B4, B5, and B6), as well as a number of NOAA wind profiler sites to provide the needed upper-air measurements</w:t>
      </w:r>
      <w:r w:rsidRPr="00F37BBB">
        <w:rPr>
          <w:rFonts w:ascii="Times New Roman" w:hAnsi="Times New Roman"/>
          <w:szCs w:val="24"/>
        </w:rPr>
        <w:t xml:space="preserve"> </w:t>
      </w:r>
      <w:r>
        <w:rPr>
          <w:rFonts w:ascii="Times New Roman" w:hAnsi="Times New Roman"/>
          <w:szCs w:val="24"/>
        </w:rPr>
        <w:t>(</w:t>
      </w:r>
      <w:r w:rsidR="0082747E">
        <w:rPr>
          <w:rFonts w:ascii="Times New Roman" w:hAnsi="Times New Roman"/>
          <w:b/>
          <w:szCs w:val="24"/>
        </w:rPr>
        <w:t>Figure 1a</w:t>
      </w:r>
      <w:r>
        <w:rPr>
          <w:rFonts w:ascii="Times New Roman" w:hAnsi="Times New Roman"/>
          <w:szCs w:val="24"/>
        </w:rPr>
        <w:t xml:space="preserve">). </w:t>
      </w:r>
    </w:p>
    <w:p w14:paraId="51EB5D27" w14:textId="4641DF01" w:rsidR="009D46FA" w:rsidRDefault="009D46FA" w:rsidP="00071F6B">
      <w:pPr>
        <w:spacing w:line="360" w:lineRule="auto"/>
        <w:ind w:firstLine="360"/>
        <w:jc w:val="both"/>
        <w:rPr>
          <w:rFonts w:ascii="Times New Roman" w:hAnsi="Times New Roman"/>
          <w:szCs w:val="24"/>
        </w:rPr>
      </w:pPr>
      <w:r>
        <w:rPr>
          <w:rFonts w:ascii="Times New Roman" w:hAnsi="Times New Roman"/>
          <w:szCs w:val="24"/>
        </w:rPr>
        <w:t xml:space="preserve">The variational analysis analyzes the original upper-air measurements from radiosondes and wind profilers over the analysis grid points </w:t>
      </w:r>
      <w:r w:rsidR="0082747E">
        <w:rPr>
          <w:rFonts w:ascii="Times New Roman" w:hAnsi="Times New Roman"/>
          <w:szCs w:val="24"/>
        </w:rPr>
        <w:t xml:space="preserve">(Figure 1a) </w:t>
      </w:r>
      <w:r>
        <w:rPr>
          <w:rFonts w:ascii="Times New Roman" w:hAnsi="Times New Roman"/>
          <w:szCs w:val="24"/>
        </w:rPr>
        <w:t xml:space="preserve">using the </w:t>
      </w:r>
      <w:proofErr w:type="spellStart"/>
      <w:r>
        <w:rPr>
          <w:rFonts w:ascii="Times New Roman" w:hAnsi="Times New Roman"/>
          <w:szCs w:val="24"/>
        </w:rPr>
        <w:t>Cressman</w:t>
      </w:r>
      <w:proofErr w:type="spellEnd"/>
      <w:r>
        <w:rPr>
          <w:rFonts w:ascii="Times New Roman" w:hAnsi="Times New Roman"/>
          <w:szCs w:val="24"/>
        </w:rPr>
        <w:t xml:space="preserve"> interpolation scheme (</w:t>
      </w:r>
      <w:proofErr w:type="spellStart"/>
      <w:r>
        <w:rPr>
          <w:rFonts w:ascii="Times New Roman" w:hAnsi="Times New Roman"/>
          <w:szCs w:val="24"/>
        </w:rPr>
        <w:t>Cressman</w:t>
      </w:r>
      <w:proofErr w:type="spellEnd"/>
      <w:r>
        <w:rPr>
          <w:rFonts w:ascii="Times New Roman" w:hAnsi="Times New Roman"/>
          <w:szCs w:val="24"/>
        </w:rPr>
        <w:t xml:space="preserve"> 1959), which requires a background field from numerical weather prediction (NWP) centers’ operational analyses. Current variational analysis uses the operational analyses from the NOAA mesoscale model Rapid Update Cycle (RUC) for SGP (</w:t>
      </w:r>
      <w:r>
        <w:rPr>
          <w:rFonts w:ascii="Times New Roman" w:hAnsi="Times New Roman"/>
          <w:b/>
          <w:szCs w:val="24"/>
        </w:rPr>
        <w:t>Fig</w:t>
      </w:r>
      <w:r w:rsidR="0082747E">
        <w:rPr>
          <w:rFonts w:ascii="Times New Roman" w:hAnsi="Times New Roman"/>
          <w:b/>
          <w:szCs w:val="24"/>
        </w:rPr>
        <w:t>ure 1b</w:t>
      </w:r>
      <w:r>
        <w:rPr>
          <w:rFonts w:ascii="Times New Roman" w:hAnsi="Times New Roman"/>
          <w:szCs w:val="24"/>
        </w:rPr>
        <w:t xml:space="preserve">) and the European Center for Medium-Range Weather Forecasts (ECMWF) for other ARM sites. Note that the NWP operational analysis itself can be used as the input of the large-scale state variables for the variational analysis to create the so-called “continuous forcing” datasets over a long term period (multiple years) where there are no soundings available. In this case, NWP analyses are adjusted through the variational analysis method to </w:t>
      </w:r>
      <w:r w:rsidRPr="00B75276">
        <w:rPr>
          <w:rFonts w:ascii="Times New Roman" w:hAnsi="Times New Roman"/>
          <w:szCs w:val="24"/>
        </w:rPr>
        <w:t>balance the observed column budg</w:t>
      </w:r>
      <w:r>
        <w:rPr>
          <w:rFonts w:ascii="Times New Roman" w:hAnsi="Times New Roman"/>
          <w:szCs w:val="24"/>
        </w:rPr>
        <w:t xml:space="preserve">ets of mass, heat, moisture, and momentum rather than the NWP model-produced budgets. The use of the observed </w:t>
      </w:r>
      <w:r>
        <w:rPr>
          <w:rFonts w:ascii="Times New Roman" w:hAnsi="Times New Roman"/>
          <w:szCs w:val="24"/>
        </w:rPr>
        <w:lastRenderedPageBreak/>
        <w:t>constraints in the analysis has significantly improved the accuracy of the forcing data derived from NWP analyses</w:t>
      </w:r>
      <w:r w:rsidRPr="00B75276">
        <w:rPr>
          <w:rFonts w:ascii="Times New Roman" w:hAnsi="Times New Roman"/>
          <w:szCs w:val="24"/>
        </w:rPr>
        <w:t xml:space="preserve"> (Xie et al. 2004).</w:t>
      </w:r>
    </w:p>
    <w:p w14:paraId="4D618A24" w14:textId="1A9756AE" w:rsidR="009D46FA" w:rsidRPr="00F3431E" w:rsidRDefault="009D46FA">
      <w:pPr>
        <w:spacing w:line="360" w:lineRule="auto"/>
        <w:ind w:left="360"/>
        <w:jc w:val="both"/>
        <w:rPr>
          <w:rFonts w:ascii="Times New Roman" w:hAnsi="Times New Roman"/>
          <w:szCs w:val="24"/>
        </w:rPr>
        <w:pPrChange w:id="104" w:author="Steve Ortega" w:date="2013-10-21T11:01:00Z">
          <w:pPr>
            <w:spacing w:line="360" w:lineRule="auto"/>
            <w:ind w:left="720" w:hanging="360"/>
            <w:jc w:val="both"/>
          </w:pPr>
        </w:pPrChange>
      </w:pPr>
      <w:r>
        <w:rPr>
          <w:rFonts w:ascii="Times New Roman" w:hAnsi="Times New Roman"/>
          <w:szCs w:val="24"/>
        </w:rPr>
        <w:t>The required constraint variables are derived from measurements of surface observational networks and satellites. Around the ARM SGP site, there is a dense surface network (</w:t>
      </w:r>
      <w:r>
        <w:rPr>
          <w:rFonts w:ascii="Times New Roman" w:hAnsi="Times New Roman"/>
          <w:b/>
          <w:szCs w:val="24"/>
        </w:rPr>
        <w:t>Fig</w:t>
      </w:r>
      <w:r w:rsidR="0082747E">
        <w:rPr>
          <w:rFonts w:ascii="Times New Roman" w:hAnsi="Times New Roman"/>
          <w:b/>
          <w:szCs w:val="24"/>
        </w:rPr>
        <w:t>ure 1c</w:t>
      </w:r>
      <w:r>
        <w:rPr>
          <w:rFonts w:ascii="Times New Roman" w:hAnsi="Times New Roman"/>
          <w:szCs w:val="24"/>
        </w:rPr>
        <w:t xml:space="preserve">). </w:t>
      </w:r>
      <w:r w:rsidRPr="00F3431E">
        <w:rPr>
          <w:rFonts w:ascii="Times New Roman" w:hAnsi="Times New Roman"/>
          <w:szCs w:val="24"/>
        </w:rPr>
        <w:t>The observation platforms include the follows.</w:t>
      </w:r>
    </w:p>
    <w:p w14:paraId="31FD7347" w14:textId="35A1C763"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Surface Meteorological Observation Stations (SMOS) measuring surface precipitation, surface pressure, surface winds, temperature, and relative humidity</w:t>
      </w:r>
      <w:ins w:id="105" w:author="Steve Ortega" w:date="2013-10-21T11:01:00Z">
        <w:r w:rsidR="00AC4151">
          <w:rPr>
            <w:rFonts w:ascii="Times New Roman" w:hAnsi="Times New Roman"/>
            <w:sz w:val="24"/>
            <w:szCs w:val="24"/>
          </w:rPr>
          <w:t>.</w:t>
        </w:r>
      </w:ins>
    </w:p>
    <w:p w14:paraId="633C295B"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Energy Budget Bowen Ratio (EBBR) stations measuring surface latent and sensible heat fluxes and surface broadband net radiative flux.</w:t>
      </w:r>
    </w:p>
    <w:p w14:paraId="160B7B9A"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Eddy Correlation Flux Measurement System (ECOR) providing in situ averages of the surface vertical fluxes of momentum, sensible heat flux, and latent heat flux.</w:t>
      </w:r>
    </w:p>
    <w:p w14:paraId="519179DE"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Oklahoma and Kansas mesonet stations (OKM and KAM) measuring surface precipitation, pressure, winds, and temperature.</w:t>
      </w:r>
    </w:p>
    <w:p w14:paraId="54FD18F5" w14:textId="51F65CF2"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Microwave Radiometer (MWR) stations measuring the column precipitable water and total cloud liquid water</w:t>
      </w:r>
      <w:ins w:id="106" w:author="Steve Ortega" w:date="2013-10-21T11:01:00Z">
        <w:r w:rsidR="00AC4151">
          <w:rPr>
            <w:rFonts w:ascii="Times New Roman" w:hAnsi="Times New Roman"/>
            <w:sz w:val="24"/>
            <w:szCs w:val="24"/>
          </w:rPr>
          <w:t>.</w:t>
        </w:r>
      </w:ins>
    </w:p>
    <w:p w14:paraId="0CB34AA5"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Solar and Infrared Radiation Station (SIRS) providing continuous measurements of broadband shortwave (solar) and longwave (atmospheric or infrared) irradiances for downwelling and upwelling components.</w:t>
      </w:r>
    </w:p>
    <w:p w14:paraId="55435509" w14:textId="77777777" w:rsidR="009D46FA" w:rsidRPr="00F3431E" w:rsidRDefault="009D46FA" w:rsidP="00071F6B">
      <w:pPr>
        <w:pStyle w:val="ListParagraph"/>
        <w:numPr>
          <w:ilvl w:val="0"/>
          <w:numId w:val="2"/>
        </w:numPr>
        <w:spacing w:line="360" w:lineRule="auto"/>
        <w:jc w:val="both"/>
        <w:rPr>
          <w:rFonts w:ascii="Times New Roman" w:hAnsi="Times New Roman"/>
          <w:sz w:val="24"/>
          <w:szCs w:val="24"/>
        </w:rPr>
      </w:pPr>
      <w:r w:rsidRPr="00F3431E">
        <w:rPr>
          <w:rFonts w:ascii="Times New Roman" w:hAnsi="Times New Roman"/>
          <w:sz w:val="24"/>
          <w:szCs w:val="24"/>
        </w:rPr>
        <w:t>WSR-88D Nexrad radar and rain gauge providing hourly surface precipitation data to the Arkansas-Red Basin River Forecast Center (ABRFC).</w:t>
      </w:r>
    </w:p>
    <w:p w14:paraId="1478EA79" w14:textId="592B17A1" w:rsidR="00071F6B" w:rsidRDefault="009D46FA" w:rsidP="00071F6B">
      <w:pPr>
        <w:spacing w:line="360" w:lineRule="auto"/>
        <w:ind w:firstLine="360"/>
        <w:jc w:val="both"/>
        <w:rPr>
          <w:rFonts w:ascii="Times New Roman" w:hAnsi="Times New Roman" w:cs="Times New Roman"/>
          <w:szCs w:val="24"/>
        </w:rPr>
      </w:pPr>
      <w:r>
        <w:rPr>
          <w:rFonts w:ascii="Times New Roman" w:hAnsi="Times New Roman"/>
          <w:szCs w:val="24"/>
        </w:rPr>
        <w:t>The Geostationary Operational Environmental Satellite (GOES) provides satellite measurements</w:t>
      </w:r>
      <w:ins w:id="107" w:author="Steve Ortega" w:date="2013-10-21T11:01:00Z">
        <w:r w:rsidR="00AC4151">
          <w:rPr>
            <w:rFonts w:ascii="Times New Roman" w:hAnsi="Times New Roman"/>
            <w:szCs w:val="24"/>
          </w:rPr>
          <w:t>,</w:t>
        </w:r>
      </w:ins>
      <w:r>
        <w:rPr>
          <w:rFonts w:ascii="Times New Roman" w:hAnsi="Times New Roman"/>
          <w:szCs w:val="24"/>
        </w:rPr>
        <w:t xml:space="preserve"> clouds</w:t>
      </w:r>
      <w:ins w:id="108" w:author="Steve Ortega" w:date="2013-10-21T11:01:00Z">
        <w:r w:rsidR="00AC4151">
          <w:rPr>
            <w:rFonts w:ascii="Times New Roman" w:hAnsi="Times New Roman"/>
            <w:szCs w:val="24"/>
          </w:rPr>
          <w:t>,</w:t>
        </w:r>
      </w:ins>
      <w:r>
        <w:rPr>
          <w:rFonts w:ascii="Times New Roman" w:hAnsi="Times New Roman"/>
          <w:szCs w:val="24"/>
        </w:rPr>
        <w:t xml:space="preserve"> and broadband radiative fluxes at TOA over the 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grids (</w:t>
      </w:r>
      <w:r>
        <w:rPr>
          <w:rFonts w:ascii="Times New Roman" w:hAnsi="Times New Roman" w:cs="Times New Roman"/>
          <w:b/>
          <w:szCs w:val="24"/>
        </w:rPr>
        <w:t>Fig</w:t>
      </w:r>
      <w:r w:rsidR="0082747E">
        <w:rPr>
          <w:rFonts w:ascii="Times New Roman" w:hAnsi="Times New Roman" w:cs="Times New Roman"/>
          <w:b/>
          <w:szCs w:val="24"/>
        </w:rPr>
        <w:t>ure 1d</w:t>
      </w:r>
      <w:r>
        <w:rPr>
          <w:rFonts w:ascii="Times New Roman" w:hAnsi="Times New Roman" w:cs="Times New Roman"/>
          <w:szCs w:val="24"/>
        </w:rPr>
        <w:t>)</w:t>
      </w:r>
      <w:r w:rsidR="00F3431E">
        <w:rPr>
          <w:rFonts w:ascii="Times New Roman" w:hAnsi="Times New Roman" w:cs="Times New Roman"/>
          <w:szCs w:val="24"/>
        </w:rPr>
        <w:t xml:space="preserve"> (</w:t>
      </w:r>
      <w:proofErr w:type="spellStart"/>
      <w:r w:rsidR="00F3431E">
        <w:rPr>
          <w:rFonts w:ascii="Times New Roman" w:hAnsi="Times New Roman" w:cs="Times New Roman"/>
          <w:szCs w:val="24"/>
        </w:rPr>
        <w:t>Minnis</w:t>
      </w:r>
      <w:proofErr w:type="spellEnd"/>
      <w:r w:rsidR="00F3431E">
        <w:rPr>
          <w:rFonts w:ascii="Times New Roman" w:hAnsi="Times New Roman" w:cs="Times New Roman"/>
          <w:szCs w:val="24"/>
        </w:rPr>
        <w:t xml:space="preserve"> et al. 1995)</w:t>
      </w:r>
      <w:r>
        <w:rPr>
          <w:rFonts w:ascii="Times New Roman" w:hAnsi="Times New Roman" w:cs="Times New Roman"/>
          <w:szCs w:val="24"/>
        </w:rPr>
        <w:t xml:space="preserve">. All the constraint variables </w:t>
      </w:r>
      <w:r w:rsidR="00F3431E">
        <w:rPr>
          <w:rFonts w:ascii="Times New Roman" w:hAnsi="Times New Roman" w:cs="Times New Roman"/>
          <w:szCs w:val="24"/>
        </w:rPr>
        <w:t>are</w:t>
      </w:r>
      <w:r>
        <w:rPr>
          <w:rFonts w:ascii="Times New Roman" w:hAnsi="Times New Roman" w:cs="Times New Roman"/>
          <w:szCs w:val="24"/>
        </w:rPr>
        <w:t xml:space="preserve"> area-averaged quantities over the analysis domain. To avoid biases of using overcrowding measurement stations in some areas, </w:t>
      </w:r>
      <w:r w:rsidR="00071F6B">
        <w:rPr>
          <w:rFonts w:ascii="Times New Roman" w:hAnsi="Times New Roman" w:cs="Times New Roman"/>
          <w:szCs w:val="24"/>
        </w:rPr>
        <w:t>the algorithm</w:t>
      </w:r>
      <w:r>
        <w:rPr>
          <w:rFonts w:ascii="Times New Roman" w:hAnsi="Times New Roman" w:cs="Times New Roman"/>
          <w:szCs w:val="24"/>
        </w:rPr>
        <w:t xml:space="preserve"> first lay</w:t>
      </w:r>
      <w:r w:rsidR="00071F6B">
        <w:rPr>
          <w:rFonts w:ascii="Times New Roman" w:hAnsi="Times New Roman" w:cs="Times New Roman"/>
          <w:szCs w:val="24"/>
        </w:rPr>
        <w:t>s</w:t>
      </w:r>
      <w:r>
        <w:rPr>
          <w:rFonts w:ascii="Times New Roman" w:hAnsi="Times New Roman" w:cs="Times New Roman"/>
          <w:szCs w:val="24"/>
        </w:rPr>
        <w:t xml:space="preserve">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GOES grids over the analysis domain, and then derive</w:t>
      </w:r>
      <w:r w:rsidR="00071F6B">
        <w:rPr>
          <w:rFonts w:ascii="Times New Roman" w:hAnsi="Times New Roman" w:cs="Times New Roman"/>
          <w:szCs w:val="24"/>
        </w:rPr>
        <w:t>s</w:t>
      </w:r>
      <w:r>
        <w:rPr>
          <w:rFonts w:ascii="Times New Roman" w:hAnsi="Times New Roman" w:cs="Times New Roman"/>
          <w:szCs w:val="24"/>
        </w:rPr>
        <w:t xml:space="preserve"> the required quantities in each small grid box. If there are actual measurements within the subgrid box, simple arithmetic averaging is used to obtain the subgrid box means. Some variables are available from several instruments as indicated above. They are merged in the arithmetic averaging process. If there is no actual measurement in the small box, the Barnes scheme </w:t>
      </w:r>
      <w:r>
        <w:rPr>
          <w:rFonts w:ascii="Times New Roman" w:hAnsi="Times New Roman" w:cs="Times New Roman"/>
          <w:szCs w:val="24"/>
        </w:rPr>
        <w:lastRenderedPageBreak/>
        <w:t xml:space="preserve">(Barnes 1964) is used to fill the missing data. Domain averages of these constraint quantities </w:t>
      </w:r>
      <w:r w:rsidR="00071F6B">
        <w:rPr>
          <w:rFonts w:ascii="Times New Roman" w:hAnsi="Times New Roman" w:cs="Times New Roman"/>
          <w:szCs w:val="24"/>
        </w:rPr>
        <w:t>are</w:t>
      </w:r>
      <w:ins w:id="109" w:author="Steve Ortega" w:date="2013-10-21T11:02:00Z">
        <w:r w:rsidR="00AC4151">
          <w:rPr>
            <w:rFonts w:ascii="Times New Roman" w:hAnsi="Times New Roman" w:cs="Times New Roman"/>
            <w:szCs w:val="24"/>
          </w:rPr>
          <w:t xml:space="preserve"> </w:t>
        </w:r>
      </w:ins>
      <w:r>
        <w:rPr>
          <w:rFonts w:ascii="Times New Roman" w:hAnsi="Times New Roman" w:cs="Times New Roman"/>
          <w:szCs w:val="24"/>
        </w:rPr>
        <w:t xml:space="preserve">obtained by using values from the </w:t>
      </w:r>
      <w:r>
        <w:rPr>
          <w:rFonts w:ascii="Times New Roman" w:hAnsi="Times New Roman"/>
          <w:szCs w:val="24"/>
        </w:rPr>
        <w:t>0.5</w:t>
      </w:r>
      <w:r>
        <w:rPr>
          <w:rFonts w:ascii="Times New Roman" w:hAnsi="Times New Roman" w:cs="Times New Roman"/>
          <w:szCs w:val="24"/>
          <w:vertAlign w:val="superscript"/>
        </w:rPr>
        <w:t>0</w:t>
      </w:r>
      <w:r>
        <w:rPr>
          <w:rFonts w:ascii="Times New Roman" w:hAnsi="Times New Roman" w:cs="Times New Roman"/>
          <w:szCs w:val="24"/>
        </w:rPr>
        <w:t xml:space="preserve"> x 0.5</w:t>
      </w:r>
      <w:r>
        <w:rPr>
          <w:rFonts w:ascii="Times New Roman" w:hAnsi="Times New Roman" w:cs="Times New Roman"/>
          <w:szCs w:val="24"/>
          <w:vertAlign w:val="superscript"/>
        </w:rPr>
        <w:t>0</w:t>
      </w:r>
      <w:r>
        <w:rPr>
          <w:rFonts w:ascii="Times New Roman" w:hAnsi="Times New Roman" w:cs="Times New Roman"/>
          <w:szCs w:val="24"/>
        </w:rPr>
        <w:t xml:space="preserve"> grid boxes within the analysis domain.</w:t>
      </w:r>
    </w:p>
    <w:p w14:paraId="0715DFE7" w14:textId="012E5853" w:rsidR="009D46FA" w:rsidRDefault="009D46FA" w:rsidP="00792930">
      <w:pPr>
        <w:spacing w:line="360" w:lineRule="auto"/>
        <w:ind w:firstLine="360"/>
        <w:jc w:val="center"/>
        <w:rPr>
          <w:rFonts w:ascii="Times New Roman" w:hAnsi="Times New Roman"/>
          <w:szCs w:val="24"/>
        </w:rPr>
      </w:pPr>
    </w:p>
    <w:p w14:paraId="0207BCE8" w14:textId="391EC397" w:rsidR="0082747E" w:rsidRDefault="0082747E" w:rsidP="00792930">
      <w:pPr>
        <w:spacing w:line="360" w:lineRule="auto"/>
        <w:ind w:firstLine="360"/>
        <w:jc w:val="center"/>
        <w:rPr>
          <w:rFonts w:ascii="Times New Roman" w:hAnsi="Times New Roman"/>
          <w:szCs w:val="24"/>
        </w:rPr>
      </w:pPr>
      <w:r>
        <w:rPr>
          <w:noProof/>
          <w:lang w:eastAsia="zh-CN"/>
        </w:rPr>
        <w:drawing>
          <wp:inline distT="0" distB="0" distL="0" distR="0" wp14:anchorId="6C424A33" wp14:editId="634E41EB">
            <wp:extent cx="4610309" cy="447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610309" cy="4479290"/>
                    </a:xfrm>
                    <a:prstGeom prst="rect">
                      <a:avLst/>
                    </a:prstGeom>
                  </pic:spPr>
                </pic:pic>
              </a:graphicData>
            </a:graphic>
          </wp:inline>
        </w:drawing>
      </w:r>
    </w:p>
    <w:p w14:paraId="78075427" w14:textId="0D69ADC5" w:rsidR="0082747E" w:rsidRDefault="009D46FA" w:rsidP="0082747E">
      <w:pPr>
        <w:pStyle w:val="NormalWeb"/>
        <w:spacing w:before="0" w:beforeAutospacing="0" w:after="200" w:line="360" w:lineRule="auto"/>
        <w:ind w:firstLine="360"/>
        <w:rPr>
          <w:rFonts w:ascii="Times New Roman" w:hAnsi="Times New Roman"/>
          <w:sz w:val="24"/>
          <w:szCs w:val="24"/>
        </w:rPr>
      </w:pPr>
      <w:r>
        <w:rPr>
          <w:rFonts w:ascii="Times New Roman" w:hAnsi="Times New Roman"/>
          <w:szCs w:val="24"/>
        </w:rPr>
        <w:t xml:space="preserve">Figure X1. </w:t>
      </w:r>
      <w:proofErr w:type="gramStart"/>
      <w:r w:rsidRPr="0082747E">
        <w:rPr>
          <w:rFonts w:ascii="Times New Roman" w:hAnsi="Times New Roman"/>
          <w:sz w:val="22"/>
          <w:szCs w:val="22"/>
        </w:rPr>
        <w:t>Locations of the ARM upper-air data streams and the analysis grid points.</w:t>
      </w:r>
      <w:proofErr w:type="gramEnd"/>
      <w:r w:rsidRPr="0082747E">
        <w:rPr>
          <w:rFonts w:ascii="Times New Roman" w:hAnsi="Times New Roman"/>
          <w:sz w:val="22"/>
          <w:szCs w:val="22"/>
        </w:rPr>
        <w:t xml:space="preserve"> (a) </w:t>
      </w:r>
      <w:proofErr w:type="gramStart"/>
      <w:r w:rsidRPr="0082747E">
        <w:rPr>
          <w:rFonts w:ascii="Times New Roman" w:hAnsi="Times New Roman"/>
          <w:sz w:val="22"/>
          <w:szCs w:val="22"/>
        </w:rPr>
        <w:t>sounding</w:t>
      </w:r>
      <w:proofErr w:type="gramEnd"/>
      <w:r w:rsidRPr="0082747E">
        <w:rPr>
          <w:rFonts w:ascii="Times New Roman" w:hAnsi="Times New Roman"/>
          <w:sz w:val="22"/>
          <w:szCs w:val="22"/>
        </w:rPr>
        <w:t xml:space="preserve"> stations</w:t>
      </w:r>
      <w:r w:rsidR="0082747E" w:rsidRPr="0082747E">
        <w:rPr>
          <w:rFonts w:ascii="Times New Roman" w:hAnsi="Times New Roman"/>
          <w:sz w:val="22"/>
          <w:szCs w:val="22"/>
        </w:rPr>
        <w:t xml:space="preserve"> (red </w:t>
      </w:r>
      <w:proofErr w:type="spellStart"/>
      <w:r w:rsidR="0082747E" w:rsidRPr="0082747E">
        <w:rPr>
          <w:rFonts w:ascii="Times New Roman" w:hAnsi="Times New Roman"/>
          <w:sz w:val="22"/>
          <w:szCs w:val="22"/>
        </w:rPr>
        <w:t>cicle</w:t>
      </w:r>
      <w:proofErr w:type="spellEnd"/>
      <w:r w:rsidR="0082747E" w:rsidRPr="0082747E">
        <w:rPr>
          <w:rFonts w:ascii="Times New Roman" w:hAnsi="Times New Roman"/>
          <w:sz w:val="22"/>
          <w:szCs w:val="22"/>
        </w:rPr>
        <w:t>)</w:t>
      </w:r>
      <w:r w:rsidRPr="0082747E">
        <w:rPr>
          <w:rFonts w:ascii="Times New Roman" w:hAnsi="Times New Roman"/>
          <w:sz w:val="22"/>
          <w:szCs w:val="22"/>
        </w:rPr>
        <w:t xml:space="preserve">, </w:t>
      </w:r>
      <w:r w:rsidR="0082747E" w:rsidRPr="0082747E">
        <w:rPr>
          <w:rFonts w:ascii="Times New Roman" w:hAnsi="Times New Roman"/>
          <w:sz w:val="22"/>
          <w:szCs w:val="22"/>
        </w:rPr>
        <w:t xml:space="preserve">wind profilers (blue crosses), and final analysis grids (green </w:t>
      </w:r>
      <w:proofErr w:type="spellStart"/>
      <w:r w:rsidR="0082747E" w:rsidRPr="0082747E">
        <w:rPr>
          <w:rFonts w:ascii="Times New Roman" w:hAnsi="Times New Roman"/>
          <w:sz w:val="22"/>
          <w:szCs w:val="22"/>
        </w:rPr>
        <w:t>circiles</w:t>
      </w:r>
      <w:proofErr w:type="spellEnd"/>
      <w:r w:rsidR="0082747E" w:rsidRPr="0082747E">
        <w:rPr>
          <w:rFonts w:ascii="Times New Roman" w:hAnsi="Times New Roman"/>
          <w:sz w:val="22"/>
          <w:szCs w:val="22"/>
        </w:rPr>
        <w:t xml:space="preserve">). </w:t>
      </w:r>
      <w:r w:rsidRPr="0082747E">
        <w:rPr>
          <w:rFonts w:ascii="Times New Roman" w:hAnsi="Times New Roman"/>
          <w:sz w:val="22"/>
          <w:szCs w:val="22"/>
        </w:rPr>
        <w:t xml:space="preserve">(b) RUC grids overlaid on other grids. </w:t>
      </w:r>
      <w:r w:rsidR="0082747E" w:rsidRPr="0082747E">
        <w:rPr>
          <w:rFonts w:ascii="Times New Roman" w:hAnsi="Times New Roman"/>
          <w:sz w:val="22"/>
          <w:szCs w:val="22"/>
        </w:rPr>
        <w:t>(c) ARM surface data streams (see text for complete instrument names).  (d) GOES grids over the analysis domain. (Adapted from Zhang et al. 2001)</w:t>
      </w:r>
    </w:p>
    <w:p w14:paraId="16AEA90D" w14:textId="5FF705DC" w:rsidR="009D46FA" w:rsidRDefault="0082747E" w:rsidP="00DF6243">
      <w:pPr>
        <w:spacing w:line="360" w:lineRule="auto"/>
        <w:ind w:firstLine="360"/>
        <w:rPr>
          <w:rFonts w:ascii="Times New Roman" w:hAnsi="Times New Roman"/>
          <w:szCs w:val="24"/>
        </w:rPr>
      </w:pPr>
      <w:r>
        <w:rPr>
          <w:rFonts w:ascii="Times New Roman" w:hAnsi="Times New Roman"/>
          <w:szCs w:val="24"/>
        </w:rPr>
        <w:t xml:space="preserve"> </w:t>
      </w:r>
    </w:p>
    <w:p w14:paraId="18ADDBDC" w14:textId="77777777" w:rsidR="009D46FA" w:rsidRPr="009D46FA" w:rsidRDefault="009D46FA" w:rsidP="00071F6B">
      <w:pPr>
        <w:pStyle w:val="NormalWeb"/>
        <w:spacing w:before="0" w:beforeAutospacing="0" w:after="200" w:line="360" w:lineRule="auto"/>
        <w:rPr>
          <w:rFonts w:ascii="Times New Roman" w:hAnsi="Times New Roman"/>
          <w:b/>
          <w:sz w:val="24"/>
          <w:szCs w:val="24"/>
        </w:rPr>
      </w:pPr>
      <w:r w:rsidRPr="009D46FA">
        <w:rPr>
          <w:rFonts w:ascii="Times New Roman" w:hAnsi="Times New Roman"/>
          <w:b/>
          <w:sz w:val="24"/>
          <w:szCs w:val="24"/>
        </w:rPr>
        <w:t>1.7 Available ARM variational analysis forcing datasets</w:t>
      </w:r>
    </w:p>
    <w:p w14:paraId="60D8397F" w14:textId="77777777" w:rsidR="009D46FA" w:rsidRDefault="009D46FA" w:rsidP="00DF6243">
      <w:pPr>
        <w:pStyle w:val="NormalWeb"/>
        <w:spacing w:before="0" w:beforeAutospacing="0" w:after="200" w:line="360" w:lineRule="auto"/>
        <w:ind w:firstLine="360"/>
        <w:jc w:val="both"/>
        <w:rPr>
          <w:rFonts w:ascii="Times New Roman" w:hAnsi="Times New Roman"/>
          <w:sz w:val="24"/>
          <w:szCs w:val="24"/>
        </w:rPr>
      </w:pPr>
      <w:r>
        <w:rPr>
          <w:rFonts w:ascii="Times New Roman" w:hAnsi="Times New Roman"/>
          <w:sz w:val="24"/>
          <w:szCs w:val="24"/>
        </w:rPr>
        <w:t xml:space="preserve">The constrained variational analysis method has been applied to routinely derive the large-scale forcing data from ARM measurements for SCM and CRM studies. There are two types of </w:t>
      </w:r>
      <w:r>
        <w:rPr>
          <w:rFonts w:ascii="Times New Roman" w:hAnsi="Times New Roman"/>
          <w:sz w:val="24"/>
          <w:szCs w:val="24"/>
        </w:rPr>
        <w:lastRenderedPageBreak/>
        <w:t xml:space="preserve">variational analysis forcing data products available for the ARM permanent research sites and ARM Mobile Facilities (AMF). The first is the “IOP forcing”, which is derived using sounding data collected during ARM major IOPs. The second is the “continuous forcing”, which is derived using NWP operational analyses for multi-year continuous periods where sounding measurements are not available. For both types of the forcing datasets, the large-scale state variables are constrained with surface and satellite observations. </w:t>
      </w:r>
    </w:p>
    <w:p w14:paraId="6222AE47" w14:textId="5ABB1935" w:rsidR="009D46FA" w:rsidRDefault="009D46FA" w:rsidP="00DF6243">
      <w:pPr>
        <w:spacing w:line="360" w:lineRule="auto"/>
        <w:ind w:firstLine="360"/>
        <w:jc w:val="both"/>
        <w:rPr>
          <w:rFonts w:ascii="Times New Roman" w:hAnsi="Times New Roman"/>
          <w:szCs w:val="24"/>
        </w:rPr>
      </w:pPr>
      <w:r w:rsidRPr="00F97840">
        <w:rPr>
          <w:rFonts w:ascii="Times New Roman" w:hAnsi="Times New Roman"/>
          <w:b/>
          <w:szCs w:val="24"/>
        </w:rPr>
        <w:t>Table 1</w:t>
      </w:r>
      <w:r>
        <w:rPr>
          <w:rFonts w:ascii="Times New Roman" w:hAnsi="Times New Roman"/>
          <w:szCs w:val="24"/>
        </w:rPr>
        <w:t xml:space="preserve"> lists the available ARM variational analysis forcing datasets. These forcing datasets can be obtained from the ARM Archive (</w:t>
      </w:r>
      <w:r w:rsidRPr="00C25475">
        <w:rPr>
          <w:rFonts w:ascii="Times New Roman" w:hAnsi="Times New Roman"/>
          <w:szCs w:val="24"/>
        </w:rPr>
        <w:t>http://iop.archive.arm.gov/arm-iop/0eval-data/xie/scm-forcing</w:t>
      </w:r>
      <w:r>
        <w:rPr>
          <w:rFonts w:ascii="Times New Roman" w:hAnsi="Times New Roman"/>
          <w:szCs w:val="24"/>
        </w:rPr>
        <w:t xml:space="preserve">). Over the past two decades, ARM has conducted numerous field campaigns in diverse climate regimes around the world to collect detailed observations of clouds and radiation, as well as related atmospheric variables for climate model evaluation and improvement. The majority of these field campaigns were conducted at the ARM SGP site, probably the largest and most extensive climate research site in the world. Major field campaigns at SGP include the June-July 1997 SCM IOP for midlatitude land convection, the March 2000 cloud IOP for frontal system, the June 2007 </w:t>
      </w:r>
      <w:r w:rsidRPr="00CB6BEE">
        <w:rPr>
          <w:rFonts w:ascii="Times New Roman" w:hAnsi="Times New Roman"/>
          <w:szCs w:val="24"/>
        </w:rPr>
        <w:t>Cloud LAnd Surface Interaction Campaign (CLASIC)</w:t>
      </w:r>
      <w:r>
        <w:rPr>
          <w:rFonts w:ascii="Times New Roman" w:hAnsi="Times New Roman"/>
          <w:szCs w:val="24"/>
        </w:rPr>
        <w:t xml:space="preserve">, as well as the April-May 2012 </w:t>
      </w:r>
      <w:r w:rsidRPr="00CB6BEE">
        <w:rPr>
          <w:rFonts w:ascii="Times New Roman" w:hAnsi="Times New Roman"/>
          <w:szCs w:val="24"/>
        </w:rPr>
        <w:t>Midlatitude Continental Convective Clouds Experiment (MC3E)</w:t>
      </w:r>
      <w:r>
        <w:rPr>
          <w:rFonts w:ascii="Times New Roman" w:hAnsi="Times New Roman"/>
          <w:szCs w:val="24"/>
        </w:rPr>
        <w:t xml:space="preserve">. At the ARM North Slope of Alaska (NSA) site, </w:t>
      </w:r>
      <w:r w:rsidRPr="00214BD2">
        <w:rPr>
          <w:rFonts w:ascii="Times New Roman" w:hAnsi="Times New Roman"/>
          <w:szCs w:val="24"/>
        </w:rPr>
        <w:t xml:space="preserve">ARM </w:t>
      </w:r>
      <w:r>
        <w:rPr>
          <w:rFonts w:ascii="Times New Roman" w:hAnsi="Times New Roman"/>
          <w:szCs w:val="24"/>
        </w:rPr>
        <w:t xml:space="preserve">conducted the </w:t>
      </w:r>
      <w:r w:rsidRPr="00214BD2">
        <w:rPr>
          <w:rFonts w:ascii="Times New Roman" w:hAnsi="Times New Roman"/>
          <w:szCs w:val="24"/>
        </w:rPr>
        <w:t>Mixed-phase Arctic Cloud Experiment (M-PACE)</w:t>
      </w:r>
      <w:r>
        <w:rPr>
          <w:rFonts w:ascii="Times New Roman" w:hAnsi="Times New Roman"/>
          <w:szCs w:val="24"/>
        </w:rPr>
        <w:t xml:space="preserve"> in October 2004 to study mixed-phase clouds and the </w:t>
      </w:r>
      <w:r w:rsidRPr="00C35C5B">
        <w:rPr>
          <w:rFonts w:ascii="Times New Roman" w:hAnsi="Times New Roman"/>
          <w:szCs w:val="24"/>
        </w:rPr>
        <w:t>Indirect and Semi-Direct Aerosol Campaign (ISDAC)</w:t>
      </w:r>
      <w:r>
        <w:rPr>
          <w:rFonts w:ascii="Times New Roman" w:hAnsi="Times New Roman"/>
          <w:szCs w:val="24"/>
        </w:rPr>
        <w:t xml:space="preserve"> in April 2008 to study the aerosol-cloud interaction in the Arctic region. In the tropics, the </w:t>
      </w:r>
      <w:r w:rsidRPr="00CB6BEE">
        <w:rPr>
          <w:rFonts w:ascii="Times New Roman" w:hAnsi="Times New Roman"/>
          <w:szCs w:val="24"/>
        </w:rPr>
        <w:t>Tropical Warm Pool International Cloud Experiment (TWPICE)</w:t>
      </w:r>
      <w:r>
        <w:rPr>
          <w:rFonts w:ascii="Times New Roman" w:hAnsi="Times New Roman"/>
          <w:szCs w:val="24"/>
        </w:rPr>
        <w:t xml:space="preserve"> </w:t>
      </w:r>
      <w:del w:id="110" w:author="Steve Ortega" w:date="2013-10-21T11:02:00Z">
        <w:r w:rsidDel="00AC4151">
          <w:rPr>
            <w:rFonts w:ascii="Times New Roman" w:hAnsi="Times New Roman"/>
            <w:szCs w:val="24"/>
          </w:rPr>
          <w:delText>was taken</w:delText>
        </w:r>
      </w:del>
      <w:ins w:id="111" w:author="Steve Ortega" w:date="2013-10-21T11:02:00Z">
        <w:r w:rsidR="00AC4151">
          <w:rPr>
            <w:rFonts w:ascii="Times New Roman" w:hAnsi="Times New Roman"/>
            <w:szCs w:val="24"/>
          </w:rPr>
          <w:t>took</w:t>
        </w:r>
      </w:ins>
      <w:r>
        <w:rPr>
          <w:rFonts w:ascii="Times New Roman" w:hAnsi="Times New Roman"/>
          <w:szCs w:val="24"/>
        </w:rPr>
        <w:t xml:space="preserve"> place in January and February 2006 around the ARM Tropical Western Pacific (TWP)-Darwin site to improve the understanding the interaction of tropical convection with its environment. In addition, </w:t>
      </w:r>
      <w:r w:rsidRPr="00C3149D">
        <w:rPr>
          <w:rFonts w:ascii="Times New Roman" w:hAnsi="Times New Roman"/>
          <w:szCs w:val="24"/>
        </w:rPr>
        <w:t>ARM also regularly deploy</w:t>
      </w:r>
      <w:r>
        <w:rPr>
          <w:rFonts w:ascii="Times New Roman" w:hAnsi="Times New Roman"/>
          <w:szCs w:val="24"/>
        </w:rPr>
        <w:t>s</w:t>
      </w:r>
      <w:r w:rsidRPr="00C3149D">
        <w:rPr>
          <w:rFonts w:ascii="Times New Roman" w:hAnsi="Times New Roman"/>
          <w:szCs w:val="24"/>
        </w:rPr>
        <w:t xml:space="preserve"> its AMF in various climate regimes not previously explored.</w:t>
      </w:r>
      <w:r>
        <w:rPr>
          <w:rFonts w:ascii="Times New Roman" w:hAnsi="Times New Roman"/>
          <w:szCs w:val="24"/>
        </w:rPr>
        <w:t xml:space="preserve"> More details about these field campaigns can be found via </w:t>
      </w:r>
      <w:r w:rsidRPr="00C35C5B">
        <w:rPr>
          <w:rFonts w:ascii="Times New Roman" w:hAnsi="Times New Roman"/>
          <w:szCs w:val="24"/>
        </w:rPr>
        <w:t>http://www.arm.gov/campaigns</w:t>
      </w:r>
      <w:r>
        <w:rPr>
          <w:rFonts w:ascii="Times New Roman" w:hAnsi="Times New Roman"/>
          <w:szCs w:val="24"/>
        </w:rPr>
        <w:t>.</w:t>
      </w:r>
    </w:p>
    <w:p w14:paraId="6784BE45" w14:textId="77777777" w:rsidR="009D46FA" w:rsidRPr="00F44D4F" w:rsidRDefault="009D46FA" w:rsidP="00DF6243">
      <w:pPr>
        <w:spacing w:line="360" w:lineRule="auto"/>
        <w:ind w:firstLine="360"/>
        <w:jc w:val="both"/>
        <w:rPr>
          <w:rFonts w:ascii="Times New Roman" w:hAnsi="Times New Roman"/>
          <w:szCs w:val="24"/>
        </w:rPr>
      </w:pPr>
      <w:r>
        <w:rPr>
          <w:rFonts w:ascii="Times New Roman" w:hAnsi="Times New Roman"/>
          <w:szCs w:val="24"/>
        </w:rPr>
        <w:t xml:space="preserve">The variational analysis forcing data products have been developed for all the major field campaigns conducted at the ARM permanent research sites and some of the AMF deployments. For the SGP and TWP-Darwin sites, ARM has also created the continuous forcing data over multiple years. </w:t>
      </w:r>
      <w:r w:rsidRPr="00B67BCD">
        <w:rPr>
          <w:rFonts w:ascii="Times New Roman" w:hAnsi="Times New Roman"/>
          <w:szCs w:val="24"/>
        </w:rPr>
        <w:t>These large scale fo</w:t>
      </w:r>
      <w:r>
        <w:rPr>
          <w:rFonts w:ascii="Times New Roman" w:hAnsi="Times New Roman"/>
          <w:szCs w:val="24"/>
        </w:rPr>
        <w:t xml:space="preserve">rcing datasets provide the needed initial and boundary </w:t>
      </w:r>
      <w:r>
        <w:rPr>
          <w:rFonts w:ascii="Times New Roman" w:hAnsi="Times New Roman"/>
          <w:szCs w:val="24"/>
        </w:rPr>
        <w:lastRenderedPageBreak/>
        <w:t>conditions for SCMs and CRMs in studying various observed cloud systems and testing physical parameterizations in climate models.</w:t>
      </w:r>
    </w:p>
    <w:p w14:paraId="6A844D28" w14:textId="77777777" w:rsidR="009D46FA" w:rsidRPr="00E30307" w:rsidRDefault="009D46FA" w:rsidP="00DF6243">
      <w:pPr>
        <w:spacing w:line="360" w:lineRule="auto"/>
        <w:rPr>
          <w:rFonts w:ascii="Times New Roman" w:hAnsi="Times New Roman" w:cs="Times New Roman"/>
          <w:szCs w:val="24"/>
          <w:lang w:eastAsia="en-US"/>
        </w:rPr>
      </w:pPr>
    </w:p>
    <w:p w14:paraId="7090ED8A" w14:textId="56C2E364" w:rsidR="009D46FA" w:rsidRDefault="009D46FA" w:rsidP="00071F6B">
      <w:pPr>
        <w:pStyle w:val="NormalWeb"/>
        <w:spacing w:before="0" w:beforeAutospacing="0" w:after="200" w:line="276" w:lineRule="auto"/>
        <w:rPr>
          <w:rFonts w:ascii="Times New Roman" w:hAnsi="Times New Roman"/>
          <w:sz w:val="24"/>
          <w:szCs w:val="24"/>
        </w:rPr>
      </w:pPr>
      <w:proofErr w:type="gramStart"/>
      <w:r>
        <w:rPr>
          <w:rFonts w:ascii="Times New Roman" w:hAnsi="Times New Roman"/>
          <w:sz w:val="24"/>
          <w:szCs w:val="24"/>
        </w:rPr>
        <w:t>Table 1.</w:t>
      </w:r>
      <w:proofErr w:type="gramEnd"/>
      <w:r>
        <w:rPr>
          <w:rFonts w:ascii="Times New Roman" w:hAnsi="Times New Roman"/>
          <w:sz w:val="24"/>
          <w:szCs w:val="24"/>
        </w:rPr>
        <w:t xml:space="preserve"> Available ARM variational analysis forcing datasets. The numbers indicate the “month/year” when the forcing data are available.</w:t>
      </w:r>
    </w:p>
    <w:tbl>
      <w:tblPr>
        <w:tblStyle w:val="TableGrid"/>
        <w:tblW w:w="0" w:type="auto"/>
        <w:tblInd w:w="108" w:type="dxa"/>
        <w:tblLook w:val="04A0" w:firstRow="1" w:lastRow="0" w:firstColumn="1" w:lastColumn="0" w:noHBand="0" w:noVBand="1"/>
      </w:tblPr>
      <w:tblGrid>
        <w:gridCol w:w="2160"/>
        <w:gridCol w:w="3636"/>
        <w:gridCol w:w="2952"/>
      </w:tblGrid>
      <w:tr w:rsidR="009D46FA" w14:paraId="26F5B3C9" w14:textId="77777777" w:rsidTr="00B67BCD">
        <w:tc>
          <w:tcPr>
            <w:tcW w:w="2160" w:type="dxa"/>
          </w:tcPr>
          <w:p w14:paraId="02F5CA90"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3636" w:type="dxa"/>
          </w:tcPr>
          <w:p w14:paraId="2A689A8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IOP Forcing</w:t>
            </w:r>
          </w:p>
        </w:tc>
        <w:tc>
          <w:tcPr>
            <w:tcW w:w="2952" w:type="dxa"/>
          </w:tcPr>
          <w:p w14:paraId="09FC167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Continuous Forcing</w:t>
            </w:r>
          </w:p>
        </w:tc>
      </w:tr>
      <w:tr w:rsidR="009D46FA" w14:paraId="664AE3BE" w14:textId="77777777" w:rsidTr="00B67BCD">
        <w:tc>
          <w:tcPr>
            <w:tcW w:w="2160" w:type="dxa"/>
          </w:tcPr>
          <w:p w14:paraId="3AFEEB7B"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SGP</w:t>
            </w:r>
          </w:p>
        </w:tc>
        <w:tc>
          <w:tcPr>
            <w:tcW w:w="3636" w:type="dxa"/>
          </w:tcPr>
          <w:p w14:paraId="609C8FC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07/95, 04/97, 06/97, 09/97, 04/98, 01/99, 03/99, 07/99, 03/00, 09/00, 11/00, 11/02, 05/03, 06/07, 04/12 </w:t>
            </w:r>
          </w:p>
        </w:tc>
        <w:tc>
          <w:tcPr>
            <w:tcW w:w="2952" w:type="dxa"/>
          </w:tcPr>
          <w:p w14:paraId="71445A5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01/99 – 06/11</w:t>
            </w:r>
          </w:p>
        </w:tc>
      </w:tr>
      <w:tr w:rsidR="009D46FA" w14:paraId="4B28535E" w14:textId="77777777" w:rsidTr="00B67BCD">
        <w:tc>
          <w:tcPr>
            <w:tcW w:w="2160" w:type="dxa"/>
          </w:tcPr>
          <w:p w14:paraId="620FE0F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TWP-Darwin</w:t>
            </w:r>
          </w:p>
        </w:tc>
        <w:tc>
          <w:tcPr>
            <w:tcW w:w="3636" w:type="dxa"/>
          </w:tcPr>
          <w:p w14:paraId="16354D21"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01/06</w:t>
            </w:r>
          </w:p>
        </w:tc>
        <w:tc>
          <w:tcPr>
            <w:tcW w:w="2952" w:type="dxa"/>
          </w:tcPr>
          <w:p w14:paraId="15DC9AB8"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Three wet seasons between 2004 and 2007</w:t>
            </w:r>
          </w:p>
        </w:tc>
      </w:tr>
      <w:tr w:rsidR="009D46FA" w14:paraId="66E2FBD9" w14:textId="77777777" w:rsidTr="00B67BCD">
        <w:tc>
          <w:tcPr>
            <w:tcW w:w="2160" w:type="dxa"/>
          </w:tcPr>
          <w:p w14:paraId="651324C6"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NSA</w:t>
            </w:r>
          </w:p>
        </w:tc>
        <w:tc>
          <w:tcPr>
            <w:tcW w:w="3636" w:type="dxa"/>
          </w:tcPr>
          <w:p w14:paraId="2A76A1CA"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10/04</w:t>
            </w:r>
          </w:p>
        </w:tc>
        <w:tc>
          <w:tcPr>
            <w:tcW w:w="2952" w:type="dxa"/>
          </w:tcPr>
          <w:p w14:paraId="24297E6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04/08</w:t>
            </w:r>
          </w:p>
        </w:tc>
      </w:tr>
      <w:tr w:rsidR="009D46FA" w14:paraId="7F5D6D02" w14:textId="77777777" w:rsidTr="00B67BCD">
        <w:tc>
          <w:tcPr>
            <w:tcW w:w="2160" w:type="dxa"/>
          </w:tcPr>
          <w:p w14:paraId="2CE4AA25"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AMF-China</w:t>
            </w:r>
          </w:p>
        </w:tc>
        <w:tc>
          <w:tcPr>
            <w:tcW w:w="3636" w:type="dxa"/>
          </w:tcPr>
          <w:p w14:paraId="5B60200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1B8F360"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 xml:space="preserve">11/08 </w:t>
            </w:r>
          </w:p>
        </w:tc>
      </w:tr>
      <w:tr w:rsidR="009D46FA" w14:paraId="4BF2F92F" w14:textId="77777777" w:rsidTr="00B67BCD">
        <w:tc>
          <w:tcPr>
            <w:tcW w:w="2160" w:type="dxa"/>
          </w:tcPr>
          <w:p w14:paraId="3E2BDC57"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AMF-AMIE-Gan</w:t>
            </w:r>
          </w:p>
        </w:tc>
        <w:tc>
          <w:tcPr>
            <w:tcW w:w="3636" w:type="dxa"/>
          </w:tcPr>
          <w:p w14:paraId="33B0BDC3" w14:textId="77777777" w:rsidR="009D46FA" w:rsidRDefault="009D46FA" w:rsidP="00071F6B">
            <w:pPr>
              <w:pStyle w:val="NormalWeb"/>
              <w:spacing w:before="0" w:beforeAutospacing="0" w:after="200" w:line="276" w:lineRule="auto"/>
              <w:rPr>
                <w:rFonts w:ascii="Times New Roman" w:hAnsi="Times New Roman"/>
                <w:sz w:val="24"/>
                <w:szCs w:val="24"/>
              </w:rPr>
            </w:pPr>
          </w:p>
        </w:tc>
        <w:tc>
          <w:tcPr>
            <w:tcW w:w="2952" w:type="dxa"/>
          </w:tcPr>
          <w:p w14:paraId="1E6CB89C" w14:textId="77777777" w:rsidR="009D46FA" w:rsidRDefault="009D46FA" w:rsidP="00071F6B">
            <w:pPr>
              <w:pStyle w:val="NormalWeb"/>
              <w:spacing w:before="0" w:beforeAutospacing="0" w:after="200" w:line="276" w:lineRule="auto"/>
              <w:rPr>
                <w:rFonts w:ascii="Times New Roman" w:hAnsi="Times New Roman"/>
                <w:sz w:val="24"/>
                <w:szCs w:val="24"/>
              </w:rPr>
            </w:pPr>
            <w:r>
              <w:rPr>
                <w:rFonts w:ascii="Times New Roman" w:hAnsi="Times New Roman"/>
                <w:sz w:val="24"/>
                <w:szCs w:val="24"/>
              </w:rPr>
              <w:t>11/11</w:t>
            </w:r>
          </w:p>
        </w:tc>
      </w:tr>
    </w:tbl>
    <w:p w14:paraId="434E68F9" w14:textId="77777777" w:rsidR="009D46FA" w:rsidRDefault="009D46FA" w:rsidP="00071F6B">
      <w:pPr>
        <w:spacing w:line="276" w:lineRule="auto"/>
        <w:rPr>
          <w:rFonts w:ascii="Times New Roman" w:hAnsi="Times New Roman"/>
          <w:szCs w:val="24"/>
        </w:rPr>
      </w:pPr>
    </w:p>
    <w:p w14:paraId="2070222A" w14:textId="77777777" w:rsidR="00057C1F" w:rsidRPr="00057C1F" w:rsidRDefault="00E91A1E" w:rsidP="002B2FCF">
      <w:pPr>
        <w:pStyle w:val="ListParagraph"/>
        <w:numPr>
          <w:ilvl w:val="1"/>
          <w:numId w:val="5"/>
        </w:numPr>
        <w:spacing w:line="360" w:lineRule="auto"/>
        <w:jc w:val="both"/>
        <w:rPr>
          <w:rFonts w:ascii="Times New Roman" w:hAnsi="Times New Roman"/>
          <w:b/>
          <w:szCs w:val="24"/>
        </w:rPr>
      </w:pPr>
      <w:r w:rsidRPr="00E91A1E">
        <w:rPr>
          <w:rFonts w:ascii="Times New Roman" w:hAnsi="Times New Roman" w:cs="Times New Roman"/>
          <w:b/>
          <w:sz w:val="24"/>
          <w:szCs w:val="24"/>
        </w:rPr>
        <w:t xml:space="preserve">Applications of SCMs and ARM forcing data to understand and improve models  </w:t>
      </w:r>
    </w:p>
    <w:p w14:paraId="12ECAC1E" w14:textId="77777777" w:rsidR="00713384" w:rsidRPr="00F23980" w:rsidRDefault="00057C1F" w:rsidP="005B5EF0">
      <w:pPr>
        <w:tabs>
          <w:tab w:val="left" w:pos="360"/>
        </w:tabs>
        <w:spacing w:line="276" w:lineRule="auto"/>
        <w:ind w:firstLine="360"/>
        <w:jc w:val="both"/>
        <w:rPr>
          <w:rFonts w:ascii="Times New Roman" w:hAnsi="Times New Roman" w:cs="Times New Roman"/>
          <w:color w:val="000000" w:themeColor="text1"/>
          <w:szCs w:val="24"/>
        </w:rPr>
      </w:pPr>
      <w:r w:rsidRPr="00F23980">
        <w:rPr>
          <w:rFonts w:ascii="Times New Roman" w:hAnsi="Times New Roman"/>
          <w:szCs w:val="24"/>
        </w:rPr>
        <w:t xml:space="preserve">It is now well-recognized in the GCM and NWP communities that single-column models (SCMs) are tools which have a valuable role to play in testing and improving parameterizations by evaluating them empirically against field observations.  Early surveys of SCM research have been published by Randall et al. (1996) and Somerville (2000).  </w:t>
      </w:r>
      <w:r w:rsidR="00A54904" w:rsidRPr="00F23980">
        <w:rPr>
          <w:rFonts w:ascii="Times New Roman" w:hAnsi="Times New Roman"/>
          <w:szCs w:val="24"/>
        </w:rPr>
        <w:t xml:space="preserve">Since then, many papers have been </w:t>
      </w:r>
      <w:r w:rsidR="00A54904" w:rsidRPr="00F23980">
        <w:rPr>
          <w:rFonts w:ascii="Times New Roman" w:hAnsi="Times New Roman" w:cs="Times New Roman"/>
          <w:color w:val="000000" w:themeColor="text1"/>
          <w:szCs w:val="24"/>
        </w:rPr>
        <w:t xml:space="preserve">published by using SCMs and ARM forcing data. </w:t>
      </w:r>
    </w:p>
    <w:p w14:paraId="798DF446" w14:textId="28A02E45" w:rsidR="00EF6604" w:rsidRPr="00F23980" w:rsidRDefault="00713384" w:rsidP="005B5EF0">
      <w:pPr>
        <w:tabs>
          <w:tab w:val="left" w:pos="360"/>
        </w:tabs>
        <w:spacing w:line="276"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Most of t</w:t>
      </w:r>
      <w:r w:rsidR="00A54904" w:rsidRPr="00F23980">
        <w:rPr>
          <w:rFonts w:ascii="Times New Roman" w:hAnsi="Times New Roman" w:cs="Times New Roman"/>
          <w:color w:val="000000" w:themeColor="text1"/>
          <w:szCs w:val="24"/>
        </w:rPr>
        <w:t xml:space="preserve">hese </w:t>
      </w:r>
      <w:r w:rsidRPr="00F23980">
        <w:rPr>
          <w:rFonts w:ascii="Times New Roman" w:hAnsi="Times New Roman" w:cs="Times New Roman"/>
          <w:color w:val="000000" w:themeColor="text1"/>
          <w:szCs w:val="24"/>
        </w:rPr>
        <w:t xml:space="preserve">studies contribute to model improvements in one the following three ways.  </w:t>
      </w:r>
      <w:r w:rsidR="00EF6604" w:rsidRPr="00F23980">
        <w:rPr>
          <w:rFonts w:ascii="Times New Roman" w:hAnsi="Times New Roman" w:cs="Times New Roman"/>
          <w:color w:val="000000" w:themeColor="text1"/>
          <w:szCs w:val="24"/>
        </w:rPr>
        <w:t>The first</w:t>
      </w:r>
      <w:r w:rsidRPr="00F23980">
        <w:rPr>
          <w:rFonts w:ascii="Times New Roman" w:hAnsi="Times New Roman" w:cs="Times New Roman"/>
          <w:color w:val="000000" w:themeColor="text1"/>
          <w:szCs w:val="24"/>
        </w:rPr>
        <w:t xml:space="preserve"> is the evaluation of the performances of physical parameterizations in operational and global climate models (e.g., Yang et al. 2006; Kennedy et al. 2010; Song et al. 2013). The second is the validation, improvement and development of parameterization</w:t>
      </w:r>
      <w:r w:rsidR="00EF6604" w:rsidRPr="00F23980">
        <w:rPr>
          <w:rFonts w:ascii="Times New Roman" w:hAnsi="Times New Roman" w:cs="Times New Roman"/>
          <w:color w:val="000000" w:themeColor="text1"/>
          <w:szCs w:val="24"/>
        </w:rPr>
        <w:t xml:space="preserve">, including the </w:t>
      </w:r>
      <w:r w:rsidR="00A54904" w:rsidRPr="00F23980">
        <w:rPr>
          <w:rFonts w:ascii="Times New Roman" w:hAnsi="Times New Roman" w:cs="Times New Roman"/>
          <w:color w:val="000000" w:themeColor="text1"/>
          <w:szCs w:val="24"/>
        </w:rPr>
        <w:t xml:space="preserve">triggering and closure assumptions of convection parameterizations (e.g., </w:t>
      </w:r>
      <w:proofErr w:type="spellStart"/>
      <w:r w:rsidR="00A54904" w:rsidRPr="00F23980">
        <w:rPr>
          <w:rFonts w:ascii="Times New Roman" w:hAnsi="Times New Roman" w:cs="Times New Roman"/>
          <w:color w:val="000000" w:themeColor="text1"/>
          <w:szCs w:val="24"/>
        </w:rPr>
        <w:t>Xie</w:t>
      </w:r>
      <w:proofErr w:type="spellEnd"/>
      <w:r w:rsidR="00A54904" w:rsidRPr="00F23980">
        <w:rPr>
          <w:rFonts w:ascii="Times New Roman" w:hAnsi="Times New Roman" w:cs="Times New Roman"/>
          <w:color w:val="000000" w:themeColor="text1"/>
          <w:szCs w:val="24"/>
        </w:rPr>
        <w:t xml:space="preserve"> and Zhang 2000; Zhang 2003</w:t>
      </w:r>
      <w:r w:rsidR="00B46ECB" w:rsidRPr="00F23980">
        <w:rPr>
          <w:rFonts w:ascii="Times New Roman" w:hAnsi="Times New Roman" w:cs="Times New Roman"/>
          <w:color w:val="000000" w:themeColor="text1"/>
          <w:szCs w:val="24"/>
        </w:rPr>
        <w:t xml:space="preserve">; </w:t>
      </w:r>
      <w:proofErr w:type="spellStart"/>
      <w:r w:rsidR="00BA06F7" w:rsidRPr="00F23980">
        <w:rPr>
          <w:rFonts w:ascii="Times New Roman" w:hAnsi="Times New Roman" w:cs="Times New Roman"/>
          <w:color w:val="000000" w:themeColor="text1"/>
          <w:szCs w:val="24"/>
          <w:shd w:val="clear" w:color="auto" w:fill="FFFFFF"/>
        </w:rPr>
        <w:t>Guichard</w:t>
      </w:r>
      <w:proofErr w:type="spellEnd"/>
      <w:r w:rsidR="00BA06F7" w:rsidRPr="00F23980">
        <w:rPr>
          <w:rFonts w:ascii="Times New Roman" w:hAnsi="Times New Roman" w:cs="Times New Roman"/>
          <w:color w:val="000000" w:themeColor="text1"/>
          <w:szCs w:val="24"/>
          <w:shd w:val="clear" w:color="auto" w:fill="FFFFFF"/>
        </w:rPr>
        <w:t xml:space="preserve">, et al. 2004; </w:t>
      </w:r>
      <w:proofErr w:type="spellStart"/>
      <w:r w:rsidR="00B46ECB" w:rsidRPr="00F23980">
        <w:rPr>
          <w:rFonts w:ascii="Times New Roman" w:hAnsi="Times New Roman" w:cs="Times New Roman"/>
          <w:color w:val="000000" w:themeColor="text1"/>
          <w:szCs w:val="24"/>
        </w:rPr>
        <w:t>Petch</w:t>
      </w:r>
      <w:proofErr w:type="spellEnd"/>
      <w:r w:rsidR="00B46ECB" w:rsidRPr="00F23980">
        <w:rPr>
          <w:rFonts w:ascii="Times New Roman" w:hAnsi="Times New Roman" w:cs="Times New Roman"/>
          <w:color w:val="000000" w:themeColor="text1"/>
          <w:szCs w:val="24"/>
        </w:rPr>
        <w:t xml:space="preserve"> et al. 2007</w:t>
      </w:r>
      <w:r w:rsidR="00A54904" w:rsidRPr="00F23980">
        <w:rPr>
          <w:rFonts w:ascii="Times New Roman" w:hAnsi="Times New Roman" w:cs="Times New Roman"/>
          <w:color w:val="000000" w:themeColor="text1"/>
          <w:szCs w:val="24"/>
        </w:rPr>
        <w:t>)</w:t>
      </w:r>
      <w:r w:rsidR="0076274B" w:rsidRPr="00F23980">
        <w:rPr>
          <w:rFonts w:ascii="Times New Roman" w:hAnsi="Times New Roman" w:cs="Times New Roman"/>
          <w:color w:val="000000" w:themeColor="text1"/>
          <w:szCs w:val="24"/>
        </w:rPr>
        <w:t xml:space="preserve">, </w:t>
      </w:r>
      <w:r w:rsidR="00BA06F7" w:rsidRPr="00F23980">
        <w:rPr>
          <w:rFonts w:ascii="Times New Roman" w:hAnsi="Times New Roman" w:cs="Times New Roman"/>
          <w:color w:val="000000" w:themeColor="text1"/>
          <w:szCs w:val="24"/>
        </w:rPr>
        <w:t xml:space="preserve"> </w:t>
      </w:r>
      <w:r w:rsidR="00EF6604" w:rsidRPr="00F23980">
        <w:rPr>
          <w:rFonts w:ascii="Times New Roman" w:hAnsi="Times New Roman" w:cs="Times New Roman"/>
          <w:color w:val="000000" w:themeColor="text1"/>
          <w:szCs w:val="24"/>
        </w:rPr>
        <w:t xml:space="preserve">cloud </w:t>
      </w:r>
      <w:r w:rsidR="00B46ECB" w:rsidRPr="00F23980">
        <w:rPr>
          <w:rFonts w:ascii="Times New Roman" w:hAnsi="Times New Roman" w:cs="Times New Roman"/>
          <w:color w:val="000000" w:themeColor="text1"/>
          <w:szCs w:val="24"/>
        </w:rPr>
        <w:t xml:space="preserve">macrophysical schemes (e.g. Franklin et al. 2012), cloud </w:t>
      </w:r>
      <w:r w:rsidR="00EF6604" w:rsidRPr="00F23980">
        <w:rPr>
          <w:rFonts w:ascii="Times New Roman" w:hAnsi="Times New Roman" w:cs="Times New Roman"/>
          <w:color w:val="000000" w:themeColor="text1"/>
          <w:szCs w:val="24"/>
        </w:rPr>
        <w:t xml:space="preserve">microphysical parameterizations (e.g., </w:t>
      </w:r>
      <w:r w:rsidR="00EF6604" w:rsidRPr="00F23980">
        <w:rPr>
          <w:rFonts w:ascii="Times New Roman" w:hAnsi="Times New Roman" w:cs="Times New Roman"/>
          <w:color w:val="000000" w:themeColor="text1"/>
          <w:szCs w:val="24"/>
          <w:bdr w:val="none" w:sz="0" w:space="0" w:color="auto" w:frame="1"/>
          <w:shd w:val="clear" w:color="auto" w:fill="FFFFFF"/>
        </w:rPr>
        <w:t>Zhang et al. 2005), the mass flux</w:t>
      </w:r>
      <w:r w:rsidR="00BA06F7" w:rsidRPr="00F23980">
        <w:rPr>
          <w:rFonts w:ascii="Times New Roman" w:hAnsi="Times New Roman" w:cs="Times New Roman"/>
          <w:color w:val="000000" w:themeColor="text1"/>
          <w:szCs w:val="24"/>
          <w:bdr w:val="none" w:sz="0" w:space="0" w:color="auto" w:frame="1"/>
          <w:shd w:val="clear" w:color="auto" w:fill="FFFFFF"/>
        </w:rPr>
        <w:t xml:space="preserve"> </w:t>
      </w:r>
      <w:r w:rsidR="00EF6604" w:rsidRPr="00F23980">
        <w:rPr>
          <w:rFonts w:ascii="Times New Roman" w:hAnsi="Times New Roman" w:cs="Times New Roman"/>
          <w:color w:val="000000" w:themeColor="text1"/>
          <w:szCs w:val="24"/>
          <w:bdr w:val="none" w:sz="0" w:space="0" w:color="auto" w:frame="1"/>
          <w:shd w:val="clear" w:color="auto" w:fill="FFFFFF"/>
        </w:rPr>
        <w:t xml:space="preserve">parameterization of deep convection (Wu et al. 2009), the parameterization shallow convection and boundary-layer turbulence (Kay et al. 2012), among others. The third is to use SCMs under ARM forcing data to improve understanding of processes, including growth of ice particles </w:t>
      </w:r>
      <w:r w:rsidR="00EF6604" w:rsidRPr="00F23980">
        <w:rPr>
          <w:rFonts w:ascii="Times New Roman" w:hAnsi="Times New Roman" w:cs="Times New Roman"/>
          <w:color w:val="000000" w:themeColor="text1"/>
          <w:szCs w:val="24"/>
          <w:bdr w:val="none" w:sz="0" w:space="0" w:color="auto" w:frame="1"/>
          <w:shd w:val="clear" w:color="auto" w:fill="FFFFFF"/>
        </w:rPr>
        <w:lastRenderedPageBreak/>
        <w:t xml:space="preserve">(Comstock et al. 2008), cloud feedbacks (Del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Genio</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(2005), and land-atmosphere interactions (</w:t>
      </w:r>
      <w:proofErr w:type="spellStart"/>
      <w:r w:rsidR="00EF6604" w:rsidRPr="00F23980">
        <w:rPr>
          <w:rFonts w:ascii="Times New Roman" w:hAnsi="Times New Roman" w:cs="Times New Roman"/>
          <w:color w:val="000000" w:themeColor="text1"/>
          <w:szCs w:val="24"/>
          <w:bdr w:val="none" w:sz="0" w:space="0" w:color="auto" w:frame="1"/>
          <w:shd w:val="clear" w:color="auto" w:fill="FFFFFF"/>
        </w:rPr>
        <w:t>Sud</w:t>
      </w:r>
      <w:proofErr w:type="spellEnd"/>
      <w:r w:rsidR="00EF6604" w:rsidRPr="00F23980">
        <w:rPr>
          <w:rFonts w:ascii="Times New Roman" w:hAnsi="Times New Roman" w:cs="Times New Roman"/>
          <w:color w:val="000000" w:themeColor="text1"/>
          <w:szCs w:val="24"/>
          <w:bdr w:val="none" w:sz="0" w:space="0" w:color="auto" w:frame="1"/>
          <w:shd w:val="clear" w:color="auto" w:fill="FFFFFF"/>
        </w:rPr>
        <w:t xml:space="preserve"> et al. 2001).  It should be noted that model development and improvement </w:t>
      </w:r>
      <w:r w:rsidR="005751E2" w:rsidRPr="00F23980">
        <w:rPr>
          <w:rFonts w:ascii="Times New Roman" w:hAnsi="Times New Roman" w:cs="Times New Roman"/>
          <w:color w:val="000000" w:themeColor="text1"/>
          <w:szCs w:val="24"/>
          <w:bdr w:val="none" w:sz="0" w:space="0" w:color="auto" w:frame="1"/>
          <w:shd w:val="clear" w:color="auto" w:fill="FFFFFF"/>
        </w:rPr>
        <w:t xml:space="preserve">using SCMs </w:t>
      </w:r>
      <w:r w:rsidR="00EF6604" w:rsidRPr="00F23980">
        <w:rPr>
          <w:rFonts w:ascii="Times New Roman" w:hAnsi="Times New Roman" w:cs="Times New Roman"/>
          <w:color w:val="000000" w:themeColor="text1"/>
          <w:szCs w:val="24"/>
          <w:bdr w:val="none" w:sz="0" w:space="0" w:color="auto" w:frame="1"/>
          <w:shd w:val="clear" w:color="auto" w:fill="FFFFFF"/>
        </w:rPr>
        <w:t xml:space="preserve">are often done in conjunction with CRM or LES simulations under the same large scale forcing. </w:t>
      </w:r>
    </w:p>
    <w:p w14:paraId="067DAC14" w14:textId="77777777" w:rsidR="00C210AA" w:rsidRPr="00F23980" w:rsidRDefault="005751E2" w:rsidP="005B5EF0">
      <w:pPr>
        <w:tabs>
          <w:tab w:val="left" w:pos="360"/>
        </w:tabs>
        <w:spacing w:line="276"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Several ARM SCM case studies have been organized with multi-authored publications.  The first case used </w:t>
      </w:r>
      <w:r w:rsidR="0076274B" w:rsidRPr="00F23980">
        <w:rPr>
          <w:rFonts w:ascii="Times New Roman" w:hAnsi="Times New Roman" w:cs="Times New Roman"/>
          <w:color w:val="000000" w:themeColor="text1"/>
          <w:szCs w:val="24"/>
        </w:rPr>
        <w:t>data from the ARM June 1995 SGP IOP</w:t>
      </w:r>
      <w:r w:rsidRPr="00F23980">
        <w:rPr>
          <w:rFonts w:ascii="Times New Roman" w:hAnsi="Times New Roman" w:cs="Times New Roman"/>
          <w:color w:val="000000" w:themeColor="text1"/>
          <w:szCs w:val="24"/>
        </w:rPr>
        <w:t xml:space="preserve"> (</w:t>
      </w:r>
      <w:proofErr w:type="spellStart"/>
      <w:r w:rsidRPr="00F23980">
        <w:rPr>
          <w:rFonts w:ascii="Times New Roman" w:hAnsi="Times New Roman" w:cs="Times New Roman"/>
          <w:color w:val="000000" w:themeColor="text1"/>
          <w:szCs w:val="24"/>
        </w:rPr>
        <w:t>Ghan</w:t>
      </w:r>
      <w:proofErr w:type="spellEnd"/>
      <w:r w:rsidRPr="00F23980">
        <w:rPr>
          <w:rFonts w:ascii="Times New Roman" w:hAnsi="Times New Roman" w:cs="Times New Roman"/>
          <w:color w:val="000000" w:themeColor="text1"/>
          <w:szCs w:val="24"/>
        </w:rPr>
        <w:t xml:space="preserve"> et al. 2000).  SCMs and CRMs </w:t>
      </w:r>
      <w:r w:rsidR="00BA06F7" w:rsidRPr="00F23980">
        <w:rPr>
          <w:rFonts w:ascii="Times New Roman" w:hAnsi="Times New Roman" w:cs="Times New Roman"/>
          <w:color w:val="000000" w:themeColor="text1"/>
          <w:szCs w:val="24"/>
        </w:rPr>
        <w:t xml:space="preserve">were </w:t>
      </w:r>
      <w:r w:rsidRPr="00F23980">
        <w:rPr>
          <w:rFonts w:ascii="Times New Roman" w:hAnsi="Times New Roman" w:cs="Times New Roman"/>
          <w:color w:val="000000" w:themeColor="text1"/>
          <w:szCs w:val="24"/>
        </w:rPr>
        <w:t xml:space="preserve">used to simulate summertime continental convection.  This case </w:t>
      </w:r>
      <w:r w:rsidR="00BA06F7" w:rsidRPr="00F23980">
        <w:rPr>
          <w:rFonts w:ascii="Times New Roman" w:hAnsi="Times New Roman" w:cs="Times New Roman"/>
          <w:color w:val="000000" w:themeColor="text1"/>
          <w:szCs w:val="24"/>
        </w:rPr>
        <w:t xml:space="preserve">study </w:t>
      </w:r>
      <w:r w:rsidRPr="00F23980">
        <w:rPr>
          <w:rFonts w:ascii="Times New Roman" w:hAnsi="Times New Roman" w:cs="Times New Roman"/>
          <w:color w:val="000000" w:themeColor="text1"/>
          <w:szCs w:val="24"/>
        </w:rPr>
        <w:t>settled the subsequent methods of how SCMs are run using observationally derived forcing data.  Main results from the paper include the relative superior performance of the CRMs to SCMs, thus justifying the use of CRM results to improve SCMs</w:t>
      </w:r>
      <w:r w:rsidR="00BA06F7" w:rsidRPr="00F23980">
        <w:rPr>
          <w:rFonts w:ascii="Times New Roman" w:hAnsi="Times New Roman" w:cs="Times New Roman"/>
          <w:color w:val="000000" w:themeColor="text1"/>
          <w:szCs w:val="24"/>
        </w:rPr>
        <w:t xml:space="preserve">. </w:t>
      </w:r>
    </w:p>
    <w:p w14:paraId="25712E44" w14:textId="6FE658A0" w:rsidR="001C5A44" w:rsidRPr="00F23980" w:rsidRDefault="001C5A44" w:rsidP="005B5EF0">
      <w:pPr>
        <w:spacing w:after="240" w:line="276" w:lineRule="auto"/>
        <w:ind w:firstLine="360"/>
        <w:textAlignment w:val="baseline"/>
        <w:rPr>
          <w:rFonts w:ascii="Times New Roman" w:eastAsia="Times New Roman" w:hAnsi="Times New Roman" w:cs="Times New Roman"/>
          <w:color w:val="000000" w:themeColor="text1"/>
          <w:szCs w:val="24"/>
          <w:lang w:eastAsia="zh-CN"/>
        </w:rPr>
      </w:pPr>
      <w:r w:rsidRPr="00F23980">
        <w:rPr>
          <w:rFonts w:ascii="Times New Roman" w:eastAsia="Times New Roman" w:hAnsi="Times New Roman" w:cs="Times New Roman"/>
          <w:color w:val="000000" w:themeColor="text1"/>
          <w:szCs w:val="24"/>
          <w:lang w:eastAsia="zh-CN"/>
        </w:rPr>
        <w:t xml:space="preserve">Second ARM SCM case study by </w:t>
      </w:r>
      <w:proofErr w:type="spellStart"/>
      <w:r w:rsidRPr="00F23980">
        <w:rPr>
          <w:rFonts w:ascii="Times New Roman" w:eastAsia="Times New Roman" w:hAnsi="Times New Roman" w:cs="Times New Roman"/>
          <w:color w:val="000000" w:themeColor="text1"/>
          <w:szCs w:val="24"/>
          <w:lang w:eastAsia="zh-CN"/>
        </w:rPr>
        <w:t>Xie</w:t>
      </w:r>
      <w:proofErr w:type="spellEnd"/>
      <w:r w:rsidRPr="00F23980">
        <w:rPr>
          <w:rFonts w:ascii="Times New Roman" w:eastAsia="Times New Roman" w:hAnsi="Times New Roman" w:cs="Times New Roman"/>
          <w:color w:val="000000" w:themeColor="text1"/>
          <w:szCs w:val="24"/>
          <w:lang w:eastAsia="zh-CN"/>
        </w:rPr>
        <w:t xml:space="preserve"> et al. (2002) used the summer 1997 SGP IOP as a follow up of </w:t>
      </w:r>
      <w:proofErr w:type="spellStart"/>
      <w:r w:rsidRPr="00F23980">
        <w:rPr>
          <w:rFonts w:ascii="Times New Roman" w:eastAsia="Times New Roman" w:hAnsi="Times New Roman" w:cs="Times New Roman"/>
          <w:color w:val="000000" w:themeColor="text1"/>
          <w:szCs w:val="24"/>
          <w:lang w:eastAsia="zh-CN"/>
        </w:rPr>
        <w:t>Ghan</w:t>
      </w:r>
      <w:proofErr w:type="spellEnd"/>
      <w:r w:rsidRPr="00F23980">
        <w:rPr>
          <w:rFonts w:ascii="Times New Roman" w:eastAsia="Times New Roman" w:hAnsi="Times New Roman" w:cs="Times New Roman"/>
          <w:color w:val="000000" w:themeColor="text1"/>
          <w:szCs w:val="24"/>
          <w:lang w:eastAsia="zh-CN"/>
        </w:rPr>
        <w:t xml:space="preserve"> et al. (2000).  It was shown that d</w:t>
      </w:r>
      <w:r w:rsidRPr="00B46ECB">
        <w:rPr>
          <w:rFonts w:ascii="Times New Roman" w:eastAsia="Times New Roman" w:hAnsi="Times New Roman" w:cs="Times New Roman"/>
          <w:color w:val="000000" w:themeColor="text1"/>
          <w:szCs w:val="24"/>
          <w:lang w:eastAsia="zh-CN"/>
        </w:rPr>
        <w:t xml:space="preserve">eficiencies in convective triggering mechanisms </w:t>
      </w:r>
      <w:r w:rsidRPr="00F23980">
        <w:rPr>
          <w:rFonts w:ascii="Times New Roman" w:eastAsia="Times New Roman" w:hAnsi="Times New Roman" w:cs="Times New Roman"/>
          <w:color w:val="000000" w:themeColor="text1"/>
          <w:szCs w:val="24"/>
          <w:lang w:eastAsia="zh-CN"/>
        </w:rPr>
        <w:t xml:space="preserve">were </w:t>
      </w:r>
      <w:proofErr w:type="spellStart"/>
      <w:r w:rsidRPr="00B46ECB">
        <w:rPr>
          <w:rFonts w:ascii="Times New Roman" w:eastAsia="Times New Roman" w:hAnsi="Times New Roman" w:cs="Times New Roman"/>
          <w:color w:val="000000" w:themeColor="text1"/>
          <w:szCs w:val="24"/>
          <w:lang w:eastAsia="zh-CN"/>
        </w:rPr>
        <w:t>ne</w:t>
      </w:r>
      <w:proofErr w:type="spellEnd"/>
      <w:r w:rsidRPr="00B46ECB">
        <w:rPr>
          <w:rFonts w:ascii="Times New Roman" w:eastAsia="Times New Roman" w:hAnsi="Times New Roman" w:cs="Times New Roman"/>
          <w:color w:val="000000" w:themeColor="text1"/>
          <w:szCs w:val="24"/>
          <w:lang w:eastAsia="zh-CN"/>
        </w:rPr>
        <w:t xml:space="preserve"> of the major reasons</w:t>
      </w:r>
      <w:r w:rsidRPr="00F23980">
        <w:rPr>
          <w:rFonts w:ascii="Times New Roman" w:eastAsia="Times New Roman" w:hAnsi="Times New Roman" w:cs="Times New Roman"/>
          <w:color w:val="000000" w:themeColor="text1"/>
          <w:szCs w:val="24"/>
          <w:lang w:eastAsia="zh-CN"/>
        </w:rPr>
        <w:t xml:space="preserve"> of model biases</w:t>
      </w:r>
      <w:r w:rsidR="005B5EF0" w:rsidRPr="00F23980">
        <w:rPr>
          <w:rFonts w:ascii="Times New Roman" w:eastAsia="Times New Roman" w:hAnsi="Times New Roman" w:cs="Times New Roman"/>
          <w:color w:val="000000" w:themeColor="text1"/>
          <w:szCs w:val="24"/>
          <w:lang w:eastAsia="zh-CN"/>
        </w:rPr>
        <w:t>. Using a triggering mechanism</w:t>
      </w:r>
      <w:r w:rsidRPr="00B46ECB">
        <w:rPr>
          <w:rFonts w:ascii="Times New Roman" w:eastAsia="Times New Roman" w:hAnsi="Times New Roman" w:cs="Times New Roman"/>
          <w:color w:val="000000" w:themeColor="text1"/>
          <w:szCs w:val="24"/>
          <w:lang w:eastAsia="zh-CN"/>
        </w:rPr>
        <w:t xml:space="preserve"> based </w:t>
      </w:r>
      <w:r w:rsidR="005B5EF0" w:rsidRPr="00F23980">
        <w:rPr>
          <w:rFonts w:ascii="Times New Roman" w:eastAsia="Times New Roman" w:hAnsi="Times New Roman" w:cs="Times New Roman"/>
          <w:color w:val="000000" w:themeColor="text1"/>
          <w:szCs w:val="24"/>
          <w:lang w:eastAsia="zh-CN"/>
        </w:rPr>
        <w:t xml:space="preserve">solely </w:t>
      </w:r>
      <w:r w:rsidRPr="00B46ECB">
        <w:rPr>
          <w:rFonts w:ascii="Times New Roman" w:eastAsia="Times New Roman" w:hAnsi="Times New Roman" w:cs="Times New Roman"/>
          <w:color w:val="000000" w:themeColor="text1"/>
          <w:szCs w:val="24"/>
          <w:lang w:eastAsia="zh-CN"/>
        </w:rPr>
        <w:t xml:space="preserve">on the vertical integral of parcel buoyant energy results in overactive convection, which in turn leads to large systematic warm/dry biases in the troposphere. It is also shown that a non-penetrative convection scheme can underestimate the depth of instability for </w:t>
      </w:r>
      <w:proofErr w:type="spellStart"/>
      <w:r w:rsidRPr="00B46ECB">
        <w:rPr>
          <w:rFonts w:ascii="Times New Roman" w:eastAsia="Times New Roman" w:hAnsi="Times New Roman" w:cs="Times New Roman"/>
          <w:color w:val="000000" w:themeColor="text1"/>
          <w:szCs w:val="24"/>
          <w:lang w:eastAsia="zh-CN"/>
        </w:rPr>
        <w:t>midlatitude</w:t>
      </w:r>
      <w:proofErr w:type="spellEnd"/>
      <w:r w:rsidRPr="00B46ECB">
        <w:rPr>
          <w:rFonts w:ascii="Times New Roman" w:eastAsia="Times New Roman" w:hAnsi="Times New Roman" w:cs="Times New Roman"/>
          <w:color w:val="000000" w:themeColor="text1"/>
          <w:szCs w:val="24"/>
          <w:lang w:eastAsia="zh-CN"/>
        </w:rPr>
        <w:t xml:space="preserve"> convection, which leads to large systematic cold/moist biases in the troposphere.</w:t>
      </w:r>
      <w:r w:rsidRPr="00F23980">
        <w:rPr>
          <w:rFonts w:ascii="Times New Roman" w:eastAsia="Times New Roman" w:hAnsi="Times New Roman" w:cs="Times New Roman"/>
          <w:color w:val="000000" w:themeColor="text1"/>
          <w:szCs w:val="24"/>
          <w:lang w:eastAsia="zh-CN"/>
        </w:rPr>
        <w:t xml:space="preserve">  </w:t>
      </w:r>
      <w:r w:rsidRPr="00B46ECB">
        <w:rPr>
          <w:rFonts w:ascii="Times New Roman" w:eastAsia="Times New Roman" w:hAnsi="Times New Roman" w:cs="Times New Roman"/>
          <w:color w:val="000000" w:themeColor="text1"/>
          <w:szCs w:val="24"/>
          <w:lang w:eastAsia="zh-CN"/>
        </w:rPr>
        <w:t xml:space="preserve">All models significantly underestimate the surface stratiform precipitation. </w:t>
      </w:r>
      <w:r w:rsidRPr="00F23980">
        <w:rPr>
          <w:rFonts w:ascii="Times New Roman" w:eastAsia="Times New Roman" w:hAnsi="Times New Roman" w:cs="Times New Roman"/>
          <w:color w:val="000000" w:themeColor="text1"/>
          <w:szCs w:val="24"/>
          <w:lang w:eastAsia="zh-CN"/>
        </w:rPr>
        <w:t xml:space="preserve"> </w:t>
      </w:r>
    </w:p>
    <w:p w14:paraId="34B2CC3E" w14:textId="77777777" w:rsidR="001C5A44" w:rsidRDefault="00C210AA" w:rsidP="005B5EF0">
      <w:pPr>
        <w:tabs>
          <w:tab w:val="left" w:pos="360"/>
        </w:tabs>
        <w:spacing w:line="276" w:lineRule="auto"/>
        <w:ind w:firstLine="360"/>
        <w:jc w:val="both"/>
        <w:rPr>
          <w:rFonts w:ascii="Times New Roman" w:eastAsia="Times New Roman" w:hAnsi="Times New Roman" w:cs="Times New Roman"/>
          <w:color w:val="000000" w:themeColor="text1"/>
          <w:szCs w:val="24"/>
          <w:lang w:eastAsia="zh-CN"/>
        </w:rPr>
      </w:pPr>
      <w:r w:rsidRPr="00F23980">
        <w:rPr>
          <w:rFonts w:ascii="Times New Roman" w:hAnsi="Times New Roman" w:cs="Times New Roman"/>
          <w:color w:val="000000" w:themeColor="text1"/>
          <w:szCs w:val="24"/>
          <w:shd w:val="clear" w:color="auto" w:fill="FFFFFF"/>
        </w:rPr>
        <w:t xml:space="preserve">Another ARM case study was published by </w:t>
      </w:r>
      <w:proofErr w:type="spellStart"/>
      <w:r w:rsidRPr="00F23980">
        <w:rPr>
          <w:rFonts w:ascii="Times New Roman" w:hAnsi="Times New Roman" w:cs="Times New Roman"/>
          <w:color w:val="000000" w:themeColor="text1"/>
          <w:szCs w:val="24"/>
          <w:shd w:val="clear" w:color="auto" w:fill="FFFFFF"/>
        </w:rPr>
        <w:t>Lenderink</w:t>
      </w:r>
      <w:proofErr w:type="spellEnd"/>
      <w:r w:rsidRPr="00F23980">
        <w:rPr>
          <w:rFonts w:ascii="Times New Roman" w:hAnsi="Times New Roman" w:cs="Times New Roman"/>
          <w:color w:val="000000" w:themeColor="text1"/>
          <w:szCs w:val="24"/>
          <w:shd w:val="clear" w:color="auto" w:fill="FFFFFF"/>
        </w:rPr>
        <w:t xml:space="preserve"> et al. (2004) using ARM June 1997 measurements to evaluate the SCM simulation of diurnal shallow convection.   They found that the</w:t>
      </w:r>
      <w:r w:rsidRPr="00B46ECB">
        <w:rPr>
          <w:rFonts w:ascii="Times New Roman" w:eastAsia="Times New Roman" w:hAnsi="Times New Roman" w:cs="Times New Roman"/>
          <w:color w:val="000000" w:themeColor="text1"/>
          <w:szCs w:val="24"/>
          <w:lang w:eastAsia="zh-CN"/>
        </w:rPr>
        <w:t xml:space="preserve"> SCMs </w:t>
      </w:r>
      <w:r w:rsidRPr="00F23980">
        <w:rPr>
          <w:rFonts w:ascii="Times New Roman" w:eastAsia="Times New Roman" w:hAnsi="Times New Roman" w:cs="Times New Roman"/>
          <w:color w:val="000000" w:themeColor="text1"/>
          <w:szCs w:val="24"/>
          <w:lang w:eastAsia="zh-CN"/>
        </w:rPr>
        <w:t>could</w:t>
      </w:r>
      <w:r w:rsidRPr="00B46ECB">
        <w:rPr>
          <w:rFonts w:ascii="Times New Roman" w:eastAsia="Times New Roman" w:hAnsi="Times New Roman" w:cs="Times New Roman"/>
          <w:color w:val="000000" w:themeColor="text1"/>
          <w:szCs w:val="24"/>
          <w:lang w:eastAsia="zh-CN"/>
        </w:rPr>
        <w:t xml:space="preserve"> be grouped in two different classes: one class with too strong mixing by the turbulence scheme, the other class with too strong activity by the convection scheme. </w:t>
      </w:r>
      <w:r w:rsidRPr="00F23980">
        <w:rPr>
          <w:rFonts w:ascii="Times New Roman" w:eastAsia="Times New Roman" w:hAnsi="Times New Roman" w:cs="Times New Roman"/>
          <w:color w:val="000000" w:themeColor="text1"/>
          <w:szCs w:val="24"/>
          <w:lang w:eastAsia="zh-CN"/>
        </w:rPr>
        <w:t>They also showed that t</w:t>
      </w:r>
      <w:r w:rsidRPr="00B46ECB">
        <w:rPr>
          <w:rFonts w:ascii="Times New Roman" w:eastAsia="Times New Roman" w:hAnsi="Times New Roman" w:cs="Times New Roman"/>
          <w:color w:val="000000" w:themeColor="text1"/>
          <w:szCs w:val="24"/>
          <w:lang w:eastAsia="zh-CN"/>
        </w:rPr>
        <w:t>he coupling between (</w:t>
      </w:r>
      <w:proofErr w:type="spellStart"/>
      <w:r w:rsidRPr="00B46ECB">
        <w:rPr>
          <w:rFonts w:ascii="Times New Roman" w:eastAsia="Times New Roman" w:hAnsi="Times New Roman" w:cs="Times New Roman"/>
          <w:color w:val="000000" w:themeColor="text1"/>
          <w:szCs w:val="24"/>
          <w:lang w:eastAsia="zh-CN"/>
        </w:rPr>
        <w:t>subcloud</w:t>
      </w:r>
      <w:proofErr w:type="spellEnd"/>
      <w:r w:rsidRPr="00B46ECB">
        <w:rPr>
          <w:rFonts w:ascii="Times New Roman" w:eastAsia="Times New Roman" w:hAnsi="Times New Roman" w:cs="Times New Roman"/>
          <w:color w:val="000000" w:themeColor="text1"/>
          <w:szCs w:val="24"/>
          <w:lang w:eastAsia="zh-CN"/>
        </w:rPr>
        <w:t xml:space="preserve">) turbulence and the convection scheme plays a crucial role. </w:t>
      </w:r>
      <w:r w:rsidRPr="00F23980">
        <w:rPr>
          <w:rFonts w:ascii="Times New Roman" w:eastAsia="Times New Roman" w:hAnsi="Times New Roman" w:cs="Times New Roman"/>
          <w:color w:val="000000" w:themeColor="text1"/>
          <w:szCs w:val="24"/>
          <w:lang w:eastAsia="zh-CN"/>
        </w:rPr>
        <w:t xml:space="preserve"> </w:t>
      </w:r>
    </w:p>
    <w:p w14:paraId="298A28E1" w14:textId="77777777" w:rsidR="00F23980" w:rsidRPr="00F23980" w:rsidRDefault="00F23980" w:rsidP="00F23980">
      <w:pPr>
        <w:tabs>
          <w:tab w:val="left" w:pos="360"/>
        </w:tabs>
        <w:spacing w:line="276"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rPr>
        <w:t xml:space="preserve">The fourth ARM SCM case study was led by </w:t>
      </w:r>
      <w:proofErr w:type="spellStart"/>
      <w:r w:rsidRPr="00F23980">
        <w:rPr>
          <w:rFonts w:ascii="Times New Roman" w:hAnsi="Times New Roman" w:cs="Times New Roman"/>
          <w:color w:val="000000" w:themeColor="text1"/>
          <w:szCs w:val="24"/>
        </w:rPr>
        <w:t>Xie</w:t>
      </w:r>
      <w:proofErr w:type="spellEnd"/>
      <w:r w:rsidRPr="00F23980">
        <w:rPr>
          <w:rFonts w:ascii="Times New Roman" w:hAnsi="Times New Roman" w:cs="Times New Roman"/>
          <w:color w:val="000000" w:themeColor="text1"/>
          <w:szCs w:val="24"/>
        </w:rPr>
        <w:t xml:space="preserve"> et al. (2005) who used the ARM March 2000 SGP cloud IOP to investigate the parameterizations of frontal clouds.  Most SCMs were found to underestimate cloud water and with huge biases of both signs in cloud ice.  The SCMs overall underestimate middle clouds, which also appeared in CRMs.  They attributed some of these biases to the lack of subgrid-scale dynamical</w:t>
      </w:r>
      <w:r w:rsidRPr="00F23980">
        <w:rPr>
          <w:rFonts w:ascii="Times New Roman" w:hAnsi="Times New Roman" w:cs="Times New Roman"/>
          <w:color w:val="000000" w:themeColor="text1"/>
          <w:szCs w:val="24"/>
          <w:shd w:val="clear" w:color="auto" w:fill="E9EFF0"/>
        </w:rPr>
        <w:t xml:space="preserve">  </w:t>
      </w:r>
    </w:p>
    <w:p w14:paraId="6B61BA85" w14:textId="6EE18E51" w:rsidR="001C5A44" w:rsidRPr="00F23980" w:rsidRDefault="001C5A44" w:rsidP="005B5EF0">
      <w:pPr>
        <w:tabs>
          <w:tab w:val="left" w:pos="360"/>
        </w:tabs>
        <w:spacing w:line="276" w:lineRule="auto"/>
        <w:ind w:firstLine="360"/>
        <w:jc w:val="both"/>
        <w:rPr>
          <w:rFonts w:ascii="Times New Roman" w:hAnsi="Times New Roman" w:cs="Times New Roman"/>
          <w:color w:val="000000" w:themeColor="text1"/>
          <w:szCs w:val="24"/>
          <w:bdr w:val="none" w:sz="0" w:space="0" w:color="auto" w:frame="1"/>
          <w:shd w:val="clear" w:color="auto" w:fill="FFFFFF"/>
        </w:rPr>
      </w:pPr>
      <w:r w:rsidRPr="00F23980">
        <w:rPr>
          <w:rFonts w:ascii="Times New Roman" w:hAnsi="Times New Roman" w:cs="Times New Roman"/>
          <w:color w:val="000000" w:themeColor="text1"/>
          <w:szCs w:val="24"/>
        </w:rPr>
        <w:t xml:space="preserve">A case study for the </w:t>
      </w:r>
      <w:r w:rsidR="00BE58A3" w:rsidRPr="00F23980">
        <w:rPr>
          <w:rFonts w:ascii="Times New Roman" w:hAnsi="Times New Roman" w:cs="Times New Roman"/>
          <w:color w:val="000000" w:themeColor="text1"/>
          <w:szCs w:val="24"/>
          <w:shd w:val="clear" w:color="auto" w:fill="FFFFFF"/>
        </w:rPr>
        <w:t xml:space="preserve">ARM Mixed-Phase Arctic Cloud Experiment (MPACE) was reported by </w:t>
      </w:r>
      <w:r w:rsidRPr="00F23980">
        <w:rPr>
          <w:rFonts w:ascii="Times New Roman" w:hAnsi="Times New Roman" w:cs="Times New Roman"/>
          <w:color w:val="000000" w:themeColor="text1"/>
          <w:szCs w:val="24"/>
        </w:rPr>
        <w:t xml:space="preserve">Klein et al. (2010) </w:t>
      </w:r>
      <w:r w:rsidR="0076274B" w:rsidRPr="00F23980">
        <w:rPr>
          <w:rFonts w:ascii="Times New Roman" w:hAnsi="Times New Roman" w:cs="Times New Roman"/>
          <w:color w:val="000000" w:themeColor="text1"/>
          <w:szCs w:val="24"/>
        </w:rPr>
        <w:t>Morrison et al. (2010)</w:t>
      </w:r>
      <w:r w:rsidR="00BE58A3" w:rsidRPr="00F23980">
        <w:rPr>
          <w:rFonts w:ascii="Times New Roman" w:hAnsi="Times New Roman" w:cs="Times New Roman"/>
          <w:color w:val="000000" w:themeColor="text1"/>
          <w:szCs w:val="24"/>
        </w:rPr>
        <w:t xml:space="preserve">.  They showed that for single-layer clouds, </w:t>
      </w:r>
      <w:r w:rsidR="00BE58A3" w:rsidRPr="00B46ECB">
        <w:rPr>
          <w:rFonts w:ascii="Times New Roman" w:eastAsia="Times New Roman" w:hAnsi="Times New Roman" w:cs="Times New Roman"/>
          <w:color w:val="000000" w:themeColor="text1"/>
          <w:szCs w:val="24"/>
          <w:lang w:eastAsia="zh-CN"/>
        </w:rPr>
        <w:t>the simulated ice water path is generally consistent with observed values, the median SCM and CRM liquid water path is a factor-of-three smaller than obse</w:t>
      </w:r>
      <w:r w:rsidR="00BE58A3" w:rsidRPr="00F23980">
        <w:rPr>
          <w:rFonts w:ascii="Times New Roman" w:eastAsia="Times New Roman" w:hAnsi="Times New Roman" w:cs="Times New Roman"/>
          <w:color w:val="000000" w:themeColor="text1"/>
          <w:szCs w:val="24"/>
          <w:lang w:eastAsia="zh-CN"/>
        </w:rPr>
        <w:t xml:space="preserve">rved. For multi-level clouds, however, the models </w:t>
      </w:r>
      <w:r w:rsidRPr="00F23980">
        <w:rPr>
          <w:rFonts w:ascii="Times New Roman" w:hAnsi="Times New Roman" w:cs="Times New Roman"/>
          <w:color w:val="000000" w:themeColor="text1"/>
          <w:szCs w:val="24"/>
          <w:shd w:val="clear" w:color="auto" w:fill="FFFFFF"/>
        </w:rPr>
        <w:t>generally overestimate liquid water path and strongly underestimate ice water path</w:t>
      </w:r>
      <w:r w:rsidR="00BE58A3" w:rsidRPr="00F23980">
        <w:rPr>
          <w:rFonts w:ascii="Times New Roman" w:hAnsi="Times New Roman" w:cs="Times New Roman"/>
          <w:color w:val="000000" w:themeColor="text1"/>
          <w:szCs w:val="24"/>
          <w:shd w:val="clear" w:color="auto" w:fill="FFFFFF"/>
        </w:rPr>
        <w:t>.</w:t>
      </w:r>
      <w:r w:rsidRPr="00F23980">
        <w:rPr>
          <w:rFonts w:ascii="Times New Roman" w:hAnsi="Times New Roman" w:cs="Times New Roman"/>
          <w:color w:val="000000" w:themeColor="text1"/>
          <w:szCs w:val="24"/>
          <w:shd w:val="clear" w:color="auto" w:fill="FFFFFF"/>
        </w:rPr>
        <w:t xml:space="preserve"> </w:t>
      </w:r>
      <w:r w:rsidR="00BE58A3" w:rsidRPr="00F23980">
        <w:rPr>
          <w:rFonts w:ascii="Times New Roman" w:hAnsi="Times New Roman" w:cs="Times New Roman"/>
          <w:color w:val="000000" w:themeColor="text1"/>
          <w:szCs w:val="24"/>
          <w:shd w:val="clear" w:color="auto" w:fill="FFFFFF"/>
        </w:rPr>
        <w:t xml:space="preserve"> </w:t>
      </w:r>
      <w:r w:rsidRPr="00F23980">
        <w:rPr>
          <w:rFonts w:ascii="Times New Roman" w:hAnsi="Times New Roman" w:cs="Times New Roman"/>
          <w:color w:val="000000" w:themeColor="text1"/>
          <w:szCs w:val="24"/>
          <w:shd w:val="clear" w:color="auto" w:fill="FFFFFF"/>
        </w:rPr>
        <w:t xml:space="preserve">Models with more sophisticated, two-moment treatment of cloud microphysics </w:t>
      </w:r>
      <w:r w:rsidR="00BE58A3" w:rsidRPr="00F23980">
        <w:rPr>
          <w:rFonts w:ascii="Times New Roman" w:hAnsi="Times New Roman" w:cs="Times New Roman"/>
          <w:color w:val="000000" w:themeColor="text1"/>
          <w:szCs w:val="24"/>
          <w:shd w:val="clear" w:color="auto" w:fill="FFFFFF"/>
        </w:rPr>
        <w:t xml:space="preserve">were found to </w:t>
      </w:r>
      <w:r w:rsidRPr="00F23980">
        <w:rPr>
          <w:rFonts w:ascii="Times New Roman" w:hAnsi="Times New Roman" w:cs="Times New Roman"/>
          <w:color w:val="000000" w:themeColor="text1"/>
          <w:szCs w:val="24"/>
          <w:shd w:val="clear" w:color="auto" w:fill="FFFFFF"/>
        </w:rPr>
        <w:t xml:space="preserve">produce a somewhat smaller liquid water path closer to observations.  </w:t>
      </w:r>
    </w:p>
    <w:p w14:paraId="7DFC0882" w14:textId="21CEF4B5" w:rsidR="00AD27E7" w:rsidRPr="00F23980" w:rsidRDefault="00BE58A3" w:rsidP="005B5EF0">
      <w:pPr>
        <w:tabs>
          <w:tab w:val="left" w:pos="360"/>
        </w:tabs>
        <w:spacing w:line="276" w:lineRule="auto"/>
        <w:ind w:firstLine="360"/>
        <w:jc w:val="both"/>
        <w:rPr>
          <w:rFonts w:ascii="Times New Roman" w:hAnsi="Times New Roman" w:cs="Times New Roman"/>
          <w:color w:val="000000" w:themeColor="text1"/>
          <w:szCs w:val="24"/>
          <w:shd w:val="clear" w:color="auto" w:fill="FFFFFF"/>
        </w:rPr>
      </w:pPr>
      <w:r w:rsidRPr="00F23980">
        <w:rPr>
          <w:rFonts w:ascii="Times New Roman" w:hAnsi="Times New Roman" w:cs="Times New Roman"/>
          <w:color w:val="000000" w:themeColor="text1"/>
          <w:szCs w:val="24"/>
        </w:rPr>
        <w:lastRenderedPageBreak/>
        <w:t xml:space="preserve">The case study for the </w:t>
      </w:r>
      <w:proofErr w:type="gramStart"/>
      <w:r w:rsidRPr="00F23980">
        <w:rPr>
          <w:rFonts w:ascii="Times New Roman" w:hAnsi="Times New Roman" w:cs="Times New Roman"/>
          <w:color w:val="000000" w:themeColor="text1"/>
          <w:szCs w:val="24"/>
        </w:rPr>
        <w:t xml:space="preserve">ARM </w:t>
      </w:r>
      <w:r w:rsidRPr="00F23980">
        <w:rPr>
          <w:rStyle w:val="apple-converted-space"/>
          <w:rFonts w:ascii="Times New Roman" w:hAnsi="Times New Roman" w:cs="Times New Roman"/>
          <w:color w:val="000000" w:themeColor="text1"/>
          <w:szCs w:val="24"/>
          <w:shd w:val="clear" w:color="auto" w:fill="FFFFFF"/>
        </w:rPr>
        <w:t> </w:t>
      </w:r>
      <w:r w:rsidRPr="00F23980">
        <w:rPr>
          <w:rFonts w:ascii="Times New Roman" w:hAnsi="Times New Roman" w:cs="Times New Roman"/>
          <w:color w:val="000000" w:themeColor="text1"/>
          <w:szCs w:val="24"/>
          <w:shd w:val="clear" w:color="auto" w:fill="FFFFFF"/>
        </w:rPr>
        <w:t>Tropical</w:t>
      </w:r>
      <w:proofErr w:type="gramEnd"/>
      <w:r w:rsidRPr="00F23980">
        <w:rPr>
          <w:rFonts w:ascii="Times New Roman" w:hAnsi="Times New Roman" w:cs="Times New Roman"/>
          <w:color w:val="000000" w:themeColor="text1"/>
          <w:szCs w:val="24"/>
          <w:shd w:val="clear" w:color="auto" w:fill="FFFFFF"/>
        </w:rPr>
        <w:t xml:space="preserve"> Warm Pool - International Cloud Experiment (TWP-ICE) experiment by using CRMs with ARM forcing data has been reported in </w:t>
      </w:r>
      <w:proofErr w:type="spellStart"/>
      <w:r w:rsidRPr="00F23980">
        <w:rPr>
          <w:rFonts w:ascii="Times New Roman" w:hAnsi="Times New Roman" w:cs="Times New Roman"/>
          <w:color w:val="000000" w:themeColor="text1"/>
          <w:szCs w:val="24"/>
          <w:shd w:val="clear" w:color="auto" w:fill="FFFFFF"/>
        </w:rPr>
        <w:t>Fridland</w:t>
      </w:r>
      <w:proofErr w:type="spellEnd"/>
      <w:r w:rsidRPr="00F23980">
        <w:rPr>
          <w:rFonts w:ascii="Times New Roman" w:hAnsi="Times New Roman" w:cs="Times New Roman"/>
          <w:color w:val="000000" w:themeColor="text1"/>
          <w:szCs w:val="24"/>
          <w:shd w:val="clear" w:color="auto" w:fill="FFFFFF"/>
        </w:rPr>
        <w:t xml:space="preserve"> et al. (2012). SCM </w:t>
      </w:r>
      <w:proofErr w:type="spellStart"/>
      <w:r w:rsidRPr="00F23980">
        <w:rPr>
          <w:rFonts w:ascii="Times New Roman" w:hAnsi="Times New Roman" w:cs="Times New Roman"/>
          <w:color w:val="000000" w:themeColor="text1"/>
          <w:szCs w:val="24"/>
          <w:shd w:val="clear" w:color="auto" w:fill="FFFFFF"/>
        </w:rPr>
        <w:t>intercomparion</w:t>
      </w:r>
      <w:r w:rsidR="00AD27E7" w:rsidRPr="00F23980">
        <w:rPr>
          <w:rFonts w:ascii="Times New Roman" w:hAnsi="Times New Roman" w:cs="Times New Roman"/>
          <w:color w:val="000000" w:themeColor="text1"/>
          <w:szCs w:val="24"/>
          <w:shd w:val="clear" w:color="auto" w:fill="FFFFFF"/>
        </w:rPr>
        <w:t>s</w:t>
      </w:r>
      <w:proofErr w:type="spellEnd"/>
      <w:r w:rsidR="00AD27E7" w:rsidRPr="00F23980">
        <w:rPr>
          <w:rFonts w:ascii="Times New Roman" w:hAnsi="Times New Roman" w:cs="Times New Roman"/>
          <w:color w:val="000000" w:themeColor="text1"/>
          <w:szCs w:val="24"/>
          <w:shd w:val="clear" w:color="auto" w:fill="FFFFFF"/>
        </w:rPr>
        <w:t xml:space="preserve"> results have been reported in Davies et al. (2013) and </w:t>
      </w:r>
      <w:proofErr w:type="spellStart"/>
      <w:r w:rsidR="00AD27E7" w:rsidRPr="00F23980">
        <w:rPr>
          <w:rFonts w:ascii="Times New Roman" w:hAnsi="Times New Roman" w:cs="Times New Roman"/>
          <w:color w:val="000000" w:themeColor="text1"/>
          <w:szCs w:val="24"/>
          <w:shd w:val="clear" w:color="auto" w:fill="FFFFFF"/>
        </w:rPr>
        <w:t>Petch</w:t>
      </w:r>
      <w:proofErr w:type="spellEnd"/>
      <w:r w:rsidR="00AD27E7" w:rsidRPr="00F23980">
        <w:rPr>
          <w:rFonts w:ascii="Times New Roman" w:hAnsi="Times New Roman" w:cs="Times New Roman"/>
          <w:color w:val="000000" w:themeColor="text1"/>
          <w:szCs w:val="24"/>
          <w:shd w:val="clear" w:color="auto" w:fill="FFFFFF"/>
        </w:rPr>
        <w:t xml:space="preserve"> et al. (2013). All these studies showed </w:t>
      </w:r>
      <w:r w:rsidR="00F23980" w:rsidRPr="00F23980">
        <w:rPr>
          <w:rFonts w:ascii="Times New Roman" w:hAnsi="Times New Roman" w:cs="Times New Roman"/>
          <w:color w:val="000000" w:themeColor="text1"/>
          <w:szCs w:val="24"/>
          <w:shd w:val="clear" w:color="auto" w:fill="FFFFFF"/>
        </w:rPr>
        <w:t>how</w:t>
      </w:r>
      <w:r w:rsidR="005B5EF0" w:rsidRPr="00F23980">
        <w:rPr>
          <w:rFonts w:ascii="Times New Roman" w:hAnsi="Times New Roman" w:cs="Times New Roman"/>
          <w:color w:val="000000" w:themeColor="text1"/>
          <w:szCs w:val="24"/>
          <w:shd w:val="clear" w:color="auto" w:fill="FFFFFF"/>
        </w:rPr>
        <w:t xml:space="preserve"> the</w:t>
      </w:r>
      <w:r w:rsidR="00AD27E7" w:rsidRPr="00F23980">
        <w:rPr>
          <w:rFonts w:ascii="Times New Roman" w:hAnsi="Times New Roman" w:cs="Times New Roman"/>
          <w:color w:val="000000" w:themeColor="text1"/>
          <w:szCs w:val="24"/>
          <w:shd w:val="clear" w:color="auto" w:fill="FFFFFF"/>
        </w:rPr>
        <w:t xml:space="preserve"> ice </w:t>
      </w:r>
      <w:r w:rsidR="00F23980" w:rsidRPr="00F23980">
        <w:rPr>
          <w:rFonts w:ascii="Times New Roman" w:hAnsi="Times New Roman" w:cs="Times New Roman"/>
          <w:color w:val="000000" w:themeColor="text1"/>
          <w:szCs w:val="24"/>
          <w:shd w:val="clear" w:color="auto" w:fill="FFFFFF"/>
        </w:rPr>
        <w:t>microphysical parameterizations</w:t>
      </w:r>
      <w:r w:rsidR="00AD27E7" w:rsidRPr="00F23980">
        <w:rPr>
          <w:rFonts w:ascii="Times New Roman" w:hAnsi="Times New Roman" w:cs="Times New Roman"/>
          <w:color w:val="000000" w:themeColor="text1"/>
          <w:szCs w:val="24"/>
          <w:shd w:val="clear" w:color="auto" w:fill="FFFFFF"/>
        </w:rPr>
        <w:t xml:space="preserve"> </w:t>
      </w:r>
      <w:proofErr w:type="gramStart"/>
      <w:r w:rsidR="00AD27E7" w:rsidRPr="00F23980">
        <w:rPr>
          <w:rFonts w:ascii="Times New Roman" w:hAnsi="Times New Roman" w:cs="Times New Roman"/>
          <w:color w:val="000000" w:themeColor="text1"/>
          <w:szCs w:val="24"/>
          <w:shd w:val="clear" w:color="auto" w:fill="FFFFFF"/>
        </w:rPr>
        <w:t>impact  the</w:t>
      </w:r>
      <w:proofErr w:type="gramEnd"/>
      <w:r w:rsidR="00AD27E7" w:rsidRPr="00F23980">
        <w:rPr>
          <w:rFonts w:ascii="Times New Roman" w:hAnsi="Times New Roman" w:cs="Times New Roman"/>
          <w:color w:val="000000" w:themeColor="text1"/>
          <w:szCs w:val="24"/>
          <w:shd w:val="clear" w:color="auto" w:fill="FFFFFF"/>
        </w:rPr>
        <w:t xml:space="preserve"> simulated ice content</w:t>
      </w:r>
      <w:r w:rsidR="005B5EF0" w:rsidRPr="00F23980">
        <w:rPr>
          <w:rFonts w:ascii="Times New Roman" w:hAnsi="Times New Roman" w:cs="Times New Roman"/>
          <w:color w:val="000000" w:themeColor="text1"/>
          <w:szCs w:val="24"/>
          <w:shd w:val="clear" w:color="auto" w:fill="FFFFFF"/>
        </w:rPr>
        <w:t>s</w:t>
      </w:r>
      <w:r w:rsidR="00AD27E7" w:rsidRPr="00F23980">
        <w:rPr>
          <w:rFonts w:ascii="Times New Roman" w:hAnsi="Times New Roman" w:cs="Times New Roman"/>
          <w:color w:val="000000" w:themeColor="text1"/>
          <w:szCs w:val="24"/>
          <w:shd w:val="clear" w:color="auto" w:fill="FFFFFF"/>
        </w:rPr>
        <w:t xml:space="preserve">. </w:t>
      </w:r>
    </w:p>
    <w:p w14:paraId="0FAE5532" w14:textId="2003E20F" w:rsidR="0076274B" w:rsidRPr="00F23980" w:rsidRDefault="00BE58A3" w:rsidP="005B5EF0">
      <w:pPr>
        <w:tabs>
          <w:tab w:val="left" w:pos="360"/>
        </w:tabs>
        <w:spacing w:line="276" w:lineRule="auto"/>
        <w:ind w:firstLine="360"/>
        <w:jc w:val="both"/>
        <w:rPr>
          <w:rFonts w:ascii="Times New Roman" w:hAnsi="Times New Roman" w:cs="Times New Roman"/>
          <w:color w:val="000000" w:themeColor="text1"/>
          <w:szCs w:val="24"/>
        </w:rPr>
      </w:pPr>
      <w:r w:rsidRPr="00F23980">
        <w:rPr>
          <w:rFonts w:ascii="Times New Roman" w:hAnsi="Times New Roman" w:cs="Times New Roman"/>
          <w:color w:val="000000" w:themeColor="text1"/>
          <w:szCs w:val="24"/>
          <w:shd w:val="clear" w:color="auto" w:fill="FFFFFF"/>
        </w:rPr>
        <w:t xml:space="preserve">  </w:t>
      </w:r>
      <w:r w:rsidR="0076274B" w:rsidRPr="00F23980">
        <w:rPr>
          <w:rFonts w:ascii="Times New Roman" w:hAnsi="Times New Roman" w:cs="Times New Roman"/>
          <w:color w:val="000000" w:themeColor="text1"/>
          <w:szCs w:val="24"/>
        </w:rPr>
        <w:t xml:space="preserve">The most important contribution of the SCMs is </w:t>
      </w:r>
      <w:r w:rsidR="005B5EF0" w:rsidRPr="00F23980">
        <w:rPr>
          <w:rFonts w:ascii="Times New Roman" w:hAnsi="Times New Roman" w:cs="Times New Roman"/>
          <w:color w:val="000000" w:themeColor="text1"/>
          <w:szCs w:val="24"/>
        </w:rPr>
        <w:t xml:space="preserve">perhaps </w:t>
      </w:r>
      <w:r w:rsidR="0076274B" w:rsidRPr="00F23980">
        <w:rPr>
          <w:rFonts w:ascii="Times New Roman" w:hAnsi="Times New Roman" w:cs="Times New Roman"/>
          <w:color w:val="000000" w:themeColor="text1"/>
          <w:szCs w:val="24"/>
        </w:rPr>
        <w:t xml:space="preserve">that </w:t>
      </w:r>
      <w:r w:rsidR="005B5EF0" w:rsidRPr="00F23980">
        <w:rPr>
          <w:rFonts w:ascii="Times New Roman" w:hAnsi="Times New Roman" w:cs="Times New Roman"/>
          <w:color w:val="000000" w:themeColor="text1"/>
          <w:szCs w:val="24"/>
        </w:rPr>
        <w:t xml:space="preserve">they have facilitated </w:t>
      </w:r>
      <w:r w:rsidR="0076274B" w:rsidRPr="00F23980">
        <w:rPr>
          <w:rFonts w:ascii="Times New Roman" w:hAnsi="Times New Roman" w:cs="Times New Roman"/>
          <w:color w:val="000000" w:themeColor="text1"/>
          <w:szCs w:val="24"/>
        </w:rPr>
        <w:t>researcher</w:t>
      </w:r>
      <w:r w:rsidR="005B5EF0" w:rsidRPr="00F23980">
        <w:rPr>
          <w:rFonts w:ascii="Times New Roman" w:hAnsi="Times New Roman" w:cs="Times New Roman"/>
          <w:color w:val="000000" w:themeColor="text1"/>
          <w:szCs w:val="24"/>
        </w:rPr>
        <w:t>s</w:t>
      </w:r>
      <w:r w:rsidR="0076274B" w:rsidRPr="00F23980">
        <w:rPr>
          <w:rFonts w:ascii="Times New Roman" w:hAnsi="Times New Roman" w:cs="Times New Roman"/>
          <w:color w:val="000000" w:themeColor="text1"/>
          <w:szCs w:val="24"/>
        </w:rPr>
        <w:t xml:space="preserve"> to gain insights </w:t>
      </w:r>
      <w:r w:rsidR="005B5EF0" w:rsidRPr="00F23980">
        <w:rPr>
          <w:rFonts w:ascii="Times New Roman" w:hAnsi="Times New Roman" w:cs="Times New Roman"/>
          <w:color w:val="000000" w:themeColor="text1"/>
          <w:szCs w:val="24"/>
        </w:rPr>
        <w:t xml:space="preserve">on the physical parameterizations by providing a convenient test models and to compare model results with </w:t>
      </w:r>
      <w:r w:rsidR="0076274B" w:rsidRPr="00F23980">
        <w:rPr>
          <w:rFonts w:ascii="Times New Roman" w:hAnsi="Times New Roman" w:cs="Times New Roman"/>
          <w:color w:val="000000" w:themeColor="text1"/>
          <w:szCs w:val="24"/>
        </w:rPr>
        <w:t>observations and CRM/LES simulations.</w:t>
      </w:r>
      <w:r w:rsidR="005B5EF0" w:rsidRPr="00F23980">
        <w:rPr>
          <w:rFonts w:ascii="Times New Roman" w:hAnsi="Times New Roman" w:cs="Times New Roman"/>
          <w:color w:val="000000" w:themeColor="text1"/>
          <w:szCs w:val="24"/>
        </w:rPr>
        <w:t xml:space="preserve"> Results from the SCMs have motivated and led to many updates and modifications to the parameterizations in the current generation of global climate models.  </w:t>
      </w:r>
      <w:r w:rsidR="00F23980" w:rsidRPr="00F23980">
        <w:rPr>
          <w:rFonts w:ascii="Times New Roman" w:hAnsi="Times New Roman" w:cs="Times New Roman"/>
          <w:color w:val="000000" w:themeColor="text1"/>
          <w:szCs w:val="24"/>
        </w:rPr>
        <w:t xml:space="preserve">With the insights from SCMs, hypothesis and improvements can be first tested in SCMs, then evaluated against CRMs or LESs, and implemented in global models.  </w:t>
      </w:r>
      <w:r w:rsidR="0076274B" w:rsidRPr="00F23980">
        <w:rPr>
          <w:rFonts w:ascii="Times New Roman" w:hAnsi="Times New Roman" w:cs="Times New Roman"/>
          <w:color w:val="000000" w:themeColor="text1"/>
          <w:szCs w:val="24"/>
        </w:rPr>
        <w:t xml:space="preserve"> </w:t>
      </w:r>
      <w:r w:rsidR="005B5EF0" w:rsidRPr="00F23980">
        <w:rPr>
          <w:rFonts w:ascii="Times New Roman" w:hAnsi="Times New Roman" w:cs="Times New Roman"/>
          <w:color w:val="000000" w:themeColor="text1"/>
          <w:szCs w:val="24"/>
        </w:rPr>
        <w:t xml:space="preserve"> </w:t>
      </w:r>
    </w:p>
    <w:p w14:paraId="344F111D" w14:textId="77777777" w:rsidR="00F23980" w:rsidRDefault="00F23980" w:rsidP="007E4751">
      <w:pPr>
        <w:spacing w:before="100" w:beforeAutospacing="1" w:after="0"/>
        <w:rPr>
          <w:rFonts w:ascii="Times New Roman" w:hAnsi="Times New Roman"/>
          <w:b/>
          <w:szCs w:val="24"/>
        </w:rPr>
      </w:pPr>
    </w:p>
    <w:p w14:paraId="321DFDB0" w14:textId="0108BF60" w:rsidR="009D46FA" w:rsidRPr="009D46FA" w:rsidRDefault="009D46FA" w:rsidP="007E4751">
      <w:pPr>
        <w:spacing w:before="100" w:beforeAutospacing="1" w:after="0"/>
        <w:rPr>
          <w:rFonts w:ascii="Times New Roman" w:hAnsi="Times New Roman"/>
          <w:b/>
          <w:szCs w:val="24"/>
        </w:rPr>
      </w:pPr>
      <w:r w:rsidRPr="009D46FA">
        <w:rPr>
          <w:rFonts w:ascii="Times New Roman" w:hAnsi="Times New Roman"/>
          <w:b/>
          <w:szCs w:val="24"/>
        </w:rPr>
        <w:t>REFERENCES</w:t>
      </w:r>
    </w:p>
    <w:p w14:paraId="5850430D" w14:textId="77777777" w:rsidR="00F23980" w:rsidRDefault="00F23980" w:rsidP="00C25475">
      <w:pPr>
        <w:spacing w:after="0" w:line="360" w:lineRule="auto"/>
        <w:ind w:left="720" w:hanging="720"/>
        <w:rPr>
          <w:rFonts w:ascii="Times New Roman" w:hAnsi="Times New Roman" w:cs="Times New Roman"/>
          <w:color w:val="000000" w:themeColor="text1"/>
          <w:szCs w:val="24"/>
        </w:rPr>
      </w:pPr>
    </w:p>
    <w:p w14:paraId="6B3B5082"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Barnes, S. L., 1964: A technique for maximizing details in numerical map analysis. J. Appl. Meteor., 3, 396-409.</w:t>
      </w:r>
    </w:p>
    <w:p w14:paraId="655AF298"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Betts, A. K., and M. J. Miller, 1986: A new convective adjustment scheme. Part II: Single column tests using GATE wave, BOMEX, ATEX, and arctic air mass data sets. </w:t>
      </w:r>
      <w:r w:rsidRPr="00C25475">
        <w:rPr>
          <w:rFonts w:ascii="Times New Roman" w:hAnsi="Times New Roman" w:cs="Times New Roman"/>
          <w:i/>
          <w:color w:val="000000" w:themeColor="text1"/>
          <w:szCs w:val="24"/>
        </w:rPr>
        <w:t>Quarterly Journal of the Royal Meteorological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112</w:t>
      </w:r>
      <w:r w:rsidRPr="00C25475">
        <w:rPr>
          <w:rFonts w:ascii="Times New Roman" w:hAnsi="Times New Roman" w:cs="Times New Roman"/>
          <w:color w:val="000000" w:themeColor="text1"/>
          <w:szCs w:val="24"/>
        </w:rPr>
        <w:t>, 693-709.</w:t>
      </w:r>
    </w:p>
    <w:p w14:paraId="6AD33065"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Cressman</w:t>
      </w:r>
      <w:proofErr w:type="spellEnd"/>
      <w:r w:rsidRPr="00C25475">
        <w:rPr>
          <w:rFonts w:ascii="Times New Roman" w:hAnsi="Times New Roman" w:cs="Times New Roman"/>
          <w:color w:val="000000" w:themeColor="text1"/>
          <w:szCs w:val="24"/>
        </w:rPr>
        <w:t xml:space="preserve">, G. P., 1959: An operational objective analysis scheme.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87, 367-374.</w:t>
      </w:r>
    </w:p>
    <w:p w14:paraId="67CAE99F" w14:textId="436E0CFC" w:rsidR="00C25475" w:rsidRPr="00C25475" w:rsidRDefault="0074483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Davies-Jones, R. P., 1993: Useful for</w:t>
      </w:r>
      <w:r w:rsidR="00C25475" w:rsidRPr="00C25475">
        <w:rPr>
          <w:rFonts w:ascii="Times New Roman" w:hAnsi="Times New Roman" w:cs="Times New Roman"/>
          <w:color w:val="000000" w:themeColor="text1"/>
          <w:szCs w:val="24"/>
        </w:rPr>
        <w:t xml:space="preserve">mulas for computing divergence, </w:t>
      </w:r>
      <w:r w:rsidRPr="00C25475">
        <w:rPr>
          <w:rFonts w:ascii="Times New Roman" w:hAnsi="Times New Roman" w:cs="Times New Roman"/>
          <w:color w:val="000000" w:themeColor="text1"/>
          <w:szCs w:val="24"/>
        </w:rPr>
        <w:t xml:space="preserve">vorticity, and their errors from three or more stations. </w:t>
      </w:r>
      <w:r w:rsidRPr="00C25475">
        <w:rPr>
          <w:rFonts w:ascii="Times New Roman" w:hAnsi="Times New Roman" w:cs="Times New Roman"/>
          <w:i/>
          <w:iCs/>
          <w:color w:val="000000" w:themeColor="text1"/>
          <w:szCs w:val="24"/>
        </w:rPr>
        <w:t xml:space="preserve">Mon. </w:t>
      </w:r>
      <w:proofErr w:type="spellStart"/>
      <w:r w:rsidRPr="00C25475">
        <w:rPr>
          <w:rFonts w:ascii="Times New Roman" w:hAnsi="Times New Roman" w:cs="Times New Roman"/>
          <w:i/>
          <w:iCs/>
          <w:color w:val="000000" w:themeColor="text1"/>
          <w:szCs w:val="24"/>
        </w:rPr>
        <w:t>Wea.</w:t>
      </w:r>
      <w:r w:rsidR="00FD59E6" w:rsidRPr="00C25475">
        <w:rPr>
          <w:rFonts w:ascii="Times New Roman" w:hAnsi="Times New Roman" w:cs="Times New Roman"/>
          <w:i/>
          <w:iCs/>
          <w:color w:val="000000" w:themeColor="text1"/>
          <w:szCs w:val="24"/>
        </w:rPr>
        <w:t>Rev</w:t>
      </w:r>
      <w:proofErr w:type="spellEnd"/>
      <w:r w:rsidR="00FD59E6" w:rsidRPr="00C25475">
        <w:rPr>
          <w:rFonts w:ascii="Times New Roman" w:hAnsi="Times New Roman" w:cs="Times New Roman"/>
          <w:i/>
          <w:iCs/>
          <w:color w:val="000000" w:themeColor="text1"/>
          <w:szCs w:val="24"/>
        </w:rPr>
        <w:t xml:space="preserve">., </w:t>
      </w:r>
      <w:r w:rsidR="00C25475" w:rsidRPr="00C25475">
        <w:rPr>
          <w:rFonts w:ascii="Times New Roman" w:hAnsi="Times New Roman" w:cs="Times New Roman"/>
          <w:b/>
          <w:bCs/>
          <w:color w:val="000000" w:themeColor="text1"/>
          <w:szCs w:val="24"/>
        </w:rPr>
        <w:t xml:space="preserve">121, </w:t>
      </w:r>
      <w:r w:rsidR="00FD59E6" w:rsidRPr="00C25475">
        <w:rPr>
          <w:rFonts w:ascii="Times New Roman" w:hAnsi="Times New Roman" w:cs="Times New Roman"/>
          <w:color w:val="000000" w:themeColor="text1"/>
          <w:szCs w:val="24"/>
        </w:rPr>
        <w:t>713–</w:t>
      </w:r>
      <w:r w:rsidR="00C25475" w:rsidRPr="00C25475">
        <w:rPr>
          <w:rFonts w:ascii="Times New Roman" w:hAnsi="Times New Roman" w:cs="Times New Roman"/>
          <w:color w:val="000000" w:themeColor="text1"/>
          <w:szCs w:val="24"/>
        </w:rPr>
        <w:t xml:space="preserve">725.  </w:t>
      </w:r>
    </w:p>
    <w:p w14:paraId="4E7C3AB2" w14:textId="31FA0543" w:rsidR="00071F6B" w:rsidRPr="00C25475" w:rsidRDefault="00071F6B"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A.D., A. Wolf, and M.-S. Yao, 2005: Evaluation of</w:t>
      </w:r>
      <w:r w:rsidR="00C25475">
        <w:rPr>
          <w:rFonts w:ascii="Times New Roman" w:hAnsi="Times New Roman" w:cs="Times New Roman"/>
          <w:color w:val="000000" w:themeColor="text1"/>
          <w:szCs w:val="24"/>
        </w:rPr>
        <w:t xml:space="preserve"> regional cloud feedbacks using </w:t>
      </w:r>
      <w:r w:rsidRPr="00C25475">
        <w:rPr>
          <w:rFonts w:ascii="Times New Roman" w:hAnsi="Times New Roman" w:cs="Times New Roman"/>
          <w:color w:val="000000" w:themeColor="text1"/>
          <w:szCs w:val="24"/>
        </w:rPr>
        <w:t xml:space="preserve">single-column models. </w:t>
      </w:r>
      <w:r w:rsidRPr="00C25475">
        <w:rPr>
          <w:rFonts w:ascii="Times New Roman" w:hAnsi="Times New Roman" w:cs="Times New Roman"/>
          <w:iCs/>
          <w:color w:val="000000" w:themeColor="text1"/>
          <w:szCs w:val="24"/>
        </w:rPr>
        <w:t xml:space="preserve">Journal of Geophysical Research, </w:t>
      </w:r>
      <w:r w:rsidR="00C25475">
        <w:rPr>
          <w:rFonts w:ascii="Times New Roman" w:hAnsi="Times New Roman" w:cs="Times New Roman"/>
          <w:color w:val="000000" w:themeColor="text1"/>
          <w:szCs w:val="24"/>
        </w:rPr>
        <w:t xml:space="preserve">110, D15S13, </w:t>
      </w:r>
      <w:r w:rsidRPr="00C25475">
        <w:rPr>
          <w:rFonts w:ascii="Times New Roman" w:hAnsi="Times New Roman" w:cs="Times New Roman"/>
          <w:color w:val="000000" w:themeColor="text1"/>
          <w:szCs w:val="24"/>
        </w:rPr>
        <w:t>doi</w:t>
      </w:r>
      <w:proofErr w:type="gramStart"/>
      <w:r w:rsidRPr="00C25475">
        <w:rPr>
          <w:rFonts w:ascii="Times New Roman" w:hAnsi="Times New Roman" w:cs="Times New Roman"/>
          <w:color w:val="000000" w:themeColor="text1"/>
          <w:szCs w:val="24"/>
        </w:rPr>
        <w:t>:10.1029</w:t>
      </w:r>
      <w:proofErr w:type="gramEnd"/>
      <w:r w:rsidRPr="00C25475">
        <w:rPr>
          <w:rFonts w:ascii="Times New Roman" w:hAnsi="Times New Roman" w:cs="Times New Roman"/>
          <w:color w:val="000000" w:themeColor="text1"/>
          <w:szCs w:val="24"/>
        </w:rPr>
        <w:t xml:space="preserve">/2004JD005011. </w:t>
      </w:r>
    </w:p>
    <w:p w14:paraId="0C9866E9" w14:textId="4A5B0CE0" w:rsidR="00F55811" w:rsidRPr="00C25475" w:rsidRDefault="00F5581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Frank, </w:t>
      </w:r>
      <w:r w:rsidR="00C25475" w:rsidRPr="00C25475">
        <w:rPr>
          <w:rFonts w:ascii="Times New Roman" w:hAnsi="Times New Roman" w:cs="Times New Roman"/>
          <w:color w:val="000000" w:themeColor="text1"/>
          <w:szCs w:val="24"/>
        </w:rPr>
        <w:t>W. M.</w:t>
      </w:r>
      <w:r w:rsidRPr="00C25475">
        <w:rPr>
          <w:rFonts w:ascii="Times New Roman" w:hAnsi="Times New Roman" w:cs="Times New Roman"/>
          <w:color w:val="000000" w:themeColor="text1"/>
          <w:szCs w:val="24"/>
        </w:rPr>
        <w:t xml:space="preserve">, H. Wang, and J. L. </w:t>
      </w:r>
      <w:proofErr w:type="spellStart"/>
      <w:r w:rsidRPr="00C25475">
        <w:rPr>
          <w:rFonts w:ascii="Times New Roman" w:hAnsi="Times New Roman" w:cs="Times New Roman"/>
          <w:color w:val="000000" w:themeColor="text1"/>
          <w:szCs w:val="24"/>
        </w:rPr>
        <w:t>McBridge</w:t>
      </w:r>
      <w:proofErr w:type="spellEnd"/>
      <w:r w:rsidRPr="00C25475">
        <w:rPr>
          <w:rFonts w:ascii="Times New Roman" w:hAnsi="Times New Roman" w:cs="Times New Roman"/>
          <w:color w:val="000000" w:themeColor="text1"/>
          <w:szCs w:val="24"/>
        </w:rPr>
        <w:t>, 1</w:t>
      </w:r>
      <w:r w:rsidR="00C25475" w:rsidRPr="00C25475">
        <w:rPr>
          <w:rFonts w:ascii="Times New Roman" w:hAnsi="Times New Roman" w:cs="Times New Roman"/>
          <w:color w:val="000000" w:themeColor="text1"/>
          <w:szCs w:val="24"/>
        </w:rPr>
        <w:t xml:space="preserve">996: </w:t>
      </w:r>
      <w:proofErr w:type="spellStart"/>
      <w:r w:rsidR="00C25475" w:rsidRPr="00C25475">
        <w:rPr>
          <w:rFonts w:ascii="Times New Roman" w:hAnsi="Times New Roman" w:cs="Times New Roman"/>
          <w:color w:val="000000" w:themeColor="text1"/>
          <w:szCs w:val="24"/>
        </w:rPr>
        <w:t>Rawinsonde</w:t>
      </w:r>
      <w:proofErr w:type="spellEnd"/>
      <w:r w:rsidR="00C25475" w:rsidRPr="00C25475">
        <w:rPr>
          <w:rFonts w:ascii="Times New Roman" w:hAnsi="Times New Roman" w:cs="Times New Roman"/>
          <w:color w:val="000000" w:themeColor="text1"/>
          <w:szCs w:val="24"/>
        </w:rPr>
        <w:t xml:space="preserve"> budget analyses </w:t>
      </w:r>
      <w:r w:rsidRPr="00C25475">
        <w:rPr>
          <w:rFonts w:ascii="Times New Roman" w:hAnsi="Times New Roman" w:cs="Times New Roman"/>
          <w:color w:val="000000" w:themeColor="text1"/>
          <w:szCs w:val="24"/>
        </w:rPr>
        <w:t xml:space="preserve">during TOGA COARE IOP. </w:t>
      </w:r>
      <w:r w:rsidRPr="00C25475">
        <w:rPr>
          <w:rFonts w:ascii="Times New Roman" w:hAnsi="Times New Roman" w:cs="Times New Roman"/>
          <w:i/>
          <w:iCs/>
          <w:color w:val="000000" w:themeColor="text1"/>
          <w:szCs w:val="24"/>
        </w:rPr>
        <w:t xml:space="preserve">J. Atmos. Sci., </w:t>
      </w:r>
      <w:r w:rsidRPr="00C25475">
        <w:rPr>
          <w:rFonts w:ascii="Times New Roman" w:hAnsi="Times New Roman" w:cs="Times New Roman"/>
          <w:b/>
          <w:bCs/>
          <w:color w:val="000000" w:themeColor="text1"/>
          <w:szCs w:val="24"/>
        </w:rPr>
        <w:t xml:space="preserve">53, </w:t>
      </w:r>
      <w:r w:rsidRPr="00C25475">
        <w:rPr>
          <w:rFonts w:ascii="Times New Roman" w:hAnsi="Times New Roman" w:cs="Times New Roman"/>
          <w:color w:val="000000" w:themeColor="text1"/>
          <w:szCs w:val="24"/>
        </w:rPr>
        <w:t>1761–1780.</w:t>
      </w:r>
    </w:p>
    <w:p w14:paraId="08040F9C" w14:textId="60C366E0"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S. J., D. Randall, K. Xu,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D.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J. Hack,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Klein, S.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Pedretti</w:t>
      </w:r>
      <w:proofErr w:type="spellEnd"/>
      <w:r w:rsidRPr="00C25475">
        <w:rPr>
          <w:rFonts w:ascii="Times New Roman" w:hAnsi="Times New Roman" w:cs="Times New Roman"/>
          <w:color w:val="000000" w:themeColor="text1"/>
          <w:szCs w:val="24"/>
        </w:rPr>
        <w:t xml:space="preserve">, A. </w:t>
      </w:r>
      <w:proofErr w:type="spellStart"/>
      <w:r w:rsidRPr="00C25475">
        <w:rPr>
          <w:rFonts w:ascii="Times New Roman" w:hAnsi="Times New Roman" w:cs="Times New Roman"/>
          <w:color w:val="000000" w:themeColor="text1"/>
          <w:szCs w:val="24"/>
        </w:rPr>
        <w:t>Robock</w:t>
      </w:r>
      <w:proofErr w:type="spellEnd"/>
      <w:r w:rsidRPr="00C25475">
        <w:rPr>
          <w:rFonts w:ascii="Times New Roman" w:hAnsi="Times New Roman" w:cs="Times New Roman"/>
          <w:color w:val="000000" w:themeColor="text1"/>
          <w:szCs w:val="24"/>
        </w:rPr>
        <w:t xml:space="preserve">, L.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Somerville, G. </w:t>
      </w:r>
      <w:proofErr w:type="spellStart"/>
      <w:r w:rsidRPr="00C25475">
        <w:rPr>
          <w:rFonts w:ascii="Times New Roman" w:hAnsi="Times New Roman" w:cs="Times New Roman"/>
          <w:color w:val="000000" w:themeColor="text1"/>
          <w:szCs w:val="24"/>
        </w:rPr>
        <w:t>Strenchikov</w:t>
      </w:r>
      <w:proofErr w:type="spellEnd"/>
      <w:r w:rsidRPr="00C25475">
        <w:rPr>
          <w:rFonts w:ascii="Times New Roman" w:hAnsi="Times New Roman" w:cs="Times New Roman"/>
          <w:color w:val="000000" w:themeColor="text1"/>
          <w:szCs w:val="24"/>
        </w:rPr>
        <w:t xml:space="preserve">, Y.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G. Walker, S.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M. Zhang, 2000:  A comparison of single-column model simulations of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convection.  </w:t>
      </w:r>
      <w:r w:rsidRPr="00C25475">
        <w:rPr>
          <w:rFonts w:ascii="Times New Roman" w:hAnsi="Times New Roman" w:cs="Times New Roman"/>
          <w:i/>
          <w:color w:val="000000" w:themeColor="text1"/>
          <w:szCs w:val="24"/>
        </w:rPr>
        <w:t>Journal of Geophysical Research, D. (Atmospheres)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105</w:t>
      </w:r>
      <w:r w:rsidRPr="00C25475">
        <w:rPr>
          <w:rFonts w:ascii="Times New Roman" w:hAnsi="Times New Roman" w:cs="Times New Roman"/>
          <w:color w:val="000000" w:themeColor="text1"/>
          <w:szCs w:val="24"/>
        </w:rPr>
        <w:t xml:space="preserve"> (D2), 2091-2124.  </w:t>
      </w:r>
    </w:p>
    <w:p w14:paraId="7331393B" w14:textId="77777777" w:rsidR="00071F6B" w:rsidRPr="00C25475" w:rsidRDefault="00071F6B"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lastRenderedPageBreak/>
        <w:t xml:space="preserve">Hack, J. J., and J. A. </w:t>
      </w:r>
      <w:proofErr w:type="spellStart"/>
      <w:r w:rsidRPr="00C25475">
        <w:rPr>
          <w:rFonts w:ascii="Times New Roman" w:hAnsi="Times New Roman"/>
          <w:color w:val="000000" w:themeColor="text1"/>
          <w:szCs w:val="24"/>
        </w:rPr>
        <w:t>Pedretti</w:t>
      </w:r>
      <w:proofErr w:type="spellEnd"/>
      <w:r w:rsidRPr="00C25475">
        <w:rPr>
          <w:rFonts w:ascii="Times New Roman" w:hAnsi="Times New Roman"/>
          <w:color w:val="000000" w:themeColor="text1"/>
          <w:szCs w:val="24"/>
        </w:rPr>
        <w:t xml:space="preserve">, 2000: Assessment of solution uncertainties in single-column modeling frameworks. </w:t>
      </w:r>
      <w:r w:rsidRPr="00C25475">
        <w:rPr>
          <w:rFonts w:ascii="Times New Roman" w:hAnsi="Times New Roman"/>
          <w:i/>
          <w:iCs/>
          <w:color w:val="000000" w:themeColor="text1"/>
          <w:szCs w:val="24"/>
        </w:rPr>
        <w:t>J. Climate</w:t>
      </w:r>
      <w:r w:rsidRPr="00C25475">
        <w:rPr>
          <w:rFonts w:ascii="Times New Roman" w:hAnsi="Times New Roman"/>
          <w:color w:val="000000" w:themeColor="text1"/>
          <w:szCs w:val="24"/>
        </w:rPr>
        <w:t>, 13, 352-365.</w:t>
      </w:r>
    </w:p>
    <w:p w14:paraId="64976B86" w14:textId="77777777" w:rsidR="00071F6B" w:rsidRPr="00C25475" w:rsidRDefault="00071F6B"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Hume, T, and C </w:t>
      </w:r>
      <w:proofErr w:type="spellStart"/>
      <w:r w:rsidRPr="00C25475">
        <w:rPr>
          <w:rFonts w:ascii="Times New Roman" w:hAnsi="Times New Roman"/>
          <w:color w:val="000000" w:themeColor="text1"/>
          <w:szCs w:val="24"/>
        </w:rPr>
        <w:t>Jakob</w:t>
      </w:r>
      <w:proofErr w:type="spellEnd"/>
      <w:r w:rsidRPr="00C25475">
        <w:rPr>
          <w:rFonts w:ascii="Times New Roman" w:hAnsi="Times New Roman"/>
          <w:color w:val="000000" w:themeColor="text1"/>
          <w:szCs w:val="24"/>
        </w:rPr>
        <w:t xml:space="preserve">. 2005. "Ensemble single column modeling (ESCM) in the tropical western Pacific: Forcing data sets and uncertainty analysis." </w:t>
      </w:r>
      <w:r w:rsidRPr="00C25475">
        <w:rPr>
          <w:rFonts w:ascii="Times New Roman" w:hAnsi="Times New Roman"/>
          <w:i/>
          <w:iCs/>
          <w:color w:val="000000" w:themeColor="text1"/>
          <w:szCs w:val="24"/>
        </w:rPr>
        <w:t>Journal of Geophysical Research</w:t>
      </w:r>
      <w:r w:rsidRPr="00C25475">
        <w:rPr>
          <w:rFonts w:ascii="Times New Roman" w:hAnsi="Times New Roman"/>
          <w:color w:val="000000" w:themeColor="text1"/>
          <w:szCs w:val="24"/>
        </w:rPr>
        <w:t xml:space="preserve"> 110</w:t>
      </w:r>
    </w:p>
    <w:p w14:paraId="4AE4AB72"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1991a:  Diagnostic modeling of the Indian monsoon onset.  Part I:  Model description and validation.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1948-1959.</w:t>
      </w:r>
    </w:p>
    <w:p w14:paraId="1B8461ED"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and R. C. J. Somerville, 1991b:  Diagnostic modeling of the Indian monsoon onset.  Part II:  Budget and sensitivity studies.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48</w:t>
      </w:r>
      <w:r w:rsidRPr="00C25475">
        <w:rPr>
          <w:rFonts w:ascii="Times New Roman" w:hAnsi="Times New Roman" w:cs="Times New Roman"/>
          <w:color w:val="000000" w:themeColor="text1"/>
          <w:szCs w:val="24"/>
        </w:rPr>
        <w:t>, 1960-1971.</w:t>
      </w:r>
    </w:p>
    <w:p w14:paraId="12B5BA67" w14:textId="79C4562D" w:rsidR="003B4751" w:rsidRPr="003B4751" w:rsidRDefault="003B4751" w:rsidP="00C25475">
      <w:pPr>
        <w:shd w:val="clear" w:color="auto" w:fill="FFFFFF"/>
        <w:spacing w:after="0" w:line="360" w:lineRule="auto"/>
        <w:ind w:left="720" w:hanging="720"/>
        <w:rPr>
          <w:rFonts w:ascii="Times New Roman" w:eastAsia="Times New Roman" w:hAnsi="Times New Roman" w:cs="Times New Roman"/>
          <w:color w:val="000000" w:themeColor="text1"/>
          <w:szCs w:val="24"/>
          <w:lang w:eastAsia="zh-CN"/>
        </w:rPr>
      </w:pPr>
      <w:r w:rsidRPr="003B4751">
        <w:rPr>
          <w:rFonts w:ascii="Times New Roman" w:eastAsia="Times New Roman" w:hAnsi="Times New Roman" w:cs="Times New Roman"/>
          <w:color w:val="000000" w:themeColor="text1"/>
          <w:szCs w:val="24"/>
          <w:lang w:eastAsia="zh-CN"/>
        </w:rPr>
        <w:t xml:space="preserve">Kennedy, Aaron D., </w:t>
      </w:r>
      <w:proofErr w:type="spellStart"/>
      <w:r w:rsidRPr="003B4751">
        <w:rPr>
          <w:rFonts w:ascii="Times New Roman" w:eastAsia="Times New Roman" w:hAnsi="Times New Roman" w:cs="Times New Roman"/>
          <w:color w:val="000000" w:themeColor="text1"/>
          <w:szCs w:val="24"/>
          <w:lang w:eastAsia="zh-CN"/>
        </w:rPr>
        <w:t>Xiquan</w:t>
      </w:r>
      <w:proofErr w:type="spellEnd"/>
      <w:r w:rsidRPr="003B4751">
        <w:rPr>
          <w:rFonts w:ascii="Times New Roman" w:eastAsia="Times New Roman" w:hAnsi="Times New Roman" w:cs="Times New Roman"/>
          <w:color w:val="000000" w:themeColor="text1"/>
          <w:szCs w:val="24"/>
          <w:lang w:eastAsia="zh-CN"/>
        </w:rPr>
        <w:t xml:space="preserve"> Dong, </w:t>
      </w:r>
      <w:proofErr w:type="spellStart"/>
      <w:r w:rsidRPr="003B4751">
        <w:rPr>
          <w:rFonts w:ascii="Times New Roman" w:eastAsia="Times New Roman" w:hAnsi="Times New Roman" w:cs="Times New Roman"/>
          <w:color w:val="000000" w:themeColor="text1"/>
          <w:szCs w:val="24"/>
          <w:lang w:eastAsia="zh-CN"/>
        </w:rPr>
        <w:t>Baike</w:t>
      </w:r>
      <w:proofErr w:type="spellEnd"/>
      <w:r w:rsidRPr="003B4751">
        <w:rPr>
          <w:rFonts w:ascii="Times New Roman" w:eastAsia="Times New Roman" w:hAnsi="Times New Roman" w:cs="Times New Roman"/>
          <w:color w:val="000000" w:themeColor="text1"/>
          <w:szCs w:val="24"/>
          <w:lang w:eastAsia="zh-CN"/>
        </w:rPr>
        <w:t xml:space="preserve"> Xi, </w:t>
      </w:r>
      <w:proofErr w:type="spellStart"/>
      <w:r w:rsidRPr="003B4751">
        <w:rPr>
          <w:rFonts w:ascii="Times New Roman" w:eastAsia="Times New Roman" w:hAnsi="Times New Roman" w:cs="Times New Roman"/>
          <w:color w:val="000000" w:themeColor="text1"/>
          <w:szCs w:val="24"/>
          <w:lang w:eastAsia="zh-CN"/>
        </w:rPr>
        <w:t>Shaocheng</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Xie</w:t>
      </w:r>
      <w:proofErr w:type="spellEnd"/>
      <w:r w:rsidRPr="003B4751">
        <w:rPr>
          <w:rFonts w:ascii="Times New Roman" w:eastAsia="Times New Roman" w:hAnsi="Times New Roman" w:cs="Times New Roman"/>
          <w:color w:val="000000" w:themeColor="text1"/>
          <w:szCs w:val="24"/>
          <w:lang w:eastAsia="zh-CN"/>
        </w:rPr>
        <w:t xml:space="preserve">, </w:t>
      </w:r>
      <w:proofErr w:type="spellStart"/>
      <w:r w:rsidRPr="003B4751">
        <w:rPr>
          <w:rFonts w:ascii="Times New Roman" w:eastAsia="Times New Roman" w:hAnsi="Times New Roman" w:cs="Times New Roman"/>
          <w:color w:val="000000" w:themeColor="text1"/>
          <w:szCs w:val="24"/>
          <w:lang w:eastAsia="zh-CN"/>
        </w:rPr>
        <w:t>Yunyan</w:t>
      </w:r>
      <w:proofErr w:type="spellEnd"/>
      <w:r w:rsidRPr="003B4751">
        <w:rPr>
          <w:rFonts w:ascii="Times New Roman" w:eastAsia="Times New Roman" w:hAnsi="Times New Roman" w:cs="Times New Roman"/>
          <w:color w:val="000000" w:themeColor="text1"/>
          <w:szCs w:val="24"/>
          <w:lang w:eastAsia="zh-CN"/>
        </w:rPr>
        <w:t xml:space="preserve"> Zhang, </w:t>
      </w:r>
      <w:proofErr w:type="spellStart"/>
      <w:proofErr w:type="gramStart"/>
      <w:r w:rsidRPr="003B4751">
        <w:rPr>
          <w:rFonts w:ascii="Times New Roman" w:eastAsia="Times New Roman" w:hAnsi="Times New Roman" w:cs="Times New Roman"/>
          <w:color w:val="000000" w:themeColor="text1"/>
          <w:szCs w:val="24"/>
          <w:lang w:eastAsia="zh-CN"/>
        </w:rPr>
        <w:t>Junye</w:t>
      </w:r>
      <w:proofErr w:type="spellEnd"/>
      <w:proofErr w:type="gramEnd"/>
      <w:r w:rsidRPr="003B4751">
        <w:rPr>
          <w:rFonts w:ascii="Times New Roman" w:eastAsia="Times New Roman" w:hAnsi="Times New Roman" w:cs="Times New Roman"/>
          <w:color w:val="000000" w:themeColor="text1"/>
          <w:szCs w:val="24"/>
          <w:lang w:eastAsia="zh-CN"/>
        </w:rPr>
        <w:t xml:space="preserve"> Chen, 2011: A Comparison of MERRA and NARR </w:t>
      </w:r>
      <w:proofErr w:type="spellStart"/>
      <w:r w:rsidRPr="003B4751">
        <w:rPr>
          <w:rFonts w:ascii="Times New Roman" w:eastAsia="Times New Roman" w:hAnsi="Times New Roman" w:cs="Times New Roman"/>
          <w:color w:val="000000" w:themeColor="text1"/>
          <w:szCs w:val="24"/>
          <w:lang w:eastAsia="zh-CN"/>
        </w:rPr>
        <w:t>Reanalyses</w:t>
      </w:r>
      <w:proofErr w:type="spellEnd"/>
      <w:r w:rsidRPr="003B4751">
        <w:rPr>
          <w:rFonts w:ascii="Times New Roman" w:eastAsia="Times New Roman" w:hAnsi="Times New Roman" w:cs="Times New Roman"/>
          <w:color w:val="000000" w:themeColor="text1"/>
          <w:szCs w:val="24"/>
          <w:lang w:eastAsia="zh-CN"/>
        </w:rPr>
        <w:t xml:space="preserve"> with the DOE ARM SGP Data.</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i/>
          <w:iCs/>
          <w:color w:val="000000" w:themeColor="text1"/>
          <w:szCs w:val="24"/>
          <w:lang w:eastAsia="zh-CN"/>
        </w:rPr>
        <w:t>J. Climate</w:t>
      </w:r>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w:t>
      </w:r>
      <w:r w:rsidRPr="003B4751">
        <w:rPr>
          <w:rFonts w:ascii="Times New Roman" w:eastAsia="Times New Roman" w:hAnsi="Times New Roman" w:cs="Times New Roman"/>
          <w:b/>
          <w:bCs/>
          <w:color w:val="000000" w:themeColor="text1"/>
          <w:szCs w:val="24"/>
          <w:lang w:eastAsia="zh-CN"/>
        </w:rPr>
        <w:t>24</w:t>
      </w:r>
      <w:r w:rsidRPr="003B4751">
        <w:rPr>
          <w:rFonts w:ascii="Times New Roman" w:eastAsia="Times New Roman" w:hAnsi="Times New Roman" w:cs="Times New Roman"/>
          <w:color w:val="000000" w:themeColor="text1"/>
          <w:szCs w:val="24"/>
          <w:lang w:eastAsia="zh-CN"/>
        </w:rPr>
        <w:t>, 4541–4557.</w:t>
      </w:r>
      <w:r w:rsidR="00C25475">
        <w:rPr>
          <w:rFonts w:ascii="Times New Roman" w:eastAsia="Times New Roman" w:hAnsi="Times New Roman" w:cs="Times New Roman"/>
          <w:color w:val="000000" w:themeColor="text1"/>
          <w:szCs w:val="24"/>
          <w:lang w:eastAsia="zh-CN"/>
        </w:rPr>
        <w:t xml:space="preserve"> </w:t>
      </w:r>
      <w:proofErr w:type="spellStart"/>
      <w:proofErr w:type="gramStart"/>
      <w:r w:rsidRPr="003B4751">
        <w:rPr>
          <w:rFonts w:ascii="Times New Roman" w:eastAsia="Times New Roman" w:hAnsi="Times New Roman" w:cs="Times New Roman"/>
          <w:color w:val="000000" w:themeColor="text1"/>
          <w:szCs w:val="24"/>
          <w:lang w:eastAsia="zh-CN"/>
        </w:rPr>
        <w:t>doi</w:t>
      </w:r>
      <w:proofErr w:type="spellEnd"/>
      <w:proofErr w:type="gramEnd"/>
      <w:r w:rsidRPr="003B4751">
        <w:rPr>
          <w:rFonts w:ascii="Times New Roman" w:eastAsia="Times New Roman" w:hAnsi="Times New Roman" w:cs="Times New Roman"/>
          <w:color w:val="000000" w:themeColor="text1"/>
          <w:szCs w:val="24"/>
          <w:lang w:eastAsia="zh-CN"/>
        </w:rPr>
        <w:t>:</w:t>
      </w:r>
      <w:r w:rsidRPr="00C25475">
        <w:rPr>
          <w:rFonts w:ascii="Times New Roman" w:eastAsia="Times New Roman" w:hAnsi="Times New Roman" w:cs="Times New Roman"/>
          <w:color w:val="000000" w:themeColor="text1"/>
          <w:szCs w:val="24"/>
          <w:lang w:eastAsia="zh-CN"/>
        </w:rPr>
        <w:t> http://dx.doi.org/10.1175/2011JCLI3978.1</w:t>
      </w:r>
    </w:p>
    <w:p w14:paraId="1943F85C"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Lane, D. E., R. C. J. Somerville, and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2000:  Sensitivity of cloud and radiation parameterizations to changes in vertical resolution.  </w:t>
      </w:r>
      <w:r w:rsidRPr="00C25475">
        <w:rPr>
          <w:rFonts w:ascii="Times New Roman" w:hAnsi="Times New Roman" w:cs="Times New Roman"/>
          <w:i/>
          <w:color w:val="000000" w:themeColor="text1"/>
          <w:szCs w:val="24"/>
        </w:rPr>
        <w:t>Journal of Climate</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13</w:t>
      </w:r>
      <w:r w:rsidRPr="00C25475">
        <w:rPr>
          <w:rFonts w:ascii="Times New Roman" w:hAnsi="Times New Roman" w:cs="Times New Roman"/>
          <w:color w:val="000000" w:themeColor="text1"/>
          <w:szCs w:val="24"/>
        </w:rPr>
        <w:t>, 915-922.</w:t>
      </w:r>
    </w:p>
    <w:p w14:paraId="5EA990E9" w14:textId="1ACBA44F" w:rsidR="00C25475" w:rsidRPr="00C25475" w:rsidRDefault="00F55811"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Lin, X., and R. H. Johnson, 199</w:t>
      </w:r>
      <w:r w:rsidR="00C25475" w:rsidRPr="00C25475">
        <w:rPr>
          <w:rFonts w:ascii="Times New Roman" w:hAnsi="Times New Roman" w:cs="Times New Roman"/>
          <w:color w:val="000000" w:themeColor="text1"/>
          <w:szCs w:val="24"/>
        </w:rPr>
        <w:t xml:space="preserve">6:  </w:t>
      </w:r>
      <w:r w:rsidRPr="00C25475">
        <w:rPr>
          <w:rFonts w:ascii="Times New Roman" w:hAnsi="Times New Roman" w:cs="Times New Roman"/>
          <w:color w:val="000000" w:themeColor="text1"/>
          <w:szCs w:val="24"/>
        </w:rPr>
        <w:t xml:space="preserve"> Kinematic and thermodynamic characteristics</w:t>
      </w:r>
      <w:r w:rsidR="00C25475" w:rsidRPr="00C25475">
        <w:rPr>
          <w:rFonts w:ascii="Times New Roman" w:hAnsi="Times New Roman" w:cs="Times New Roman"/>
          <w:color w:val="000000" w:themeColor="text1"/>
          <w:szCs w:val="24"/>
        </w:rPr>
        <w:t xml:space="preserve"> </w:t>
      </w:r>
      <w:r w:rsidRPr="00C25475">
        <w:rPr>
          <w:rFonts w:ascii="Times New Roman" w:hAnsi="Times New Roman" w:cs="Times New Roman"/>
          <w:color w:val="000000" w:themeColor="text1"/>
          <w:szCs w:val="24"/>
        </w:rPr>
        <w:t>of the flow over the western Pacific warm</w:t>
      </w:r>
      <w:r w:rsidR="00C25475" w:rsidRPr="00C25475">
        <w:rPr>
          <w:rFonts w:ascii="Times New Roman" w:hAnsi="Times New Roman" w:cs="Times New Roman"/>
          <w:color w:val="000000" w:themeColor="text1"/>
          <w:szCs w:val="24"/>
        </w:rPr>
        <w:t xml:space="preserve"> </w:t>
      </w:r>
      <w:r w:rsidR="00C25475">
        <w:rPr>
          <w:rFonts w:ascii="Times New Roman" w:hAnsi="Times New Roman" w:cs="Times New Roman"/>
          <w:color w:val="000000" w:themeColor="text1"/>
          <w:szCs w:val="24"/>
        </w:rPr>
        <w:t xml:space="preserve">pool during TOGA </w:t>
      </w:r>
      <w:r w:rsidR="00C25475" w:rsidRPr="00C25475">
        <w:rPr>
          <w:rFonts w:ascii="Times New Roman" w:hAnsi="Times New Roman" w:cs="Times New Roman"/>
          <w:color w:val="000000" w:themeColor="text1"/>
          <w:szCs w:val="24"/>
        </w:rPr>
        <w:t xml:space="preserve">COARE. </w:t>
      </w:r>
      <w:r w:rsidR="00C25475" w:rsidRPr="00C25475">
        <w:rPr>
          <w:rFonts w:ascii="Times New Roman" w:hAnsi="Times New Roman" w:cs="Times New Roman"/>
          <w:i/>
          <w:iCs/>
          <w:color w:val="000000" w:themeColor="text1"/>
          <w:szCs w:val="24"/>
        </w:rPr>
        <w:t xml:space="preserve">J. Atmos. Sci., </w:t>
      </w:r>
      <w:r w:rsidR="00C25475" w:rsidRPr="00C25475">
        <w:rPr>
          <w:rFonts w:ascii="Times New Roman" w:hAnsi="Times New Roman" w:cs="Times New Roman"/>
          <w:b/>
          <w:bCs/>
          <w:color w:val="000000" w:themeColor="text1"/>
          <w:szCs w:val="24"/>
        </w:rPr>
        <w:t xml:space="preserve">53, </w:t>
      </w:r>
      <w:r w:rsidR="00C25475" w:rsidRPr="00C25475">
        <w:rPr>
          <w:rFonts w:ascii="Times New Roman" w:hAnsi="Times New Roman" w:cs="Times New Roman"/>
          <w:color w:val="000000" w:themeColor="text1"/>
          <w:szCs w:val="24"/>
        </w:rPr>
        <w:t>695–715.</w:t>
      </w:r>
    </w:p>
    <w:p w14:paraId="728BC09B" w14:textId="1BBC3AD2"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Lord, S. J., 1982: Interaction of a cumulus cloud ensemble with the large-scale environment. Part III: Semi-prognostic test of the Arakawa-Schubert cumulus parameterization. </w:t>
      </w:r>
      <w:r w:rsidRPr="00C25475">
        <w:rPr>
          <w:rFonts w:ascii="Times New Roman" w:hAnsi="Times New Roman" w:cs="Times New Roman"/>
          <w:i/>
          <w:color w:val="000000" w:themeColor="text1"/>
          <w:szCs w:val="24"/>
        </w:rPr>
        <w:t>Journal of the Atmospheric Sciences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39</w:t>
      </w:r>
      <w:r w:rsidRPr="00C25475">
        <w:rPr>
          <w:rFonts w:ascii="Times New Roman" w:hAnsi="Times New Roman" w:cs="Times New Roman"/>
          <w:color w:val="000000" w:themeColor="text1"/>
          <w:szCs w:val="24"/>
        </w:rPr>
        <w:t>, 88-103.</w:t>
      </w:r>
    </w:p>
    <w:p w14:paraId="03BF51A6" w14:textId="77777777" w:rsidR="00071F6B" w:rsidRPr="00C25475" w:rsidRDefault="00071F6B" w:rsidP="00C25475">
      <w:pPr>
        <w:pStyle w:val="ref"/>
        <w:spacing w:after="0" w:line="360" w:lineRule="auto"/>
        <w:rPr>
          <w:rFonts w:ascii="Times New Roman" w:hAnsi="Times New Roman"/>
          <w:color w:val="000000" w:themeColor="text1"/>
          <w:szCs w:val="24"/>
        </w:rPr>
      </w:pPr>
      <w:bookmarkStart w:id="112" w:name="f43"/>
      <w:proofErr w:type="spellStart"/>
      <w:r w:rsidRPr="00C25475">
        <w:rPr>
          <w:rFonts w:ascii="Times New Roman" w:hAnsi="Times New Roman"/>
          <w:color w:val="000000" w:themeColor="text1"/>
          <w:szCs w:val="24"/>
        </w:rPr>
        <w:t>Minnis</w:t>
      </w:r>
      <w:proofErr w:type="spellEnd"/>
      <w:r w:rsidRPr="00C25475">
        <w:rPr>
          <w:rFonts w:ascii="Times New Roman" w:hAnsi="Times New Roman"/>
          <w:color w:val="000000" w:themeColor="text1"/>
          <w:szCs w:val="24"/>
        </w:rPr>
        <w:t xml:space="preserve">, P.; Smith, W. L., Jr.; Garber, D. P.; Ayers, J. K.; and </w:t>
      </w:r>
      <w:proofErr w:type="spellStart"/>
      <w:r w:rsidRPr="00C25475">
        <w:rPr>
          <w:rFonts w:ascii="Times New Roman" w:hAnsi="Times New Roman"/>
          <w:color w:val="000000" w:themeColor="text1"/>
          <w:szCs w:val="24"/>
        </w:rPr>
        <w:t>Doelling</w:t>
      </w:r>
      <w:proofErr w:type="spellEnd"/>
      <w:r w:rsidRPr="00C25475">
        <w:rPr>
          <w:rFonts w:ascii="Times New Roman" w:hAnsi="Times New Roman"/>
          <w:color w:val="000000" w:themeColor="text1"/>
          <w:szCs w:val="24"/>
        </w:rPr>
        <w:t xml:space="preserve">, D. R.: </w:t>
      </w:r>
      <w:bookmarkEnd w:id="112"/>
      <w:r w:rsidRPr="00C25475">
        <w:rPr>
          <w:rFonts w:ascii="Times New Roman" w:hAnsi="Times New Roman"/>
          <w:color w:val="000000" w:themeColor="text1"/>
          <w:szCs w:val="24"/>
        </w:rPr>
        <w:t xml:space="preserve">Cloud Properties Derived From GOES-7 for the Spring 1994 ARM Intensive Observing Period Using Version 1.0.0 of the ARM Satellite Data Analysis Program. </w:t>
      </w:r>
      <w:r w:rsidRPr="00C25475">
        <w:rPr>
          <w:rFonts w:ascii="Times New Roman" w:hAnsi="Times New Roman"/>
          <w:i/>
          <w:iCs/>
          <w:color w:val="000000" w:themeColor="text1"/>
          <w:szCs w:val="24"/>
        </w:rPr>
        <w:t>NASA RP 1366</w:t>
      </w:r>
      <w:r w:rsidRPr="00C25475">
        <w:rPr>
          <w:rFonts w:ascii="Times New Roman" w:hAnsi="Times New Roman"/>
          <w:color w:val="000000" w:themeColor="text1"/>
          <w:szCs w:val="24"/>
        </w:rPr>
        <w:t>, August 1995, 59 pp.</w:t>
      </w:r>
    </w:p>
    <w:p w14:paraId="7691B35A" w14:textId="64A28328" w:rsidR="00071F6B" w:rsidRPr="00C25475" w:rsidRDefault="00071F6B" w:rsidP="00C2547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Ooyama</w:t>
      </w:r>
      <w:proofErr w:type="spellEnd"/>
      <w:r w:rsidRPr="00C25475">
        <w:rPr>
          <w:rFonts w:ascii="Times New Roman" w:hAnsi="Times New Roman"/>
          <w:color w:val="000000" w:themeColor="text1"/>
          <w:szCs w:val="24"/>
        </w:rPr>
        <w:t>, K.</w:t>
      </w:r>
      <w:r w:rsidR="00C25475">
        <w:rPr>
          <w:rFonts w:ascii="Times New Roman" w:hAnsi="Times New Roman"/>
          <w:color w:val="000000" w:themeColor="text1"/>
          <w:szCs w:val="24"/>
        </w:rPr>
        <w:t xml:space="preserve"> 1987:  </w:t>
      </w:r>
      <w:r w:rsidRPr="00C25475">
        <w:rPr>
          <w:rFonts w:ascii="Times New Roman" w:hAnsi="Times New Roman"/>
          <w:color w:val="000000" w:themeColor="text1"/>
          <w:szCs w:val="24"/>
        </w:rPr>
        <w:t xml:space="preserve">Scale-controlled objective analysis, Mon. </w:t>
      </w:r>
      <w:proofErr w:type="spellStart"/>
      <w:r w:rsidRPr="00C25475">
        <w:rPr>
          <w:rFonts w:ascii="Times New Roman" w:hAnsi="Times New Roman"/>
          <w:color w:val="000000" w:themeColor="text1"/>
          <w:szCs w:val="24"/>
        </w:rPr>
        <w:t>Wea</w:t>
      </w:r>
      <w:proofErr w:type="spellEnd"/>
      <w:r w:rsidRPr="00C25475">
        <w:rPr>
          <w:rFonts w:ascii="Times New Roman" w:hAnsi="Times New Roman"/>
          <w:color w:val="000000" w:themeColor="text1"/>
          <w:szCs w:val="24"/>
        </w:rPr>
        <w:t>. Rev., 115, 2476-2506.</w:t>
      </w:r>
    </w:p>
    <w:p w14:paraId="17335235" w14:textId="77777777" w:rsidR="00071F6B" w:rsidRPr="00C25475" w:rsidRDefault="00071F6B" w:rsidP="00C25475">
      <w:pPr>
        <w:pStyle w:val="ref"/>
        <w:spacing w:after="0" w:line="360" w:lineRule="auto"/>
        <w:rPr>
          <w:rFonts w:ascii="Times New Roman" w:hAnsi="Times New Roman"/>
          <w:color w:val="000000" w:themeColor="text1"/>
          <w:szCs w:val="24"/>
        </w:rPr>
      </w:pPr>
      <w:proofErr w:type="spellStart"/>
      <w:r w:rsidRPr="00C25475">
        <w:rPr>
          <w:rFonts w:ascii="Times New Roman" w:hAnsi="Times New Roman"/>
          <w:color w:val="000000" w:themeColor="text1"/>
          <w:szCs w:val="24"/>
        </w:rPr>
        <w:t>Ovtchinnikov</w:t>
      </w:r>
      <w:proofErr w:type="spellEnd"/>
      <w:r w:rsidRPr="00C25475">
        <w:rPr>
          <w:rFonts w:ascii="Times New Roman" w:hAnsi="Times New Roman"/>
          <w:color w:val="000000" w:themeColor="text1"/>
          <w:szCs w:val="24"/>
        </w:rPr>
        <w:t xml:space="preserve">, M., and S. J. </w:t>
      </w:r>
      <w:proofErr w:type="spellStart"/>
      <w:r w:rsidRPr="00C25475">
        <w:rPr>
          <w:rFonts w:ascii="Times New Roman" w:hAnsi="Times New Roman"/>
          <w:color w:val="000000" w:themeColor="text1"/>
          <w:szCs w:val="24"/>
        </w:rPr>
        <w:t>Ghan</w:t>
      </w:r>
      <w:proofErr w:type="spellEnd"/>
      <w:r w:rsidRPr="00C25475">
        <w:rPr>
          <w:rFonts w:ascii="Times New Roman" w:hAnsi="Times New Roman"/>
          <w:color w:val="000000" w:themeColor="text1"/>
          <w:szCs w:val="24"/>
        </w:rPr>
        <w:t>, 2005</w:t>
      </w:r>
      <w:proofErr w:type="gramStart"/>
      <w:r w:rsidRPr="00C25475">
        <w:rPr>
          <w:rFonts w:ascii="Times New Roman" w:hAnsi="Times New Roman"/>
          <w:color w:val="000000" w:themeColor="text1"/>
          <w:szCs w:val="24"/>
        </w:rPr>
        <w:t>:,</w:t>
      </w:r>
      <w:proofErr w:type="gramEnd"/>
      <w:r w:rsidRPr="00C25475">
        <w:rPr>
          <w:rFonts w:ascii="Times New Roman" w:hAnsi="Times New Roman"/>
          <w:color w:val="000000" w:themeColor="text1"/>
          <w:szCs w:val="24"/>
        </w:rPr>
        <w:t xml:space="preserve"> Parallel simulations of aerosol influence on clouds using cloud-resolving and single-column models, </w:t>
      </w:r>
      <w:r w:rsidRPr="00C25475">
        <w:rPr>
          <w:rFonts w:ascii="Times New Roman" w:hAnsi="Times New Roman"/>
          <w:i/>
          <w:iCs/>
          <w:color w:val="000000" w:themeColor="text1"/>
          <w:szCs w:val="24"/>
        </w:rPr>
        <w:t xml:space="preserve">J. </w:t>
      </w:r>
      <w:proofErr w:type="spellStart"/>
      <w:r w:rsidRPr="00C25475">
        <w:rPr>
          <w:rFonts w:ascii="Times New Roman" w:hAnsi="Times New Roman"/>
          <w:i/>
          <w:iCs/>
          <w:color w:val="000000" w:themeColor="text1"/>
          <w:szCs w:val="24"/>
        </w:rPr>
        <w:t>Geophys</w:t>
      </w:r>
      <w:proofErr w:type="spellEnd"/>
      <w:r w:rsidRPr="00C25475">
        <w:rPr>
          <w:rFonts w:ascii="Times New Roman" w:hAnsi="Times New Roman"/>
          <w:i/>
          <w:iCs/>
          <w:color w:val="000000" w:themeColor="text1"/>
          <w:szCs w:val="24"/>
        </w:rPr>
        <w:t>. Res.</w:t>
      </w:r>
      <w:r w:rsidRPr="00C25475">
        <w:rPr>
          <w:rFonts w:ascii="Times New Roman" w:hAnsi="Times New Roman"/>
          <w:color w:val="000000" w:themeColor="text1"/>
          <w:szCs w:val="24"/>
        </w:rPr>
        <w:t xml:space="preserve">, </w:t>
      </w:r>
      <w:r w:rsidRPr="00C25475">
        <w:rPr>
          <w:rFonts w:ascii="Times New Roman" w:hAnsi="Times New Roman"/>
          <w:i/>
          <w:iCs/>
          <w:color w:val="000000" w:themeColor="text1"/>
          <w:szCs w:val="24"/>
        </w:rPr>
        <w:t>110</w:t>
      </w:r>
      <w:r w:rsidRPr="00C25475">
        <w:rPr>
          <w:rFonts w:ascii="Times New Roman" w:hAnsi="Times New Roman"/>
          <w:color w:val="000000" w:themeColor="text1"/>
          <w:szCs w:val="24"/>
        </w:rPr>
        <w:t>, D15S10,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/2004JD005088.</w:t>
      </w:r>
    </w:p>
    <w:p w14:paraId="33F4EA33"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Ramanathan</w:t>
      </w:r>
      <w:proofErr w:type="spellEnd"/>
      <w:r w:rsidRPr="00C25475">
        <w:rPr>
          <w:rFonts w:ascii="Times New Roman" w:hAnsi="Times New Roman" w:cs="Times New Roman"/>
          <w:color w:val="000000" w:themeColor="text1"/>
          <w:szCs w:val="24"/>
        </w:rPr>
        <w:t xml:space="preserve">, V., and J. A. </w:t>
      </w:r>
      <w:proofErr w:type="spellStart"/>
      <w:r w:rsidRPr="00C25475">
        <w:rPr>
          <w:rFonts w:ascii="Times New Roman" w:hAnsi="Times New Roman" w:cs="Times New Roman"/>
          <w:color w:val="000000" w:themeColor="text1"/>
          <w:szCs w:val="24"/>
        </w:rPr>
        <w:t>Coakley</w:t>
      </w:r>
      <w:proofErr w:type="spellEnd"/>
      <w:r w:rsidRPr="00C25475">
        <w:rPr>
          <w:rFonts w:ascii="Times New Roman" w:hAnsi="Times New Roman" w:cs="Times New Roman"/>
          <w:color w:val="000000" w:themeColor="text1"/>
          <w:szCs w:val="24"/>
        </w:rPr>
        <w:t xml:space="preserve">, Jr., 1978: Climate modeling through radiative-convective models. </w:t>
      </w:r>
      <w:r w:rsidRPr="00C25475">
        <w:rPr>
          <w:rFonts w:ascii="Times New Roman" w:hAnsi="Times New Roman" w:cs="Times New Roman"/>
          <w:i/>
          <w:color w:val="000000" w:themeColor="text1"/>
          <w:szCs w:val="24"/>
        </w:rPr>
        <w:t>Reviews of Geophysics and Space Physics</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16</w:t>
      </w:r>
      <w:r w:rsidRPr="00C25475">
        <w:rPr>
          <w:rFonts w:ascii="Times New Roman" w:hAnsi="Times New Roman" w:cs="Times New Roman"/>
          <w:color w:val="000000" w:themeColor="text1"/>
          <w:szCs w:val="24"/>
        </w:rPr>
        <w:t>, 465-489.</w:t>
      </w:r>
    </w:p>
    <w:p w14:paraId="21360770" w14:textId="44B20698" w:rsidR="00744831" w:rsidRPr="00C25475" w:rsidRDefault="00744831"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bdr w:val="none" w:sz="0" w:space="0" w:color="auto" w:frame="1"/>
          <w:shd w:val="clear" w:color="auto" w:fill="FFFFFF"/>
        </w:rPr>
        <w:lastRenderedPageBreak/>
        <w:t>Randall, D. A.</w:t>
      </w:r>
      <w:r w:rsidRPr="00C25475">
        <w:rPr>
          <w:rFonts w:ascii="Times New Roman" w:hAnsi="Times New Roman" w:cs="Times New Roman"/>
          <w:color w:val="000000" w:themeColor="text1"/>
          <w:szCs w:val="24"/>
          <w:shd w:val="clear" w:color="auto" w:fill="FFFFFF"/>
        </w:rPr>
        <w:t>, and </w:t>
      </w:r>
      <w:r w:rsidRPr="00C25475">
        <w:rPr>
          <w:rFonts w:ascii="Times New Roman" w:hAnsi="Times New Roman" w:cs="Times New Roman"/>
          <w:color w:val="000000" w:themeColor="text1"/>
          <w:szCs w:val="24"/>
          <w:bdr w:val="none" w:sz="0" w:space="0" w:color="auto" w:frame="1"/>
          <w:shd w:val="clear" w:color="auto" w:fill="FFFFFF"/>
        </w:rPr>
        <w:t xml:space="preserve">D. G. </w:t>
      </w:r>
      <w:proofErr w:type="spellStart"/>
      <w:r w:rsidRPr="00C25475">
        <w:rPr>
          <w:rFonts w:ascii="Times New Roman" w:hAnsi="Times New Roman" w:cs="Times New Roman"/>
          <w:color w:val="000000" w:themeColor="text1"/>
          <w:szCs w:val="24"/>
          <w:bdr w:val="none" w:sz="0" w:space="0" w:color="auto" w:frame="1"/>
          <w:shd w:val="clear" w:color="auto" w:fill="FFFFFF"/>
        </w:rPr>
        <w:t>Cripe</w:t>
      </w:r>
      <w:proofErr w:type="spellEnd"/>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1999</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Alternative methods for specification of observed forcing in single-column models and cloud system models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 xml:space="preserve">J. </w:t>
      </w:r>
      <w:proofErr w:type="spellStart"/>
      <w:r w:rsidRPr="00C25475">
        <w:rPr>
          <w:rFonts w:ascii="Times New Roman" w:hAnsi="Times New Roman" w:cs="Times New Roman"/>
          <w:color w:val="000000" w:themeColor="text1"/>
          <w:szCs w:val="24"/>
          <w:bdr w:val="none" w:sz="0" w:space="0" w:color="auto" w:frame="1"/>
          <w:shd w:val="clear" w:color="auto" w:fill="FFFFFF"/>
        </w:rPr>
        <w:t>Geophys</w:t>
      </w:r>
      <w:proofErr w:type="spellEnd"/>
      <w:r w:rsidRPr="00C25475">
        <w:rPr>
          <w:rFonts w:ascii="Times New Roman" w:hAnsi="Times New Roman" w:cs="Times New Roman"/>
          <w:color w:val="000000" w:themeColor="text1"/>
          <w:szCs w:val="24"/>
          <w:bdr w:val="none" w:sz="0" w:space="0" w:color="auto" w:frame="1"/>
          <w:shd w:val="clear" w:color="auto" w:fill="FFFFFF"/>
        </w:rPr>
        <w:t>. Res.</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104</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D20</w:t>
      </w:r>
      <w:r w:rsidRPr="00C25475">
        <w:rPr>
          <w:rFonts w:ascii="Times New Roman" w:hAnsi="Times New Roman" w:cs="Times New Roman"/>
          <w:color w:val="000000" w:themeColor="text1"/>
          <w:szCs w:val="24"/>
          <w:shd w:val="clear" w:color="auto" w:fill="FFFFFF"/>
        </w:rPr>
        <w:t>), </w:t>
      </w:r>
      <w:r w:rsidRPr="00C25475">
        <w:rPr>
          <w:rFonts w:ascii="Times New Roman" w:hAnsi="Times New Roman" w:cs="Times New Roman"/>
          <w:color w:val="000000" w:themeColor="text1"/>
          <w:szCs w:val="24"/>
          <w:bdr w:val="none" w:sz="0" w:space="0" w:color="auto" w:frame="1"/>
          <w:shd w:val="clear" w:color="auto" w:fill="FFFFFF"/>
        </w:rPr>
        <w:t>24527</w:t>
      </w:r>
      <w:r w:rsidRPr="00C25475">
        <w:rPr>
          <w:rFonts w:ascii="Times New Roman" w:hAnsi="Times New Roman" w:cs="Times New Roman"/>
          <w:color w:val="000000" w:themeColor="text1"/>
          <w:szCs w:val="24"/>
          <w:shd w:val="clear" w:color="auto" w:fill="FFFFFF"/>
        </w:rPr>
        <w:t>–</w:t>
      </w:r>
      <w:r w:rsidRPr="00C25475">
        <w:rPr>
          <w:rFonts w:ascii="Times New Roman" w:hAnsi="Times New Roman" w:cs="Times New Roman"/>
          <w:color w:val="000000" w:themeColor="text1"/>
          <w:szCs w:val="24"/>
          <w:bdr w:val="none" w:sz="0" w:space="0" w:color="auto" w:frame="1"/>
          <w:shd w:val="clear" w:color="auto" w:fill="FFFFFF"/>
        </w:rPr>
        <w:t>24545</w:t>
      </w:r>
      <w:r w:rsidRPr="00C25475">
        <w:rPr>
          <w:rFonts w:ascii="Times New Roman" w:hAnsi="Times New Roman" w:cs="Times New Roman"/>
          <w:color w:val="000000" w:themeColor="text1"/>
          <w:szCs w:val="24"/>
          <w:shd w:val="clear" w:color="auto" w:fill="FFFFFF"/>
        </w:rPr>
        <w:t>, doi</w:t>
      </w:r>
      <w:proofErr w:type="gramStart"/>
      <w:r w:rsidRPr="00C25475">
        <w:rPr>
          <w:rFonts w:ascii="Times New Roman" w:hAnsi="Times New Roman" w:cs="Times New Roman"/>
          <w:color w:val="000000" w:themeColor="text1"/>
          <w:szCs w:val="24"/>
          <w:shd w:val="clear" w:color="auto" w:fill="FFFFFF"/>
        </w:rPr>
        <w:t>:</w:t>
      </w:r>
      <w:proofErr w:type="gramEnd"/>
      <w:r w:rsidRPr="00C25475">
        <w:rPr>
          <w:rFonts w:ascii="Times New Roman" w:hAnsi="Times New Roman" w:cs="Times New Roman"/>
          <w:color w:val="000000" w:themeColor="text1"/>
          <w:szCs w:val="24"/>
        </w:rPr>
        <w:fldChar w:fldCharType="begin"/>
      </w:r>
      <w:r w:rsidRPr="00C25475">
        <w:rPr>
          <w:rFonts w:ascii="Times New Roman" w:hAnsi="Times New Roman" w:cs="Times New Roman"/>
          <w:color w:val="000000" w:themeColor="text1"/>
          <w:szCs w:val="24"/>
        </w:rPr>
        <w:instrText xml:space="preserve"> HYPERLINK "http://dx.doi.org/10.1029/1999JD900765" \o "Link to external resource: 10.1029/1999JD900765" </w:instrText>
      </w:r>
      <w:r w:rsidRPr="00C25475">
        <w:rPr>
          <w:rFonts w:ascii="Times New Roman" w:hAnsi="Times New Roman" w:cs="Times New Roman"/>
          <w:color w:val="000000" w:themeColor="text1"/>
          <w:szCs w:val="24"/>
        </w:rPr>
        <w:fldChar w:fldCharType="separate"/>
      </w:r>
      <w:r w:rsidRPr="00C25475">
        <w:rPr>
          <w:rFonts w:ascii="Times New Roman" w:hAnsi="Times New Roman" w:cs="Times New Roman"/>
          <w:color w:val="000000" w:themeColor="text1"/>
          <w:szCs w:val="24"/>
          <w:bdr w:val="none" w:sz="0" w:space="0" w:color="auto" w:frame="1"/>
          <w:shd w:val="clear" w:color="auto" w:fill="FFFFFF"/>
        </w:rPr>
        <w:t>10.1029/1999JD900765</w:t>
      </w:r>
      <w:r w:rsidRPr="00C25475">
        <w:rPr>
          <w:rFonts w:ascii="Times New Roman" w:hAnsi="Times New Roman" w:cs="Times New Roman"/>
          <w:color w:val="000000" w:themeColor="text1"/>
          <w:szCs w:val="24"/>
        </w:rPr>
        <w:fldChar w:fldCharType="end"/>
      </w:r>
      <w:r w:rsidRPr="00C25475">
        <w:rPr>
          <w:rFonts w:ascii="Times New Roman" w:hAnsi="Times New Roman" w:cs="Times New Roman"/>
          <w:color w:val="000000" w:themeColor="text1"/>
          <w:szCs w:val="24"/>
          <w:shd w:val="clear" w:color="auto" w:fill="FFFFFF"/>
        </w:rPr>
        <w:t>.</w:t>
      </w:r>
    </w:p>
    <w:p w14:paraId="2A71944F"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Randall, D. A., K.-M. Xu, R. C. J. Somerville and S.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1996:  Single-column models and cloud ensemble models as links between observations and climate models. </w:t>
      </w:r>
      <w:r w:rsidRPr="00C25475">
        <w:rPr>
          <w:rFonts w:ascii="Times New Roman" w:hAnsi="Times New Roman" w:cs="Times New Roman"/>
          <w:i/>
          <w:color w:val="000000" w:themeColor="text1"/>
          <w:szCs w:val="24"/>
        </w:rPr>
        <w:t>Journal of Climate</w:t>
      </w:r>
      <w:proofErr w:type="gramStart"/>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9</w:t>
      </w:r>
      <w:proofErr w:type="gramEnd"/>
      <w:r w:rsidRPr="00C25475">
        <w:rPr>
          <w:rFonts w:ascii="Times New Roman" w:hAnsi="Times New Roman" w:cs="Times New Roman"/>
          <w:color w:val="000000" w:themeColor="text1"/>
          <w:szCs w:val="24"/>
        </w:rPr>
        <w:t>, 1683-1697.</w:t>
      </w:r>
    </w:p>
    <w:p w14:paraId="365467AF" w14:textId="77777777"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Somerville, R. C. J., 2000: Using single-column models to improve cloud-radiation parameterizations.  </w:t>
      </w:r>
      <w:r w:rsidRPr="00C25475">
        <w:rPr>
          <w:rFonts w:ascii="Times New Roman" w:hAnsi="Times New Roman" w:cs="Times New Roman"/>
          <w:i/>
          <w:color w:val="000000" w:themeColor="text1"/>
          <w:szCs w:val="24"/>
        </w:rPr>
        <w:t>General Circulation Model Development:  Past, Present and Future</w:t>
      </w:r>
      <w:r w:rsidRPr="00C25475">
        <w:rPr>
          <w:rFonts w:ascii="Times New Roman" w:hAnsi="Times New Roman" w:cs="Times New Roman"/>
          <w:color w:val="000000" w:themeColor="text1"/>
          <w:szCs w:val="24"/>
        </w:rPr>
        <w:t>, D. A. Randall (ed.), Academic Press, 641-657.</w:t>
      </w:r>
    </w:p>
    <w:p w14:paraId="11F5AB67" w14:textId="21781C29" w:rsidR="00FD59E6" w:rsidRPr="00C25475" w:rsidRDefault="00FD59E6" w:rsidP="00C25475">
      <w:pPr>
        <w:autoSpaceDE w:val="0"/>
        <w:autoSpaceDN w:val="0"/>
        <w:adjustRightInd w:val="0"/>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Thompson, R. M., S. W. Payne, E. E</w:t>
      </w:r>
      <w:r w:rsidR="00C25475" w:rsidRPr="00C25475">
        <w:rPr>
          <w:rFonts w:ascii="Times New Roman" w:hAnsi="Times New Roman" w:cs="Times New Roman"/>
          <w:color w:val="000000" w:themeColor="text1"/>
          <w:szCs w:val="24"/>
        </w:rPr>
        <w:t xml:space="preserve">. </w:t>
      </w:r>
      <w:proofErr w:type="spellStart"/>
      <w:r w:rsidR="00C25475" w:rsidRPr="00C25475">
        <w:rPr>
          <w:rFonts w:ascii="Times New Roman" w:hAnsi="Times New Roman" w:cs="Times New Roman"/>
          <w:color w:val="000000" w:themeColor="text1"/>
          <w:szCs w:val="24"/>
        </w:rPr>
        <w:t>Recker</w:t>
      </w:r>
      <w:proofErr w:type="spellEnd"/>
      <w:r w:rsidR="00C25475" w:rsidRPr="00C25475">
        <w:rPr>
          <w:rFonts w:ascii="Times New Roman" w:hAnsi="Times New Roman" w:cs="Times New Roman"/>
          <w:color w:val="000000" w:themeColor="text1"/>
          <w:szCs w:val="24"/>
        </w:rPr>
        <w:t xml:space="preserve">, and R. J. Reed, 1979: </w:t>
      </w:r>
      <w:r w:rsidRPr="00C25475">
        <w:rPr>
          <w:rFonts w:ascii="Times New Roman" w:hAnsi="Times New Roman" w:cs="Times New Roman"/>
          <w:color w:val="000000" w:themeColor="text1"/>
          <w:szCs w:val="24"/>
        </w:rPr>
        <w:t>Structure and properties of syno</w:t>
      </w:r>
      <w:r w:rsidR="00C25475" w:rsidRPr="00C25475">
        <w:rPr>
          <w:rFonts w:ascii="Times New Roman" w:hAnsi="Times New Roman" w:cs="Times New Roman"/>
          <w:color w:val="000000" w:themeColor="text1"/>
          <w:szCs w:val="24"/>
        </w:rPr>
        <w:t xml:space="preserve">ptic-scale wave disturbances in </w:t>
      </w:r>
      <w:r w:rsidRPr="00C25475">
        <w:rPr>
          <w:rFonts w:ascii="Times New Roman" w:hAnsi="Times New Roman" w:cs="Times New Roman"/>
          <w:color w:val="000000" w:themeColor="text1"/>
          <w:szCs w:val="24"/>
        </w:rPr>
        <w:t xml:space="preserve">the </w:t>
      </w:r>
      <w:proofErr w:type="spellStart"/>
      <w:r w:rsidRPr="00C25475">
        <w:rPr>
          <w:rFonts w:ascii="Times New Roman" w:hAnsi="Times New Roman" w:cs="Times New Roman"/>
          <w:color w:val="000000" w:themeColor="text1"/>
          <w:szCs w:val="24"/>
        </w:rPr>
        <w:t>intertropical</w:t>
      </w:r>
      <w:proofErr w:type="spellEnd"/>
      <w:r w:rsidRPr="00C25475">
        <w:rPr>
          <w:rFonts w:ascii="Times New Roman" w:hAnsi="Times New Roman" w:cs="Times New Roman"/>
          <w:color w:val="000000" w:themeColor="text1"/>
          <w:szCs w:val="24"/>
        </w:rPr>
        <w:t xml:space="preserve"> convergence zone of the eastern Atlantic. </w:t>
      </w:r>
      <w:r w:rsidR="00C25475" w:rsidRPr="00C25475">
        <w:rPr>
          <w:rFonts w:ascii="Times New Roman" w:hAnsi="Times New Roman" w:cs="Times New Roman"/>
          <w:i/>
          <w:iCs/>
          <w:color w:val="000000" w:themeColor="text1"/>
          <w:szCs w:val="24"/>
        </w:rPr>
        <w:t xml:space="preserve">J. </w:t>
      </w:r>
      <w:r w:rsidRPr="00C25475">
        <w:rPr>
          <w:rFonts w:ascii="Times New Roman" w:hAnsi="Times New Roman" w:cs="Times New Roman"/>
          <w:i/>
          <w:iCs/>
          <w:color w:val="000000" w:themeColor="text1"/>
          <w:szCs w:val="24"/>
        </w:rPr>
        <w:t xml:space="preserve">Atmos. Sci., </w:t>
      </w:r>
      <w:r w:rsidRPr="00C25475">
        <w:rPr>
          <w:rFonts w:ascii="Times New Roman" w:hAnsi="Times New Roman" w:cs="Times New Roman"/>
          <w:b/>
          <w:bCs/>
          <w:color w:val="000000" w:themeColor="text1"/>
          <w:szCs w:val="24"/>
        </w:rPr>
        <w:t xml:space="preserve">36, </w:t>
      </w:r>
      <w:r w:rsidRPr="00C25475">
        <w:rPr>
          <w:rFonts w:ascii="Times New Roman" w:hAnsi="Times New Roman" w:cs="Times New Roman"/>
          <w:color w:val="000000" w:themeColor="text1"/>
          <w:szCs w:val="24"/>
        </w:rPr>
        <w:t>53–72.</w:t>
      </w:r>
    </w:p>
    <w:p w14:paraId="17A6EC37" w14:textId="18BD47E4" w:rsidR="00005224" w:rsidRPr="00C25475" w:rsidRDefault="00005224" w:rsidP="00C25475">
      <w:pPr>
        <w:spacing w:after="0" w:line="360" w:lineRule="auto"/>
        <w:ind w:left="720" w:hanging="720"/>
        <w:jc w:val="both"/>
        <w:rPr>
          <w:rFonts w:ascii="Times New Roman" w:hAnsi="Times New Roman" w:cs="Times New Roman"/>
          <w:color w:val="000000" w:themeColor="text1"/>
          <w:szCs w:val="24"/>
        </w:rPr>
      </w:pP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S., K-M. Xu, R. T.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P. </w:t>
      </w:r>
      <w:proofErr w:type="spellStart"/>
      <w:r w:rsidRPr="00C25475">
        <w:rPr>
          <w:rFonts w:ascii="Times New Roman" w:hAnsi="Times New Roman" w:cs="Times New Roman"/>
          <w:color w:val="000000" w:themeColor="text1"/>
          <w:szCs w:val="24"/>
        </w:rPr>
        <w:t>Bechtold</w:t>
      </w:r>
      <w:proofErr w:type="spellEnd"/>
      <w:r w:rsidRPr="00C25475">
        <w:rPr>
          <w:rFonts w:ascii="Times New Roman" w:hAnsi="Times New Roman" w:cs="Times New Roman"/>
          <w:color w:val="000000" w:themeColor="text1"/>
          <w:szCs w:val="24"/>
        </w:rPr>
        <w:t xml:space="preserve">, A. D. Del </w:t>
      </w:r>
      <w:proofErr w:type="spellStart"/>
      <w:r w:rsidRPr="00C25475">
        <w:rPr>
          <w:rFonts w:ascii="Times New Roman" w:hAnsi="Times New Roman" w:cs="Times New Roman"/>
          <w:color w:val="000000" w:themeColor="text1"/>
          <w:szCs w:val="24"/>
        </w:rPr>
        <w:t>Genio</w:t>
      </w:r>
      <w:proofErr w:type="spellEnd"/>
      <w:r w:rsidRPr="00C25475">
        <w:rPr>
          <w:rFonts w:ascii="Times New Roman" w:hAnsi="Times New Roman" w:cs="Times New Roman"/>
          <w:color w:val="000000" w:themeColor="text1"/>
          <w:szCs w:val="24"/>
        </w:rPr>
        <w:t xml:space="preserve">, S. A. Klein, D. G. </w:t>
      </w:r>
      <w:proofErr w:type="spellStart"/>
      <w:r w:rsidRPr="00C25475">
        <w:rPr>
          <w:rFonts w:ascii="Times New Roman" w:hAnsi="Times New Roman" w:cs="Times New Roman"/>
          <w:color w:val="000000" w:themeColor="text1"/>
          <w:szCs w:val="24"/>
        </w:rPr>
        <w:t>Cripe</w:t>
      </w:r>
      <w:proofErr w:type="spellEnd"/>
      <w:r w:rsidRPr="00C25475">
        <w:rPr>
          <w:rFonts w:ascii="Times New Roman" w:hAnsi="Times New Roman" w:cs="Times New Roman"/>
          <w:color w:val="000000" w:themeColor="text1"/>
          <w:szCs w:val="24"/>
        </w:rPr>
        <w:t xml:space="preserve">, S. J. </w:t>
      </w:r>
      <w:proofErr w:type="spellStart"/>
      <w:r w:rsidRPr="00C25475">
        <w:rPr>
          <w:rFonts w:ascii="Times New Roman" w:hAnsi="Times New Roman" w:cs="Times New Roman"/>
          <w:color w:val="000000" w:themeColor="text1"/>
          <w:szCs w:val="24"/>
        </w:rPr>
        <w:t>Ghan</w:t>
      </w:r>
      <w:proofErr w:type="spellEnd"/>
      <w:r w:rsidRPr="00C25475">
        <w:rPr>
          <w:rFonts w:ascii="Times New Roman" w:hAnsi="Times New Roman" w:cs="Times New Roman"/>
          <w:color w:val="000000" w:themeColor="text1"/>
          <w:szCs w:val="24"/>
        </w:rPr>
        <w:t xml:space="preserve">, D. Gregory, S. F. </w:t>
      </w:r>
      <w:proofErr w:type="spellStart"/>
      <w:r w:rsidRPr="00C25475">
        <w:rPr>
          <w:rFonts w:ascii="Times New Roman" w:hAnsi="Times New Roman" w:cs="Times New Roman"/>
          <w:color w:val="000000" w:themeColor="text1"/>
          <w:szCs w:val="24"/>
        </w:rPr>
        <w:t>Iacobellis</w:t>
      </w:r>
      <w:proofErr w:type="spellEnd"/>
      <w:r w:rsidRPr="00C25475">
        <w:rPr>
          <w:rFonts w:ascii="Times New Roman" w:hAnsi="Times New Roman" w:cs="Times New Roman"/>
          <w:color w:val="000000" w:themeColor="text1"/>
          <w:szCs w:val="24"/>
        </w:rPr>
        <w:t xml:space="preserve">, S. K. Krueger, U. </w:t>
      </w:r>
      <w:proofErr w:type="spellStart"/>
      <w:r w:rsidRPr="00C25475">
        <w:rPr>
          <w:rFonts w:ascii="Times New Roman" w:hAnsi="Times New Roman" w:cs="Times New Roman"/>
          <w:color w:val="000000" w:themeColor="text1"/>
          <w:szCs w:val="24"/>
        </w:rPr>
        <w:t>Lohmann</w:t>
      </w:r>
      <w:proofErr w:type="spellEnd"/>
      <w:r w:rsidRPr="00C25475">
        <w:rPr>
          <w:rFonts w:ascii="Times New Roman" w:hAnsi="Times New Roman" w:cs="Times New Roman"/>
          <w:color w:val="000000" w:themeColor="text1"/>
          <w:szCs w:val="24"/>
        </w:rPr>
        <w:t xml:space="preserve">, J. C. </w:t>
      </w:r>
      <w:proofErr w:type="spellStart"/>
      <w:r w:rsidRPr="00C25475">
        <w:rPr>
          <w:rFonts w:ascii="Times New Roman" w:hAnsi="Times New Roman" w:cs="Times New Roman"/>
          <w:color w:val="000000" w:themeColor="text1"/>
          <w:szCs w:val="24"/>
        </w:rPr>
        <w:t>Petch</w:t>
      </w:r>
      <w:proofErr w:type="spellEnd"/>
      <w:r w:rsidRPr="00C25475">
        <w:rPr>
          <w:rFonts w:ascii="Times New Roman" w:hAnsi="Times New Roman" w:cs="Times New Roman"/>
          <w:color w:val="000000" w:themeColor="text1"/>
          <w:szCs w:val="24"/>
        </w:rPr>
        <w:t xml:space="preserve">, D. A. Randall, L. D. </w:t>
      </w:r>
      <w:proofErr w:type="spellStart"/>
      <w:r w:rsidRPr="00C25475">
        <w:rPr>
          <w:rFonts w:ascii="Times New Roman" w:hAnsi="Times New Roman" w:cs="Times New Roman"/>
          <w:color w:val="000000" w:themeColor="text1"/>
          <w:szCs w:val="24"/>
        </w:rPr>
        <w:t>Rotstayn</w:t>
      </w:r>
      <w:proofErr w:type="spellEnd"/>
      <w:r w:rsidRPr="00C25475">
        <w:rPr>
          <w:rFonts w:ascii="Times New Roman" w:hAnsi="Times New Roman" w:cs="Times New Roman"/>
          <w:color w:val="000000" w:themeColor="text1"/>
          <w:szCs w:val="24"/>
        </w:rPr>
        <w:t xml:space="preserve">, R. C. J. Somerville, Y. C. </w:t>
      </w:r>
      <w:proofErr w:type="spellStart"/>
      <w:r w:rsidRPr="00C25475">
        <w:rPr>
          <w:rFonts w:ascii="Times New Roman" w:hAnsi="Times New Roman" w:cs="Times New Roman"/>
          <w:color w:val="000000" w:themeColor="text1"/>
          <w:szCs w:val="24"/>
        </w:rPr>
        <w:t>Sud</w:t>
      </w:r>
      <w:proofErr w:type="spellEnd"/>
      <w:r w:rsidRPr="00C25475">
        <w:rPr>
          <w:rFonts w:ascii="Times New Roman" w:hAnsi="Times New Roman" w:cs="Times New Roman"/>
          <w:color w:val="000000" w:themeColor="text1"/>
          <w:szCs w:val="24"/>
        </w:rPr>
        <w:t xml:space="preserve">, K. von </w:t>
      </w:r>
      <w:proofErr w:type="spellStart"/>
      <w:r w:rsidRPr="00C25475">
        <w:rPr>
          <w:rFonts w:ascii="Times New Roman" w:hAnsi="Times New Roman" w:cs="Times New Roman"/>
          <w:color w:val="000000" w:themeColor="text1"/>
          <w:szCs w:val="24"/>
        </w:rPr>
        <w:t>Salzen</w:t>
      </w:r>
      <w:proofErr w:type="spellEnd"/>
      <w:r w:rsidRPr="00C25475">
        <w:rPr>
          <w:rFonts w:ascii="Times New Roman" w:hAnsi="Times New Roman" w:cs="Times New Roman"/>
          <w:color w:val="000000" w:themeColor="text1"/>
          <w:szCs w:val="24"/>
        </w:rPr>
        <w:t xml:space="preserve">, G. K. Walker, A. Wolf, J.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G-J. Zhang, M. Zhang, 2002: Intercomparison and evaluation of cumulus parameterizations under summertime </w:t>
      </w:r>
      <w:proofErr w:type="spellStart"/>
      <w:r w:rsidRPr="00C25475">
        <w:rPr>
          <w:rFonts w:ascii="Times New Roman" w:hAnsi="Times New Roman" w:cs="Times New Roman"/>
          <w:color w:val="000000" w:themeColor="text1"/>
          <w:szCs w:val="24"/>
        </w:rPr>
        <w:t>midlatitude</w:t>
      </w:r>
      <w:proofErr w:type="spellEnd"/>
      <w:r w:rsidRPr="00C25475">
        <w:rPr>
          <w:rFonts w:ascii="Times New Roman" w:hAnsi="Times New Roman" w:cs="Times New Roman"/>
          <w:color w:val="000000" w:themeColor="text1"/>
          <w:szCs w:val="24"/>
        </w:rPr>
        <w:t xml:space="preserve"> continental conditions</w:t>
      </w:r>
      <w:r w:rsidRPr="00C25475">
        <w:rPr>
          <w:rFonts w:ascii="Times New Roman" w:hAnsi="Times New Roman" w:cs="Times New Roman"/>
          <w:i/>
          <w:color w:val="000000" w:themeColor="text1"/>
          <w:szCs w:val="24"/>
        </w:rPr>
        <w:t xml:space="preserve">.  Quarterly Journal of the </w:t>
      </w:r>
      <w:proofErr w:type="gramStart"/>
      <w:r w:rsidRPr="00C25475">
        <w:rPr>
          <w:rFonts w:ascii="Times New Roman" w:hAnsi="Times New Roman" w:cs="Times New Roman"/>
          <w:i/>
          <w:color w:val="000000" w:themeColor="text1"/>
          <w:szCs w:val="24"/>
        </w:rPr>
        <w:t>Royal  Meteorological</w:t>
      </w:r>
      <w:proofErr w:type="gramEnd"/>
      <w:r w:rsidRPr="00C25475">
        <w:rPr>
          <w:rFonts w:ascii="Times New Roman" w:hAnsi="Times New Roman" w:cs="Times New Roman"/>
          <w:i/>
          <w:color w:val="000000" w:themeColor="text1"/>
          <w:szCs w:val="24"/>
        </w:rPr>
        <w:t xml:space="preserve"> Society</w:t>
      </w:r>
      <w:r w:rsidRPr="00C25475">
        <w:rPr>
          <w:rFonts w:ascii="Times New Roman" w:hAnsi="Times New Roman" w:cs="Times New Roman"/>
          <w:color w:val="000000" w:themeColor="text1"/>
          <w:szCs w:val="24"/>
        </w:rPr>
        <w:t xml:space="preserve">, </w:t>
      </w:r>
      <w:r w:rsidRPr="00C25475">
        <w:rPr>
          <w:rFonts w:ascii="Times New Roman" w:hAnsi="Times New Roman" w:cs="Times New Roman"/>
          <w:b/>
          <w:color w:val="000000" w:themeColor="text1"/>
          <w:szCs w:val="24"/>
        </w:rPr>
        <w:t>128</w:t>
      </w:r>
      <w:r w:rsidRPr="00C25475">
        <w:rPr>
          <w:rFonts w:ascii="Times New Roman" w:hAnsi="Times New Roman" w:cs="Times New Roman"/>
          <w:color w:val="000000" w:themeColor="text1"/>
          <w:szCs w:val="24"/>
        </w:rPr>
        <w:t>, pp. 1095-1136.</w:t>
      </w:r>
    </w:p>
    <w:p w14:paraId="19FD4EFB" w14:textId="498E9283" w:rsidR="00FD59E6" w:rsidRPr="00C25475" w:rsidRDefault="00FD59E6"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R. T. </w:t>
      </w:r>
      <w:proofErr w:type="spellStart"/>
      <w:r w:rsidRPr="00C25475">
        <w:rPr>
          <w:rFonts w:ascii="Times New Roman" w:hAnsi="Times New Roman"/>
          <w:color w:val="000000" w:themeColor="text1"/>
          <w:sz w:val="24"/>
          <w:szCs w:val="24"/>
          <w:lang w:eastAsia="ja-JP"/>
        </w:rPr>
        <w:t>Cederwall</w:t>
      </w:r>
      <w:proofErr w:type="spellEnd"/>
      <w:r w:rsidRPr="00C25475">
        <w:rPr>
          <w:rFonts w:ascii="Times New Roman" w:hAnsi="Times New Roman"/>
          <w:color w:val="000000" w:themeColor="text1"/>
          <w:sz w:val="24"/>
          <w:szCs w:val="24"/>
          <w:lang w:eastAsia="ja-JP"/>
        </w:rPr>
        <w:t>, M. Zhang, </w:t>
      </w:r>
      <w:proofErr w:type="gramStart"/>
      <w:r w:rsidRPr="00C25475">
        <w:rPr>
          <w:rFonts w:ascii="Times New Roman" w:hAnsi="Times New Roman"/>
          <w:color w:val="000000" w:themeColor="text1"/>
          <w:sz w:val="24"/>
          <w:szCs w:val="24"/>
          <w:lang w:eastAsia="ja-JP"/>
        </w:rPr>
        <w:t>J</w:t>
      </w:r>
      <w:proofErr w:type="gramEnd"/>
      <w:r w:rsidRPr="00C25475">
        <w:rPr>
          <w:rFonts w:ascii="Times New Roman" w:hAnsi="Times New Roman"/>
          <w:color w:val="000000" w:themeColor="text1"/>
          <w:sz w:val="24"/>
          <w:szCs w:val="24"/>
          <w:lang w:eastAsia="ja-JP"/>
        </w:rPr>
        <w:t>.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2003: Comparison of SCM and CSRM forcing data derived from the ECMWF model and from objective analysis at the ARM SGP site, J. </w:t>
      </w:r>
      <w:proofErr w:type="spellStart"/>
      <w:r w:rsidRPr="00C25475">
        <w:rPr>
          <w:rFonts w:ascii="Times New Roman" w:hAnsi="Times New Roman"/>
          <w:color w:val="000000" w:themeColor="text1"/>
          <w:sz w:val="24"/>
          <w:szCs w:val="24"/>
          <w:lang w:eastAsia="ja-JP"/>
        </w:rPr>
        <w:t>Geophys</w:t>
      </w:r>
      <w:proofErr w:type="spellEnd"/>
      <w:r w:rsidRPr="00C25475">
        <w:rPr>
          <w:rFonts w:ascii="Times New Roman" w:hAnsi="Times New Roman"/>
          <w:color w:val="000000" w:themeColor="text1"/>
          <w:sz w:val="24"/>
          <w:szCs w:val="24"/>
          <w:lang w:eastAsia="ja-JP"/>
        </w:rPr>
        <w:t>. Res., 108 (D16), 4499,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/2003JD003541. </w:t>
      </w:r>
    </w:p>
    <w:p w14:paraId="25A89572" w14:textId="77777777" w:rsidR="00071F6B" w:rsidRPr="00C25475" w:rsidRDefault="00071F6B"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rPr>
        <w:t>Xie</w:t>
      </w:r>
      <w:proofErr w:type="spellEnd"/>
      <w:r w:rsidRPr="00C25475">
        <w:rPr>
          <w:rFonts w:ascii="Times New Roman" w:hAnsi="Times New Roman"/>
          <w:color w:val="000000" w:themeColor="text1"/>
          <w:sz w:val="24"/>
          <w:szCs w:val="24"/>
        </w:rPr>
        <w:t xml:space="preserve">, S., R. T. </w:t>
      </w:r>
      <w:proofErr w:type="spellStart"/>
      <w:r w:rsidRPr="00C25475">
        <w:rPr>
          <w:rFonts w:ascii="Times New Roman" w:hAnsi="Times New Roman"/>
          <w:color w:val="000000" w:themeColor="text1"/>
          <w:sz w:val="24"/>
          <w:szCs w:val="24"/>
        </w:rPr>
        <w:t>Cederwall</w:t>
      </w:r>
      <w:proofErr w:type="spellEnd"/>
      <w:r w:rsidRPr="00C25475">
        <w:rPr>
          <w:rFonts w:ascii="Times New Roman" w:hAnsi="Times New Roman"/>
          <w:color w:val="000000" w:themeColor="text1"/>
          <w:sz w:val="24"/>
          <w:szCs w:val="24"/>
        </w:rPr>
        <w:t xml:space="preserve">, and M. Zhang, 2004: Developing long-term single-column model/cloud system - resolving model forcing data using numerical weather prediction products constrained by surface and top of the atmosphere observations. J. </w:t>
      </w:r>
      <w:proofErr w:type="spellStart"/>
      <w:r w:rsidRPr="00C25475">
        <w:rPr>
          <w:rFonts w:ascii="Times New Roman" w:hAnsi="Times New Roman"/>
          <w:color w:val="000000" w:themeColor="text1"/>
          <w:sz w:val="24"/>
          <w:szCs w:val="24"/>
        </w:rPr>
        <w:t>Geophys</w:t>
      </w:r>
      <w:proofErr w:type="spellEnd"/>
      <w:r w:rsidRPr="00C25475">
        <w:rPr>
          <w:rFonts w:ascii="Times New Roman" w:hAnsi="Times New Roman"/>
          <w:color w:val="000000" w:themeColor="text1"/>
          <w:sz w:val="24"/>
          <w:szCs w:val="24"/>
        </w:rPr>
        <w:t>. Res., 109, D01 104.</w:t>
      </w:r>
    </w:p>
    <w:p w14:paraId="307BB585" w14:textId="7C8F214C" w:rsidR="00FD59E6" w:rsidRPr="00C25475" w:rsidRDefault="00FD59E6" w:rsidP="00C25475">
      <w:pPr>
        <w:pStyle w:val="NormalWeb"/>
        <w:spacing w:before="0" w:beforeAutospacing="0" w:after="0" w:line="360" w:lineRule="auto"/>
        <w:ind w:left="720" w:hanging="720"/>
        <w:rPr>
          <w:rFonts w:ascii="Times New Roman" w:hAnsi="Times New Roman"/>
          <w:color w:val="000000" w:themeColor="text1"/>
          <w:sz w:val="24"/>
          <w:szCs w:val="24"/>
        </w:rPr>
      </w:pPr>
      <w:proofErr w:type="spellStart"/>
      <w:r w:rsidRPr="00C25475">
        <w:rPr>
          <w:rFonts w:ascii="Times New Roman" w:hAnsi="Times New Roman"/>
          <w:color w:val="000000" w:themeColor="text1"/>
          <w:sz w:val="24"/>
          <w:szCs w:val="24"/>
          <w:lang w:eastAsia="ja-JP"/>
        </w:rPr>
        <w:t>Xie</w:t>
      </w:r>
      <w:proofErr w:type="spellEnd"/>
      <w:r w:rsidRPr="00C25475">
        <w:rPr>
          <w:rFonts w:ascii="Times New Roman" w:hAnsi="Times New Roman"/>
          <w:color w:val="000000" w:themeColor="text1"/>
          <w:sz w:val="24"/>
          <w:szCs w:val="24"/>
          <w:lang w:eastAsia="ja-JP"/>
        </w:rPr>
        <w:t>, S., S. A. Klein, J. J. </w:t>
      </w:r>
      <w:proofErr w:type="spellStart"/>
      <w:r w:rsidRPr="00C25475">
        <w:rPr>
          <w:rFonts w:ascii="Times New Roman" w:hAnsi="Times New Roman"/>
          <w:color w:val="000000" w:themeColor="text1"/>
          <w:sz w:val="24"/>
          <w:szCs w:val="24"/>
          <w:lang w:eastAsia="ja-JP"/>
        </w:rPr>
        <w:t>Yio</w:t>
      </w:r>
      <w:proofErr w:type="spellEnd"/>
      <w:r w:rsidRPr="00C25475">
        <w:rPr>
          <w:rFonts w:ascii="Times New Roman" w:hAnsi="Times New Roman"/>
          <w:color w:val="000000" w:themeColor="text1"/>
          <w:sz w:val="24"/>
          <w:szCs w:val="24"/>
          <w:lang w:eastAsia="ja-JP"/>
        </w:rPr>
        <w:t>, A. C. M. </w:t>
      </w:r>
      <w:proofErr w:type="spellStart"/>
      <w:r w:rsidRPr="00C25475">
        <w:rPr>
          <w:rFonts w:ascii="Times New Roman" w:hAnsi="Times New Roman"/>
          <w:color w:val="000000" w:themeColor="text1"/>
          <w:sz w:val="24"/>
          <w:szCs w:val="24"/>
          <w:lang w:eastAsia="ja-JP"/>
        </w:rPr>
        <w:t>Beljaars</w:t>
      </w:r>
      <w:proofErr w:type="spellEnd"/>
      <w:r w:rsidRPr="00C25475">
        <w:rPr>
          <w:rFonts w:ascii="Times New Roman" w:hAnsi="Times New Roman"/>
          <w:color w:val="000000" w:themeColor="text1"/>
          <w:sz w:val="24"/>
          <w:szCs w:val="24"/>
          <w:lang w:eastAsia="ja-JP"/>
        </w:rPr>
        <w:t>, C. N. Long, and M. Zhang, 2006: </w:t>
      </w:r>
      <w:hyperlink r:id="rId64" w:history="1">
        <w:r w:rsidRPr="00C25475">
          <w:rPr>
            <w:rFonts w:ascii="Times New Roman" w:hAnsi="Times New Roman"/>
            <w:color w:val="000000" w:themeColor="text1"/>
            <w:sz w:val="24"/>
            <w:szCs w:val="24"/>
            <w:lang w:eastAsia="ja-JP"/>
          </w:rPr>
          <w:t>An assessment of ECMWF analyses and model forecasts over the North Slope of Alaska using observations from the ARM Mixed-Phase Arctic Cloud Experiment</w:t>
        </w:r>
      </w:hyperlink>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J. </w:t>
      </w:r>
      <w:proofErr w:type="spellStart"/>
      <w:r w:rsidRPr="00C25475">
        <w:rPr>
          <w:rFonts w:ascii="Times New Roman" w:hAnsi="Times New Roman"/>
          <w:i/>
          <w:iCs/>
          <w:color w:val="000000" w:themeColor="text1"/>
          <w:sz w:val="24"/>
          <w:szCs w:val="24"/>
          <w:lang w:eastAsia="ja-JP"/>
        </w:rPr>
        <w:t>Geophys</w:t>
      </w:r>
      <w:proofErr w:type="spellEnd"/>
      <w:r w:rsidRPr="00C25475">
        <w:rPr>
          <w:rFonts w:ascii="Times New Roman" w:hAnsi="Times New Roman"/>
          <w:i/>
          <w:iCs/>
          <w:color w:val="000000" w:themeColor="text1"/>
          <w:sz w:val="24"/>
          <w:szCs w:val="24"/>
          <w:lang w:eastAsia="ja-JP"/>
        </w:rPr>
        <w:t>. Res.</w:t>
      </w:r>
      <w:r w:rsidRPr="00C25475">
        <w:rPr>
          <w:rFonts w:ascii="Times New Roman" w:hAnsi="Times New Roman"/>
          <w:color w:val="000000" w:themeColor="text1"/>
          <w:sz w:val="24"/>
          <w:szCs w:val="24"/>
          <w:lang w:eastAsia="ja-JP"/>
        </w:rPr>
        <w:t>, </w:t>
      </w:r>
      <w:r w:rsidRPr="00C25475">
        <w:rPr>
          <w:rFonts w:ascii="Times New Roman" w:hAnsi="Times New Roman"/>
          <w:i/>
          <w:iCs/>
          <w:color w:val="000000" w:themeColor="text1"/>
          <w:sz w:val="24"/>
          <w:szCs w:val="24"/>
          <w:lang w:eastAsia="ja-JP"/>
        </w:rPr>
        <w:t>111</w:t>
      </w:r>
      <w:r w:rsidRPr="00C25475">
        <w:rPr>
          <w:rFonts w:ascii="Times New Roman" w:hAnsi="Times New Roman"/>
          <w:color w:val="000000" w:themeColor="text1"/>
          <w:sz w:val="24"/>
          <w:szCs w:val="24"/>
          <w:lang w:eastAsia="ja-JP"/>
        </w:rPr>
        <w:t>, D05107, doi</w:t>
      </w:r>
      <w:proofErr w:type="gramStart"/>
      <w:r w:rsidRPr="00C25475">
        <w:rPr>
          <w:rFonts w:ascii="Times New Roman" w:hAnsi="Times New Roman"/>
          <w:color w:val="000000" w:themeColor="text1"/>
          <w:sz w:val="24"/>
          <w:szCs w:val="24"/>
          <w:lang w:eastAsia="ja-JP"/>
        </w:rPr>
        <w:t>:10.1029</w:t>
      </w:r>
      <w:proofErr w:type="gramEnd"/>
      <w:r w:rsidRPr="00C25475">
        <w:rPr>
          <w:rFonts w:ascii="Times New Roman" w:hAnsi="Times New Roman"/>
          <w:color w:val="000000" w:themeColor="text1"/>
          <w:sz w:val="24"/>
          <w:szCs w:val="24"/>
          <w:lang w:eastAsia="ja-JP"/>
        </w:rPr>
        <w:t>/2005JD006509.</w:t>
      </w:r>
    </w:p>
    <w:p w14:paraId="02CE14F7" w14:textId="77777777" w:rsidR="00F55811" w:rsidRPr="00C25475" w:rsidRDefault="00F55811"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lastRenderedPageBreak/>
        <w:t xml:space="preserve">Zhang, G. J., Convective quasi-equilibrium in the tropical western Pacific: Comparison with </w:t>
      </w:r>
      <w:proofErr w:type="spellStart"/>
      <w:r w:rsidRPr="00C25475">
        <w:rPr>
          <w:rFonts w:ascii="Times New Roman" w:hAnsi="Times New Roman"/>
          <w:color w:val="000000" w:themeColor="text1"/>
          <w:szCs w:val="24"/>
        </w:rPr>
        <w:t>midlatitude</w:t>
      </w:r>
      <w:proofErr w:type="spellEnd"/>
      <w:r w:rsidRPr="00C25475">
        <w:rPr>
          <w:rFonts w:ascii="Times New Roman" w:hAnsi="Times New Roman"/>
          <w:color w:val="000000" w:themeColor="text1"/>
          <w:szCs w:val="24"/>
        </w:rPr>
        <w:t xml:space="preserve"> continental environment, J. </w:t>
      </w:r>
      <w:proofErr w:type="spellStart"/>
      <w:r w:rsidRPr="00C25475">
        <w:rPr>
          <w:rFonts w:ascii="Times New Roman" w:hAnsi="Times New Roman"/>
          <w:color w:val="000000" w:themeColor="text1"/>
          <w:szCs w:val="24"/>
        </w:rPr>
        <w:t>Geophys</w:t>
      </w:r>
      <w:proofErr w:type="spellEnd"/>
      <w:r w:rsidRPr="00C25475">
        <w:rPr>
          <w:rFonts w:ascii="Times New Roman" w:hAnsi="Times New Roman"/>
          <w:color w:val="000000" w:themeColor="text1"/>
          <w:szCs w:val="24"/>
        </w:rPr>
        <w:t>. Res., 108(D19), 4592, doi</w:t>
      </w:r>
      <w:proofErr w:type="gramStart"/>
      <w:r w:rsidRPr="00C25475">
        <w:rPr>
          <w:rFonts w:ascii="Times New Roman" w:hAnsi="Times New Roman"/>
          <w:color w:val="000000" w:themeColor="text1"/>
          <w:szCs w:val="24"/>
        </w:rPr>
        <w:t>:10.1029</w:t>
      </w:r>
      <w:proofErr w:type="gramEnd"/>
      <w:r w:rsidRPr="00C25475">
        <w:rPr>
          <w:rFonts w:ascii="Times New Roman" w:hAnsi="Times New Roman"/>
          <w:color w:val="000000" w:themeColor="text1"/>
          <w:szCs w:val="24"/>
        </w:rPr>
        <w:t>/2003JD003520, 2003.</w:t>
      </w:r>
    </w:p>
    <w:p w14:paraId="2D0B0EC8" w14:textId="77777777" w:rsidR="00071F6B" w:rsidRPr="00C25475" w:rsidRDefault="00071F6B" w:rsidP="00C25475">
      <w:pPr>
        <w:pStyle w:val="ref"/>
        <w:spacing w:after="0" w:line="360" w:lineRule="auto"/>
        <w:rPr>
          <w:rFonts w:ascii="Times New Roman" w:hAnsi="Times New Roman"/>
          <w:color w:val="000000" w:themeColor="text1"/>
          <w:szCs w:val="24"/>
        </w:rPr>
      </w:pPr>
      <w:r w:rsidRPr="00C25475">
        <w:rPr>
          <w:rFonts w:ascii="Times New Roman" w:hAnsi="Times New Roman"/>
          <w:color w:val="000000" w:themeColor="text1"/>
          <w:szCs w:val="24"/>
        </w:rPr>
        <w:t xml:space="preserve">Zhang, M. H., and J. L. Lin, 1997: Constrained variational analysis of sounding data based on column-integrated budgets of mass, heat, moisture and momentum: approach and application to ARM </w:t>
      </w:r>
      <w:proofErr w:type="spellStart"/>
      <w:r w:rsidRPr="00C25475">
        <w:rPr>
          <w:rFonts w:ascii="Times New Roman" w:hAnsi="Times New Roman"/>
          <w:color w:val="000000" w:themeColor="text1"/>
          <w:szCs w:val="24"/>
        </w:rPr>
        <w:t>measurements</w:t>
      </w:r>
      <w:proofErr w:type="gramStart"/>
      <w:r w:rsidRPr="00C25475">
        <w:rPr>
          <w:rFonts w:ascii="Times New Roman" w:hAnsi="Times New Roman"/>
          <w:color w:val="000000" w:themeColor="text1"/>
          <w:szCs w:val="24"/>
        </w:rPr>
        <w:t>,J</w:t>
      </w:r>
      <w:proofErr w:type="spellEnd"/>
      <w:proofErr w:type="gramEnd"/>
      <w:r w:rsidRPr="00C25475">
        <w:rPr>
          <w:rFonts w:ascii="Times New Roman" w:hAnsi="Times New Roman"/>
          <w:color w:val="000000" w:themeColor="text1"/>
          <w:szCs w:val="24"/>
        </w:rPr>
        <w:t>. Atmos. Sci., 54, 1503-1524.</w:t>
      </w:r>
    </w:p>
    <w:p w14:paraId="4F79F714" w14:textId="77777777" w:rsidR="00071F6B" w:rsidRPr="00C25475" w:rsidRDefault="00071F6B" w:rsidP="00C25475">
      <w:pPr>
        <w:spacing w:after="0" w:line="360" w:lineRule="auto"/>
        <w:ind w:left="720" w:hanging="720"/>
        <w:rPr>
          <w:rFonts w:ascii="Times New Roman" w:hAnsi="Times New Roman" w:cs="Times New Roman"/>
          <w:color w:val="000000" w:themeColor="text1"/>
          <w:szCs w:val="24"/>
        </w:rPr>
      </w:pPr>
      <w:r w:rsidRPr="00C25475">
        <w:rPr>
          <w:rFonts w:ascii="Times New Roman" w:hAnsi="Times New Roman" w:cs="Times New Roman"/>
          <w:color w:val="000000" w:themeColor="text1"/>
          <w:szCs w:val="24"/>
        </w:rPr>
        <w:t xml:space="preserve">Zhang M. H., J. L. Lin, R. </w:t>
      </w:r>
      <w:proofErr w:type="spellStart"/>
      <w:r w:rsidRPr="00C25475">
        <w:rPr>
          <w:rFonts w:ascii="Times New Roman" w:hAnsi="Times New Roman" w:cs="Times New Roman"/>
          <w:color w:val="000000" w:themeColor="text1"/>
          <w:szCs w:val="24"/>
        </w:rPr>
        <w:t>Cederwall</w:t>
      </w:r>
      <w:proofErr w:type="spellEnd"/>
      <w:r w:rsidRPr="00C25475">
        <w:rPr>
          <w:rFonts w:ascii="Times New Roman" w:hAnsi="Times New Roman" w:cs="Times New Roman"/>
          <w:color w:val="000000" w:themeColor="text1"/>
          <w:szCs w:val="24"/>
        </w:rPr>
        <w:t xml:space="preserve">, J. </w:t>
      </w:r>
      <w:proofErr w:type="spellStart"/>
      <w:r w:rsidRPr="00C25475">
        <w:rPr>
          <w:rFonts w:ascii="Times New Roman" w:hAnsi="Times New Roman" w:cs="Times New Roman"/>
          <w:color w:val="000000" w:themeColor="text1"/>
          <w:szCs w:val="24"/>
        </w:rPr>
        <w:t>Yio</w:t>
      </w:r>
      <w:proofErr w:type="spellEnd"/>
      <w:r w:rsidRPr="00C25475">
        <w:rPr>
          <w:rFonts w:ascii="Times New Roman" w:hAnsi="Times New Roman" w:cs="Times New Roman"/>
          <w:color w:val="000000" w:themeColor="text1"/>
          <w:szCs w:val="24"/>
        </w:rPr>
        <w:t xml:space="preserve">, and S.C. </w:t>
      </w:r>
      <w:proofErr w:type="spellStart"/>
      <w:r w:rsidRPr="00C25475">
        <w:rPr>
          <w:rFonts w:ascii="Times New Roman" w:hAnsi="Times New Roman" w:cs="Times New Roman"/>
          <w:color w:val="000000" w:themeColor="text1"/>
          <w:szCs w:val="24"/>
        </w:rPr>
        <w:t>Xie</w:t>
      </w:r>
      <w:proofErr w:type="spellEnd"/>
      <w:r w:rsidRPr="00C25475">
        <w:rPr>
          <w:rFonts w:ascii="Times New Roman" w:hAnsi="Times New Roman" w:cs="Times New Roman"/>
          <w:color w:val="000000" w:themeColor="text1"/>
          <w:szCs w:val="24"/>
        </w:rPr>
        <w:t xml:space="preserve">, 2001: Objective Analysis of ARM IOP Data: Method, Features, and Sensitivity. Mon. </w:t>
      </w:r>
      <w:proofErr w:type="spellStart"/>
      <w:r w:rsidRPr="00C25475">
        <w:rPr>
          <w:rFonts w:ascii="Times New Roman" w:hAnsi="Times New Roman" w:cs="Times New Roman"/>
          <w:color w:val="000000" w:themeColor="text1"/>
          <w:szCs w:val="24"/>
        </w:rPr>
        <w:t>Wea</w:t>
      </w:r>
      <w:proofErr w:type="spellEnd"/>
      <w:r w:rsidRPr="00C25475">
        <w:rPr>
          <w:rFonts w:ascii="Times New Roman" w:hAnsi="Times New Roman" w:cs="Times New Roman"/>
          <w:color w:val="000000" w:themeColor="text1"/>
          <w:szCs w:val="24"/>
        </w:rPr>
        <w:t>. Rev., 129, 295 – 311.</w:t>
      </w:r>
    </w:p>
    <w:p w14:paraId="2BED0517" w14:textId="77777777" w:rsidR="00005224" w:rsidRPr="00EA7B2F" w:rsidRDefault="00005224" w:rsidP="00EA7B2F">
      <w:pPr>
        <w:spacing w:before="100" w:beforeAutospacing="1" w:after="0" w:line="360" w:lineRule="auto"/>
        <w:ind w:left="720" w:hanging="720"/>
        <w:jc w:val="both"/>
        <w:rPr>
          <w:rFonts w:ascii="Times New Roman" w:hAnsi="Times New Roman" w:cs="Times New Roman"/>
          <w:szCs w:val="24"/>
        </w:rPr>
      </w:pPr>
    </w:p>
    <w:p w14:paraId="4384C8BA" w14:textId="6E4E4267" w:rsidR="00EA7B2F" w:rsidRPr="00EA7B2F" w:rsidRDefault="00EA7B2F" w:rsidP="00EA7B2F">
      <w:pPr>
        <w:tabs>
          <w:tab w:val="left" w:pos="360"/>
        </w:tabs>
        <w:spacing w:line="360" w:lineRule="auto"/>
        <w:ind w:left="720" w:hanging="720"/>
        <w:jc w:val="both"/>
        <w:rPr>
          <w:rFonts w:ascii="Times New Roman" w:hAnsi="Times New Roman" w:cs="Times New Roman"/>
          <w:color w:val="000000" w:themeColor="text1"/>
          <w:szCs w:val="24"/>
          <w:bdr w:val="none" w:sz="0" w:space="0" w:color="auto" w:frame="1"/>
          <w:shd w:val="clear" w:color="auto" w:fill="FFFFFF"/>
        </w:rPr>
      </w:pPr>
      <w:r w:rsidRPr="00EA7B2F">
        <w:rPr>
          <w:rFonts w:ascii="Times New Roman" w:hAnsi="Times New Roman" w:cs="Times New Roman"/>
          <w:color w:val="000000" w:themeColor="text1"/>
          <w:szCs w:val="24"/>
          <w:shd w:val="clear" w:color="auto" w:fill="FFFFFF"/>
        </w:rPr>
        <w:t>.</w:t>
      </w:r>
    </w:p>
    <w:p w14:paraId="32EFBEA1" w14:textId="74EB138A" w:rsidR="00EA7B2F" w:rsidRPr="00EA7B2F" w:rsidRDefault="006C42DA" w:rsidP="00EA7B2F">
      <w:pPr>
        <w:tabs>
          <w:tab w:val="left" w:pos="360"/>
        </w:tabs>
        <w:spacing w:line="360" w:lineRule="auto"/>
        <w:ind w:left="720" w:hanging="720"/>
        <w:jc w:val="both"/>
        <w:rPr>
          <w:rFonts w:ascii="Times New Roman" w:hAnsi="Times New Roman" w:cs="Times New Roman"/>
          <w:color w:val="000000" w:themeColor="text1"/>
          <w:szCs w:val="24"/>
        </w:rPr>
      </w:pPr>
      <w:r>
        <w:rPr>
          <w:rFonts w:ascii="Times New Roman" w:hAnsi="Times New Roman" w:cs="Times New Roman"/>
          <w:color w:val="000000" w:themeColor="text1"/>
          <w:szCs w:val="24"/>
          <w:bdr w:val="none" w:sz="0" w:space="0" w:color="auto" w:frame="1"/>
          <w:shd w:val="clear" w:color="auto" w:fill="FFFFFF"/>
        </w:rPr>
        <w:t xml:space="preserve"> </w:t>
      </w:r>
    </w:p>
    <w:p w14:paraId="33B92D1A" w14:textId="77777777" w:rsidR="00EA7B2F" w:rsidRPr="00EA7B2F" w:rsidRDefault="00EA7B2F" w:rsidP="00EA7B2F">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p>
    <w:p w14:paraId="7CE72A92" w14:textId="77777777" w:rsidR="006C42DA" w:rsidRPr="00EA7B2F" w:rsidRDefault="006C42DA" w:rsidP="006C42DA">
      <w:pPr>
        <w:shd w:val="clear" w:color="auto" w:fill="FFFFFF"/>
        <w:spacing w:after="0" w:line="360" w:lineRule="auto"/>
        <w:ind w:left="720" w:hanging="720"/>
        <w:jc w:val="both"/>
        <w:rPr>
          <w:rFonts w:ascii="Times New Roman" w:eastAsia="Times New Roman" w:hAnsi="Times New Roman" w:cs="Times New Roman"/>
          <w:color w:val="000000" w:themeColor="text1"/>
          <w:szCs w:val="24"/>
          <w:lang w:eastAsia="zh-CN"/>
        </w:rPr>
      </w:pPr>
      <w:r>
        <w:rPr>
          <w:rFonts w:ascii="Times New Roman" w:eastAsia="Times New Roman" w:hAnsi="Times New Roman" w:cs="Times New Roman"/>
          <w:color w:val="000000" w:themeColor="text1"/>
          <w:szCs w:val="24"/>
          <w:lang w:eastAsia="zh-CN"/>
        </w:rPr>
        <w:t xml:space="preserve"> </w:t>
      </w:r>
      <w:r w:rsidRPr="00EA7B2F">
        <w:rPr>
          <w:rFonts w:ascii="Times New Roman" w:eastAsia="Times New Roman" w:hAnsi="Times New Roman" w:cs="Times New Roman"/>
          <w:color w:val="000000" w:themeColor="text1"/>
          <w:szCs w:val="24"/>
          <w:lang w:eastAsia="zh-CN"/>
        </w:rPr>
        <w:t xml:space="preserve">Kennedy, Aaron D., </w:t>
      </w:r>
      <w:proofErr w:type="spellStart"/>
      <w:r w:rsidRPr="00EA7B2F">
        <w:rPr>
          <w:rFonts w:ascii="Times New Roman" w:eastAsia="Times New Roman" w:hAnsi="Times New Roman" w:cs="Times New Roman"/>
          <w:color w:val="000000" w:themeColor="text1"/>
          <w:szCs w:val="24"/>
          <w:lang w:eastAsia="zh-CN"/>
        </w:rPr>
        <w:t>Xiquan</w:t>
      </w:r>
      <w:proofErr w:type="spellEnd"/>
      <w:r w:rsidRPr="00EA7B2F">
        <w:rPr>
          <w:rFonts w:ascii="Times New Roman" w:eastAsia="Times New Roman" w:hAnsi="Times New Roman" w:cs="Times New Roman"/>
          <w:color w:val="000000" w:themeColor="text1"/>
          <w:szCs w:val="24"/>
          <w:lang w:eastAsia="zh-CN"/>
        </w:rPr>
        <w:t xml:space="preserve"> Dong, </w:t>
      </w:r>
      <w:proofErr w:type="spellStart"/>
      <w:r w:rsidRPr="00EA7B2F">
        <w:rPr>
          <w:rFonts w:ascii="Times New Roman" w:eastAsia="Times New Roman" w:hAnsi="Times New Roman" w:cs="Times New Roman"/>
          <w:color w:val="000000" w:themeColor="text1"/>
          <w:szCs w:val="24"/>
          <w:lang w:eastAsia="zh-CN"/>
        </w:rPr>
        <w:t>Baike</w:t>
      </w:r>
      <w:proofErr w:type="spellEnd"/>
      <w:r w:rsidRPr="00EA7B2F">
        <w:rPr>
          <w:rFonts w:ascii="Times New Roman" w:eastAsia="Times New Roman" w:hAnsi="Times New Roman" w:cs="Times New Roman"/>
          <w:color w:val="000000" w:themeColor="text1"/>
          <w:szCs w:val="24"/>
          <w:lang w:eastAsia="zh-CN"/>
        </w:rPr>
        <w:t xml:space="preserve"> Xi, Patrick </w:t>
      </w:r>
      <w:proofErr w:type="spellStart"/>
      <w:r w:rsidRPr="00EA7B2F">
        <w:rPr>
          <w:rFonts w:ascii="Times New Roman" w:eastAsia="Times New Roman" w:hAnsi="Times New Roman" w:cs="Times New Roman"/>
          <w:color w:val="000000" w:themeColor="text1"/>
          <w:szCs w:val="24"/>
          <w:lang w:eastAsia="zh-CN"/>
        </w:rPr>
        <w:t>Minnis</w:t>
      </w:r>
      <w:proofErr w:type="spellEnd"/>
      <w:r w:rsidRPr="00EA7B2F">
        <w:rPr>
          <w:rFonts w:ascii="Times New Roman" w:eastAsia="Times New Roman" w:hAnsi="Times New Roman" w:cs="Times New Roman"/>
          <w:color w:val="000000" w:themeColor="text1"/>
          <w:szCs w:val="24"/>
          <w:lang w:eastAsia="zh-CN"/>
        </w:rPr>
        <w:t xml:space="preserve">, Anthony D. Del </w:t>
      </w:r>
      <w:proofErr w:type="spellStart"/>
      <w:r w:rsidRPr="00EA7B2F">
        <w:rPr>
          <w:rFonts w:ascii="Times New Roman" w:eastAsia="Times New Roman" w:hAnsi="Times New Roman" w:cs="Times New Roman"/>
          <w:color w:val="000000" w:themeColor="text1"/>
          <w:szCs w:val="24"/>
          <w:lang w:eastAsia="zh-CN"/>
        </w:rPr>
        <w:t>Genio</w:t>
      </w:r>
      <w:proofErr w:type="spellEnd"/>
      <w:r w:rsidRPr="00EA7B2F">
        <w:rPr>
          <w:rFonts w:ascii="Times New Roman" w:eastAsia="Times New Roman" w:hAnsi="Times New Roman" w:cs="Times New Roman"/>
          <w:color w:val="000000" w:themeColor="text1"/>
          <w:szCs w:val="24"/>
          <w:lang w:eastAsia="zh-CN"/>
        </w:rPr>
        <w:t xml:space="preserve">, Audrey B. Wolf, </w:t>
      </w:r>
      <w:proofErr w:type="spellStart"/>
      <w:r w:rsidRPr="00EA7B2F">
        <w:rPr>
          <w:rFonts w:ascii="Times New Roman" w:eastAsia="Times New Roman" w:hAnsi="Times New Roman" w:cs="Times New Roman"/>
          <w:color w:val="000000" w:themeColor="text1"/>
          <w:szCs w:val="24"/>
          <w:lang w:eastAsia="zh-CN"/>
        </w:rPr>
        <w:t>Mandana</w:t>
      </w:r>
      <w:proofErr w:type="spellEnd"/>
      <w:r w:rsidRPr="00EA7B2F">
        <w:rPr>
          <w:rFonts w:ascii="Times New Roman" w:eastAsia="Times New Roman" w:hAnsi="Times New Roman" w:cs="Times New Roman"/>
          <w:color w:val="000000" w:themeColor="text1"/>
          <w:szCs w:val="24"/>
          <w:lang w:eastAsia="zh-CN"/>
        </w:rPr>
        <w:t xml:space="preserve"> M. </w:t>
      </w:r>
      <w:proofErr w:type="spellStart"/>
      <w:r w:rsidRPr="00EA7B2F">
        <w:rPr>
          <w:rFonts w:ascii="Times New Roman" w:eastAsia="Times New Roman" w:hAnsi="Times New Roman" w:cs="Times New Roman"/>
          <w:color w:val="000000" w:themeColor="text1"/>
          <w:szCs w:val="24"/>
          <w:lang w:eastAsia="zh-CN"/>
        </w:rPr>
        <w:t>Khaiyer</w:t>
      </w:r>
      <w:proofErr w:type="spellEnd"/>
      <w:r w:rsidRPr="00EA7B2F">
        <w:rPr>
          <w:rFonts w:ascii="Times New Roman" w:eastAsia="Times New Roman" w:hAnsi="Times New Roman" w:cs="Times New Roman"/>
          <w:color w:val="000000" w:themeColor="text1"/>
          <w:szCs w:val="24"/>
          <w:lang w:eastAsia="zh-CN"/>
        </w:rPr>
        <w:t>, 2010: Evaluation of the NASA GISS Single-Column Model Simulated Clouds Using Combined Surface and Satellite Observations. </w:t>
      </w:r>
      <w:r w:rsidRPr="00EA7B2F">
        <w:rPr>
          <w:rFonts w:ascii="Times New Roman" w:eastAsia="Times New Roman" w:hAnsi="Times New Roman" w:cs="Times New Roman"/>
          <w:i/>
          <w:iCs/>
          <w:color w:val="000000" w:themeColor="text1"/>
          <w:szCs w:val="24"/>
          <w:lang w:eastAsia="zh-CN"/>
        </w:rPr>
        <w:t>J. Climate</w:t>
      </w:r>
      <w:r w:rsidRPr="00EA7B2F">
        <w:rPr>
          <w:rFonts w:ascii="Times New Roman" w:eastAsia="Times New Roman" w:hAnsi="Times New Roman" w:cs="Times New Roman"/>
          <w:color w:val="000000" w:themeColor="text1"/>
          <w:szCs w:val="24"/>
          <w:lang w:eastAsia="zh-CN"/>
        </w:rPr>
        <w:t>, </w:t>
      </w:r>
      <w:r w:rsidRPr="00EA7B2F">
        <w:rPr>
          <w:rFonts w:ascii="Times New Roman" w:eastAsia="Times New Roman" w:hAnsi="Times New Roman" w:cs="Times New Roman"/>
          <w:b/>
          <w:bCs/>
          <w:color w:val="000000" w:themeColor="text1"/>
          <w:szCs w:val="24"/>
          <w:lang w:eastAsia="zh-CN"/>
        </w:rPr>
        <w:t>23</w:t>
      </w:r>
      <w:r>
        <w:rPr>
          <w:rFonts w:ascii="Times New Roman" w:eastAsia="Times New Roman" w:hAnsi="Times New Roman" w:cs="Times New Roman"/>
          <w:color w:val="000000" w:themeColor="text1"/>
          <w:szCs w:val="24"/>
          <w:lang w:eastAsia="zh-CN"/>
        </w:rPr>
        <w:t xml:space="preserve">, 5175–5192. </w:t>
      </w:r>
      <w:proofErr w:type="spellStart"/>
      <w:proofErr w:type="gramStart"/>
      <w:r w:rsidRPr="00EA7B2F">
        <w:rPr>
          <w:rFonts w:ascii="Times New Roman" w:eastAsia="Times New Roman" w:hAnsi="Times New Roman" w:cs="Times New Roman"/>
          <w:color w:val="000000" w:themeColor="text1"/>
          <w:szCs w:val="24"/>
          <w:lang w:eastAsia="zh-CN"/>
        </w:rPr>
        <w:t>doi</w:t>
      </w:r>
      <w:proofErr w:type="spellEnd"/>
      <w:proofErr w:type="gramEnd"/>
      <w:r w:rsidRPr="00EA7B2F">
        <w:rPr>
          <w:rFonts w:ascii="Times New Roman" w:eastAsia="Times New Roman" w:hAnsi="Times New Roman" w:cs="Times New Roman"/>
          <w:color w:val="000000" w:themeColor="text1"/>
          <w:szCs w:val="24"/>
          <w:lang w:eastAsia="zh-CN"/>
        </w:rPr>
        <w:t>: </w:t>
      </w:r>
      <w:hyperlink r:id="rId65" w:history="1">
        <w:r w:rsidRPr="00EA7B2F">
          <w:rPr>
            <w:rFonts w:ascii="Times New Roman" w:eastAsia="Times New Roman" w:hAnsi="Times New Roman" w:cs="Times New Roman"/>
            <w:color w:val="000000" w:themeColor="text1"/>
            <w:szCs w:val="24"/>
            <w:lang w:eastAsia="zh-CN"/>
          </w:rPr>
          <w:t>http://dx.doi.org/10.1175/2010JCLI3353.1</w:t>
        </w:r>
      </w:hyperlink>
    </w:p>
    <w:p w14:paraId="5E651991" w14:textId="1537EBA7" w:rsidR="00EA7B2F" w:rsidRDefault="00EA7B2F" w:rsidP="00EA7B2F">
      <w:pPr>
        <w:tabs>
          <w:tab w:val="left" w:pos="360"/>
        </w:tabs>
        <w:spacing w:line="360" w:lineRule="auto"/>
        <w:ind w:firstLine="360"/>
        <w:jc w:val="both"/>
        <w:rPr>
          <w:rFonts w:ascii="Times New Roman" w:hAnsi="Times New Roman"/>
          <w:szCs w:val="24"/>
        </w:rPr>
      </w:pPr>
      <w:bookmarkStart w:id="113" w:name="_GoBack"/>
      <w:bookmarkEnd w:id="113"/>
    </w:p>
    <w:p w14:paraId="00BFCB3C" w14:textId="7EA35091" w:rsidR="004455EB" w:rsidRPr="00A83690" w:rsidRDefault="004455EB" w:rsidP="00A83690">
      <w:pPr>
        <w:spacing w:after="0" w:line="360" w:lineRule="auto"/>
        <w:jc w:val="both"/>
        <w:rPr>
          <w:rFonts w:ascii="Times New Roman" w:hAnsi="Times New Roman"/>
          <w:b/>
          <w:szCs w:val="24"/>
        </w:rPr>
      </w:pPr>
    </w:p>
    <w:sectPr w:rsidR="004455EB" w:rsidRPr="00A83690" w:rsidSect="00005224">
      <w:pgSz w:w="12240" w:h="15840"/>
      <w:pgMar w:top="1440" w:right="1080" w:bottom="1440" w:left="1800" w:header="720" w:footer="720" w:gutter="0"/>
      <w:cols w:space="72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A33509" w15:done="0"/>
  <w15:commentEx w15:paraId="3E6BE549" w15:done="0"/>
  <w15:commentEx w15:paraId="3EB068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al-GreekwithMathPi">
    <w:panose1 w:val="00000000000000000000"/>
    <w:charset w:val="00"/>
    <w:family w:val="auto"/>
    <w:notTrueType/>
    <w:pitch w:val="default"/>
    <w:sig w:usb0="00000003" w:usb1="00000000" w:usb2="00000000" w:usb3="00000000" w:csb0="00000001" w:csb1="00000000"/>
  </w:font>
  <w:font w:name="Euclid Symbol">
    <w:panose1 w:val="05050102010706020507"/>
    <w:charset w:val="02"/>
    <w:family w:val="roman"/>
    <w:pitch w:val="variable"/>
    <w:sig w:usb0="8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06560"/>
    <w:multiLevelType w:val="multilevel"/>
    <w:tmpl w:val="C088AA0C"/>
    <w:lvl w:ilvl="0">
      <w:start w:val="1"/>
      <w:numFmt w:val="decimal"/>
      <w:lvlText w:val="%1"/>
      <w:lvlJc w:val="left"/>
      <w:pPr>
        <w:ind w:left="360" w:hanging="360"/>
      </w:pPr>
      <w:rPr>
        <w:rFonts w:cs="Times New Roman" w:hint="default"/>
        <w:sz w:val="24"/>
      </w:rPr>
    </w:lvl>
    <w:lvl w:ilvl="1">
      <w:start w:val="8"/>
      <w:numFmt w:val="decimal"/>
      <w:lvlText w:val="%1.%2"/>
      <w:lvlJc w:val="left"/>
      <w:pPr>
        <w:ind w:left="360" w:hanging="360"/>
      </w:pPr>
      <w:rPr>
        <w:rFonts w:cs="Times New Roman" w:hint="default"/>
        <w:sz w:val="24"/>
      </w:rPr>
    </w:lvl>
    <w:lvl w:ilvl="2">
      <w:start w:val="1"/>
      <w:numFmt w:val="decimal"/>
      <w:lvlText w:val="%1.%2.%3"/>
      <w:lvlJc w:val="left"/>
      <w:pPr>
        <w:ind w:left="720" w:hanging="720"/>
      </w:pPr>
      <w:rPr>
        <w:rFonts w:cs="Times New Roman" w:hint="default"/>
        <w:sz w:val="24"/>
      </w:rPr>
    </w:lvl>
    <w:lvl w:ilvl="3">
      <w:start w:val="1"/>
      <w:numFmt w:val="decimal"/>
      <w:lvlText w:val="%1.%2.%3.%4"/>
      <w:lvlJc w:val="left"/>
      <w:pPr>
        <w:ind w:left="720" w:hanging="720"/>
      </w:pPr>
      <w:rPr>
        <w:rFonts w:cs="Times New Roman" w:hint="default"/>
        <w:sz w:val="24"/>
      </w:rPr>
    </w:lvl>
    <w:lvl w:ilvl="4">
      <w:start w:val="1"/>
      <w:numFmt w:val="decimal"/>
      <w:lvlText w:val="%1.%2.%3.%4.%5"/>
      <w:lvlJc w:val="left"/>
      <w:pPr>
        <w:ind w:left="1080" w:hanging="1080"/>
      </w:pPr>
      <w:rPr>
        <w:rFonts w:cs="Times New Roman" w:hint="default"/>
        <w:sz w:val="24"/>
      </w:rPr>
    </w:lvl>
    <w:lvl w:ilvl="5">
      <w:start w:val="1"/>
      <w:numFmt w:val="decimal"/>
      <w:lvlText w:val="%1.%2.%3.%4.%5.%6"/>
      <w:lvlJc w:val="left"/>
      <w:pPr>
        <w:ind w:left="1080" w:hanging="1080"/>
      </w:pPr>
      <w:rPr>
        <w:rFonts w:cs="Times New Roman" w:hint="default"/>
        <w:sz w:val="24"/>
      </w:rPr>
    </w:lvl>
    <w:lvl w:ilvl="6">
      <w:start w:val="1"/>
      <w:numFmt w:val="decimal"/>
      <w:lvlText w:val="%1.%2.%3.%4.%5.%6.%7"/>
      <w:lvlJc w:val="left"/>
      <w:pPr>
        <w:ind w:left="1440" w:hanging="1440"/>
      </w:pPr>
      <w:rPr>
        <w:rFonts w:cs="Times New Roman" w:hint="default"/>
        <w:sz w:val="24"/>
      </w:rPr>
    </w:lvl>
    <w:lvl w:ilvl="7">
      <w:start w:val="1"/>
      <w:numFmt w:val="decimal"/>
      <w:lvlText w:val="%1.%2.%3.%4.%5.%6.%7.%8"/>
      <w:lvlJc w:val="left"/>
      <w:pPr>
        <w:ind w:left="1440" w:hanging="1440"/>
      </w:pPr>
      <w:rPr>
        <w:rFonts w:cs="Times New Roman" w:hint="default"/>
        <w:sz w:val="24"/>
      </w:rPr>
    </w:lvl>
    <w:lvl w:ilvl="8">
      <w:start w:val="1"/>
      <w:numFmt w:val="decimal"/>
      <w:lvlText w:val="%1.%2.%3.%4.%5.%6.%7.%8.%9"/>
      <w:lvlJc w:val="left"/>
      <w:pPr>
        <w:ind w:left="1440" w:hanging="1440"/>
      </w:pPr>
      <w:rPr>
        <w:rFonts w:cs="Times New Roman" w:hint="default"/>
        <w:sz w:val="24"/>
      </w:rPr>
    </w:lvl>
  </w:abstractNum>
  <w:abstractNum w:abstractNumId="1">
    <w:nsid w:val="254C0183"/>
    <w:multiLevelType w:val="multilevel"/>
    <w:tmpl w:val="6A522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6D03F7"/>
    <w:multiLevelType w:val="hybridMultilevel"/>
    <w:tmpl w:val="8492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D151D"/>
    <w:multiLevelType w:val="hybridMultilevel"/>
    <w:tmpl w:val="7CECFE6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6AC6037E"/>
    <w:multiLevelType w:val="multilevel"/>
    <w:tmpl w:val="4F6A11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2"/>
  </w:num>
  <w:num w:numId="3">
    <w:abstractNumId w:val="1"/>
  </w:num>
  <w:num w:numId="4">
    <w:abstractNumId w:val="3"/>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Ortega">
    <w15:presenceInfo w15:providerId="AD" w15:userId="S-1-5-21-30371924-1664817342-1491421105-821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D70"/>
    <w:rsid w:val="00005224"/>
    <w:rsid w:val="000443CB"/>
    <w:rsid w:val="00057C1F"/>
    <w:rsid w:val="000624C1"/>
    <w:rsid w:val="0006548B"/>
    <w:rsid w:val="00071F6B"/>
    <w:rsid w:val="000A2B4D"/>
    <w:rsid w:val="000C50B2"/>
    <w:rsid w:val="000D4BCC"/>
    <w:rsid w:val="000D5E24"/>
    <w:rsid w:val="000E2E41"/>
    <w:rsid w:val="001046B2"/>
    <w:rsid w:val="00114AE1"/>
    <w:rsid w:val="00116696"/>
    <w:rsid w:val="0015617F"/>
    <w:rsid w:val="00156859"/>
    <w:rsid w:val="00195923"/>
    <w:rsid w:val="00197173"/>
    <w:rsid w:val="001A1B65"/>
    <w:rsid w:val="001A6068"/>
    <w:rsid w:val="001B3369"/>
    <w:rsid w:val="001B6A57"/>
    <w:rsid w:val="001C0988"/>
    <w:rsid w:val="001C54D9"/>
    <w:rsid w:val="001C5A44"/>
    <w:rsid w:val="001D143D"/>
    <w:rsid w:val="001E4F85"/>
    <w:rsid w:val="002044F0"/>
    <w:rsid w:val="002065C9"/>
    <w:rsid w:val="00212F8A"/>
    <w:rsid w:val="00214BD2"/>
    <w:rsid w:val="00222450"/>
    <w:rsid w:val="00245CC0"/>
    <w:rsid w:val="00252667"/>
    <w:rsid w:val="00255132"/>
    <w:rsid w:val="00260247"/>
    <w:rsid w:val="00267045"/>
    <w:rsid w:val="002942A5"/>
    <w:rsid w:val="002B2FCF"/>
    <w:rsid w:val="002C075F"/>
    <w:rsid w:val="002C4237"/>
    <w:rsid w:val="002D446F"/>
    <w:rsid w:val="002D5C2D"/>
    <w:rsid w:val="002F3595"/>
    <w:rsid w:val="002F7483"/>
    <w:rsid w:val="00301A0B"/>
    <w:rsid w:val="00317AD5"/>
    <w:rsid w:val="003361AC"/>
    <w:rsid w:val="00363C5C"/>
    <w:rsid w:val="00384201"/>
    <w:rsid w:val="0038760F"/>
    <w:rsid w:val="00390027"/>
    <w:rsid w:val="00390A6B"/>
    <w:rsid w:val="003A7218"/>
    <w:rsid w:val="003B4751"/>
    <w:rsid w:val="003C04A2"/>
    <w:rsid w:val="003E441E"/>
    <w:rsid w:val="003E4469"/>
    <w:rsid w:val="003E6CE6"/>
    <w:rsid w:val="003F270D"/>
    <w:rsid w:val="00401BFF"/>
    <w:rsid w:val="00433626"/>
    <w:rsid w:val="004455EB"/>
    <w:rsid w:val="0047416A"/>
    <w:rsid w:val="00474D10"/>
    <w:rsid w:val="00487DEB"/>
    <w:rsid w:val="0049066F"/>
    <w:rsid w:val="004B7A60"/>
    <w:rsid w:val="004D1CD7"/>
    <w:rsid w:val="004F2D70"/>
    <w:rsid w:val="00514FF0"/>
    <w:rsid w:val="00517DD3"/>
    <w:rsid w:val="00533FDD"/>
    <w:rsid w:val="00535DCA"/>
    <w:rsid w:val="00544E21"/>
    <w:rsid w:val="00555740"/>
    <w:rsid w:val="0055604F"/>
    <w:rsid w:val="005569A5"/>
    <w:rsid w:val="005614FD"/>
    <w:rsid w:val="00573F98"/>
    <w:rsid w:val="005751E2"/>
    <w:rsid w:val="00581F9F"/>
    <w:rsid w:val="00584B34"/>
    <w:rsid w:val="00586FE8"/>
    <w:rsid w:val="0059038C"/>
    <w:rsid w:val="005B5EF0"/>
    <w:rsid w:val="005C0242"/>
    <w:rsid w:val="005C2F81"/>
    <w:rsid w:val="005E4E84"/>
    <w:rsid w:val="005E655D"/>
    <w:rsid w:val="00603615"/>
    <w:rsid w:val="0061218A"/>
    <w:rsid w:val="00613F81"/>
    <w:rsid w:val="00644973"/>
    <w:rsid w:val="0064617D"/>
    <w:rsid w:val="00651378"/>
    <w:rsid w:val="00655FED"/>
    <w:rsid w:val="00672852"/>
    <w:rsid w:val="006733B6"/>
    <w:rsid w:val="0069519C"/>
    <w:rsid w:val="006B31B9"/>
    <w:rsid w:val="006C42DA"/>
    <w:rsid w:val="006D0B13"/>
    <w:rsid w:val="006E3DD5"/>
    <w:rsid w:val="006E711A"/>
    <w:rsid w:val="007003E8"/>
    <w:rsid w:val="00705D68"/>
    <w:rsid w:val="00713384"/>
    <w:rsid w:val="00714ADA"/>
    <w:rsid w:val="007264EF"/>
    <w:rsid w:val="00735271"/>
    <w:rsid w:val="00744831"/>
    <w:rsid w:val="0076274B"/>
    <w:rsid w:val="00763741"/>
    <w:rsid w:val="00764F79"/>
    <w:rsid w:val="00765E40"/>
    <w:rsid w:val="00787691"/>
    <w:rsid w:val="00792930"/>
    <w:rsid w:val="007E4751"/>
    <w:rsid w:val="00813003"/>
    <w:rsid w:val="0082747E"/>
    <w:rsid w:val="00836CF9"/>
    <w:rsid w:val="00853944"/>
    <w:rsid w:val="0085697B"/>
    <w:rsid w:val="008606E8"/>
    <w:rsid w:val="00870CD6"/>
    <w:rsid w:val="00891591"/>
    <w:rsid w:val="008928E8"/>
    <w:rsid w:val="008A0092"/>
    <w:rsid w:val="008A0144"/>
    <w:rsid w:val="008B4F02"/>
    <w:rsid w:val="008B7410"/>
    <w:rsid w:val="008C05E0"/>
    <w:rsid w:val="008D54F3"/>
    <w:rsid w:val="008F2B13"/>
    <w:rsid w:val="00900502"/>
    <w:rsid w:val="009034CB"/>
    <w:rsid w:val="0090532E"/>
    <w:rsid w:val="00914964"/>
    <w:rsid w:val="009317C8"/>
    <w:rsid w:val="00974D4A"/>
    <w:rsid w:val="009775ED"/>
    <w:rsid w:val="00987FD6"/>
    <w:rsid w:val="00991938"/>
    <w:rsid w:val="009937B2"/>
    <w:rsid w:val="009A2DD6"/>
    <w:rsid w:val="009C161E"/>
    <w:rsid w:val="009D46FA"/>
    <w:rsid w:val="009D72DE"/>
    <w:rsid w:val="009D7D76"/>
    <w:rsid w:val="009E66B2"/>
    <w:rsid w:val="009E78DE"/>
    <w:rsid w:val="009F2FAF"/>
    <w:rsid w:val="009F6FB5"/>
    <w:rsid w:val="00A44839"/>
    <w:rsid w:val="00A54904"/>
    <w:rsid w:val="00A823A3"/>
    <w:rsid w:val="00A83690"/>
    <w:rsid w:val="00AB46C2"/>
    <w:rsid w:val="00AC4151"/>
    <w:rsid w:val="00AC6891"/>
    <w:rsid w:val="00AD27E7"/>
    <w:rsid w:val="00AE1031"/>
    <w:rsid w:val="00AE16E2"/>
    <w:rsid w:val="00AE4081"/>
    <w:rsid w:val="00AE5E48"/>
    <w:rsid w:val="00B03E79"/>
    <w:rsid w:val="00B06AB3"/>
    <w:rsid w:val="00B07263"/>
    <w:rsid w:val="00B10FD9"/>
    <w:rsid w:val="00B22EDF"/>
    <w:rsid w:val="00B30F18"/>
    <w:rsid w:val="00B46ECB"/>
    <w:rsid w:val="00B65ECD"/>
    <w:rsid w:val="00B67BCD"/>
    <w:rsid w:val="00B75276"/>
    <w:rsid w:val="00B80D53"/>
    <w:rsid w:val="00B850EC"/>
    <w:rsid w:val="00B95F3B"/>
    <w:rsid w:val="00B95F80"/>
    <w:rsid w:val="00BA06F7"/>
    <w:rsid w:val="00BC1245"/>
    <w:rsid w:val="00BD1CE6"/>
    <w:rsid w:val="00BD3702"/>
    <w:rsid w:val="00BE4344"/>
    <w:rsid w:val="00BE58A3"/>
    <w:rsid w:val="00BE7137"/>
    <w:rsid w:val="00C010DB"/>
    <w:rsid w:val="00C132C0"/>
    <w:rsid w:val="00C210AA"/>
    <w:rsid w:val="00C2458D"/>
    <w:rsid w:val="00C25475"/>
    <w:rsid w:val="00C30133"/>
    <w:rsid w:val="00C3149D"/>
    <w:rsid w:val="00C320D0"/>
    <w:rsid w:val="00C333AB"/>
    <w:rsid w:val="00C35C5B"/>
    <w:rsid w:val="00C40C0C"/>
    <w:rsid w:val="00C50939"/>
    <w:rsid w:val="00C91097"/>
    <w:rsid w:val="00C9113D"/>
    <w:rsid w:val="00CB3BFA"/>
    <w:rsid w:val="00CB6BEE"/>
    <w:rsid w:val="00CD0E68"/>
    <w:rsid w:val="00CE7157"/>
    <w:rsid w:val="00CE7330"/>
    <w:rsid w:val="00CF430E"/>
    <w:rsid w:val="00D516C9"/>
    <w:rsid w:val="00D5732A"/>
    <w:rsid w:val="00D74205"/>
    <w:rsid w:val="00D87B20"/>
    <w:rsid w:val="00DA3B2B"/>
    <w:rsid w:val="00DC7B0B"/>
    <w:rsid w:val="00DE41F8"/>
    <w:rsid w:val="00DF437D"/>
    <w:rsid w:val="00DF6243"/>
    <w:rsid w:val="00E034E9"/>
    <w:rsid w:val="00E30307"/>
    <w:rsid w:val="00E34F63"/>
    <w:rsid w:val="00E4771F"/>
    <w:rsid w:val="00E61055"/>
    <w:rsid w:val="00E7494A"/>
    <w:rsid w:val="00E778F9"/>
    <w:rsid w:val="00E80275"/>
    <w:rsid w:val="00E91A1E"/>
    <w:rsid w:val="00EA49F5"/>
    <w:rsid w:val="00EA7B2F"/>
    <w:rsid w:val="00EC10B2"/>
    <w:rsid w:val="00EC47FD"/>
    <w:rsid w:val="00ED24C6"/>
    <w:rsid w:val="00EE2E04"/>
    <w:rsid w:val="00EF6604"/>
    <w:rsid w:val="00F12AAC"/>
    <w:rsid w:val="00F12DAC"/>
    <w:rsid w:val="00F16B93"/>
    <w:rsid w:val="00F23980"/>
    <w:rsid w:val="00F3431E"/>
    <w:rsid w:val="00F37BBB"/>
    <w:rsid w:val="00F418EB"/>
    <w:rsid w:val="00F44D4F"/>
    <w:rsid w:val="00F45D9F"/>
    <w:rsid w:val="00F47DBC"/>
    <w:rsid w:val="00F52728"/>
    <w:rsid w:val="00F52D12"/>
    <w:rsid w:val="00F55811"/>
    <w:rsid w:val="00F578A8"/>
    <w:rsid w:val="00F61ED3"/>
    <w:rsid w:val="00F827FF"/>
    <w:rsid w:val="00F97840"/>
    <w:rsid w:val="00FA5272"/>
    <w:rsid w:val="00FC1E32"/>
    <w:rsid w:val="00FD59E6"/>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EE7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D70"/>
    <w:pPr>
      <w:spacing w:line="276" w:lineRule="auto"/>
      <w:ind w:left="720"/>
      <w:contextualSpacing/>
    </w:pPr>
    <w:rPr>
      <w:sz w:val="22"/>
      <w:szCs w:val="22"/>
      <w:lang w:eastAsia="zh-CN"/>
    </w:rPr>
  </w:style>
  <w:style w:type="paragraph" w:styleId="NormalWeb">
    <w:name w:val="Normal (Web)"/>
    <w:basedOn w:val="Normal"/>
    <w:uiPriority w:val="99"/>
    <w:unhideWhenUsed/>
    <w:rsid w:val="001E4F85"/>
    <w:pPr>
      <w:spacing w:before="100" w:beforeAutospacing="1" w:after="115"/>
    </w:pPr>
    <w:rPr>
      <w:rFonts w:ascii="Times" w:hAnsi="Times" w:cs="Times New Roman"/>
      <w:sz w:val="20"/>
      <w:lang w:eastAsia="en-US"/>
    </w:rPr>
  </w:style>
  <w:style w:type="paragraph" w:styleId="BalloonText">
    <w:name w:val="Balloon Text"/>
    <w:basedOn w:val="Normal"/>
    <w:link w:val="BalloonTextChar"/>
    <w:uiPriority w:val="99"/>
    <w:semiHidden/>
    <w:unhideWhenUsed/>
    <w:rsid w:val="00B06A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6AB3"/>
    <w:rPr>
      <w:rFonts w:ascii="Tahoma" w:hAnsi="Tahoma" w:cs="Tahoma"/>
      <w:sz w:val="16"/>
      <w:szCs w:val="16"/>
    </w:rPr>
  </w:style>
  <w:style w:type="table" w:styleId="TableGrid">
    <w:name w:val="Table Grid"/>
    <w:basedOn w:val="TableNormal"/>
    <w:uiPriority w:val="59"/>
    <w:rsid w:val="00AE16E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13F81"/>
    <w:rPr>
      <w:color w:val="0000FF" w:themeColor="hyperlink"/>
      <w:u w:val="single"/>
    </w:rPr>
  </w:style>
  <w:style w:type="paragraph" w:styleId="Header">
    <w:name w:val="header"/>
    <w:basedOn w:val="Normal"/>
    <w:link w:val="HeaderChar"/>
    <w:rsid w:val="00D516C9"/>
    <w:pPr>
      <w:tabs>
        <w:tab w:val="center" w:pos="4680"/>
        <w:tab w:val="right" w:pos="9360"/>
      </w:tabs>
      <w:spacing w:after="0"/>
    </w:pPr>
    <w:rPr>
      <w:rFonts w:ascii="Times New Roman" w:eastAsia="Times New Roman" w:hAnsi="Times New Roman" w:cs="Times New Roman"/>
      <w:szCs w:val="24"/>
      <w:lang w:eastAsia="en-US"/>
    </w:rPr>
  </w:style>
  <w:style w:type="character" w:customStyle="1" w:styleId="HeaderChar">
    <w:name w:val="Header Char"/>
    <w:basedOn w:val="DefaultParagraphFont"/>
    <w:link w:val="Header"/>
    <w:rsid w:val="00D516C9"/>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semiHidden/>
    <w:unhideWhenUsed/>
    <w:rsid w:val="00C50939"/>
    <w:rPr>
      <w:sz w:val="16"/>
      <w:szCs w:val="16"/>
    </w:rPr>
  </w:style>
  <w:style w:type="paragraph" w:styleId="CommentText">
    <w:name w:val="annotation text"/>
    <w:basedOn w:val="Normal"/>
    <w:link w:val="CommentTextChar"/>
    <w:uiPriority w:val="99"/>
    <w:semiHidden/>
    <w:unhideWhenUsed/>
    <w:rsid w:val="00C50939"/>
    <w:rPr>
      <w:sz w:val="20"/>
    </w:rPr>
  </w:style>
  <w:style w:type="character" w:customStyle="1" w:styleId="CommentTextChar">
    <w:name w:val="Comment Text Char"/>
    <w:basedOn w:val="DefaultParagraphFont"/>
    <w:link w:val="CommentText"/>
    <w:uiPriority w:val="99"/>
    <w:semiHidden/>
    <w:rsid w:val="00C50939"/>
  </w:style>
  <w:style w:type="paragraph" w:customStyle="1" w:styleId="ref">
    <w:name w:val="ref"/>
    <w:basedOn w:val="Normal"/>
    <w:rsid w:val="00071F6B"/>
    <w:pPr>
      <w:keepLines/>
      <w:overflowPunct w:val="0"/>
      <w:autoSpaceDE w:val="0"/>
      <w:autoSpaceDN w:val="0"/>
      <w:adjustRightInd w:val="0"/>
      <w:spacing w:after="120"/>
      <w:ind w:left="720" w:hanging="720"/>
      <w:jc w:val="both"/>
      <w:textAlignment w:val="baseline"/>
    </w:pPr>
    <w:rPr>
      <w:rFonts w:ascii="Times" w:eastAsia="Times New Roman" w:hAnsi="Times" w:cs="Times New Roman"/>
      <w:lang w:eastAsia="en-US"/>
    </w:rPr>
  </w:style>
  <w:style w:type="character" w:customStyle="1" w:styleId="author">
    <w:name w:val="author"/>
    <w:basedOn w:val="DefaultParagraphFont"/>
    <w:rsid w:val="00744831"/>
  </w:style>
  <w:style w:type="character" w:customStyle="1" w:styleId="apple-converted-space">
    <w:name w:val="apple-converted-space"/>
    <w:basedOn w:val="DefaultParagraphFont"/>
    <w:rsid w:val="00744831"/>
  </w:style>
  <w:style w:type="character" w:customStyle="1" w:styleId="pubyear">
    <w:name w:val="pubyear"/>
    <w:basedOn w:val="DefaultParagraphFont"/>
    <w:rsid w:val="00744831"/>
  </w:style>
  <w:style w:type="character" w:customStyle="1" w:styleId="articletitle">
    <w:name w:val="articletitle"/>
    <w:basedOn w:val="DefaultParagraphFont"/>
    <w:rsid w:val="00744831"/>
  </w:style>
  <w:style w:type="character" w:customStyle="1" w:styleId="journaltitle">
    <w:name w:val="journaltitle"/>
    <w:basedOn w:val="DefaultParagraphFont"/>
    <w:rsid w:val="00744831"/>
  </w:style>
  <w:style w:type="character" w:customStyle="1" w:styleId="vol">
    <w:name w:val="vol"/>
    <w:basedOn w:val="DefaultParagraphFont"/>
    <w:rsid w:val="00744831"/>
  </w:style>
  <w:style w:type="character" w:customStyle="1" w:styleId="citedissue">
    <w:name w:val="citedissue"/>
    <w:basedOn w:val="DefaultParagraphFont"/>
    <w:rsid w:val="00744831"/>
  </w:style>
  <w:style w:type="character" w:customStyle="1" w:styleId="pagefirst">
    <w:name w:val="pagefirst"/>
    <w:basedOn w:val="DefaultParagraphFont"/>
    <w:rsid w:val="00744831"/>
  </w:style>
  <w:style w:type="character" w:customStyle="1" w:styleId="pagelast">
    <w:name w:val="pagelast"/>
    <w:basedOn w:val="DefaultParagraphFont"/>
    <w:rsid w:val="00744831"/>
  </w:style>
  <w:style w:type="character" w:customStyle="1" w:styleId="spelle">
    <w:name w:val="spelle"/>
    <w:basedOn w:val="DefaultParagraphFont"/>
    <w:rsid w:val="00FD59E6"/>
  </w:style>
  <w:style w:type="character" w:customStyle="1" w:styleId="ital1">
    <w:name w:val="ital1"/>
    <w:basedOn w:val="DefaultParagraphFont"/>
    <w:rsid w:val="00FD59E6"/>
  </w:style>
  <w:style w:type="character" w:customStyle="1" w:styleId="grame">
    <w:name w:val="grame"/>
    <w:basedOn w:val="DefaultParagraphFont"/>
    <w:rsid w:val="00FD59E6"/>
  </w:style>
  <w:style w:type="character" w:customStyle="1" w:styleId="nlmx">
    <w:name w:val="nlm_x"/>
    <w:basedOn w:val="DefaultParagraphFont"/>
    <w:rsid w:val="00255132"/>
  </w:style>
  <w:style w:type="character" w:customStyle="1" w:styleId="nlmyear">
    <w:name w:val="nlm_year"/>
    <w:basedOn w:val="DefaultParagraphFont"/>
    <w:rsid w:val="00255132"/>
  </w:style>
  <w:style w:type="character" w:customStyle="1" w:styleId="nlmarticle-title">
    <w:name w:val="nlm_article-title"/>
    <w:basedOn w:val="DefaultParagraphFont"/>
    <w:rsid w:val="00255132"/>
  </w:style>
  <w:style w:type="character" w:customStyle="1" w:styleId="citationsource-journal">
    <w:name w:val="citation_source-journal"/>
    <w:basedOn w:val="DefaultParagraphFont"/>
    <w:rsid w:val="00255132"/>
  </w:style>
  <w:style w:type="character" w:customStyle="1" w:styleId="nlmfpage">
    <w:name w:val="nlm_fpage"/>
    <w:basedOn w:val="DefaultParagraphFont"/>
    <w:rsid w:val="00255132"/>
  </w:style>
  <w:style w:type="character" w:customStyle="1" w:styleId="nlmlpage">
    <w:name w:val="nlm_lpage"/>
    <w:basedOn w:val="DefaultParagraphFont"/>
    <w:rsid w:val="00255132"/>
  </w:style>
  <w:style w:type="paragraph" w:styleId="CommentSubject">
    <w:name w:val="annotation subject"/>
    <w:basedOn w:val="CommentText"/>
    <w:next w:val="CommentText"/>
    <w:link w:val="CommentSubjectChar"/>
    <w:uiPriority w:val="99"/>
    <w:semiHidden/>
    <w:unhideWhenUsed/>
    <w:rsid w:val="00AC4151"/>
    <w:rPr>
      <w:b/>
      <w:bCs/>
    </w:rPr>
  </w:style>
  <w:style w:type="character" w:customStyle="1" w:styleId="CommentSubjectChar">
    <w:name w:val="Comment Subject Char"/>
    <w:basedOn w:val="CommentTextChar"/>
    <w:link w:val="CommentSubject"/>
    <w:uiPriority w:val="99"/>
    <w:semiHidden/>
    <w:rsid w:val="00AC4151"/>
    <w:rPr>
      <w:b/>
      <w:bCs/>
    </w:rPr>
  </w:style>
  <w:style w:type="paragraph" w:styleId="Revision">
    <w:name w:val="Revision"/>
    <w:hidden/>
    <w:uiPriority w:val="99"/>
    <w:semiHidden/>
    <w:rsid w:val="00AC4151"/>
    <w:pPr>
      <w:spacing w:after="0"/>
    </w:pPr>
    <w:rPr>
      <w:sz w:val="24"/>
    </w:rPr>
  </w:style>
  <w:style w:type="character" w:customStyle="1" w:styleId="gissauthor">
    <w:name w:val="gissauthor"/>
    <w:basedOn w:val="DefaultParagraphFont"/>
    <w:rsid w:val="00BE58A3"/>
  </w:style>
  <w:style w:type="character" w:styleId="HTMLCite">
    <w:name w:val="HTML Cite"/>
    <w:basedOn w:val="DefaultParagraphFont"/>
    <w:uiPriority w:val="99"/>
    <w:semiHidden/>
    <w:unhideWhenUsed/>
    <w:rsid w:val="00BE58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677242">
      <w:bodyDiv w:val="1"/>
      <w:marLeft w:val="0"/>
      <w:marRight w:val="0"/>
      <w:marTop w:val="0"/>
      <w:marBottom w:val="0"/>
      <w:divBdr>
        <w:top w:val="none" w:sz="0" w:space="0" w:color="auto"/>
        <w:left w:val="none" w:sz="0" w:space="0" w:color="auto"/>
        <w:bottom w:val="none" w:sz="0" w:space="0" w:color="auto"/>
        <w:right w:val="none" w:sz="0" w:space="0" w:color="auto"/>
      </w:divBdr>
      <w:divsChild>
        <w:div w:id="1233271715">
          <w:marLeft w:val="0"/>
          <w:marRight w:val="0"/>
          <w:marTop w:val="0"/>
          <w:marBottom w:val="0"/>
          <w:divBdr>
            <w:top w:val="none" w:sz="0" w:space="0" w:color="auto"/>
            <w:left w:val="none" w:sz="0" w:space="0" w:color="auto"/>
            <w:bottom w:val="none" w:sz="0" w:space="0" w:color="auto"/>
            <w:right w:val="none" w:sz="0" w:space="0" w:color="auto"/>
          </w:divBdr>
        </w:div>
        <w:div w:id="20980528">
          <w:marLeft w:val="0"/>
          <w:marRight w:val="0"/>
          <w:marTop w:val="0"/>
          <w:marBottom w:val="0"/>
          <w:divBdr>
            <w:top w:val="none" w:sz="0" w:space="0" w:color="auto"/>
            <w:left w:val="none" w:sz="0" w:space="0" w:color="auto"/>
            <w:bottom w:val="none" w:sz="0" w:space="0" w:color="auto"/>
            <w:right w:val="none" w:sz="0" w:space="0" w:color="auto"/>
          </w:divBdr>
        </w:div>
      </w:divsChild>
    </w:div>
    <w:div w:id="488442673">
      <w:bodyDiv w:val="1"/>
      <w:marLeft w:val="0"/>
      <w:marRight w:val="0"/>
      <w:marTop w:val="0"/>
      <w:marBottom w:val="0"/>
      <w:divBdr>
        <w:top w:val="none" w:sz="0" w:space="0" w:color="auto"/>
        <w:left w:val="none" w:sz="0" w:space="0" w:color="auto"/>
        <w:bottom w:val="none" w:sz="0" w:space="0" w:color="auto"/>
        <w:right w:val="none" w:sz="0" w:space="0" w:color="auto"/>
      </w:divBdr>
    </w:div>
    <w:div w:id="557977321">
      <w:bodyDiv w:val="1"/>
      <w:marLeft w:val="0"/>
      <w:marRight w:val="0"/>
      <w:marTop w:val="0"/>
      <w:marBottom w:val="0"/>
      <w:divBdr>
        <w:top w:val="none" w:sz="0" w:space="0" w:color="auto"/>
        <w:left w:val="none" w:sz="0" w:space="0" w:color="auto"/>
        <w:bottom w:val="none" w:sz="0" w:space="0" w:color="auto"/>
        <w:right w:val="none" w:sz="0" w:space="0" w:color="auto"/>
      </w:divBdr>
    </w:div>
    <w:div w:id="76318338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4">
          <w:marLeft w:val="0"/>
          <w:marRight w:val="0"/>
          <w:marTop w:val="0"/>
          <w:marBottom w:val="0"/>
          <w:divBdr>
            <w:top w:val="none" w:sz="0" w:space="0" w:color="auto"/>
            <w:left w:val="none" w:sz="0" w:space="0" w:color="auto"/>
            <w:bottom w:val="none" w:sz="0" w:space="0" w:color="auto"/>
            <w:right w:val="none" w:sz="0" w:space="0" w:color="auto"/>
          </w:divBdr>
        </w:div>
        <w:div w:id="1832528771">
          <w:marLeft w:val="0"/>
          <w:marRight w:val="0"/>
          <w:marTop w:val="0"/>
          <w:marBottom w:val="0"/>
          <w:divBdr>
            <w:top w:val="none" w:sz="0" w:space="0" w:color="auto"/>
            <w:left w:val="none" w:sz="0" w:space="0" w:color="auto"/>
            <w:bottom w:val="none" w:sz="0" w:space="0" w:color="auto"/>
            <w:right w:val="none" w:sz="0" w:space="0" w:color="auto"/>
          </w:divBdr>
        </w:div>
        <w:div w:id="1406344028">
          <w:marLeft w:val="0"/>
          <w:marRight w:val="0"/>
          <w:marTop w:val="0"/>
          <w:marBottom w:val="0"/>
          <w:divBdr>
            <w:top w:val="none" w:sz="0" w:space="0" w:color="auto"/>
            <w:left w:val="none" w:sz="0" w:space="0" w:color="auto"/>
            <w:bottom w:val="none" w:sz="0" w:space="0" w:color="auto"/>
            <w:right w:val="none" w:sz="0" w:space="0" w:color="auto"/>
          </w:divBdr>
        </w:div>
        <w:div w:id="986128504">
          <w:marLeft w:val="0"/>
          <w:marRight w:val="0"/>
          <w:marTop w:val="0"/>
          <w:marBottom w:val="0"/>
          <w:divBdr>
            <w:top w:val="none" w:sz="0" w:space="0" w:color="auto"/>
            <w:left w:val="none" w:sz="0" w:space="0" w:color="auto"/>
            <w:bottom w:val="none" w:sz="0" w:space="0" w:color="auto"/>
            <w:right w:val="none" w:sz="0" w:space="0" w:color="auto"/>
          </w:divBdr>
        </w:div>
      </w:divsChild>
    </w:div>
    <w:div w:id="860968199">
      <w:bodyDiv w:val="1"/>
      <w:marLeft w:val="0"/>
      <w:marRight w:val="0"/>
      <w:marTop w:val="0"/>
      <w:marBottom w:val="0"/>
      <w:divBdr>
        <w:top w:val="none" w:sz="0" w:space="0" w:color="auto"/>
        <w:left w:val="none" w:sz="0" w:space="0" w:color="auto"/>
        <w:bottom w:val="none" w:sz="0" w:space="0" w:color="auto"/>
        <w:right w:val="none" w:sz="0" w:space="0" w:color="auto"/>
      </w:divBdr>
    </w:div>
    <w:div w:id="1366634664">
      <w:bodyDiv w:val="1"/>
      <w:marLeft w:val="0"/>
      <w:marRight w:val="0"/>
      <w:marTop w:val="0"/>
      <w:marBottom w:val="0"/>
      <w:divBdr>
        <w:top w:val="none" w:sz="0" w:space="0" w:color="auto"/>
        <w:left w:val="none" w:sz="0" w:space="0" w:color="auto"/>
        <w:bottom w:val="none" w:sz="0" w:space="0" w:color="auto"/>
        <w:right w:val="none" w:sz="0" w:space="0" w:color="auto"/>
      </w:divBdr>
      <w:divsChild>
        <w:div w:id="639503250">
          <w:marLeft w:val="0"/>
          <w:marRight w:val="0"/>
          <w:marTop w:val="0"/>
          <w:marBottom w:val="0"/>
          <w:divBdr>
            <w:top w:val="none" w:sz="0" w:space="0" w:color="auto"/>
            <w:left w:val="none" w:sz="0" w:space="0" w:color="auto"/>
            <w:bottom w:val="none" w:sz="0" w:space="0" w:color="auto"/>
            <w:right w:val="none" w:sz="0" w:space="0" w:color="auto"/>
          </w:divBdr>
        </w:div>
        <w:div w:id="1515025225">
          <w:marLeft w:val="0"/>
          <w:marRight w:val="0"/>
          <w:marTop w:val="0"/>
          <w:marBottom w:val="0"/>
          <w:divBdr>
            <w:top w:val="none" w:sz="0" w:space="0" w:color="auto"/>
            <w:left w:val="none" w:sz="0" w:space="0" w:color="auto"/>
            <w:bottom w:val="none" w:sz="0" w:space="0" w:color="auto"/>
            <w:right w:val="none" w:sz="0" w:space="0" w:color="auto"/>
          </w:divBdr>
        </w:div>
      </w:divsChild>
    </w:div>
    <w:div w:id="1478492223">
      <w:bodyDiv w:val="1"/>
      <w:marLeft w:val="0"/>
      <w:marRight w:val="0"/>
      <w:marTop w:val="0"/>
      <w:marBottom w:val="0"/>
      <w:divBdr>
        <w:top w:val="none" w:sz="0" w:space="0" w:color="auto"/>
        <w:left w:val="none" w:sz="0" w:space="0" w:color="auto"/>
        <w:bottom w:val="none" w:sz="0" w:space="0" w:color="auto"/>
        <w:right w:val="none" w:sz="0" w:space="0" w:color="auto"/>
      </w:divBdr>
      <w:divsChild>
        <w:div w:id="287929266">
          <w:marLeft w:val="0"/>
          <w:marRight w:val="0"/>
          <w:marTop w:val="0"/>
          <w:marBottom w:val="0"/>
          <w:divBdr>
            <w:top w:val="none" w:sz="0" w:space="0" w:color="auto"/>
            <w:left w:val="none" w:sz="0" w:space="0" w:color="auto"/>
            <w:bottom w:val="none" w:sz="0" w:space="0" w:color="auto"/>
            <w:right w:val="none" w:sz="0" w:space="0" w:color="auto"/>
          </w:divBdr>
        </w:div>
        <w:div w:id="617032589">
          <w:marLeft w:val="0"/>
          <w:marRight w:val="0"/>
          <w:marTop w:val="0"/>
          <w:marBottom w:val="0"/>
          <w:divBdr>
            <w:top w:val="none" w:sz="0" w:space="0" w:color="auto"/>
            <w:left w:val="none" w:sz="0" w:space="0" w:color="auto"/>
            <w:bottom w:val="none" w:sz="0" w:space="0" w:color="auto"/>
            <w:right w:val="none" w:sz="0" w:space="0" w:color="auto"/>
          </w:divBdr>
        </w:div>
      </w:divsChild>
    </w:div>
    <w:div w:id="1707371517">
      <w:bodyDiv w:val="1"/>
      <w:marLeft w:val="0"/>
      <w:marRight w:val="0"/>
      <w:marTop w:val="0"/>
      <w:marBottom w:val="0"/>
      <w:divBdr>
        <w:top w:val="none" w:sz="0" w:space="0" w:color="auto"/>
        <w:left w:val="none" w:sz="0" w:space="0" w:color="auto"/>
        <w:bottom w:val="none" w:sz="0" w:space="0" w:color="auto"/>
        <w:right w:val="none" w:sz="0" w:space="0" w:color="auto"/>
      </w:divBdr>
      <w:divsChild>
        <w:div w:id="737366076">
          <w:marLeft w:val="0"/>
          <w:marRight w:val="0"/>
          <w:marTop w:val="0"/>
          <w:marBottom w:val="0"/>
          <w:divBdr>
            <w:top w:val="none" w:sz="0" w:space="0" w:color="auto"/>
            <w:left w:val="none" w:sz="0" w:space="0" w:color="auto"/>
            <w:bottom w:val="none" w:sz="0" w:space="0" w:color="auto"/>
            <w:right w:val="none" w:sz="0" w:space="0" w:color="auto"/>
          </w:divBdr>
        </w:div>
        <w:div w:id="641347320">
          <w:marLeft w:val="0"/>
          <w:marRight w:val="0"/>
          <w:marTop w:val="0"/>
          <w:marBottom w:val="0"/>
          <w:divBdr>
            <w:top w:val="none" w:sz="0" w:space="0" w:color="auto"/>
            <w:left w:val="none" w:sz="0" w:space="0" w:color="auto"/>
            <w:bottom w:val="none" w:sz="0" w:space="0" w:color="auto"/>
            <w:right w:val="none" w:sz="0" w:space="0" w:color="auto"/>
          </w:divBdr>
        </w:div>
      </w:divsChild>
    </w:div>
    <w:div w:id="1759054476">
      <w:bodyDiv w:val="1"/>
      <w:marLeft w:val="0"/>
      <w:marRight w:val="0"/>
      <w:marTop w:val="0"/>
      <w:marBottom w:val="0"/>
      <w:divBdr>
        <w:top w:val="none" w:sz="0" w:space="0" w:color="auto"/>
        <w:left w:val="none" w:sz="0" w:space="0" w:color="auto"/>
        <w:bottom w:val="none" w:sz="0" w:space="0" w:color="auto"/>
        <w:right w:val="none" w:sz="0" w:space="0" w:color="auto"/>
      </w:divBdr>
      <w:divsChild>
        <w:div w:id="2092197111">
          <w:marLeft w:val="0"/>
          <w:marRight w:val="0"/>
          <w:marTop w:val="0"/>
          <w:marBottom w:val="0"/>
          <w:divBdr>
            <w:top w:val="none" w:sz="0" w:space="0" w:color="auto"/>
            <w:left w:val="none" w:sz="0" w:space="0" w:color="auto"/>
            <w:bottom w:val="none" w:sz="0" w:space="0" w:color="auto"/>
            <w:right w:val="none" w:sz="0" w:space="0" w:color="auto"/>
          </w:divBdr>
        </w:div>
        <w:div w:id="217784005">
          <w:marLeft w:val="0"/>
          <w:marRight w:val="0"/>
          <w:marTop w:val="0"/>
          <w:marBottom w:val="0"/>
          <w:divBdr>
            <w:top w:val="none" w:sz="0" w:space="0" w:color="auto"/>
            <w:left w:val="none" w:sz="0" w:space="0" w:color="auto"/>
            <w:bottom w:val="none" w:sz="0" w:space="0" w:color="auto"/>
            <w:right w:val="none" w:sz="0" w:space="0" w:color="auto"/>
          </w:divBdr>
        </w:div>
        <w:div w:id="2025669426">
          <w:marLeft w:val="0"/>
          <w:marRight w:val="0"/>
          <w:marTop w:val="0"/>
          <w:marBottom w:val="0"/>
          <w:divBdr>
            <w:top w:val="none" w:sz="0" w:space="0" w:color="auto"/>
            <w:left w:val="none" w:sz="0" w:space="0" w:color="auto"/>
            <w:bottom w:val="none" w:sz="0" w:space="0" w:color="auto"/>
            <w:right w:val="none" w:sz="0" w:space="0" w:color="auto"/>
          </w:divBdr>
        </w:div>
      </w:divsChild>
    </w:div>
    <w:div w:id="1817646430">
      <w:bodyDiv w:val="1"/>
      <w:marLeft w:val="0"/>
      <w:marRight w:val="0"/>
      <w:marTop w:val="0"/>
      <w:marBottom w:val="0"/>
      <w:divBdr>
        <w:top w:val="none" w:sz="0" w:space="0" w:color="auto"/>
        <w:left w:val="none" w:sz="0" w:space="0" w:color="auto"/>
        <w:bottom w:val="none" w:sz="0" w:space="0" w:color="auto"/>
        <w:right w:val="none" w:sz="0" w:space="0" w:color="auto"/>
      </w:divBdr>
      <w:divsChild>
        <w:div w:id="1774476085">
          <w:marLeft w:val="0"/>
          <w:marRight w:val="0"/>
          <w:marTop w:val="0"/>
          <w:marBottom w:val="0"/>
          <w:divBdr>
            <w:top w:val="none" w:sz="0" w:space="0" w:color="auto"/>
            <w:left w:val="none" w:sz="0" w:space="0" w:color="auto"/>
            <w:bottom w:val="none" w:sz="0" w:space="0" w:color="auto"/>
            <w:right w:val="none" w:sz="0" w:space="0" w:color="auto"/>
          </w:divBdr>
        </w:div>
        <w:div w:id="753358423">
          <w:marLeft w:val="0"/>
          <w:marRight w:val="0"/>
          <w:marTop w:val="0"/>
          <w:marBottom w:val="0"/>
          <w:divBdr>
            <w:top w:val="none" w:sz="0" w:space="0" w:color="auto"/>
            <w:left w:val="none" w:sz="0" w:space="0" w:color="auto"/>
            <w:bottom w:val="none" w:sz="0" w:space="0" w:color="auto"/>
            <w:right w:val="none" w:sz="0" w:space="0" w:color="auto"/>
          </w:divBdr>
        </w:div>
      </w:divsChild>
    </w:div>
    <w:div w:id="1897621015">
      <w:bodyDiv w:val="1"/>
      <w:marLeft w:val="0"/>
      <w:marRight w:val="0"/>
      <w:marTop w:val="0"/>
      <w:marBottom w:val="0"/>
      <w:divBdr>
        <w:top w:val="none" w:sz="0" w:space="0" w:color="auto"/>
        <w:left w:val="none" w:sz="0" w:space="0" w:color="auto"/>
        <w:bottom w:val="none" w:sz="0" w:space="0" w:color="auto"/>
        <w:right w:val="none" w:sz="0" w:space="0" w:color="auto"/>
      </w:divBdr>
      <w:divsChild>
        <w:div w:id="1641379083">
          <w:marLeft w:val="0"/>
          <w:marRight w:val="0"/>
          <w:marTop w:val="0"/>
          <w:marBottom w:val="0"/>
          <w:divBdr>
            <w:top w:val="none" w:sz="0" w:space="0" w:color="auto"/>
            <w:left w:val="none" w:sz="0" w:space="0" w:color="auto"/>
            <w:bottom w:val="none" w:sz="0" w:space="0" w:color="auto"/>
            <w:right w:val="none" w:sz="0" w:space="0" w:color="auto"/>
          </w:divBdr>
        </w:div>
        <w:div w:id="1453984304">
          <w:marLeft w:val="0"/>
          <w:marRight w:val="0"/>
          <w:marTop w:val="0"/>
          <w:marBottom w:val="0"/>
          <w:divBdr>
            <w:top w:val="none" w:sz="0" w:space="0" w:color="auto"/>
            <w:left w:val="none" w:sz="0" w:space="0" w:color="auto"/>
            <w:bottom w:val="none" w:sz="0" w:space="0" w:color="auto"/>
            <w:right w:val="none" w:sz="0" w:space="0" w:color="auto"/>
          </w:divBdr>
        </w:div>
      </w:divsChild>
    </w:div>
    <w:div w:id="2124224140">
      <w:bodyDiv w:val="1"/>
      <w:marLeft w:val="0"/>
      <w:marRight w:val="0"/>
      <w:marTop w:val="0"/>
      <w:marBottom w:val="0"/>
      <w:divBdr>
        <w:top w:val="none" w:sz="0" w:space="0" w:color="auto"/>
        <w:left w:val="none" w:sz="0" w:space="0" w:color="auto"/>
        <w:bottom w:val="none" w:sz="0" w:space="0" w:color="auto"/>
        <w:right w:val="none" w:sz="0" w:space="0" w:color="auto"/>
      </w:divBdr>
      <w:divsChild>
        <w:div w:id="2131585954">
          <w:marLeft w:val="0"/>
          <w:marRight w:val="0"/>
          <w:marTop w:val="0"/>
          <w:marBottom w:val="0"/>
          <w:divBdr>
            <w:top w:val="none" w:sz="0" w:space="0" w:color="auto"/>
            <w:left w:val="none" w:sz="0" w:space="0" w:color="auto"/>
            <w:bottom w:val="none" w:sz="0" w:space="0" w:color="auto"/>
            <w:right w:val="none" w:sz="0" w:space="0" w:color="auto"/>
          </w:divBdr>
        </w:div>
        <w:div w:id="119519276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image" Target="media/image28.png"/><Relationship Id="rId68" Type="http://schemas.microsoft.com/office/2011/relationships/commentsExtended" Target="commentsExtended.xml"/><Relationship Id="rId7" Type="http://schemas.openxmlformats.org/officeDocument/2006/relationships/image" Target="media/image1.wmf"/><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image" Target="media/image11.wmf"/><Relationship Id="rId11" Type="http://schemas.openxmlformats.org/officeDocument/2006/relationships/image" Target="media/image3.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5.wmf"/><Relationship Id="rId40" Type="http://schemas.openxmlformats.org/officeDocument/2006/relationships/oleObject" Target="embeddings/oleObject1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7.bin"/><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7.wmf"/><Relationship Id="rId14" Type="http://schemas.openxmlformats.org/officeDocument/2006/relationships/image" Target="media/image5.wmf"/><Relationship Id="rId22" Type="http://schemas.openxmlformats.org/officeDocument/2006/relationships/oleObject" Target="embeddings/oleObject8.bin"/><Relationship Id="rId27" Type="http://schemas.openxmlformats.org/officeDocument/2006/relationships/image" Target="media/image10.wmf"/><Relationship Id="rId30" Type="http://schemas.openxmlformats.org/officeDocument/2006/relationships/oleObject" Target="embeddings/oleObject1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hyperlink" Target="http://www.agu.org/pubs/crossref/2006/2005JD006509.shtml" TargetMode="External"/><Relationship Id="rId69" Type="http://schemas.microsoft.com/office/2011/relationships/people" Target="people.xml"/><Relationship Id="rId8" Type="http://schemas.openxmlformats.org/officeDocument/2006/relationships/oleObject" Target="embeddings/oleObject1.bin"/><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6.wmf"/><Relationship Id="rId67" Type="http://schemas.openxmlformats.org/officeDocument/2006/relationships/theme" Target="theme/theme1.xml"/><Relationship Id="rId20" Type="http://schemas.openxmlformats.org/officeDocument/2006/relationships/oleObject" Target="embeddings/oleObject7.bin"/><Relationship Id="rId41" Type="http://schemas.openxmlformats.org/officeDocument/2006/relationships/image" Target="media/image17.wmf"/><Relationship Id="rId54" Type="http://schemas.openxmlformats.org/officeDocument/2006/relationships/oleObject" Target="embeddings/oleObject25.bin"/><Relationship Id="rId62" Type="http://schemas.openxmlformats.org/officeDocument/2006/relationships/oleObject" Target="embeddings/oleObject2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9.bin"/><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oleObject" Target="embeddings/oleObject2.bin"/><Relationship Id="rId31" Type="http://schemas.openxmlformats.org/officeDocument/2006/relationships/image" Target="media/image12.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hyperlink" Target="http://dx.doi.org/10.1175/2010JCLI3353.1" TargetMode="External"/><Relationship Id="rId4" Type="http://schemas.microsoft.com/office/2007/relationships/stylesWithEffects" Target="stylesWithEffects.xml"/><Relationship Id="rId9"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oleObject" Target="embeddings/oleObject6.bin"/><Relationship Id="rId39" Type="http://schemas.openxmlformats.org/officeDocument/2006/relationships/image" Target="media/image16.wmf"/><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80641F-AA33-4750-A3DE-138F9E372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346</TotalTime>
  <Pages>1</Pages>
  <Words>21161</Words>
  <Characters>23914</Characters>
  <Application>Microsoft Office Word</Application>
  <DocSecurity>0</DocSecurity>
  <Lines>2989</Lines>
  <Paragraphs>2651</Paragraphs>
  <ScaleCrop>false</ScaleCrop>
  <HeadingPairs>
    <vt:vector size="2" baseType="variant">
      <vt:variant>
        <vt:lpstr>Title</vt:lpstr>
      </vt:variant>
      <vt:variant>
        <vt:i4>1</vt:i4>
      </vt:variant>
    </vt:vector>
  </HeadingPairs>
  <TitlesOfParts>
    <vt:vector size="1" baseType="lpstr">
      <vt:lpstr/>
    </vt:vector>
  </TitlesOfParts>
  <Company>UCSD</Company>
  <LinksUpToDate>false</LinksUpToDate>
  <CharactersWithSpaces>42424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Somerville</dc:creator>
  <cp:lastModifiedBy>ZHANGM.H.</cp:lastModifiedBy>
  <cp:revision>8</cp:revision>
  <cp:lastPrinted>2013-07-24T18:25:00Z</cp:lastPrinted>
  <dcterms:created xsi:type="dcterms:W3CDTF">2013-10-22T14:40:00Z</dcterms:created>
  <dcterms:modified xsi:type="dcterms:W3CDTF">2013-10-24T14:15:00Z</dcterms:modified>
</cp:coreProperties>
</file>