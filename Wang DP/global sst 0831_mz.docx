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C9" w:rsidRDefault="005C47C9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mpact of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5E665B">
        <w:rPr>
          <w:rFonts w:ascii="Times New Roman" w:hAnsi="Times New Roman" w:cs="Times New Roman"/>
          <w:b/>
          <w:sz w:val="24"/>
          <w:szCs w:val="24"/>
        </w:rPr>
        <w:t xml:space="preserve">lobal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5E665B">
        <w:rPr>
          <w:rFonts w:ascii="Times New Roman" w:hAnsi="Times New Roman" w:cs="Times New Roman"/>
          <w:b/>
          <w:sz w:val="24"/>
          <w:szCs w:val="24"/>
        </w:rPr>
        <w:t>armi</w:t>
      </w:r>
      <w:r>
        <w:rPr>
          <w:rFonts w:ascii="Times New Roman" w:hAnsi="Times New Roman" w:cs="Times New Roman"/>
          <w:b/>
          <w:sz w:val="24"/>
          <w:szCs w:val="24"/>
        </w:rPr>
        <w:t xml:space="preserve">ng on Natural SST Variability from </w:t>
      </w:r>
      <w:r w:rsidR="00112D43">
        <w:rPr>
          <w:rFonts w:ascii="Times New Roman" w:hAnsi="Times New Roman" w:cs="Times New Roman"/>
          <w:b/>
          <w:sz w:val="24"/>
          <w:szCs w:val="24"/>
        </w:rPr>
        <w:t>CCSM4</w:t>
      </w:r>
      <w:r>
        <w:rPr>
          <w:rFonts w:ascii="Times New Roman" w:hAnsi="Times New Roman" w:cs="Times New Roman"/>
          <w:b/>
          <w:sz w:val="24"/>
          <w:szCs w:val="24"/>
        </w:rPr>
        <w:t xml:space="preserve"> and Observations</w:t>
      </w: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FBB" w:rsidRDefault="00333FBB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39A1">
        <w:rPr>
          <w:rFonts w:ascii="Times New Roman" w:hAnsi="Times New Roman" w:cs="Times New Roman"/>
          <w:sz w:val="24"/>
          <w:szCs w:val="24"/>
        </w:rPr>
        <w:t>Dong-Ping Wang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103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306">
        <w:rPr>
          <w:rFonts w:ascii="Times New Roman" w:hAnsi="Times New Roman" w:cs="Times New Roman"/>
          <w:sz w:val="24"/>
          <w:szCs w:val="24"/>
        </w:rPr>
        <w:t>Dake</w:t>
      </w:r>
      <w:proofErr w:type="spellEnd"/>
      <w:r w:rsidR="00510306">
        <w:rPr>
          <w:rFonts w:ascii="Times New Roman" w:hAnsi="Times New Roman" w:cs="Times New Roman"/>
          <w:sz w:val="24"/>
          <w:szCs w:val="24"/>
        </w:rPr>
        <w:t xml:space="preserve"> Chen</w:t>
      </w:r>
      <w:r w:rsidR="0051030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39A1" w:rsidRDefault="009B39A1" w:rsidP="009B3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: dong-ping.wang@stonybrook.edu</w:t>
      </w:r>
    </w:p>
    <w:p w:rsidR="009B39A1" w:rsidRPr="009B39A1" w:rsidRDefault="009B39A1" w:rsidP="005C4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2C0D" w:rsidRDefault="00AA2C0D" w:rsidP="005C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7C9" w:rsidRDefault="005C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734A" w:rsidRDefault="00E17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E1734A" w:rsidRDefault="00E1734A" w:rsidP="006E25E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nonseasonal sea surface temperature (SST) pattern </w:t>
      </w:r>
      <w:r w:rsidR="00B048C9">
        <w:rPr>
          <w:rFonts w:ascii="Times New Roman" w:hAnsi="Times New Roman" w:cs="Times New Roman"/>
          <w:sz w:val="24"/>
          <w:szCs w:val="24"/>
        </w:rPr>
        <w:t>is examined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r w:rsidR="00B048C9">
        <w:rPr>
          <w:rFonts w:ascii="Times New Roman" w:hAnsi="Times New Roman" w:cs="Times New Roman"/>
          <w:sz w:val="24"/>
          <w:szCs w:val="24"/>
        </w:rPr>
        <w:t>from observation</w:t>
      </w:r>
      <w:r w:rsidR="006E25ED">
        <w:rPr>
          <w:rFonts w:ascii="Times New Roman" w:hAnsi="Times New Roman" w:cs="Times New Roman"/>
          <w:sz w:val="24"/>
          <w:szCs w:val="24"/>
        </w:rPr>
        <w:t>s</w:t>
      </w:r>
      <w:r w:rsidR="00B048C9">
        <w:rPr>
          <w:rFonts w:ascii="Times New Roman" w:hAnsi="Times New Roman" w:cs="Times New Roman"/>
          <w:sz w:val="24"/>
          <w:szCs w:val="24"/>
        </w:rPr>
        <w:t xml:space="preserve"> and the NCAR Community Climate System Model version 4 (CCSM4) </w:t>
      </w:r>
      <w:ins w:id="0" w:author="ZHANGM.H." w:date="2013-09-17T00:06:00Z">
        <w:r w:rsidR="007A0095">
          <w:rPr>
            <w:rFonts w:ascii="Times New Roman" w:hAnsi="Times New Roman" w:cs="Times New Roman"/>
            <w:sz w:val="24"/>
            <w:szCs w:val="24"/>
          </w:rPr>
          <w:t xml:space="preserve">simulations </w:t>
        </w:r>
      </w:ins>
      <w:r w:rsidR="00B048C9">
        <w:rPr>
          <w:rFonts w:ascii="Times New Roman" w:hAnsi="Times New Roman" w:cs="Times New Roman"/>
          <w:sz w:val="24"/>
          <w:szCs w:val="24"/>
        </w:rPr>
        <w:t xml:space="preserve">of the fifth phase of the Coupled Model Intercomparison Project (CMIP5). </w:t>
      </w:r>
      <w:r w:rsidR="000628CD">
        <w:rPr>
          <w:rFonts w:ascii="Times New Roman" w:hAnsi="Times New Roman" w:cs="Times New Roman"/>
          <w:sz w:val="24"/>
          <w:szCs w:val="24"/>
        </w:rPr>
        <w:t xml:space="preserve">An extended Empirical Orthogonal Function (EEOF) analysis </w:t>
      </w:r>
      <w:r w:rsidR="006A5CAD">
        <w:rPr>
          <w:rFonts w:ascii="Times New Roman" w:hAnsi="Times New Roman" w:cs="Times New Roman"/>
          <w:sz w:val="24"/>
          <w:szCs w:val="24"/>
        </w:rPr>
        <w:t xml:space="preserve">with a sliding window of five seasons </w:t>
      </w:r>
      <w:r w:rsidR="000628CD">
        <w:rPr>
          <w:rFonts w:ascii="Times New Roman" w:hAnsi="Times New Roman" w:cs="Times New Roman"/>
          <w:sz w:val="24"/>
          <w:szCs w:val="24"/>
        </w:rPr>
        <w:t xml:space="preserve">is </w:t>
      </w:r>
      <w:r w:rsidR="00F6795A">
        <w:rPr>
          <w:rFonts w:ascii="Times New Roman" w:hAnsi="Times New Roman" w:cs="Times New Roman"/>
          <w:sz w:val="24"/>
          <w:szCs w:val="24"/>
        </w:rPr>
        <w:t>used</w:t>
      </w:r>
      <w:r w:rsidR="000628CD">
        <w:rPr>
          <w:rFonts w:ascii="Times New Roman" w:hAnsi="Times New Roman" w:cs="Times New Roman"/>
          <w:sz w:val="24"/>
          <w:szCs w:val="24"/>
        </w:rPr>
        <w:t xml:space="preserve"> to obt</w:t>
      </w:r>
      <w:r w:rsidR="00F6795A">
        <w:rPr>
          <w:rFonts w:ascii="Times New Roman" w:hAnsi="Times New Roman" w:cs="Times New Roman"/>
          <w:sz w:val="24"/>
          <w:szCs w:val="24"/>
        </w:rPr>
        <w:t xml:space="preserve">ain </w:t>
      </w:r>
      <w:r w:rsidR="006A5CAD">
        <w:rPr>
          <w:rFonts w:ascii="Times New Roman" w:hAnsi="Times New Roman" w:cs="Times New Roman"/>
          <w:sz w:val="24"/>
          <w:szCs w:val="24"/>
        </w:rPr>
        <w:t xml:space="preserve">the spatio-temporal SST </w:t>
      </w:r>
      <w:r w:rsidR="00F6795A">
        <w:rPr>
          <w:rFonts w:ascii="Times New Roman" w:hAnsi="Times New Roman" w:cs="Times New Roman"/>
          <w:sz w:val="24"/>
          <w:szCs w:val="24"/>
        </w:rPr>
        <w:t xml:space="preserve">structures. </w:t>
      </w:r>
      <w:r w:rsidR="000E2BCF">
        <w:rPr>
          <w:rFonts w:ascii="Times New Roman" w:hAnsi="Times New Roman" w:cs="Times New Roman"/>
          <w:sz w:val="24"/>
          <w:szCs w:val="24"/>
        </w:rPr>
        <w:t>T</w:t>
      </w:r>
      <w:r w:rsidR="00230529">
        <w:rPr>
          <w:rFonts w:ascii="Times New Roman" w:hAnsi="Times New Roman" w:cs="Times New Roman"/>
          <w:sz w:val="24"/>
          <w:szCs w:val="24"/>
        </w:rPr>
        <w:t xml:space="preserve">he </w:t>
      </w:r>
      <w:r w:rsidR="00385E48">
        <w:rPr>
          <w:rFonts w:ascii="Times New Roman" w:hAnsi="Times New Roman" w:cs="Times New Roman"/>
          <w:sz w:val="24"/>
          <w:szCs w:val="24"/>
        </w:rPr>
        <w:t xml:space="preserve">dominant global SST </w:t>
      </w:r>
      <w:r w:rsidR="00E36331">
        <w:rPr>
          <w:rFonts w:ascii="Times New Roman" w:hAnsi="Times New Roman" w:cs="Times New Roman"/>
          <w:sz w:val="24"/>
          <w:szCs w:val="24"/>
        </w:rPr>
        <w:t xml:space="preserve">variability </w:t>
      </w:r>
      <w:r w:rsidR="000628CD">
        <w:rPr>
          <w:rFonts w:ascii="Times New Roman" w:hAnsi="Times New Roman" w:cs="Times New Roman"/>
          <w:sz w:val="24"/>
          <w:szCs w:val="24"/>
        </w:rPr>
        <w:t xml:space="preserve">during recent warming </w:t>
      </w:r>
      <w:r w:rsidR="00E36331">
        <w:rPr>
          <w:rFonts w:ascii="Times New Roman" w:hAnsi="Times New Roman" w:cs="Times New Roman"/>
          <w:sz w:val="24"/>
          <w:szCs w:val="24"/>
        </w:rPr>
        <w:t xml:space="preserve">is </w:t>
      </w:r>
      <w:r w:rsidR="00385E48">
        <w:rPr>
          <w:rFonts w:ascii="Times New Roman" w:hAnsi="Times New Roman" w:cs="Times New Roman"/>
          <w:sz w:val="24"/>
          <w:szCs w:val="24"/>
        </w:rPr>
        <w:t>associated with</w:t>
      </w:r>
      <w:r w:rsidR="00E30DD9">
        <w:rPr>
          <w:rFonts w:ascii="Times New Roman" w:hAnsi="Times New Roman" w:cs="Times New Roman"/>
          <w:sz w:val="24"/>
          <w:szCs w:val="24"/>
        </w:rPr>
        <w:t xml:space="preserve"> </w:t>
      </w:r>
      <w:r w:rsidR="00385E48">
        <w:rPr>
          <w:rFonts w:ascii="Times New Roman" w:hAnsi="Times New Roman" w:cs="Times New Roman"/>
          <w:sz w:val="24"/>
          <w:szCs w:val="24"/>
        </w:rPr>
        <w:t xml:space="preserve">canonical </w:t>
      </w:r>
      <w:r w:rsidR="00E36331">
        <w:rPr>
          <w:rFonts w:ascii="Times New Roman" w:hAnsi="Times New Roman" w:cs="Times New Roman"/>
          <w:sz w:val="24"/>
          <w:szCs w:val="24"/>
        </w:rPr>
        <w:t xml:space="preserve">El Nino </w:t>
      </w:r>
      <w:r w:rsidR="003D4356">
        <w:rPr>
          <w:rFonts w:ascii="Times New Roman" w:hAnsi="Times New Roman" w:cs="Times New Roman"/>
          <w:sz w:val="24"/>
          <w:szCs w:val="24"/>
        </w:rPr>
        <w:t xml:space="preserve">mode </w:t>
      </w:r>
      <w:r w:rsidR="000E2BCF">
        <w:rPr>
          <w:rFonts w:ascii="Times New Roman" w:hAnsi="Times New Roman" w:cs="Times New Roman"/>
          <w:sz w:val="24"/>
          <w:szCs w:val="24"/>
        </w:rPr>
        <w:t xml:space="preserve">and </w:t>
      </w:r>
      <w:r w:rsidR="00AD4CFD">
        <w:rPr>
          <w:rFonts w:ascii="Times New Roman" w:hAnsi="Times New Roman" w:cs="Times New Roman"/>
          <w:sz w:val="24"/>
          <w:szCs w:val="24"/>
        </w:rPr>
        <w:t>a</w:t>
      </w:r>
      <w:r w:rsidR="000E2BCF">
        <w:rPr>
          <w:rFonts w:ascii="Times New Roman" w:hAnsi="Times New Roman" w:cs="Times New Roman"/>
          <w:sz w:val="24"/>
          <w:szCs w:val="24"/>
        </w:rPr>
        <w:t xml:space="preserve"> growth/decay phase</w:t>
      </w:r>
      <w:r w:rsidR="00857C7E">
        <w:rPr>
          <w:rFonts w:ascii="Times New Roman" w:hAnsi="Times New Roman" w:cs="Times New Roman"/>
          <w:sz w:val="24"/>
          <w:szCs w:val="24"/>
        </w:rPr>
        <w:t>.</w:t>
      </w:r>
      <w:r w:rsidR="000E2BCF">
        <w:rPr>
          <w:rFonts w:ascii="Times New Roman" w:hAnsi="Times New Roman" w:cs="Times New Roman"/>
          <w:sz w:val="24"/>
          <w:szCs w:val="24"/>
        </w:rPr>
        <w:t xml:space="preserve"> </w:t>
      </w:r>
      <w:ins w:id="1" w:author="ZHANGM.H." w:date="2013-09-17T02:35:00Z">
        <w:r w:rsidR="007279B4">
          <w:rPr>
            <w:rFonts w:ascii="Times New Roman" w:hAnsi="Times New Roman" w:cs="Times New Roman"/>
            <w:sz w:val="24"/>
            <w:szCs w:val="24"/>
          </w:rPr>
          <w:t xml:space="preserve"> In observation, t</w:t>
        </w:r>
      </w:ins>
      <w:del w:id="2" w:author="ZHANGM.H." w:date="2013-09-17T02:35:00Z">
        <w:r w:rsidR="006837D9" w:rsidDel="007279B4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6837D9">
        <w:rPr>
          <w:rFonts w:ascii="Times New Roman" w:hAnsi="Times New Roman" w:cs="Times New Roman"/>
          <w:sz w:val="24"/>
          <w:szCs w:val="24"/>
        </w:rPr>
        <w:t xml:space="preserve">he canonical mode has a </w:t>
      </w:r>
      <w:r w:rsidR="00BA5EC9">
        <w:rPr>
          <w:rFonts w:ascii="Times New Roman" w:hAnsi="Times New Roman" w:cs="Times New Roman"/>
          <w:sz w:val="24"/>
          <w:szCs w:val="24"/>
        </w:rPr>
        <w:t xml:space="preserve">strong </w:t>
      </w:r>
      <w:del w:id="3" w:author="ZHANGM.H." w:date="2013-09-17T02:35:00Z">
        <w:r w:rsidR="006837D9" w:rsidDel="007279B4">
          <w:rPr>
            <w:rFonts w:ascii="Times New Roman" w:hAnsi="Times New Roman" w:cs="Times New Roman"/>
            <w:sz w:val="24"/>
            <w:szCs w:val="24"/>
          </w:rPr>
          <w:delText xml:space="preserve">cooling </w:delText>
        </w:r>
      </w:del>
      <w:ins w:id="4" w:author="ZHANGM.H." w:date="2013-09-17T02:35:00Z">
        <w:r w:rsidR="007279B4">
          <w:rPr>
            <w:rFonts w:ascii="Times New Roman" w:hAnsi="Times New Roman" w:cs="Times New Roman"/>
            <w:sz w:val="24"/>
            <w:szCs w:val="24"/>
          </w:rPr>
          <w:t>weakening</w:t>
        </w:r>
        <w:r w:rsidR="007279B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837D9">
        <w:rPr>
          <w:rFonts w:ascii="Times New Roman" w:hAnsi="Times New Roman" w:cs="Times New Roman"/>
          <w:sz w:val="24"/>
          <w:szCs w:val="24"/>
        </w:rPr>
        <w:t>trend, but has negligible contribution to the global mean. T</w:t>
      </w:r>
      <w:r w:rsidR="000E2BCF">
        <w:rPr>
          <w:rFonts w:ascii="Times New Roman" w:hAnsi="Times New Roman" w:cs="Times New Roman"/>
          <w:sz w:val="24"/>
          <w:szCs w:val="24"/>
        </w:rPr>
        <w:t xml:space="preserve">he </w:t>
      </w:r>
      <w:r w:rsidR="006837D9">
        <w:rPr>
          <w:rFonts w:ascii="Times New Roman" w:hAnsi="Times New Roman" w:cs="Times New Roman"/>
          <w:sz w:val="24"/>
          <w:szCs w:val="24"/>
        </w:rPr>
        <w:t xml:space="preserve">growth/decay phase, on the other hand, shows a warming trend that </w:t>
      </w:r>
      <w:r w:rsidR="005A69FC">
        <w:rPr>
          <w:rFonts w:ascii="Times New Roman" w:hAnsi="Times New Roman" w:cs="Times New Roman"/>
          <w:sz w:val="24"/>
          <w:szCs w:val="24"/>
        </w:rPr>
        <w:t>reflects</w:t>
      </w:r>
      <w:r w:rsidR="006837D9">
        <w:rPr>
          <w:rFonts w:ascii="Times New Roman" w:hAnsi="Times New Roman" w:cs="Times New Roman"/>
          <w:sz w:val="24"/>
          <w:szCs w:val="24"/>
        </w:rPr>
        <w:t xml:space="preserve"> the </w:t>
      </w:r>
      <w:r w:rsidR="00230529">
        <w:rPr>
          <w:rFonts w:ascii="Times New Roman" w:hAnsi="Times New Roman" w:cs="Times New Roman"/>
          <w:sz w:val="24"/>
          <w:szCs w:val="24"/>
        </w:rPr>
        <w:t xml:space="preserve">rising global mean temperature. </w:t>
      </w:r>
      <w:r w:rsidR="00BA5EC9">
        <w:rPr>
          <w:rFonts w:ascii="Times New Roman" w:hAnsi="Times New Roman" w:cs="Times New Roman"/>
          <w:sz w:val="24"/>
          <w:szCs w:val="24"/>
        </w:rPr>
        <w:t>The warming is not uniform, and i</w:t>
      </w:r>
      <w:r w:rsidR="002E3733">
        <w:rPr>
          <w:rFonts w:ascii="Times New Roman" w:hAnsi="Times New Roman" w:cs="Times New Roman"/>
          <w:sz w:val="24"/>
          <w:szCs w:val="24"/>
        </w:rPr>
        <w:t>n particular, s</w:t>
      </w:r>
      <w:r w:rsidR="006A5CAD">
        <w:rPr>
          <w:rFonts w:ascii="Times New Roman" w:hAnsi="Times New Roman" w:cs="Times New Roman"/>
          <w:sz w:val="24"/>
          <w:szCs w:val="24"/>
        </w:rPr>
        <w:t>trong</w:t>
      </w:r>
      <w:r w:rsidR="002E3733">
        <w:rPr>
          <w:rFonts w:ascii="Times New Roman" w:hAnsi="Times New Roman" w:cs="Times New Roman"/>
          <w:sz w:val="24"/>
          <w:szCs w:val="24"/>
        </w:rPr>
        <w:t xml:space="preserve"> warming</w:t>
      </w:r>
      <w:r w:rsidR="006A5CAD">
        <w:rPr>
          <w:rFonts w:ascii="Times New Roman" w:hAnsi="Times New Roman" w:cs="Times New Roman"/>
          <w:sz w:val="24"/>
          <w:szCs w:val="24"/>
        </w:rPr>
        <w:t xml:space="preserve"> is found in the North Atlantic at low and high latitudes. </w:t>
      </w:r>
      <w:del w:id="5" w:author="ZHANGM.H." w:date="2013-09-17T02:38:00Z">
        <w:r w:rsidR="002E3733" w:rsidDel="007279B4">
          <w:rPr>
            <w:rFonts w:ascii="Times New Roman" w:hAnsi="Times New Roman" w:cs="Times New Roman"/>
            <w:sz w:val="24"/>
            <w:szCs w:val="24"/>
          </w:rPr>
          <w:delText xml:space="preserve">Compared to unforced </w:delText>
        </w:r>
        <w:r w:rsidR="001A1300" w:rsidDel="007279B4">
          <w:rPr>
            <w:rFonts w:ascii="Times New Roman" w:hAnsi="Times New Roman" w:cs="Times New Roman"/>
            <w:sz w:val="24"/>
            <w:szCs w:val="24"/>
          </w:rPr>
          <w:delText xml:space="preserve">(natural) </w:delText>
        </w:r>
        <w:r w:rsidR="002E3733" w:rsidDel="007279B4">
          <w:rPr>
            <w:rFonts w:ascii="Times New Roman" w:hAnsi="Times New Roman" w:cs="Times New Roman"/>
            <w:sz w:val="24"/>
            <w:szCs w:val="24"/>
          </w:rPr>
          <w:delText>model run, t</w:delText>
        </w:r>
      </w:del>
      <w:ins w:id="6" w:author="ZHANGM.H." w:date="2013-09-17T02:38:00Z">
        <w:r w:rsidR="007279B4">
          <w:rPr>
            <w:rFonts w:ascii="Times New Roman" w:hAnsi="Times New Roman" w:cs="Times New Roman"/>
            <w:sz w:val="24"/>
            <w:szCs w:val="24"/>
          </w:rPr>
          <w:t>T</w:t>
        </w:r>
      </w:ins>
      <w:r w:rsidR="002E3733">
        <w:rPr>
          <w:rFonts w:ascii="Times New Roman" w:hAnsi="Times New Roman" w:cs="Times New Roman"/>
          <w:sz w:val="24"/>
          <w:szCs w:val="24"/>
        </w:rPr>
        <w:t>he observation</w:t>
      </w:r>
      <w:del w:id="7" w:author="ZHANGM.H." w:date="2013-09-17T02:39:00Z">
        <w:r w:rsidR="002E3733" w:rsidDel="007279B4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2E3733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ZHANGM.H." w:date="2013-09-17T02:39:00Z">
        <w:r w:rsidR="007279B4">
          <w:rPr>
            <w:rFonts w:ascii="Times New Roman" w:hAnsi="Times New Roman" w:cs="Times New Roman"/>
            <w:sz w:val="24"/>
            <w:szCs w:val="24"/>
          </w:rPr>
          <w:t xml:space="preserve">therefore </w:t>
        </w:r>
      </w:ins>
      <w:r w:rsidR="00F90C3A">
        <w:rPr>
          <w:rFonts w:ascii="Times New Roman" w:hAnsi="Times New Roman" w:cs="Times New Roman"/>
          <w:sz w:val="24"/>
          <w:szCs w:val="24"/>
        </w:rPr>
        <w:t xml:space="preserve">suggests </w:t>
      </w:r>
      <w:r w:rsidR="00A93E73">
        <w:rPr>
          <w:rFonts w:ascii="Times New Roman" w:hAnsi="Times New Roman" w:cs="Times New Roman"/>
          <w:sz w:val="24"/>
          <w:szCs w:val="24"/>
        </w:rPr>
        <w:t>change</w:t>
      </w:r>
      <w:r w:rsidR="00F57562">
        <w:rPr>
          <w:rFonts w:ascii="Times New Roman" w:hAnsi="Times New Roman" w:cs="Times New Roman"/>
          <w:sz w:val="24"/>
          <w:szCs w:val="24"/>
        </w:rPr>
        <w:t>s in</w:t>
      </w:r>
      <w:r w:rsidR="00BA5EC9">
        <w:rPr>
          <w:rFonts w:ascii="Times New Roman" w:hAnsi="Times New Roman" w:cs="Times New Roman"/>
          <w:sz w:val="24"/>
          <w:szCs w:val="24"/>
        </w:rPr>
        <w:t xml:space="preserve"> </w:t>
      </w:r>
      <w:ins w:id="9" w:author="ZHANGM.H." w:date="2013-09-17T02:38:00Z">
        <w:r w:rsidR="007279B4">
          <w:rPr>
            <w:rFonts w:ascii="Times New Roman" w:hAnsi="Times New Roman" w:cs="Times New Roman"/>
            <w:sz w:val="24"/>
            <w:szCs w:val="24"/>
          </w:rPr>
          <w:t xml:space="preserve">the canonical mode and </w:t>
        </w:r>
      </w:ins>
      <w:r w:rsidR="002E3733">
        <w:rPr>
          <w:rFonts w:ascii="Times New Roman" w:hAnsi="Times New Roman" w:cs="Times New Roman"/>
          <w:sz w:val="24"/>
          <w:szCs w:val="24"/>
        </w:rPr>
        <w:t xml:space="preserve">growth/decay pattern </w:t>
      </w:r>
      <w:r w:rsidR="00F57562">
        <w:rPr>
          <w:rFonts w:ascii="Times New Roman" w:hAnsi="Times New Roman" w:cs="Times New Roman"/>
          <w:sz w:val="24"/>
          <w:szCs w:val="24"/>
        </w:rPr>
        <w:t>in response to</w:t>
      </w:r>
      <w:r w:rsidR="006A5CAD">
        <w:rPr>
          <w:rFonts w:ascii="Times New Roman" w:hAnsi="Times New Roman" w:cs="Times New Roman"/>
          <w:sz w:val="24"/>
          <w:szCs w:val="24"/>
        </w:rPr>
        <w:t xml:space="preserve"> </w:t>
      </w:r>
      <w:r w:rsidR="00755633">
        <w:rPr>
          <w:rFonts w:ascii="Times New Roman" w:hAnsi="Times New Roman" w:cs="Times New Roman"/>
          <w:sz w:val="24"/>
          <w:szCs w:val="24"/>
        </w:rPr>
        <w:t>anthropogenic</w:t>
      </w:r>
      <w:r w:rsidR="006A5CAD">
        <w:rPr>
          <w:rFonts w:ascii="Times New Roman" w:hAnsi="Times New Roman" w:cs="Times New Roman"/>
          <w:sz w:val="24"/>
          <w:szCs w:val="24"/>
        </w:rPr>
        <w:t xml:space="preserve"> forcing</w:t>
      </w:r>
      <w:r w:rsidR="00F90C3A">
        <w:rPr>
          <w:rFonts w:ascii="Times New Roman" w:hAnsi="Times New Roman" w:cs="Times New Roman"/>
          <w:sz w:val="24"/>
          <w:szCs w:val="24"/>
        </w:rPr>
        <w:t xml:space="preserve">. </w:t>
      </w:r>
      <w:ins w:id="10" w:author="ZHANGM.H." w:date="2013-09-17T02:39:00Z">
        <w:r w:rsidR="007279B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279B4">
          <w:rPr>
            <w:rFonts w:ascii="Times New Roman" w:hAnsi="Times New Roman" w:cs="Times New Roman"/>
            <w:sz w:val="24"/>
            <w:szCs w:val="24"/>
          </w:rPr>
          <w:t xml:space="preserve">Compared to unforced (natural) model run, </w:t>
        </w:r>
      </w:ins>
      <w:del w:id="11" w:author="ZHANGM.H." w:date="2013-09-17T02:39:00Z">
        <w:r w:rsidR="00D954A1" w:rsidDel="007279B4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12" w:author="ZHANGM.H." w:date="2013-09-17T02:39:00Z">
        <w:r w:rsidR="007279B4">
          <w:rPr>
            <w:rFonts w:ascii="Times New Roman" w:hAnsi="Times New Roman" w:cs="Times New Roman"/>
            <w:sz w:val="24"/>
            <w:szCs w:val="24"/>
          </w:rPr>
          <w:t>t</w:t>
        </w:r>
      </w:ins>
      <w:r w:rsidR="00315E87">
        <w:rPr>
          <w:rFonts w:ascii="Times New Roman" w:hAnsi="Times New Roman" w:cs="Times New Roman"/>
          <w:sz w:val="24"/>
          <w:szCs w:val="24"/>
        </w:rPr>
        <w:t xml:space="preserve">he </w:t>
      </w:r>
      <w:r w:rsidR="002E3733">
        <w:rPr>
          <w:rFonts w:ascii="Times New Roman" w:hAnsi="Times New Roman" w:cs="Times New Roman"/>
          <w:sz w:val="24"/>
          <w:szCs w:val="24"/>
        </w:rPr>
        <w:t xml:space="preserve">forced </w:t>
      </w:r>
      <w:r w:rsidR="00F57562">
        <w:rPr>
          <w:rFonts w:ascii="Times New Roman" w:hAnsi="Times New Roman" w:cs="Times New Roman"/>
          <w:sz w:val="24"/>
          <w:szCs w:val="24"/>
        </w:rPr>
        <w:t xml:space="preserve">(historical) </w:t>
      </w:r>
      <w:r w:rsidR="00315E87">
        <w:rPr>
          <w:rFonts w:ascii="Times New Roman" w:hAnsi="Times New Roman" w:cs="Times New Roman"/>
          <w:sz w:val="24"/>
          <w:szCs w:val="24"/>
        </w:rPr>
        <w:t>model</w:t>
      </w:r>
      <w:r w:rsidR="003C626E">
        <w:rPr>
          <w:rFonts w:ascii="Times New Roman" w:hAnsi="Times New Roman" w:cs="Times New Roman"/>
          <w:sz w:val="24"/>
          <w:szCs w:val="24"/>
        </w:rPr>
        <w:t xml:space="preserve"> </w:t>
      </w:r>
      <w:r w:rsidR="002E3733">
        <w:rPr>
          <w:rFonts w:ascii="Times New Roman" w:hAnsi="Times New Roman" w:cs="Times New Roman"/>
          <w:sz w:val="24"/>
          <w:szCs w:val="24"/>
        </w:rPr>
        <w:t xml:space="preserve">run </w:t>
      </w:r>
      <w:r w:rsidR="003C626E">
        <w:rPr>
          <w:rFonts w:ascii="Times New Roman" w:hAnsi="Times New Roman" w:cs="Times New Roman"/>
          <w:sz w:val="24"/>
          <w:szCs w:val="24"/>
        </w:rPr>
        <w:t>however</w:t>
      </w:r>
      <w:r w:rsidR="00CA4C91">
        <w:rPr>
          <w:rFonts w:ascii="Times New Roman" w:hAnsi="Times New Roman" w:cs="Times New Roman"/>
          <w:sz w:val="24"/>
          <w:szCs w:val="24"/>
        </w:rPr>
        <w:t xml:space="preserve"> </w:t>
      </w:r>
      <w:r w:rsidR="004A2167">
        <w:rPr>
          <w:rFonts w:ascii="Times New Roman" w:hAnsi="Times New Roman" w:cs="Times New Roman"/>
          <w:sz w:val="24"/>
          <w:szCs w:val="24"/>
        </w:rPr>
        <w:t xml:space="preserve">does not appear to be capable of simulating </w:t>
      </w:r>
      <w:r w:rsidR="00BA5EC9">
        <w:rPr>
          <w:rFonts w:ascii="Times New Roman" w:hAnsi="Times New Roman" w:cs="Times New Roman"/>
          <w:sz w:val="24"/>
          <w:szCs w:val="24"/>
        </w:rPr>
        <w:t xml:space="preserve">observed </w:t>
      </w:r>
      <w:del w:id="13" w:author="ZHANGM.H." w:date="2013-09-17T02:40:00Z">
        <w:r w:rsidR="004A2167" w:rsidDel="00521002">
          <w:rPr>
            <w:rFonts w:ascii="Times New Roman" w:hAnsi="Times New Roman" w:cs="Times New Roman"/>
            <w:sz w:val="24"/>
            <w:szCs w:val="24"/>
          </w:rPr>
          <w:delText>change</w:delText>
        </w:r>
        <w:r w:rsidR="00F57562" w:rsidDel="00521002">
          <w:rPr>
            <w:rFonts w:ascii="Times New Roman" w:hAnsi="Times New Roman" w:cs="Times New Roman"/>
            <w:sz w:val="24"/>
            <w:szCs w:val="24"/>
          </w:rPr>
          <w:delText>s</w:delText>
        </w:r>
        <w:r w:rsidR="003B35F2" w:rsidDel="0052100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4" w:author="ZHANGM.H." w:date="2013-09-17T02:40:00Z">
        <w:r w:rsidR="00521002">
          <w:rPr>
            <w:rFonts w:ascii="Times New Roman" w:hAnsi="Times New Roman" w:cs="Times New Roman"/>
            <w:sz w:val="24"/>
            <w:szCs w:val="24"/>
          </w:rPr>
          <w:t>trend</w:t>
        </w:r>
      </w:ins>
      <w:ins w:id="15" w:author="ZHANGM.H." w:date="2013-09-17T02:41:00Z">
        <w:r w:rsidR="00521002">
          <w:rPr>
            <w:rFonts w:ascii="Times New Roman" w:hAnsi="Times New Roman" w:cs="Times New Roman"/>
            <w:sz w:val="24"/>
            <w:szCs w:val="24"/>
          </w:rPr>
          <w:t>s</w:t>
        </w:r>
      </w:ins>
      <w:ins w:id="16" w:author="ZHANGM.H." w:date="2013-09-17T02:40:00Z">
        <w:r w:rsidR="0052100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B35F2">
        <w:rPr>
          <w:rFonts w:ascii="Times New Roman" w:hAnsi="Times New Roman" w:cs="Times New Roman"/>
          <w:sz w:val="24"/>
          <w:szCs w:val="24"/>
        </w:rPr>
        <w:t xml:space="preserve">in </w:t>
      </w:r>
      <w:ins w:id="17" w:author="ZHANGM.H." w:date="2013-09-17T02:41:00Z">
        <w:r w:rsidR="00521002">
          <w:rPr>
            <w:rFonts w:ascii="Times New Roman" w:hAnsi="Times New Roman" w:cs="Times New Roman"/>
            <w:sz w:val="24"/>
            <w:szCs w:val="24"/>
          </w:rPr>
          <w:t xml:space="preserve">the canonical </w:t>
        </w:r>
      </w:ins>
      <w:r w:rsidR="003B35F2">
        <w:rPr>
          <w:rFonts w:ascii="Times New Roman" w:hAnsi="Times New Roman" w:cs="Times New Roman"/>
          <w:sz w:val="24"/>
          <w:szCs w:val="24"/>
        </w:rPr>
        <w:t xml:space="preserve">El Nino </w:t>
      </w:r>
      <w:ins w:id="18" w:author="ZHANGM.H." w:date="2013-09-17T02:41:00Z">
        <w:r w:rsidR="00521002">
          <w:rPr>
            <w:rFonts w:ascii="Times New Roman" w:hAnsi="Times New Roman" w:cs="Times New Roman"/>
            <w:sz w:val="24"/>
            <w:szCs w:val="24"/>
          </w:rPr>
          <w:t xml:space="preserve">mode and in the spatial </w:t>
        </w:r>
      </w:ins>
      <w:ins w:id="19" w:author="ZHANGM.H." w:date="2013-09-17T02:42:00Z">
        <w:r w:rsidR="00521002">
          <w:rPr>
            <w:rFonts w:ascii="Times New Roman" w:hAnsi="Times New Roman" w:cs="Times New Roman"/>
            <w:sz w:val="24"/>
            <w:szCs w:val="24"/>
          </w:rPr>
          <w:t>growth/decay pattern.</w:t>
        </w:r>
      </w:ins>
      <w:del w:id="20" w:author="ZHANGM.H." w:date="2013-09-17T02:42:00Z">
        <w:r w:rsidR="003B35F2" w:rsidDel="00521002">
          <w:rPr>
            <w:rFonts w:ascii="Times New Roman" w:hAnsi="Times New Roman" w:cs="Times New Roman"/>
            <w:sz w:val="24"/>
            <w:szCs w:val="24"/>
          </w:rPr>
          <w:delText>behavior</w:delText>
        </w:r>
      </w:del>
      <w:r w:rsidR="004A2167">
        <w:rPr>
          <w:rFonts w:ascii="Times New Roman" w:hAnsi="Times New Roman" w:cs="Times New Roman"/>
          <w:sz w:val="24"/>
          <w:szCs w:val="24"/>
        </w:rPr>
        <w:t xml:space="preserve">. Rather, </w:t>
      </w:r>
      <w:r w:rsidR="001A1300">
        <w:rPr>
          <w:rFonts w:ascii="Times New Roman" w:hAnsi="Times New Roman" w:cs="Times New Roman"/>
          <w:sz w:val="24"/>
          <w:szCs w:val="24"/>
        </w:rPr>
        <w:t xml:space="preserve">the six-member </w:t>
      </w:r>
      <w:r w:rsidR="004A2167">
        <w:rPr>
          <w:rFonts w:ascii="Times New Roman" w:hAnsi="Times New Roman" w:cs="Times New Roman"/>
          <w:sz w:val="24"/>
          <w:szCs w:val="24"/>
        </w:rPr>
        <w:t xml:space="preserve">model ensemble typically shows </w:t>
      </w:r>
      <w:ins w:id="21" w:author="ZHANGM.H." w:date="2013-09-17T04:11:00Z">
        <w:r w:rsidR="00275806">
          <w:rPr>
            <w:rFonts w:ascii="Times New Roman" w:hAnsi="Times New Roman" w:cs="Times New Roman"/>
            <w:sz w:val="24"/>
            <w:szCs w:val="24"/>
          </w:rPr>
          <w:t xml:space="preserve">an opposite trend of the canonical model and </w:t>
        </w:r>
      </w:ins>
      <w:bookmarkStart w:id="22" w:name="_GoBack"/>
      <w:bookmarkEnd w:id="22"/>
      <w:r w:rsidR="004A2167">
        <w:rPr>
          <w:rFonts w:ascii="Times New Roman" w:hAnsi="Times New Roman" w:cs="Times New Roman"/>
          <w:sz w:val="24"/>
          <w:szCs w:val="24"/>
        </w:rPr>
        <w:t xml:space="preserve">a </w:t>
      </w:r>
      <w:r w:rsidR="003B35F2">
        <w:rPr>
          <w:rFonts w:ascii="Times New Roman" w:hAnsi="Times New Roman" w:cs="Times New Roman"/>
          <w:sz w:val="24"/>
          <w:szCs w:val="24"/>
        </w:rPr>
        <w:t>ubiquitous</w:t>
      </w:r>
      <w:r w:rsidR="00315E87">
        <w:rPr>
          <w:rFonts w:ascii="Times New Roman" w:hAnsi="Times New Roman" w:cs="Times New Roman"/>
          <w:sz w:val="24"/>
          <w:szCs w:val="24"/>
        </w:rPr>
        <w:t xml:space="preserve"> </w:t>
      </w:r>
      <w:r w:rsidR="002E3733">
        <w:rPr>
          <w:rFonts w:ascii="Times New Roman" w:hAnsi="Times New Roman" w:cs="Times New Roman"/>
          <w:sz w:val="24"/>
          <w:szCs w:val="24"/>
        </w:rPr>
        <w:t>warming</w:t>
      </w:r>
      <w:r w:rsidR="003B35F2">
        <w:rPr>
          <w:rFonts w:ascii="Times New Roman" w:hAnsi="Times New Roman" w:cs="Times New Roman"/>
          <w:sz w:val="24"/>
          <w:szCs w:val="24"/>
        </w:rPr>
        <w:t xml:space="preserve"> everywhere</w:t>
      </w:r>
      <w:r w:rsidR="009958D3">
        <w:rPr>
          <w:rFonts w:ascii="Times New Roman" w:hAnsi="Times New Roman" w:cs="Times New Roman"/>
          <w:sz w:val="24"/>
          <w:szCs w:val="24"/>
        </w:rPr>
        <w:t>. T</w:t>
      </w:r>
      <w:r w:rsidR="00E10701">
        <w:rPr>
          <w:rFonts w:ascii="Times New Roman" w:hAnsi="Times New Roman" w:cs="Times New Roman"/>
          <w:sz w:val="24"/>
          <w:szCs w:val="24"/>
        </w:rPr>
        <w:t xml:space="preserve">he </w:t>
      </w:r>
      <w:r w:rsidR="009958D3">
        <w:rPr>
          <w:rFonts w:ascii="Times New Roman" w:hAnsi="Times New Roman" w:cs="Times New Roman"/>
          <w:sz w:val="24"/>
          <w:szCs w:val="24"/>
        </w:rPr>
        <w:t xml:space="preserve">failure of climate models to </w:t>
      </w:r>
      <w:r w:rsidR="00444324">
        <w:rPr>
          <w:rFonts w:ascii="Times New Roman" w:hAnsi="Times New Roman" w:cs="Times New Roman"/>
          <w:sz w:val="24"/>
          <w:szCs w:val="24"/>
        </w:rPr>
        <w:t>produce</w:t>
      </w:r>
      <w:r w:rsidR="00E36331">
        <w:rPr>
          <w:rFonts w:ascii="Times New Roman" w:hAnsi="Times New Roman" w:cs="Times New Roman"/>
          <w:sz w:val="24"/>
          <w:szCs w:val="24"/>
        </w:rPr>
        <w:t xml:space="preserve"> </w:t>
      </w:r>
      <w:r w:rsidR="00637BBD">
        <w:rPr>
          <w:rFonts w:ascii="Times New Roman" w:hAnsi="Times New Roman" w:cs="Times New Roman"/>
          <w:sz w:val="24"/>
          <w:szCs w:val="24"/>
        </w:rPr>
        <w:t>observed</w:t>
      </w:r>
      <w:r w:rsidR="00444324">
        <w:rPr>
          <w:rFonts w:ascii="Times New Roman" w:hAnsi="Times New Roman" w:cs="Times New Roman"/>
          <w:sz w:val="24"/>
          <w:szCs w:val="24"/>
        </w:rPr>
        <w:t xml:space="preserve"> </w:t>
      </w:r>
      <w:r w:rsidR="000C7B66">
        <w:rPr>
          <w:rFonts w:ascii="Times New Roman" w:hAnsi="Times New Roman" w:cs="Times New Roman"/>
          <w:sz w:val="24"/>
          <w:szCs w:val="24"/>
        </w:rPr>
        <w:t>rapi</w:t>
      </w:r>
      <w:r w:rsidR="009958D3">
        <w:rPr>
          <w:rFonts w:ascii="Times New Roman" w:hAnsi="Times New Roman" w:cs="Times New Roman"/>
          <w:sz w:val="24"/>
          <w:szCs w:val="24"/>
        </w:rPr>
        <w:t xml:space="preserve">d warming in </w:t>
      </w:r>
      <w:r w:rsidR="00637BBD">
        <w:rPr>
          <w:rFonts w:ascii="Times New Roman" w:hAnsi="Times New Roman" w:cs="Times New Roman"/>
          <w:sz w:val="24"/>
          <w:szCs w:val="24"/>
        </w:rPr>
        <w:t xml:space="preserve">the </w:t>
      </w:r>
      <w:r w:rsidR="009958D3">
        <w:rPr>
          <w:rFonts w:ascii="Times New Roman" w:hAnsi="Times New Roman" w:cs="Times New Roman"/>
          <w:sz w:val="24"/>
          <w:szCs w:val="24"/>
        </w:rPr>
        <w:t>North Atlantic</w:t>
      </w:r>
      <w:r w:rsidR="0081335F">
        <w:rPr>
          <w:rFonts w:ascii="Times New Roman" w:hAnsi="Times New Roman" w:cs="Times New Roman"/>
          <w:sz w:val="24"/>
          <w:szCs w:val="24"/>
        </w:rPr>
        <w:t xml:space="preserve"> </w:t>
      </w:r>
      <w:r w:rsidR="003923B2">
        <w:rPr>
          <w:rFonts w:ascii="Times New Roman" w:hAnsi="Times New Roman" w:cs="Times New Roman"/>
          <w:sz w:val="24"/>
          <w:szCs w:val="24"/>
        </w:rPr>
        <w:t>could</w:t>
      </w:r>
      <w:r w:rsidR="00A86056">
        <w:rPr>
          <w:rFonts w:ascii="Times New Roman" w:hAnsi="Times New Roman" w:cs="Times New Roman"/>
          <w:sz w:val="24"/>
          <w:szCs w:val="24"/>
        </w:rPr>
        <w:t xml:space="preserve"> have </w:t>
      </w:r>
      <w:r w:rsidR="00E36331">
        <w:rPr>
          <w:rFonts w:ascii="Times New Roman" w:hAnsi="Times New Roman" w:cs="Times New Roman"/>
          <w:sz w:val="24"/>
          <w:szCs w:val="24"/>
        </w:rPr>
        <w:t>important</w:t>
      </w:r>
      <w:r w:rsidR="00A86056">
        <w:rPr>
          <w:rFonts w:ascii="Times New Roman" w:hAnsi="Times New Roman" w:cs="Times New Roman"/>
          <w:sz w:val="24"/>
          <w:szCs w:val="24"/>
        </w:rPr>
        <w:t xml:space="preserve"> policy imp</w:t>
      </w:r>
      <w:r w:rsidR="003923B2">
        <w:rPr>
          <w:rFonts w:ascii="Times New Roman" w:hAnsi="Times New Roman" w:cs="Times New Roman"/>
          <w:sz w:val="24"/>
          <w:szCs w:val="24"/>
        </w:rPr>
        <w:t>l</w:t>
      </w:r>
      <w:r w:rsidR="00A86056">
        <w:rPr>
          <w:rFonts w:ascii="Times New Roman" w:hAnsi="Times New Roman" w:cs="Times New Roman"/>
          <w:sz w:val="24"/>
          <w:szCs w:val="24"/>
        </w:rPr>
        <w:t>ication on climate change.</w:t>
      </w:r>
    </w:p>
    <w:p w:rsidR="00230529" w:rsidRDefault="00230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lastRenderedPageBreak/>
        <w:t>1. Introduction</w:t>
      </w:r>
    </w:p>
    <w:p w:rsidR="00F47A6C" w:rsidRDefault="00DE0AA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352A3" w:rsidRPr="006E3C9D">
        <w:rPr>
          <w:rFonts w:ascii="Times New Roman" w:hAnsi="Times New Roman" w:cs="Times New Roman"/>
          <w:sz w:val="24"/>
          <w:szCs w:val="24"/>
        </w:rPr>
        <w:t>lobal sea surface temperature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52A3" w:rsidRPr="006E3C9D">
        <w:rPr>
          <w:rFonts w:ascii="Times New Roman" w:hAnsi="Times New Roman" w:cs="Times New Roman"/>
          <w:sz w:val="24"/>
          <w:szCs w:val="24"/>
        </w:rPr>
        <w:t xml:space="preserve"> (SST) </w:t>
      </w:r>
      <w:r w:rsidR="007352A3">
        <w:rPr>
          <w:rFonts w:ascii="Times New Roman" w:hAnsi="Times New Roman" w:cs="Times New Roman"/>
          <w:sz w:val="24"/>
          <w:szCs w:val="24"/>
        </w:rPr>
        <w:t xml:space="preserve">from </w:t>
      </w:r>
      <w:r w:rsidR="00CA57A9">
        <w:rPr>
          <w:rFonts w:ascii="Times New Roman" w:hAnsi="Times New Roman" w:cs="Times New Roman"/>
          <w:sz w:val="24"/>
          <w:szCs w:val="24"/>
        </w:rPr>
        <w:t xml:space="preserve">historical ship data and </w:t>
      </w:r>
      <w:r w:rsidR="007352A3">
        <w:rPr>
          <w:rFonts w:ascii="Times New Roman" w:hAnsi="Times New Roman" w:cs="Times New Roman"/>
          <w:sz w:val="24"/>
          <w:szCs w:val="24"/>
        </w:rPr>
        <w:t xml:space="preserve">satellite </w:t>
      </w:r>
      <w:r w:rsidR="00705AD3" w:rsidRPr="00CA0C17">
        <w:rPr>
          <w:rFonts w:ascii="Times New Roman" w:hAnsi="Times New Roman" w:cs="Times New Roman"/>
          <w:sz w:val="24"/>
          <w:szCs w:val="24"/>
        </w:rPr>
        <w:t>advanced very high resolution radiometer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(AVHRR)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 xml:space="preserve">measurements (since 1982) have shown a gradual warming of </w:t>
      </w:r>
      <w:r w:rsidR="00705AD3">
        <w:rPr>
          <w:rFonts w:ascii="Times New Roman" w:hAnsi="Times New Roman" w:cs="Times New Roman"/>
          <w:sz w:val="24"/>
          <w:szCs w:val="24"/>
        </w:rPr>
        <w:t>Earth</w:t>
      </w:r>
      <w:r w:rsidR="00E31467">
        <w:rPr>
          <w:rFonts w:ascii="Times New Roman" w:hAnsi="Times New Roman" w:cs="Times New Roman"/>
          <w:sz w:val="24"/>
          <w:szCs w:val="24"/>
        </w:rPr>
        <w:t>'s</w:t>
      </w:r>
      <w:r w:rsidR="00705AD3">
        <w:rPr>
          <w:rFonts w:ascii="Times New Roman" w:hAnsi="Times New Roman" w:cs="Times New Roman"/>
          <w:sz w:val="24"/>
          <w:szCs w:val="24"/>
        </w:rPr>
        <w:t xml:space="preserve"> </w:t>
      </w:r>
      <w:r w:rsidR="007352A3">
        <w:rPr>
          <w:rFonts w:ascii="Times New Roman" w:hAnsi="Times New Roman" w:cs="Times New Roman"/>
          <w:sz w:val="24"/>
          <w:szCs w:val="24"/>
        </w:rPr>
        <w:t>climate</w:t>
      </w:r>
      <w:r w:rsidR="0031680D">
        <w:rPr>
          <w:rFonts w:ascii="Times New Roman" w:hAnsi="Times New Roman" w:cs="Times New Roman"/>
          <w:sz w:val="24"/>
          <w:szCs w:val="24"/>
        </w:rPr>
        <w:t xml:space="preserve"> in the twentieth century</w:t>
      </w:r>
      <w:r w:rsidR="00705AD3">
        <w:rPr>
          <w:rFonts w:ascii="Times New Roman" w:hAnsi="Times New Roman" w:cs="Times New Roman"/>
          <w:sz w:val="24"/>
          <w:szCs w:val="24"/>
        </w:rPr>
        <w:t xml:space="preserve">. </w:t>
      </w:r>
      <w:r w:rsidR="007352A3">
        <w:rPr>
          <w:rFonts w:ascii="Times New Roman" w:hAnsi="Times New Roman" w:cs="Times New Roman"/>
          <w:sz w:val="24"/>
          <w:szCs w:val="24"/>
        </w:rPr>
        <w:t xml:space="preserve"> Figure 1 shows </w:t>
      </w:r>
      <w:r w:rsidR="00E31467">
        <w:rPr>
          <w:rFonts w:ascii="Times New Roman" w:hAnsi="Times New Roman" w:cs="Times New Roman"/>
          <w:sz w:val="24"/>
          <w:szCs w:val="24"/>
        </w:rPr>
        <w:t xml:space="preserve">the </w:t>
      </w:r>
      <w:r w:rsidR="0031680D">
        <w:rPr>
          <w:rFonts w:ascii="Times New Roman" w:hAnsi="Times New Roman" w:cs="Times New Roman"/>
          <w:sz w:val="24"/>
          <w:szCs w:val="24"/>
        </w:rPr>
        <w:t xml:space="preserve">observed </w:t>
      </w:r>
      <w:r w:rsidR="007352A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F44CF4">
        <w:rPr>
          <w:rFonts w:ascii="Times New Roman" w:hAnsi="Times New Roman" w:cs="Times New Roman"/>
          <w:sz w:val="24"/>
          <w:szCs w:val="24"/>
        </w:rPr>
        <w:t>with seasonal component</w:t>
      </w:r>
      <w:r w:rsidR="00CA57A9">
        <w:rPr>
          <w:rFonts w:ascii="Times New Roman" w:hAnsi="Times New Roman" w:cs="Times New Roman"/>
          <w:sz w:val="24"/>
          <w:szCs w:val="24"/>
        </w:rPr>
        <w:t>s</w:t>
      </w:r>
      <w:r w:rsidR="00F44CF4">
        <w:rPr>
          <w:rFonts w:ascii="Times New Roman" w:hAnsi="Times New Roman" w:cs="Times New Roman"/>
          <w:sz w:val="24"/>
          <w:szCs w:val="24"/>
        </w:rPr>
        <w:t xml:space="preserve"> removed, </w:t>
      </w:r>
      <w:r w:rsidR="0031680D">
        <w:rPr>
          <w:rFonts w:ascii="Times New Roman" w:hAnsi="Times New Roman" w:cs="Times New Roman"/>
          <w:sz w:val="24"/>
          <w:szCs w:val="24"/>
        </w:rPr>
        <w:t>based on</w:t>
      </w:r>
      <w:r w:rsidR="007352A3">
        <w:rPr>
          <w:rFonts w:ascii="Times New Roman" w:hAnsi="Times New Roman" w:cs="Times New Roman"/>
          <w:sz w:val="24"/>
          <w:szCs w:val="24"/>
        </w:rPr>
        <w:t xml:space="preserve"> </w:t>
      </w:r>
      <w:r w:rsidR="00705AD3" w:rsidRPr="00CA0C17">
        <w:rPr>
          <w:rFonts w:ascii="Times New Roman" w:hAnsi="Times New Roman" w:cs="Times New Roman"/>
          <w:sz w:val="24"/>
          <w:szCs w:val="24"/>
        </w:rPr>
        <w:t>the UK Met Office Hadley Centre's sea ice and sea surface temperature dataset, HadISST</w:t>
      </w:r>
      <w:r w:rsidR="00F45BA3">
        <w:rPr>
          <w:rFonts w:ascii="Times New Roman" w:hAnsi="Times New Roman" w:cs="Times New Roman"/>
          <w:sz w:val="24"/>
          <w:szCs w:val="24"/>
        </w:rPr>
        <w:t xml:space="preserve"> (1870-2012)</w:t>
      </w:r>
      <w:r w:rsidR="00705AD3" w:rsidRPr="00CA0C17">
        <w:rPr>
          <w:rFonts w:ascii="Times New Roman" w:hAnsi="Times New Roman" w:cs="Times New Roman"/>
          <w:sz w:val="24"/>
          <w:szCs w:val="24"/>
        </w:rPr>
        <w:t xml:space="preserve">. </w:t>
      </w:r>
      <w:r w:rsidR="00B37EE3">
        <w:rPr>
          <w:rFonts w:ascii="Times New Roman" w:hAnsi="Times New Roman" w:cs="Times New Roman"/>
          <w:sz w:val="24"/>
          <w:szCs w:val="24"/>
        </w:rPr>
        <w:t xml:space="preserve"> Also</w:t>
      </w:r>
      <w:r w:rsidR="00705AD3">
        <w:rPr>
          <w:rFonts w:ascii="Times New Roman" w:hAnsi="Times New Roman" w:cs="Times New Roman"/>
          <w:sz w:val="24"/>
          <w:szCs w:val="24"/>
        </w:rPr>
        <w:t xml:space="preserve"> shown is </w:t>
      </w:r>
      <w:r w:rsidR="00E31467">
        <w:rPr>
          <w:rFonts w:ascii="Times New Roman" w:hAnsi="Times New Roman" w:cs="Times New Roman"/>
          <w:sz w:val="24"/>
          <w:szCs w:val="24"/>
        </w:rPr>
        <w:t xml:space="preserve">a </w:t>
      </w:r>
      <w:r w:rsidR="0031680D">
        <w:rPr>
          <w:rFonts w:ascii="Times New Roman" w:hAnsi="Times New Roman" w:cs="Times New Roman"/>
          <w:sz w:val="24"/>
          <w:szCs w:val="24"/>
        </w:rPr>
        <w:t xml:space="preserve">model </w:t>
      </w:r>
      <w:r w:rsidR="00705AD3">
        <w:rPr>
          <w:rFonts w:ascii="Times New Roman" w:hAnsi="Times New Roman" w:cs="Times New Roman"/>
          <w:sz w:val="24"/>
          <w:szCs w:val="24"/>
        </w:rPr>
        <w:t xml:space="preserve">global mean SST </w:t>
      </w:r>
      <w:r w:rsidR="003F488F">
        <w:rPr>
          <w:rFonts w:ascii="Times New Roman" w:hAnsi="Times New Roman" w:cs="Times New Roman"/>
          <w:sz w:val="24"/>
          <w:szCs w:val="24"/>
        </w:rPr>
        <w:t>(1850-2005)</w:t>
      </w:r>
      <w:r w:rsidR="0031680D">
        <w:rPr>
          <w:rFonts w:ascii="Times New Roman" w:hAnsi="Times New Roman" w:cs="Times New Roman"/>
          <w:sz w:val="24"/>
          <w:szCs w:val="24"/>
        </w:rPr>
        <w:t>,</w:t>
      </w:r>
      <w:r w:rsidR="003F488F">
        <w:rPr>
          <w:rFonts w:ascii="Times New Roman" w:hAnsi="Times New Roman" w:cs="Times New Roman"/>
          <w:sz w:val="24"/>
          <w:szCs w:val="24"/>
        </w:rPr>
        <w:t xml:space="preserve"> forced by observed atmospheric composition changes (reflecting both anthropogenic and natural sources), </w:t>
      </w:r>
      <w:r w:rsidR="00F44CF4">
        <w:rPr>
          <w:rFonts w:ascii="Times New Roman" w:hAnsi="Times New Roman" w:cs="Times New Roman"/>
          <w:sz w:val="24"/>
          <w:szCs w:val="24"/>
        </w:rPr>
        <w:t xml:space="preserve">based on the National Center for Atmospheric Research (NCAR) Community Climate System Model Version 4 (CCSM4) </w:t>
      </w:r>
      <w:r w:rsidR="009C6232">
        <w:rPr>
          <w:rFonts w:ascii="Times New Roman" w:hAnsi="Times New Roman" w:cs="Times New Roman"/>
          <w:sz w:val="24"/>
          <w:szCs w:val="24"/>
        </w:rPr>
        <w:t>in</w:t>
      </w:r>
      <w:r w:rsidR="0041596A">
        <w:rPr>
          <w:rFonts w:ascii="Times New Roman" w:hAnsi="Times New Roman" w:cs="Times New Roman"/>
          <w:sz w:val="24"/>
          <w:szCs w:val="24"/>
        </w:rPr>
        <w:t xml:space="preserve"> the fifth phase of the Coupled Model Intercomparison Project (CMIP5)</w:t>
      </w:r>
      <w:r w:rsidR="00015473">
        <w:rPr>
          <w:rFonts w:ascii="Times New Roman" w:hAnsi="Times New Roman" w:cs="Times New Roman"/>
          <w:sz w:val="24"/>
          <w:szCs w:val="24"/>
        </w:rPr>
        <w:t xml:space="preserve"> (Taylor et al. 2012)</w:t>
      </w:r>
      <w:r w:rsidR="0041596A">
        <w:rPr>
          <w:rFonts w:ascii="Times New Roman" w:hAnsi="Times New Roman" w:cs="Times New Roman"/>
          <w:sz w:val="24"/>
          <w:szCs w:val="24"/>
        </w:rPr>
        <w:t xml:space="preserve">.  </w:t>
      </w:r>
      <w:r w:rsidR="006A225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>model and observation</w:t>
      </w:r>
      <w:r w:rsidR="0041596A">
        <w:rPr>
          <w:rFonts w:ascii="Times New Roman" w:hAnsi="Times New Roman" w:cs="Times New Roman"/>
          <w:sz w:val="24"/>
          <w:szCs w:val="24"/>
        </w:rPr>
        <w:t xml:space="preserve"> </w:t>
      </w:r>
      <w:r w:rsidR="00935263">
        <w:rPr>
          <w:rFonts w:ascii="Times New Roman" w:hAnsi="Times New Roman" w:cs="Times New Roman"/>
          <w:sz w:val="24"/>
          <w:szCs w:val="24"/>
        </w:rPr>
        <w:t>have a</w:t>
      </w:r>
      <w:r w:rsidR="00212C7F">
        <w:rPr>
          <w:rFonts w:ascii="Times New Roman" w:hAnsi="Times New Roman" w:cs="Times New Roman"/>
          <w:sz w:val="24"/>
          <w:szCs w:val="24"/>
        </w:rPr>
        <w:t xml:space="preserve"> similar </w:t>
      </w:r>
      <w:r w:rsidR="001E17E0">
        <w:rPr>
          <w:rFonts w:ascii="Times New Roman" w:hAnsi="Times New Roman" w:cs="Times New Roman"/>
          <w:sz w:val="24"/>
          <w:szCs w:val="24"/>
        </w:rPr>
        <w:t>warming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212C7F">
        <w:rPr>
          <w:rFonts w:ascii="Times New Roman" w:hAnsi="Times New Roman" w:cs="Times New Roman"/>
          <w:sz w:val="24"/>
          <w:szCs w:val="24"/>
        </w:rPr>
        <w:t>trend</w:t>
      </w:r>
      <w:r w:rsidR="006A225F">
        <w:rPr>
          <w:rFonts w:ascii="Times New Roman" w:hAnsi="Times New Roman" w:cs="Times New Roman"/>
          <w:sz w:val="24"/>
          <w:szCs w:val="24"/>
        </w:rPr>
        <w:t xml:space="preserve">. </w:t>
      </w:r>
      <w:r w:rsidR="00935263">
        <w:rPr>
          <w:rFonts w:ascii="Times New Roman" w:hAnsi="Times New Roman" w:cs="Times New Roman"/>
          <w:sz w:val="24"/>
          <w:szCs w:val="24"/>
        </w:rPr>
        <w:t>They also</w:t>
      </w:r>
      <w:r w:rsidR="00015473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show </w:t>
      </w:r>
      <w:r w:rsidR="00E31467">
        <w:rPr>
          <w:rFonts w:ascii="Times New Roman" w:hAnsi="Times New Roman" w:cs="Times New Roman"/>
          <w:sz w:val="24"/>
          <w:szCs w:val="24"/>
        </w:rPr>
        <w:t>comparable</w:t>
      </w:r>
      <w:r w:rsidR="0031680D">
        <w:rPr>
          <w:rFonts w:ascii="Times New Roman" w:hAnsi="Times New Roman" w:cs="Times New Roman"/>
          <w:sz w:val="24"/>
          <w:szCs w:val="24"/>
        </w:rPr>
        <w:t xml:space="preserve"> </w:t>
      </w:r>
      <w:r w:rsidR="00E31467" w:rsidRPr="006E3C9D">
        <w:rPr>
          <w:rFonts w:ascii="Times New Roman" w:hAnsi="Times New Roman" w:cs="Times New Roman"/>
          <w:sz w:val="24"/>
          <w:szCs w:val="24"/>
        </w:rPr>
        <w:t xml:space="preserve">interannual </w:t>
      </w:r>
      <w:r w:rsidR="00E31467">
        <w:rPr>
          <w:rFonts w:ascii="Times New Roman" w:hAnsi="Times New Roman" w:cs="Times New Roman"/>
          <w:sz w:val="24"/>
          <w:szCs w:val="24"/>
        </w:rPr>
        <w:t xml:space="preserve">(3-8 years) </w:t>
      </w:r>
      <w:r w:rsidR="00CA57A9">
        <w:rPr>
          <w:rFonts w:ascii="Times New Roman" w:hAnsi="Times New Roman" w:cs="Times New Roman"/>
          <w:sz w:val="24"/>
          <w:szCs w:val="24"/>
        </w:rPr>
        <w:t xml:space="preserve">SST variations </w:t>
      </w:r>
      <w:r w:rsidR="00F47A6C">
        <w:rPr>
          <w:rFonts w:ascii="Times New Roman" w:hAnsi="Times New Roman" w:cs="Times New Roman"/>
          <w:sz w:val="24"/>
          <w:szCs w:val="24"/>
        </w:rPr>
        <w:t>associated with El Nino.</w:t>
      </w:r>
      <w:r w:rsidR="00441A9C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F47A6C">
        <w:rPr>
          <w:rFonts w:ascii="Times New Roman" w:hAnsi="Times New Roman" w:cs="Times New Roman"/>
          <w:sz w:val="24"/>
          <w:szCs w:val="24"/>
        </w:rPr>
        <w:t>(Since El Nino is a natural variability, the timing of indiv</w:t>
      </w:r>
      <w:r w:rsidR="002F55C7">
        <w:rPr>
          <w:rFonts w:ascii="Times New Roman" w:hAnsi="Times New Roman" w:cs="Times New Roman"/>
          <w:sz w:val="24"/>
          <w:szCs w:val="24"/>
        </w:rPr>
        <w:t xml:space="preserve">idual events from the model </w:t>
      </w:r>
      <w:r w:rsidR="00CA57A9">
        <w:rPr>
          <w:rFonts w:ascii="Times New Roman" w:hAnsi="Times New Roman" w:cs="Times New Roman"/>
          <w:sz w:val="24"/>
          <w:szCs w:val="24"/>
        </w:rPr>
        <w:t xml:space="preserve">generally </w:t>
      </w:r>
      <w:r w:rsidR="002F55C7">
        <w:rPr>
          <w:rFonts w:ascii="Times New Roman" w:hAnsi="Times New Roman" w:cs="Times New Roman"/>
          <w:sz w:val="24"/>
          <w:szCs w:val="24"/>
        </w:rPr>
        <w:t>would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CA57A9">
        <w:rPr>
          <w:rFonts w:ascii="Times New Roman" w:hAnsi="Times New Roman" w:cs="Times New Roman"/>
          <w:sz w:val="24"/>
          <w:szCs w:val="24"/>
        </w:rPr>
        <w:t xml:space="preserve">not </w:t>
      </w:r>
      <w:r w:rsidR="002F55C7">
        <w:rPr>
          <w:rFonts w:ascii="Times New Roman" w:hAnsi="Times New Roman" w:cs="Times New Roman"/>
          <w:sz w:val="24"/>
          <w:szCs w:val="24"/>
        </w:rPr>
        <w:t xml:space="preserve">match observations.) </w:t>
      </w:r>
      <w:r w:rsidR="006422F0">
        <w:rPr>
          <w:rFonts w:ascii="Times New Roman" w:hAnsi="Times New Roman" w:cs="Times New Roman"/>
          <w:sz w:val="24"/>
          <w:szCs w:val="24"/>
        </w:rPr>
        <w:t xml:space="preserve">El Nino is </w:t>
      </w:r>
      <w:r w:rsidR="00A735D9">
        <w:rPr>
          <w:rFonts w:ascii="Times New Roman" w:hAnsi="Times New Roman" w:cs="Times New Roman"/>
          <w:sz w:val="24"/>
          <w:szCs w:val="24"/>
        </w:rPr>
        <w:t xml:space="preserve">the dominant global SST variability, and is </w:t>
      </w:r>
      <w:r w:rsidR="006422F0">
        <w:rPr>
          <w:rFonts w:ascii="Times New Roman" w:hAnsi="Times New Roman" w:cs="Times New Roman"/>
          <w:sz w:val="24"/>
          <w:szCs w:val="24"/>
        </w:rPr>
        <w:t xml:space="preserve">controlled by a delicate balance of </w:t>
      </w:r>
      <w:r w:rsidR="00864CCD">
        <w:rPr>
          <w:rFonts w:ascii="Times New Roman" w:hAnsi="Times New Roman" w:cs="Times New Roman"/>
          <w:sz w:val="24"/>
          <w:szCs w:val="24"/>
        </w:rPr>
        <w:t xml:space="preserve">thermal and dynamic </w:t>
      </w:r>
      <w:r w:rsidR="006422F0">
        <w:rPr>
          <w:rFonts w:ascii="Times New Roman" w:hAnsi="Times New Roman" w:cs="Times New Roman"/>
          <w:sz w:val="24"/>
          <w:szCs w:val="24"/>
        </w:rPr>
        <w:t xml:space="preserve">feedbacks </w:t>
      </w:r>
      <w:r w:rsidR="00864CCD">
        <w:rPr>
          <w:rFonts w:ascii="Times New Roman" w:hAnsi="Times New Roman" w:cs="Times New Roman"/>
          <w:sz w:val="24"/>
          <w:szCs w:val="24"/>
        </w:rPr>
        <w:t xml:space="preserve">between atmosphere and ocean </w:t>
      </w:r>
      <w:r w:rsidR="006422F0">
        <w:rPr>
          <w:rFonts w:ascii="Times New Roman" w:hAnsi="Times New Roman" w:cs="Times New Roman"/>
          <w:sz w:val="24"/>
          <w:szCs w:val="24"/>
        </w:rPr>
        <w:t xml:space="preserve">in the tropical </w:t>
      </w:r>
      <w:r w:rsidR="00864CCD">
        <w:rPr>
          <w:rFonts w:ascii="Times New Roman" w:hAnsi="Times New Roman" w:cs="Times New Roman"/>
          <w:sz w:val="24"/>
          <w:szCs w:val="24"/>
        </w:rPr>
        <w:t>Indo-</w:t>
      </w:r>
      <w:r w:rsidR="006422F0">
        <w:rPr>
          <w:rFonts w:ascii="Times New Roman" w:hAnsi="Times New Roman" w:cs="Times New Roman"/>
          <w:sz w:val="24"/>
          <w:szCs w:val="24"/>
        </w:rPr>
        <w:t>Pacific</w:t>
      </w:r>
      <w:r w:rsidR="001A0C64">
        <w:rPr>
          <w:rFonts w:ascii="Times New Roman" w:hAnsi="Times New Roman" w:cs="Times New Roman"/>
          <w:sz w:val="24"/>
          <w:szCs w:val="24"/>
        </w:rPr>
        <w:t xml:space="preserve"> Ocean</w:t>
      </w:r>
      <w:r w:rsidR="006422F0">
        <w:rPr>
          <w:rFonts w:ascii="Times New Roman" w:hAnsi="Times New Roman" w:cs="Times New Roman"/>
          <w:sz w:val="24"/>
          <w:szCs w:val="24"/>
        </w:rPr>
        <w:t xml:space="preserve">. </w:t>
      </w:r>
      <w:r w:rsidR="00A735D9">
        <w:rPr>
          <w:rFonts w:ascii="Times New Roman" w:hAnsi="Times New Roman" w:cs="Times New Roman"/>
          <w:sz w:val="24"/>
          <w:szCs w:val="24"/>
        </w:rPr>
        <w:t>A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n intriguing question </w:t>
      </w:r>
      <w:r w:rsidR="00A735D9">
        <w:rPr>
          <w:rFonts w:ascii="Times New Roman" w:hAnsi="Times New Roman" w:cs="Times New Roman"/>
          <w:sz w:val="24"/>
          <w:szCs w:val="24"/>
        </w:rPr>
        <w:t xml:space="preserve">that may arise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is whether El Nino </w:t>
      </w:r>
      <w:r w:rsidR="00935263">
        <w:rPr>
          <w:rFonts w:ascii="Times New Roman" w:hAnsi="Times New Roman" w:cs="Times New Roman"/>
          <w:sz w:val="24"/>
          <w:szCs w:val="24"/>
        </w:rPr>
        <w:t>might interact with</w:t>
      </w:r>
      <w:r w:rsidR="00A735D9">
        <w:rPr>
          <w:rFonts w:ascii="Times New Roman" w:hAnsi="Times New Roman" w:cs="Times New Roman"/>
          <w:sz w:val="24"/>
          <w:szCs w:val="24"/>
        </w:rPr>
        <w:t xml:space="preserve"> </w:t>
      </w:r>
      <w:r w:rsidR="0031680D">
        <w:rPr>
          <w:rFonts w:ascii="Times New Roman" w:hAnsi="Times New Roman" w:cs="Times New Roman"/>
          <w:sz w:val="24"/>
          <w:szCs w:val="24"/>
        </w:rPr>
        <w:t xml:space="preserve">rising 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global </w:t>
      </w:r>
      <w:r w:rsidR="0031680D">
        <w:rPr>
          <w:rFonts w:ascii="Times New Roman" w:hAnsi="Times New Roman" w:cs="Times New Roman"/>
          <w:sz w:val="24"/>
          <w:szCs w:val="24"/>
        </w:rPr>
        <w:t>mean temperature</w:t>
      </w:r>
      <w:r w:rsidR="00E31467">
        <w:rPr>
          <w:rFonts w:ascii="Times New Roman" w:hAnsi="Times New Roman" w:cs="Times New Roman"/>
          <w:sz w:val="24"/>
          <w:szCs w:val="24"/>
        </w:rPr>
        <w:t>s</w:t>
      </w:r>
      <w:r w:rsidR="00A735D9">
        <w:rPr>
          <w:rFonts w:ascii="Times New Roman" w:hAnsi="Times New Roman" w:cs="Times New Roman"/>
          <w:sz w:val="24"/>
          <w:szCs w:val="24"/>
        </w:rPr>
        <w:t xml:space="preserve">. </w:t>
      </w:r>
      <w:r w:rsidR="006422F0" w:rsidRPr="006E3C9D">
        <w:rPr>
          <w:rFonts w:ascii="Times New Roman" w:hAnsi="Times New Roman" w:cs="Times New Roman"/>
          <w:sz w:val="24"/>
          <w:szCs w:val="24"/>
        </w:rPr>
        <w:t>El Nino a</w:t>
      </w:r>
      <w:r w:rsidR="006422F0">
        <w:rPr>
          <w:rFonts w:ascii="Times New Roman" w:hAnsi="Times New Roman" w:cs="Times New Roman"/>
          <w:sz w:val="24"/>
          <w:szCs w:val="24"/>
        </w:rPr>
        <w:t>nd</w:t>
      </w:r>
      <w:r w:rsidR="006422F0" w:rsidRPr="006E3C9D">
        <w:rPr>
          <w:rFonts w:ascii="Times New Roman" w:hAnsi="Times New Roman" w:cs="Times New Roman"/>
          <w:sz w:val="24"/>
          <w:szCs w:val="24"/>
        </w:rPr>
        <w:t xml:space="preserve"> its teleconnections </w:t>
      </w:r>
      <w:r w:rsidR="00647901">
        <w:rPr>
          <w:rFonts w:ascii="Times New Roman" w:hAnsi="Times New Roman" w:cs="Times New Roman"/>
          <w:sz w:val="24"/>
          <w:szCs w:val="24"/>
        </w:rPr>
        <w:t xml:space="preserve">could </w:t>
      </w:r>
      <w:r w:rsidR="002F55C7">
        <w:rPr>
          <w:rFonts w:ascii="Times New Roman" w:hAnsi="Times New Roman" w:cs="Times New Roman"/>
          <w:sz w:val="24"/>
          <w:szCs w:val="24"/>
        </w:rPr>
        <w:t xml:space="preserve">be modified </w:t>
      </w:r>
      <w:r w:rsidR="00A735D9">
        <w:rPr>
          <w:rFonts w:ascii="Times New Roman" w:hAnsi="Times New Roman" w:cs="Times New Roman"/>
          <w:sz w:val="24"/>
          <w:szCs w:val="24"/>
        </w:rPr>
        <w:t>when</w:t>
      </w:r>
      <w:r w:rsidR="00DA1CCA">
        <w:rPr>
          <w:rFonts w:ascii="Times New Roman" w:hAnsi="Times New Roman" w:cs="Times New Roman"/>
          <w:sz w:val="24"/>
          <w:szCs w:val="24"/>
        </w:rPr>
        <w:t xml:space="preserve"> the </w:t>
      </w:r>
      <w:r w:rsidR="00A735D9">
        <w:rPr>
          <w:rFonts w:ascii="Times New Roman" w:hAnsi="Times New Roman" w:cs="Times New Roman"/>
          <w:sz w:val="24"/>
          <w:szCs w:val="24"/>
        </w:rPr>
        <w:t xml:space="preserve">tropical </w:t>
      </w:r>
      <w:r w:rsidR="00A735D9" w:rsidRPr="006E3C9D">
        <w:rPr>
          <w:rFonts w:ascii="Times New Roman" w:hAnsi="Times New Roman" w:cs="Times New Roman"/>
          <w:sz w:val="24"/>
          <w:szCs w:val="24"/>
        </w:rPr>
        <w:t>climate</w:t>
      </w:r>
      <w:r w:rsidR="00A735D9">
        <w:rPr>
          <w:rFonts w:ascii="Times New Roman" w:hAnsi="Times New Roman" w:cs="Times New Roman"/>
          <w:sz w:val="24"/>
          <w:szCs w:val="24"/>
        </w:rPr>
        <w:t xml:space="preserve"> evolves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A735D9">
        <w:rPr>
          <w:rFonts w:ascii="Times New Roman" w:hAnsi="Times New Roman" w:cs="Times New Roman"/>
          <w:sz w:val="24"/>
          <w:szCs w:val="24"/>
        </w:rPr>
        <w:t>under global warming</w:t>
      </w:r>
      <w:r w:rsidR="00A735D9" w:rsidRPr="006E3C9D">
        <w:rPr>
          <w:rFonts w:ascii="Times New Roman" w:hAnsi="Times New Roman" w:cs="Times New Roman"/>
          <w:sz w:val="24"/>
          <w:szCs w:val="24"/>
        </w:rPr>
        <w:t xml:space="preserve"> </w:t>
      </w:r>
      <w:r w:rsidR="00323E2E" w:rsidRPr="006E3C9D">
        <w:rPr>
          <w:rFonts w:ascii="Times New Roman" w:hAnsi="Times New Roman" w:cs="Times New Roman"/>
          <w:sz w:val="24"/>
          <w:szCs w:val="24"/>
        </w:rPr>
        <w:t>(Collins et al</w:t>
      </w:r>
      <w:r w:rsidR="00CC02DF">
        <w:rPr>
          <w:rFonts w:ascii="Times New Roman" w:hAnsi="Times New Roman" w:cs="Times New Roman"/>
          <w:sz w:val="24"/>
          <w:szCs w:val="24"/>
        </w:rPr>
        <w:t>.</w:t>
      </w:r>
      <w:r w:rsidR="00323E2E" w:rsidRPr="006E3C9D">
        <w:rPr>
          <w:rFonts w:ascii="Times New Roman" w:hAnsi="Times New Roman" w:cs="Times New Roman"/>
          <w:sz w:val="24"/>
          <w:szCs w:val="24"/>
        </w:rPr>
        <w:t xml:space="preserve"> 2013)</w:t>
      </w:r>
      <w:r w:rsidR="006E3C9D" w:rsidRPr="006E3C9D">
        <w:rPr>
          <w:rFonts w:ascii="Times New Roman" w:hAnsi="Times New Roman" w:cs="Times New Roman"/>
          <w:sz w:val="24"/>
          <w:szCs w:val="24"/>
        </w:rPr>
        <w:t xml:space="preserve">. </w:t>
      </w:r>
      <w:r w:rsidR="00F47A6C">
        <w:rPr>
          <w:rFonts w:ascii="Times New Roman" w:hAnsi="Times New Roman" w:cs="Times New Roman"/>
          <w:sz w:val="24"/>
          <w:szCs w:val="24"/>
        </w:rPr>
        <w:t xml:space="preserve"> </w:t>
      </w:r>
      <w:r w:rsidR="00366A1C">
        <w:rPr>
          <w:rFonts w:ascii="Times New Roman" w:hAnsi="Times New Roman" w:cs="Times New Roman"/>
          <w:sz w:val="24"/>
          <w:szCs w:val="24"/>
        </w:rPr>
        <w:t xml:space="preserve">Since El Nino has enormous </w:t>
      </w:r>
      <w:r w:rsidR="00CA57A9">
        <w:rPr>
          <w:rFonts w:ascii="Times New Roman" w:hAnsi="Times New Roman" w:cs="Times New Roman"/>
          <w:sz w:val="24"/>
          <w:szCs w:val="24"/>
        </w:rPr>
        <w:t>influence</w:t>
      </w:r>
      <w:r w:rsidR="00366A1C">
        <w:rPr>
          <w:rFonts w:ascii="Times New Roman" w:hAnsi="Times New Roman" w:cs="Times New Roman"/>
          <w:sz w:val="24"/>
          <w:szCs w:val="24"/>
        </w:rPr>
        <w:t xml:space="preserve"> on </w:t>
      </w:r>
      <w:r w:rsidR="006C6F09">
        <w:rPr>
          <w:rFonts w:ascii="Times New Roman" w:hAnsi="Times New Roman" w:cs="Times New Roman"/>
          <w:sz w:val="24"/>
          <w:szCs w:val="24"/>
        </w:rPr>
        <w:t xml:space="preserve">the </w:t>
      </w:r>
      <w:r w:rsidR="00366A1C">
        <w:rPr>
          <w:rFonts w:ascii="Times New Roman" w:hAnsi="Times New Roman" w:cs="Times New Roman"/>
          <w:sz w:val="24"/>
          <w:szCs w:val="24"/>
        </w:rPr>
        <w:t>precipitation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and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worldwide</w:t>
      </w:r>
      <w:r w:rsidR="00CA57A9">
        <w:rPr>
          <w:rFonts w:ascii="Times New Roman" w:hAnsi="Times New Roman" w:cs="Times New Roman"/>
          <w:sz w:val="24"/>
          <w:szCs w:val="24"/>
        </w:rPr>
        <w:t>, any positive feedback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647901">
        <w:rPr>
          <w:rFonts w:ascii="Times New Roman" w:hAnsi="Times New Roman" w:cs="Times New Roman"/>
          <w:sz w:val="24"/>
          <w:szCs w:val="24"/>
        </w:rPr>
        <w:t>might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1A0C64">
        <w:rPr>
          <w:rFonts w:ascii="Times New Roman" w:hAnsi="Times New Roman" w:cs="Times New Roman"/>
          <w:sz w:val="24"/>
          <w:szCs w:val="24"/>
        </w:rPr>
        <w:t xml:space="preserve">amplify </w:t>
      </w:r>
      <w:r w:rsidR="00C33EEA">
        <w:rPr>
          <w:rFonts w:ascii="Times New Roman" w:hAnsi="Times New Roman" w:cs="Times New Roman"/>
          <w:sz w:val="24"/>
          <w:szCs w:val="24"/>
        </w:rPr>
        <w:t xml:space="preserve">the </w:t>
      </w:r>
      <w:r w:rsidR="00CA57A9">
        <w:rPr>
          <w:rFonts w:ascii="Times New Roman" w:hAnsi="Times New Roman" w:cs="Times New Roman"/>
          <w:sz w:val="24"/>
          <w:szCs w:val="24"/>
        </w:rPr>
        <w:t xml:space="preserve">societal </w:t>
      </w:r>
      <w:r w:rsidR="002F55C7">
        <w:rPr>
          <w:rFonts w:ascii="Times New Roman" w:hAnsi="Times New Roman" w:cs="Times New Roman"/>
          <w:sz w:val="24"/>
          <w:szCs w:val="24"/>
        </w:rPr>
        <w:t xml:space="preserve">impact of </w:t>
      </w:r>
      <w:r w:rsidR="00CA57A9">
        <w:rPr>
          <w:rFonts w:ascii="Times New Roman" w:hAnsi="Times New Roman" w:cs="Times New Roman"/>
          <w:sz w:val="24"/>
          <w:szCs w:val="24"/>
        </w:rPr>
        <w:t xml:space="preserve">a </w:t>
      </w:r>
      <w:r w:rsidR="006C6F09">
        <w:rPr>
          <w:rFonts w:ascii="Times New Roman" w:hAnsi="Times New Roman" w:cs="Times New Roman"/>
          <w:sz w:val="24"/>
          <w:szCs w:val="24"/>
        </w:rPr>
        <w:t xml:space="preserve">gradually </w:t>
      </w:r>
      <w:r w:rsidR="00647901">
        <w:rPr>
          <w:rFonts w:ascii="Times New Roman" w:hAnsi="Times New Roman" w:cs="Times New Roman"/>
          <w:sz w:val="24"/>
          <w:szCs w:val="24"/>
        </w:rPr>
        <w:t>warming</w:t>
      </w:r>
      <w:r w:rsidR="00A735D9">
        <w:rPr>
          <w:rFonts w:ascii="Times New Roman" w:hAnsi="Times New Roman" w:cs="Times New Roman"/>
          <w:sz w:val="24"/>
          <w:szCs w:val="24"/>
        </w:rPr>
        <w:t xml:space="preserve"> climate</w:t>
      </w:r>
      <w:r w:rsidR="00366A1C">
        <w:rPr>
          <w:rFonts w:ascii="Times New Roman" w:hAnsi="Times New Roman" w:cs="Times New Roman"/>
          <w:sz w:val="24"/>
          <w:szCs w:val="24"/>
        </w:rPr>
        <w:t xml:space="preserve">. On the other </w:t>
      </w:r>
      <w:commentRangeStart w:id="23"/>
      <w:r w:rsidR="00366A1C">
        <w:rPr>
          <w:rFonts w:ascii="Times New Roman" w:hAnsi="Times New Roman" w:cs="Times New Roman"/>
          <w:sz w:val="24"/>
          <w:szCs w:val="24"/>
        </w:rPr>
        <w:t>hand</w:t>
      </w:r>
      <w:commentRangeEnd w:id="23"/>
      <w:r w:rsidR="00F42BB3">
        <w:rPr>
          <w:rStyle w:val="CommentReference"/>
        </w:rPr>
        <w:commentReference w:id="23"/>
      </w:r>
      <w:r w:rsidR="00366A1C">
        <w:rPr>
          <w:rFonts w:ascii="Times New Roman" w:hAnsi="Times New Roman" w:cs="Times New Roman"/>
          <w:sz w:val="24"/>
          <w:szCs w:val="24"/>
        </w:rPr>
        <w:t xml:space="preserve">, if part of </w:t>
      </w:r>
      <w:r w:rsidR="00CA57A9">
        <w:rPr>
          <w:rFonts w:ascii="Times New Roman" w:hAnsi="Times New Roman" w:cs="Times New Roman"/>
          <w:sz w:val="24"/>
          <w:szCs w:val="24"/>
        </w:rPr>
        <w:t>r</w:t>
      </w:r>
      <w:r w:rsidR="00366A1C">
        <w:rPr>
          <w:rFonts w:ascii="Times New Roman" w:hAnsi="Times New Roman" w:cs="Times New Roman"/>
          <w:sz w:val="24"/>
          <w:szCs w:val="24"/>
        </w:rPr>
        <w:t xml:space="preserve">ising </w:t>
      </w:r>
      <w:r w:rsidR="00826DED">
        <w:rPr>
          <w:rFonts w:ascii="Times New Roman" w:hAnsi="Times New Roman" w:cs="Times New Roman"/>
          <w:sz w:val="24"/>
          <w:szCs w:val="24"/>
        </w:rPr>
        <w:t xml:space="preserve">global </w:t>
      </w:r>
      <w:r w:rsidR="00366A1C">
        <w:rPr>
          <w:rFonts w:ascii="Times New Roman" w:hAnsi="Times New Roman" w:cs="Times New Roman"/>
          <w:sz w:val="24"/>
          <w:szCs w:val="24"/>
        </w:rPr>
        <w:t>temperature</w:t>
      </w:r>
      <w:r w:rsidR="003721E6">
        <w:rPr>
          <w:rFonts w:ascii="Times New Roman" w:hAnsi="Times New Roman" w:cs="Times New Roman"/>
          <w:sz w:val="24"/>
          <w:szCs w:val="24"/>
        </w:rPr>
        <w:t>s</w:t>
      </w:r>
      <w:r w:rsidR="00366A1C">
        <w:rPr>
          <w:rFonts w:ascii="Times New Roman" w:hAnsi="Times New Roman" w:cs="Times New Roman"/>
          <w:sz w:val="24"/>
          <w:szCs w:val="24"/>
        </w:rPr>
        <w:t xml:space="preserve"> </w:t>
      </w:r>
      <w:r w:rsidR="002F55C7">
        <w:rPr>
          <w:rFonts w:ascii="Times New Roman" w:hAnsi="Times New Roman" w:cs="Times New Roman"/>
          <w:sz w:val="24"/>
          <w:szCs w:val="24"/>
        </w:rPr>
        <w:t>is</w:t>
      </w:r>
      <w:r w:rsidR="00366A1C">
        <w:rPr>
          <w:rFonts w:ascii="Times New Roman" w:hAnsi="Times New Roman" w:cs="Times New Roman"/>
          <w:sz w:val="24"/>
          <w:szCs w:val="24"/>
        </w:rPr>
        <w:t xml:space="preserve"> attributed to </w:t>
      </w:r>
      <w:r w:rsidR="002F55C7">
        <w:rPr>
          <w:rFonts w:ascii="Times New Roman" w:hAnsi="Times New Roman" w:cs="Times New Roman"/>
          <w:sz w:val="24"/>
          <w:szCs w:val="24"/>
        </w:rPr>
        <w:t>natural</w:t>
      </w:r>
      <w:r w:rsidR="00366A1C">
        <w:rPr>
          <w:rFonts w:ascii="Times New Roman" w:hAnsi="Times New Roman" w:cs="Times New Roman"/>
          <w:sz w:val="24"/>
          <w:szCs w:val="24"/>
        </w:rPr>
        <w:t xml:space="preserve"> variability, the </w:t>
      </w:r>
      <w:r w:rsidR="005F3BAD">
        <w:rPr>
          <w:rFonts w:ascii="Times New Roman" w:hAnsi="Times New Roman" w:cs="Times New Roman"/>
          <w:sz w:val="24"/>
          <w:szCs w:val="24"/>
        </w:rPr>
        <w:t>effect</w:t>
      </w:r>
      <w:r w:rsidR="00366A1C">
        <w:rPr>
          <w:rFonts w:ascii="Times New Roman" w:hAnsi="Times New Roman" w:cs="Times New Roman"/>
          <w:sz w:val="24"/>
          <w:szCs w:val="24"/>
        </w:rPr>
        <w:t xml:space="preserve"> of anthropogenic forcing might </w:t>
      </w:r>
      <w:r w:rsidR="00C33EEA">
        <w:rPr>
          <w:rFonts w:ascii="Times New Roman" w:hAnsi="Times New Roman" w:cs="Times New Roman"/>
          <w:sz w:val="24"/>
          <w:szCs w:val="24"/>
        </w:rPr>
        <w:t xml:space="preserve">have </w:t>
      </w:r>
      <w:r w:rsidR="00CA57A9">
        <w:rPr>
          <w:rFonts w:ascii="Times New Roman" w:hAnsi="Times New Roman" w:cs="Times New Roman"/>
          <w:sz w:val="24"/>
          <w:szCs w:val="24"/>
        </w:rPr>
        <w:t>be</w:t>
      </w:r>
      <w:r w:rsidR="00C33EEA">
        <w:rPr>
          <w:rFonts w:ascii="Times New Roman" w:hAnsi="Times New Roman" w:cs="Times New Roman"/>
          <w:sz w:val="24"/>
          <w:szCs w:val="24"/>
        </w:rPr>
        <w:t>en</w:t>
      </w:r>
      <w:r w:rsidR="00366A1C">
        <w:rPr>
          <w:rFonts w:ascii="Times New Roman" w:hAnsi="Times New Roman" w:cs="Times New Roman"/>
          <w:sz w:val="24"/>
          <w:szCs w:val="24"/>
        </w:rPr>
        <w:t xml:space="preserve"> overstated.   </w:t>
      </w:r>
      <w:r w:rsidR="00366A1C" w:rsidRPr="006E3C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978" w:rsidRDefault="0011676A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Nino</w:t>
      </w:r>
      <w:r w:rsidRPr="006E3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large </w:t>
      </w:r>
      <w:r w:rsidR="00AE672B">
        <w:rPr>
          <w:rFonts w:ascii="Times New Roman" w:hAnsi="Times New Roman" w:cs="Times New Roman"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sz w:val="24"/>
          <w:szCs w:val="24"/>
        </w:rPr>
        <w:t>variability</w:t>
      </w:r>
      <w:r w:rsidR="00864C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2BB">
        <w:rPr>
          <w:rFonts w:ascii="Times New Roman" w:hAnsi="Times New Roman" w:cs="Times New Roman"/>
          <w:sz w:val="24"/>
          <w:szCs w:val="24"/>
        </w:rPr>
        <w:t xml:space="preserve">Model </w:t>
      </w:r>
      <w:r w:rsidR="000B6C48">
        <w:rPr>
          <w:rFonts w:ascii="Times New Roman" w:hAnsi="Times New Roman" w:cs="Times New Roman"/>
          <w:sz w:val="24"/>
          <w:szCs w:val="24"/>
        </w:rPr>
        <w:t>experiments</w:t>
      </w:r>
      <w:r w:rsidR="009B02BB">
        <w:rPr>
          <w:rFonts w:ascii="Times New Roman" w:hAnsi="Times New Roman" w:cs="Times New Roman"/>
          <w:sz w:val="24"/>
          <w:szCs w:val="24"/>
        </w:rPr>
        <w:t xml:space="preserve"> under controlled external forcing </w:t>
      </w:r>
      <w:r w:rsidR="000B6C48">
        <w:rPr>
          <w:rFonts w:ascii="Times New Roman" w:hAnsi="Times New Roman" w:cs="Times New Roman"/>
          <w:sz w:val="24"/>
          <w:szCs w:val="24"/>
        </w:rPr>
        <w:t>have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0B6C48">
        <w:rPr>
          <w:rFonts w:ascii="Times New Roman" w:hAnsi="Times New Roman" w:cs="Times New Roman"/>
          <w:sz w:val="24"/>
          <w:szCs w:val="24"/>
        </w:rPr>
        <w:t>shown</w:t>
      </w:r>
      <w:r w:rsidR="009B02B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t xml:space="preserve">large </w:t>
      </w:r>
      <w:r w:rsidR="00531A4D">
        <w:rPr>
          <w:rFonts w:ascii="Times New Roman" w:hAnsi="Times New Roman" w:cs="Times New Roman"/>
          <w:sz w:val="24"/>
          <w:szCs w:val="24"/>
        </w:rPr>
        <w:t>multi</w:t>
      </w:r>
      <w:r w:rsidR="001462BF">
        <w:rPr>
          <w:rFonts w:ascii="Times New Roman" w:hAnsi="Times New Roman" w:cs="Times New Roman"/>
          <w:sz w:val="24"/>
          <w:szCs w:val="24"/>
        </w:rPr>
        <w:t xml:space="preserve">decadal </w:t>
      </w:r>
      <w:r w:rsidR="009B02BB">
        <w:rPr>
          <w:rFonts w:ascii="Times New Roman" w:hAnsi="Times New Roman" w:cs="Times New Roman"/>
          <w:sz w:val="24"/>
          <w:szCs w:val="24"/>
        </w:rPr>
        <w:t>modulation</w:t>
      </w:r>
      <w:r w:rsidR="00AE672B">
        <w:rPr>
          <w:rFonts w:ascii="Times New Roman" w:hAnsi="Times New Roman" w:cs="Times New Roman"/>
          <w:sz w:val="24"/>
          <w:szCs w:val="24"/>
        </w:rPr>
        <w:t>s</w:t>
      </w:r>
      <w:r w:rsidR="009B02BB">
        <w:rPr>
          <w:rFonts w:ascii="Times New Roman" w:hAnsi="Times New Roman" w:cs="Times New Roman"/>
          <w:sz w:val="24"/>
          <w:szCs w:val="24"/>
        </w:rPr>
        <w:t xml:space="preserve"> of </w:t>
      </w:r>
      <w:r w:rsidR="000B6C48">
        <w:rPr>
          <w:rFonts w:ascii="Times New Roman" w:hAnsi="Times New Roman" w:cs="Times New Roman"/>
          <w:sz w:val="24"/>
          <w:szCs w:val="24"/>
        </w:rPr>
        <w:t>El Nino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DE12E4">
        <w:rPr>
          <w:rFonts w:ascii="Times New Roman" w:hAnsi="Times New Roman" w:cs="Times New Roman"/>
          <w:sz w:val="24"/>
          <w:szCs w:val="24"/>
        </w:rPr>
        <w:t xml:space="preserve">behavior </w:t>
      </w:r>
      <w:r w:rsidR="009B02BB">
        <w:rPr>
          <w:rFonts w:ascii="Times New Roman" w:hAnsi="Times New Roman" w:cs="Times New Roman"/>
          <w:sz w:val="24"/>
          <w:szCs w:val="24"/>
        </w:rPr>
        <w:t>(Wittenberg 2009; Deser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9B02BB">
        <w:rPr>
          <w:rFonts w:ascii="Times New Roman" w:hAnsi="Times New Roman" w:cs="Times New Roman"/>
          <w:sz w:val="24"/>
          <w:szCs w:val="24"/>
        </w:rPr>
        <w:t xml:space="preserve"> 2012). </w:t>
      </w:r>
      <w:r w:rsidR="00E92E9B">
        <w:rPr>
          <w:rFonts w:ascii="Times New Roman" w:hAnsi="Times New Roman" w:cs="Times New Roman"/>
          <w:sz w:val="24"/>
          <w:szCs w:val="24"/>
        </w:rPr>
        <w:t xml:space="preserve"> </w:t>
      </w:r>
      <w:r w:rsidR="00E92E9B">
        <w:rPr>
          <w:rFonts w:ascii="Times New Roman" w:hAnsi="Times New Roman" w:cs="Times New Roman"/>
          <w:sz w:val="24"/>
          <w:szCs w:val="24"/>
        </w:rPr>
        <w:lastRenderedPageBreak/>
        <w:t>Si</w:t>
      </w:r>
      <w:r w:rsidR="001A0C64">
        <w:rPr>
          <w:rFonts w:ascii="Times New Roman" w:hAnsi="Times New Roman" w:cs="Times New Roman"/>
          <w:sz w:val="24"/>
          <w:szCs w:val="24"/>
        </w:rPr>
        <w:t>nce the instrument</w:t>
      </w:r>
      <w:r w:rsidR="00857AA3">
        <w:rPr>
          <w:rFonts w:ascii="Times New Roman" w:hAnsi="Times New Roman" w:cs="Times New Roman"/>
          <w:sz w:val="24"/>
          <w:szCs w:val="24"/>
        </w:rPr>
        <w:t>al</w:t>
      </w:r>
      <w:r w:rsidR="00E92E9B">
        <w:rPr>
          <w:rFonts w:ascii="Times New Roman" w:hAnsi="Times New Roman" w:cs="Times New Roman"/>
          <w:sz w:val="24"/>
          <w:szCs w:val="24"/>
        </w:rPr>
        <w:t xml:space="preserve"> record is relatively short, </w:t>
      </w:r>
      <w:r w:rsidR="00453DB1">
        <w:rPr>
          <w:rFonts w:ascii="Times New Roman" w:hAnsi="Times New Roman" w:cs="Times New Roman"/>
          <w:sz w:val="24"/>
          <w:szCs w:val="24"/>
        </w:rPr>
        <w:t xml:space="preserve">using observations to </w:t>
      </w:r>
      <w:r w:rsidR="00DA6CA6">
        <w:rPr>
          <w:rFonts w:ascii="Times New Roman" w:hAnsi="Times New Roman" w:cs="Times New Roman"/>
          <w:sz w:val="24"/>
          <w:szCs w:val="24"/>
        </w:rPr>
        <w:t xml:space="preserve">detect </w:t>
      </w:r>
      <w:r w:rsidR="00531A4D">
        <w:rPr>
          <w:rFonts w:ascii="Times New Roman" w:hAnsi="Times New Roman" w:cs="Times New Roman"/>
          <w:sz w:val="24"/>
          <w:szCs w:val="24"/>
        </w:rPr>
        <w:t>a</w:t>
      </w:r>
      <w:ins w:id="24" w:author="ZHANGM.H." w:date="2013-09-17T00:11:00Z">
        <w:r w:rsidR="007A0095">
          <w:rPr>
            <w:rFonts w:ascii="Times New Roman" w:hAnsi="Times New Roman" w:cs="Times New Roman"/>
            <w:sz w:val="24"/>
            <w:szCs w:val="24"/>
          </w:rPr>
          <w:t>n</w:t>
        </w:r>
      </w:ins>
      <w:r w:rsidR="00531A4D">
        <w:rPr>
          <w:rFonts w:ascii="Times New Roman" w:hAnsi="Times New Roman" w:cs="Times New Roman"/>
          <w:sz w:val="24"/>
          <w:szCs w:val="24"/>
        </w:rPr>
        <w:t xml:space="preserve"> externally forced change</w:t>
      </w:r>
      <w:r w:rsidR="00DA6CA6">
        <w:rPr>
          <w:rFonts w:ascii="Times New Roman" w:hAnsi="Times New Roman" w:cs="Times New Roman"/>
          <w:sz w:val="24"/>
          <w:szCs w:val="24"/>
        </w:rPr>
        <w:t xml:space="preserve"> in El Nino behavior </w:t>
      </w:r>
      <w:r w:rsidR="006E704A">
        <w:rPr>
          <w:rFonts w:ascii="Times New Roman" w:hAnsi="Times New Roman" w:cs="Times New Roman"/>
          <w:sz w:val="24"/>
          <w:szCs w:val="24"/>
        </w:rPr>
        <w:t>would</w:t>
      </w:r>
      <w:r w:rsidR="00DA6CA6">
        <w:rPr>
          <w:rFonts w:ascii="Times New Roman" w:hAnsi="Times New Roman" w:cs="Times New Roman"/>
          <w:sz w:val="24"/>
          <w:szCs w:val="24"/>
        </w:rPr>
        <w:t xml:space="preserve"> have great difficulty</w:t>
      </w:r>
      <w:r w:rsidR="00E92E9B">
        <w:rPr>
          <w:rFonts w:ascii="Times New Roman" w:hAnsi="Times New Roman" w:cs="Times New Roman"/>
          <w:sz w:val="24"/>
          <w:szCs w:val="24"/>
        </w:rPr>
        <w:t xml:space="preserve">. </w:t>
      </w:r>
      <w:r w:rsidR="00AE672B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 xml:space="preserve">Indeed, </w:t>
      </w:r>
      <w:r w:rsidR="006C6F09">
        <w:rPr>
          <w:rFonts w:ascii="Times New Roman" w:hAnsi="Times New Roman" w:cs="Times New Roman"/>
          <w:sz w:val="24"/>
          <w:szCs w:val="24"/>
        </w:rPr>
        <w:t xml:space="preserve">in order </w:t>
      </w:r>
      <w:r w:rsidR="000A58ED">
        <w:rPr>
          <w:rFonts w:ascii="Times New Roman" w:hAnsi="Times New Roman" w:cs="Times New Roman"/>
          <w:sz w:val="24"/>
          <w:szCs w:val="24"/>
        </w:rPr>
        <w:t xml:space="preserve">to filter out El Nino signals, </w:t>
      </w:r>
      <w:r w:rsidR="00875F7F">
        <w:rPr>
          <w:rFonts w:ascii="Times New Roman" w:hAnsi="Times New Roman" w:cs="Times New Roman"/>
          <w:sz w:val="24"/>
          <w:szCs w:val="24"/>
        </w:rPr>
        <w:t>previous studies</w:t>
      </w:r>
      <w:r w:rsidR="00453DB1">
        <w:rPr>
          <w:rFonts w:ascii="Times New Roman" w:hAnsi="Times New Roman" w:cs="Times New Roman"/>
          <w:sz w:val="24"/>
          <w:szCs w:val="24"/>
        </w:rPr>
        <w:t xml:space="preserve"> often</w:t>
      </w:r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453DB1">
        <w:rPr>
          <w:rFonts w:ascii="Times New Roman" w:hAnsi="Times New Roman" w:cs="Times New Roman"/>
          <w:sz w:val="24"/>
          <w:szCs w:val="24"/>
        </w:rPr>
        <w:t xml:space="preserve">restrict </w:t>
      </w:r>
      <w:r w:rsidR="000A58ED">
        <w:rPr>
          <w:rFonts w:ascii="Times New Roman" w:hAnsi="Times New Roman" w:cs="Times New Roman"/>
          <w:sz w:val="24"/>
          <w:szCs w:val="24"/>
        </w:rPr>
        <w:t xml:space="preserve">El Nino </w:t>
      </w:r>
      <w:r w:rsidR="00531A4D">
        <w:rPr>
          <w:rFonts w:ascii="Times New Roman" w:hAnsi="Times New Roman" w:cs="Times New Roman"/>
          <w:sz w:val="24"/>
          <w:szCs w:val="24"/>
        </w:rPr>
        <w:t xml:space="preserve">phenomenon </w:t>
      </w:r>
      <w:r w:rsidR="00453DB1">
        <w:rPr>
          <w:rFonts w:ascii="Times New Roman" w:hAnsi="Times New Roman" w:cs="Times New Roman"/>
          <w:sz w:val="24"/>
          <w:szCs w:val="24"/>
        </w:rPr>
        <w:t>to the tropical Pacific</w:t>
      </w:r>
      <w:r w:rsidR="00B66CA3">
        <w:rPr>
          <w:rFonts w:ascii="Times New Roman" w:hAnsi="Times New Roman" w:cs="Times New Roman"/>
          <w:sz w:val="24"/>
          <w:szCs w:val="24"/>
        </w:rPr>
        <w:t>, which in essence</w:t>
      </w:r>
      <w:r w:rsidR="00531A4D">
        <w:rPr>
          <w:rFonts w:ascii="Times New Roman" w:hAnsi="Times New Roman" w:cs="Times New Roman"/>
          <w:sz w:val="24"/>
          <w:szCs w:val="24"/>
        </w:rPr>
        <w:t>, has</w:t>
      </w:r>
      <w:r w:rsidR="00B66CA3">
        <w:rPr>
          <w:rFonts w:ascii="Times New Roman" w:hAnsi="Times New Roman" w:cs="Times New Roman"/>
          <w:sz w:val="24"/>
          <w:szCs w:val="24"/>
        </w:rPr>
        <w:t xml:space="preserve"> </w:t>
      </w:r>
      <w:r w:rsidR="00531A4D">
        <w:rPr>
          <w:rFonts w:ascii="Times New Roman" w:hAnsi="Times New Roman" w:cs="Times New Roman"/>
          <w:sz w:val="24"/>
          <w:szCs w:val="24"/>
        </w:rPr>
        <w:t>eliminated</w:t>
      </w:r>
      <w:r w:rsidR="00B66CA3">
        <w:rPr>
          <w:rFonts w:ascii="Times New Roman" w:hAnsi="Times New Roman" w:cs="Times New Roman"/>
          <w:sz w:val="24"/>
          <w:szCs w:val="24"/>
        </w:rPr>
        <w:t xml:space="preserve"> </w:t>
      </w:r>
      <w:r w:rsidR="00531A4D">
        <w:rPr>
          <w:rFonts w:ascii="Times New Roman" w:hAnsi="Times New Roman" w:cs="Times New Roman"/>
          <w:sz w:val="24"/>
          <w:szCs w:val="24"/>
        </w:rPr>
        <w:t>possibilities</w:t>
      </w:r>
      <w:r w:rsidR="00B66CA3">
        <w:rPr>
          <w:rFonts w:ascii="Times New Roman" w:hAnsi="Times New Roman" w:cs="Times New Roman"/>
          <w:sz w:val="24"/>
          <w:szCs w:val="24"/>
        </w:rPr>
        <w:t xml:space="preserve"> of </w:t>
      </w:r>
      <w:r w:rsidR="00531A4D">
        <w:rPr>
          <w:rFonts w:ascii="Times New Roman" w:hAnsi="Times New Roman" w:cs="Times New Roman"/>
          <w:sz w:val="24"/>
          <w:szCs w:val="24"/>
        </w:rPr>
        <w:t xml:space="preserve">modified </w:t>
      </w:r>
      <w:r w:rsidR="00B66CA3">
        <w:rPr>
          <w:rFonts w:ascii="Times New Roman" w:hAnsi="Times New Roman" w:cs="Times New Roman"/>
          <w:sz w:val="24"/>
          <w:szCs w:val="24"/>
        </w:rPr>
        <w:t xml:space="preserve">atmospheric </w:t>
      </w:r>
      <w:proofErr w:type="spellStart"/>
      <w:r w:rsidR="00B66CA3">
        <w:rPr>
          <w:rFonts w:ascii="Times New Roman" w:hAnsi="Times New Roman" w:cs="Times New Roman"/>
          <w:sz w:val="24"/>
          <w:szCs w:val="24"/>
        </w:rPr>
        <w:t>teleconnections</w:t>
      </w:r>
      <w:proofErr w:type="spellEnd"/>
      <w:r w:rsidR="00453DB1">
        <w:rPr>
          <w:rFonts w:ascii="Times New Roman" w:hAnsi="Times New Roman" w:cs="Times New Roman"/>
          <w:sz w:val="24"/>
          <w:szCs w:val="24"/>
        </w:rPr>
        <w:t xml:space="preserve"> </w:t>
      </w:r>
      <w:r w:rsidR="000A5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58ED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="000A58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8ED"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="000A58ED" w:rsidRPr="005E39E1">
        <w:rPr>
          <w:rFonts w:ascii="Times New Roman" w:hAnsi="Times New Roman" w:cs="Times New Roman"/>
          <w:sz w:val="24"/>
          <w:szCs w:val="24"/>
        </w:rPr>
        <w:t xml:space="preserve">, </w:t>
      </w:r>
      <w:r w:rsidR="000A58ED">
        <w:rPr>
          <w:rFonts w:ascii="Times New Roman" w:hAnsi="Times New Roman" w:cs="Times New Roman"/>
          <w:sz w:val="24"/>
          <w:szCs w:val="24"/>
        </w:rPr>
        <w:t>2006; Thompson et al. 2009</w:t>
      </w:r>
      <w:r w:rsidR="0051402B">
        <w:rPr>
          <w:rFonts w:ascii="Times New Roman" w:hAnsi="Times New Roman" w:cs="Times New Roman"/>
          <w:sz w:val="24"/>
          <w:szCs w:val="24"/>
        </w:rPr>
        <w:t xml:space="preserve">; Compo and </w:t>
      </w:r>
      <w:proofErr w:type="spellStart"/>
      <w:r w:rsidR="0051402B"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 w:rsidR="0051402B">
        <w:rPr>
          <w:rFonts w:ascii="Times New Roman" w:hAnsi="Times New Roman" w:cs="Times New Roman"/>
          <w:sz w:val="24"/>
          <w:szCs w:val="24"/>
        </w:rPr>
        <w:t>, 2010</w:t>
      </w:r>
      <w:r w:rsidR="000A58ED">
        <w:rPr>
          <w:rFonts w:ascii="Times New Roman" w:hAnsi="Times New Roman" w:cs="Times New Roman"/>
          <w:sz w:val="24"/>
          <w:szCs w:val="24"/>
        </w:rPr>
        <w:t>). An alternative approach</w:t>
      </w:r>
      <w:r w:rsidR="00DA6CA6">
        <w:rPr>
          <w:rFonts w:ascii="Times New Roman" w:hAnsi="Times New Roman" w:cs="Times New Roman"/>
          <w:sz w:val="24"/>
          <w:szCs w:val="24"/>
        </w:rPr>
        <w:t xml:space="preserve"> is to compare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 xml:space="preserve">climate model simulations with and without external </w:t>
      </w:r>
      <w:proofErr w:type="gramStart"/>
      <w:r w:rsidR="00DA6CA6">
        <w:rPr>
          <w:rFonts w:ascii="Times New Roman" w:hAnsi="Times New Roman" w:cs="Times New Roman"/>
          <w:sz w:val="24"/>
          <w:szCs w:val="24"/>
        </w:rPr>
        <w:t>forcing</w:t>
      </w:r>
      <w:r w:rsidR="000A58E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A58ED">
        <w:rPr>
          <w:rFonts w:ascii="Times New Roman" w:hAnsi="Times New Roman" w:cs="Times New Roman"/>
          <w:sz w:val="24"/>
          <w:szCs w:val="24"/>
        </w:rPr>
        <w:t xml:space="preserve"> </w:t>
      </w:r>
      <w:r w:rsidR="00DA6CA6">
        <w:rPr>
          <w:rFonts w:ascii="Times New Roman" w:hAnsi="Times New Roman" w:cs="Times New Roman"/>
          <w:sz w:val="24"/>
          <w:szCs w:val="24"/>
        </w:rPr>
        <w:t xml:space="preserve">a technique </w:t>
      </w:r>
      <w:r w:rsidR="000A58ED">
        <w:rPr>
          <w:rFonts w:ascii="Times New Roman" w:hAnsi="Times New Roman" w:cs="Times New Roman"/>
          <w:sz w:val="24"/>
          <w:szCs w:val="24"/>
        </w:rPr>
        <w:t xml:space="preserve">used in the </w:t>
      </w:r>
      <w:r w:rsidR="000A58ED" w:rsidRPr="000A58ED">
        <w:rPr>
          <w:rFonts w:ascii="Times New Roman" w:hAnsi="Times New Roman" w:cs="Times New Roman"/>
          <w:sz w:val="24"/>
          <w:szCs w:val="24"/>
        </w:rPr>
        <w:t>Intergovernmental Panel on Climate Change (IPCC)</w:t>
      </w:r>
      <w:r w:rsidR="000A58ED">
        <w:rPr>
          <w:rFonts w:ascii="Times New Roman" w:hAnsi="Times New Roman" w:cs="Times New Roman"/>
          <w:sz w:val="24"/>
          <w:szCs w:val="24"/>
        </w:rPr>
        <w:t xml:space="preserve"> reports</w:t>
      </w:r>
      <w:r w:rsidR="00DA6CA6">
        <w:rPr>
          <w:rFonts w:ascii="Times New Roman" w:hAnsi="Times New Roman" w:cs="Times New Roman"/>
          <w:sz w:val="24"/>
          <w:szCs w:val="24"/>
        </w:rPr>
        <w:t xml:space="preserve">. </w:t>
      </w:r>
      <w:r w:rsidR="006C6F09">
        <w:rPr>
          <w:rFonts w:ascii="Times New Roman" w:hAnsi="Times New Roman" w:cs="Times New Roman"/>
          <w:sz w:val="24"/>
          <w:szCs w:val="24"/>
        </w:rPr>
        <w:t>With a large model ensemble of varying initializations and physics, t</w:t>
      </w:r>
      <w:r w:rsidR="00AE672B">
        <w:rPr>
          <w:rFonts w:ascii="Times New Roman" w:hAnsi="Times New Roman" w:cs="Times New Roman"/>
          <w:sz w:val="24"/>
          <w:szCs w:val="24"/>
        </w:rPr>
        <w:t xml:space="preserve">he natural variability </w:t>
      </w:r>
      <w:r w:rsidR="00F4335F">
        <w:rPr>
          <w:rFonts w:ascii="Times New Roman" w:hAnsi="Times New Roman" w:cs="Times New Roman"/>
          <w:sz w:val="24"/>
          <w:szCs w:val="24"/>
        </w:rPr>
        <w:t xml:space="preserve">could </w:t>
      </w:r>
      <w:r w:rsidR="006C6F09">
        <w:rPr>
          <w:rFonts w:ascii="Times New Roman" w:hAnsi="Times New Roman" w:cs="Times New Roman"/>
          <w:sz w:val="24"/>
          <w:szCs w:val="24"/>
        </w:rPr>
        <w:t xml:space="preserve">in principle </w:t>
      </w:r>
      <w:r w:rsidR="002148EA">
        <w:rPr>
          <w:rFonts w:ascii="Times New Roman" w:hAnsi="Times New Roman" w:cs="Times New Roman"/>
          <w:sz w:val="24"/>
          <w:szCs w:val="24"/>
        </w:rPr>
        <w:t>be suppressed.</w:t>
      </w:r>
      <w:r w:rsidR="00F41B34">
        <w:rPr>
          <w:rFonts w:ascii="Times New Roman" w:hAnsi="Times New Roman" w:cs="Times New Roman"/>
          <w:sz w:val="24"/>
          <w:szCs w:val="24"/>
        </w:rPr>
        <w:t xml:space="preserve"> 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B66CA3">
        <w:rPr>
          <w:rFonts w:ascii="Times New Roman" w:hAnsi="Times New Roman" w:cs="Times New Roman"/>
          <w:sz w:val="24"/>
          <w:szCs w:val="24"/>
        </w:rPr>
        <w:t>On the other hand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while </w:t>
      </w:r>
      <w:r w:rsidR="00C40E44">
        <w:rPr>
          <w:rFonts w:ascii="Times New Roman" w:hAnsi="Times New Roman" w:cs="Times New Roman"/>
          <w:sz w:val="24"/>
          <w:szCs w:val="24"/>
        </w:rPr>
        <w:t xml:space="preserve">coupled </w:t>
      </w:r>
      <w:r w:rsidR="00DA6CA6">
        <w:rPr>
          <w:rFonts w:ascii="Times New Roman" w:hAnsi="Times New Roman" w:cs="Times New Roman"/>
          <w:sz w:val="24"/>
          <w:szCs w:val="24"/>
        </w:rPr>
        <w:t>climate models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AE672B">
        <w:rPr>
          <w:rFonts w:ascii="Times New Roman" w:hAnsi="Times New Roman" w:cs="Times New Roman"/>
          <w:sz w:val="24"/>
          <w:szCs w:val="24"/>
        </w:rPr>
        <w:t>are</w:t>
      </w:r>
      <w:r w:rsidR="000B6C48">
        <w:rPr>
          <w:rFonts w:ascii="Times New Roman" w:hAnsi="Times New Roman" w:cs="Times New Roman"/>
          <w:sz w:val="24"/>
          <w:szCs w:val="24"/>
        </w:rPr>
        <w:t xml:space="preserve"> </w:t>
      </w:r>
      <w:r w:rsidR="00F4335F">
        <w:rPr>
          <w:rFonts w:ascii="Times New Roman" w:hAnsi="Times New Roman" w:cs="Times New Roman"/>
          <w:sz w:val="24"/>
          <w:szCs w:val="24"/>
        </w:rPr>
        <w:t>cap</w:t>
      </w:r>
      <w:r w:rsidR="000B6C48">
        <w:rPr>
          <w:rFonts w:ascii="Times New Roman" w:hAnsi="Times New Roman" w:cs="Times New Roman"/>
          <w:sz w:val="24"/>
          <w:szCs w:val="24"/>
        </w:rPr>
        <w:t xml:space="preserve">able </w:t>
      </w:r>
      <w:r w:rsidR="00F4335F">
        <w:rPr>
          <w:rFonts w:ascii="Times New Roman" w:hAnsi="Times New Roman" w:cs="Times New Roman"/>
          <w:sz w:val="24"/>
          <w:szCs w:val="24"/>
        </w:rPr>
        <w:t xml:space="preserve">of </w:t>
      </w:r>
      <w:r w:rsidR="00752202">
        <w:rPr>
          <w:rFonts w:ascii="Times New Roman" w:hAnsi="Times New Roman" w:cs="Times New Roman"/>
          <w:sz w:val="24"/>
          <w:szCs w:val="24"/>
        </w:rPr>
        <w:t>producing</w:t>
      </w:r>
      <w:r w:rsidR="001162EB">
        <w:rPr>
          <w:rFonts w:ascii="Times New Roman" w:hAnsi="Times New Roman" w:cs="Times New Roman"/>
          <w:sz w:val="24"/>
          <w:szCs w:val="24"/>
        </w:rPr>
        <w:t xml:space="preserve"> </w:t>
      </w:r>
      <w:r w:rsidR="00DA6CA6">
        <w:rPr>
          <w:rFonts w:ascii="Times New Roman" w:hAnsi="Times New Roman" w:cs="Times New Roman"/>
          <w:sz w:val="24"/>
          <w:szCs w:val="24"/>
        </w:rPr>
        <w:t>basic</w:t>
      </w:r>
      <w:r w:rsidR="000B6C48">
        <w:rPr>
          <w:rFonts w:ascii="Times New Roman" w:hAnsi="Times New Roman" w:cs="Times New Roman"/>
          <w:sz w:val="24"/>
          <w:szCs w:val="24"/>
        </w:rPr>
        <w:t xml:space="preserve"> El Nino</w:t>
      </w:r>
      <w:r w:rsidR="00DA6CA6">
        <w:rPr>
          <w:rFonts w:ascii="Times New Roman" w:hAnsi="Times New Roman" w:cs="Times New Roman"/>
          <w:sz w:val="24"/>
          <w:szCs w:val="24"/>
        </w:rPr>
        <w:t xml:space="preserve"> pattern</w:t>
      </w:r>
      <w:r w:rsidR="000B6C48">
        <w:rPr>
          <w:rFonts w:ascii="Times New Roman" w:hAnsi="Times New Roman" w:cs="Times New Roman"/>
          <w:sz w:val="24"/>
          <w:szCs w:val="24"/>
        </w:rPr>
        <w:t xml:space="preserve">, </w:t>
      </w:r>
      <w:r w:rsidR="00DA6CA6">
        <w:rPr>
          <w:rFonts w:ascii="Times New Roman" w:hAnsi="Times New Roman" w:cs="Times New Roman"/>
          <w:sz w:val="24"/>
          <w:szCs w:val="24"/>
        </w:rPr>
        <w:t xml:space="preserve">it is </w:t>
      </w:r>
      <w:r w:rsidR="006C6F09">
        <w:rPr>
          <w:rFonts w:ascii="Times New Roman" w:hAnsi="Times New Roman" w:cs="Times New Roman"/>
          <w:sz w:val="24"/>
          <w:szCs w:val="24"/>
        </w:rPr>
        <w:t xml:space="preserve">not clear </w:t>
      </w:r>
      <w:r w:rsidR="00875F7F">
        <w:rPr>
          <w:rFonts w:ascii="Times New Roman" w:hAnsi="Times New Roman" w:cs="Times New Roman"/>
          <w:sz w:val="24"/>
          <w:szCs w:val="24"/>
        </w:rPr>
        <w:t xml:space="preserve">if </w:t>
      </w:r>
      <w:r w:rsidR="00DA6CA6">
        <w:rPr>
          <w:rFonts w:ascii="Times New Roman" w:hAnsi="Times New Roman" w:cs="Times New Roman"/>
          <w:sz w:val="24"/>
          <w:szCs w:val="24"/>
        </w:rPr>
        <w:t xml:space="preserve">they </w:t>
      </w:r>
      <w:r w:rsidR="00B66CA3">
        <w:rPr>
          <w:rFonts w:ascii="Times New Roman" w:hAnsi="Times New Roman" w:cs="Times New Roman"/>
          <w:sz w:val="24"/>
          <w:szCs w:val="24"/>
        </w:rPr>
        <w:t xml:space="preserve">could </w:t>
      </w:r>
      <w:r w:rsidR="00531A4D">
        <w:rPr>
          <w:rFonts w:ascii="Times New Roman" w:hAnsi="Times New Roman" w:cs="Times New Roman"/>
          <w:sz w:val="24"/>
          <w:szCs w:val="24"/>
        </w:rPr>
        <w:t xml:space="preserve">also </w:t>
      </w:r>
      <w:r w:rsidR="001162EB">
        <w:rPr>
          <w:rFonts w:ascii="Times New Roman" w:hAnsi="Times New Roman" w:cs="Times New Roman"/>
          <w:sz w:val="24"/>
          <w:szCs w:val="24"/>
        </w:rPr>
        <w:t xml:space="preserve">simulate </w:t>
      </w:r>
      <w:r w:rsidR="006E704A">
        <w:rPr>
          <w:rFonts w:ascii="Times New Roman" w:hAnsi="Times New Roman" w:cs="Times New Roman"/>
          <w:sz w:val="24"/>
          <w:szCs w:val="24"/>
        </w:rPr>
        <w:t xml:space="preserve">externally forced </w:t>
      </w:r>
      <w:r w:rsidR="00AE672B">
        <w:rPr>
          <w:rFonts w:ascii="Times New Roman" w:hAnsi="Times New Roman" w:cs="Times New Roman"/>
          <w:sz w:val="24"/>
          <w:szCs w:val="24"/>
        </w:rPr>
        <w:t>changes</w:t>
      </w:r>
      <w:r w:rsidR="00857AA3">
        <w:rPr>
          <w:rFonts w:ascii="Times New Roman" w:hAnsi="Times New Roman" w:cs="Times New Roman"/>
          <w:sz w:val="24"/>
          <w:szCs w:val="24"/>
        </w:rPr>
        <w:t>,</w:t>
      </w:r>
      <w:r w:rsidR="00725DA5">
        <w:rPr>
          <w:rFonts w:ascii="Times New Roman" w:hAnsi="Times New Roman" w:cs="Times New Roman"/>
          <w:sz w:val="24"/>
          <w:szCs w:val="24"/>
        </w:rPr>
        <w:t xml:space="preserve"> </w:t>
      </w:r>
      <w:r w:rsidR="00C22D1A">
        <w:rPr>
          <w:rFonts w:ascii="Times New Roman" w:hAnsi="Times New Roman" w:cs="Times New Roman"/>
          <w:sz w:val="24"/>
          <w:szCs w:val="24"/>
        </w:rPr>
        <w:t>considering the sensitivity o</w:t>
      </w:r>
      <w:r w:rsidR="006E704A">
        <w:rPr>
          <w:rFonts w:ascii="Times New Roman" w:hAnsi="Times New Roman" w:cs="Times New Roman"/>
          <w:sz w:val="24"/>
          <w:szCs w:val="24"/>
        </w:rPr>
        <w:t>f various feedback mechanisms</w:t>
      </w:r>
      <w:r w:rsidR="001162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6CF" w:rsidRDefault="0095346A" w:rsidP="001C6A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we </w:t>
      </w:r>
      <w:r w:rsidR="006573F6">
        <w:rPr>
          <w:rFonts w:ascii="Times New Roman" w:hAnsi="Times New Roman" w:cs="Times New Roman"/>
          <w:sz w:val="24"/>
          <w:szCs w:val="24"/>
        </w:rPr>
        <w:t>use</w:t>
      </w:r>
      <w:r w:rsidR="00DD0CB7">
        <w:rPr>
          <w:rFonts w:ascii="Times New Roman" w:hAnsi="Times New Roman" w:cs="Times New Roman"/>
          <w:sz w:val="24"/>
          <w:szCs w:val="24"/>
        </w:rPr>
        <w:t xml:space="preserve"> both observation</w:t>
      </w:r>
      <w:r w:rsidR="00915885">
        <w:rPr>
          <w:rFonts w:ascii="Times New Roman" w:hAnsi="Times New Roman" w:cs="Times New Roman"/>
          <w:sz w:val="24"/>
          <w:szCs w:val="24"/>
        </w:rPr>
        <w:t>s</w:t>
      </w:r>
      <w:r w:rsidR="00DD0CB7">
        <w:rPr>
          <w:rFonts w:ascii="Times New Roman" w:hAnsi="Times New Roman" w:cs="Times New Roman"/>
          <w:sz w:val="24"/>
          <w:szCs w:val="24"/>
        </w:rPr>
        <w:t xml:space="preserve"> (</w:t>
      </w:r>
      <w:r w:rsidR="00756F41" w:rsidRPr="00CA0C17">
        <w:rPr>
          <w:rFonts w:ascii="Times New Roman" w:hAnsi="Times New Roman" w:cs="Times New Roman"/>
          <w:sz w:val="24"/>
          <w:szCs w:val="24"/>
        </w:rPr>
        <w:t>HadISST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756F41">
        <w:rPr>
          <w:rFonts w:ascii="Times New Roman" w:hAnsi="Times New Roman" w:cs="Times New Roman"/>
          <w:sz w:val="24"/>
          <w:szCs w:val="24"/>
        </w:rPr>
        <w:t xml:space="preserve"> and </w:t>
      </w:r>
      <w:r w:rsidR="00DD0CB7">
        <w:rPr>
          <w:rFonts w:ascii="Times New Roman" w:hAnsi="Times New Roman" w:cs="Times New Roman"/>
          <w:sz w:val="24"/>
          <w:szCs w:val="24"/>
        </w:rPr>
        <w:t>model (</w:t>
      </w:r>
      <w:r w:rsidR="00756F41">
        <w:rPr>
          <w:rFonts w:ascii="Times New Roman" w:hAnsi="Times New Roman" w:cs="Times New Roman"/>
          <w:sz w:val="24"/>
          <w:szCs w:val="24"/>
        </w:rPr>
        <w:t>CCSM4</w:t>
      </w:r>
      <w:r w:rsidR="00DD0CB7">
        <w:rPr>
          <w:rFonts w:ascii="Times New Roman" w:hAnsi="Times New Roman" w:cs="Times New Roman"/>
          <w:sz w:val="24"/>
          <w:szCs w:val="24"/>
        </w:rPr>
        <w:t>)</w:t>
      </w:r>
      <w:r w:rsidR="006573F6">
        <w:rPr>
          <w:rFonts w:ascii="Times New Roman" w:hAnsi="Times New Roman" w:cs="Times New Roman"/>
          <w:sz w:val="24"/>
          <w:szCs w:val="24"/>
        </w:rPr>
        <w:t xml:space="preserve"> to </w:t>
      </w:r>
      <w:r w:rsidR="008A1F2A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006573F6">
        <w:rPr>
          <w:rFonts w:ascii="Times New Roman" w:hAnsi="Times New Roman" w:cs="Times New Roman"/>
          <w:sz w:val="24"/>
          <w:szCs w:val="24"/>
        </w:rPr>
        <w:t>spatio-temporal patterns of global SST variability</w:t>
      </w:r>
      <w:r w:rsidR="00424CA3">
        <w:rPr>
          <w:rFonts w:ascii="Times New Roman" w:hAnsi="Times New Roman" w:cs="Times New Roman"/>
          <w:sz w:val="24"/>
          <w:szCs w:val="24"/>
        </w:rPr>
        <w:t>.</w:t>
      </w:r>
      <w:r w:rsidR="00F14D3A">
        <w:rPr>
          <w:rFonts w:ascii="Times New Roman" w:hAnsi="Times New Roman" w:cs="Times New Roman"/>
          <w:sz w:val="24"/>
          <w:szCs w:val="24"/>
        </w:rPr>
        <w:t xml:space="preserve"> </w:t>
      </w:r>
      <w:r w:rsidR="00C376DA">
        <w:rPr>
          <w:rFonts w:ascii="Times New Roman" w:hAnsi="Times New Roman" w:cs="Times New Roman"/>
          <w:sz w:val="24"/>
          <w:szCs w:val="24"/>
        </w:rPr>
        <w:t xml:space="preserve">We </w:t>
      </w:r>
      <w:r w:rsidR="00424CA3">
        <w:rPr>
          <w:rFonts w:ascii="Times New Roman" w:hAnsi="Times New Roman" w:cs="Times New Roman"/>
          <w:sz w:val="24"/>
          <w:szCs w:val="24"/>
        </w:rPr>
        <w:t xml:space="preserve">compare differences in SST patterns between unforced ('natural') and forced ('historical') model runs. We also compare differences between unforced model run and observations. This allows </w:t>
      </w:r>
      <w:ins w:id="25" w:author="ZHANGM.H." w:date="2013-09-17T00:13:00Z">
        <w:r w:rsidR="007A0095">
          <w:rPr>
            <w:rFonts w:ascii="Times New Roman" w:hAnsi="Times New Roman" w:cs="Times New Roman"/>
            <w:sz w:val="24"/>
            <w:szCs w:val="24"/>
          </w:rPr>
          <w:t xml:space="preserve">us </w:t>
        </w:r>
      </w:ins>
      <w:r w:rsidR="00424CA3">
        <w:rPr>
          <w:rFonts w:ascii="Times New Roman" w:hAnsi="Times New Roman" w:cs="Times New Roman"/>
          <w:sz w:val="24"/>
          <w:szCs w:val="24"/>
        </w:rPr>
        <w:t xml:space="preserve">to </w:t>
      </w:r>
      <w:r w:rsidR="006573F6">
        <w:rPr>
          <w:rFonts w:ascii="Times New Roman" w:hAnsi="Times New Roman" w:cs="Times New Roman"/>
          <w:sz w:val="24"/>
          <w:szCs w:val="24"/>
        </w:rPr>
        <w:t xml:space="preserve">identify </w:t>
      </w:r>
      <w:r w:rsidR="00175CD6">
        <w:rPr>
          <w:rFonts w:ascii="Times New Roman" w:hAnsi="Times New Roman" w:cs="Times New Roman"/>
          <w:sz w:val="24"/>
          <w:szCs w:val="24"/>
        </w:rPr>
        <w:t>externally</w:t>
      </w:r>
      <w:r w:rsidR="006573F6">
        <w:rPr>
          <w:rFonts w:ascii="Times New Roman" w:hAnsi="Times New Roman" w:cs="Times New Roman"/>
          <w:sz w:val="24"/>
          <w:szCs w:val="24"/>
        </w:rPr>
        <w:t xml:space="preserve"> forced </w:t>
      </w:r>
      <w:r w:rsidR="00151939">
        <w:rPr>
          <w:rFonts w:ascii="Times New Roman" w:hAnsi="Times New Roman" w:cs="Times New Roman"/>
          <w:sz w:val="24"/>
          <w:szCs w:val="24"/>
        </w:rPr>
        <w:t xml:space="preserve">changes </w:t>
      </w:r>
      <w:r w:rsidR="00424CA3">
        <w:rPr>
          <w:rFonts w:ascii="Times New Roman" w:hAnsi="Times New Roman" w:cs="Times New Roman"/>
          <w:sz w:val="24"/>
          <w:szCs w:val="24"/>
        </w:rPr>
        <w:t>in El Nino behavior from observations and model (</w:t>
      </w:r>
      <w:proofErr w:type="spellStart"/>
      <w:r w:rsidR="00424CA3">
        <w:rPr>
          <w:rFonts w:ascii="Times New Roman" w:hAnsi="Times New Roman" w:cs="Times New Roman"/>
          <w:sz w:val="24"/>
          <w:szCs w:val="24"/>
        </w:rPr>
        <w:t>Meehl</w:t>
      </w:r>
      <w:proofErr w:type="spellEnd"/>
      <w:r w:rsidR="00424CA3">
        <w:rPr>
          <w:rFonts w:ascii="Times New Roman" w:hAnsi="Times New Roman" w:cs="Times New Roman"/>
          <w:sz w:val="24"/>
          <w:szCs w:val="24"/>
        </w:rPr>
        <w:t xml:space="preserve"> et al. 2009).  </w:t>
      </w:r>
      <w:r w:rsidR="00A35CA9">
        <w:rPr>
          <w:rFonts w:ascii="Times New Roman" w:hAnsi="Times New Roman" w:cs="Times New Roman"/>
          <w:sz w:val="24"/>
          <w:szCs w:val="24"/>
        </w:rPr>
        <w:t>The analysis is</w:t>
      </w:r>
      <w:r w:rsidR="00B92C09">
        <w:rPr>
          <w:rFonts w:ascii="Times New Roman" w:hAnsi="Times New Roman" w:cs="Times New Roman"/>
          <w:sz w:val="24"/>
          <w:szCs w:val="24"/>
        </w:rPr>
        <w:t xml:space="preserve"> focus</w:t>
      </w:r>
      <w:r w:rsidR="00A35CA9">
        <w:rPr>
          <w:rFonts w:ascii="Times New Roman" w:hAnsi="Times New Roman" w:cs="Times New Roman"/>
          <w:sz w:val="24"/>
          <w:szCs w:val="24"/>
        </w:rPr>
        <w:t>ed</w:t>
      </w:r>
      <w:r w:rsidR="00B92C09">
        <w:rPr>
          <w:rFonts w:ascii="Times New Roman" w:hAnsi="Times New Roman" w:cs="Times New Roman"/>
          <w:sz w:val="24"/>
          <w:szCs w:val="24"/>
        </w:rPr>
        <w:t xml:space="preserve"> on recent warming </w:t>
      </w:r>
      <w:r w:rsidR="001F60B2">
        <w:rPr>
          <w:rFonts w:ascii="Times New Roman" w:hAnsi="Times New Roman" w:cs="Times New Roman"/>
          <w:sz w:val="24"/>
          <w:szCs w:val="24"/>
        </w:rPr>
        <w:t xml:space="preserve">since the 1980s </w:t>
      </w:r>
      <w:r w:rsidR="00B92C09">
        <w:rPr>
          <w:rFonts w:ascii="Times New Roman" w:hAnsi="Times New Roman" w:cs="Times New Roman"/>
          <w:sz w:val="24"/>
          <w:szCs w:val="24"/>
        </w:rPr>
        <w:t>when AVHRR-based glob</w:t>
      </w:r>
      <w:r w:rsidR="00647129">
        <w:rPr>
          <w:rFonts w:ascii="Times New Roman" w:hAnsi="Times New Roman" w:cs="Times New Roman"/>
          <w:sz w:val="24"/>
          <w:szCs w:val="24"/>
        </w:rPr>
        <w:t>al SST measurement is available</w:t>
      </w:r>
      <w:del w:id="26" w:author="ZHANGM.H." w:date="2013-09-17T00:13:00Z">
        <w:r w:rsidR="00647129" w:rsidDel="007A0095">
          <w:rPr>
            <w:rFonts w:ascii="Times New Roman" w:hAnsi="Times New Roman" w:cs="Times New Roman"/>
            <w:sz w:val="24"/>
            <w:szCs w:val="24"/>
          </w:rPr>
          <w:delText>. A</w:delText>
        </w:r>
      </w:del>
      <w:ins w:id="27" w:author="ZHANGM.H." w:date="2013-09-17T00:13:00Z">
        <w:r w:rsidR="007A0095">
          <w:rPr>
            <w:rFonts w:ascii="Times New Roman" w:hAnsi="Times New Roman" w:cs="Times New Roman"/>
            <w:sz w:val="24"/>
            <w:szCs w:val="24"/>
          </w:rPr>
          <w:t>, a</w:t>
        </w:r>
      </w:ins>
      <w:r w:rsidR="00B92C09">
        <w:rPr>
          <w:rFonts w:ascii="Times New Roman" w:hAnsi="Times New Roman" w:cs="Times New Roman"/>
          <w:sz w:val="24"/>
          <w:szCs w:val="24"/>
        </w:rPr>
        <w:t>lthough</w:t>
      </w:r>
      <w:del w:id="28" w:author="ZHANGM.H." w:date="2013-09-17T00:14:00Z">
        <w:r w:rsidR="00B92C09" w:rsidDel="007A009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B92C09">
        <w:rPr>
          <w:rFonts w:ascii="Times New Roman" w:hAnsi="Times New Roman" w:cs="Times New Roman"/>
          <w:sz w:val="24"/>
          <w:szCs w:val="24"/>
        </w:rPr>
        <w:t xml:space="preserve"> </w:t>
      </w:r>
      <w:r w:rsidR="00647129">
        <w:rPr>
          <w:rFonts w:ascii="Times New Roman" w:hAnsi="Times New Roman" w:cs="Times New Roman"/>
          <w:sz w:val="24"/>
          <w:szCs w:val="24"/>
        </w:rPr>
        <w:t>the early warming and the interim period are</w:t>
      </w:r>
      <w:r w:rsidR="00B92C09">
        <w:rPr>
          <w:rFonts w:ascii="Times New Roman" w:hAnsi="Times New Roman" w:cs="Times New Roman"/>
          <w:sz w:val="24"/>
          <w:szCs w:val="24"/>
        </w:rPr>
        <w:t xml:space="preserve"> also briefly examine</w:t>
      </w:r>
      <w:r w:rsidR="00A35CA9">
        <w:rPr>
          <w:rFonts w:ascii="Times New Roman" w:hAnsi="Times New Roman" w:cs="Times New Roman"/>
          <w:sz w:val="24"/>
          <w:szCs w:val="24"/>
        </w:rPr>
        <w:t>d</w:t>
      </w:r>
      <w:r w:rsidR="00B92C09">
        <w:rPr>
          <w:rFonts w:ascii="Times New Roman" w:hAnsi="Times New Roman" w:cs="Times New Roman"/>
          <w:sz w:val="24"/>
          <w:szCs w:val="24"/>
        </w:rPr>
        <w:t xml:space="preserve">. </w:t>
      </w:r>
      <w:r w:rsidR="00DE4148">
        <w:rPr>
          <w:rFonts w:ascii="Times New Roman" w:hAnsi="Times New Roman" w:cs="Times New Roman"/>
          <w:sz w:val="24"/>
          <w:szCs w:val="24"/>
        </w:rPr>
        <w:t xml:space="preserve">We choose to </w:t>
      </w:r>
      <w:r w:rsidR="00647129">
        <w:rPr>
          <w:rFonts w:ascii="Times New Roman" w:hAnsi="Times New Roman" w:cs="Times New Roman"/>
          <w:sz w:val="24"/>
          <w:szCs w:val="24"/>
        </w:rPr>
        <w:t>treat</w:t>
      </w:r>
      <w:r w:rsidR="00DE4148">
        <w:rPr>
          <w:rFonts w:ascii="Times New Roman" w:hAnsi="Times New Roman" w:cs="Times New Roman"/>
          <w:sz w:val="24"/>
          <w:szCs w:val="24"/>
        </w:rPr>
        <w:t xml:space="preserve"> each climate 'regime' separately, because the characteristics of </w:t>
      </w:r>
      <w:r w:rsidR="00C377AF">
        <w:rPr>
          <w:rFonts w:ascii="Times New Roman" w:hAnsi="Times New Roman" w:cs="Times New Roman"/>
          <w:sz w:val="24"/>
          <w:szCs w:val="24"/>
        </w:rPr>
        <w:t>global S</w:t>
      </w:r>
      <w:ins w:id="29" w:author="ZHANGM.H." w:date="2013-09-17T00:14:00Z">
        <w:r w:rsidR="007A0095">
          <w:rPr>
            <w:rFonts w:ascii="Times New Roman" w:hAnsi="Times New Roman" w:cs="Times New Roman"/>
            <w:sz w:val="24"/>
            <w:szCs w:val="24"/>
          </w:rPr>
          <w:t>S</w:t>
        </w:r>
      </w:ins>
      <w:r w:rsidR="00C377AF">
        <w:rPr>
          <w:rFonts w:ascii="Times New Roman" w:hAnsi="Times New Roman" w:cs="Times New Roman"/>
          <w:sz w:val="24"/>
          <w:szCs w:val="24"/>
        </w:rPr>
        <w:t>T pattern</w:t>
      </w:r>
      <w:r w:rsidR="00DE4148">
        <w:rPr>
          <w:rFonts w:ascii="Times New Roman" w:hAnsi="Times New Roman" w:cs="Times New Roman"/>
          <w:sz w:val="24"/>
          <w:szCs w:val="24"/>
        </w:rPr>
        <w:t xml:space="preserve"> might not remain invariant in a changing climate. There is also concern about data quality prior to the satellite era. </w:t>
      </w:r>
      <w:r w:rsidR="007676CF" w:rsidRPr="007676CF">
        <w:rPr>
          <w:rFonts w:ascii="Times New Roman" w:hAnsi="Times New Roman" w:cs="Times New Roman"/>
          <w:sz w:val="24"/>
          <w:szCs w:val="24"/>
        </w:rPr>
        <w:t>The rest of the paper is structured as follows. Section 2</w:t>
      </w:r>
      <w:r w:rsidR="00411212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provides a description of model and </w:t>
      </w:r>
      <w:r w:rsidR="00A35CA9">
        <w:rPr>
          <w:rFonts w:ascii="Times New Roman" w:hAnsi="Times New Roman" w:cs="Times New Roman"/>
          <w:sz w:val="24"/>
          <w:szCs w:val="24"/>
        </w:rPr>
        <w:t>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411212">
        <w:rPr>
          <w:rFonts w:ascii="Times New Roman" w:hAnsi="Times New Roman" w:cs="Times New Roman"/>
          <w:sz w:val="24"/>
          <w:szCs w:val="24"/>
        </w:rPr>
        <w:t xml:space="preserve"> and the analysis method. Section 3 describe</w:t>
      </w:r>
      <w:r w:rsidR="007676CF" w:rsidRPr="007676CF">
        <w:rPr>
          <w:rFonts w:ascii="Times New Roman" w:hAnsi="Times New Roman" w:cs="Times New Roman"/>
          <w:sz w:val="24"/>
          <w:szCs w:val="24"/>
        </w:rPr>
        <w:t xml:space="preserve">s </w:t>
      </w:r>
      <w:r w:rsidR="00C35798">
        <w:rPr>
          <w:rFonts w:ascii="Times New Roman" w:hAnsi="Times New Roman" w:cs="Times New Roman"/>
          <w:sz w:val="24"/>
          <w:szCs w:val="24"/>
        </w:rPr>
        <w:t xml:space="preserve">the </w:t>
      </w:r>
      <w:r w:rsidR="00237937">
        <w:rPr>
          <w:rFonts w:ascii="Times New Roman" w:hAnsi="Times New Roman" w:cs="Times New Roman"/>
          <w:sz w:val="24"/>
          <w:szCs w:val="24"/>
        </w:rPr>
        <w:t>spatio</w:t>
      </w:r>
      <w:r w:rsidR="00411212">
        <w:rPr>
          <w:rFonts w:ascii="Times New Roman" w:hAnsi="Times New Roman" w:cs="Times New Roman"/>
          <w:sz w:val="24"/>
          <w:szCs w:val="24"/>
        </w:rPr>
        <w:t xml:space="preserve">-temporal </w:t>
      </w:r>
      <w:r w:rsidR="00411212">
        <w:rPr>
          <w:rFonts w:ascii="Times New Roman" w:hAnsi="Times New Roman" w:cs="Times New Roman"/>
          <w:sz w:val="24"/>
          <w:szCs w:val="24"/>
        </w:rPr>
        <w:lastRenderedPageBreak/>
        <w:t>patterns of global SST</w:t>
      </w:r>
      <w:r w:rsidR="00756F41">
        <w:rPr>
          <w:rFonts w:ascii="Times New Roman" w:hAnsi="Times New Roman" w:cs="Times New Roman"/>
          <w:sz w:val="24"/>
          <w:szCs w:val="24"/>
        </w:rPr>
        <w:t xml:space="preserve"> from model and observation</w:t>
      </w:r>
      <w:r w:rsidR="004556CB">
        <w:rPr>
          <w:rFonts w:ascii="Times New Roman" w:hAnsi="Times New Roman" w:cs="Times New Roman"/>
          <w:sz w:val="24"/>
          <w:szCs w:val="24"/>
        </w:rPr>
        <w:t>s</w:t>
      </w:r>
      <w:r w:rsidR="00B35F65">
        <w:rPr>
          <w:rFonts w:ascii="Times New Roman" w:hAnsi="Times New Roman" w:cs="Times New Roman"/>
          <w:sz w:val="24"/>
          <w:szCs w:val="24"/>
        </w:rPr>
        <w:t>. S</w:t>
      </w:r>
      <w:r w:rsidR="007676CF" w:rsidRPr="007676CF">
        <w:rPr>
          <w:rFonts w:ascii="Times New Roman" w:hAnsi="Times New Roman" w:cs="Times New Roman"/>
          <w:sz w:val="24"/>
          <w:szCs w:val="24"/>
        </w:rPr>
        <w:t>ection 4</w:t>
      </w:r>
      <w:r w:rsidR="00756F41">
        <w:rPr>
          <w:rFonts w:ascii="Times New Roman" w:hAnsi="Times New Roman" w:cs="Times New Roman"/>
          <w:sz w:val="24"/>
          <w:szCs w:val="24"/>
        </w:rPr>
        <w:t xml:space="preserve"> </w:t>
      </w:r>
      <w:r w:rsidR="007676CF" w:rsidRPr="007676CF">
        <w:rPr>
          <w:rFonts w:ascii="Times New Roman" w:hAnsi="Times New Roman" w:cs="Times New Roman"/>
          <w:sz w:val="24"/>
          <w:szCs w:val="24"/>
        </w:rPr>
        <w:t>summ</w:t>
      </w:r>
      <w:r w:rsidR="00756F41">
        <w:rPr>
          <w:rFonts w:ascii="Times New Roman" w:hAnsi="Times New Roman" w:cs="Times New Roman"/>
          <w:sz w:val="24"/>
          <w:szCs w:val="24"/>
        </w:rPr>
        <w:t>arizes the results and discusse</w:t>
      </w:r>
      <w:r w:rsidR="007676CF" w:rsidRPr="007676CF">
        <w:rPr>
          <w:rFonts w:ascii="Times New Roman" w:hAnsi="Times New Roman" w:cs="Times New Roman"/>
          <w:sz w:val="24"/>
          <w:szCs w:val="24"/>
        </w:rPr>
        <w:t>s outstanding issues</w:t>
      </w:r>
      <w:r w:rsidR="008F5187">
        <w:rPr>
          <w:rFonts w:ascii="Times New Roman" w:hAnsi="Times New Roman" w:cs="Times New Roman"/>
          <w:sz w:val="24"/>
          <w:szCs w:val="24"/>
        </w:rPr>
        <w:t xml:space="preserve"> with regard to </w:t>
      </w:r>
      <w:r w:rsidR="00DC1FAD">
        <w:rPr>
          <w:rFonts w:ascii="Times New Roman" w:hAnsi="Times New Roman" w:cs="Times New Roman"/>
          <w:sz w:val="24"/>
          <w:szCs w:val="24"/>
        </w:rPr>
        <w:t>separating</w:t>
      </w:r>
      <w:r w:rsidR="00FF3E64">
        <w:rPr>
          <w:rFonts w:ascii="Times New Roman" w:hAnsi="Times New Roman" w:cs="Times New Roman"/>
          <w:sz w:val="24"/>
          <w:szCs w:val="24"/>
        </w:rPr>
        <w:t xml:space="preserve"> </w:t>
      </w:r>
      <w:r w:rsidR="008F5187">
        <w:rPr>
          <w:rFonts w:ascii="Times New Roman" w:hAnsi="Times New Roman" w:cs="Times New Roman"/>
          <w:sz w:val="24"/>
          <w:szCs w:val="24"/>
        </w:rPr>
        <w:t xml:space="preserve">natural </w:t>
      </w:r>
      <w:r w:rsidR="001849AA">
        <w:rPr>
          <w:rFonts w:ascii="Times New Roman" w:hAnsi="Times New Roman" w:cs="Times New Roman"/>
          <w:sz w:val="24"/>
          <w:szCs w:val="24"/>
        </w:rPr>
        <w:t>variability from external forcing</w:t>
      </w:r>
      <w:r w:rsidR="007676CF" w:rsidRPr="007676CF">
        <w:rPr>
          <w:rFonts w:ascii="Times New Roman" w:hAnsi="Times New Roman" w:cs="Times New Roman"/>
          <w:sz w:val="24"/>
          <w:szCs w:val="24"/>
        </w:rPr>
        <w:t>.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02DF">
        <w:rPr>
          <w:rFonts w:ascii="Times New Roman" w:hAnsi="Times New Roman" w:cs="Times New Roman"/>
          <w:b/>
          <w:sz w:val="24"/>
          <w:szCs w:val="24"/>
        </w:rPr>
        <w:t>2. Data and Method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C02DF" w:rsidRP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02DF">
        <w:rPr>
          <w:rFonts w:ascii="Times New Roman" w:hAnsi="Times New Roman" w:cs="Times New Roman"/>
          <w:i/>
          <w:sz w:val="24"/>
          <w:szCs w:val="24"/>
        </w:rPr>
        <w:t xml:space="preserve">a. </w:t>
      </w:r>
      <w:r w:rsidR="001E4570">
        <w:rPr>
          <w:rFonts w:ascii="Times New Roman" w:hAnsi="Times New Roman" w:cs="Times New Roman"/>
          <w:i/>
          <w:sz w:val="24"/>
          <w:szCs w:val="24"/>
        </w:rPr>
        <w:t>Data</w:t>
      </w:r>
    </w:p>
    <w:p w:rsidR="00CC02DF" w:rsidRDefault="00CC02DF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</w:t>
      </w:r>
      <w:r w:rsidRPr="00CA0C17">
        <w:rPr>
          <w:rFonts w:ascii="Times New Roman" w:hAnsi="Times New Roman" w:cs="Times New Roman"/>
          <w:sz w:val="24"/>
          <w:szCs w:val="24"/>
        </w:rPr>
        <w:t xml:space="preserve"> the UK Met Office Hadley Centre's sea ice and sea surface temperature dataset, HadISST, a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× 1</w:t>
      </w:r>
      <w:r w:rsidRPr="00CA0C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A0C17">
        <w:rPr>
          <w:rFonts w:ascii="Times New Roman" w:hAnsi="Times New Roman" w:cs="Times New Roman"/>
          <w:sz w:val="24"/>
          <w:szCs w:val="24"/>
        </w:rPr>
        <w:t xml:space="preserve"> high-resolution SST dataset reconstructed from in situ and satellite observations</w:t>
      </w:r>
      <w:r w:rsidR="007E42A5">
        <w:rPr>
          <w:rFonts w:ascii="Times New Roman" w:hAnsi="Times New Roman" w:cs="Times New Roman"/>
          <w:sz w:val="24"/>
          <w:szCs w:val="24"/>
        </w:rPr>
        <w:t xml:space="preserve"> (Rayner et al</w:t>
      </w:r>
      <w:r w:rsidR="00DF30AE">
        <w:rPr>
          <w:rFonts w:ascii="Times New Roman" w:hAnsi="Times New Roman" w:cs="Times New Roman"/>
          <w:sz w:val="24"/>
          <w:szCs w:val="24"/>
        </w:rPr>
        <w:t>.</w:t>
      </w:r>
      <w:r w:rsidR="007E42A5">
        <w:rPr>
          <w:rFonts w:ascii="Times New Roman" w:hAnsi="Times New Roman" w:cs="Times New Roman"/>
          <w:sz w:val="24"/>
          <w:szCs w:val="24"/>
        </w:rPr>
        <w:t xml:space="preserve"> 2003)</w:t>
      </w:r>
      <w:r w:rsidRPr="00CA0C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Seasonal means are computed from monthly data, and </w:t>
      </w:r>
      <w:r w:rsidR="007D7D59">
        <w:rPr>
          <w:rFonts w:ascii="Times New Roman" w:hAnsi="Times New Roman" w:cs="Times New Roman"/>
          <w:sz w:val="24"/>
          <w:szCs w:val="24"/>
        </w:rPr>
        <w:t xml:space="preserve">SST </w:t>
      </w:r>
      <w:r>
        <w:rPr>
          <w:rFonts w:ascii="Times New Roman" w:hAnsi="Times New Roman" w:cs="Times New Roman"/>
          <w:sz w:val="24"/>
          <w:szCs w:val="24"/>
        </w:rPr>
        <w:t xml:space="preserve">anomalies are formed by removing seasonal cycle, the mean of each season. </w:t>
      </w:r>
      <w:r w:rsidR="009421FD">
        <w:rPr>
          <w:rFonts w:ascii="Times New Roman" w:hAnsi="Times New Roman" w:cs="Times New Roman"/>
          <w:sz w:val="24"/>
          <w:szCs w:val="24"/>
        </w:rPr>
        <w:t xml:space="preserve">The gridded SSTs are area weighted by the square root of the cosine of latitude (North 1982). </w:t>
      </w:r>
      <w:r>
        <w:rPr>
          <w:rFonts w:ascii="Times New Roman" w:hAnsi="Times New Roman" w:cs="Times New Roman"/>
          <w:sz w:val="24"/>
          <w:szCs w:val="24"/>
        </w:rPr>
        <w:t>The analysis is over the globe between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S and 70</w:t>
      </w:r>
      <w:r w:rsidRPr="004D03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CF5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7A4">
        <w:rPr>
          <w:rFonts w:ascii="Times New Roman" w:hAnsi="Times New Roman" w:cs="Times New Roman"/>
          <w:sz w:val="24"/>
          <w:szCs w:val="24"/>
        </w:rPr>
        <w:t>retaining</w:t>
      </w:r>
      <w:r>
        <w:rPr>
          <w:rFonts w:ascii="Times New Roman" w:hAnsi="Times New Roman" w:cs="Times New Roman"/>
          <w:sz w:val="24"/>
          <w:szCs w:val="24"/>
        </w:rPr>
        <w:t xml:space="preserve"> the original </w:t>
      </w:r>
      <w:r w:rsidR="00CE2E76">
        <w:rPr>
          <w:rFonts w:ascii="Times New Roman" w:hAnsi="Times New Roman" w:cs="Times New Roman"/>
          <w:sz w:val="24"/>
          <w:szCs w:val="24"/>
        </w:rPr>
        <w:t xml:space="preserve">data resolution. </w:t>
      </w:r>
      <w:r w:rsidR="001E4570">
        <w:rPr>
          <w:rFonts w:ascii="Times New Roman" w:hAnsi="Times New Roman" w:cs="Times New Roman"/>
          <w:sz w:val="24"/>
          <w:szCs w:val="24"/>
        </w:rPr>
        <w:t>For model data, monthly averaged SST</w:t>
      </w:r>
      <w:r w:rsidR="00EA1684">
        <w:rPr>
          <w:rFonts w:ascii="Times New Roman" w:hAnsi="Times New Roman" w:cs="Times New Roman"/>
          <w:sz w:val="24"/>
          <w:szCs w:val="24"/>
        </w:rPr>
        <w:t xml:space="preserve"> </w:t>
      </w:r>
      <w:r w:rsidR="001E4570">
        <w:rPr>
          <w:rFonts w:ascii="Times New Roman" w:hAnsi="Times New Roman" w:cs="Times New Roman"/>
          <w:sz w:val="24"/>
          <w:szCs w:val="24"/>
        </w:rPr>
        <w:t xml:space="preserve">from CCSM4 </w:t>
      </w:r>
      <w:r w:rsidR="006C496C">
        <w:rPr>
          <w:rFonts w:ascii="Times New Roman" w:hAnsi="Times New Roman" w:cs="Times New Roman"/>
          <w:sz w:val="24"/>
          <w:szCs w:val="24"/>
        </w:rPr>
        <w:t>are</w:t>
      </w:r>
      <w:r w:rsidR="001E4570">
        <w:rPr>
          <w:rFonts w:ascii="Times New Roman" w:hAnsi="Times New Roman" w:cs="Times New Roman"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E4570">
        <w:rPr>
          <w:rFonts w:ascii="Times New Roman" w:hAnsi="Times New Roman" w:cs="Times New Roman"/>
          <w:sz w:val="24"/>
          <w:szCs w:val="24"/>
        </w:rPr>
        <w:t>historical (1850-2005) and natural (1850-</w:t>
      </w:r>
      <w:commentRangeStart w:id="30"/>
      <w:r w:rsidR="001E4570">
        <w:rPr>
          <w:rFonts w:ascii="Times New Roman" w:hAnsi="Times New Roman" w:cs="Times New Roman"/>
          <w:sz w:val="24"/>
          <w:szCs w:val="24"/>
        </w:rPr>
        <w:t>1998</w:t>
      </w:r>
      <w:commentRangeEnd w:id="30"/>
      <w:r w:rsidR="00F42BB3">
        <w:rPr>
          <w:rStyle w:val="CommentReference"/>
        </w:rPr>
        <w:commentReference w:id="30"/>
      </w:r>
      <w:r w:rsidR="001E4570">
        <w:rPr>
          <w:rFonts w:ascii="Times New Roman" w:hAnsi="Times New Roman" w:cs="Times New Roman"/>
          <w:sz w:val="24"/>
          <w:szCs w:val="24"/>
        </w:rPr>
        <w:t>)</w:t>
      </w:r>
      <w:r w:rsidR="006C496C">
        <w:rPr>
          <w:rFonts w:ascii="Times New Roman" w:hAnsi="Times New Roman" w:cs="Times New Roman"/>
          <w:sz w:val="24"/>
          <w:szCs w:val="24"/>
        </w:rPr>
        <w:t xml:space="preserve"> </w:t>
      </w:r>
      <w:r w:rsidR="00DE4183">
        <w:rPr>
          <w:rFonts w:ascii="Times New Roman" w:hAnsi="Times New Roman" w:cs="Times New Roman"/>
          <w:sz w:val="24"/>
          <w:szCs w:val="24"/>
        </w:rPr>
        <w:t xml:space="preserve">runs </w:t>
      </w:r>
      <w:r w:rsidR="006C496C">
        <w:rPr>
          <w:rFonts w:ascii="Times New Roman" w:hAnsi="Times New Roman" w:cs="Times New Roman"/>
          <w:sz w:val="24"/>
          <w:szCs w:val="24"/>
        </w:rPr>
        <w:t>in CMIP5</w:t>
      </w:r>
      <w:r w:rsidR="001E4570">
        <w:rPr>
          <w:rFonts w:ascii="Times New Roman" w:hAnsi="Times New Roman" w:cs="Times New Roman"/>
          <w:sz w:val="24"/>
          <w:szCs w:val="24"/>
        </w:rPr>
        <w:t xml:space="preserve">.  </w:t>
      </w:r>
      <w:r w:rsidR="00061C5D">
        <w:rPr>
          <w:rFonts w:ascii="Times New Roman" w:hAnsi="Times New Roman" w:cs="Times New Roman"/>
          <w:sz w:val="24"/>
          <w:szCs w:val="24"/>
        </w:rPr>
        <w:t>The historical run includes both natural causes such as volcanic eruptions, and anthropogenic activities, such as fossil fuel burning.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CA0C17">
        <w:rPr>
          <w:rFonts w:ascii="Times New Roman" w:hAnsi="Times New Roman" w:cs="Times New Roman"/>
          <w:sz w:val="24"/>
          <w:szCs w:val="24"/>
        </w:rPr>
        <w:t>We also</w:t>
      </w:r>
      <w:r w:rsidR="00CE2E76">
        <w:rPr>
          <w:rFonts w:ascii="Times New Roman" w:hAnsi="Times New Roman" w:cs="Times New Roman"/>
          <w:sz w:val="24"/>
          <w:szCs w:val="24"/>
        </w:rPr>
        <w:t xml:space="preserve"> use the </w:t>
      </w:r>
      <w:r w:rsidR="00CE2E76" w:rsidRPr="00503D86">
        <w:rPr>
          <w:rFonts w:ascii="Times New Roman" w:hAnsi="Times New Roman" w:cs="Times New Roman"/>
          <w:sz w:val="24"/>
          <w:szCs w:val="24"/>
        </w:rPr>
        <w:t>National Centers for Environmental Prediction/National</w:t>
      </w:r>
      <w:r w:rsidR="00CE2E76">
        <w:rPr>
          <w:rFonts w:ascii="Times New Roman" w:hAnsi="Times New Roman" w:cs="Times New Roman"/>
          <w:sz w:val="24"/>
          <w:szCs w:val="24"/>
        </w:rPr>
        <w:t xml:space="preserve"> </w:t>
      </w:r>
      <w:r w:rsidR="00CE2E76" w:rsidRPr="00503D86">
        <w:rPr>
          <w:rFonts w:ascii="Times New Roman" w:hAnsi="Times New Roman" w:cs="Times New Roman"/>
          <w:sz w:val="24"/>
          <w:szCs w:val="24"/>
        </w:rPr>
        <w:t xml:space="preserve">Center for Atmospheric Research </w:t>
      </w:r>
      <w:r w:rsidR="00CE2E76">
        <w:rPr>
          <w:rFonts w:ascii="Times New Roman" w:hAnsi="Times New Roman" w:cs="Times New Roman"/>
          <w:sz w:val="24"/>
          <w:szCs w:val="24"/>
        </w:rPr>
        <w:t>(NCEP/NCAR) Reanalysis (2.5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 xml:space="preserve"> × 2.5</w:t>
      </w:r>
      <w:r w:rsidR="00CE2E76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E2E76">
        <w:rPr>
          <w:rFonts w:ascii="Times New Roman" w:hAnsi="Times New Roman" w:cs="Times New Roman"/>
          <w:sz w:val="24"/>
          <w:szCs w:val="24"/>
        </w:rPr>
        <w:t>) for sea level pressure (SLP) and surface wind (</w:t>
      </w:r>
      <w:proofErr w:type="spellStart"/>
      <w:r w:rsidR="00CE2E76">
        <w:rPr>
          <w:rFonts w:ascii="Times New Roman" w:hAnsi="Times New Roman" w:cs="Times New Roman"/>
          <w:sz w:val="24"/>
          <w:szCs w:val="24"/>
        </w:rPr>
        <w:t>Kalnay</w:t>
      </w:r>
      <w:proofErr w:type="spellEnd"/>
      <w:r w:rsidR="00CE2E76">
        <w:rPr>
          <w:rFonts w:ascii="Times New Roman" w:hAnsi="Times New Roman" w:cs="Times New Roman"/>
          <w:sz w:val="24"/>
          <w:szCs w:val="24"/>
        </w:rPr>
        <w:t xml:space="preserve"> et al. 1996). The atmospheric data are used only to confirm the results from previous studies</w:t>
      </w:r>
      <w:r w:rsidR="00E2152B">
        <w:rPr>
          <w:rFonts w:ascii="Times New Roman" w:hAnsi="Times New Roman" w:cs="Times New Roman"/>
          <w:sz w:val="24"/>
          <w:szCs w:val="24"/>
        </w:rPr>
        <w:t xml:space="preserve"> which may have used different time period or spatial domain</w:t>
      </w:r>
      <w:r w:rsidR="00CE2E76">
        <w:rPr>
          <w:rFonts w:ascii="Times New Roman" w:hAnsi="Times New Roman" w:cs="Times New Roman"/>
          <w:sz w:val="24"/>
          <w:szCs w:val="24"/>
        </w:rPr>
        <w:t xml:space="preserve">. We do not show results </w:t>
      </w:r>
      <w:r w:rsidR="007B3703">
        <w:rPr>
          <w:rFonts w:ascii="Times New Roman" w:hAnsi="Times New Roman" w:cs="Times New Roman"/>
          <w:sz w:val="24"/>
          <w:szCs w:val="24"/>
        </w:rPr>
        <w:t>involving</w:t>
      </w:r>
      <w:r w:rsidR="00CE2E76">
        <w:rPr>
          <w:rFonts w:ascii="Times New Roman" w:hAnsi="Times New Roman" w:cs="Times New Roman"/>
          <w:sz w:val="24"/>
          <w:szCs w:val="24"/>
        </w:rPr>
        <w:t xml:space="preserve"> atmospheric </w:t>
      </w:r>
      <w:r w:rsidR="007B3703">
        <w:rPr>
          <w:rFonts w:ascii="Times New Roman" w:hAnsi="Times New Roman" w:cs="Times New Roman"/>
          <w:sz w:val="24"/>
          <w:szCs w:val="24"/>
        </w:rPr>
        <w:t>data</w:t>
      </w:r>
      <w:r w:rsidR="00CE2E76">
        <w:rPr>
          <w:rFonts w:ascii="Times New Roman" w:hAnsi="Times New Roman" w:cs="Times New Roman"/>
          <w:sz w:val="24"/>
          <w:szCs w:val="24"/>
        </w:rPr>
        <w:t>.</w:t>
      </w:r>
    </w:p>
    <w:p w:rsidR="00FA12F9" w:rsidRPr="00FA12F9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F9">
        <w:rPr>
          <w:rFonts w:ascii="Times New Roman" w:hAnsi="Times New Roman" w:cs="Times New Roman"/>
          <w:i/>
          <w:sz w:val="24"/>
          <w:szCs w:val="24"/>
        </w:rPr>
        <w:t>b. Methods</w:t>
      </w:r>
    </w:p>
    <w:p w:rsidR="00CC02DF" w:rsidRDefault="00FA12F9" w:rsidP="002461C9">
      <w:pPr>
        <w:autoSpaceDE w:val="0"/>
        <w:autoSpaceDN w:val="0"/>
        <w:adjustRightInd w:val="0"/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extended empirical orthogonal function analysis (EEOF) is used in this study. The EEOF is the same as EOF or Principal Component Analysis (PCA)</w:t>
      </w:r>
      <w:r w:rsidR="00A644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except that the original and its time-lagged fields are concatenated to form an extended dataset.  This allows spati</w:t>
      </w:r>
      <w:r w:rsidR="009303C0">
        <w:rPr>
          <w:rFonts w:ascii="Times New Roman" w:hAnsi="Times New Roman" w:cs="Times New Roman"/>
          <w:sz w:val="24"/>
          <w:szCs w:val="24"/>
        </w:rPr>
        <w:t>al pattern</w:t>
      </w:r>
      <w:r w:rsidR="001B2B0C">
        <w:rPr>
          <w:rFonts w:ascii="Times New Roman" w:hAnsi="Times New Roman" w:cs="Times New Roman"/>
          <w:sz w:val="24"/>
          <w:szCs w:val="24"/>
        </w:rPr>
        <w:t>s to evolve with time</w:t>
      </w:r>
      <w:r w:rsidR="00A644F9">
        <w:rPr>
          <w:rFonts w:ascii="Times New Roman" w:hAnsi="Times New Roman" w:cs="Times New Roman"/>
          <w:sz w:val="24"/>
          <w:szCs w:val="24"/>
        </w:rPr>
        <w:t xml:space="preserve"> to capture </w:t>
      </w:r>
      <w:r w:rsidR="006B0499">
        <w:rPr>
          <w:rFonts w:ascii="Times New Roman" w:hAnsi="Times New Roman" w:cs="Times New Roman"/>
          <w:sz w:val="24"/>
          <w:szCs w:val="24"/>
        </w:rPr>
        <w:t xml:space="preserve">the </w:t>
      </w:r>
      <w:r w:rsidR="00A644F9">
        <w:rPr>
          <w:rFonts w:ascii="Times New Roman" w:hAnsi="Times New Roman" w:cs="Times New Roman"/>
          <w:sz w:val="24"/>
          <w:szCs w:val="24"/>
        </w:rPr>
        <w:t>spatio</w:t>
      </w:r>
      <w:r w:rsidR="009303C0">
        <w:rPr>
          <w:rFonts w:ascii="Times New Roman" w:hAnsi="Times New Roman" w:cs="Times New Roman"/>
          <w:sz w:val="24"/>
          <w:szCs w:val="24"/>
        </w:rPr>
        <w:t>-temporal variations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5F74">
        <w:rPr>
          <w:rFonts w:ascii="Times New Roman" w:hAnsi="Times New Roman" w:cs="Times New Roman"/>
          <w:sz w:val="24"/>
          <w:szCs w:val="24"/>
        </w:rPr>
        <w:t>We</w:t>
      </w:r>
      <w:r w:rsidR="00CC02DF">
        <w:rPr>
          <w:rFonts w:ascii="Times New Roman" w:hAnsi="Times New Roman" w:cs="Times New Roman"/>
          <w:sz w:val="24"/>
          <w:szCs w:val="24"/>
        </w:rPr>
        <w:t xml:space="preserve"> use a </w:t>
      </w:r>
      <w:r w:rsidR="001B2B0C">
        <w:rPr>
          <w:rFonts w:ascii="Times New Roman" w:hAnsi="Times New Roman" w:cs="Times New Roman"/>
          <w:sz w:val="24"/>
          <w:szCs w:val="24"/>
        </w:rPr>
        <w:t>sliding</w:t>
      </w:r>
      <w:r w:rsidR="00CC02DF">
        <w:rPr>
          <w:rFonts w:ascii="Times New Roman" w:hAnsi="Times New Roman" w:cs="Times New Roman"/>
          <w:sz w:val="24"/>
          <w:szCs w:val="24"/>
        </w:rPr>
        <w:t xml:space="preserve"> window of 5 seasons</w:t>
      </w:r>
      <w:r w:rsidR="00DB5F74">
        <w:rPr>
          <w:rFonts w:ascii="Times New Roman" w:hAnsi="Times New Roman" w:cs="Times New Roman"/>
          <w:sz w:val="24"/>
          <w:szCs w:val="24"/>
        </w:rPr>
        <w:t xml:space="preserve"> for </w:t>
      </w:r>
      <w:r w:rsidR="00DB5F74">
        <w:rPr>
          <w:rFonts w:ascii="Times New Roman" w:hAnsi="Times New Roman" w:cs="Times New Roman"/>
          <w:sz w:val="24"/>
          <w:szCs w:val="24"/>
        </w:rPr>
        <w:lastRenderedPageBreak/>
        <w:t>EEOF</w:t>
      </w:r>
      <w:r w:rsidR="00CC02DF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="00E37288">
        <w:rPr>
          <w:rFonts w:ascii="Times New Roman" w:hAnsi="Times New Roman" w:cs="Times New Roman"/>
          <w:sz w:val="24"/>
          <w:szCs w:val="24"/>
        </w:rPr>
        <w:t>similar</w:t>
      </w:r>
      <w:r w:rsidR="00CC02DF">
        <w:rPr>
          <w:rFonts w:ascii="Times New Roman" w:hAnsi="Times New Roman" w:cs="Times New Roman"/>
          <w:sz w:val="24"/>
          <w:szCs w:val="24"/>
        </w:rPr>
        <w:t xml:space="preserve"> with a 7-season window. </w:t>
      </w:r>
      <w:r w:rsidR="00E37288">
        <w:rPr>
          <w:rFonts w:ascii="Times New Roman" w:hAnsi="Times New Roman" w:cs="Times New Roman"/>
          <w:sz w:val="24"/>
          <w:szCs w:val="24"/>
        </w:rPr>
        <w:t xml:space="preserve">Guan and </w:t>
      </w:r>
      <w:proofErr w:type="spellStart"/>
      <w:r w:rsidR="00E37288">
        <w:rPr>
          <w:rFonts w:ascii="Times New Roman" w:hAnsi="Times New Roman" w:cs="Times New Roman"/>
          <w:sz w:val="24"/>
          <w:szCs w:val="24"/>
        </w:rPr>
        <w:t>Nigum</w:t>
      </w:r>
      <w:proofErr w:type="spellEnd"/>
      <w:r w:rsidR="00E37288">
        <w:rPr>
          <w:rFonts w:ascii="Times New Roman" w:hAnsi="Times New Roman" w:cs="Times New Roman"/>
          <w:sz w:val="24"/>
          <w:szCs w:val="24"/>
        </w:rPr>
        <w:t xml:space="preserve"> (2008</w:t>
      </w:r>
      <w:r w:rsidR="00C5324D">
        <w:rPr>
          <w:rFonts w:ascii="Times New Roman" w:hAnsi="Times New Roman" w:cs="Times New Roman"/>
          <w:sz w:val="24"/>
          <w:szCs w:val="24"/>
        </w:rPr>
        <w:t xml:space="preserve">) </w:t>
      </w:r>
      <w:r w:rsidR="00E37288">
        <w:rPr>
          <w:rFonts w:ascii="Times New Roman" w:hAnsi="Times New Roman" w:cs="Times New Roman"/>
          <w:sz w:val="24"/>
          <w:szCs w:val="24"/>
        </w:rPr>
        <w:t xml:space="preserve">have </w:t>
      </w:r>
      <w:r w:rsidR="00C5324D">
        <w:rPr>
          <w:rFonts w:ascii="Times New Roman" w:hAnsi="Times New Roman" w:cs="Times New Roman"/>
          <w:sz w:val="24"/>
          <w:szCs w:val="24"/>
        </w:rPr>
        <w:t xml:space="preserve">applied EEOF to study </w:t>
      </w:r>
      <w:r w:rsidR="0008787E">
        <w:rPr>
          <w:rFonts w:ascii="Times New Roman" w:hAnsi="Times New Roman" w:cs="Times New Roman"/>
          <w:sz w:val="24"/>
          <w:szCs w:val="24"/>
        </w:rPr>
        <w:t>the SST variability</w:t>
      </w:r>
      <w:r w:rsidR="006B0499">
        <w:rPr>
          <w:rFonts w:ascii="Times New Roman" w:hAnsi="Times New Roman" w:cs="Times New Roman"/>
          <w:sz w:val="24"/>
          <w:szCs w:val="24"/>
        </w:rPr>
        <w:t>. Their analysis includes</w:t>
      </w:r>
      <w:r w:rsidR="00C5324D">
        <w:rPr>
          <w:rFonts w:ascii="Times New Roman" w:hAnsi="Times New Roman" w:cs="Times New Roman"/>
          <w:sz w:val="24"/>
          <w:szCs w:val="24"/>
        </w:rPr>
        <w:t xml:space="preserve"> entire </w:t>
      </w:r>
      <w:r w:rsidR="0058708D">
        <w:rPr>
          <w:rFonts w:ascii="Times New Roman" w:hAnsi="Times New Roman" w:cs="Times New Roman"/>
          <w:sz w:val="24"/>
          <w:szCs w:val="24"/>
        </w:rPr>
        <w:t>historical data</w:t>
      </w:r>
      <w:r w:rsidR="006B0499">
        <w:rPr>
          <w:rFonts w:ascii="Times New Roman" w:hAnsi="Times New Roman" w:cs="Times New Roman"/>
          <w:sz w:val="24"/>
          <w:szCs w:val="24"/>
        </w:rPr>
        <w:t>set</w:t>
      </w:r>
      <w:r w:rsidR="0058708D">
        <w:rPr>
          <w:rFonts w:ascii="Times New Roman" w:hAnsi="Times New Roman" w:cs="Times New Roman"/>
          <w:sz w:val="24"/>
          <w:szCs w:val="24"/>
        </w:rPr>
        <w:t xml:space="preserve"> (1870 onward)</w:t>
      </w:r>
      <w:r w:rsidR="00AC513A">
        <w:rPr>
          <w:rFonts w:ascii="Times New Roman" w:hAnsi="Times New Roman" w:cs="Times New Roman"/>
          <w:sz w:val="24"/>
          <w:szCs w:val="24"/>
        </w:rPr>
        <w:t>,</w:t>
      </w:r>
      <w:r w:rsidR="00C5324D">
        <w:rPr>
          <w:rFonts w:ascii="Times New Roman" w:hAnsi="Times New Roman" w:cs="Times New Roman"/>
          <w:sz w:val="24"/>
          <w:szCs w:val="24"/>
        </w:rPr>
        <w:t xml:space="preserve"> </w:t>
      </w:r>
      <w:r w:rsidR="00DB5F74">
        <w:rPr>
          <w:rFonts w:ascii="Times New Roman" w:hAnsi="Times New Roman" w:cs="Times New Roman"/>
          <w:sz w:val="24"/>
          <w:szCs w:val="24"/>
        </w:rPr>
        <w:t xml:space="preserve">but </w:t>
      </w:r>
      <w:r w:rsidR="006B0499">
        <w:rPr>
          <w:rFonts w:ascii="Times New Roman" w:hAnsi="Times New Roman" w:cs="Times New Roman"/>
          <w:sz w:val="24"/>
          <w:szCs w:val="24"/>
        </w:rPr>
        <w:t xml:space="preserve">is restricted to </w:t>
      </w:r>
      <w:r w:rsidR="00750DA5">
        <w:rPr>
          <w:rFonts w:ascii="Times New Roman" w:hAnsi="Times New Roman" w:cs="Times New Roman"/>
          <w:sz w:val="24"/>
          <w:szCs w:val="24"/>
        </w:rPr>
        <w:t xml:space="preserve">2/3 of </w:t>
      </w:r>
      <w:r w:rsidR="006B0499">
        <w:rPr>
          <w:rFonts w:ascii="Times New Roman" w:hAnsi="Times New Roman" w:cs="Times New Roman"/>
          <w:sz w:val="24"/>
          <w:szCs w:val="24"/>
        </w:rPr>
        <w:t>the Pacific basin (20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>S - 60</w:t>
      </w:r>
      <w:r w:rsidR="006B0499" w:rsidRPr="00AC513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0499">
        <w:rPr>
          <w:rFonts w:ascii="Times New Roman" w:hAnsi="Times New Roman" w:cs="Times New Roman"/>
          <w:sz w:val="24"/>
          <w:szCs w:val="24"/>
        </w:rPr>
        <w:t xml:space="preserve">N) with </w:t>
      </w:r>
      <w:r w:rsidR="00C5324D">
        <w:rPr>
          <w:rFonts w:ascii="Times New Roman" w:hAnsi="Times New Roman" w:cs="Times New Roman"/>
          <w:sz w:val="24"/>
          <w:szCs w:val="24"/>
        </w:rPr>
        <w:t>degraded resolution (5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5324D">
        <w:rPr>
          <w:rFonts w:ascii="Times New Roman" w:hAnsi="Times New Roman" w:cs="Times New Roman"/>
          <w:sz w:val="24"/>
          <w:szCs w:val="24"/>
        </w:rPr>
        <w:t xml:space="preserve"> × 2.5</w:t>
      </w:r>
      <w:r w:rsidR="00C5324D" w:rsidRPr="00080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B5F74">
        <w:rPr>
          <w:rFonts w:ascii="Times New Roman" w:hAnsi="Times New Roman" w:cs="Times New Roman"/>
          <w:sz w:val="24"/>
          <w:szCs w:val="24"/>
        </w:rPr>
        <w:t>)</w:t>
      </w:r>
      <w:r w:rsidR="00C532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2DF" w:rsidRDefault="00800F11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dataset is large. For a 30-year record, there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120 images (seasons) of 360 (longitudes) × 700 (latitudes × lags) pixels each. </w:t>
      </w:r>
      <w:r w:rsidR="00C5324D">
        <w:rPr>
          <w:rFonts w:ascii="Times New Roman" w:hAnsi="Times New Roman" w:cs="Times New Roman"/>
          <w:sz w:val="24"/>
          <w:szCs w:val="24"/>
        </w:rPr>
        <w:t xml:space="preserve">In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C5324D">
        <w:rPr>
          <w:rFonts w:ascii="Times New Roman" w:hAnsi="Times New Roman" w:cs="Times New Roman"/>
          <w:sz w:val="24"/>
          <w:szCs w:val="24"/>
        </w:rPr>
        <w:t xml:space="preserve">, the two-dimensional image is converted to a vector, resulting in a very high-dimensional data. </w:t>
      </w:r>
      <w:r w:rsidR="00CC02DF">
        <w:rPr>
          <w:rFonts w:ascii="Times New Roman" w:hAnsi="Times New Roman" w:cs="Times New Roman"/>
          <w:sz w:val="24"/>
          <w:szCs w:val="24"/>
        </w:rPr>
        <w:t xml:space="preserve">For computational efficiency, a two-dimensional </w:t>
      </w:r>
      <w:r w:rsidR="0006250C">
        <w:rPr>
          <w:rFonts w:ascii="Times New Roman" w:hAnsi="Times New Roman" w:cs="Times New Roman"/>
          <w:sz w:val="24"/>
          <w:szCs w:val="24"/>
        </w:rPr>
        <w:t>PCA</w:t>
      </w:r>
      <w:r w:rsidR="00CC02DF">
        <w:rPr>
          <w:rFonts w:ascii="Times New Roman" w:hAnsi="Times New Roman" w:cs="Times New Roman"/>
          <w:sz w:val="24"/>
          <w:szCs w:val="24"/>
        </w:rPr>
        <w:t>, the Generalized Low Rank Approximat</w:t>
      </w:r>
      <w:r w:rsidR="00C5324D">
        <w:rPr>
          <w:rFonts w:ascii="Times New Roman" w:hAnsi="Times New Roman" w:cs="Times New Roman"/>
          <w:sz w:val="24"/>
          <w:szCs w:val="24"/>
        </w:rPr>
        <w:t>ion of Matrices (GLRAM), is adopted in this study</w:t>
      </w:r>
      <w:r w:rsidR="00CC02DF">
        <w:rPr>
          <w:rFonts w:ascii="Times New Roman" w:hAnsi="Times New Roman" w:cs="Times New Roman"/>
          <w:sz w:val="24"/>
          <w:szCs w:val="24"/>
        </w:rPr>
        <w:t xml:space="preserve"> </w:t>
      </w:r>
      <w:r w:rsidR="00E37288">
        <w:rPr>
          <w:rFonts w:ascii="Times New Roman" w:hAnsi="Times New Roman" w:cs="Times New Roman"/>
          <w:sz w:val="24"/>
          <w:szCs w:val="24"/>
        </w:rPr>
        <w:t xml:space="preserve">(Ye 2005). </w:t>
      </w:r>
      <w:r w:rsidR="008B598A">
        <w:rPr>
          <w:rFonts w:ascii="Times New Roman" w:hAnsi="Times New Roman" w:cs="Times New Roman"/>
          <w:sz w:val="24"/>
          <w:szCs w:val="24"/>
        </w:rPr>
        <w:t>The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CC02DF">
        <w:rPr>
          <w:rFonts w:ascii="Times New Roman" w:hAnsi="Times New Roman" w:cs="Times New Roman"/>
          <w:sz w:val="24"/>
          <w:szCs w:val="24"/>
        </w:rPr>
        <w:t xml:space="preserve">spatial </w:t>
      </w:r>
      <w:r w:rsidR="007E64B6">
        <w:rPr>
          <w:rFonts w:ascii="Times New Roman" w:hAnsi="Times New Roman" w:cs="Times New Roman"/>
          <w:sz w:val="24"/>
          <w:szCs w:val="24"/>
        </w:rPr>
        <w:t>data</w:t>
      </w:r>
      <w:r w:rsidR="008B598A">
        <w:rPr>
          <w:rFonts w:ascii="Times New Roman" w:hAnsi="Times New Roman" w:cs="Times New Roman"/>
          <w:sz w:val="24"/>
          <w:szCs w:val="24"/>
        </w:rPr>
        <w:t>, such as SST or SLP anomalies,</w:t>
      </w:r>
      <w:r w:rsidR="007E64B6">
        <w:rPr>
          <w:rFonts w:ascii="Times New Roman" w:hAnsi="Times New Roman" w:cs="Times New Roman"/>
          <w:sz w:val="24"/>
          <w:szCs w:val="24"/>
        </w:rPr>
        <w:t xml:space="preserve"> are</w:t>
      </w:r>
      <w:r w:rsidR="00CC02DF">
        <w:rPr>
          <w:rFonts w:ascii="Times New Roman" w:hAnsi="Times New Roman" w:cs="Times New Roman"/>
          <w:sz w:val="24"/>
          <w:szCs w:val="24"/>
        </w:rPr>
        <w:t xml:space="preserve"> highly organized</w:t>
      </w:r>
      <w:r w:rsidR="008B598A">
        <w:rPr>
          <w:rFonts w:ascii="Times New Roman" w:hAnsi="Times New Roman" w:cs="Times New Roman"/>
          <w:sz w:val="24"/>
          <w:szCs w:val="24"/>
        </w:rPr>
        <w:t xml:space="preserve"> (spatially coherent).</w:t>
      </w:r>
      <w:r w:rsidR="001B2B0C"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B2B0C">
        <w:rPr>
          <w:rFonts w:ascii="Times New Roman" w:hAnsi="Times New Roman" w:cs="Times New Roman"/>
          <w:sz w:val="24"/>
          <w:szCs w:val="24"/>
        </w:rPr>
        <w:t>i</w:t>
      </w:r>
      <w:r w:rsidR="00634529">
        <w:rPr>
          <w:rFonts w:ascii="Times New Roman" w:hAnsi="Times New Roman" w:cs="Times New Roman"/>
          <w:sz w:val="24"/>
          <w:szCs w:val="24"/>
        </w:rPr>
        <w:t>t is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634529">
        <w:rPr>
          <w:rFonts w:ascii="Times New Roman" w:hAnsi="Times New Roman" w:cs="Times New Roman"/>
          <w:sz w:val="24"/>
          <w:szCs w:val="24"/>
        </w:rPr>
        <w:t xml:space="preserve">feasible to reduce </w:t>
      </w:r>
      <w:r w:rsidR="0057075E">
        <w:rPr>
          <w:rFonts w:ascii="Times New Roman" w:hAnsi="Times New Roman" w:cs="Times New Roman"/>
          <w:sz w:val="24"/>
          <w:szCs w:val="24"/>
        </w:rPr>
        <w:t xml:space="preserve">data dimension </w:t>
      </w:r>
      <w:r w:rsidR="0043529B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34529">
        <w:rPr>
          <w:rFonts w:ascii="Times New Roman" w:hAnsi="Times New Roman" w:cs="Times New Roman"/>
          <w:sz w:val="24"/>
          <w:szCs w:val="24"/>
        </w:rPr>
        <w:t>while maintaining data fidelity</w:t>
      </w:r>
      <w:r w:rsidR="0057075E">
        <w:rPr>
          <w:rFonts w:ascii="Times New Roman" w:hAnsi="Times New Roman" w:cs="Times New Roman"/>
          <w:sz w:val="24"/>
          <w:szCs w:val="24"/>
        </w:rPr>
        <w:t>.</w:t>
      </w:r>
      <w:r w:rsidR="007E64B6">
        <w:rPr>
          <w:rFonts w:ascii="Times New Roman" w:hAnsi="Times New Roman" w:cs="Times New Roman"/>
          <w:sz w:val="24"/>
          <w:szCs w:val="24"/>
        </w:rPr>
        <w:t xml:space="preserve"> </w:t>
      </w:r>
      <w:r w:rsidR="001B2B0C">
        <w:rPr>
          <w:rFonts w:ascii="Times New Roman" w:hAnsi="Times New Roman" w:cs="Times New Roman"/>
          <w:sz w:val="24"/>
          <w:szCs w:val="24"/>
        </w:rPr>
        <w:t xml:space="preserve">In </w:t>
      </w:r>
      <w:r w:rsidR="00DC44A6">
        <w:rPr>
          <w:rFonts w:ascii="Times New Roman" w:hAnsi="Times New Roman" w:cs="Times New Roman"/>
          <w:sz w:val="24"/>
          <w:szCs w:val="24"/>
        </w:rPr>
        <w:t xml:space="preserve">a </w:t>
      </w:r>
      <w:r w:rsidR="001B2B0C">
        <w:rPr>
          <w:rFonts w:ascii="Times New Roman" w:hAnsi="Times New Roman" w:cs="Times New Roman"/>
          <w:sz w:val="24"/>
          <w:szCs w:val="24"/>
        </w:rPr>
        <w:t xml:space="preserve">two-dimensional PCA, </w:t>
      </w:r>
      <w:r w:rsidR="00CC02DF">
        <w:rPr>
          <w:rFonts w:ascii="Times New Roman" w:hAnsi="Times New Roman" w:cs="Times New Roman"/>
          <w:sz w:val="24"/>
          <w:szCs w:val="24"/>
        </w:rPr>
        <w:t>the mean square error (MSE)</w:t>
      </w:r>
      <w:r w:rsidR="0028758F">
        <w:rPr>
          <w:rFonts w:ascii="Times New Roman" w:hAnsi="Times New Roman" w:cs="Times New Roman"/>
          <w:sz w:val="24"/>
          <w:szCs w:val="24"/>
        </w:rPr>
        <w:t xml:space="preserve"> between original and </w:t>
      </w:r>
      <w:r w:rsidR="00504BDF">
        <w:rPr>
          <w:rFonts w:ascii="Times New Roman" w:hAnsi="Times New Roman" w:cs="Times New Roman"/>
          <w:sz w:val="24"/>
          <w:szCs w:val="24"/>
        </w:rPr>
        <w:t xml:space="preserve">transformed </w:t>
      </w:r>
      <w:r w:rsidR="001B2B0C">
        <w:rPr>
          <w:rFonts w:ascii="Times New Roman" w:hAnsi="Times New Roman" w:cs="Times New Roman"/>
          <w:sz w:val="24"/>
          <w:szCs w:val="24"/>
        </w:rPr>
        <w:t>data matrix is minimized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274F">
        <w:rPr>
          <w:rFonts w:ascii="Times New Roman" w:hAnsi="Times New Roman" w:cs="Times New Roman"/>
          <w:position w:val="-28"/>
          <w:sz w:val="24"/>
          <w:szCs w:val="24"/>
        </w:rPr>
        <w:object w:dxaOrig="3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36pt" o:ole="">
            <v:imagedata r:id="rId9" o:title=""/>
          </v:shape>
          <o:OLEObject Type="Embed" ProgID="Equation.DSMT4" ShapeID="_x0000_i1025" DrawAspect="Content" ObjectID="_1440896453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CC02DF" w:rsidRDefault="00CC02D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2.6pt;height:15.6pt" o:ole="">
            <v:imagedata r:id="rId11" o:title=""/>
          </v:shape>
          <o:OLEObject Type="Embed" ProgID="Equation.DSMT4" ShapeID="_x0000_i1026" DrawAspect="Content" ObjectID="_1440896454" r:id="rId12"/>
        </w:object>
      </w:r>
      <w:r>
        <w:rPr>
          <w:rFonts w:ascii="Times New Roman" w:hAnsi="Times New Roman" w:cs="Times New Roman"/>
          <w:sz w:val="24"/>
          <w:szCs w:val="24"/>
        </w:rPr>
        <w:t>, is a</w:t>
      </w:r>
      <w:r w:rsidR="0057075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where </w:t>
      </w:r>
      <w:r w:rsidRPr="00B84E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84E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denote the number of rows and columns respectively, and </w:t>
      </w:r>
      <w:r w:rsidRPr="00531BE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total number of images. The inner summation is over all matrix elements. </w:t>
      </w:r>
      <w:r w:rsidR="00E37288">
        <w:rPr>
          <w:rFonts w:ascii="Times New Roman" w:hAnsi="Times New Roman" w:cs="Times New Roman"/>
          <w:sz w:val="24"/>
          <w:szCs w:val="24"/>
        </w:rPr>
        <w:t>In (1),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 xml:space="preserve">a pair of </w:t>
      </w:r>
      <w:r>
        <w:rPr>
          <w:rFonts w:ascii="Times New Roman" w:hAnsi="Times New Roman" w:cs="Times New Roman"/>
          <w:sz w:val="24"/>
          <w:szCs w:val="24"/>
        </w:rPr>
        <w:t>linear transformations, L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and R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517E4">
        <w:rPr>
          <w:rFonts w:ascii="Times New Roman" w:hAnsi="Times New Roman" w:cs="Times New Roman"/>
          <w:sz w:val="24"/>
          <w:szCs w:val="24"/>
        </w:rPr>
        <w:t xml:space="preserve">with orthonomal columns, </w:t>
      </w:r>
      <w:r w:rsidR="00504BD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sought such that A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projected in a least squares sense onto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D2AC6">
        <w:rPr>
          <w:rFonts w:ascii="Times New Roman" w:hAnsi="Times New Roman" w:cs="Times New Roman"/>
          <w:i/>
          <w:sz w:val="24"/>
          <w:szCs w:val="24"/>
        </w:rPr>
        <w:t xml:space="preserve"> ×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 of a reduced (low) rank</w:t>
      </w:r>
      <w:r w:rsidR="000517E4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="000517E4">
        <w:rPr>
          <w:rFonts w:ascii="Times New Roman" w:hAnsi="Times New Roman" w:cs="Times New Roman"/>
          <w:sz w:val="24"/>
          <w:szCs w:val="24"/>
        </w:rPr>
        <w:t xml:space="preserve"> and </w:t>
      </w:r>
      <w:r w:rsidR="000517E4">
        <w:rPr>
          <w:rFonts w:ascii="Times New Roman" w:hAnsi="Times New Roman" w:cs="Times New Roman"/>
          <w:i/>
          <w:sz w:val="24"/>
          <w:szCs w:val="24"/>
        </w:rPr>
        <w:t>l</w:t>
      </w:r>
      <w:r w:rsidR="000517E4" w:rsidRPr="003A17B6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 w:rsidR="000517E4">
        <w:rPr>
          <w:rFonts w:ascii="Times New Roman" w:hAnsi="Times New Roman" w:cs="Times New Roman"/>
          <w:sz w:val="24"/>
          <w:szCs w:val="24"/>
        </w:rPr>
        <w:t xml:space="preserve">«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r</w:t>
      </w:r>
      <w:r w:rsidR="000517E4">
        <w:rPr>
          <w:rFonts w:ascii="Times New Roman" w:hAnsi="Times New Roman" w:cs="Times New Roman"/>
          <w:sz w:val="24"/>
          <w:szCs w:val="24"/>
        </w:rPr>
        <w:t xml:space="preserve"> or </w:t>
      </w:r>
      <w:r w:rsidR="000517E4" w:rsidRPr="003A17B6">
        <w:rPr>
          <w:rFonts w:ascii="Times New Roman" w:hAnsi="Times New Roman" w:cs="Times New Roman"/>
          <w:i/>
          <w:sz w:val="24"/>
          <w:szCs w:val="24"/>
        </w:rPr>
        <w:t>c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 our case,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04BDF">
        <w:rPr>
          <w:rFonts w:ascii="Times New Roman" w:hAnsi="Times New Roman" w:cs="Times New Roman"/>
          <w:sz w:val="24"/>
          <w:szCs w:val="24"/>
        </w:rPr>
        <w:t xml:space="preserve"> </w:t>
      </w:r>
      <w:r w:rsidR="00504BDF">
        <w:rPr>
          <w:rFonts w:ascii="Times New Roman" w:hAnsi="Times New Roman" w:cs="Times New Roman"/>
          <w:i/>
          <w:sz w:val="24"/>
          <w:szCs w:val="24"/>
        </w:rPr>
        <w:t>l</w:t>
      </w:r>
      <w:r w:rsidR="00504BDF" w:rsidRPr="000502DC"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 w:rsidR="00504B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04B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60</w:t>
      </w:r>
      <w:r w:rsidR="00504B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504BDF">
        <w:rPr>
          <w:rFonts w:ascii="Times New Roman" w:hAnsi="Times New Roman" w:cs="Times New Roman"/>
          <w:sz w:val="24"/>
          <w:szCs w:val="24"/>
        </w:rPr>
        <w:t>)</w:t>
      </w:r>
      <w:r w:rsidR="0057075E">
        <w:rPr>
          <w:rFonts w:ascii="Times New Roman" w:hAnsi="Times New Roman" w:cs="Times New Roman"/>
          <w:sz w:val="24"/>
          <w:szCs w:val="24"/>
        </w:rPr>
        <w:t xml:space="preserve">, </w:t>
      </w:r>
      <w:r w:rsidR="00504BDF">
        <w:rPr>
          <w:rFonts w:ascii="Times New Roman" w:hAnsi="Times New Roman" w:cs="Times New Roman"/>
          <w:sz w:val="24"/>
          <w:szCs w:val="24"/>
        </w:rPr>
        <w:t>leading</w:t>
      </w:r>
      <w:r w:rsidR="00800F11">
        <w:rPr>
          <w:rFonts w:ascii="Times New Roman" w:hAnsi="Times New Roman" w:cs="Times New Roman"/>
          <w:sz w:val="24"/>
          <w:szCs w:val="24"/>
        </w:rPr>
        <w:t xml:space="preserve"> </w:t>
      </w:r>
      <w:r w:rsidR="000517E4">
        <w:rPr>
          <w:rFonts w:ascii="Times New Roman" w:hAnsi="Times New Roman" w:cs="Times New Roman"/>
          <w:sz w:val="24"/>
          <w:szCs w:val="24"/>
        </w:rPr>
        <w:t xml:space="preserve">to </w:t>
      </w:r>
      <w:r w:rsidR="008B598A">
        <w:rPr>
          <w:rFonts w:ascii="Times New Roman" w:hAnsi="Times New Roman" w:cs="Times New Roman"/>
          <w:sz w:val="24"/>
          <w:szCs w:val="24"/>
        </w:rPr>
        <w:t xml:space="preserve"> more than</w:t>
      </w:r>
      <w:r w:rsidR="000517E4">
        <w:rPr>
          <w:rFonts w:ascii="Times New Roman" w:hAnsi="Times New Roman" w:cs="Times New Roman"/>
          <w:sz w:val="24"/>
          <w:szCs w:val="24"/>
        </w:rPr>
        <w:t>100-</w:t>
      </w:r>
      <w:r w:rsidR="00800F11">
        <w:rPr>
          <w:rFonts w:ascii="Times New Roman" w:hAnsi="Times New Roman" w:cs="Times New Roman"/>
          <w:sz w:val="24"/>
          <w:szCs w:val="24"/>
        </w:rPr>
        <w:t xml:space="preserve">fold </w:t>
      </w:r>
      <w:r w:rsidR="008B598A">
        <w:rPr>
          <w:rFonts w:ascii="Times New Roman" w:hAnsi="Times New Roman" w:cs="Times New Roman"/>
          <w:sz w:val="24"/>
          <w:szCs w:val="24"/>
        </w:rPr>
        <w:t xml:space="preserve">dimension </w:t>
      </w:r>
      <w:r w:rsidR="00800F11">
        <w:rPr>
          <w:rFonts w:ascii="Times New Roman" w:hAnsi="Times New Roman" w:cs="Times New Roman"/>
          <w:sz w:val="24"/>
          <w:szCs w:val="24"/>
        </w:rPr>
        <w:t>reduction</w:t>
      </w:r>
      <w:r w:rsidR="0057075E">
        <w:rPr>
          <w:rFonts w:ascii="Times New Roman" w:hAnsi="Times New Roman" w:cs="Times New Roman"/>
          <w:sz w:val="24"/>
          <w:szCs w:val="24"/>
        </w:rPr>
        <w:t xml:space="preserve"> from A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7075E">
        <w:rPr>
          <w:rFonts w:ascii="Times New Roman" w:hAnsi="Times New Roman" w:cs="Times New Roman"/>
          <w:sz w:val="24"/>
          <w:szCs w:val="24"/>
        </w:rPr>
        <w:t xml:space="preserve"> to M</w:t>
      </w:r>
      <w:r w:rsidR="0057075E" w:rsidRPr="005707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8B598A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98A">
        <w:rPr>
          <w:rFonts w:ascii="Times New Roman" w:hAnsi="Times New Roman" w:cs="Times New Roman"/>
          <w:sz w:val="24"/>
          <w:szCs w:val="24"/>
        </w:rPr>
        <w:t>EOF</w:t>
      </w:r>
      <w:r w:rsidR="00504BDF">
        <w:rPr>
          <w:rFonts w:ascii="Times New Roman" w:hAnsi="Times New Roman" w:cs="Times New Roman"/>
          <w:sz w:val="24"/>
          <w:szCs w:val="24"/>
        </w:rPr>
        <w:t xml:space="preserve"> is applied to the transformed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Pr="003A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84E6D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7" type="#_x0000_t75" style="width:32.6pt;height:15.6pt" o:ole="">
            <v:imagedata r:id="rId11" o:title=""/>
          </v:shape>
          <o:OLEObject Type="Embed" ProgID="Equation.DSMT4" ShapeID="_x0000_i1027" DrawAspect="Content" ObjectID="_1440896455" r:id="rId13"/>
        </w:object>
      </w:r>
      <w:r>
        <w:rPr>
          <w:rFonts w:ascii="Times New Roman" w:hAnsi="Times New Roman" w:cs="Times New Roman"/>
          <w:sz w:val="24"/>
          <w:szCs w:val="24"/>
        </w:rPr>
        <w:t>, to obtain a set of principal components.  Since M</w:t>
      </w:r>
      <w:r w:rsidRPr="003231E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a small fraction of A</w:t>
      </w:r>
      <w:r w:rsidRPr="00B84E6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950">
        <w:rPr>
          <w:rFonts w:ascii="Times New Roman" w:hAnsi="Times New Roman" w:cs="Times New Roman"/>
          <w:sz w:val="24"/>
          <w:szCs w:val="24"/>
        </w:rPr>
        <w:t>GLRAM</w:t>
      </w:r>
      <w:r>
        <w:rPr>
          <w:rFonts w:ascii="Times New Roman" w:hAnsi="Times New Roman" w:cs="Times New Roman"/>
          <w:sz w:val="24"/>
          <w:szCs w:val="24"/>
        </w:rPr>
        <w:t xml:space="preserve"> is much more </w:t>
      </w:r>
      <w:r w:rsidR="006F5C96">
        <w:rPr>
          <w:rFonts w:ascii="Times New Roman" w:hAnsi="Times New Roman" w:cs="Times New Roman"/>
          <w:sz w:val="24"/>
          <w:szCs w:val="24"/>
        </w:rPr>
        <w:t>efficient</w:t>
      </w:r>
      <w:r w:rsidR="00863950">
        <w:rPr>
          <w:rFonts w:ascii="Times New Roman" w:hAnsi="Times New Roman" w:cs="Times New Roman"/>
          <w:sz w:val="24"/>
          <w:szCs w:val="24"/>
        </w:rPr>
        <w:t xml:space="preserve"> than applying </w:t>
      </w:r>
      <w:r w:rsidR="008B598A">
        <w:rPr>
          <w:rFonts w:ascii="Times New Roman" w:hAnsi="Times New Roman" w:cs="Times New Roman"/>
          <w:sz w:val="24"/>
          <w:szCs w:val="24"/>
        </w:rPr>
        <w:t>EOF directly</w:t>
      </w:r>
      <w:r w:rsidR="00863950">
        <w:rPr>
          <w:rFonts w:ascii="Times New Roman" w:hAnsi="Times New Roman" w:cs="Times New Roman"/>
          <w:sz w:val="24"/>
          <w:szCs w:val="24"/>
        </w:rPr>
        <w:t xml:space="preserve"> to the original dataset</w:t>
      </w:r>
      <w:r>
        <w:rPr>
          <w:rFonts w:ascii="Times New Roman" w:hAnsi="Times New Roman" w:cs="Times New Roman"/>
          <w:sz w:val="24"/>
          <w:szCs w:val="24"/>
        </w:rPr>
        <w:t xml:space="preserve">. The two methods give virtually identical results. </w:t>
      </w:r>
    </w:p>
    <w:p w:rsidR="001623A5" w:rsidRDefault="001623A5" w:rsidP="002461C9">
      <w:pPr>
        <w:spacing w:after="12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3A5">
        <w:rPr>
          <w:rFonts w:ascii="Times New Roman" w:hAnsi="Times New Roman" w:cs="Times New Roman"/>
          <w:b/>
          <w:sz w:val="24"/>
          <w:szCs w:val="24"/>
        </w:rPr>
        <w:lastRenderedPageBreak/>
        <w:t>3. Results</w:t>
      </w:r>
    </w:p>
    <w:p w:rsidR="008F1E6F" w:rsidRDefault="008F1E6F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E6F">
        <w:rPr>
          <w:rFonts w:ascii="Times New Roman" w:hAnsi="Times New Roman" w:cs="Times New Roman"/>
          <w:i/>
          <w:sz w:val="24"/>
          <w:szCs w:val="24"/>
        </w:rPr>
        <w:t>a. CCSM</w:t>
      </w:r>
      <w:r w:rsidR="003F6B67">
        <w:rPr>
          <w:rFonts w:ascii="Times New Roman" w:hAnsi="Times New Roman" w:cs="Times New Roman"/>
          <w:i/>
          <w:sz w:val="24"/>
          <w:szCs w:val="24"/>
        </w:rPr>
        <w:t>4</w:t>
      </w:r>
    </w:p>
    <w:p w:rsidR="00D05856" w:rsidRDefault="00D232B4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D5F">
        <w:rPr>
          <w:rFonts w:ascii="Times New Roman" w:hAnsi="Times New Roman" w:cs="Times New Roman"/>
          <w:sz w:val="24"/>
          <w:szCs w:val="24"/>
        </w:rPr>
        <w:t>he historical run shows a gradual rise of global mean temperature</w:t>
      </w:r>
      <w:r w:rsidR="00EC6A9B">
        <w:rPr>
          <w:rFonts w:ascii="Times New Roman" w:hAnsi="Times New Roman" w:cs="Times New Roman"/>
          <w:sz w:val="24"/>
          <w:szCs w:val="24"/>
        </w:rPr>
        <w:t>s</w:t>
      </w:r>
      <w:r w:rsidR="00095D5F">
        <w:rPr>
          <w:rFonts w:ascii="Times New Roman" w:hAnsi="Times New Roman" w:cs="Times New Roman"/>
          <w:sz w:val="24"/>
          <w:szCs w:val="24"/>
        </w:rPr>
        <w:t xml:space="preserve"> (Fig. 1). T</w:t>
      </w:r>
      <w:r w:rsidR="008F1E6F">
        <w:rPr>
          <w:rFonts w:ascii="Times New Roman" w:hAnsi="Times New Roman" w:cs="Times New Roman"/>
          <w:sz w:val="24"/>
          <w:szCs w:val="24"/>
        </w:rPr>
        <w:t xml:space="preserve">here are </w:t>
      </w:r>
      <w:r w:rsidR="00087679">
        <w:rPr>
          <w:rFonts w:ascii="Times New Roman" w:hAnsi="Times New Roman" w:cs="Times New Roman"/>
          <w:sz w:val="24"/>
          <w:szCs w:val="24"/>
        </w:rPr>
        <w:t xml:space="preserve">two periods of </w:t>
      </w:r>
      <w:r w:rsidR="00095D5F">
        <w:rPr>
          <w:rFonts w:ascii="Times New Roman" w:hAnsi="Times New Roman" w:cs="Times New Roman"/>
          <w:sz w:val="24"/>
          <w:szCs w:val="24"/>
        </w:rPr>
        <w:t xml:space="preserve">sustained temperature </w:t>
      </w:r>
      <w:r w:rsidR="00087679">
        <w:rPr>
          <w:rFonts w:ascii="Times New Roman" w:hAnsi="Times New Roman" w:cs="Times New Roman"/>
          <w:sz w:val="24"/>
          <w:szCs w:val="24"/>
        </w:rPr>
        <w:t>ris</w:t>
      </w:r>
      <w:r w:rsidR="00095D5F">
        <w:rPr>
          <w:rFonts w:ascii="Times New Roman" w:hAnsi="Times New Roman" w:cs="Times New Roman"/>
          <w:sz w:val="24"/>
          <w:szCs w:val="24"/>
        </w:rPr>
        <w:t>e</w:t>
      </w:r>
      <w:r w:rsidR="00087679">
        <w:rPr>
          <w:rFonts w:ascii="Times New Roman" w:hAnsi="Times New Roman" w:cs="Times New Roman"/>
          <w:sz w:val="24"/>
          <w:szCs w:val="24"/>
        </w:rPr>
        <w:t xml:space="preserve">: </w:t>
      </w:r>
      <w:r w:rsidR="008F1E6F">
        <w:rPr>
          <w:rFonts w:ascii="Times New Roman" w:hAnsi="Times New Roman" w:cs="Times New Roman"/>
          <w:sz w:val="24"/>
          <w:szCs w:val="24"/>
        </w:rPr>
        <w:t xml:space="preserve">a </w:t>
      </w:r>
      <w:r w:rsidR="00095D5F">
        <w:rPr>
          <w:rFonts w:ascii="Times New Roman" w:hAnsi="Times New Roman" w:cs="Times New Roman"/>
          <w:sz w:val="24"/>
          <w:szCs w:val="24"/>
        </w:rPr>
        <w:t xml:space="preserve">recent </w:t>
      </w:r>
      <w:r w:rsidR="008F1E6F">
        <w:rPr>
          <w:rFonts w:ascii="Times New Roman" w:hAnsi="Times New Roman" w:cs="Times New Roman"/>
          <w:sz w:val="24"/>
          <w:szCs w:val="24"/>
        </w:rPr>
        <w:t xml:space="preserve">warming </w:t>
      </w:r>
      <w:r w:rsidR="0052016B">
        <w:rPr>
          <w:rFonts w:ascii="Times New Roman" w:hAnsi="Times New Roman" w:cs="Times New Roman"/>
          <w:sz w:val="24"/>
          <w:szCs w:val="24"/>
        </w:rPr>
        <w:t>since 1960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016B">
        <w:rPr>
          <w:rFonts w:ascii="Times New Roman" w:hAnsi="Times New Roman" w:cs="Times New Roman"/>
          <w:sz w:val="24"/>
          <w:szCs w:val="24"/>
        </w:rPr>
        <w:t xml:space="preserve"> and a brief warming at the beginning of the century</w:t>
      </w:r>
      <w:r w:rsidR="00095D5F">
        <w:rPr>
          <w:rFonts w:ascii="Times New Roman" w:hAnsi="Times New Roman" w:cs="Times New Roman"/>
          <w:sz w:val="24"/>
          <w:szCs w:val="24"/>
        </w:rPr>
        <w:t>.</w:t>
      </w:r>
      <w:r w:rsidR="00087679">
        <w:rPr>
          <w:rFonts w:ascii="Times New Roman" w:hAnsi="Times New Roman" w:cs="Times New Roman"/>
          <w:sz w:val="24"/>
          <w:szCs w:val="24"/>
        </w:rPr>
        <w:t xml:space="preserve"> </w:t>
      </w:r>
      <w:r w:rsidR="00A310B8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CC6E8A">
        <w:rPr>
          <w:rFonts w:ascii="Times New Roman" w:hAnsi="Times New Roman" w:cs="Times New Roman"/>
          <w:sz w:val="24"/>
          <w:szCs w:val="24"/>
        </w:rPr>
        <w:t xml:space="preserve">warming </w:t>
      </w:r>
      <w:r w:rsidR="00433182">
        <w:rPr>
          <w:rFonts w:ascii="Times New Roman" w:hAnsi="Times New Roman" w:cs="Times New Roman"/>
          <w:sz w:val="24"/>
          <w:szCs w:val="24"/>
        </w:rPr>
        <w:t>trend</w:t>
      </w:r>
      <w:r w:rsidR="008D2D1B">
        <w:rPr>
          <w:rFonts w:ascii="Times New Roman" w:hAnsi="Times New Roman" w:cs="Times New Roman"/>
          <w:sz w:val="24"/>
          <w:szCs w:val="24"/>
        </w:rPr>
        <w:t>s</w:t>
      </w:r>
      <w:r w:rsidR="00433182">
        <w:rPr>
          <w:rFonts w:ascii="Times New Roman" w:hAnsi="Times New Roman" w:cs="Times New Roman"/>
          <w:sz w:val="24"/>
          <w:szCs w:val="24"/>
        </w:rPr>
        <w:t xml:space="preserve"> in </w:t>
      </w:r>
      <w:r w:rsidR="00A310B8">
        <w:rPr>
          <w:rFonts w:ascii="Times New Roman" w:hAnsi="Times New Roman" w:cs="Times New Roman"/>
          <w:sz w:val="24"/>
          <w:szCs w:val="24"/>
        </w:rPr>
        <w:t xml:space="preserve">model global mean temperature </w:t>
      </w:r>
      <w:r w:rsidR="008D2D1B">
        <w:rPr>
          <w:rFonts w:ascii="Times New Roman" w:hAnsi="Times New Roman" w:cs="Times New Roman"/>
          <w:sz w:val="24"/>
          <w:szCs w:val="24"/>
        </w:rPr>
        <w:t>are</w:t>
      </w:r>
      <w:r w:rsidR="00A310B8">
        <w:rPr>
          <w:rFonts w:ascii="Times New Roman" w:hAnsi="Times New Roman" w:cs="Times New Roman"/>
          <w:sz w:val="24"/>
          <w:szCs w:val="24"/>
        </w:rPr>
        <w:t xml:space="preserve"> offset from observation</w:t>
      </w:r>
      <w:r w:rsidR="00090735">
        <w:rPr>
          <w:rFonts w:ascii="Times New Roman" w:hAnsi="Times New Roman" w:cs="Times New Roman"/>
          <w:sz w:val="24"/>
          <w:szCs w:val="24"/>
        </w:rPr>
        <w:t>s</w:t>
      </w:r>
      <w:r w:rsidR="00A310B8">
        <w:rPr>
          <w:rFonts w:ascii="Times New Roman" w:hAnsi="Times New Roman" w:cs="Times New Roman"/>
          <w:sz w:val="24"/>
          <w:szCs w:val="24"/>
        </w:rPr>
        <w:t xml:space="preserve"> by </w:t>
      </w:r>
      <w:r w:rsidR="00EC6A9B">
        <w:rPr>
          <w:rFonts w:ascii="Times New Roman" w:hAnsi="Times New Roman" w:cs="Times New Roman"/>
          <w:sz w:val="24"/>
          <w:szCs w:val="24"/>
        </w:rPr>
        <w:t>10-</w:t>
      </w:r>
      <w:r w:rsidR="00A310B8">
        <w:rPr>
          <w:rFonts w:ascii="Times New Roman" w:hAnsi="Times New Roman" w:cs="Times New Roman"/>
          <w:sz w:val="24"/>
          <w:szCs w:val="24"/>
        </w:rPr>
        <w:t xml:space="preserve">15 years. Nevertheless, </w:t>
      </w:r>
      <w:r w:rsidR="00950186">
        <w:rPr>
          <w:rFonts w:ascii="Times New Roman" w:hAnsi="Times New Roman" w:cs="Times New Roman"/>
          <w:sz w:val="24"/>
          <w:szCs w:val="24"/>
        </w:rPr>
        <w:t xml:space="preserve">since </w:t>
      </w:r>
      <w:r w:rsidR="00A310B8">
        <w:rPr>
          <w:rFonts w:ascii="Times New Roman" w:hAnsi="Times New Roman" w:cs="Times New Roman"/>
          <w:sz w:val="24"/>
          <w:szCs w:val="24"/>
        </w:rPr>
        <w:t>the model is a controlled experiment</w:t>
      </w:r>
      <w:r w:rsidR="00090735">
        <w:rPr>
          <w:rFonts w:ascii="Times New Roman" w:hAnsi="Times New Roman" w:cs="Times New Roman"/>
          <w:sz w:val="24"/>
          <w:szCs w:val="24"/>
        </w:rPr>
        <w:t>, the impact of external forcing can be examined by comparing between forced and unforced runs</w:t>
      </w:r>
      <w:r w:rsidR="00D85A10">
        <w:rPr>
          <w:rFonts w:ascii="Times New Roman" w:hAnsi="Times New Roman" w:cs="Times New Roman"/>
          <w:sz w:val="24"/>
          <w:szCs w:val="24"/>
        </w:rPr>
        <w:t xml:space="preserve"> independent of observations</w:t>
      </w:r>
      <w:r w:rsidR="00090735">
        <w:rPr>
          <w:rFonts w:ascii="Times New Roman" w:hAnsi="Times New Roman" w:cs="Times New Roman"/>
          <w:sz w:val="24"/>
          <w:szCs w:val="24"/>
        </w:rPr>
        <w:t xml:space="preserve">. </w:t>
      </w:r>
      <w:r w:rsidR="00A310B8">
        <w:rPr>
          <w:rFonts w:ascii="Times New Roman" w:hAnsi="Times New Roman" w:cs="Times New Roman"/>
          <w:sz w:val="24"/>
          <w:szCs w:val="24"/>
        </w:rPr>
        <w:t>W</w:t>
      </w:r>
      <w:r w:rsidR="005A14B3">
        <w:rPr>
          <w:rFonts w:ascii="Times New Roman" w:hAnsi="Times New Roman" w:cs="Times New Roman"/>
          <w:sz w:val="24"/>
          <w:szCs w:val="24"/>
        </w:rPr>
        <w:t xml:space="preserve">e focus on </w:t>
      </w:r>
      <w:r>
        <w:rPr>
          <w:rFonts w:ascii="Times New Roman" w:hAnsi="Times New Roman" w:cs="Times New Roman"/>
          <w:sz w:val="24"/>
          <w:szCs w:val="24"/>
        </w:rPr>
        <w:t>a 40-year period from 1960 to 2000 of the recent warming</w:t>
      </w:r>
      <w:r w:rsidR="005A14B3">
        <w:rPr>
          <w:rFonts w:ascii="Times New Roman" w:hAnsi="Times New Roman" w:cs="Times New Roman"/>
          <w:sz w:val="24"/>
          <w:szCs w:val="24"/>
        </w:rPr>
        <w:t xml:space="preserve">. </w:t>
      </w:r>
      <w:r w:rsidR="00C16A86">
        <w:rPr>
          <w:rFonts w:ascii="Times New Roman" w:hAnsi="Times New Roman" w:cs="Times New Roman"/>
          <w:sz w:val="24"/>
          <w:szCs w:val="24"/>
        </w:rPr>
        <w:t xml:space="preserve">We </w:t>
      </w:r>
      <w:r w:rsidR="0028475D">
        <w:rPr>
          <w:rFonts w:ascii="Times New Roman" w:hAnsi="Times New Roman" w:cs="Times New Roman"/>
          <w:sz w:val="24"/>
          <w:szCs w:val="24"/>
        </w:rPr>
        <w:t xml:space="preserve">first </w:t>
      </w:r>
      <w:r w:rsidR="00FA6EBB">
        <w:rPr>
          <w:rFonts w:ascii="Times New Roman" w:hAnsi="Times New Roman" w:cs="Times New Roman"/>
          <w:sz w:val="24"/>
          <w:szCs w:val="24"/>
        </w:rPr>
        <w:t>consider</w:t>
      </w:r>
      <w:r w:rsidR="00C16A86">
        <w:rPr>
          <w:rFonts w:ascii="Times New Roman" w:hAnsi="Times New Roman" w:cs="Times New Roman"/>
          <w:sz w:val="24"/>
          <w:szCs w:val="24"/>
        </w:rPr>
        <w:t xml:space="preserve"> the natural</w:t>
      </w:r>
      <w:r w:rsidR="008F1E6F">
        <w:rPr>
          <w:rFonts w:ascii="Times New Roman" w:hAnsi="Times New Roman" w:cs="Times New Roman"/>
          <w:sz w:val="24"/>
          <w:szCs w:val="24"/>
        </w:rPr>
        <w:t xml:space="preserve"> run</w:t>
      </w:r>
      <w:r w:rsidR="0028475D">
        <w:rPr>
          <w:rFonts w:ascii="Times New Roman" w:hAnsi="Times New Roman" w:cs="Times New Roman"/>
          <w:sz w:val="24"/>
          <w:szCs w:val="24"/>
        </w:rPr>
        <w:t>.</w:t>
      </w:r>
      <w:r w:rsidR="008F1E6F">
        <w:rPr>
          <w:rFonts w:ascii="Times New Roman" w:hAnsi="Times New Roman" w:cs="Times New Roman"/>
          <w:sz w:val="24"/>
          <w:szCs w:val="24"/>
        </w:rPr>
        <w:t xml:space="preserve"> </w:t>
      </w:r>
      <w:r w:rsidR="00FA6EBB">
        <w:rPr>
          <w:rFonts w:ascii="Times New Roman" w:hAnsi="Times New Roman" w:cs="Times New Roman"/>
          <w:sz w:val="24"/>
          <w:szCs w:val="24"/>
        </w:rPr>
        <w:t xml:space="preserve">The global mean temperatures are flat in the natural run (not shown). </w:t>
      </w:r>
      <w:r w:rsidR="007D5E9C">
        <w:rPr>
          <w:rFonts w:ascii="Times New Roman" w:hAnsi="Times New Roman" w:cs="Times New Roman"/>
          <w:sz w:val="24"/>
          <w:szCs w:val="24"/>
        </w:rPr>
        <w:t xml:space="preserve">The </w:t>
      </w:r>
      <w:r w:rsidR="00090735">
        <w:rPr>
          <w:rFonts w:ascii="Times New Roman" w:hAnsi="Times New Roman" w:cs="Times New Roman"/>
          <w:sz w:val="24"/>
          <w:szCs w:val="24"/>
        </w:rPr>
        <w:t xml:space="preserve">first </w:t>
      </w:r>
      <w:r w:rsidR="007D5E9C">
        <w:rPr>
          <w:rFonts w:ascii="Times New Roman" w:hAnsi="Times New Roman" w:cs="Times New Roman"/>
          <w:sz w:val="24"/>
          <w:szCs w:val="24"/>
        </w:rPr>
        <w:t xml:space="preserve">two EEOF modes account for 21 and 14% of total variance respectively. </w:t>
      </w:r>
      <w:r w:rsidR="00095D5F">
        <w:rPr>
          <w:rFonts w:ascii="Times New Roman" w:hAnsi="Times New Roman" w:cs="Times New Roman"/>
          <w:sz w:val="24"/>
          <w:szCs w:val="24"/>
        </w:rPr>
        <w:t xml:space="preserve">Figure 2 shows </w:t>
      </w:r>
      <w:r w:rsidR="007D5E9C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206BC4">
        <w:rPr>
          <w:rFonts w:ascii="Times New Roman" w:hAnsi="Times New Roman" w:cs="Times New Roman"/>
          <w:sz w:val="24"/>
          <w:szCs w:val="24"/>
        </w:rPr>
        <w:t xml:space="preserve">global </w:t>
      </w:r>
      <w:r w:rsidR="00095D5F">
        <w:rPr>
          <w:rFonts w:ascii="Times New Roman" w:hAnsi="Times New Roman" w:cs="Times New Roman"/>
          <w:sz w:val="24"/>
          <w:szCs w:val="24"/>
        </w:rPr>
        <w:t>SST pattern</w:t>
      </w:r>
      <w:r w:rsidR="007D5E9C">
        <w:rPr>
          <w:rFonts w:ascii="Times New Roman" w:hAnsi="Times New Roman" w:cs="Times New Roman"/>
          <w:sz w:val="24"/>
          <w:szCs w:val="24"/>
        </w:rPr>
        <w:t xml:space="preserve">s. </w:t>
      </w:r>
      <w:r w:rsidR="003439B1">
        <w:rPr>
          <w:rFonts w:ascii="Times New Roman" w:hAnsi="Times New Roman" w:cs="Times New Roman"/>
          <w:sz w:val="24"/>
          <w:szCs w:val="24"/>
        </w:rPr>
        <w:t>B</w:t>
      </w:r>
      <w:r w:rsidR="007F70EF">
        <w:rPr>
          <w:rFonts w:ascii="Times New Roman" w:hAnsi="Times New Roman" w:cs="Times New Roman"/>
          <w:sz w:val="24"/>
          <w:szCs w:val="24"/>
        </w:rPr>
        <w:t>oth mo</w:t>
      </w:r>
      <w:r w:rsidR="002168DE">
        <w:rPr>
          <w:rFonts w:ascii="Times New Roman" w:hAnsi="Times New Roman" w:cs="Times New Roman"/>
          <w:sz w:val="24"/>
          <w:szCs w:val="24"/>
        </w:rPr>
        <w:t xml:space="preserve">des are </w:t>
      </w:r>
      <w:r w:rsidR="00B07D2A">
        <w:rPr>
          <w:rFonts w:ascii="Times New Roman" w:hAnsi="Times New Roman" w:cs="Times New Roman"/>
          <w:sz w:val="24"/>
          <w:szCs w:val="24"/>
        </w:rPr>
        <w:t xml:space="preserve">clearly </w:t>
      </w:r>
      <w:r w:rsidR="002168DE">
        <w:rPr>
          <w:rFonts w:ascii="Times New Roman" w:hAnsi="Times New Roman" w:cs="Times New Roman"/>
          <w:sz w:val="24"/>
          <w:szCs w:val="24"/>
        </w:rPr>
        <w:t>associated with El Nino</w:t>
      </w:r>
      <w:r w:rsidR="007F70EF">
        <w:rPr>
          <w:rFonts w:ascii="Times New Roman" w:hAnsi="Times New Roman" w:cs="Times New Roman"/>
          <w:sz w:val="24"/>
          <w:szCs w:val="24"/>
        </w:rPr>
        <w:t>. Mode 1 show</w:t>
      </w:r>
      <w:r w:rsidR="00C06C2D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282E8C">
        <w:rPr>
          <w:rFonts w:ascii="Times New Roman" w:hAnsi="Times New Roman" w:cs="Times New Roman"/>
          <w:sz w:val="24"/>
          <w:szCs w:val="24"/>
        </w:rPr>
        <w:t>the canonical</w:t>
      </w:r>
      <w:r w:rsidR="00313019">
        <w:rPr>
          <w:rFonts w:ascii="Times New Roman" w:hAnsi="Times New Roman" w:cs="Times New Roman"/>
          <w:sz w:val="24"/>
          <w:szCs w:val="24"/>
        </w:rPr>
        <w:t xml:space="preserve"> El Nino </w:t>
      </w:r>
      <w:r w:rsidR="00B07D2A">
        <w:rPr>
          <w:rFonts w:ascii="Times New Roman" w:hAnsi="Times New Roman" w:cs="Times New Roman"/>
          <w:sz w:val="24"/>
          <w:szCs w:val="24"/>
        </w:rPr>
        <w:t xml:space="preserve">(warm event) </w:t>
      </w:r>
      <w:r w:rsidR="00291BDE">
        <w:rPr>
          <w:rFonts w:ascii="Times New Roman" w:hAnsi="Times New Roman" w:cs="Times New Roman"/>
          <w:sz w:val="24"/>
          <w:szCs w:val="24"/>
        </w:rPr>
        <w:t xml:space="preserve">pattern </w:t>
      </w:r>
      <w:r w:rsidR="00C06C2D">
        <w:rPr>
          <w:rFonts w:ascii="Times New Roman" w:eastAsia="Calibri" w:hAnsi="Times New Roman" w:cs="Times New Roman"/>
          <w:sz w:val="24"/>
          <w:szCs w:val="24"/>
        </w:rPr>
        <w:t>of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large warming in the tropical central-eastern Pacific surrounded by a 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>horse-shoe</w:t>
      </w:r>
      <w:r w:rsidR="007156E7">
        <w:rPr>
          <w:rFonts w:ascii="Times New Roman" w:eastAsia="Calibri" w:hAnsi="Times New Roman" w:cs="Times New Roman"/>
          <w:sz w:val="24"/>
          <w:szCs w:val="24"/>
        </w:rPr>
        <w:t>'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 cooling pattern spanning from the tropical western Pacific to the mid-latitudes in both hemisphere</w:t>
      </w:r>
      <w:r w:rsidR="00433182">
        <w:rPr>
          <w:rFonts w:ascii="Times New Roman" w:eastAsia="Calibri" w:hAnsi="Times New Roman" w:cs="Times New Roman"/>
          <w:sz w:val="24"/>
          <w:szCs w:val="24"/>
        </w:rPr>
        <w:t>s</w:t>
      </w:r>
      <w:r w:rsidR="00313019">
        <w:rPr>
          <w:rFonts w:ascii="Times New Roman" w:eastAsia="Calibri" w:hAnsi="Times New Roman" w:cs="Times New Roman" w:hint="eastAsia"/>
          <w:sz w:val="24"/>
          <w:szCs w:val="24"/>
        </w:rPr>
        <w:t xml:space="preserve">. </w:t>
      </w:r>
      <w:r w:rsidR="007F70EF">
        <w:rPr>
          <w:rFonts w:ascii="Times New Roman" w:hAnsi="Times New Roman" w:cs="Times New Roman"/>
          <w:sz w:val="24"/>
          <w:szCs w:val="24"/>
        </w:rPr>
        <w:t>T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he </w:t>
      </w:r>
      <w:r w:rsidR="002168DE">
        <w:rPr>
          <w:rFonts w:ascii="Times New Roman" w:eastAsia="Calibri" w:hAnsi="Times New Roman" w:cs="Times New Roman"/>
          <w:sz w:val="24"/>
          <w:szCs w:val="24"/>
        </w:rPr>
        <w:t xml:space="preserve">5-season </w:t>
      </w:r>
      <w:r w:rsidR="007F70EF">
        <w:rPr>
          <w:rFonts w:ascii="Times New Roman" w:eastAsia="Calibri" w:hAnsi="Times New Roman" w:cs="Times New Roman"/>
          <w:sz w:val="24"/>
          <w:szCs w:val="24"/>
        </w:rPr>
        <w:t xml:space="preserve">sequence spans from JJA0 to JJA1. 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(The first year of </w:t>
      </w:r>
      <w:r w:rsidR="00433182">
        <w:rPr>
          <w:rFonts w:ascii="Times New Roman" w:eastAsia="Calibri" w:hAnsi="Times New Roman" w:cs="Times New Roman"/>
          <w:sz w:val="24"/>
          <w:szCs w:val="24"/>
        </w:rPr>
        <w:t>a warm</w:t>
      </w:r>
      <w:r w:rsidR="007156E7">
        <w:rPr>
          <w:rFonts w:ascii="Times New Roman" w:eastAsia="Calibri" w:hAnsi="Times New Roman" w:cs="Times New Roman"/>
          <w:sz w:val="24"/>
          <w:szCs w:val="24"/>
        </w:rPr>
        <w:t xml:space="preserve"> event is denoted by a zero year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.)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2554D">
        <w:rPr>
          <w:rFonts w:ascii="Times New Roman" w:eastAsia="Calibri" w:hAnsi="Times New Roman" w:cs="Times New Roman"/>
          <w:sz w:val="24"/>
          <w:szCs w:val="24"/>
        </w:rPr>
        <w:t xml:space="preserve">warming </w:t>
      </w:r>
      <w:r w:rsidR="00EB5D0C">
        <w:rPr>
          <w:rFonts w:ascii="Times New Roman" w:eastAsia="Calibri" w:hAnsi="Times New Roman" w:cs="Times New Roman"/>
          <w:sz w:val="24"/>
          <w:szCs w:val="24"/>
        </w:rPr>
        <w:t>peaks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 in SON0 and DJF1 in </w:t>
      </w:r>
      <w:r w:rsidR="00902BE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eastAsia="Calibri" w:hAnsi="Times New Roman" w:cs="Times New Roman"/>
          <w:sz w:val="24"/>
          <w:szCs w:val="24"/>
        </w:rPr>
        <w:t xml:space="preserve">tropical Pacific, but is delayed by </w:t>
      </w:r>
      <w:r w:rsidR="00CC6E8A">
        <w:rPr>
          <w:rFonts w:ascii="Times New Roman" w:hAnsi="Times New Roman" w:cs="Times New Roman"/>
          <w:sz w:val="24"/>
          <w:szCs w:val="24"/>
        </w:rPr>
        <w:t>a season or two (MAM1)</w:t>
      </w:r>
      <w:r w:rsidR="002146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D2A">
        <w:rPr>
          <w:rFonts w:ascii="Times New Roman" w:hAnsi="Times New Roman" w:cs="Times New Roman"/>
          <w:sz w:val="24"/>
          <w:szCs w:val="24"/>
        </w:rPr>
        <w:t xml:space="preserve">in </w:t>
      </w:r>
      <w:r w:rsidR="00C116F9">
        <w:rPr>
          <w:rFonts w:ascii="Times New Roman" w:hAnsi="Times New Roman" w:cs="Times New Roman"/>
          <w:sz w:val="24"/>
          <w:szCs w:val="24"/>
        </w:rPr>
        <w:t xml:space="preserve">the </w:t>
      </w:r>
      <w:r w:rsidR="00B07D2A">
        <w:rPr>
          <w:rFonts w:ascii="Times New Roman" w:hAnsi="Times New Roman" w:cs="Times New Roman"/>
          <w:sz w:val="24"/>
          <w:szCs w:val="24"/>
        </w:rPr>
        <w:t>tropical North Atlantic, western I</w:t>
      </w:r>
      <w:r w:rsidR="00CC6E8A">
        <w:rPr>
          <w:rFonts w:ascii="Times New Roman" w:hAnsi="Times New Roman" w:cs="Times New Roman"/>
          <w:sz w:val="24"/>
          <w:szCs w:val="24"/>
        </w:rPr>
        <w:t xml:space="preserve">ndian Ocean, and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CC6E8A">
        <w:rPr>
          <w:rFonts w:ascii="Times New Roman" w:hAnsi="Times New Roman" w:cs="Times New Roman"/>
          <w:sz w:val="24"/>
          <w:szCs w:val="24"/>
        </w:rPr>
        <w:t>Southern Ocean</w:t>
      </w:r>
      <w:r w:rsidR="00493840">
        <w:rPr>
          <w:rFonts w:ascii="Times New Roman" w:hAnsi="Times New Roman" w:cs="Times New Roman"/>
          <w:sz w:val="24"/>
          <w:szCs w:val="24"/>
        </w:rPr>
        <w:t xml:space="preserve">. </w:t>
      </w:r>
      <w:r w:rsidR="0028475D">
        <w:rPr>
          <w:rFonts w:ascii="Times New Roman" w:hAnsi="Times New Roman" w:cs="Times New Roman"/>
          <w:sz w:val="24"/>
          <w:szCs w:val="24"/>
        </w:rPr>
        <w:t>Mode 1</w:t>
      </w:r>
      <w:r w:rsidR="00D0774F">
        <w:rPr>
          <w:rFonts w:ascii="Times New Roman" w:hAnsi="Times New Roman" w:cs="Times New Roman"/>
          <w:sz w:val="24"/>
          <w:szCs w:val="24"/>
        </w:rPr>
        <w:t xml:space="preserve"> </w:t>
      </w:r>
      <w:r w:rsidR="001079E5">
        <w:rPr>
          <w:rFonts w:ascii="Times New Roman" w:hAnsi="Times New Roman" w:cs="Times New Roman"/>
          <w:sz w:val="24"/>
          <w:szCs w:val="24"/>
        </w:rPr>
        <w:t>is almost stationary</w:t>
      </w:r>
      <w:r w:rsidR="003439B1">
        <w:rPr>
          <w:rFonts w:ascii="Times New Roman" w:hAnsi="Times New Roman" w:cs="Times New Roman"/>
          <w:sz w:val="24"/>
          <w:szCs w:val="24"/>
        </w:rPr>
        <w:t xml:space="preserve">, and is </w:t>
      </w:r>
      <w:r w:rsidR="00B07D2A">
        <w:rPr>
          <w:rFonts w:ascii="Times New Roman" w:hAnsi="Times New Roman" w:cs="Times New Roman"/>
          <w:sz w:val="24"/>
          <w:szCs w:val="24"/>
        </w:rPr>
        <w:t xml:space="preserve">basically </w:t>
      </w:r>
      <w:r w:rsidR="003439B1">
        <w:rPr>
          <w:rFonts w:ascii="Times New Roman" w:hAnsi="Times New Roman" w:cs="Times New Roman"/>
          <w:sz w:val="24"/>
          <w:szCs w:val="24"/>
        </w:rPr>
        <w:t>the same as the leading EOF mode</w:t>
      </w:r>
      <w:r w:rsidR="00D05856">
        <w:rPr>
          <w:rFonts w:ascii="Times New Roman" w:hAnsi="Times New Roman" w:cs="Times New Roman"/>
          <w:sz w:val="24"/>
          <w:szCs w:val="24"/>
        </w:rPr>
        <w:t xml:space="preserve">, a </w:t>
      </w:r>
      <w:r w:rsidR="00DC219C">
        <w:rPr>
          <w:rFonts w:ascii="Times New Roman" w:hAnsi="Times New Roman" w:cs="Times New Roman"/>
          <w:sz w:val="24"/>
          <w:szCs w:val="24"/>
        </w:rPr>
        <w:t>common</w:t>
      </w:r>
      <w:r w:rsidR="00D05856">
        <w:rPr>
          <w:rFonts w:ascii="Times New Roman" w:hAnsi="Times New Roman" w:cs="Times New Roman"/>
          <w:sz w:val="24"/>
          <w:szCs w:val="24"/>
        </w:rPr>
        <w:t xml:space="preserve"> definition of </w:t>
      </w:r>
      <w:r w:rsidR="008A1F2A">
        <w:rPr>
          <w:rFonts w:ascii="Times New Roman" w:hAnsi="Times New Roman" w:cs="Times New Roman"/>
          <w:sz w:val="24"/>
          <w:szCs w:val="24"/>
        </w:rPr>
        <w:t xml:space="preserve">the </w:t>
      </w:r>
      <w:r w:rsidR="008A7076">
        <w:rPr>
          <w:rFonts w:ascii="Times New Roman" w:hAnsi="Times New Roman" w:cs="Times New Roman"/>
          <w:sz w:val="24"/>
          <w:szCs w:val="24"/>
        </w:rPr>
        <w:t xml:space="preserve">canonical </w:t>
      </w:r>
      <w:r w:rsidR="00D05856">
        <w:rPr>
          <w:rFonts w:ascii="Times New Roman" w:hAnsi="Times New Roman" w:cs="Times New Roman"/>
          <w:sz w:val="24"/>
          <w:szCs w:val="24"/>
        </w:rPr>
        <w:t>El Nino</w:t>
      </w:r>
      <w:r w:rsidR="00DC219C">
        <w:rPr>
          <w:rFonts w:ascii="Times New Roman" w:hAnsi="Times New Roman" w:cs="Times New Roman"/>
          <w:sz w:val="24"/>
          <w:szCs w:val="24"/>
        </w:rPr>
        <w:t xml:space="preserve"> </w:t>
      </w:r>
      <w:r w:rsidR="00902BEB">
        <w:rPr>
          <w:rFonts w:ascii="Times New Roman" w:hAnsi="Times New Roman" w:cs="Times New Roman"/>
          <w:sz w:val="24"/>
          <w:szCs w:val="24"/>
        </w:rPr>
        <w:t>mode</w:t>
      </w:r>
      <w:r w:rsidR="00917265">
        <w:rPr>
          <w:rFonts w:ascii="Times New Roman" w:hAnsi="Times New Roman" w:cs="Times New Roman"/>
          <w:sz w:val="24"/>
          <w:szCs w:val="24"/>
        </w:rPr>
        <w:t>.</w:t>
      </w:r>
      <w:r w:rsidR="003D5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E6F" w:rsidRDefault="001079E5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2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, which leads Mode 1 by </w:t>
      </w:r>
      <w:r w:rsidR="002849E8">
        <w:rPr>
          <w:rFonts w:ascii="Times New Roman" w:eastAsia="Calibri" w:hAnsi="Times New Roman" w:cs="Times New Roman"/>
          <w:sz w:val="24"/>
          <w:szCs w:val="24"/>
        </w:rPr>
        <w:t>about 3 seasons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621AB">
        <w:rPr>
          <w:rFonts w:ascii="Times New Roman" w:hAnsi="Times New Roman" w:cs="Times New Roman"/>
          <w:sz w:val="24"/>
          <w:szCs w:val="24"/>
        </w:rPr>
        <w:t>i</w:t>
      </w:r>
      <w:r w:rsidR="00C0736E">
        <w:rPr>
          <w:rFonts w:ascii="Times New Roman" w:hAnsi="Times New Roman" w:cs="Times New Roman"/>
          <w:sz w:val="24"/>
          <w:szCs w:val="24"/>
        </w:rPr>
        <w:t xml:space="preserve">s </w:t>
      </w:r>
      <w:r w:rsidR="00C0736E">
        <w:rPr>
          <w:rFonts w:ascii="Times New Roman" w:eastAsia="Calibri" w:hAnsi="Times New Roman" w:cs="Times New Roman"/>
          <w:sz w:val="24"/>
          <w:szCs w:val="24"/>
        </w:rPr>
        <w:t>t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he </w:t>
      </w:r>
      <w:r w:rsidR="002849E8">
        <w:rPr>
          <w:rFonts w:ascii="Times New Roman" w:eastAsia="Calibri" w:hAnsi="Times New Roman" w:cs="Times New Roman"/>
          <w:sz w:val="24"/>
          <w:szCs w:val="24"/>
        </w:rPr>
        <w:t>growth</w:t>
      </w:r>
      <w:r w:rsidR="00C073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>phas</w:t>
      </w:r>
      <w:r w:rsidR="00C0736E">
        <w:rPr>
          <w:rFonts w:ascii="Times New Roman" w:eastAsia="Calibri" w:hAnsi="Times New Roman" w:cs="Times New Roman"/>
          <w:sz w:val="24"/>
          <w:szCs w:val="24"/>
        </w:rPr>
        <w:t>e</w:t>
      </w:r>
      <w:r w:rsidR="00C0736E">
        <w:rPr>
          <w:rFonts w:ascii="Times New Roman" w:eastAsia="Calibri" w:hAnsi="Times New Roman" w:cs="Times New Roman" w:hint="eastAsia"/>
          <w:sz w:val="24"/>
          <w:szCs w:val="24"/>
        </w:rPr>
        <w:t xml:space="preserve"> of El Nino</w:t>
      </w:r>
      <w:r w:rsidR="00C116F9">
        <w:rPr>
          <w:rFonts w:ascii="Times New Roman" w:eastAsia="Calibri" w:hAnsi="Times New Roman" w:cs="Times New Roman"/>
          <w:sz w:val="24"/>
          <w:szCs w:val="24"/>
        </w:rPr>
        <w:t xml:space="preserve">, marked by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transition from cold to warm anomalies </w:t>
      </w:r>
      <w:r w:rsidR="00C116F9">
        <w:rPr>
          <w:rFonts w:ascii="Times New Roman" w:eastAsia="Calibri" w:hAnsi="Times New Roman" w:cs="Times New Roman"/>
          <w:sz w:val="24"/>
          <w:szCs w:val="24"/>
        </w:rPr>
        <w:t>in the tropical eastern Pacific</w:t>
      </w:r>
      <w:r w:rsidR="00110866">
        <w:rPr>
          <w:rFonts w:ascii="Times New Roman" w:eastAsia="Calibri" w:hAnsi="Times New Roman" w:cs="Times New Roman"/>
          <w:sz w:val="24"/>
          <w:szCs w:val="24"/>
        </w:rPr>
        <w:t>.</w:t>
      </w:r>
      <w:r w:rsidR="002B4B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7265">
        <w:rPr>
          <w:rFonts w:ascii="Times New Roman" w:hAnsi="Times New Roman" w:cs="Times New Roman"/>
          <w:sz w:val="24"/>
          <w:szCs w:val="24"/>
        </w:rPr>
        <w:t xml:space="preserve">(The opposite polarity </w:t>
      </w:r>
      <w:r w:rsidR="002849E8">
        <w:rPr>
          <w:rFonts w:ascii="Times New Roman" w:hAnsi="Times New Roman" w:cs="Times New Roman"/>
          <w:sz w:val="24"/>
          <w:szCs w:val="24"/>
        </w:rPr>
        <w:t>of Mode 2 describes the decay</w:t>
      </w:r>
      <w:r w:rsidR="00917265">
        <w:rPr>
          <w:rFonts w:ascii="Times New Roman" w:hAnsi="Times New Roman" w:cs="Times New Roman"/>
          <w:sz w:val="24"/>
          <w:szCs w:val="24"/>
        </w:rPr>
        <w:t xml:space="preserve"> phase.) </w:t>
      </w:r>
      <w:r w:rsidR="00C116F9">
        <w:rPr>
          <w:rFonts w:ascii="Times New Roman" w:hAnsi="Times New Roman" w:cs="Times New Roman"/>
          <w:sz w:val="24"/>
          <w:szCs w:val="24"/>
        </w:rPr>
        <w:t>There is also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2849E8">
        <w:rPr>
          <w:rFonts w:ascii="Times New Roman" w:eastAsia="Calibri" w:hAnsi="Times New Roman" w:cs="Times New Roman"/>
          <w:sz w:val="24"/>
          <w:szCs w:val="24"/>
        </w:rPr>
        <w:t>persistent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warm band in the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central 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North Pacific </w:t>
      </w:r>
      <w:r w:rsidR="009A6E66">
        <w:rPr>
          <w:rFonts w:ascii="Times New Roman" w:eastAsia="Calibri" w:hAnsi="Times New Roman" w:cs="Times New Roman"/>
          <w:sz w:val="24"/>
          <w:szCs w:val="24"/>
        </w:rPr>
        <w:t>(~</w:t>
      </w:r>
      <w:r w:rsidR="00CD0DEC">
        <w:rPr>
          <w:rFonts w:ascii="Times New Roman" w:eastAsia="Calibri" w:hAnsi="Times New Roman" w:cs="Times New Roman"/>
          <w:sz w:val="24"/>
          <w:szCs w:val="24"/>
        </w:rPr>
        <w:t xml:space="preserve"> 40</w:t>
      </w:r>
      <w:r w:rsidR="00CD0DEC" w:rsidRPr="00181B6F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="00CD0DEC">
        <w:rPr>
          <w:rFonts w:ascii="Times New Roman" w:eastAsia="Calibri" w:hAnsi="Times New Roman" w:cs="Times New Roman"/>
          <w:sz w:val="24"/>
          <w:szCs w:val="24"/>
        </w:rPr>
        <w:t>N</w:t>
      </w:r>
      <w:r w:rsidR="009A6E66">
        <w:rPr>
          <w:rFonts w:ascii="Times New Roman" w:eastAsia="Calibri" w:hAnsi="Times New Roman" w:cs="Times New Roman"/>
          <w:sz w:val="24"/>
          <w:szCs w:val="24"/>
        </w:rPr>
        <w:t>)</w:t>
      </w:r>
      <w:r w:rsidR="00C116F9">
        <w:rPr>
          <w:rFonts w:ascii="Times New Roman" w:eastAsia="Calibri" w:hAnsi="Times New Roman" w:cs="Times New Roman"/>
          <w:sz w:val="24"/>
          <w:szCs w:val="24"/>
        </w:rPr>
        <w:t>,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associated with </w:t>
      </w:r>
      <w:r w:rsidR="00BA5F25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weakening </w:t>
      </w:r>
      <w:r w:rsidR="003B0F00">
        <w:rPr>
          <w:rFonts w:ascii="Times New Roman" w:eastAsia="Calibri" w:hAnsi="Times New Roman" w:cs="Times New Roman"/>
          <w:sz w:val="24"/>
          <w:szCs w:val="24"/>
        </w:rPr>
        <w:t xml:space="preserve">Aleutian low </w:t>
      </w:r>
      <w:r w:rsidR="00562020">
        <w:rPr>
          <w:rFonts w:ascii="Times New Roman" w:eastAsia="Calibri" w:hAnsi="Times New Roman" w:cs="Times New Roman"/>
          <w:sz w:val="24"/>
          <w:szCs w:val="24"/>
        </w:rPr>
        <w:t>during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a cold event (Alexander et al</w:t>
      </w:r>
      <w:r w:rsidR="00DF30AE">
        <w:rPr>
          <w:rFonts w:ascii="Times New Roman" w:eastAsia="Calibri" w:hAnsi="Times New Roman" w:cs="Times New Roman"/>
          <w:sz w:val="24"/>
          <w:szCs w:val="24"/>
        </w:rPr>
        <w:t>.</w:t>
      </w:r>
      <w:r w:rsidR="000612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124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2002). 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The Nino-3.4 index, </w:t>
      </w:r>
      <w:r w:rsidR="00562020">
        <w:rPr>
          <w:rFonts w:ascii="Times New Roman" w:hAnsi="Times New Roman" w:cs="Times New Roman"/>
          <w:sz w:val="24"/>
          <w:szCs w:val="24"/>
        </w:rPr>
        <w:t>the area averaged SST anomalies in the equatorial Pacific, 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S-5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N, 170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-120</w:t>
      </w:r>
      <w:r w:rsidR="00562020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62020">
        <w:rPr>
          <w:rFonts w:ascii="Times New Roman" w:hAnsi="Times New Roman" w:cs="Times New Roman"/>
          <w:sz w:val="24"/>
          <w:szCs w:val="24"/>
        </w:rPr>
        <w:t>W</w:t>
      </w:r>
      <w:r w:rsidR="00562020">
        <w:rPr>
          <w:rFonts w:ascii="Times New Roman" w:eastAsia="Calibri" w:hAnsi="Times New Roman" w:cs="Times New Roman"/>
          <w:sz w:val="24"/>
          <w:szCs w:val="24"/>
        </w:rPr>
        <w:t xml:space="preserve"> is a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common </w:t>
      </w:r>
      <w:r w:rsidR="00A04D5D">
        <w:rPr>
          <w:rFonts w:ascii="Times New Roman" w:eastAsia="Calibri" w:hAnsi="Times New Roman" w:cs="Times New Roman"/>
          <w:sz w:val="24"/>
          <w:szCs w:val="24"/>
        </w:rPr>
        <w:t>definition</w:t>
      </w:r>
      <w:r w:rsidR="00433485">
        <w:rPr>
          <w:rFonts w:ascii="Times New Roman" w:eastAsia="Calibri" w:hAnsi="Times New Roman" w:cs="Times New Roman"/>
          <w:sz w:val="24"/>
          <w:szCs w:val="24"/>
        </w:rPr>
        <w:t xml:space="preserve"> of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El Nino </w:t>
      </w:r>
      <w:r w:rsidR="00433485">
        <w:rPr>
          <w:rFonts w:ascii="Times New Roman" w:eastAsia="Calibri" w:hAnsi="Times New Roman" w:cs="Times New Roman"/>
          <w:sz w:val="24"/>
          <w:szCs w:val="24"/>
        </w:rPr>
        <w:t>variability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900E7">
        <w:rPr>
          <w:rFonts w:ascii="Times New Roman" w:eastAsia="Calibri" w:hAnsi="Times New Roman" w:cs="Times New Roman"/>
          <w:sz w:val="24"/>
          <w:szCs w:val="24"/>
        </w:rPr>
        <w:t>Also, t</w:t>
      </w:r>
      <w:r w:rsidR="008A1F2A">
        <w:rPr>
          <w:rFonts w:ascii="Times New Roman" w:hAnsi="Times New Roman" w:cs="Times New Roman"/>
          <w:sz w:val="24"/>
          <w:szCs w:val="24"/>
        </w:rPr>
        <w:t xml:space="preserve">he cold tongue index (CT), which extends </w:t>
      </w:r>
      <w:r w:rsidR="00A04D5D">
        <w:rPr>
          <w:rFonts w:ascii="Times New Roman" w:hAnsi="Times New Roman" w:cs="Times New Roman"/>
          <w:sz w:val="24"/>
          <w:szCs w:val="24"/>
        </w:rPr>
        <w:t xml:space="preserve">the area coverage </w:t>
      </w:r>
      <w:r w:rsidR="008A1F2A">
        <w:rPr>
          <w:rFonts w:ascii="Times New Roman" w:hAnsi="Times New Roman" w:cs="Times New Roman"/>
          <w:sz w:val="24"/>
          <w:szCs w:val="24"/>
        </w:rPr>
        <w:t>to the coast of South America, 6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S-6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N, 180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>-90</w:t>
      </w:r>
      <w:r w:rsidR="008A1F2A" w:rsidRPr="004A43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A1F2A">
        <w:rPr>
          <w:rFonts w:ascii="Times New Roman" w:hAnsi="Times New Roman" w:cs="Times New Roman"/>
          <w:sz w:val="24"/>
          <w:szCs w:val="24"/>
        </w:rPr>
        <w:t xml:space="preserve">W, </w:t>
      </w:r>
      <w:r w:rsidR="00A04D5D">
        <w:rPr>
          <w:rFonts w:ascii="Times New Roman" w:hAnsi="Times New Roman" w:cs="Times New Roman"/>
          <w:sz w:val="24"/>
          <w:szCs w:val="24"/>
        </w:rPr>
        <w:t xml:space="preserve">is a better measure of </w:t>
      </w:r>
      <w:r w:rsidR="000C6A34">
        <w:rPr>
          <w:rFonts w:ascii="Times New Roman" w:hAnsi="Times New Roman" w:cs="Times New Roman"/>
          <w:sz w:val="24"/>
          <w:szCs w:val="24"/>
        </w:rPr>
        <w:t>total</w:t>
      </w:r>
      <w:r w:rsidR="00A04D5D">
        <w:rPr>
          <w:rFonts w:ascii="Times New Roman" w:hAnsi="Times New Roman" w:cs="Times New Roman"/>
          <w:sz w:val="24"/>
          <w:szCs w:val="24"/>
        </w:rPr>
        <w:t xml:space="preserve"> </w:t>
      </w:r>
      <w:r w:rsidR="00A04D5D">
        <w:rPr>
          <w:rFonts w:ascii="Times New Roman" w:eastAsia="Calibri" w:hAnsi="Times New Roman" w:cs="Times New Roman"/>
          <w:sz w:val="24"/>
          <w:szCs w:val="24"/>
        </w:rPr>
        <w:t xml:space="preserve">tropical Pacific variability </w:t>
      </w:r>
      <w:r w:rsidR="008A1F2A">
        <w:rPr>
          <w:rFonts w:ascii="Times New Roman" w:hAnsi="Times New Roman" w:cs="Times New Roman"/>
          <w:sz w:val="24"/>
          <w:szCs w:val="24"/>
        </w:rPr>
        <w:t xml:space="preserve">(Zhang et al. 1997). </w:t>
      </w:r>
      <w:r w:rsidR="00433485">
        <w:rPr>
          <w:rFonts w:ascii="Times New Roman" w:hAnsi="Times New Roman" w:cs="Times New Roman"/>
          <w:sz w:val="24"/>
          <w:szCs w:val="24"/>
        </w:rPr>
        <w:t xml:space="preserve">The first two modes </w:t>
      </w:r>
      <w:r w:rsidR="00365259">
        <w:rPr>
          <w:rFonts w:ascii="Times New Roman" w:eastAsia="Calibri" w:hAnsi="Times New Roman" w:cs="Times New Roman"/>
          <w:sz w:val="24"/>
          <w:szCs w:val="24"/>
        </w:rPr>
        <w:t>explain 89</w:t>
      </w:r>
      <w:r w:rsidR="00FE7123">
        <w:rPr>
          <w:rFonts w:ascii="Times New Roman" w:eastAsia="Calibri" w:hAnsi="Times New Roman" w:cs="Times New Roman"/>
          <w:sz w:val="24"/>
          <w:szCs w:val="24"/>
        </w:rPr>
        <w:t>.0</w:t>
      </w:r>
      <w:r w:rsidR="002849E8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2849E8">
        <w:rPr>
          <w:rFonts w:ascii="Times New Roman" w:hAnsi="Times New Roman" w:cs="Times New Roman"/>
          <w:sz w:val="24"/>
          <w:szCs w:val="24"/>
        </w:rPr>
        <w:t xml:space="preserve">7.3% </w:t>
      </w:r>
      <w:r w:rsidR="00365259">
        <w:rPr>
          <w:rFonts w:ascii="Times New Roman" w:eastAsia="Calibri" w:hAnsi="Times New Roman" w:cs="Times New Roman"/>
          <w:sz w:val="24"/>
          <w:szCs w:val="24"/>
        </w:rPr>
        <w:t xml:space="preserve">of </w:t>
      </w:r>
      <w:r w:rsidR="00CD0DEC">
        <w:rPr>
          <w:rFonts w:ascii="Times New Roman" w:hAnsi="Times New Roman" w:cs="Times New Roman"/>
          <w:sz w:val="24"/>
          <w:szCs w:val="24"/>
        </w:rPr>
        <w:t xml:space="preserve">Nino-3.4 </w:t>
      </w:r>
      <w:r w:rsidR="00480D5F">
        <w:rPr>
          <w:rFonts w:ascii="Times New Roman" w:hAnsi="Times New Roman" w:cs="Times New Roman"/>
          <w:sz w:val="24"/>
          <w:szCs w:val="24"/>
        </w:rPr>
        <w:t>variance</w:t>
      </w:r>
      <w:r w:rsidR="0043348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480D5F">
        <w:rPr>
          <w:rFonts w:ascii="Times New Roman" w:hAnsi="Times New Roman" w:cs="Times New Roman"/>
          <w:sz w:val="24"/>
          <w:szCs w:val="24"/>
        </w:rPr>
        <w:t xml:space="preserve">. </w:t>
      </w:r>
      <w:r w:rsidR="00A85F44">
        <w:rPr>
          <w:rFonts w:ascii="Times New Roman" w:hAnsi="Times New Roman" w:cs="Times New Roman"/>
          <w:sz w:val="24"/>
          <w:szCs w:val="24"/>
        </w:rPr>
        <w:t>In terms of CT, t</w:t>
      </w:r>
      <w:r w:rsidR="00EC2E98">
        <w:rPr>
          <w:rFonts w:ascii="Times New Roman" w:hAnsi="Times New Roman" w:cs="Times New Roman"/>
          <w:sz w:val="24"/>
          <w:szCs w:val="24"/>
        </w:rPr>
        <w:t xml:space="preserve">he </w:t>
      </w:r>
      <w:r w:rsidR="00FE7123">
        <w:rPr>
          <w:rFonts w:ascii="Times New Roman" w:hAnsi="Times New Roman" w:cs="Times New Roman"/>
          <w:sz w:val="24"/>
          <w:szCs w:val="24"/>
        </w:rPr>
        <w:t>percentage variance</w:t>
      </w:r>
      <w:ins w:id="31" w:author="ZHANGM.H." w:date="2013-09-17T02:52:00Z">
        <w:r w:rsidR="000320EA">
          <w:rPr>
            <w:rFonts w:ascii="Times New Roman" w:hAnsi="Times New Roman" w:cs="Times New Roman"/>
            <w:sz w:val="24"/>
            <w:szCs w:val="24"/>
          </w:rPr>
          <w:t>s</w:t>
        </w:r>
      </w:ins>
      <w:r w:rsidR="00FE7123">
        <w:rPr>
          <w:rFonts w:ascii="Times New Roman" w:hAnsi="Times New Roman" w:cs="Times New Roman"/>
          <w:sz w:val="24"/>
          <w:szCs w:val="24"/>
        </w:rPr>
        <w:t xml:space="preserve"> explained are</w:t>
      </w:r>
      <w:r w:rsidR="006247F9">
        <w:rPr>
          <w:rFonts w:ascii="Times New Roman" w:hAnsi="Times New Roman" w:cs="Times New Roman"/>
          <w:sz w:val="24"/>
          <w:szCs w:val="24"/>
        </w:rPr>
        <w:t xml:space="preserve"> 89.4 and 8.5</w:t>
      </w:r>
      <w:r w:rsidR="00FE7123">
        <w:rPr>
          <w:rFonts w:ascii="Times New Roman" w:hAnsi="Times New Roman" w:cs="Times New Roman"/>
          <w:sz w:val="24"/>
          <w:szCs w:val="24"/>
        </w:rPr>
        <w:t>% respectively</w:t>
      </w:r>
      <w:r w:rsidR="00EC2E98">
        <w:rPr>
          <w:rFonts w:ascii="Times New Roman" w:hAnsi="Times New Roman" w:cs="Times New Roman"/>
          <w:sz w:val="24"/>
          <w:szCs w:val="24"/>
        </w:rPr>
        <w:t>.</w:t>
      </w:r>
      <w:r w:rsidR="00A8192A">
        <w:rPr>
          <w:rFonts w:ascii="Times New Roman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hAnsi="Times New Roman" w:cs="Times New Roman"/>
          <w:sz w:val="24"/>
          <w:szCs w:val="24"/>
        </w:rPr>
        <w:t>Using either measure, the first two modes account for nearly all El Nino variability.</w:t>
      </w:r>
      <w:r w:rsidR="00E9709E" w:rsidRPr="00E9709E">
        <w:rPr>
          <w:rFonts w:ascii="Times New Roman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hAnsi="Times New Roman" w:cs="Times New Roman"/>
          <w:sz w:val="24"/>
          <w:szCs w:val="24"/>
        </w:rPr>
        <w:t xml:space="preserve">Mode 1 defines the general </w:t>
      </w:r>
      <w:r w:rsidR="000C6A34">
        <w:rPr>
          <w:rFonts w:ascii="Times New Roman" w:hAnsi="Times New Roman" w:cs="Times New Roman"/>
          <w:sz w:val="24"/>
          <w:szCs w:val="24"/>
        </w:rPr>
        <w:t xml:space="preserve">El Nino </w:t>
      </w:r>
      <w:r w:rsidR="00E9709E">
        <w:rPr>
          <w:rFonts w:ascii="Times New Roman" w:hAnsi="Times New Roman" w:cs="Times New Roman"/>
          <w:sz w:val="24"/>
          <w:szCs w:val="24"/>
        </w:rPr>
        <w:t xml:space="preserve">pattern, while Mode 2 </w:t>
      </w:r>
      <w:r w:rsidR="00E9709E">
        <w:rPr>
          <w:rFonts w:ascii="Times New Roman" w:eastAsia="Calibri" w:hAnsi="Times New Roman" w:cs="Times New Roman"/>
          <w:sz w:val="24"/>
          <w:szCs w:val="24"/>
        </w:rPr>
        <w:t>allows for</w:t>
      </w:r>
      <w:r w:rsidR="00E9709E" w:rsidRPr="00EA27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709E">
        <w:rPr>
          <w:rFonts w:ascii="Times New Roman" w:eastAsia="Calibri" w:hAnsi="Times New Roman" w:cs="Times New Roman"/>
          <w:sz w:val="24"/>
          <w:szCs w:val="24"/>
        </w:rPr>
        <w:t>variations of individual events.</w:t>
      </w:r>
    </w:p>
    <w:p w:rsidR="0043543B" w:rsidRDefault="00D43462" w:rsidP="002461C9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how unforced </w:t>
      </w:r>
      <w:r w:rsidR="00231F3A">
        <w:rPr>
          <w:rFonts w:ascii="Times New Roman" w:hAnsi="Times New Roman" w:cs="Times New Roman"/>
          <w:sz w:val="24"/>
          <w:szCs w:val="24"/>
        </w:rPr>
        <w:t xml:space="preserve">global SST </w:t>
      </w:r>
      <w:r w:rsidR="00AC69CF">
        <w:rPr>
          <w:rFonts w:ascii="Times New Roman" w:hAnsi="Times New Roman" w:cs="Times New Roman"/>
          <w:sz w:val="24"/>
          <w:szCs w:val="24"/>
        </w:rPr>
        <w:t>patterns are</w:t>
      </w:r>
      <w:r>
        <w:rPr>
          <w:rFonts w:ascii="Times New Roman" w:hAnsi="Times New Roman" w:cs="Times New Roman"/>
          <w:sz w:val="24"/>
          <w:szCs w:val="24"/>
        </w:rPr>
        <w:t xml:space="preserve"> modified by anthropogenic forcing, we repeat the same calculations with </w:t>
      </w:r>
      <w:r w:rsidR="00231F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historical run</w:t>
      </w:r>
      <w:r w:rsidR="00231F3A" w:rsidRPr="00231F3A">
        <w:rPr>
          <w:rFonts w:ascii="Times New Roman" w:hAnsi="Times New Roman" w:cs="Times New Roman"/>
          <w:sz w:val="24"/>
          <w:szCs w:val="24"/>
        </w:rPr>
        <w:t xml:space="preserve"> </w:t>
      </w:r>
      <w:r w:rsidR="00231F3A">
        <w:rPr>
          <w:rFonts w:ascii="Times New Roman" w:hAnsi="Times New Roman" w:cs="Times New Roman"/>
          <w:sz w:val="24"/>
          <w:szCs w:val="24"/>
        </w:rPr>
        <w:t>of the same period (1960-2000)</w:t>
      </w:r>
      <w:del w:id="32" w:author="ZHANGM.H." w:date="2013-09-17T02:52:00Z">
        <w:r w:rsidDel="000320EA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ED7367" w:rsidDel="000320EA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33" w:author="ZHANGM.H." w:date="2013-09-17T02:52:00Z">
        <w:r w:rsidR="000320EA">
          <w:rPr>
            <w:rFonts w:ascii="Times New Roman" w:hAnsi="Times New Roman" w:cs="Times New Roman"/>
            <w:sz w:val="24"/>
            <w:szCs w:val="24"/>
          </w:rPr>
          <w:t>, r</w:t>
        </w:r>
      </w:ins>
      <w:r w:rsidR="00ED7367">
        <w:rPr>
          <w:rFonts w:ascii="Times New Roman" w:hAnsi="Times New Roman" w:cs="Times New Roman"/>
          <w:sz w:val="24"/>
          <w:szCs w:val="24"/>
        </w:rPr>
        <w:t xml:space="preserve">ecalling that the mean global temperature increases substantially during this period (Fig. 1). </w:t>
      </w:r>
      <w:r w:rsidR="00D873E2">
        <w:rPr>
          <w:rFonts w:ascii="Times New Roman" w:hAnsi="Times New Roman" w:cs="Times New Roman"/>
          <w:sz w:val="24"/>
          <w:szCs w:val="24"/>
        </w:rPr>
        <w:t>Figure 3 shows SST patterns of the first three EEOF modes</w:t>
      </w:r>
      <w:r w:rsidR="00231F3A">
        <w:rPr>
          <w:rFonts w:ascii="Times New Roman" w:hAnsi="Times New Roman" w:cs="Times New Roman"/>
          <w:sz w:val="24"/>
          <w:szCs w:val="24"/>
        </w:rPr>
        <w:t>, which</w:t>
      </w:r>
      <w:r w:rsidR="00D87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 for 21.4, 12.4 and 11.3</w:t>
      </w:r>
      <w:r w:rsidR="00D873E2">
        <w:rPr>
          <w:rFonts w:ascii="Times New Roman" w:hAnsi="Times New Roman" w:cs="Times New Roman"/>
          <w:sz w:val="24"/>
          <w:szCs w:val="24"/>
        </w:rPr>
        <w:t xml:space="preserve">% of total variance respectively. </w:t>
      </w:r>
      <w:r w:rsidR="007012DB">
        <w:rPr>
          <w:rFonts w:ascii="Times New Roman" w:hAnsi="Times New Roman" w:cs="Times New Roman"/>
          <w:sz w:val="24"/>
          <w:szCs w:val="24"/>
        </w:rPr>
        <w:t xml:space="preserve">The first </w:t>
      </w:r>
      <w:r w:rsidR="005C5F99">
        <w:rPr>
          <w:rFonts w:ascii="Times New Roman" w:hAnsi="Times New Roman" w:cs="Times New Roman"/>
          <w:sz w:val="24"/>
          <w:szCs w:val="24"/>
        </w:rPr>
        <w:t xml:space="preserve">two </w:t>
      </w:r>
      <w:r w:rsidR="007012DB">
        <w:rPr>
          <w:rFonts w:ascii="Times New Roman" w:hAnsi="Times New Roman" w:cs="Times New Roman"/>
          <w:sz w:val="24"/>
          <w:szCs w:val="24"/>
        </w:rPr>
        <w:t>mode</w:t>
      </w:r>
      <w:r w:rsidR="005C5F99">
        <w:rPr>
          <w:rFonts w:ascii="Times New Roman" w:hAnsi="Times New Roman" w:cs="Times New Roman"/>
          <w:sz w:val="24"/>
          <w:szCs w:val="24"/>
        </w:rPr>
        <w:t>s</w:t>
      </w:r>
      <w:r w:rsidR="007012DB">
        <w:rPr>
          <w:rFonts w:ascii="Times New Roman" w:hAnsi="Times New Roman" w:cs="Times New Roman"/>
          <w:sz w:val="24"/>
          <w:szCs w:val="24"/>
        </w:rPr>
        <w:t xml:space="preserve"> </w:t>
      </w:r>
      <w:r w:rsidR="005C5F99">
        <w:rPr>
          <w:rFonts w:ascii="Times New Roman" w:hAnsi="Times New Roman" w:cs="Times New Roman"/>
          <w:sz w:val="24"/>
          <w:szCs w:val="24"/>
        </w:rPr>
        <w:t>are</w:t>
      </w:r>
      <w:r w:rsidR="00F2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="00F24D32">
        <w:rPr>
          <w:rFonts w:ascii="Times New Roman" w:hAnsi="Times New Roman" w:cs="Times New Roman"/>
          <w:sz w:val="24"/>
          <w:szCs w:val="24"/>
        </w:rPr>
        <w:t xml:space="preserve"> to </w:t>
      </w:r>
      <w:r w:rsidR="00810DF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626356">
        <w:rPr>
          <w:rFonts w:ascii="Times New Roman" w:hAnsi="Times New Roman" w:cs="Times New Roman"/>
          <w:sz w:val="24"/>
          <w:szCs w:val="24"/>
        </w:rPr>
        <w:t>unforced modes</w:t>
      </w:r>
      <w:r w:rsidR="007860C8">
        <w:rPr>
          <w:rFonts w:ascii="Times New Roman" w:hAnsi="Times New Roman" w:cs="Times New Roman"/>
          <w:sz w:val="24"/>
          <w:szCs w:val="24"/>
        </w:rPr>
        <w:t>.</w:t>
      </w:r>
      <w:r w:rsidR="00B3728F">
        <w:rPr>
          <w:rFonts w:ascii="Times New Roman" w:hAnsi="Times New Roman" w:cs="Times New Roman"/>
          <w:sz w:val="24"/>
          <w:szCs w:val="24"/>
        </w:rPr>
        <w:t xml:space="preserve"> </w:t>
      </w:r>
      <w:r w:rsidR="00810DFC">
        <w:rPr>
          <w:rFonts w:ascii="Times New Roman" w:hAnsi="Times New Roman" w:cs="Times New Roman"/>
          <w:sz w:val="24"/>
          <w:szCs w:val="24"/>
        </w:rPr>
        <w:t>However, t</w:t>
      </w:r>
      <w:r w:rsidR="00917265">
        <w:rPr>
          <w:rFonts w:ascii="Times New Roman" w:hAnsi="Times New Roman" w:cs="Times New Roman"/>
          <w:sz w:val="24"/>
          <w:szCs w:val="24"/>
        </w:rPr>
        <w:t>h</w:t>
      </w:r>
      <w:r w:rsidR="00626356">
        <w:rPr>
          <w:rFonts w:ascii="Times New Roman" w:hAnsi="Times New Roman" w:cs="Times New Roman"/>
          <w:sz w:val="24"/>
          <w:szCs w:val="24"/>
        </w:rPr>
        <w:t xml:space="preserve">ere are some changes. </w:t>
      </w:r>
      <w:r w:rsidR="00F96485">
        <w:rPr>
          <w:rFonts w:ascii="Times New Roman" w:hAnsi="Times New Roman" w:cs="Times New Roman"/>
          <w:sz w:val="24"/>
          <w:szCs w:val="24"/>
        </w:rPr>
        <w:t xml:space="preserve">For example, in Mode 1, </w:t>
      </w:r>
      <w:r w:rsidR="00B3728F">
        <w:rPr>
          <w:rFonts w:ascii="Times New Roman" w:hAnsi="Times New Roman" w:cs="Times New Roman"/>
          <w:sz w:val="24"/>
          <w:szCs w:val="24"/>
        </w:rPr>
        <w:t>warm</w:t>
      </w:r>
      <w:r w:rsidR="005C5F99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5C3E">
        <w:rPr>
          <w:rFonts w:ascii="Times New Roman" w:hAnsi="Times New Roman" w:cs="Times New Roman"/>
          <w:sz w:val="24"/>
          <w:szCs w:val="24"/>
        </w:rPr>
        <w:t xml:space="preserve">are enhanced </w:t>
      </w:r>
      <w:r w:rsidR="005C5F99">
        <w:rPr>
          <w:rFonts w:ascii="Times New Roman" w:hAnsi="Times New Roman" w:cs="Times New Roman"/>
          <w:sz w:val="24"/>
          <w:szCs w:val="24"/>
        </w:rPr>
        <w:t xml:space="preserve">in </w:t>
      </w:r>
      <w:r w:rsidR="00B3728F">
        <w:rPr>
          <w:rFonts w:ascii="Times New Roman" w:hAnsi="Times New Roman" w:cs="Times New Roman"/>
          <w:sz w:val="24"/>
          <w:szCs w:val="24"/>
        </w:rPr>
        <w:t xml:space="preserve">the </w:t>
      </w:r>
      <w:r w:rsidR="005C5F99">
        <w:rPr>
          <w:rFonts w:ascii="Times New Roman" w:hAnsi="Times New Roman" w:cs="Times New Roman"/>
          <w:sz w:val="24"/>
          <w:szCs w:val="24"/>
        </w:rPr>
        <w:t xml:space="preserve">Gulf of Alaska </w:t>
      </w:r>
      <w:r w:rsidR="00917265">
        <w:rPr>
          <w:rFonts w:ascii="Times New Roman" w:hAnsi="Times New Roman" w:cs="Times New Roman"/>
          <w:sz w:val="24"/>
          <w:szCs w:val="24"/>
        </w:rPr>
        <w:t>and Southern Ocean</w:t>
      </w:r>
      <w:r w:rsidR="007805A3">
        <w:rPr>
          <w:rFonts w:ascii="Times New Roman" w:hAnsi="Times New Roman" w:cs="Times New Roman"/>
          <w:sz w:val="24"/>
          <w:szCs w:val="24"/>
        </w:rPr>
        <w:t xml:space="preserve">, </w:t>
      </w:r>
      <w:r w:rsidR="00F96485">
        <w:rPr>
          <w:rFonts w:ascii="Times New Roman" w:hAnsi="Times New Roman" w:cs="Times New Roman"/>
          <w:sz w:val="24"/>
          <w:szCs w:val="24"/>
        </w:rPr>
        <w:t>and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in Mode 2, </w:t>
      </w:r>
      <w:r w:rsidR="00FF03E8">
        <w:rPr>
          <w:rFonts w:ascii="Times New Roman" w:hAnsi="Times New Roman" w:cs="Times New Roman"/>
          <w:sz w:val="24"/>
          <w:szCs w:val="24"/>
        </w:rPr>
        <w:t>warm anomalies</w:t>
      </w:r>
      <w:r w:rsidR="007860C8">
        <w:rPr>
          <w:rFonts w:ascii="Times New Roman" w:hAnsi="Times New Roman" w:cs="Times New Roman"/>
          <w:sz w:val="24"/>
          <w:szCs w:val="24"/>
        </w:rPr>
        <w:t xml:space="preserve"> </w:t>
      </w:r>
      <w:r w:rsidR="00B3728F">
        <w:rPr>
          <w:rFonts w:ascii="Times New Roman" w:hAnsi="Times New Roman" w:cs="Times New Roman"/>
          <w:sz w:val="24"/>
          <w:szCs w:val="24"/>
        </w:rPr>
        <w:t>become</w:t>
      </w:r>
      <w:r w:rsidR="007860C8">
        <w:rPr>
          <w:rFonts w:ascii="Times New Roman" w:hAnsi="Times New Roman" w:cs="Times New Roman"/>
          <w:sz w:val="24"/>
          <w:szCs w:val="24"/>
        </w:rPr>
        <w:t xml:space="preserve"> stronger</w:t>
      </w:r>
      <w:r w:rsidR="00425C3E" w:rsidRPr="00425C3E">
        <w:rPr>
          <w:rFonts w:ascii="Times New Roman" w:hAnsi="Times New Roman" w:cs="Times New Roman"/>
          <w:sz w:val="24"/>
          <w:szCs w:val="24"/>
        </w:rPr>
        <w:t xml:space="preserve"> </w:t>
      </w:r>
      <w:r w:rsidR="00425C3E">
        <w:rPr>
          <w:rFonts w:ascii="Times New Roman" w:hAnsi="Times New Roman" w:cs="Times New Roman"/>
          <w:sz w:val="24"/>
          <w:szCs w:val="24"/>
        </w:rPr>
        <w:t>in the central North Pacific</w:t>
      </w:r>
      <w:r w:rsidR="00EF0A5F">
        <w:rPr>
          <w:rFonts w:ascii="Times New Roman" w:hAnsi="Times New Roman" w:cs="Times New Roman"/>
          <w:sz w:val="24"/>
          <w:szCs w:val="24"/>
        </w:rPr>
        <w:t xml:space="preserve">. </w:t>
      </w:r>
      <w:r w:rsidR="006543D4">
        <w:rPr>
          <w:rFonts w:ascii="Times New Roman" w:hAnsi="Times New Roman" w:cs="Times New Roman"/>
          <w:sz w:val="24"/>
          <w:szCs w:val="24"/>
        </w:rPr>
        <w:t>Mode 3</w:t>
      </w:r>
      <w:r w:rsidR="00F96485">
        <w:rPr>
          <w:rFonts w:ascii="Times New Roman" w:hAnsi="Times New Roman" w:cs="Times New Roman"/>
          <w:sz w:val="24"/>
          <w:szCs w:val="24"/>
        </w:rPr>
        <w:t>,</w:t>
      </w:r>
      <w:r w:rsidR="006543D4">
        <w:rPr>
          <w:rFonts w:ascii="Times New Roman" w:hAnsi="Times New Roman" w:cs="Times New Roman"/>
          <w:sz w:val="24"/>
          <w:szCs w:val="24"/>
        </w:rPr>
        <w:t xml:space="preserve"> </w:t>
      </w:r>
      <w:r w:rsidR="00F96485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972EBF">
        <w:rPr>
          <w:rFonts w:ascii="Times New Roman" w:hAnsi="Times New Roman" w:cs="Times New Roman"/>
          <w:sz w:val="24"/>
          <w:szCs w:val="24"/>
        </w:rPr>
        <w:t xml:space="preserve">shows </w:t>
      </w:r>
      <w:r w:rsidR="00F96485">
        <w:rPr>
          <w:rFonts w:ascii="Times New Roman" w:hAnsi="Times New Roman" w:cs="Times New Roman"/>
          <w:sz w:val="24"/>
          <w:szCs w:val="24"/>
        </w:rPr>
        <w:t xml:space="preserve">a ubiquitous </w:t>
      </w:r>
      <w:r w:rsidR="00972EBF">
        <w:rPr>
          <w:rFonts w:ascii="Times New Roman" w:hAnsi="Times New Roman" w:cs="Times New Roman"/>
          <w:sz w:val="24"/>
          <w:szCs w:val="24"/>
        </w:rPr>
        <w:t>warming</w:t>
      </w:r>
      <w:r w:rsidR="00420920">
        <w:rPr>
          <w:rFonts w:ascii="Times New Roman" w:hAnsi="Times New Roman" w:cs="Times New Roman"/>
          <w:sz w:val="24"/>
          <w:szCs w:val="24"/>
        </w:rPr>
        <w:t xml:space="preserve"> everywhere except at the eastern tropical </w:t>
      </w:r>
      <w:r w:rsidR="00972EBF">
        <w:rPr>
          <w:rFonts w:ascii="Times New Roman" w:hAnsi="Times New Roman" w:cs="Times New Roman"/>
          <w:sz w:val="24"/>
          <w:szCs w:val="24"/>
        </w:rPr>
        <w:t>Pacific</w:t>
      </w:r>
      <w:r w:rsidR="00425C3E">
        <w:rPr>
          <w:rFonts w:ascii="Times New Roman" w:hAnsi="Times New Roman" w:cs="Times New Roman"/>
          <w:sz w:val="24"/>
          <w:szCs w:val="24"/>
        </w:rPr>
        <w:t xml:space="preserve"> where a trace of decay phase can be</w:t>
      </w:r>
      <w:r w:rsidR="008B5004">
        <w:rPr>
          <w:rFonts w:ascii="Times New Roman" w:hAnsi="Times New Roman" w:cs="Times New Roman"/>
          <w:sz w:val="24"/>
          <w:szCs w:val="24"/>
        </w:rPr>
        <w:t xml:space="preserve"> noted</w:t>
      </w:r>
      <w:r w:rsidR="00972E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E01" w:rsidRDefault="001D2828" w:rsidP="002461C9">
      <w:pPr>
        <w:spacing w:after="12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 shows principal components </w:t>
      </w:r>
      <w:r w:rsidR="00DA7810">
        <w:rPr>
          <w:rFonts w:ascii="Times New Roman" w:hAnsi="Times New Roman" w:cs="Times New Roman"/>
          <w:sz w:val="24"/>
          <w:szCs w:val="24"/>
        </w:rPr>
        <w:t>(PC</w:t>
      </w:r>
      <w:r w:rsidR="00E909FB">
        <w:rPr>
          <w:rFonts w:ascii="Times New Roman" w:hAnsi="Times New Roman" w:cs="Times New Roman"/>
          <w:sz w:val="24"/>
          <w:szCs w:val="24"/>
        </w:rPr>
        <w:t>s</w:t>
      </w:r>
      <w:r w:rsidR="00DA7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of the first three </w:t>
      </w:r>
      <w:r w:rsidR="00727AD6">
        <w:rPr>
          <w:rFonts w:ascii="Times New Roman" w:hAnsi="Times New Roman" w:cs="Times New Roman"/>
          <w:sz w:val="24"/>
          <w:szCs w:val="24"/>
        </w:rPr>
        <w:t xml:space="preserve">EEOF </w:t>
      </w:r>
      <w:r>
        <w:rPr>
          <w:rFonts w:ascii="Times New Roman" w:hAnsi="Times New Roman" w:cs="Times New Roman"/>
          <w:sz w:val="24"/>
          <w:szCs w:val="24"/>
        </w:rPr>
        <w:t xml:space="preserve">modes </w:t>
      </w:r>
      <w:r w:rsidR="009907B1">
        <w:rPr>
          <w:rFonts w:ascii="Times New Roman" w:hAnsi="Times New Roman" w:cs="Times New Roman"/>
          <w:sz w:val="24"/>
          <w:szCs w:val="24"/>
        </w:rPr>
        <w:t>together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ins w:id="34" w:author="ZHANGM.H." w:date="2013-09-17T00:30:00Z">
        <w:r w:rsidR="003B5F22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Nino-3.4</w:t>
      </w:r>
      <w:ins w:id="35" w:author="ZHANGM.H." w:date="2013-09-17T00:30:00Z">
        <w:r w:rsidR="003B5F22">
          <w:rPr>
            <w:rFonts w:ascii="Times New Roman" w:hAnsi="Times New Roman" w:cs="Times New Roman"/>
            <w:sz w:val="24"/>
            <w:szCs w:val="24"/>
          </w:rPr>
          <w:t xml:space="preserve"> index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4C4840">
        <w:rPr>
          <w:rFonts w:ascii="Times New Roman" w:hAnsi="Times New Roman" w:cs="Times New Roman"/>
          <w:sz w:val="24"/>
          <w:szCs w:val="24"/>
        </w:rPr>
        <w:t>T</w:t>
      </w:r>
      <w:r w:rsidR="00343608">
        <w:rPr>
          <w:rFonts w:ascii="Times New Roman" w:hAnsi="Times New Roman" w:cs="Times New Roman"/>
          <w:sz w:val="24"/>
          <w:szCs w:val="24"/>
        </w:rPr>
        <w:t xml:space="preserve">he </w:t>
      </w:r>
      <w:r w:rsidR="008000BD">
        <w:rPr>
          <w:rFonts w:ascii="Times New Roman" w:hAnsi="Times New Roman" w:cs="Times New Roman"/>
          <w:sz w:val="24"/>
          <w:szCs w:val="24"/>
        </w:rPr>
        <w:t xml:space="preserve">first three modes </w:t>
      </w:r>
      <w:r w:rsidR="00721CB2">
        <w:rPr>
          <w:rFonts w:ascii="Times New Roman" w:hAnsi="Times New Roman" w:cs="Times New Roman"/>
          <w:sz w:val="24"/>
          <w:szCs w:val="24"/>
        </w:rPr>
        <w:t xml:space="preserve">account for most of </w:t>
      </w:r>
      <w:r w:rsidR="008B0F63">
        <w:rPr>
          <w:rFonts w:ascii="Times New Roman" w:hAnsi="Times New Roman" w:cs="Times New Roman"/>
          <w:sz w:val="24"/>
          <w:szCs w:val="24"/>
        </w:rPr>
        <w:t>CT variance; t</w:t>
      </w:r>
      <w:r w:rsidR="00721CB2">
        <w:rPr>
          <w:rFonts w:ascii="Times New Roman" w:hAnsi="Times New Roman" w:cs="Times New Roman"/>
          <w:sz w:val="24"/>
          <w:szCs w:val="24"/>
        </w:rPr>
        <w:t xml:space="preserve">he </w:t>
      </w:r>
      <w:r w:rsidR="008B0F63">
        <w:rPr>
          <w:rFonts w:ascii="Times New Roman" w:hAnsi="Times New Roman" w:cs="Times New Roman"/>
          <w:sz w:val="24"/>
          <w:szCs w:val="24"/>
        </w:rPr>
        <w:t xml:space="preserve">percentage error variance </w:t>
      </w:r>
      <w:r w:rsidR="00721CB2">
        <w:rPr>
          <w:rFonts w:ascii="Times New Roman" w:hAnsi="Times New Roman" w:cs="Times New Roman"/>
          <w:sz w:val="24"/>
          <w:szCs w:val="24"/>
        </w:rPr>
        <w:t>is 8.4, 6.0, and 2.6 %, with one, two, and three modes</w:t>
      </w:r>
      <w:r w:rsidR="00F3243A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21CB2">
        <w:rPr>
          <w:rFonts w:ascii="Times New Roman" w:hAnsi="Times New Roman" w:cs="Times New Roman"/>
          <w:sz w:val="24"/>
          <w:szCs w:val="24"/>
        </w:rPr>
        <w:t xml:space="preserve">.  </w:t>
      </w:r>
      <w:r w:rsidR="00422453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B0F63">
        <w:rPr>
          <w:rFonts w:ascii="Times New Roman" w:hAnsi="Times New Roman" w:cs="Times New Roman"/>
          <w:sz w:val="24"/>
          <w:szCs w:val="24"/>
        </w:rPr>
        <w:t>while there is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8B0F63">
        <w:rPr>
          <w:rFonts w:ascii="Times New Roman" w:hAnsi="Times New Roman" w:cs="Times New Roman"/>
          <w:sz w:val="24"/>
          <w:szCs w:val="24"/>
        </w:rPr>
        <w:t xml:space="preserve">no apparent trend in </w:t>
      </w:r>
      <w:r w:rsidR="004C4840">
        <w:rPr>
          <w:rFonts w:ascii="Times New Roman" w:hAnsi="Times New Roman" w:cs="Times New Roman"/>
          <w:sz w:val="24"/>
          <w:szCs w:val="24"/>
        </w:rPr>
        <w:t>Nino-3.4</w:t>
      </w:r>
      <w:r w:rsidR="00343608">
        <w:rPr>
          <w:rFonts w:ascii="Times New Roman" w:hAnsi="Times New Roman" w:cs="Times New Roman"/>
          <w:sz w:val="24"/>
          <w:szCs w:val="24"/>
        </w:rPr>
        <w:t>,</w:t>
      </w:r>
      <w:r w:rsidR="000B6458">
        <w:rPr>
          <w:rFonts w:ascii="Times New Roman" w:hAnsi="Times New Roman" w:cs="Times New Roman"/>
          <w:sz w:val="24"/>
          <w:szCs w:val="24"/>
        </w:rPr>
        <w:t xml:space="preserve"> </w:t>
      </w:r>
      <w:r w:rsidR="00422453">
        <w:rPr>
          <w:rFonts w:ascii="Times New Roman" w:hAnsi="Times New Roman" w:cs="Times New Roman"/>
          <w:sz w:val="24"/>
          <w:szCs w:val="24"/>
        </w:rPr>
        <w:t xml:space="preserve">both </w:t>
      </w:r>
      <w:r w:rsidR="004C4840">
        <w:rPr>
          <w:rFonts w:ascii="Times New Roman" w:hAnsi="Times New Roman" w:cs="Times New Roman"/>
          <w:sz w:val="24"/>
          <w:szCs w:val="24"/>
        </w:rPr>
        <w:t>Mode</w:t>
      </w:r>
      <w:r w:rsidR="00CD176B">
        <w:rPr>
          <w:rFonts w:ascii="Times New Roman" w:hAnsi="Times New Roman" w:cs="Times New Roman"/>
          <w:sz w:val="24"/>
          <w:szCs w:val="24"/>
        </w:rPr>
        <w:t>s</w:t>
      </w:r>
      <w:r w:rsidR="004C4840">
        <w:rPr>
          <w:rFonts w:ascii="Times New Roman" w:hAnsi="Times New Roman" w:cs="Times New Roman"/>
          <w:sz w:val="24"/>
          <w:szCs w:val="24"/>
        </w:rPr>
        <w:t xml:space="preserve"> 1 and 3 </w:t>
      </w:r>
      <w:r w:rsidR="00422453">
        <w:rPr>
          <w:rFonts w:ascii="Times New Roman" w:hAnsi="Times New Roman" w:cs="Times New Roman"/>
          <w:sz w:val="24"/>
          <w:szCs w:val="24"/>
        </w:rPr>
        <w:t>have</w:t>
      </w:r>
      <w:r w:rsidR="004C4840">
        <w:rPr>
          <w:rFonts w:ascii="Times New Roman" w:hAnsi="Times New Roman" w:cs="Times New Roman"/>
          <w:sz w:val="24"/>
          <w:szCs w:val="24"/>
        </w:rPr>
        <w:t xml:space="preserve"> </w:t>
      </w:r>
      <w:r w:rsidR="00DA7810">
        <w:rPr>
          <w:rFonts w:ascii="Times New Roman" w:hAnsi="Times New Roman" w:cs="Times New Roman"/>
          <w:sz w:val="24"/>
          <w:szCs w:val="24"/>
        </w:rPr>
        <w:t xml:space="preserve">a </w:t>
      </w:r>
      <w:r w:rsidR="004C4840">
        <w:rPr>
          <w:rFonts w:ascii="Times New Roman" w:hAnsi="Times New Roman" w:cs="Times New Roman"/>
          <w:sz w:val="24"/>
          <w:szCs w:val="24"/>
        </w:rPr>
        <w:t>warming trend.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 xml:space="preserve">To examine </w:t>
      </w:r>
      <w:r w:rsidR="00155F7E">
        <w:rPr>
          <w:rFonts w:ascii="Times New Roman" w:hAnsi="Times New Roman" w:cs="Times New Roman"/>
          <w:sz w:val="24"/>
          <w:szCs w:val="24"/>
        </w:rPr>
        <w:t xml:space="preserve">if </w:t>
      </w:r>
      <w:r w:rsidR="00526D93">
        <w:rPr>
          <w:rFonts w:ascii="Times New Roman" w:hAnsi="Times New Roman" w:cs="Times New Roman"/>
          <w:sz w:val="24"/>
          <w:szCs w:val="24"/>
        </w:rPr>
        <w:t>the global temperature</w:t>
      </w:r>
      <w:r w:rsidR="00526D93" w:rsidRPr="005E640E">
        <w:rPr>
          <w:rFonts w:ascii="Times New Roman" w:hAnsi="Times New Roman" w:cs="Times New Roman"/>
          <w:sz w:val="24"/>
          <w:szCs w:val="24"/>
        </w:rPr>
        <w:t xml:space="preserve"> </w:t>
      </w:r>
      <w:r w:rsidR="00526D93">
        <w:rPr>
          <w:rFonts w:ascii="Times New Roman" w:hAnsi="Times New Roman" w:cs="Times New Roman"/>
          <w:sz w:val="24"/>
          <w:szCs w:val="24"/>
        </w:rPr>
        <w:t xml:space="preserve">rise is associated with </w:t>
      </w:r>
      <w:r w:rsidR="00422453">
        <w:rPr>
          <w:rFonts w:ascii="Times New Roman" w:hAnsi="Times New Roman" w:cs="Times New Roman"/>
          <w:sz w:val="24"/>
          <w:szCs w:val="24"/>
        </w:rPr>
        <w:t>Modes 1 and 3</w:t>
      </w:r>
      <w:r w:rsidR="00586458">
        <w:rPr>
          <w:rFonts w:ascii="Times New Roman" w:hAnsi="Times New Roman" w:cs="Times New Roman"/>
          <w:sz w:val="24"/>
          <w:szCs w:val="24"/>
        </w:rPr>
        <w:t>,</w:t>
      </w:r>
      <w:r w:rsidR="00EC5894">
        <w:rPr>
          <w:rFonts w:ascii="Times New Roman" w:hAnsi="Times New Roman" w:cs="Times New Roman"/>
          <w:sz w:val="24"/>
          <w:szCs w:val="24"/>
        </w:rPr>
        <w:t xml:space="preserve"> </w:t>
      </w:r>
      <w:r w:rsidR="00586458">
        <w:rPr>
          <w:rFonts w:ascii="Times New Roman" w:hAnsi="Times New Roman" w:cs="Times New Roman"/>
          <w:sz w:val="24"/>
          <w:szCs w:val="24"/>
        </w:rPr>
        <w:t>we compare</w:t>
      </w:r>
      <w:r w:rsidR="005E6018">
        <w:rPr>
          <w:rFonts w:ascii="Times New Roman" w:hAnsi="Times New Roman" w:cs="Times New Roman"/>
          <w:sz w:val="24"/>
          <w:szCs w:val="24"/>
        </w:rPr>
        <w:t xml:space="preserve"> </w:t>
      </w:r>
      <w:r w:rsidR="000B6092">
        <w:rPr>
          <w:rFonts w:ascii="Times New Roman" w:hAnsi="Times New Roman" w:cs="Times New Roman"/>
          <w:sz w:val="24"/>
          <w:szCs w:val="24"/>
        </w:rPr>
        <w:t xml:space="preserve">model </w:t>
      </w:r>
      <w:r w:rsidR="0043543B">
        <w:rPr>
          <w:rFonts w:ascii="Times New Roman" w:hAnsi="Times New Roman" w:cs="Times New Roman"/>
          <w:sz w:val="24"/>
          <w:szCs w:val="24"/>
        </w:rPr>
        <w:t>global mean temperature</w:t>
      </w:r>
      <w:r w:rsidR="00727AD6">
        <w:rPr>
          <w:rFonts w:ascii="Times New Roman" w:hAnsi="Times New Roman" w:cs="Times New Roman"/>
          <w:sz w:val="24"/>
          <w:szCs w:val="24"/>
        </w:rPr>
        <w:t xml:space="preserve"> </w:t>
      </w:r>
      <w:r w:rsidR="0078772E">
        <w:rPr>
          <w:rFonts w:ascii="Times New Roman" w:hAnsi="Times New Roman" w:cs="Times New Roman"/>
          <w:sz w:val="24"/>
          <w:szCs w:val="24"/>
        </w:rPr>
        <w:t>with that</w:t>
      </w:r>
      <w:r w:rsidR="0043543B">
        <w:rPr>
          <w:rFonts w:ascii="Times New Roman" w:hAnsi="Times New Roman" w:cs="Times New Roman"/>
          <w:sz w:val="24"/>
          <w:szCs w:val="24"/>
        </w:rPr>
        <w:t xml:space="preserve"> reconstructed </w:t>
      </w:r>
      <w:r w:rsidR="000B6458">
        <w:rPr>
          <w:rFonts w:ascii="Times New Roman" w:hAnsi="Times New Roman" w:cs="Times New Roman"/>
          <w:sz w:val="24"/>
          <w:szCs w:val="24"/>
        </w:rPr>
        <w:t>from</w:t>
      </w:r>
      <w:r w:rsidR="0043543B">
        <w:rPr>
          <w:rFonts w:ascii="Times New Roman" w:hAnsi="Times New Roman" w:cs="Times New Roman"/>
          <w:sz w:val="24"/>
          <w:szCs w:val="24"/>
        </w:rPr>
        <w:t xml:space="preserve"> the first three modes</w:t>
      </w:r>
      <w:r w:rsidR="00040F70">
        <w:rPr>
          <w:rFonts w:ascii="Times New Roman" w:hAnsi="Times New Roman" w:cs="Times New Roman"/>
          <w:sz w:val="24"/>
          <w:szCs w:val="24"/>
        </w:rPr>
        <w:t xml:space="preserve"> (not shown).</w:t>
      </w:r>
      <w:r w:rsidR="00CD176B">
        <w:rPr>
          <w:rFonts w:ascii="Times New Roman" w:hAnsi="Times New Roman" w:cs="Times New Roman"/>
          <w:sz w:val="24"/>
          <w:szCs w:val="24"/>
        </w:rPr>
        <w:t xml:space="preserve"> </w:t>
      </w:r>
      <w:r w:rsidR="00E86E0E">
        <w:rPr>
          <w:rFonts w:ascii="Times New Roman" w:hAnsi="Times New Roman" w:cs="Times New Roman"/>
          <w:sz w:val="24"/>
          <w:szCs w:val="24"/>
        </w:rPr>
        <w:t xml:space="preserve">The </w:t>
      </w:r>
      <w:r w:rsidR="00EC5894">
        <w:rPr>
          <w:rFonts w:ascii="Times New Roman" w:hAnsi="Times New Roman" w:cs="Times New Roman"/>
          <w:sz w:val="24"/>
          <w:szCs w:val="24"/>
        </w:rPr>
        <w:lastRenderedPageBreak/>
        <w:t xml:space="preserve">agreement is excellent; the </w:t>
      </w:r>
      <w:r w:rsidR="00E86E0E">
        <w:rPr>
          <w:rFonts w:ascii="Times New Roman" w:hAnsi="Times New Roman" w:cs="Times New Roman"/>
          <w:sz w:val="24"/>
          <w:szCs w:val="24"/>
        </w:rPr>
        <w:t>variance explained is 3</w:t>
      </w:r>
      <w:r w:rsidR="005E6018">
        <w:rPr>
          <w:rFonts w:ascii="Times New Roman" w:hAnsi="Times New Roman" w:cs="Times New Roman"/>
          <w:sz w:val="24"/>
          <w:szCs w:val="24"/>
        </w:rPr>
        <w:t>6.8, 43.9, and 98.8</w:t>
      </w:r>
      <w:r w:rsidR="00824CA7">
        <w:rPr>
          <w:rFonts w:ascii="Times New Roman" w:hAnsi="Times New Roman" w:cs="Times New Roman"/>
          <w:sz w:val="24"/>
          <w:szCs w:val="24"/>
        </w:rPr>
        <w:t xml:space="preserve">% </w:t>
      </w:r>
      <w:r w:rsidR="003E7CFD">
        <w:rPr>
          <w:rFonts w:ascii="Times New Roman" w:hAnsi="Times New Roman" w:cs="Times New Roman"/>
          <w:sz w:val="24"/>
          <w:szCs w:val="24"/>
        </w:rPr>
        <w:t>with</w:t>
      </w:r>
      <w:r w:rsidR="00824CA7">
        <w:rPr>
          <w:rFonts w:ascii="Times New Roman" w:hAnsi="Times New Roman" w:cs="Times New Roman"/>
          <w:sz w:val="24"/>
          <w:szCs w:val="24"/>
        </w:rPr>
        <w:t xml:space="preserve"> one, two and</w:t>
      </w:r>
      <w:r w:rsidR="003E7CFD">
        <w:rPr>
          <w:rFonts w:ascii="Times New Roman" w:hAnsi="Times New Roman" w:cs="Times New Roman"/>
          <w:sz w:val="24"/>
          <w:szCs w:val="24"/>
        </w:rPr>
        <w:t xml:space="preserve"> three modes</w:t>
      </w:r>
      <w:r w:rsidR="0043543B" w:rsidRPr="0043543B">
        <w:rPr>
          <w:rFonts w:ascii="Times New Roman" w:hAnsi="Times New Roman" w:cs="Times New Roman"/>
          <w:sz w:val="24"/>
          <w:szCs w:val="24"/>
        </w:rPr>
        <w:t xml:space="preserve"> </w:t>
      </w:r>
      <w:r w:rsidR="0043543B">
        <w:rPr>
          <w:rFonts w:ascii="Times New Roman" w:hAnsi="Times New Roman" w:cs="Times New Roman"/>
          <w:sz w:val="24"/>
          <w:szCs w:val="24"/>
        </w:rPr>
        <w:t>respectively</w:t>
      </w:r>
      <w:r w:rsidR="00824CA7">
        <w:rPr>
          <w:rFonts w:ascii="Times New Roman" w:hAnsi="Times New Roman" w:cs="Times New Roman"/>
          <w:sz w:val="24"/>
          <w:szCs w:val="24"/>
        </w:rPr>
        <w:t xml:space="preserve">. </w:t>
      </w:r>
      <w:r w:rsidR="003F6B67">
        <w:rPr>
          <w:rFonts w:ascii="Times New Roman" w:hAnsi="Times New Roman" w:cs="Times New Roman"/>
          <w:sz w:val="24"/>
          <w:szCs w:val="24"/>
        </w:rPr>
        <w:t>The</w:t>
      </w:r>
      <w:r w:rsidR="00422453">
        <w:rPr>
          <w:rFonts w:ascii="Times New Roman" w:hAnsi="Times New Roman" w:cs="Times New Roman"/>
          <w:sz w:val="24"/>
          <w:szCs w:val="24"/>
        </w:rPr>
        <w:t>re are</w:t>
      </w:r>
      <w:r w:rsidR="003F6B67">
        <w:rPr>
          <w:rFonts w:ascii="Times New Roman" w:hAnsi="Times New Roman" w:cs="Times New Roman"/>
          <w:sz w:val="24"/>
          <w:szCs w:val="24"/>
        </w:rPr>
        <w:t xml:space="preserve"> </w:t>
      </w:r>
      <w:r w:rsidR="00422453">
        <w:rPr>
          <w:rFonts w:ascii="Times New Roman" w:hAnsi="Times New Roman" w:cs="Times New Roman"/>
          <w:sz w:val="24"/>
          <w:szCs w:val="24"/>
        </w:rPr>
        <w:t>tw</w:t>
      </w:r>
      <w:r w:rsidR="00526D93">
        <w:rPr>
          <w:rFonts w:ascii="Times New Roman" w:hAnsi="Times New Roman" w:cs="Times New Roman"/>
          <w:sz w:val="24"/>
          <w:szCs w:val="24"/>
        </w:rPr>
        <w:t>o types of response that contribute to a</w:t>
      </w:r>
      <w:r w:rsidR="00422453">
        <w:rPr>
          <w:rFonts w:ascii="Times New Roman" w:hAnsi="Times New Roman" w:cs="Times New Roman"/>
          <w:sz w:val="24"/>
          <w:szCs w:val="24"/>
        </w:rPr>
        <w:t xml:space="preserve"> </w:t>
      </w:r>
      <w:r w:rsidR="003F6B67">
        <w:rPr>
          <w:rFonts w:ascii="Times New Roman" w:hAnsi="Times New Roman" w:cs="Times New Roman"/>
          <w:sz w:val="24"/>
          <w:szCs w:val="24"/>
        </w:rPr>
        <w:t xml:space="preserve">global warming trend. </w:t>
      </w:r>
      <w:r w:rsidR="00F3243A">
        <w:rPr>
          <w:rFonts w:ascii="Times New Roman" w:hAnsi="Times New Roman" w:cs="Times New Roman"/>
          <w:sz w:val="24"/>
          <w:szCs w:val="24"/>
        </w:rPr>
        <w:t xml:space="preserve">Mode 3 </w:t>
      </w:r>
      <w:r w:rsidR="00586458">
        <w:rPr>
          <w:rFonts w:ascii="Times New Roman" w:hAnsi="Times New Roman" w:cs="Times New Roman"/>
          <w:sz w:val="24"/>
          <w:szCs w:val="24"/>
        </w:rPr>
        <w:t xml:space="preserve">of a widespread warming </w:t>
      </w:r>
      <w:r w:rsidR="00CD176B">
        <w:rPr>
          <w:rFonts w:ascii="Times New Roman" w:hAnsi="Times New Roman" w:cs="Times New Roman"/>
          <w:sz w:val="24"/>
          <w:szCs w:val="24"/>
        </w:rPr>
        <w:t xml:space="preserve">is </w:t>
      </w:r>
      <w:r w:rsidR="00526D93">
        <w:rPr>
          <w:rFonts w:ascii="Times New Roman" w:hAnsi="Times New Roman" w:cs="Times New Roman"/>
          <w:sz w:val="24"/>
          <w:szCs w:val="24"/>
        </w:rPr>
        <w:t xml:space="preserve">the </w:t>
      </w:r>
      <w:r w:rsidR="00592C3F">
        <w:rPr>
          <w:rFonts w:ascii="Times New Roman" w:hAnsi="Times New Roman" w:cs="Times New Roman"/>
          <w:sz w:val="24"/>
          <w:szCs w:val="24"/>
        </w:rPr>
        <w:t>most</w:t>
      </w:r>
      <w:r w:rsidR="00586458">
        <w:rPr>
          <w:rFonts w:ascii="Times New Roman" w:hAnsi="Times New Roman" w:cs="Times New Roman"/>
          <w:sz w:val="24"/>
          <w:szCs w:val="24"/>
        </w:rPr>
        <w:t xml:space="preserve"> </w:t>
      </w:r>
      <w:r w:rsidR="00CD176B">
        <w:rPr>
          <w:rFonts w:ascii="Times New Roman" w:hAnsi="Times New Roman" w:cs="Times New Roman"/>
          <w:sz w:val="24"/>
          <w:szCs w:val="24"/>
        </w:rPr>
        <w:t xml:space="preserve">dominant, </w:t>
      </w:r>
      <w:r w:rsidR="00526D93">
        <w:rPr>
          <w:rFonts w:ascii="Times New Roman" w:hAnsi="Times New Roman" w:cs="Times New Roman"/>
          <w:sz w:val="24"/>
          <w:szCs w:val="24"/>
        </w:rPr>
        <w:t>explaining</w:t>
      </w:r>
      <w:r w:rsidR="00CD176B">
        <w:rPr>
          <w:rFonts w:ascii="Times New Roman" w:hAnsi="Times New Roman" w:cs="Times New Roman"/>
          <w:sz w:val="24"/>
          <w:szCs w:val="24"/>
        </w:rPr>
        <w:t xml:space="preserve"> about 55% of the vari</w:t>
      </w:r>
      <w:r w:rsidR="00586458">
        <w:rPr>
          <w:rFonts w:ascii="Times New Roman" w:hAnsi="Times New Roman" w:cs="Times New Roman"/>
          <w:sz w:val="24"/>
          <w:szCs w:val="24"/>
        </w:rPr>
        <w:t>ance and 2/3 of the linear trend</w:t>
      </w:r>
      <w:r w:rsidR="00CD176B">
        <w:rPr>
          <w:rFonts w:ascii="Times New Roman" w:hAnsi="Times New Roman" w:cs="Times New Roman"/>
          <w:sz w:val="24"/>
          <w:szCs w:val="24"/>
        </w:rPr>
        <w:t xml:space="preserve">. </w:t>
      </w:r>
      <w:r w:rsidR="00B7526A">
        <w:rPr>
          <w:rFonts w:ascii="Times New Roman" w:hAnsi="Times New Roman" w:cs="Times New Roman"/>
          <w:sz w:val="24"/>
          <w:szCs w:val="24"/>
        </w:rPr>
        <w:t xml:space="preserve">It is basically a secular mode. In contrast, </w:t>
      </w:r>
      <w:r w:rsidR="00BA04FD">
        <w:rPr>
          <w:rFonts w:ascii="Times New Roman" w:hAnsi="Times New Roman" w:cs="Times New Roman"/>
          <w:sz w:val="24"/>
          <w:szCs w:val="24"/>
        </w:rPr>
        <w:t xml:space="preserve">Mode 1 </w:t>
      </w:r>
      <w:r w:rsidR="00B7526A">
        <w:rPr>
          <w:rFonts w:ascii="Times New Roman" w:hAnsi="Times New Roman" w:cs="Times New Roman"/>
          <w:sz w:val="24"/>
          <w:szCs w:val="24"/>
        </w:rPr>
        <w:t xml:space="preserve">is an outstanding example in which a natural mode of variability interacts with external forcing (Solomon et al. 2010). </w:t>
      </w:r>
      <w:r w:rsidR="00586458">
        <w:rPr>
          <w:rFonts w:ascii="Times New Roman" w:hAnsi="Times New Roman" w:cs="Times New Roman"/>
          <w:sz w:val="24"/>
          <w:szCs w:val="24"/>
        </w:rPr>
        <w:t>A</w:t>
      </w:r>
      <w:r w:rsidR="006C6180">
        <w:rPr>
          <w:rFonts w:ascii="Times New Roman" w:hAnsi="Times New Roman" w:cs="Times New Roman"/>
          <w:sz w:val="24"/>
          <w:szCs w:val="24"/>
        </w:rPr>
        <w:t>s the canonical mode is highly correlated with east-west SLP variability, a</w:t>
      </w:r>
      <w:r w:rsidR="00586458">
        <w:rPr>
          <w:rFonts w:ascii="Times New Roman" w:hAnsi="Times New Roman" w:cs="Times New Roman"/>
          <w:sz w:val="24"/>
          <w:szCs w:val="24"/>
        </w:rPr>
        <w:t xml:space="preserve"> warming canonical mode is consistent with </w:t>
      </w:r>
      <w:r w:rsidR="00A56C4F">
        <w:rPr>
          <w:rFonts w:ascii="Times New Roman" w:hAnsi="Times New Roman" w:cs="Times New Roman"/>
          <w:sz w:val="24"/>
          <w:szCs w:val="24"/>
        </w:rPr>
        <w:t xml:space="preserve">a </w:t>
      </w:r>
      <w:r w:rsidR="008266DA">
        <w:rPr>
          <w:rFonts w:ascii="Times New Roman" w:eastAsia="Calibri" w:hAnsi="Times New Roman" w:cs="Times New Roman"/>
          <w:sz w:val="24"/>
          <w:szCs w:val="24"/>
        </w:rPr>
        <w:t>weak</w:t>
      </w:r>
      <w:r w:rsidR="00A56C4F">
        <w:rPr>
          <w:rFonts w:ascii="Times New Roman" w:eastAsia="Calibri" w:hAnsi="Times New Roman" w:cs="Times New Roman"/>
          <w:sz w:val="24"/>
          <w:szCs w:val="24"/>
        </w:rPr>
        <w:t xml:space="preserve">ening </w:t>
      </w:r>
      <w:r w:rsidR="005E08C4">
        <w:rPr>
          <w:rFonts w:ascii="Times New Roman" w:eastAsia="Calibri" w:hAnsi="Times New Roman" w:cs="Times New Roman"/>
          <w:sz w:val="24"/>
          <w:szCs w:val="24"/>
        </w:rPr>
        <w:t xml:space="preserve">Walker </w:t>
      </w:r>
      <w:commentRangeStart w:id="36"/>
      <w:r w:rsidR="005E08C4">
        <w:rPr>
          <w:rFonts w:ascii="Times New Roman" w:eastAsia="Calibri" w:hAnsi="Times New Roman" w:cs="Times New Roman"/>
          <w:sz w:val="24"/>
          <w:szCs w:val="24"/>
        </w:rPr>
        <w:t>circulation</w:t>
      </w:r>
      <w:commentRangeEnd w:id="36"/>
      <w:r w:rsidR="00DE25FE">
        <w:rPr>
          <w:rStyle w:val="CommentReference"/>
        </w:rPr>
        <w:commentReference w:id="36"/>
      </w:r>
      <w:r w:rsidR="00CB15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in response to </w:t>
      </w:r>
      <w:r w:rsidR="00586458">
        <w:rPr>
          <w:rFonts w:ascii="Times New Roman" w:eastAsia="Calibri" w:hAnsi="Times New Roman" w:cs="Times New Roman"/>
          <w:sz w:val="24"/>
          <w:szCs w:val="24"/>
        </w:rPr>
        <w:t>global warming</w:t>
      </w:r>
      <w:ins w:id="37" w:author="ZHANGM.H." w:date="2013-09-17T03:21:00Z">
        <w:r w:rsidR="00DC685E">
          <w:rPr>
            <w:rFonts w:ascii="Times New Roman" w:eastAsia="Calibri" w:hAnsi="Times New Roman" w:cs="Times New Roman"/>
            <w:sz w:val="24"/>
            <w:szCs w:val="24"/>
          </w:rPr>
          <w:t xml:space="preserve"> in some studies</w:t>
        </w:r>
      </w:ins>
      <w:r w:rsidR="005864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52DD">
        <w:rPr>
          <w:rFonts w:ascii="Times New Roman" w:eastAsia="Calibri" w:hAnsi="Times New Roman" w:cs="Times New Roman"/>
          <w:sz w:val="24"/>
          <w:szCs w:val="24"/>
        </w:rPr>
        <w:t>(</w:t>
      </w:r>
      <w:r w:rsidR="00B952DD">
        <w:rPr>
          <w:rFonts w:ascii="Times New Roman" w:hAnsi="Times New Roman" w:cs="Times New Roman"/>
          <w:sz w:val="24"/>
          <w:szCs w:val="24"/>
        </w:rPr>
        <w:t xml:space="preserve">Held and </w:t>
      </w:r>
      <w:proofErr w:type="spellStart"/>
      <w:r w:rsidR="00B952DD">
        <w:rPr>
          <w:rFonts w:ascii="Times New Roman" w:hAnsi="Times New Roman" w:cs="Times New Roman"/>
          <w:sz w:val="24"/>
          <w:szCs w:val="24"/>
        </w:rPr>
        <w:t>Soden</w:t>
      </w:r>
      <w:proofErr w:type="spellEnd"/>
      <w:r w:rsidR="00B952DD">
        <w:rPr>
          <w:rFonts w:ascii="Times New Roman" w:hAnsi="Times New Roman" w:cs="Times New Roman"/>
          <w:sz w:val="24"/>
          <w:szCs w:val="24"/>
        </w:rPr>
        <w:t xml:space="preserve"> 2006</w:t>
      </w:r>
      <w:r w:rsidR="009658F2">
        <w:rPr>
          <w:rFonts w:ascii="Times New Roman" w:hAnsi="Times New Roman" w:cs="Times New Roman"/>
          <w:sz w:val="24"/>
          <w:szCs w:val="24"/>
        </w:rPr>
        <w:t xml:space="preserve">; </w:t>
      </w:r>
      <w:ins w:id="38" w:author="ZHANGM.H." w:date="2013-09-17T03:22:00Z">
        <w:r w:rsidR="00DC685E">
          <w:rPr>
            <w:rFonts w:ascii="Times New Roman" w:hAnsi="Times New Roman" w:cs="Times New Roman"/>
            <w:sz w:val="24"/>
            <w:szCs w:val="24"/>
          </w:rPr>
          <w:t xml:space="preserve">Zhang and Song 2006; </w:t>
        </w:r>
      </w:ins>
      <w:proofErr w:type="spellStart"/>
      <w:r w:rsidR="009658F2">
        <w:rPr>
          <w:rFonts w:ascii="Times New Roman" w:hAnsi="Times New Roman" w:cs="Times New Roman"/>
          <w:sz w:val="24"/>
          <w:szCs w:val="24"/>
        </w:rPr>
        <w:t>DiNezio</w:t>
      </w:r>
      <w:proofErr w:type="spellEnd"/>
      <w:r w:rsidR="009658F2">
        <w:rPr>
          <w:rFonts w:ascii="Times New Roman" w:hAnsi="Times New Roman" w:cs="Times New Roman"/>
          <w:sz w:val="24"/>
          <w:szCs w:val="24"/>
        </w:rPr>
        <w:t xml:space="preserve"> et al. 2013</w:t>
      </w:r>
      <w:r w:rsidR="00B952DD">
        <w:rPr>
          <w:rFonts w:ascii="Times New Roman" w:hAnsi="Times New Roman" w:cs="Times New Roman"/>
          <w:sz w:val="24"/>
          <w:szCs w:val="24"/>
        </w:rPr>
        <w:t>)</w:t>
      </w:r>
      <w:r w:rsidR="008266DA">
        <w:rPr>
          <w:rFonts w:ascii="Times New Roman" w:eastAsia="Calibri" w:hAnsi="Times New Roman" w:cs="Times New Roman"/>
          <w:sz w:val="24"/>
          <w:szCs w:val="24"/>
        </w:rPr>
        <w:t>.</w:t>
      </w:r>
      <w:r w:rsidR="00BA04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F6B67" w:rsidRPr="00AD08C2" w:rsidRDefault="003F6B67" w:rsidP="003F6B67">
      <w:pPr>
        <w:spacing w:after="12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b. Model ensemble</w:t>
      </w:r>
    </w:p>
    <w:p w:rsidR="003F6B67" w:rsidRDefault="003F6B67" w:rsidP="003F6B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CCSM4 historical run includes 6 realizations </w:t>
      </w:r>
      <w:r w:rsidR="00F421C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different initial conditions.  The global mean temperatures are essentially the same in all 6 runs. Thus, despite a small ensemble, the model's internal variability does not appear to impact the warming trend. However, there are significant variations in the </w:t>
      </w:r>
      <w:r w:rsidR="00420920">
        <w:rPr>
          <w:rFonts w:ascii="Times New Roman" w:hAnsi="Times New Roman" w:cs="Times New Roman"/>
          <w:sz w:val="24"/>
          <w:szCs w:val="24"/>
        </w:rPr>
        <w:t>warming pattern</w:t>
      </w:r>
      <w:r>
        <w:rPr>
          <w:rFonts w:ascii="Times New Roman" w:hAnsi="Times New Roman" w:cs="Times New Roman"/>
          <w:sz w:val="24"/>
          <w:szCs w:val="24"/>
        </w:rPr>
        <w:t xml:space="preserve">. We illustrate with the recent warming period (1960-2000). Table 1 shows the percentage variance of global mean temperatures </w:t>
      </w:r>
      <w:r w:rsidR="00063F18">
        <w:rPr>
          <w:rFonts w:ascii="Times New Roman" w:hAnsi="Times New Roman" w:cs="Times New Roman"/>
          <w:sz w:val="24"/>
          <w:szCs w:val="24"/>
        </w:rPr>
        <w:t xml:space="preserve">accounted for </w:t>
      </w:r>
      <w:r>
        <w:rPr>
          <w:rFonts w:ascii="Times New Roman" w:hAnsi="Times New Roman" w:cs="Times New Roman"/>
          <w:sz w:val="24"/>
          <w:szCs w:val="24"/>
        </w:rPr>
        <w:t>with one, two, a</w:t>
      </w:r>
      <w:r w:rsidR="00420920">
        <w:rPr>
          <w:rFonts w:ascii="Times New Roman" w:hAnsi="Times New Roman" w:cs="Times New Roman"/>
          <w:sz w:val="24"/>
          <w:szCs w:val="24"/>
        </w:rPr>
        <w:t>nd three modes respec</w:t>
      </w:r>
      <w:r w:rsidR="00F421C7">
        <w:rPr>
          <w:rFonts w:ascii="Times New Roman" w:hAnsi="Times New Roman" w:cs="Times New Roman"/>
          <w:sz w:val="24"/>
          <w:szCs w:val="24"/>
        </w:rPr>
        <w:t>tively.</w:t>
      </w:r>
      <w:r w:rsidR="00420920">
        <w:rPr>
          <w:rFonts w:ascii="Times New Roman" w:hAnsi="Times New Roman" w:cs="Times New Roman"/>
          <w:sz w:val="24"/>
          <w:szCs w:val="24"/>
        </w:rPr>
        <w:t xml:space="preserve"> Run 2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t</w:t>
      </w:r>
      <w:r w:rsidR="00B05E4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E49">
        <w:rPr>
          <w:rFonts w:ascii="Times New Roman" w:hAnsi="Times New Roman" w:cs="Times New Roman"/>
          <w:sz w:val="24"/>
          <w:szCs w:val="24"/>
        </w:rPr>
        <w:t xml:space="preserve">base case. </w:t>
      </w:r>
      <w:r>
        <w:rPr>
          <w:rFonts w:ascii="Times New Roman" w:hAnsi="Times New Roman" w:cs="Times New Roman"/>
          <w:sz w:val="24"/>
          <w:szCs w:val="24"/>
        </w:rPr>
        <w:t xml:space="preserve">In Runs 1, 2, 5 </w:t>
      </w:r>
      <w:r w:rsidR="00B05E49">
        <w:rPr>
          <w:rFonts w:ascii="Times New Roman" w:hAnsi="Times New Roman" w:cs="Times New Roman"/>
          <w:sz w:val="24"/>
          <w:szCs w:val="24"/>
        </w:rPr>
        <w:t>and 6,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 xml:space="preserve">secular mode (Mode 3) of a </w:t>
      </w:r>
      <w:r>
        <w:rPr>
          <w:rFonts w:ascii="Times New Roman" w:hAnsi="Times New Roman" w:cs="Times New Roman"/>
          <w:sz w:val="24"/>
          <w:szCs w:val="24"/>
        </w:rPr>
        <w:t xml:space="preserve">widespread warming </w:t>
      </w:r>
      <w:r w:rsidR="00B05E49">
        <w:rPr>
          <w:rFonts w:ascii="Times New Roman" w:hAnsi="Times New Roman" w:cs="Times New Roman"/>
          <w:sz w:val="24"/>
          <w:szCs w:val="24"/>
        </w:rPr>
        <w:t>is dominant.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92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Runs 3 and 4, </w:t>
      </w:r>
      <w:r w:rsidR="00420920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B05E4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modified canonical mode </w:t>
      </w:r>
      <w:r w:rsidR="00420920">
        <w:rPr>
          <w:rFonts w:ascii="Times New Roman" w:hAnsi="Times New Roman" w:cs="Times New Roman"/>
          <w:sz w:val="24"/>
          <w:szCs w:val="24"/>
        </w:rPr>
        <w:t xml:space="preserve">(Mode 1) </w:t>
      </w:r>
      <w:r>
        <w:rPr>
          <w:rFonts w:ascii="Times New Roman" w:hAnsi="Times New Roman" w:cs="Times New Roman"/>
          <w:sz w:val="24"/>
          <w:szCs w:val="24"/>
        </w:rPr>
        <w:t xml:space="preserve">is most important. </w:t>
      </w:r>
      <w:r w:rsidR="00063F18">
        <w:rPr>
          <w:rFonts w:ascii="Times New Roman" w:hAnsi="Times New Roman" w:cs="Times New Roman"/>
          <w:sz w:val="24"/>
          <w:szCs w:val="24"/>
        </w:rPr>
        <w:t xml:space="preserve">It is not clear why there is such a large spread. </w:t>
      </w:r>
      <w:r w:rsidR="009320AC">
        <w:rPr>
          <w:rFonts w:ascii="Times New Roman" w:hAnsi="Times New Roman" w:cs="Times New Roman"/>
          <w:sz w:val="24"/>
          <w:szCs w:val="24"/>
        </w:rPr>
        <w:t>I</w:t>
      </w:r>
      <w:r w:rsidR="00D906CD">
        <w:rPr>
          <w:rFonts w:ascii="Times New Roman" w:hAnsi="Times New Roman" w:cs="Times New Roman"/>
          <w:sz w:val="24"/>
          <w:szCs w:val="24"/>
        </w:rPr>
        <w:t>n all cases</w:t>
      </w:r>
      <w:r w:rsidR="009320AC">
        <w:rPr>
          <w:rFonts w:ascii="Times New Roman" w:hAnsi="Times New Roman" w:cs="Times New Roman"/>
          <w:sz w:val="24"/>
          <w:szCs w:val="24"/>
        </w:rPr>
        <w:t xml:space="preserve"> though</w:t>
      </w:r>
      <w:r w:rsidR="00D906CD">
        <w:rPr>
          <w:rFonts w:ascii="Times New Roman" w:hAnsi="Times New Roman" w:cs="Times New Roman"/>
          <w:sz w:val="24"/>
          <w:szCs w:val="24"/>
        </w:rPr>
        <w:t>, the overall effect is a widespread warming.</w:t>
      </w:r>
      <w:r w:rsidR="00063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3E2" w:rsidRDefault="003F6B67" w:rsidP="001623A5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="002026FC" w:rsidRPr="002026FC">
        <w:rPr>
          <w:rFonts w:ascii="Times New Roman" w:hAnsi="Times New Roman" w:cs="Times New Roman"/>
          <w:i/>
          <w:sz w:val="24"/>
          <w:szCs w:val="24"/>
        </w:rPr>
        <w:t>. Observations</w:t>
      </w:r>
    </w:p>
    <w:p w:rsidR="00915CFE" w:rsidRDefault="0008566F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observation</w:t>
      </w:r>
      <w:r w:rsidR="002F2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the recent warming started in the mid-</w:t>
      </w:r>
      <w:r w:rsidR="0070456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70s. </w:t>
      </w:r>
      <w:r w:rsidR="00765AEB">
        <w:rPr>
          <w:rFonts w:ascii="Times New Roman" w:hAnsi="Times New Roman" w:cs="Times New Roman"/>
          <w:sz w:val="24"/>
          <w:szCs w:val="24"/>
        </w:rPr>
        <w:t xml:space="preserve">We </w:t>
      </w:r>
      <w:r w:rsidR="00806BFB">
        <w:rPr>
          <w:rFonts w:ascii="Times New Roman" w:hAnsi="Times New Roman" w:cs="Times New Roman"/>
          <w:sz w:val="24"/>
          <w:szCs w:val="24"/>
        </w:rPr>
        <w:t>choose</w:t>
      </w:r>
      <w:r w:rsidR="00451870">
        <w:rPr>
          <w:rFonts w:ascii="Times New Roman" w:hAnsi="Times New Roman" w:cs="Times New Roman"/>
          <w:sz w:val="24"/>
          <w:szCs w:val="24"/>
        </w:rPr>
        <w:t xml:space="preserve"> a 30-year period</w:t>
      </w:r>
      <w:r w:rsidR="005D700F" w:rsidRPr="005D700F">
        <w:rPr>
          <w:rFonts w:ascii="Times New Roman" w:hAnsi="Times New Roman" w:cs="Times New Roman"/>
          <w:sz w:val="24"/>
          <w:szCs w:val="24"/>
        </w:rPr>
        <w:t xml:space="preserve"> </w:t>
      </w:r>
      <w:r w:rsidR="00704566">
        <w:rPr>
          <w:rFonts w:ascii="Times New Roman" w:hAnsi="Times New Roman" w:cs="Times New Roman"/>
          <w:sz w:val="24"/>
          <w:szCs w:val="24"/>
        </w:rPr>
        <w:t>of</w:t>
      </w:r>
      <w:r w:rsidR="005D700F">
        <w:rPr>
          <w:rFonts w:ascii="Times New Roman" w:hAnsi="Times New Roman" w:cs="Times New Roman"/>
          <w:sz w:val="24"/>
          <w:szCs w:val="24"/>
        </w:rPr>
        <w:t xml:space="preserve"> the satellite era, 1982-2012</w:t>
      </w:r>
      <w:r w:rsidR="00A36E8D">
        <w:rPr>
          <w:rFonts w:ascii="Times New Roman" w:hAnsi="Times New Roman" w:cs="Times New Roman"/>
          <w:sz w:val="24"/>
          <w:szCs w:val="24"/>
        </w:rPr>
        <w:t>.  Figure 5</w:t>
      </w:r>
      <w:r w:rsidR="00253F35">
        <w:rPr>
          <w:rFonts w:ascii="Times New Roman" w:hAnsi="Times New Roman" w:cs="Times New Roman"/>
          <w:sz w:val="24"/>
          <w:szCs w:val="24"/>
        </w:rPr>
        <w:t xml:space="preserve"> shows the first </w:t>
      </w:r>
      <w:r w:rsidR="00D76B87">
        <w:rPr>
          <w:rFonts w:ascii="Times New Roman" w:hAnsi="Times New Roman" w:cs="Times New Roman"/>
          <w:sz w:val="24"/>
          <w:szCs w:val="24"/>
        </w:rPr>
        <w:t>three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543174">
        <w:rPr>
          <w:rFonts w:ascii="Times New Roman" w:hAnsi="Times New Roman" w:cs="Times New Roman"/>
          <w:sz w:val="24"/>
          <w:szCs w:val="24"/>
        </w:rPr>
        <w:t xml:space="preserve">EEOF </w:t>
      </w:r>
      <w:r w:rsidR="00253F35">
        <w:rPr>
          <w:rFonts w:ascii="Times New Roman" w:hAnsi="Times New Roman" w:cs="Times New Roman"/>
          <w:sz w:val="24"/>
          <w:szCs w:val="24"/>
        </w:rPr>
        <w:t>modes</w:t>
      </w:r>
      <w:r w:rsidR="00765AEB">
        <w:rPr>
          <w:rFonts w:ascii="Times New Roman" w:hAnsi="Times New Roman" w:cs="Times New Roman"/>
          <w:sz w:val="24"/>
          <w:szCs w:val="24"/>
        </w:rPr>
        <w:t>, which</w:t>
      </w:r>
      <w:r w:rsidR="00253F35">
        <w:rPr>
          <w:rFonts w:ascii="Times New Roman" w:hAnsi="Times New Roman" w:cs="Times New Roman"/>
          <w:sz w:val="24"/>
          <w:szCs w:val="24"/>
        </w:rPr>
        <w:t xml:space="preserve"> </w:t>
      </w:r>
      <w:r w:rsidR="00765AEB">
        <w:rPr>
          <w:rFonts w:ascii="Times New Roman" w:hAnsi="Times New Roman" w:cs="Times New Roman"/>
          <w:sz w:val="24"/>
          <w:szCs w:val="24"/>
        </w:rPr>
        <w:t>explain</w:t>
      </w:r>
      <w:r w:rsidR="00D03EA7">
        <w:rPr>
          <w:rFonts w:ascii="Times New Roman" w:hAnsi="Times New Roman" w:cs="Times New Roman"/>
          <w:sz w:val="24"/>
          <w:szCs w:val="24"/>
        </w:rPr>
        <w:t xml:space="preserve"> 22.3, 12.7</w:t>
      </w:r>
      <w:r w:rsidR="00287DA3">
        <w:rPr>
          <w:rFonts w:ascii="Times New Roman" w:hAnsi="Times New Roman" w:cs="Times New Roman"/>
          <w:sz w:val="24"/>
          <w:szCs w:val="24"/>
        </w:rPr>
        <w:t xml:space="preserve">, </w:t>
      </w:r>
      <w:r w:rsidR="0045365C">
        <w:rPr>
          <w:rFonts w:ascii="Times New Roman" w:hAnsi="Times New Roman" w:cs="Times New Roman"/>
          <w:sz w:val="24"/>
          <w:szCs w:val="24"/>
        </w:rPr>
        <w:t xml:space="preserve">and </w:t>
      </w:r>
      <w:r w:rsidR="00253F35">
        <w:rPr>
          <w:rFonts w:ascii="Times New Roman" w:hAnsi="Times New Roman" w:cs="Times New Roman"/>
          <w:sz w:val="24"/>
          <w:szCs w:val="24"/>
        </w:rPr>
        <w:t>9</w:t>
      </w:r>
      <w:r w:rsidR="00D03EA7">
        <w:rPr>
          <w:rFonts w:ascii="Times New Roman" w:hAnsi="Times New Roman" w:cs="Times New Roman"/>
          <w:sz w:val="24"/>
          <w:szCs w:val="24"/>
        </w:rPr>
        <w:t>.1</w:t>
      </w:r>
      <w:r w:rsidR="00765AEB">
        <w:rPr>
          <w:rFonts w:ascii="Times New Roman" w:hAnsi="Times New Roman" w:cs="Times New Roman"/>
          <w:sz w:val="24"/>
          <w:szCs w:val="24"/>
        </w:rPr>
        <w:t>% of total variance</w:t>
      </w:r>
      <w:r w:rsidR="00287DA3">
        <w:rPr>
          <w:rFonts w:ascii="Times New Roman" w:hAnsi="Times New Roman" w:cs="Times New Roman"/>
          <w:sz w:val="24"/>
          <w:szCs w:val="24"/>
        </w:rPr>
        <w:t xml:space="preserve"> </w:t>
      </w:r>
      <w:r w:rsidR="00253F35">
        <w:rPr>
          <w:rFonts w:ascii="Times New Roman" w:hAnsi="Times New Roman" w:cs="Times New Roman"/>
          <w:sz w:val="24"/>
          <w:szCs w:val="24"/>
        </w:rPr>
        <w:t xml:space="preserve">respectively. </w:t>
      </w:r>
      <w:r w:rsidR="00441F7D">
        <w:rPr>
          <w:rFonts w:ascii="Times New Roman" w:hAnsi="Times New Roman" w:cs="Times New Roman"/>
          <w:sz w:val="24"/>
          <w:szCs w:val="24"/>
        </w:rPr>
        <w:t xml:space="preserve">Mode 1 shows </w:t>
      </w:r>
      <w:r w:rsidR="00470AEB">
        <w:rPr>
          <w:rFonts w:ascii="Times New Roman" w:hAnsi="Times New Roman" w:cs="Times New Roman"/>
          <w:sz w:val="24"/>
          <w:szCs w:val="24"/>
        </w:rPr>
        <w:t xml:space="preserve">the </w:t>
      </w:r>
      <w:r w:rsidR="00441F7D">
        <w:rPr>
          <w:rFonts w:ascii="Times New Roman" w:hAnsi="Times New Roman" w:cs="Times New Roman"/>
          <w:sz w:val="24"/>
          <w:szCs w:val="24"/>
        </w:rPr>
        <w:t xml:space="preserve">canonical pattern of warming in the </w:t>
      </w:r>
      <w:r w:rsidR="00441F7D">
        <w:rPr>
          <w:rFonts w:ascii="Times New Roman" w:hAnsi="Times New Roman" w:cs="Times New Roman"/>
          <w:sz w:val="24"/>
          <w:szCs w:val="24"/>
        </w:rPr>
        <w:lastRenderedPageBreak/>
        <w:t xml:space="preserve">central-eastern equatorial Pacific and cooling in the extratropics. </w:t>
      </w:r>
      <w:r w:rsidR="00CC6C6F">
        <w:rPr>
          <w:rFonts w:ascii="Times New Roman" w:hAnsi="Times New Roman" w:cs="Times New Roman"/>
          <w:sz w:val="24"/>
          <w:szCs w:val="24"/>
        </w:rPr>
        <w:t xml:space="preserve">Mode 2 is lagged by about 3 seasons from Mode </w:t>
      </w:r>
      <w:commentRangeStart w:id="39"/>
      <w:r w:rsidR="00CC6C6F">
        <w:rPr>
          <w:rFonts w:ascii="Times New Roman" w:hAnsi="Times New Roman" w:cs="Times New Roman"/>
          <w:sz w:val="24"/>
          <w:szCs w:val="24"/>
        </w:rPr>
        <w:t>3</w:t>
      </w:r>
      <w:commentRangeEnd w:id="39"/>
      <w:r w:rsidR="006E43AC">
        <w:rPr>
          <w:rStyle w:val="CommentReference"/>
        </w:rPr>
        <w:commentReference w:id="39"/>
      </w:r>
      <w:r w:rsidR="004D2CD9">
        <w:rPr>
          <w:rFonts w:ascii="Times New Roman" w:hAnsi="Times New Roman" w:cs="Times New Roman"/>
          <w:sz w:val="24"/>
          <w:szCs w:val="24"/>
        </w:rPr>
        <w:t xml:space="preserve">, and </w:t>
      </w:r>
      <w:r w:rsidR="00195F3C">
        <w:rPr>
          <w:rFonts w:ascii="Times New Roman" w:hAnsi="Times New Roman" w:cs="Times New Roman"/>
          <w:sz w:val="24"/>
          <w:szCs w:val="24"/>
        </w:rPr>
        <w:t xml:space="preserve">together they constitute an </w:t>
      </w:r>
      <w:r w:rsidR="004D2CD9">
        <w:rPr>
          <w:rFonts w:ascii="Times New Roman" w:hAnsi="Times New Roman" w:cs="Times New Roman"/>
          <w:sz w:val="24"/>
          <w:szCs w:val="24"/>
        </w:rPr>
        <w:t xml:space="preserve">entire </w:t>
      </w:r>
      <w:r w:rsidR="00195F3C">
        <w:rPr>
          <w:rFonts w:ascii="Times New Roman" w:hAnsi="Times New Roman" w:cs="Times New Roman"/>
          <w:sz w:val="24"/>
          <w:szCs w:val="24"/>
        </w:rPr>
        <w:t>growth/decay phase</w:t>
      </w:r>
      <w:r w:rsidR="004D2CD9">
        <w:rPr>
          <w:rFonts w:ascii="Times New Roman" w:hAnsi="Times New Roman" w:cs="Times New Roman"/>
          <w:sz w:val="24"/>
          <w:szCs w:val="24"/>
        </w:rPr>
        <w:t xml:space="preserve"> </w:t>
      </w:r>
      <w:r w:rsidR="00195F3C">
        <w:rPr>
          <w:rFonts w:ascii="Times New Roman" w:hAnsi="Times New Roman" w:cs="Times New Roman"/>
          <w:sz w:val="24"/>
          <w:szCs w:val="24"/>
        </w:rPr>
        <w:t>of</w:t>
      </w:r>
      <w:r w:rsidR="004D2CD9">
        <w:rPr>
          <w:rFonts w:ascii="Times New Roman" w:hAnsi="Times New Roman" w:cs="Times New Roman"/>
          <w:sz w:val="24"/>
          <w:szCs w:val="24"/>
        </w:rPr>
        <w:t xml:space="preserve"> 7 seasons</w:t>
      </w:r>
      <w:r w:rsidR="00CC6C6F">
        <w:rPr>
          <w:rFonts w:ascii="Times New Roman" w:hAnsi="Times New Roman" w:cs="Times New Roman"/>
          <w:sz w:val="24"/>
          <w:szCs w:val="24"/>
        </w:rPr>
        <w:t>.</w:t>
      </w:r>
      <w:r w:rsidR="00987D5E">
        <w:rPr>
          <w:rFonts w:ascii="Times New Roman" w:hAnsi="Times New Roman" w:cs="Times New Roman"/>
          <w:sz w:val="24"/>
          <w:szCs w:val="24"/>
        </w:rPr>
        <w:t xml:space="preserve"> </w:t>
      </w:r>
      <w:r w:rsidR="00F514A0">
        <w:rPr>
          <w:rFonts w:ascii="Times New Roman" w:hAnsi="Times New Roman" w:cs="Times New Roman"/>
          <w:sz w:val="24"/>
          <w:szCs w:val="24"/>
        </w:rPr>
        <w:t xml:space="preserve">The </w:t>
      </w:r>
      <w:r w:rsidR="00195F3C">
        <w:rPr>
          <w:rFonts w:ascii="Times New Roman" w:hAnsi="Times New Roman" w:cs="Times New Roman"/>
          <w:sz w:val="24"/>
          <w:szCs w:val="24"/>
        </w:rPr>
        <w:t>sequence</w:t>
      </w:r>
      <w:r w:rsidR="00CC6C6F">
        <w:rPr>
          <w:rFonts w:ascii="Times New Roman" w:hAnsi="Times New Roman" w:cs="Times New Roman"/>
          <w:sz w:val="24"/>
          <w:szCs w:val="24"/>
        </w:rPr>
        <w:t xml:space="preserve"> begins </w:t>
      </w:r>
      <w:r w:rsidR="00195F3C">
        <w:rPr>
          <w:rFonts w:ascii="Times New Roman" w:hAnsi="Times New Roman" w:cs="Times New Roman"/>
          <w:sz w:val="24"/>
          <w:szCs w:val="24"/>
        </w:rPr>
        <w:t>in DJF0 with</w:t>
      </w:r>
      <w:r w:rsidR="005D4934">
        <w:rPr>
          <w:rFonts w:ascii="Times New Roman" w:hAnsi="Times New Roman" w:cs="Times New Roman"/>
          <w:sz w:val="24"/>
          <w:szCs w:val="24"/>
        </w:rPr>
        <w:t xml:space="preserve"> </w:t>
      </w:r>
      <w:r w:rsidR="00AF27A1">
        <w:rPr>
          <w:rFonts w:ascii="Times New Roman" w:hAnsi="Times New Roman" w:cs="Times New Roman"/>
          <w:sz w:val="24"/>
          <w:szCs w:val="24"/>
        </w:rPr>
        <w:t>cold anomalies</w:t>
      </w:r>
      <w:r w:rsidR="008D3AA4">
        <w:rPr>
          <w:rFonts w:ascii="Times New Roman" w:hAnsi="Times New Roman" w:cs="Times New Roman"/>
          <w:sz w:val="24"/>
          <w:szCs w:val="24"/>
        </w:rPr>
        <w:t xml:space="preserve"> </w:t>
      </w:r>
      <w:r w:rsidR="00B81A70">
        <w:rPr>
          <w:rFonts w:ascii="Times New Roman" w:hAnsi="Times New Roman" w:cs="Times New Roman"/>
          <w:sz w:val="24"/>
          <w:szCs w:val="24"/>
        </w:rPr>
        <w:t xml:space="preserve">in the equatorial </w:t>
      </w:r>
      <w:r w:rsidR="000D2A26">
        <w:rPr>
          <w:rFonts w:ascii="Times New Roman" w:hAnsi="Times New Roman" w:cs="Times New Roman"/>
          <w:sz w:val="24"/>
          <w:szCs w:val="24"/>
        </w:rPr>
        <w:t xml:space="preserve">central-eastern </w:t>
      </w:r>
      <w:r w:rsidR="00B81A70">
        <w:rPr>
          <w:rFonts w:ascii="Times New Roman" w:hAnsi="Times New Roman" w:cs="Times New Roman"/>
          <w:sz w:val="24"/>
          <w:szCs w:val="24"/>
        </w:rPr>
        <w:t xml:space="preserve">Pacific </w:t>
      </w:r>
      <w:r w:rsidR="008D3AA4">
        <w:rPr>
          <w:rFonts w:ascii="Times New Roman" w:hAnsi="Times New Roman" w:cs="Times New Roman"/>
          <w:sz w:val="24"/>
          <w:szCs w:val="24"/>
        </w:rPr>
        <w:t xml:space="preserve">and warm anomalies </w:t>
      </w:r>
      <w:r w:rsidR="00704566">
        <w:rPr>
          <w:rFonts w:ascii="Times New Roman" w:hAnsi="Times New Roman" w:cs="Times New Roman"/>
          <w:sz w:val="24"/>
          <w:szCs w:val="24"/>
        </w:rPr>
        <w:t>at mid</w:t>
      </w:r>
      <w:r w:rsidR="00B7758B">
        <w:rPr>
          <w:rFonts w:ascii="Times New Roman" w:hAnsi="Times New Roman" w:cs="Times New Roman"/>
          <w:sz w:val="24"/>
          <w:szCs w:val="24"/>
        </w:rPr>
        <w:t xml:space="preserve">latitudes in the North and South </w:t>
      </w:r>
      <w:r w:rsidR="00B81A70">
        <w:rPr>
          <w:rFonts w:ascii="Times New Roman" w:hAnsi="Times New Roman" w:cs="Times New Roman"/>
          <w:sz w:val="24"/>
          <w:szCs w:val="24"/>
        </w:rPr>
        <w:t>Pacific</w:t>
      </w:r>
      <w:r w:rsidR="008D3AA4">
        <w:rPr>
          <w:rFonts w:ascii="Times New Roman" w:hAnsi="Times New Roman" w:cs="Times New Roman"/>
          <w:sz w:val="24"/>
          <w:szCs w:val="24"/>
        </w:rPr>
        <w:t xml:space="preserve">. </w:t>
      </w:r>
      <w:r w:rsidR="00275D12">
        <w:rPr>
          <w:rFonts w:ascii="Times New Roman" w:hAnsi="Times New Roman" w:cs="Times New Roman"/>
          <w:sz w:val="24"/>
          <w:szCs w:val="24"/>
        </w:rPr>
        <w:t xml:space="preserve">We note that </w:t>
      </w:r>
      <w:r w:rsidR="005D5F17">
        <w:rPr>
          <w:rFonts w:ascii="Times New Roman" w:hAnsi="Times New Roman" w:cs="Times New Roman"/>
          <w:sz w:val="24"/>
          <w:szCs w:val="24"/>
        </w:rPr>
        <w:t>t</w:t>
      </w:r>
      <w:r w:rsidR="008D3AA4">
        <w:rPr>
          <w:rFonts w:ascii="Times New Roman" w:hAnsi="Times New Roman" w:cs="Times New Roman"/>
          <w:sz w:val="24"/>
          <w:szCs w:val="24"/>
        </w:rPr>
        <w:t xml:space="preserve">he </w:t>
      </w:r>
      <w:r w:rsidR="00470AEB">
        <w:rPr>
          <w:rFonts w:ascii="Times New Roman" w:hAnsi="Times New Roman" w:cs="Times New Roman"/>
          <w:sz w:val="24"/>
          <w:szCs w:val="24"/>
        </w:rPr>
        <w:t>warm and co</w:t>
      </w:r>
      <w:r w:rsidR="00195F3C">
        <w:rPr>
          <w:rFonts w:ascii="Times New Roman" w:hAnsi="Times New Roman" w:cs="Times New Roman"/>
          <w:sz w:val="24"/>
          <w:szCs w:val="24"/>
        </w:rPr>
        <w:t>l</w:t>
      </w:r>
      <w:r w:rsidR="00470AEB">
        <w:rPr>
          <w:rFonts w:ascii="Times New Roman" w:hAnsi="Times New Roman" w:cs="Times New Roman"/>
          <w:sz w:val="24"/>
          <w:szCs w:val="24"/>
        </w:rPr>
        <w:t xml:space="preserve">d </w:t>
      </w:r>
      <w:r w:rsidR="008D3AA4">
        <w:rPr>
          <w:rFonts w:ascii="Times New Roman" w:hAnsi="Times New Roman" w:cs="Times New Roman"/>
          <w:sz w:val="24"/>
          <w:szCs w:val="24"/>
        </w:rPr>
        <w:t>anoma</w:t>
      </w:r>
      <w:r w:rsidR="00507AFB">
        <w:rPr>
          <w:rFonts w:ascii="Times New Roman" w:hAnsi="Times New Roman" w:cs="Times New Roman"/>
          <w:sz w:val="24"/>
          <w:szCs w:val="24"/>
        </w:rPr>
        <w:t xml:space="preserve">lies have comparable </w:t>
      </w:r>
      <w:r w:rsidR="00EB0A60">
        <w:rPr>
          <w:rFonts w:ascii="Times New Roman" w:hAnsi="Times New Roman" w:cs="Times New Roman"/>
          <w:sz w:val="24"/>
          <w:szCs w:val="24"/>
        </w:rPr>
        <w:t>amplitu</w:t>
      </w:r>
      <w:r w:rsidR="00D163F2">
        <w:rPr>
          <w:rFonts w:ascii="Times New Roman" w:hAnsi="Times New Roman" w:cs="Times New Roman"/>
          <w:sz w:val="24"/>
          <w:szCs w:val="24"/>
        </w:rPr>
        <w:t>des, a feature comm</w:t>
      </w:r>
      <w:r w:rsidR="00F514A0">
        <w:rPr>
          <w:rFonts w:ascii="Times New Roman" w:hAnsi="Times New Roman" w:cs="Times New Roman"/>
          <w:sz w:val="24"/>
          <w:szCs w:val="24"/>
        </w:rPr>
        <w:t>only attributed to the Pacific Decadal O</w:t>
      </w:r>
      <w:r w:rsidR="00D163F2">
        <w:rPr>
          <w:rFonts w:ascii="Times New Roman" w:hAnsi="Times New Roman" w:cs="Times New Roman"/>
          <w:sz w:val="24"/>
          <w:szCs w:val="24"/>
        </w:rPr>
        <w:t>scillation (Zhang et al. 1997)</w:t>
      </w:r>
      <w:r w:rsidR="00565CC1">
        <w:rPr>
          <w:rFonts w:ascii="Times New Roman" w:hAnsi="Times New Roman" w:cs="Times New Roman"/>
          <w:sz w:val="24"/>
          <w:szCs w:val="24"/>
        </w:rPr>
        <w:t xml:space="preserve">. </w:t>
      </w:r>
      <w:r w:rsidR="00987D5E">
        <w:rPr>
          <w:rFonts w:ascii="Times New Roman" w:hAnsi="Times New Roman" w:cs="Times New Roman"/>
          <w:sz w:val="24"/>
          <w:szCs w:val="24"/>
        </w:rPr>
        <w:t xml:space="preserve">By JJA0, </w:t>
      </w:r>
      <w:r w:rsidR="005D5F17">
        <w:rPr>
          <w:rFonts w:ascii="Times New Roman" w:hAnsi="Times New Roman" w:cs="Times New Roman"/>
          <w:sz w:val="24"/>
          <w:szCs w:val="24"/>
        </w:rPr>
        <w:t>cold a</w:t>
      </w:r>
      <w:r w:rsidR="00EF4A09">
        <w:rPr>
          <w:rFonts w:ascii="Times New Roman" w:hAnsi="Times New Roman" w:cs="Times New Roman"/>
          <w:sz w:val="24"/>
          <w:szCs w:val="24"/>
        </w:rPr>
        <w:t>nomalies</w:t>
      </w:r>
      <w:r w:rsidR="00507AFB">
        <w:rPr>
          <w:rFonts w:ascii="Times New Roman" w:hAnsi="Times New Roman" w:cs="Times New Roman"/>
          <w:sz w:val="24"/>
          <w:szCs w:val="24"/>
        </w:rPr>
        <w:t xml:space="preserve"> </w:t>
      </w:r>
      <w:r w:rsidR="00704566">
        <w:rPr>
          <w:rFonts w:ascii="Times New Roman" w:hAnsi="Times New Roman" w:cs="Times New Roman"/>
          <w:sz w:val="24"/>
          <w:szCs w:val="24"/>
        </w:rPr>
        <w:t xml:space="preserve">at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704566">
        <w:rPr>
          <w:rFonts w:ascii="Times New Roman" w:hAnsi="Times New Roman" w:cs="Times New Roman"/>
          <w:sz w:val="24"/>
          <w:szCs w:val="24"/>
        </w:rPr>
        <w:t xml:space="preserve">equatorial Pacific </w:t>
      </w:r>
      <w:r w:rsidR="00987D5E">
        <w:rPr>
          <w:rFonts w:ascii="Times New Roman" w:hAnsi="Times New Roman" w:cs="Times New Roman"/>
          <w:sz w:val="24"/>
          <w:szCs w:val="24"/>
        </w:rPr>
        <w:t xml:space="preserve">have </w:t>
      </w:r>
      <w:r w:rsidR="00565CC1">
        <w:rPr>
          <w:rFonts w:ascii="Times New Roman" w:hAnsi="Times New Roman" w:cs="Times New Roman"/>
          <w:sz w:val="24"/>
          <w:szCs w:val="24"/>
        </w:rPr>
        <w:t>transition</w:t>
      </w:r>
      <w:r w:rsidR="00987D5E">
        <w:rPr>
          <w:rFonts w:ascii="Times New Roman" w:hAnsi="Times New Roman" w:cs="Times New Roman"/>
          <w:sz w:val="24"/>
          <w:szCs w:val="24"/>
        </w:rPr>
        <w:t>ed</w:t>
      </w:r>
      <w:r w:rsidR="00565CC1">
        <w:rPr>
          <w:rFonts w:ascii="Times New Roman" w:hAnsi="Times New Roman" w:cs="Times New Roman"/>
          <w:sz w:val="24"/>
          <w:szCs w:val="24"/>
        </w:rPr>
        <w:t xml:space="preserve"> to a warm event</w:t>
      </w:r>
      <w:r w:rsidR="000D2A26">
        <w:rPr>
          <w:rFonts w:ascii="Times New Roman" w:hAnsi="Times New Roman" w:cs="Times New Roman"/>
          <w:sz w:val="24"/>
          <w:szCs w:val="24"/>
        </w:rPr>
        <w:t xml:space="preserve">, </w:t>
      </w:r>
      <w:r w:rsidR="00704566">
        <w:rPr>
          <w:rFonts w:ascii="Times New Roman" w:hAnsi="Times New Roman" w:cs="Times New Roman"/>
          <w:sz w:val="24"/>
          <w:szCs w:val="24"/>
        </w:rPr>
        <w:t>while</w:t>
      </w:r>
      <w:r w:rsidR="00987D5E">
        <w:rPr>
          <w:rFonts w:ascii="Times New Roman" w:hAnsi="Times New Roman" w:cs="Times New Roman"/>
          <w:sz w:val="24"/>
          <w:szCs w:val="24"/>
        </w:rPr>
        <w:t xml:space="preserve"> warm anomalies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 xml:space="preserve">South Pacific </w:t>
      </w:r>
      <w:r w:rsidR="002D26C6">
        <w:rPr>
          <w:rFonts w:ascii="Times New Roman" w:hAnsi="Times New Roman" w:cs="Times New Roman"/>
          <w:sz w:val="24"/>
          <w:szCs w:val="24"/>
        </w:rPr>
        <w:t>have</w:t>
      </w:r>
      <w:r w:rsidR="00275D12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>diminish</w:t>
      </w:r>
      <w:r w:rsidR="00704566">
        <w:rPr>
          <w:rFonts w:ascii="Times New Roman" w:hAnsi="Times New Roman" w:cs="Times New Roman"/>
          <w:sz w:val="24"/>
          <w:szCs w:val="24"/>
        </w:rPr>
        <w:t>ed</w:t>
      </w:r>
      <w:r w:rsidR="000D2A26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>T</w:t>
      </w:r>
      <w:r w:rsidR="00704566">
        <w:rPr>
          <w:rFonts w:ascii="Times New Roman" w:hAnsi="Times New Roman" w:cs="Times New Roman"/>
          <w:sz w:val="24"/>
          <w:szCs w:val="24"/>
        </w:rPr>
        <w:t xml:space="preserve">he </w:t>
      </w:r>
      <w:r w:rsidR="000D2A26">
        <w:rPr>
          <w:rFonts w:ascii="Times New Roman" w:hAnsi="Times New Roman" w:cs="Times New Roman"/>
          <w:sz w:val="24"/>
          <w:szCs w:val="24"/>
        </w:rPr>
        <w:t>warm anomalies</w:t>
      </w:r>
      <w:r w:rsidR="00EF4A09">
        <w:rPr>
          <w:rFonts w:ascii="Times New Roman" w:hAnsi="Times New Roman" w:cs="Times New Roman"/>
          <w:sz w:val="24"/>
          <w:szCs w:val="24"/>
        </w:rPr>
        <w:t xml:space="preserve"> </w:t>
      </w:r>
      <w:r w:rsidR="00B7758B">
        <w:rPr>
          <w:rFonts w:ascii="Times New Roman" w:hAnsi="Times New Roman" w:cs="Times New Roman"/>
          <w:sz w:val="24"/>
          <w:szCs w:val="24"/>
        </w:rPr>
        <w:t xml:space="preserve">in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</w:t>
      </w:r>
      <w:r w:rsidR="00B7758B">
        <w:rPr>
          <w:rFonts w:ascii="Times New Roman" w:hAnsi="Times New Roman" w:cs="Times New Roman"/>
          <w:sz w:val="24"/>
          <w:szCs w:val="24"/>
        </w:rPr>
        <w:t>central North Pacific</w:t>
      </w:r>
      <w:r w:rsidR="006C1604">
        <w:rPr>
          <w:rFonts w:ascii="Times New Roman" w:hAnsi="Times New Roman" w:cs="Times New Roman"/>
          <w:sz w:val="24"/>
          <w:szCs w:val="24"/>
        </w:rPr>
        <w:t>, on the other hand,</w:t>
      </w:r>
      <w:r w:rsidR="00B7758B">
        <w:rPr>
          <w:rFonts w:ascii="Times New Roman" w:hAnsi="Times New Roman" w:cs="Times New Roman"/>
          <w:sz w:val="24"/>
          <w:szCs w:val="24"/>
        </w:rPr>
        <w:t xml:space="preserve"> </w:t>
      </w:r>
      <w:r w:rsidR="006C1604">
        <w:rPr>
          <w:rFonts w:ascii="Times New Roman" w:hAnsi="Times New Roman" w:cs="Times New Roman"/>
          <w:sz w:val="24"/>
          <w:szCs w:val="24"/>
        </w:rPr>
        <w:t>linger</w:t>
      </w:r>
      <w:r w:rsidR="00704566">
        <w:rPr>
          <w:rFonts w:ascii="Times New Roman" w:hAnsi="Times New Roman" w:cs="Times New Roman"/>
          <w:sz w:val="24"/>
          <w:szCs w:val="24"/>
        </w:rPr>
        <w:t xml:space="preserve"> through </w:t>
      </w:r>
      <w:r w:rsidR="00B625C9">
        <w:rPr>
          <w:rFonts w:ascii="Times New Roman" w:hAnsi="Times New Roman" w:cs="Times New Roman"/>
          <w:sz w:val="24"/>
          <w:szCs w:val="24"/>
        </w:rPr>
        <w:t>DJF1</w:t>
      </w:r>
      <w:r w:rsidR="009E415E">
        <w:rPr>
          <w:rFonts w:ascii="Times New Roman" w:hAnsi="Times New Roman" w:cs="Times New Roman"/>
          <w:sz w:val="24"/>
          <w:szCs w:val="24"/>
        </w:rPr>
        <w:t xml:space="preserve">. </w:t>
      </w:r>
      <w:r w:rsidR="006C1604">
        <w:rPr>
          <w:rFonts w:ascii="Times New Roman" w:hAnsi="Times New Roman" w:cs="Times New Roman"/>
          <w:sz w:val="24"/>
          <w:szCs w:val="24"/>
        </w:rPr>
        <w:t xml:space="preserve">The warm event </w:t>
      </w:r>
      <w:r w:rsidR="004D2CD9">
        <w:rPr>
          <w:rFonts w:ascii="Times New Roman" w:hAnsi="Times New Roman" w:cs="Times New Roman"/>
          <w:sz w:val="24"/>
          <w:szCs w:val="24"/>
        </w:rPr>
        <w:t>eventually</w:t>
      </w:r>
      <w:r w:rsidR="006C1604">
        <w:rPr>
          <w:rFonts w:ascii="Times New Roman" w:hAnsi="Times New Roman" w:cs="Times New Roman"/>
          <w:sz w:val="24"/>
          <w:szCs w:val="24"/>
        </w:rPr>
        <w:t xml:space="preserve"> </w:t>
      </w:r>
      <w:r w:rsidR="00987D5E">
        <w:rPr>
          <w:rFonts w:ascii="Times New Roman" w:hAnsi="Times New Roman" w:cs="Times New Roman"/>
          <w:sz w:val="24"/>
          <w:szCs w:val="24"/>
        </w:rPr>
        <w:t>transitions</w:t>
      </w:r>
      <w:r w:rsidR="00F230D1">
        <w:rPr>
          <w:rFonts w:ascii="Times New Roman" w:hAnsi="Times New Roman" w:cs="Times New Roman"/>
          <w:sz w:val="24"/>
          <w:szCs w:val="24"/>
        </w:rPr>
        <w:t xml:space="preserve"> to a cold event</w:t>
      </w:r>
      <w:r w:rsidR="004D32C7">
        <w:rPr>
          <w:rFonts w:ascii="Times New Roman" w:hAnsi="Times New Roman" w:cs="Times New Roman"/>
          <w:sz w:val="24"/>
          <w:szCs w:val="24"/>
        </w:rPr>
        <w:t xml:space="preserve"> </w:t>
      </w:r>
      <w:r w:rsidR="00D65CA4">
        <w:rPr>
          <w:rFonts w:ascii="Times New Roman" w:hAnsi="Times New Roman" w:cs="Times New Roman"/>
          <w:sz w:val="24"/>
          <w:szCs w:val="24"/>
        </w:rPr>
        <w:t>in JJA1</w:t>
      </w:r>
      <w:r w:rsidR="00195F3C">
        <w:rPr>
          <w:rFonts w:ascii="Times New Roman" w:hAnsi="Times New Roman" w:cs="Times New Roman"/>
          <w:sz w:val="24"/>
          <w:szCs w:val="24"/>
        </w:rPr>
        <w:t>, completing the growth/decay phase</w:t>
      </w:r>
      <w:r w:rsidR="00D65C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CC9" w:rsidRDefault="00E82216" w:rsidP="006B4C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15CFE">
        <w:rPr>
          <w:rFonts w:ascii="Times New Roman" w:hAnsi="Times New Roman" w:cs="Times New Roman"/>
          <w:sz w:val="24"/>
          <w:szCs w:val="24"/>
        </w:rPr>
        <w:t>n the North Atlantic</w:t>
      </w:r>
      <w:r w:rsidR="00B16192" w:rsidRPr="00B16192">
        <w:rPr>
          <w:rFonts w:ascii="Times New Roman" w:hAnsi="Times New Roman" w:cs="Times New Roman"/>
          <w:sz w:val="24"/>
          <w:szCs w:val="24"/>
        </w:rPr>
        <w:t xml:space="preserve"> </w:t>
      </w:r>
      <w:r w:rsidR="00B16192">
        <w:rPr>
          <w:rFonts w:ascii="Times New Roman" w:hAnsi="Times New Roman" w:cs="Times New Roman"/>
          <w:sz w:val="24"/>
          <w:szCs w:val="24"/>
        </w:rPr>
        <w:t>at high and low latitudes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2216">
        <w:rPr>
          <w:rFonts w:ascii="Times New Roman" w:hAnsi="Times New Roman" w:cs="Times New Roman"/>
          <w:sz w:val="24"/>
          <w:szCs w:val="24"/>
        </w:rPr>
        <w:t xml:space="preserve"> </w:t>
      </w:r>
      <w:r w:rsidR="00050C73">
        <w:rPr>
          <w:rFonts w:ascii="Times New Roman" w:hAnsi="Times New Roman" w:cs="Times New Roman"/>
          <w:sz w:val="24"/>
          <w:szCs w:val="24"/>
        </w:rPr>
        <w:t xml:space="preserve">strong </w:t>
      </w:r>
      <w:r>
        <w:rPr>
          <w:rFonts w:ascii="Times New Roman" w:hAnsi="Times New Roman" w:cs="Times New Roman"/>
          <w:sz w:val="24"/>
          <w:szCs w:val="24"/>
        </w:rPr>
        <w:t xml:space="preserve">warming is persistent </w:t>
      </w:r>
      <w:r w:rsidR="00B16192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the growth/decay phase</w:t>
      </w:r>
      <w:r w:rsidR="008324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915CFE">
        <w:rPr>
          <w:rFonts w:ascii="Times New Roman" w:hAnsi="Times New Roman" w:cs="Times New Roman"/>
          <w:sz w:val="24"/>
          <w:szCs w:val="24"/>
        </w:rPr>
        <w:t xml:space="preserve"> </w:t>
      </w:r>
      <w:r w:rsidR="00832407">
        <w:rPr>
          <w:rFonts w:ascii="Times New Roman" w:hAnsi="Times New Roman" w:cs="Times New Roman"/>
          <w:sz w:val="24"/>
          <w:szCs w:val="24"/>
        </w:rPr>
        <w:t>peak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832407">
        <w:rPr>
          <w:rFonts w:ascii="Times New Roman" w:hAnsi="Times New Roman" w:cs="Times New Roman"/>
          <w:sz w:val="24"/>
          <w:szCs w:val="24"/>
        </w:rPr>
        <w:t xml:space="preserve"> in DJF1/MAM1, a delay </w:t>
      </w:r>
      <w:r w:rsidR="00D61C4B">
        <w:rPr>
          <w:rFonts w:ascii="Times New Roman" w:hAnsi="Times New Roman" w:cs="Times New Roman"/>
          <w:sz w:val="24"/>
          <w:szCs w:val="24"/>
        </w:rPr>
        <w:t xml:space="preserve">by 1-2 seasons </w:t>
      </w:r>
      <w:r w:rsidR="008324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D61C4B">
        <w:rPr>
          <w:rFonts w:ascii="Times New Roman" w:hAnsi="Times New Roman" w:cs="Times New Roman"/>
          <w:sz w:val="24"/>
          <w:szCs w:val="24"/>
        </w:rPr>
        <w:t xml:space="preserve">warm event in the </w:t>
      </w:r>
      <w:r w:rsidR="00832407">
        <w:rPr>
          <w:rFonts w:ascii="Times New Roman" w:hAnsi="Times New Roman" w:cs="Times New Roman"/>
          <w:sz w:val="24"/>
          <w:szCs w:val="24"/>
        </w:rPr>
        <w:t>equatorial Pacific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440185">
        <w:rPr>
          <w:rFonts w:ascii="Times New Roman" w:hAnsi="Times New Roman" w:cs="Times New Roman"/>
          <w:sz w:val="24"/>
          <w:szCs w:val="24"/>
        </w:rPr>
        <w:t>I</w:t>
      </w:r>
      <w:r w:rsidR="0062249F">
        <w:rPr>
          <w:rFonts w:ascii="Times New Roman" w:hAnsi="Times New Roman" w:cs="Times New Roman"/>
          <w:sz w:val="24"/>
          <w:szCs w:val="24"/>
        </w:rPr>
        <w:t xml:space="preserve">n the </w:t>
      </w:r>
      <w:r w:rsidR="00B5070C">
        <w:rPr>
          <w:rFonts w:ascii="Times New Roman" w:hAnsi="Times New Roman" w:cs="Times New Roman"/>
          <w:sz w:val="24"/>
          <w:szCs w:val="24"/>
        </w:rPr>
        <w:t>tropical Indian Ocean</w:t>
      </w:r>
      <w:r w:rsidR="007215FA">
        <w:rPr>
          <w:rFonts w:ascii="Times New Roman" w:hAnsi="Times New Roman" w:cs="Times New Roman"/>
          <w:sz w:val="24"/>
          <w:szCs w:val="24"/>
        </w:rPr>
        <w:t xml:space="preserve">, </w:t>
      </w:r>
      <w:r w:rsidR="002352CC">
        <w:rPr>
          <w:rFonts w:ascii="Times New Roman" w:hAnsi="Times New Roman" w:cs="Times New Roman"/>
          <w:sz w:val="24"/>
          <w:szCs w:val="24"/>
        </w:rPr>
        <w:t>warming begins in the west while it is still cooling in the east</w:t>
      </w:r>
      <w:r w:rsidR="00B16192">
        <w:rPr>
          <w:rFonts w:ascii="Times New Roman" w:hAnsi="Times New Roman" w:cs="Times New Roman"/>
          <w:sz w:val="24"/>
          <w:szCs w:val="24"/>
        </w:rPr>
        <w:t>, an example of the Indian Ocean Dipole</w:t>
      </w:r>
      <w:r w:rsidR="00050C73">
        <w:rPr>
          <w:rFonts w:ascii="Times New Roman" w:hAnsi="Times New Roman" w:cs="Times New Roman"/>
          <w:sz w:val="24"/>
          <w:szCs w:val="24"/>
        </w:rPr>
        <w:t xml:space="preserve"> (IDO)</w:t>
      </w:r>
      <w:r w:rsidR="00235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52CC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2352CC">
        <w:rPr>
          <w:rFonts w:ascii="Times New Roman" w:hAnsi="Times New Roman" w:cs="Times New Roman"/>
          <w:sz w:val="24"/>
          <w:szCs w:val="24"/>
        </w:rPr>
        <w:t xml:space="preserve"> et al. 1999).</w:t>
      </w:r>
      <w:r w:rsidR="002352CC" w:rsidRPr="0062249F">
        <w:rPr>
          <w:rFonts w:ascii="Times New Roman" w:hAnsi="Times New Roman" w:cs="Times New Roman"/>
          <w:sz w:val="24"/>
          <w:szCs w:val="24"/>
        </w:rPr>
        <w:t xml:space="preserve"> </w:t>
      </w:r>
      <w:r w:rsidR="00050C73">
        <w:rPr>
          <w:rFonts w:ascii="Times New Roman" w:hAnsi="Times New Roman" w:cs="Times New Roman"/>
          <w:sz w:val="24"/>
          <w:szCs w:val="24"/>
        </w:rPr>
        <w:t xml:space="preserve">In this case, the IDO is part of the global pattern. </w:t>
      </w:r>
      <w:r w:rsidR="00B16192">
        <w:rPr>
          <w:rFonts w:ascii="Times New Roman" w:hAnsi="Times New Roman" w:cs="Times New Roman"/>
          <w:sz w:val="24"/>
          <w:szCs w:val="24"/>
        </w:rPr>
        <w:t xml:space="preserve">The </w:t>
      </w:r>
      <w:r w:rsidR="00050C73">
        <w:rPr>
          <w:rFonts w:ascii="Times New Roman" w:hAnsi="Times New Roman" w:cs="Times New Roman"/>
          <w:sz w:val="24"/>
          <w:szCs w:val="24"/>
        </w:rPr>
        <w:t xml:space="preserve">Indian Ocean </w:t>
      </w:r>
      <w:r w:rsidR="00B16192">
        <w:rPr>
          <w:rFonts w:ascii="Times New Roman" w:hAnsi="Times New Roman" w:cs="Times New Roman"/>
          <w:sz w:val="24"/>
          <w:szCs w:val="24"/>
        </w:rPr>
        <w:t>warming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 xml:space="preserve">peaks </w:t>
      </w:r>
      <w:r w:rsidR="007215FA">
        <w:rPr>
          <w:rFonts w:ascii="Times New Roman" w:hAnsi="Times New Roman" w:cs="Times New Roman"/>
          <w:sz w:val="24"/>
          <w:szCs w:val="24"/>
        </w:rPr>
        <w:t>in</w:t>
      </w:r>
      <w:r w:rsidR="001D08F6">
        <w:rPr>
          <w:rFonts w:ascii="Times New Roman" w:hAnsi="Times New Roman" w:cs="Times New Roman"/>
          <w:sz w:val="24"/>
          <w:szCs w:val="24"/>
        </w:rPr>
        <w:t xml:space="preserve"> DJF1</w:t>
      </w:r>
      <w:r w:rsidR="00AC6988">
        <w:rPr>
          <w:rFonts w:ascii="Times New Roman" w:hAnsi="Times New Roman" w:cs="Times New Roman"/>
          <w:sz w:val="24"/>
          <w:szCs w:val="24"/>
        </w:rPr>
        <w:t>,</w:t>
      </w:r>
      <w:r w:rsidR="002352CC">
        <w:rPr>
          <w:rFonts w:ascii="Times New Roman" w:hAnsi="Times New Roman" w:cs="Times New Roman"/>
          <w:sz w:val="24"/>
          <w:szCs w:val="24"/>
        </w:rPr>
        <w:t xml:space="preserve"> and </w:t>
      </w:r>
      <w:r w:rsidR="00050C73">
        <w:rPr>
          <w:rFonts w:ascii="Times New Roman" w:hAnsi="Times New Roman" w:cs="Times New Roman"/>
          <w:sz w:val="24"/>
          <w:szCs w:val="24"/>
        </w:rPr>
        <w:t>i</w:t>
      </w:r>
      <w:r w:rsidR="00B16192">
        <w:rPr>
          <w:rFonts w:ascii="Times New Roman" w:hAnsi="Times New Roman" w:cs="Times New Roman"/>
          <w:sz w:val="24"/>
          <w:szCs w:val="24"/>
        </w:rPr>
        <w:t>s gradually diminished in JJA1</w:t>
      </w:r>
      <w:r w:rsidR="001D08F6">
        <w:rPr>
          <w:rFonts w:ascii="Times New Roman" w:hAnsi="Times New Roman" w:cs="Times New Roman"/>
          <w:sz w:val="24"/>
          <w:szCs w:val="24"/>
        </w:rPr>
        <w:t xml:space="preserve">. </w:t>
      </w:r>
      <w:r w:rsidR="00B16192">
        <w:rPr>
          <w:rFonts w:ascii="Times New Roman" w:hAnsi="Times New Roman" w:cs="Times New Roman"/>
          <w:sz w:val="24"/>
          <w:szCs w:val="24"/>
        </w:rPr>
        <w:t>The</w:t>
      </w:r>
      <w:r w:rsidR="00D037B8">
        <w:rPr>
          <w:rFonts w:ascii="Times New Roman" w:hAnsi="Times New Roman" w:cs="Times New Roman"/>
          <w:sz w:val="24"/>
          <w:szCs w:val="24"/>
        </w:rPr>
        <w:t xml:space="preserve"> delayed warming in North Atlantic and Indian Ocean</w:t>
      </w:r>
      <w:r w:rsidR="00B16192">
        <w:rPr>
          <w:rFonts w:ascii="Times New Roman" w:hAnsi="Times New Roman" w:cs="Times New Roman"/>
          <w:sz w:val="24"/>
          <w:szCs w:val="24"/>
        </w:rPr>
        <w:t>s</w:t>
      </w:r>
      <w:r w:rsidR="00D037B8">
        <w:rPr>
          <w:rFonts w:ascii="Times New Roman" w:hAnsi="Times New Roman" w:cs="Times New Roman"/>
          <w:sz w:val="24"/>
          <w:szCs w:val="24"/>
        </w:rPr>
        <w:t xml:space="preserve"> also can be seen in the composi</w:t>
      </w:r>
      <w:r w:rsidR="003F54AC">
        <w:rPr>
          <w:rFonts w:ascii="Times New Roman" w:hAnsi="Times New Roman" w:cs="Times New Roman"/>
          <w:sz w:val="24"/>
          <w:szCs w:val="24"/>
        </w:rPr>
        <w:t>te of historical El Nino events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  <w:r w:rsidR="003F54AC">
        <w:rPr>
          <w:rFonts w:ascii="Times New Roman" w:hAnsi="Times New Roman" w:cs="Times New Roman"/>
          <w:sz w:val="24"/>
          <w:szCs w:val="24"/>
        </w:rPr>
        <w:t xml:space="preserve">(Harrison and Larkin 1998; Deser et al. 2010). However, because the </w:t>
      </w:r>
      <w:r w:rsidR="00B16192">
        <w:rPr>
          <w:rFonts w:ascii="Times New Roman" w:hAnsi="Times New Roman" w:cs="Times New Roman"/>
          <w:sz w:val="24"/>
          <w:szCs w:val="24"/>
        </w:rPr>
        <w:t>SST pattern</w:t>
      </w:r>
      <w:r w:rsidR="003F54AC">
        <w:rPr>
          <w:rFonts w:ascii="Times New Roman" w:hAnsi="Times New Roman" w:cs="Times New Roman"/>
          <w:sz w:val="24"/>
          <w:szCs w:val="24"/>
        </w:rPr>
        <w:t xml:space="preserve"> is not stationary, </w:t>
      </w:r>
      <w:r w:rsidR="00B1619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3F54AC">
        <w:rPr>
          <w:rFonts w:ascii="Times New Roman" w:hAnsi="Times New Roman" w:cs="Times New Roman"/>
          <w:sz w:val="24"/>
          <w:szCs w:val="24"/>
        </w:rPr>
        <w:t>anomalies</w:t>
      </w:r>
      <w:r w:rsidR="00D037B8">
        <w:rPr>
          <w:rFonts w:ascii="Times New Roman" w:hAnsi="Times New Roman" w:cs="Times New Roman"/>
          <w:sz w:val="24"/>
          <w:szCs w:val="24"/>
        </w:rPr>
        <w:t xml:space="preserve"> in the composite </w:t>
      </w:r>
      <w:r w:rsidR="003F54AC">
        <w:rPr>
          <w:rFonts w:ascii="Times New Roman" w:hAnsi="Times New Roman" w:cs="Times New Roman"/>
          <w:sz w:val="24"/>
          <w:szCs w:val="24"/>
        </w:rPr>
        <w:t>are</w:t>
      </w:r>
      <w:r w:rsidR="00D037B8">
        <w:rPr>
          <w:rFonts w:ascii="Times New Roman" w:hAnsi="Times New Roman" w:cs="Times New Roman"/>
          <w:sz w:val="24"/>
          <w:szCs w:val="24"/>
        </w:rPr>
        <w:t xml:space="preserve"> much weaker than in EEOF modes</w:t>
      </w:r>
      <w:r w:rsidR="002D16B4">
        <w:rPr>
          <w:rFonts w:ascii="Times New Roman" w:hAnsi="Times New Roman" w:cs="Times New Roman"/>
          <w:sz w:val="24"/>
          <w:szCs w:val="24"/>
        </w:rPr>
        <w:t>.</w:t>
      </w:r>
      <w:r w:rsidR="00D03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1B" w:rsidRDefault="00A36E8D" w:rsidP="005D70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="00550605">
        <w:rPr>
          <w:rFonts w:ascii="Times New Roman" w:hAnsi="Times New Roman" w:cs="Times New Roman"/>
          <w:sz w:val="24"/>
          <w:szCs w:val="24"/>
        </w:rPr>
        <w:t xml:space="preserve"> shows </w:t>
      </w:r>
      <w:r w:rsidR="00046A5F">
        <w:rPr>
          <w:rFonts w:ascii="Times New Roman" w:hAnsi="Times New Roman" w:cs="Times New Roman"/>
          <w:sz w:val="24"/>
          <w:szCs w:val="24"/>
        </w:rPr>
        <w:t>principal compone</w:t>
      </w:r>
      <w:r w:rsidR="00B049A7">
        <w:rPr>
          <w:rFonts w:ascii="Times New Roman" w:hAnsi="Times New Roman" w:cs="Times New Roman"/>
          <w:sz w:val="24"/>
          <w:szCs w:val="24"/>
        </w:rPr>
        <w:t>nts of the first three modes</w:t>
      </w:r>
      <w:r w:rsidR="006154FB">
        <w:rPr>
          <w:rFonts w:ascii="Times New Roman" w:hAnsi="Times New Roman" w:cs="Times New Roman"/>
          <w:sz w:val="24"/>
          <w:szCs w:val="24"/>
        </w:rPr>
        <w:t>;</w:t>
      </w:r>
      <w:r w:rsidR="00B049A7">
        <w:rPr>
          <w:rFonts w:ascii="Times New Roman" w:hAnsi="Times New Roman" w:cs="Times New Roman"/>
          <w:sz w:val="24"/>
          <w:szCs w:val="24"/>
        </w:rPr>
        <w:t xml:space="preserve"> </w:t>
      </w:r>
      <w:r w:rsidR="00EE29DC">
        <w:rPr>
          <w:rFonts w:ascii="Times New Roman" w:hAnsi="Times New Roman" w:cs="Times New Roman"/>
          <w:sz w:val="24"/>
          <w:szCs w:val="24"/>
        </w:rPr>
        <w:t>Nino-3.4</w:t>
      </w:r>
      <w:r w:rsidR="006154FB">
        <w:rPr>
          <w:rFonts w:ascii="Times New Roman" w:hAnsi="Times New Roman" w:cs="Times New Roman"/>
          <w:sz w:val="24"/>
          <w:szCs w:val="24"/>
        </w:rPr>
        <w:t xml:space="preserve"> is included for reference</w:t>
      </w:r>
      <w:r w:rsidR="004A43EB">
        <w:rPr>
          <w:rFonts w:ascii="Times New Roman" w:hAnsi="Times New Roman" w:cs="Times New Roman"/>
          <w:sz w:val="24"/>
          <w:szCs w:val="24"/>
        </w:rPr>
        <w:t xml:space="preserve">. </w:t>
      </w:r>
      <w:r w:rsidR="00AC6988">
        <w:rPr>
          <w:rFonts w:ascii="Times New Roman" w:hAnsi="Times New Roman" w:cs="Times New Roman"/>
          <w:sz w:val="24"/>
          <w:szCs w:val="24"/>
        </w:rPr>
        <w:t xml:space="preserve">The strong warm events of 1982/1983 and 1988/1989 are clearly marked in Nino-3.4. </w:t>
      </w:r>
      <w:r w:rsidR="00491845">
        <w:rPr>
          <w:rFonts w:ascii="Times New Roman" w:hAnsi="Times New Roman" w:cs="Times New Roman"/>
          <w:sz w:val="24"/>
          <w:szCs w:val="24"/>
        </w:rPr>
        <w:t>Mode 1</w:t>
      </w:r>
      <w:r w:rsidR="00444F4B">
        <w:rPr>
          <w:rFonts w:ascii="Times New Roman" w:hAnsi="Times New Roman" w:cs="Times New Roman"/>
          <w:sz w:val="24"/>
          <w:szCs w:val="24"/>
        </w:rPr>
        <w:t xml:space="preserve"> i</w:t>
      </w:r>
      <w:r w:rsidR="003642C5">
        <w:rPr>
          <w:rFonts w:ascii="Times New Roman" w:hAnsi="Times New Roman" w:cs="Times New Roman"/>
          <w:sz w:val="24"/>
          <w:szCs w:val="24"/>
        </w:rPr>
        <w:t xml:space="preserve">s highly </w:t>
      </w:r>
      <w:r w:rsidR="001940FB">
        <w:rPr>
          <w:rFonts w:ascii="Times New Roman" w:hAnsi="Times New Roman" w:cs="Times New Roman"/>
          <w:sz w:val="24"/>
          <w:szCs w:val="24"/>
        </w:rPr>
        <w:t>correlated with Nino</w:t>
      </w:r>
      <w:r w:rsidR="003642C5">
        <w:rPr>
          <w:rFonts w:ascii="Times New Roman" w:hAnsi="Times New Roman" w:cs="Times New Roman"/>
          <w:sz w:val="24"/>
          <w:szCs w:val="24"/>
        </w:rPr>
        <w:t>-3.4 (γ</w:t>
      </w:r>
      <w:r w:rsidR="00444F4B">
        <w:rPr>
          <w:rFonts w:ascii="Times New Roman" w:hAnsi="Times New Roman" w:cs="Times New Roman"/>
          <w:sz w:val="24"/>
          <w:szCs w:val="24"/>
        </w:rPr>
        <w:t xml:space="preserve"> = 0.86</w:t>
      </w:r>
      <w:r w:rsidR="00703582">
        <w:rPr>
          <w:rFonts w:ascii="Times New Roman" w:hAnsi="Times New Roman" w:cs="Times New Roman"/>
          <w:sz w:val="24"/>
          <w:szCs w:val="24"/>
        </w:rPr>
        <w:t>)</w:t>
      </w:r>
      <w:r w:rsidR="003642C5">
        <w:rPr>
          <w:rFonts w:ascii="Times New Roman" w:hAnsi="Times New Roman" w:cs="Times New Roman"/>
          <w:sz w:val="24"/>
          <w:szCs w:val="24"/>
        </w:rPr>
        <w:t>.</w:t>
      </w:r>
      <w:r w:rsidR="00444F4B">
        <w:rPr>
          <w:rFonts w:ascii="Times New Roman" w:hAnsi="Times New Roman" w:cs="Times New Roman"/>
          <w:sz w:val="24"/>
          <w:szCs w:val="24"/>
        </w:rPr>
        <w:t xml:space="preserve">  Mode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444F4B">
        <w:rPr>
          <w:rFonts w:ascii="Times New Roman" w:hAnsi="Times New Roman" w:cs="Times New Roman"/>
          <w:sz w:val="24"/>
          <w:szCs w:val="24"/>
        </w:rPr>
        <w:t xml:space="preserve"> 2 and 3 a</w:t>
      </w:r>
      <w:r w:rsidR="00703582">
        <w:rPr>
          <w:rFonts w:ascii="Times New Roman" w:hAnsi="Times New Roman" w:cs="Times New Roman"/>
          <w:sz w:val="24"/>
          <w:szCs w:val="24"/>
        </w:rPr>
        <w:t xml:space="preserve">re </w:t>
      </w:r>
      <w:r w:rsidR="003057FC">
        <w:rPr>
          <w:rFonts w:ascii="Times New Roman" w:hAnsi="Times New Roman" w:cs="Times New Roman"/>
          <w:sz w:val="24"/>
          <w:szCs w:val="24"/>
        </w:rPr>
        <w:t xml:space="preserve">also </w:t>
      </w:r>
      <w:r w:rsidR="00703582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3057FC">
        <w:rPr>
          <w:rFonts w:ascii="Times New Roman" w:hAnsi="Times New Roman" w:cs="Times New Roman"/>
          <w:sz w:val="24"/>
          <w:szCs w:val="24"/>
        </w:rPr>
        <w:t xml:space="preserve">Nino-3.4 </w:t>
      </w:r>
      <w:r w:rsidR="00703582">
        <w:rPr>
          <w:rFonts w:ascii="Times New Roman" w:hAnsi="Times New Roman" w:cs="Times New Roman"/>
          <w:sz w:val="24"/>
          <w:szCs w:val="24"/>
        </w:rPr>
        <w:t xml:space="preserve">with </w:t>
      </w:r>
      <w:r w:rsidR="008E420D">
        <w:rPr>
          <w:rFonts w:ascii="Times New Roman" w:hAnsi="Times New Roman" w:cs="Times New Roman"/>
          <w:sz w:val="24"/>
          <w:szCs w:val="24"/>
        </w:rPr>
        <w:t xml:space="preserve">time </w:t>
      </w:r>
      <w:r w:rsidR="00703582">
        <w:rPr>
          <w:rFonts w:ascii="Times New Roman" w:hAnsi="Times New Roman" w:cs="Times New Roman"/>
          <w:sz w:val="24"/>
          <w:szCs w:val="24"/>
        </w:rPr>
        <w:t>lag</w:t>
      </w:r>
      <w:r w:rsidR="003057FC">
        <w:rPr>
          <w:rFonts w:ascii="Times New Roman" w:hAnsi="Times New Roman" w:cs="Times New Roman"/>
          <w:sz w:val="24"/>
          <w:szCs w:val="24"/>
        </w:rPr>
        <w:t>s</w:t>
      </w:r>
      <w:r w:rsidR="00E779FA">
        <w:rPr>
          <w:rFonts w:ascii="Times New Roman" w:hAnsi="Times New Roman" w:cs="Times New Roman"/>
          <w:sz w:val="24"/>
          <w:szCs w:val="24"/>
        </w:rPr>
        <w:t xml:space="preserve"> of </w:t>
      </w:r>
      <w:r w:rsidR="003057FC">
        <w:rPr>
          <w:rFonts w:ascii="Times New Roman" w:hAnsi="Times New Roman" w:cs="Times New Roman"/>
          <w:sz w:val="24"/>
          <w:szCs w:val="24"/>
        </w:rPr>
        <w:t>2</w:t>
      </w:r>
      <w:r w:rsidR="00E779FA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(γ</w:t>
      </w:r>
      <w:r w:rsidR="00540DEB">
        <w:rPr>
          <w:rFonts w:ascii="Times New Roman" w:hAnsi="Times New Roman" w:cs="Times New Roman"/>
          <w:sz w:val="24"/>
          <w:szCs w:val="24"/>
        </w:rPr>
        <w:t xml:space="preserve"> = 0.62) and -1 </w:t>
      </w:r>
      <w:r w:rsidR="00966C3D">
        <w:rPr>
          <w:rFonts w:ascii="Times New Roman" w:hAnsi="Times New Roman" w:cs="Times New Roman"/>
          <w:sz w:val="24"/>
          <w:szCs w:val="24"/>
        </w:rPr>
        <w:t xml:space="preserve">(γ = 0.50) </w:t>
      </w:r>
      <w:r w:rsidR="00540DEB">
        <w:rPr>
          <w:rFonts w:ascii="Times New Roman" w:hAnsi="Times New Roman" w:cs="Times New Roman"/>
          <w:sz w:val="24"/>
          <w:szCs w:val="24"/>
        </w:rPr>
        <w:t>season</w:t>
      </w:r>
      <w:r w:rsidR="00966C3D">
        <w:rPr>
          <w:rFonts w:ascii="Times New Roman" w:hAnsi="Times New Roman" w:cs="Times New Roman"/>
          <w:sz w:val="24"/>
          <w:szCs w:val="24"/>
        </w:rPr>
        <w:t>s</w:t>
      </w:r>
      <w:r w:rsidR="00540DEB">
        <w:rPr>
          <w:rFonts w:ascii="Times New Roman" w:hAnsi="Times New Roman" w:cs="Times New Roman"/>
          <w:sz w:val="24"/>
          <w:szCs w:val="24"/>
        </w:rPr>
        <w:t xml:space="preserve"> </w:t>
      </w:r>
      <w:r w:rsidR="003057FC">
        <w:rPr>
          <w:rFonts w:ascii="Times New Roman" w:hAnsi="Times New Roman" w:cs="Times New Roman"/>
          <w:sz w:val="24"/>
          <w:szCs w:val="24"/>
        </w:rPr>
        <w:t>respectively</w:t>
      </w:r>
      <w:r w:rsidR="00E779FA">
        <w:rPr>
          <w:rFonts w:ascii="Times New Roman" w:hAnsi="Times New Roman" w:cs="Times New Roman"/>
          <w:sz w:val="24"/>
          <w:szCs w:val="24"/>
        </w:rPr>
        <w:t xml:space="preserve">. </w:t>
      </w:r>
      <w:r w:rsidR="00880FC9">
        <w:rPr>
          <w:rFonts w:ascii="Times New Roman" w:hAnsi="Times New Roman" w:cs="Times New Roman"/>
          <w:sz w:val="24"/>
          <w:szCs w:val="24"/>
        </w:rPr>
        <w:t xml:space="preserve">The </w:t>
      </w:r>
      <w:r w:rsidR="00540DEB">
        <w:rPr>
          <w:rFonts w:ascii="Times New Roman" w:hAnsi="Times New Roman" w:cs="Times New Roman"/>
          <w:sz w:val="24"/>
          <w:szCs w:val="24"/>
        </w:rPr>
        <w:t xml:space="preserve">first three modes account for most of </w:t>
      </w:r>
      <w:r w:rsidR="00B049A7">
        <w:rPr>
          <w:rFonts w:ascii="Times New Roman" w:hAnsi="Times New Roman" w:cs="Times New Roman"/>
          <w:sz w:val="24"/>
          <w:szCs w:val="24"/>
        </w:rPr>
        <w:t>tropical SST</w:t>
      </w:r>
      <w:r w:rsidR="000610C0">
        <w:rPr>
          <w:rFonts w:ascii="Times New Roman" w:hAnsi="Times New Roman" w:cs="Times New Roman"/>
          <w:sz w:val="24"/>
          <w:szCs w:val="24"/>
        </w:rPr>
        <w:t xml:space="preserve"> variability</w:t>
      </w:r>
      <w:r w:rsidR="00553CCA">
        <w:rPr>
          <w:rFonts w:ascii="Times New Roman" w:hAnsi="Times New Roman" w:cs="Times New Roman"/>
          <w:sz w:val="24"/>
          <w:szCs w:val="24"/>
        </w:rPr>
        <w:t>, about 99% of CT</w:t>
      </w:r>
      <w:r w:rsidR="00540DEB">
        <w:rPr>
          <w:rFonts w:ascii="Times New Roman" w:hAnsi="Times New Roman" w:cs="Times New Roman"/>
          <w:sz w:val="24"/>
          <w:szCs w:val="24"/>
        </w:rPr>
        <w:t>.</w:t>
      </w:r>
      <w:r w:rsidR="00050D4A">
        <w:rPr>
          <w:rFonts w:ascii="Times New Roman" w:hAnsi="Times New Roman" w:cs="Times New Roman"/>
          <w:sz w:val="24"/>
          <w:szCs w:val="24"/>
        </w:rPr>
        <w:t xml:space="preserve"> </w:t>
      </w:r>
      <w:r w:rsidR="00AC6988">
        <w:rPr>
          <w:rFonts w:ascii="Times New Roman" w:hAnsi="Times New Roman" w:cs="Times New Roman"/>
          <w:sz w:val="24"/>
          <w:szCs w:val="24"/>
        </w:rPr>
        <w:t>Nino-3.4 has</w:t>
      </w:r>
      <w:r w:rsidR="009F561B">
        <w:rPr>
          <w:rFonts w:ascii="Times New Roman" w:hAnsi="Times New Roman" w:cs="Times New Roman"/>
          <w:sz w:val="24"/>
          <w:szCs w:val="24"/>
        </w:rPr>
        <w:t xml:space="preserve"> </w:t>
      </w:r>
      <w:r w:rsidR="00241439">
        <w:rPr>
          <w:rFonts w:ascii="Times New Roman" w:hAnsi="Times New Roman" w:cs="Times New Roman"/>
          <w:sz w:val="24"/>
          <w:szCs w:val="24"/>
        </w:rPr>
        <w:t xml:space="preserve">no </w:t>
      </w:r>
      <w:r w:rsidR="00B05973">
        <w:rPr>
          <w:rFonts w:ascii="Times New Roman" w:hAnsi="Times New Roman" w:cs="Times New Roman"/>
          <w:sz w:val="24"/>
          <w:szCs w:val="24"/>
        </w:rPr>
        <w:t xml:space="preserve">apparent </w:t>
      </w:r>
      <w:r w:rsidR="00241439">
        <w:rPr>
          <w:rFonts w:ascii="Times New Roman" w:hAnsi="Times New Roman" w:cs="Times New Roman"/>
          <w:sz w:val="24"/>
          <w:szCs w:val="24"/>
        </w:rPr>
        <w:t>trend</w:t>
      </w:r>
      <w:r w:rsidR="0057614B">
        <w:rPr>
          <w:rFonts w:ascii="Times New Roman" w:hAnsi="Times New Roman" w:cs="Times New Roman"/>
          <w:sz w:val="24"/>
          <w:szCs w:val="24"/>
        </w:rPr>
        <w:t xml:space="preserve"> in the past </w:t>
      </w:r>
      <w:r w:rsidR="0057614B">
        <w:rPr>
          <w:rFonts w:ascii="Times New Roman" w:hAnsi="Times New Roman" w:cs="Times New Roman"/>
          <w:sz w:val="24"/>
          <w:szCs w:val="24"/>
        </w:rPr>
        <w:lastRenderedPageBreak/>
        <w:t>three decades</w:t>
      </w:r>
      <w:r w:rsidR="00121449">
        <w:rPr>
          <w:rFonts w:ascii="Times New Roman" w:hAnsi="Times New Roman" w:cs="Times New Roman"/>
          <w:sz w:val="24"/>
          <w:szCs w:val="24"/>
        </w:rPr>
        <w:t xml:space="preserve">. </w:t>
      </w:r>
      <w:r w:rsidR="009F561B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0610C0">
        <w:rPr>
          <w:rFonts w:ascii="Times New Roman" w:hAnsi="Times New Roman" w:cs="Times New Roman"/>
          <w:sz w:val="24"/>
          <w:szCs w:val="24"/>
        </w:rPr>
        <w:t>Mode 1</w:t>
      </w:r>
      <w:r w:rsidR="009F561B">
        <w:rPr>
          <w:rFonts w:ascii="Times New Roman" w:hAnsi="Times New Roman" w:cs="Times New Roman"/>
          <w:sz w:val="24"/>
          <w:szCs w:val="24"/>
        </w:rPr>
        <w:t xml:space="preserve"> has cooled substantially</w:t>
      </w:r>
      <w:r w:rsidR="006C45AB">
        <w:rPr>
          <w:rFonts w:ascii="Times New Roman" w:hAnsi="Times New Roman" w:cs="Times New Roman"/>
          <w:sz w:val="24"/>
          <w:szCs w:val="24"/>
        </w:rPr>
        <w:t xml:space="preserve"> with a negative slope of -0.049±0.020</w:t>
      </w:r>
      <w:r w:rsidR="009F561B">
        <w:rPr>
          <w:rFonts w:ascii="Times New Roman" w:hAnsi="Times New Roman" w:cs="Times New Roman"/>
          <w:sz w:val="24"/>
          <w:szCs w:val="24"/>
        </w:rPr>
        <w:t xml:space="preserve"> per year for standardized PC1 (at 95% confidence interval using a Student </w:t>
      </w:r>
      <w:r w:rsidR="009F561B" w:rsidRPr="00B70D4E">
        <w:rPr>
          <w:rFonts w:ascii="Times New Roman" w:hAnsi="Times New Roman" w:cs="Times New Roman"/>
          <w:i/>
          <w:sz w:val="24"/>
          <w:szCs w:val="24"/>
        </w:rPr>
        <w:t>t</w:t>
      </w:r>
      <w:r w:rsidR="009F561B">
        <w:rPr>
          <w:rFonts w:ascii="Times New Roman" w:hAnsi="Times New Roman" w:cs="Times New Roman"/>
          <w:sz w:val="24"/>
          <w:szCs w:val="24"/>
        </w:rPr>
        <w:t>-test). In other words, P</w:t>
      </w:r>
      <w:r w:rsidR="009D72B1">
        <w:rPr>
          <w:rFonts w:ascii="Times New Roman" w:hAnsi="Times New Roman" w:cs="Times New Roman"/>
          <w:sz w:val="24"/>
          <w:szCs w:val="24"/>
        </w:rPr>
        <w:t>C1 has dropped by 1.5</w:t>
      </w:r>
      <w:r w:rsidR="009F561B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57614B">
        <w:rPr>
          <w:rFonts w:ascii="Times New Roman" w:hAnsi="Times New Roman" w:cs="Times New Roman"/>
          <w:sz w:val="24"/>
          <w:szCs w:val="24"/>
        </w:rPr>
        <w:t xml:space="preserve"> in 30 years</w:t>
      </w:r>
      <w:r w:rsidR="009F561B">
        <w:rPr>
          <w:rFonts w:ascii="Times New Roman" w:hAnsi="Times New Roman" w:cs="Times New Roman"/>
          <w:sz w:val="24"/>
          <w:szCs w:val="24"/>
        </w:rPr>
        <w:t xml:space="preserve">.  </w:t>
      </w:r>
      <w:r w:rsidR="000610C0">
        <w:rPr>
          <w:rFonts w:ascii="Times New Roman" w:hAnsi="Times New Roman" w:cs="Times New Roman"/>
          <w:sz w:val="24"/>
          <w:szCs w:val="24"/>
        </w:rPr>
        <w:t>Modes 2 and 3</w:t>
      </w:r>
      <w:r w:rsidR="009F561B">
        <w:rPr>
          <w:rFonts w:ascii="Times New Roman" w:hAnsi="Times New Roman" w:cs="Times New Roman"/>
          <w:sz w:val="24"/>
          <w:szCs w:val="24"/>
        </w:rPr>
        <w:t>, on the other hand, have become warm</w:t>
      </w:r>
      <w:r w:rsidR="006C45AB">
        <w:rPr>
          <w:rFonts w:ascii="Times New Roman" w:hAnsi="Times New Roman" w:cs="Times New Roman"/>
          <w:sz w:val="24"/>
          <w:szCs w:val="24"/>
        </w:rPr>
        <w:t xml:space="preserve">er with </w:t>
      </w:r>
      <w:r w:rsidR="009D72B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C45AB">
        <w:rPr>
          <w:rFonts w:ascii="Times New Roman" w:hAnsi="Times New Roman" w:cs="Times New Roman"/>
          <w:sz w:val="24"/>
          <w:szCs w:val="24"/>
        </w:rPr>
        <w:t>positive slopes of 0.044±0.021 and 0.084</w:t>
      </w:r>
      <w:r w:rsidR="009F561B">
        <w:rPr>
          <w:rFonts w:ascii="Times New Roman" w:hAnsi="Times New Roman" w:cs="Times New Roman"/>
          <w:sz w:val="24"/>
          <w:szCs w:val="24"/>
        </w:rPr>
        <w:t>±0.01</w:t>
      </w:r>
      <w:r w:rsidR="006C45AB">
        <w:rPr>
          <w:rFonts w:ascii="Times New Roman" w:hAnsi="Times New Roman" w:cs="Times New Roman"/>
          <w:sz w:val="24"/>
          <w:szCs w:val="24"/>
        </w:rPr>
        <w:t>6</w:t>
      </w:r>
      <w:r w:rsidR="009F561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F561B" w:rsidRPr="009C7679">
        <w:rPr>
          <w:rFonts w:ascii="Times New Roman" w:hAnsi="Times New Roman" w:cs="Times New Roman"/>
          <w:sz w:val="24"/>
          <w:szCs w:val="24"/>
        </w:rPr>
        <w:t xml:space="preserve"> </w:t>
      </w:r>
      <w:r w:rsidR="009F561B">
        <w:rPr>
          <w:rFonts w:ascii="Times New Roman" w:hAnsi="Times New Roman" w:cs="Times New Roman"/>
          <w:sz w:val="24"/>
          <w:szCs w:val="24"/>
        </w:rPr>
        <w:t>for</w:t>
      </w:r>
      <w:r w:rsidR="00241439">
        <w:rPr>
          <w:rFonts w:ascii="Times New Roman" w:hAnsi="Times New Roman" w:cs="Times New Roman"/>
          <w:sz w:val="24"/>
          <w:szCs w:val="24"/>
        </w:rPr>
        <w:t xml:space="preserve"> standardized PC2 and PC3.  </w:t>
      </w:r>
      <w:r w:rsidR="009D72B1">
        <w:rPr>
          <w:rFonts w:ascii="Times New Roman" w:hAnsi="Times New Roman" w:cs="Times New Roman"/>
          <w:sz w:val="24"/>
          <w:szCs w:val="24"/>
        </w:rPr>
        <w:t xml:space="preserve">To </w:t>
      </w:r>
      <w:r w:rsidR="0057614B">
        <w:rPr>
          <w:rFonts w:ascii="Times New Roman" w:hAnsi="Times New Roman" w:cs="Times New Roman"/>
          <w:sz w:val="24"/>
          <w:szCs w:val="24"/>
        </w:rPr>
        <w:t>find out</w:t>
      </w:r>
      <w:r w:rsidR="009D72B1">
        <w:rPr>
          <w:rFonts w:ascii="Times New Roman" w:hAnsi="Times New Roman" w:cs="Times New Roman"/>
          <w:sz w:val="24"/>
          <w:szCs w:val="24"/>
        </w:rPr>
        <w:t xml:space="preserve"> how much </w:t>
      </w:r>
      <w:r w:rsidR="0057614B">
        <w:rPr>
          <w:rFonts w:ascii="Times New Roman" w:hAnsi="Times New Roman" w:cs="Times New Roman"/>
          <w:sz w:val="24"/>
          <w:szCs w:val="24"/>
        </w:rPr>
        <w:t>of</w:t>
      </w:r>
      <w:r w:rsidR="00AC6988">
        <w:rPr>
          <w:rFonts w:ascii="Times New Roman" w:hAnsi="Times New Roman" w:cs="Times New Roman"/>
          <w:sz w:val="24"/>
          <w:szCs w:val="24"/>
        </w:rPr>
        <w:t xml:space="preserve"> </w:t>
      </w:r>
      <w:r w:rsidR="009D72B1">
        <w:rPr>
          <w:rFonts w:ascii="Times New Roman" w:hAnsi="Times New Roman" w:cs="Times New Roman"/>
          <w:sz w:val="24"/>
          <w:szCs w:val="24"/>
        </w:rPr>
        <w:t xml:space="preserve">global temperature rise is attributed to the </w:t>
      </w:r>
      <w:r w:rsidR="0057614B">
        <w:rPr>
          <w:rFonts w:ascii="Times New Roman" w:hAnsi="Times New Roman" w:cs="Times New Roman"/>
          <w:sz w:val="24"/>
          <w:szCs w:val="24"/>
        </w:rPr>
        <w:t xml:space="preserve">first </w:t>
      </w:r>
      <w:r w:rsidR="009D72B1">
        <w:rPr>
          <w:rFonts w:ascii="Times New Roman" w:hAnsi="Times New Roman" w:cs="Times New Roman"/>
          <w:sz w:val="24"/>
          <w:szCs w:val="24"/>
        </w:rPr>
        <w:t xml:space="preserve">three modes, </w:t>
      </w:r>
      <w:r>
        <w:rPr>
          <w:rFonts w:ascii="Times New Roman" w:hAnsi="Times New Roman" w:cs="Times New Roman"/>
          <w:sz w:val="24"/>
          <w:szCs w:val="24"/>
        </w:rPr>
        <w:t>Figure 7</w:t>
      </w:r>
      <w:r w:rsidR="0078772E">
        <w:rPr>
          <w:rFonts w:ascii="Times New Roman" w:hAnsi="Times New Roman" w:cs="Times New Roman"/>
          <w:sz w:val="24"/>
          <w:szCs w:val="24"/>
        </w:rPr>
        <w:t xml:space="preserve"> compare</w:t>
      </w:r>
      <w:r w:rsidR="00727AD6">
        <w:rPr>
          <w:rFonts w:ascii="Times New Roman" w:hAnsi="Times New Roman" w:cs="Times New Roman"/>
          <w:sz w:val="24"/>
          <w:szCs w:val="24"/>
        </w:rPr>
        <w:t xml:space="preserve">s </w:t>
      </w:r>
      <w:r w:rsidR="00B049A7">
        <w:rPr>
          <w:rFonts w:ascii="Times New Roman" w:hAnsi="Times New Roman" w:cs="Times New Roman"/>
          <w:sz w:val="24"/>
          <w:szCs w:val="24"/>
        </w:rPr>
        <w:t xml:space="preserve">observed </w:t>
      </w:r>
      <w:r w:rsidR="009D72B1">
        <w:rPr>
          <w:rFonts w:ascii="Times New Roman" w:hAnsi="Times New Roman" w:cs="Times New Roman"/>
          <w:sz w:val="24"/>
          <w:szCs w:val="24"/>
        </w:rPr>
        <w:t xml:space="preserve">and reconstructed </w:t>
      </w:r>
      <w:r w:rsidR="00727AD6">
        <w:rPr>
          <w:rFonts w:ascii="Times New Roman" w:hAnsi="Times New Roman" w:cs="Times New Roman"/>
          <w:sz w:val="24"/>
          <w:szCs w:val="24"/>
        </w:rPr>
        <w:t>global mean temperature</w:t>
      </w:r>
      <w:r w:rsidR="009D72B1">
        <w:rPr>
          <w:rFonts w:ascii="Times New Roman" w:hAnsi="Times New Roman" w:cs="Times New Roman"/>
          <w:sz w:val="24"/>
          <w:szCs w:val="24"/>
        </w:rPr>
        <w:t>s</w:t>
      </w:r>
      <w:r w:rsidR="0078772E">
        <w:rPr>
          <w:rFonts w:ascii="Times New Roman" w:hAnsi="Times New Roman" w:cs="Times New Roman"/>
          <w:sz w:val="24"/>
          <w:szCs w:val="24"/>
        </w:rPr>
        <w:t xml:space="preserve"> </w:t>
      </w:r>
      <w:r w:rsidR="00E22E86">
        <w:rPr>
          <w:rFonts w:ascii="Times New Roman" w:hAnsi="Times New Roman" w:cs="Times New Roman"/>
          <w:sz w:val="24"/>
          <w:szCs w:val="24"/>
        </w:rPr>
        <w:t>(averaged over 5 seasons)</w:t>
      </w:r>
      <w:r w:rsidR="00727AD6">
        <w:rPr>
          <w:rFonts w:ascii="Times New Roman" w:hAnsi="Times New Roman" w:cs="Times New Roman"/>
          <w:sz w:val="24"/>
          <w:szCs w:val="24"/>
        </w:rPr>
        <w:t>.</w:t>
      </w:r>
      <w:r w:rsidR="00241439">
        <w:rPr>
          <w:rFonts w:ascii="Times New Roman" w:hAnsi="Times New Roman" w:cs="Times New Roman"/>
          <w:sz w:val="24"/>
          <w:szCs w:val="24"/>
        </w:rPr>
        <w:t xml:space="preserve"> </w:t>
      </w:r>
      <w:r w:rsidR="000069C3">
        <w:rPr>
          <w:rFonts w:ascii="Times New Roman" w:hAnsi="Times New Roman" w:cs="Times New Roman"/>
          <w:sz w:val="24"/>
          <w:szCs w:val="24"/>
        </w:rPr>
        <w:t>The variance explained is 3.4, 43.5</w:t>
      </w:r>
      <w:r w:rsidR="009F561B">
        <w:rPr>
          <w:rFonts w:ascii="Times New Roman" w:hAnsi="Times New Roman" w:cs="Times New Roman"/>
          <w:sz w:val="24"/>
          <w:szCs w:val="24"/>
        </w:rPr>
        <w:t>, and 92</w:t>
      </w:r>
      <w:r w:rsidR="000069C3">
        <w:rPr>
          <w:rFonts w:ascii="Times New Roman" w:hAnsi="Times New Roman" w:cs="Times New Roman"/>
          <w:sz w:val="24"/>
          <w:szCs w:val="24"/>
        </w:rPr>
        <w:t>.1</w:t>
      </w:r>
      <w:r w:rsidR="009F561B">
        <w:rPr>
          <w:rFonts w:ascii="Times New Roman" w:hAnsi="Times New Roman" w:cs="Times New Roman"/>
          <w:sz w:val="24"/>
          <w:szCs w:val="24"/>
        </w:rPr>
        <w:t xml:space="preserve">% respectively with one, two and three modes. </w:t>
      </w:r>
      <w:r w:rsidR="0057614B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121449">
        <w:rPr>
          <w:rFonts w:ascii="Times New Roman" w:hAnsi="Times New Roman" w:cs="Times New Roman"/>
          <w:sz w:val="24"/>
          <w:szCs w:val="24"/>
        </w:rPr>
        <w:t xml:space="preserve">the global warming trend </w:t>
      </w:r>
      <w:r w:rsidR="0057614B">
        <w:rPr>
          <w:rFonts w:ascii="Times New Roman" w:hAnsi="Times New Roman" w:cs="Times New Roman"/>
          <w:sz w:val="24"/>
          <w:szCs w:val="24"/>
        </w:rPr>
        <w:t xml:space="preserve">almost </w:t>
      </w:r>
      <w:r w:rsidR="006348AE">
        <w:rPr>
          <w:rFonts w:ascii="Times New Roman" w:hAnsi="Times New Roman" w:cs="Times New Roman"/>
          <w:sz w:val="24"/>
          <w:szCs w:val="24"/>
        </w:rPr>
        <w:t>entirely resides</w:t>
      </w:r>
      <w:r w:rsidR="0057614B">
        <w:rPr>
          <w:rFonts w:ascii="Times New Roman" w:hAnsi="Times New Roman" w:cs="Times New Roman"/>
          <w:sz w:val="24"/>
          <w:szCs w:val="24"/>
        </w:rPr>
        <w:t xml:space="preserve"> </w:t>
      </w:r>
      <w:r w:rsidR="00121449">
        <w:rPr>
          <w:rFonts w:ascii="Times New Roman" w:hAnsi="Times New Roman" w:cs="Times New Roman"/>
          <w:sz w:val="24"/>
          <w:szCs w:val="24"/>
        </w:rPr>
        <w:t xml:space="preserve">in the growth/decay phase </w:t>
      </w:r>
      <w:r w:rsidR="0057614B">
        <w:rPr>
          <w:rFonts w:ascii="Times New Roman" w:hAnsi="Times New Roman" w:cs="Times New Roman"/>
          <w:sz w:val="24"/>
          <w:szCs w:val="24"/>
        </w:rPr>
        <w:t xml:space="preserve">of El Nino. </w:t>
      </w:r>
      <w:r w:rsidR="000B7635">
        <w:rPr>
          <w:rFonts w:ascii="Times New Roman" w:hAnsi="Times New Roman" w:cs="Times New Roman"/>
          <w:sz w:val="24"/>
          <w:szCs w:val="24"/>
        </w:rPr>
        <w:t xml:space="preserve">The warming is not </w:t>
      </w:r>
      <w:r w:rsidR="006348AE">
        <w:rPr>
          <w:rFonts w:ascii="Times New Roman" w:hAnsi="Times New Roman" w:cs="Times New Roman"/>
          <w:sz w:val="24"/>
          <w:szCs w:val="24"/>
        </w:rPr>
        <w:t xml:space="preserve">spatially </w:t>
      </w:r>
      <w:r w:rsidR="000B7635">
        <w:rPr>
          <w:rFonts w:ascii="Times New Roman" w:hAnsi="Times New Roman" w:cs="Times New Roman"/>
          <w:sz w:val="24"/>
          <w:szCs w:val="24"/>
        </w:rPr>
        <w:t xml:space="preserve">uniform </w:t>
      </w:r>
      <w:r w:rsidR="00121449">
        <w:rPr>
          <w:rFonts w:ascii="Times New Roman" w:hAnsi="Times New Roman" w:cs="Times New Roman"/>
          <w:sz w:val="24"/>
          <w:szCs w:val="24"/>
        </w:rPr>
        <w:t xml:space="preserve">with </w:t>
      </w:r>
      <w:r w:rsidR="000B7635">
        <w:rPr>
          <w:rFonts w:ascii="Times New Roman" w:hAnsi="Times New Roman" w:cs="Times New Roman"/>
          <w:sz w:val="24"/>
          <w:szCs w:val="24"/>
        </w:rPr>
        <w:t xml:space="preserve">the largest contribution from </w:t>
      </w:r>
      <w:r w:rsidR="009D72B1">
        <w:rPr>
          <w:rFonts w:ascii="Times New Roman" w:hAnsi="Times New Roman" w:cs="Times New Roman"/>
          <w:sz w:val="24"/>
          <w:szCs w:val="24"/>
        </w:rPr>
        <w:t>the North Atlantic</w:t>
      </w:r>
      <w:r w:rsidR="00121449">
        <w:rPr>
          <w:rFonts w:ascii="Times New Roman" w:hAnsi="Times New Roman" w:cs="Times New Roman"/>
          <w:sz w:val="24"/>
          <w:szCs w:val="24"/>
        </w:rPr>
        <w:t xml:space="preserve"> and central</w:t>
      </w:r>
      <w:r w:rsidR="009D72B1">
        <w:rPr>
          <w:rFonts w:ascii="Times New Roman" w:hAnsi="Times New Roman" w:cs="Times New Roman"/>
          <w:sz w:val="24"/>
          <w:szCs w:val="24"/>
        </w:rPr>
        <w:t xml:space="preserve"> North Pacific</w:t>
      </w:r>
      <w:r w:rsidR="000B7635">
        <w:rPr>
          <w:rFonts w:ascii="Times New Roman" w:hAnsi="Times New Roman" w:cs="Times New Roman"/>
          <w:sz w:val="24"/>
          <w:szCs w:val="24"/>
        </w:rPr>
        <w:t>. The canonical mode</w:t>
      </w:r>
      <w:r w:rsidR="007B113B">
        <w:rPr>
          <w:rFonts w:ascii="Times New Roman" w:hAnsi="Times New Roman" w:cs="Times New Roman"/>
          <w:sz w:val="24"/>
          <w:szCs w:val="24"/>
        </w:rPr>
        <w:t>, on the other hand,</w:t>
      </w:r>
      <w:r w:rsidR="00D57D1D">
        <w:rPr>
          <w:rFonts w:ascii="Times New Roman" w:hAnsi="Times New Roman" w:cs="Times New Roman"/>
          <w:sz w:val="24"/>
          <w:szCs w:val="24"/>
        </w:rPr>
        <w:t xml:space="preserve"> </w:t>
      </w:r>
      <w:r w:rsidR="00014737">
        <w:rPr>
          <w:rFonts w:ascii="Times New Roman" w:hAnsi="Times New Roman" w:cs="Times New Roman"/>
          <w:sz w:val="24"/>
          <w:szCs w:val="24"/>
        </w:rPr>
        <w:t xml:space="preserve">is </w:t>
      </w:r>
      <w:r w:rsidR="00B147B8">
        <w:rPr>
          <w:rFonts w:ascii="Times New Roman" w:hAnsi="Times New Roman" w:cs="Times New Roman"/>
          <w:sz w:val="24"/>
          <w:szCs w:val="24"/>
        </w:rPr>
        <w:t>negligible</w:t>
      </w:r>
      <w:r w:rsidR="009D1CF5">
        <w:rPr>
          <w:rFonts w:ascii="Times New Roman" w:hAnsi="Times New Roman" w:cs="Times New Roman"/>
          <w:sz w:val="24"/>
          <w:szCs w:val="24"/>
        </w:rPr>
        <w:t>,</w:t>
      </w:r>
      <w:r w:rsidR="00B147B8">
        <w:rPr>
          <w:rFonts w:ascii="Times New Roman" w:hAnsi="Times New Roman" w:cs="Times New Roman"/>
          <w:sz w:val="24"/>
          <w:szCs w:val="24"/>
        </w:rPr>
        <w:t xml:space="preserve"> despite its strong </w:t>
      </w:r>
      <w:del w:id="40" w:author="ZHANGM.H." w:date="2013-09-17T03:07:00Z">
        <w:r w:rsidR="00891193" w:rsidDel="006E43AC">
          <w:rPr>
            <w:rFonts w:ascii="Times New Roman" w:hAnsi="Times New Roman" w:cs="Times New Roman"/>
            <w:sz w:val="24"/>
            <w:szCs w:val="24"/>
          </w:rPr>
          <w:delText>cooling</w:delText>
        </w:r>
        <w:r w:rsidR="00B147B8" w:rsidDel="006E43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1" w:author="ZHANGM.H." w:date="2013-09-17T03:07:00Z">
        <w:r w:rsidR="006E43AC">
          <w:rPr>
            <w:rFonts w:ascii="Times New Roman" w:hAnsi="Times New Roman" w:cs="Times New Roman"/>
            <w:sz w:val="24"/>
            <w:szCs w:val="24"/>
          </w:rPr>
          <w:t>weakening</w:t>
        </w:r>
        <w:r w:rsidR="006E43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147B8">
        <w:rPr>
          <w:rFonts w:ascii="Times New Roman" w:hAnsi="Times New Roman" w:cs="Times New Roman"/>
          <w:sz w:val="24"/>
          <w:szCs w:val="24"/>
        </w:rPr>
        <w:t xml:space="preserve">trend, </w:t>
      </w:r>
      <w:r w:rsidR="00D57D1D">
        <w:rPr>
          <w:rFonts w:ascii="Times New Roman" w:hAnsi="Times New Roman" w:cs="Times New Roman"/>
          <w:sz w:val="24"/>
          <w:szCs w:val="24"/>
        </w:rPr>
        <w:t xml:space="preserve">as warm and cold anomalies </w:t>
      </w:r>
      <w:r w:rsidR="00943379">
        <w:rPr>
          <w:rFonts w:ascii="Times New Roman" w:hAnsi="Times New Roman" w:cs="Times New Roman"/>
          <w:sz w:val="24"/>
          <w:szCs w:val="24"/>
        </w:rPr>
        <w:t xml:space="preserve">in the Pacific </w:t>
      </w:r>
      <w:r w:rsidR="00D57D1D">
        <w:rPr>
          <w:rFonts w:ascii="Times New Roman" w:hAnsi="Times New Roman" w:cs="Times New Roman"/>
          <w:sz w:val="24"/>
          <w:szCs w:val="24"/>
        </w:rPr>
        <w:t>tend to cancel each other.</w:t>
      </w:r>
    </w:p>
    <w:p w:rsidR="009F3B28" w:rsidRPr="009712AA" w:rsidRDefault="003F6B67" w:rsidP="00050D4A">
      <w:pPr>
        <w:spacing w:after="12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</w:t>
      </w:r>
      <w:r w:rsidR="009F3B28" w:rsidRPr="009712AA">
        <w:rPr>
          <w:rFonts w:ascii="Times New Roman" w:hAnsi="Times New Roman" w:cs="Times New Roman"/>
          <w:i/>
          <w:sz w:val="24"/>
          <w:szCs w:val="24"/>
        </w:rPr>
        <w:t>. Early warming period</w:t>
      </w:r>
    </w:p>
    <w:p w:rsidR="00201162" w:rsidRDefault="0008566F" w:rsidP="002964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anthropogenic forcing is cumulative as the greenhouse gases increase</w:t>
      </w:r>
      <w:r w:rsidR="008C0CE8">
        <w:rPr>
          <w:rFonts w:ascii="Times New Roman" w:hAnsi="Times New Roman" w:cs="Times New Roman"/>
          <w:sz w:val="24"/>
          <w:szCs w:val="24"/>
        </w:rPr>
        <w:t>s continuously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0F21">
        <w:rPr>
          <w:rFonts w:ascii="Times New Roman" w:hAnsi="Times New Roman" w:cs="Times New Roman"/>
          <w:sz w:val="24"/>
          <w:szCs w:val="24"/>
        </w:rPr>
        <w:t>Also, t</w:t>
      </w:r>
      <w:r w:rsidR="00190572">
        <w:rPr>
          <w:rFonts w:ascii="Times New Roman" w:hAnsi="Times New Roman" w:cs="Times New Roman"/>
          <w:sz w:val="24"/>
          <w:szCs w:val="24"/>
        </w:rPr>
        <w:t>he</w:t>
      </w:r>
      <w:r w:rsidR="008C0CE8">
        <w:rPr>
          <w:rFonts w:ascii="Times New Roman" w:hAnsi="Times New Roman" w:cs="Times New Roman"/>
          <w:sz w:val="24"/>
          <w:szCs w:val="24"/>
        </w:rPr>
        <w:t xml:space="preserve">re </w:t>
      </w:r>
      <w:r w:rsidR="00B92C09">
        <w:rPr>
          <w:rFonts w:ascii="Times New Roman" w:hAnsi="Times New Roman" w:cs="Times New Roman"/>
          <w:sz w:val="24"/>
          <w:szCs w:val="24"/>
        </w:rPr>
        <w:t>could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92C09">
        <w:rPr>
          <w:rFonts w:ascii="Times New Roman" w:hAnsi="Times New Roman" w:cs="Times New Roman"/>
          <w:sz w:val="24"/>
          <w:szCs w:val="24"/>
        </w:rPr>
        <w:t xml:space="preserve">be </w:t>
      </w:r>
      <w:r w:rsidR="008C0CE8">
        <w:rPr>
          <w:rFonts w:ascii="Times New Roman" w:hAnsi="Times New Roman" w:cs="Times New Roman"/>
          <w:sz w:val="24"/>
          <w:szCs w:val="24"/>
        </w:rPr>
        <w:t>significant</w:t>
      </w:r>
      <w:r w:rsidR="00190572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>multi</w:t>
      </w:r>
      <w:r w:rsidR="007A0F21">
        <w:rPr>
          <w:rFonts w:ascii="Times New Roman" w:hAnsi="Times New Roman" w:cs="Times New Roman"/>
          <w:sz w:val="24"/>
          <w:szCs w:val="24"/>
        </w:rPr>
        <w:t>decadal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natural variability</w:t>
      </w:r>
      <w:r w:rsidR="00190572">
        <w:rPr>
          <w:rFonts w:ascii="Times New Roman" w:hAnsi="Times New Roman" w:cs="Times New Roman"/>
          <w:sz w:val="24"/>
          <w:szCs w:val="24"/>
        </w:rPr>
        <w:t xml:space="preserve">. </w:t>
      </w:r>
      <w:r w:rsidR="000002C2">
        <w:rPr>
          <w:rFonts w:ascii="Times New Roman" w:hAnsi="Times New Roman" w:cs="Times New Roman"/>
          <w:sz w:val="24"/>
          <w:szCs w:val="24"/>
        </w:rPr>
        <w:t>T</w:t>
      </w:r>
      <w:r w:rsidR="00B37F57">
        <w:rPr>
          <w:rFonts w:ascii="Times New Roman" w:hAnsi="Times New Roman" w:cs="Times New Roman"/>
          <w:sz w:val="24"/>
          <w:szCs w:val="24"/>
        </w:rPr>
        <w:t>his suggests that</w:t>
      </w:r>
      <w:r w:rsidR="00FF4BC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F57">
        <w:rPr>
          <w:rFonts w:ascii="Times New Roman" w:hAnsi="Times New Roman" w:cs="Times New Roman"/>
          <w:sz w:val="24"/>
          <w:szCs w:val="24"/>
        </w:rPr>
        <w:t xml:space="preserve">global </w:t>
      </w:r>
      <w:r w:rsidR="00B40402">
        <w:rPr>
          <w:rFonts w:ascii="Times New Roman" w:hAnsi="Times New Roman" w:cs="Times New Roman"/>
          <w:sz w:val="24"/>
          <w:szCs w:val="24"/>
        </w:rPr>
        <w:t xml:space="preserve">SST response </w:t>
      </w:r>
      <w:r w:rsidR="008C0CE8">
        <w:rPr>
          <w:rFonts w:ascii="Times New Roman" w:hAnsi="Times New Roman" w:cs="Times New Roman"/>
          <w:sz w:val="24"/>
          <w:szCs w:val="24"/>
        </w:rPr>
        <w:t xml:space="preserve">to external forcing </w:t>
      </w:r>
      <w:r w:rsidR="00B37F57">
        <w:rPr>
          <w:rFonts w:ascii="Times New Roman" w:hAnsi="Times New Roman" w:cs="Times New Roman"/>
          <w:sz w:val="24"/>
          <w:szCs w:val="24"/>
        </w:rPr>
        <w:t xml:space="preserve">might evolve continuously. </w:t>
      </w:r>
      <w:r w:rsidR="00FF4BC2">
        <w:rPr>
          <w:rFonts w:ascii="Times New Roman" w:hAnsi="Times New Roman" w:cs="Times New Roman"/>
          <w:sz w:val="24"/>
          <w:szCs w:val="24"/>
        </w:rPr>
        <w:t>We repeat the same calculation</w:t>
      </w:r>
      <w:r w:rsidR="008C0C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early warming period, 1910-1940. We focus on the </w:t>
      </w:r>
      <w:r w:rsidR="00B81AFE">
        <w:rPr>
          <w:rFonts w:ascii="Times New Roman" w:hAnsi="Times New Roman" w:cs="Times New Roman"/>
          <w:sz w:val="24"/>
          <w:szCs w:val="24"/>
        </w:rPr>
        <w:t>observations</w:t>
      </w:r>
      <w:r w:rsidR="00B37F57">
        <w:rPr>
          <w:rFonts w:ascii="Times New Roman" w:hAnsi="Times New Roman" w:cs="Times New Roman"/>
          <w:sz w:val="24"/>
          <w:szCs w:val="24"/>
        </w:rPr>
        <w:t xml:space="preserve"> only.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Figure 8 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8AB">
        <w:rPr>
          <w:rFonts w:ascii="Times New Roman" w:hAnsi="Times New Roman" w:cs="Times New Roman"/>
          <w:sz w:val="24"/>
          <w:szCs w:val="24"/>
        </w:rPr>
        <w:t>the first three EEOF modes, which explain 23.3, 13.2, and 9.4% of total variance res</w:t>
      </w:r>
      <w:r w:rsidR="008C0CE8">
        <w:rPr>
          <w:rFonts w:ascii="Times New Roman" w:hAnsi="Times New Roman" w:cs="Times New Roman"/>
          <w:sz w:val="24"/>
          <w:szCs w:val="24"/>
        </w:rPr>
        <w:t>pectively. The</w:t>
      </w:r>
      <w:r w:rsidR="00B658AB">
        <w:rPr>
          <w:rFonts w:ascii="Times New Roman" w:hAnsi="Times New Roman" w:cs="Times New Roman"/>
          <w:sz w:val="24"/>
          <w:szCs w:val="24"/>
        </w:rPr>
        <w:t xml:space="preserve"> </w:t>
      </w:r>
      <w:r w:rsidR="00F040CD">
        <w:rPr>
          <w:rFonts w:ascii="Times New Roman" w:hAnsi="Times New Roman" w:cs="Times New Roman"/>
          <w:sz w:val="24"/>
          <w:szCs w:val="24"/>
        </w:rPr>
        <w:t xml:space="preserve">spatial </w:t>
      </w:r>
      <w:r w:rsidR="002A7534">
        <w:rPr>
          <w:rFonts w:ascii="Times New Roman" w:hAnsi="Times New Roman" w:cs="Times New Roman"/>
          <w:sz w:val="24"/>
          <w:szCs w:val="24"/>
        </w:rPr>
        <w:t>patterns are</w:t>
      </w:r>
      <w:r w:rsidR="00B81AFE">
        <w:rPr>
          <w:rFonts w:ascii="Times New Roman" w:hAnsi="Times New Roman" w:cs="Times New Roman"/>
          <w:sz w:val="24"/>
          <w:szCs w:val="24"/>
        </w:rPr>
        <w:t xml:space="preserve"> similar to</w:t>
      </w:r>
      <w:r w:rsidR="008C0CE8">
        <w:rPr>
          <w:rFonts w:ascii="Times New Roman" w:hAnsi="Times New Roman" w:cs="Times New Roman"/>
          <w:sz w:val="24"/>
          <w:szCs w:val="24"/>
        </w:rPr>
        <w:t xml:space="preserve"> </w:t>
      </w:r>
      <w:r w:rsidR="00B81AFE">
        <w:rPr>
          <w:rFonts w:ascii="Times New Roman" w:hAnsi="Times New Roman" w:cs="Times New Roman"/>
          <w:sz w:val="24"/>
          <w:szCs w:val="24"/>
        </w:rPr>
        <w:t>the recent</w:t>
      </w:r>
      <w:r w:rsidR="00B658AB">
        <w:rPr>
          <w:rFonts w:ascii="Times New Roman" w:hAnsi="Times New Roman" w:cs="Times New Roman"/>
          <w:sz w:val="24"/>
          <w:szCs w:val="24"/>
        </w:rPr>
        <w:t xml:space="preserve"> warming period</w:t>
      </w:r>
      <w:r w:rsidR="00CC11DD">
        <w:rPr>
          <w:rFonts w:ascii="Times New Roman" w:hAnsi="Times New Roman" w:cs="Times New Roman"/>
          <w:sz w:val="24"/>
          <w:szCs w:val="24"/>
        </w:rPr>
        <w:t>.</w:t>
      </w:r>
      <w:r w:rsidR="00B81AFE">
        <w:rPr>
          <w:rFonts w:ascii="Times New Roman" w:hAnsi="Times New Roman" w:cs="Times New Roman"/>
          <w:sz w:val="24"/>
          <w:szCs w:val="24"/>
        </w:rPr>
        <w:t xml:space="preserve"> </w:t>
      </w:r>
      <w:r w:rsidR="00CC11DD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B81AFE">
        <w:rPr>
          <w:rFonts w:ascii="Times New Roman" w:hAnsi="Times New Roman" w:cs="Times New Roman"/>
          <w:sz w:val="24"/>
          <w:szCs w:val="24"/>
        </w:rPr>
        <w:t xml:space="preserve">strong warming in </w:t>
      </w:r>
      <w:r w:rsidR="00B37F57">
        <w:rPr>
          <w:rFonts w:ascii="Times New Roman" w:hAnsi="Times New Roman" w:cs="Times New Roman"/>
          <w:sz w:val="24"/>
          <w:szCs w:val="24"/>
        </w:rPr>
        <w:t xml:space="preserve">the </w:t>
      </w:r>
      <w:r w:rsidR="008C0CE8">
        <w:rPr>
          <w:rFonts w:ascii="Times New Roman" w:hAnsi="Times New Roman" w:cs="Times New Roman"/>
          <w:sz w:val="24"/>
          <w:szCs w:val="24"/>
        </w:rPr>
        <w:t>North Atlantic</w:t>
      </w:r>
      <w:r w:rsidR="00EF25DB">
        <w:rPr>
          <w:rFonts w:ascii="Times New Roman" w:hAnsi="Times New Roman" w:cs="Times New Roman"/>
          <w:sz w:val="24"/>
          <w:szCs w:val="24"/>
        </w:rPr>
        <w:t xml:space="preserve"> remains an outstanding feature in the growth/decay phase.</w:t>
      </w:r>
      <w:r w:rsidR="00EF25DB" w:rsidRPr="00EF25DB">
        <w:rPr>
          <w:rFonts w:ascii="Times New Roman" w:hAnsi="Times New Roman" w:cs="Times New Roman"/>
          <w:sz w:val="24"/>
          <w:szCs w:val="24"/>
        </w:rPr>
        <w:t xml:space="preserve"> </w:t>
      </w:r>
      <w:r w:rsidR="00EF25DB">
        <w:rPr>
          <w:rFonts w:ascii="Times New Roman" w:hAnsi="Times New Roman" w:cs="Times New Roman"/>
          <w:sz w:val="24"/>
          <w:szCs w:val="24"/>
        </w:rPr>
        <w:t>The North Pacific warming though apparently is absent, and</w:t>
      </w:r>
      <w:r w:rsidR="00F040CD">
        <w:rPr>
          <w:rFonts w:ascii="Times New Roman" w:hAnsi="Times New Roman" w:cs="Times New Roman"/>
          <w:sz w:val="24"/>
          <w:szCs w:val="24"/>
        </w:rPr>
        <w:t xml:space="preserve"> </w:t>
      </w:r>
      <w:r w:rsidR="00B96E0E">
        <w:rPr>
          <w:rFonts w:ascii="Times New Roman" w:hAnsi="Times New Roman" w:cs="Times New Roman"/>
          <w:sz w:val="24"/>
          <w:szCs w:val="24"/>
        </w:rPr>
        <w:t>part of North Atlantic warming is</w:t>
      </w:r>
      <w:r w:rsidR="00EF25DB">
        <w:rPr>
          <w:rFonts w:ascii="Times New Roman" w:hAnsi="Times New Roman" w:cs="Times New Roman"/>
          <w:sz w:val="24"/>
          <w:szCs w:val="24"/>
        </w:rPr>
        <w:t xml:space="preserve"> incorporated in the canonical mode</w:t>
      </w:r>
      <w:r w:rsidR="00B37F57">
        <w:rPr>
          <w:rFonts w:ascii="Times New Roman" w:hAnsi="Times New Roman" w:cs="Times New Roman"/>
          <w:sz w:val="24"/>
          <w:szCs w:val="24"/>
        </w:rPr>
        <w:t>.</w:t>
      </w:r>
      <w:r w:rsidR="00A95D34">
        <w:rPr>
          <w:rFonts w:ascii="Times New Roman" w:hAnsi="Times New Roman" w:cs="Times New Roman"/>
          <w:sz w:val="24"/>
          <w:szCs w:val="24"/>
        </w:rPr>
        <w:t xml:space="preserve"> </w:t>
      </w:r>
      <w:r w:rsidR="00F859F7">
        <w:rPr>
          <w:rFonts w:ascii="Times New Roman" w:hAnsi="Times New Roman" w:cs="Times New Roman"/>
          <w:sz w:val="24"/>
          <w:szCs w:val="24"/>
        </w:rPr>
        <w:t>For global mean temperature</w:t>
      </w:r>
      <w:r w:rsidR="00F514A0">
        <w:rPr>
          <w:rFonts w:ascii="Times New Roman" w:hAnsi="Times New Roman" w:cs="Times New Roman"/>
          <w:sz w:val="24"/>
          <w:szCs w:val="24"/>
        </w:rPr>
        <w:t>s</w:t>
      </w:r>
      <w:r w:rsidR="00F859F7">
        <w:rPr>
          <w:rFonts w:ascii="Times New Roman" w:hAnsi="Times New Roman" w:cs="Times New Roman"/>
          <w:sz w:val="24"/>
          <w:szCs w:val="24"/>
        </w:rPr>
        <w:t xml:space="preserve">, the variance explained is 37.9, 87.0, and 94.7% respectively with one, two and three modes. The growth/decay phase is most important, </w:t>
      </w:r>
      <w:r w:rsidR="00F859F7">
        <w:rPr>
          <w:rFonts w:ascii="Times New Roman" w:hAnsi="Times New Roman" w:cs="Times New Roman"/>
          <w:sz w:val="24"/>
          <w:szCs w:val="24"/>
        </w:rPr>
        <w:lastRenderedPageBreak/>
        <w:t>contributing</w:t>
      </w:r>
      <w:r w:rsidR="00EF25DB">
        <w:rPr>
          <w:rFonts w:ascii="Times New Roman" w:hAnsi="Times New Roman" w:cs="Times New Roman"/>
          <w:sz w:val="24"/>
          <w:szCs w:val="24"/>
        </w:rPr>
        <w:t xml:space="preserve"> about 60</w:t>
      </w:r>
      <w:r w:rsidR="00F859F7">
        <w:rPr>
          <w:rFonts w:ascii="Times New Roman" w:hAnsi="Times New Roman" w:cs="Times New Roman"/>
          <w:sz w:val="24"/>
          <w:szCs w:val="24"/>
        </w:rPr>
        <w:t xml:space="preserve">%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 xml:space="preserve">variance and 3/4 of </w:t>
      </w:r>
      <w:r w:rsidR="00267497">
        <w:rPr>
          <w:rFonts w:ascii="Times New Roman" w:hAnsi="Times New Roman" w:cs="Times New Roman"/>
          <w:sz w:val="24"/>
          <w:szCs w:val="24"/>
        </w:rPr>
        <w:t xml:space="preserve">the </w:t>
      </w:r>
      <w:r w:rsidR="00F859F7">
        <w:rPr>
          <w:rFonts w:ascii="Times New Roman" w:hAnsi="Times New Roman" w:cs="Times New Roman"/>
          <w:sz w:val="24"/>
          <w:szCs w:val="24"/>
        </w:rPr>
        <w:t>s</w:t>
      </w:r>
      <w:r w:rsidR="00267497">
        <w:rPr>
          <w:rFonts w:ascii="Times New Roman" w:hAnsi="Times New Roman" w:cs="Times New Roman"/>
          <w:sz w:val="24"/>
          <w:szCs w:val="24"/>
        </w:rPr>
        <w:t xml:space="preserve">lope.  </w:t>
      </w:r>
      <w:r w:rsidR="00EF25DB">
        <w:rPr>
          <w:rFonts w:ascii="Times New Roman" w:hAnsi="Times New Roman" w:cs="Times New Roman"/>
          <w:sz w:val="24"/>
          <w:szCs w:val="24"/>
        </w:rPr>
        <w:t>We note that t</w:t>
      </w:r>
      <w:r w:rsidR="00B658AB">
        <w:rPr>
          <w:rFonts w:ascii="Times New Roman" w:hAnsi="Times New Roman"/>
          <w:sz w:val="24"/>
          <w:szCs w:val="24"/>
        </w:rPr>
        <w:t xml:space="preserve">he </w:t>
      </w:r>
      <w:r w:rsidR="00F514A0">
        <w:rPr>
          <w:rFonts w:ascii="Times New Roman" w:hAnsi="Times New Roman"/>
          <w:sz w:val="24"/>
          <w:szCs w:val="24"/>
        </w:rPr>
        <w:t xml:space="preserve">differences of </w:t>
      </w:r>
      <w:r w:rsidR="00F859F7">
        <w:rPr>
          <w:rFonts w:ascii="Times New Roman" w:hAnsi="Times New Roman"/>
          <w:sz w:val="24"/>
          <w:szCs w:val="24"/>
        </w:rPr>
        <w:t xml:space="preserve">EEOF modes </w:t>
      </w:r>
      <w:r w:rsidR="00F514A0">
        <w:rPr>
          <w:rFonts w:ascii="Times New Roman" w:hAnsi="Times New Roman"/>
          <w:sz w:val="24"/>
          <w:szCs w:val="24"/>
        </w:rPr>
        <w:t>between the early and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A44747">
        <w:rPr>
          <w:rFonts w:ascii="Times New Roman" w:hAnsi="Times New Roman"/>
          <w:sz w:val="24"/>
          <w:szCs w:val="24"/>
        </w:rPr>
        <w:t>recent</w:t>
      </w:r>
      <w:r w:rsidR="00F859F7">
        <w:rPr>
          <w:rFonts w:ascii="Times New Roman" w:hAnsi="Times New Roman"/>
          <w:sz w:val="24"/>
          <w:szCs w:val="24"/>
        </w:rPr>
        <w:t xml:space="preserve"> warming period</w:t>
      </w:r>
      <w:r w:rsidR="00F514A0">
        <w:rPr>
          <w:rFonts w:ascii="Times New Roman" w:hAnsi="Times New Roman"/>
          <w:sz w:val="24"/>
          <w:szCs w:val="24"/>
        </w:rPr>
        <w:t>s</w:t>
      </w:r>
      <w:r w:rsidR="00F859F7">
        <w:rPr>
          <w:rFonts w:ascii="Times New Roman" w:hAnsi="Times New Roman"/>
          <w:sz w:val="24"/>
          <w:szCs w:val="24"/>
        </w:rPr>
        <w:t xml:space="preserve"> </w:t>
      </w:r>
      <w:r w:rsidR="00B37F57">
        <w:rPr>
          <w:rFonts w:ascii="Times New Roman" w:hAnsi="Times New Roman"/>
          <w:sz w:val="24"/>
          <w:szCs w:val="24"/>
        </w:rPr>
        <w:t>could</w:t>
      </w:r>
      <w:r w:rsidR="00B658AB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>simply</w:t>
      </w:r>
      <w:r w:rsidR="00B37F57">
        <w:rPr>
          <w:rFonts w:ascii="Times New Roman" w:hAnsi="Times New Roman"/>
          <w:sz w:val="24"/>
          <w:szCs w:val="24"/>
        </w:rPr>
        <w:t xml:space="preserve"> </w:t>
      </w:r>
      <w:r w:rsidR="00B658AB">
        <w:rPr>
          <w:rFonts w:ascii="Times New Roman" w:hAnsi="Times New Roman"/>
          <w:sz w:val="24"/>
          <w:szCs w:val="24"/>
        </w:rPr>
        <w:t xml:space="preserve">be </w:t>
      </w:r>
      <w:r w:rsidR="00B37F57">
        <w:rPr>
          <w:rFonts w:ascii="Times New Roman" w:hAnsi="Times New Roman"/>
          <w:sz w:val="24"/>
          <w:szCs w:val="24"/>
        </w:rPr>
        <w:t xml:space="preserve">due </w:t>
      </w:r>
      <w:r w:rsidR="00B658AB">
        <w:rPr>
          <w:rFonts w:ascii="Times New Roman" w:hAnsi="Times New Roman"/>
          <w:sz w:val="24"/>
          <w:szCs w:val="24"/>
        </w:rPr>
        <w:t>to data quality. The pre-s</w:t>
      </w:r>
      <w:r w:rsidR="005D441F">
        <w:rPr>
          <w:rFonts w:ascii="Times New Roman" w:hAnsi="Times New Roman"/>
          <w:sz w:val="24"/>
          <w:szCs w:val="24"/>
        </w:rPr>
        <w:t xml:space="preserve">atellite </w:t>
      </w:r>
      <w:r w:rsidR="0005284D">
        <w:rPr>
          <w:rFonts w:ascii="Times New Roman" w:hAnsi="Times New Roman"/>
          <w:sz w:val="24"/>
          <w:szCs w:val="24"/>
        </w:rPr>
        <w:t xml:space="preserve">SST </w:t>
      </w:r>
      <w:r w:rsidR="005D441F">
        <w:rPr>
          <w:rFonts w:ascii="Times New Roman" w:hAnsi="Times New Roman"/>
          <w:sz w:val="24"/>
          <w:szCs w:val="24"/>
        </w:rPr>
        <w:t xml:space="preserve">data are built </w:t>
      </w:r>
      <w:r w:rsidR="00B658AB">
        <w:rPr>
          <w:rFonts w:ascii="Times New Roman" w:hAnsi="Times New Roman"/>
          <w:sz w:val="24"/>
          <w:szCs w:val="24"/>
        </w:rPr>
        <w:t xml:space="preserve">from </w:t>
      </w:r>
      <w:r w:rsidR="00B658AB">
        <w:rPr>
          <w:rFonts w:ascii="Times New Roman" w:eastAsia="Calibri" w:hAnsi="Times New Roman" w:cs="Times New Roman" w:hint="eastAsia"/>
          <w:sz w:val="24"/>
          <w:szCs w:val="24"/>
        </w:rPr>
        <w:t xml:space="preserve">sparse </w:t>
      </w:r>
      <w:r w:rsidR="00B658AB">
        <w:rPr>
          <w:rFonts w:ascii="Times New Roman" w:eastAsia="Calibri" w:hAnsi="Times New Roman" w:cs="Times New Roman"/>
          <w:sz w:val="24"/>
          <w:szCs w:val="24"/>
        </w:rPr>
        <w:t xml:space="preserve">ship observations of </w:t>
      </w:r>
      <w:r w:rsidR="005D441F">
        <w:rPr>
          <w:rFonts w:ascii="Times New Roman" w:eastAsia="Calibri" w:hAnsi="Times New Roman" w:cs="Times New Roman"/>
          <w:sz w:val="24"/>
          <w:szCs w:val="24"/>
        </w:rPr>
        <w:t>irregular spatio-</w:t>
      </w:r>
      <w:r w:rsidR="00B658AB">
        <w:rPr>
          <w:rFonts w:ascii="Times New Roman" w:hAnsi="Times New Roman"/>
          <w:sz w:val="24"/>
          <w:szCs w:val="24"/>
        </w:rPr>
        <w:t>tempor</w:t>
      </w:r>
      <w:r w:rsidR="0005284D">
        <w:rPr>
          <w:rFonts w:ascii="Times New Roman" w:hAnsi="Times New Roman"/>
          <w:sz w:val="24"/>
          <w:szCs w:val="24"/>
        </w:rPr>
        <w:t>al</w:t>
      </w:r>
      <w:r w:rsidR="00267497">
        <w:rPr>
          <w:rFonts w:ascii="Times New Roman" w:hAnsi="Times New Roman"/>
          <w:sz w:val="24"/>
          <w:szCs w:val="24"/>
        </w:rPr>
        <w:t xml:space="preserve"> coverage</w:t>
      </w:r>
      <w:r w:rsidR="0081436E">
        <w:rPr>
          <w:rFonts w:ascii="Times New Roman" w:hAnsi="Times New Roman"/>
          <w:sz w:val="24"/>
          <w:szCs w:val="24"/>
        </w:rPr>
        <w:t>. During the early warming period, for example, only the North Atlantic has a complete spatial coverage</w:t>
      </w:r>
      <w:r w:rsidR="00CA2210">
        <w:rPr>
          <w:rFonts w:ascii="Times New Roman" w:hAnsi="Times New Roman"/>
          <w:sz w:val="24"/>
          <w:szCs w:val="24"/>
        </w:rPr>
        <w:t>, and</w:t>
      </w:r>
      <w:r w:rsidR="00DC23B2">
        <w:rPr>
          <w:rFonts w:ascii="Times New Roman" w:hAnsi="Times New Roman"/>
          <w:sz w:val="24"/>
          <w:szCs w:val="24"/>
        </w:rPr>
        <w:t xml:space="preserve"> the temporal coverage </w:t>
      </w:r>
      <w:r w:rsidR="003A3167">
        <w:rPr>
          <w:rFonts w:ascii="Times New Roman" w:hAnsi="Times New Roman"/>
          <w:sz w:val="24"/>
          <w:szCs w:val="24"/>
        </w:rPr>
        <w:t>is</w:t>
      </w:r>
      <w:r w:rsidR="00CA2210">
        <w:rPr>
          <w:rFonts w:ascii="Times New Roman" w:hAnsi="Times New Roman"/>
          <w:sz w:val="24"/>
          <w:szCs w:val="24"/>
        </w:rPr>
        <w:t xml:space="preserve"> worse</w:t>
      </w:r>
      <w:r w:rsidR="00DC23B2">
        <w:rPr>
          <w:rFonts w:ascii="Times New Roman" w:hAnsi="Times New Roman"/>
          <w:sz w:val="24"/>
          <w:szCs w:val="24"/>
        </w:rPr>
        <w:t xml:space="preserve"> </w:t>
      </w:r>
      <w:r w:rsidR="00F514A0">
        <w:rPr>
          <w:rFonts w:ascii="Times New Roman" w:hAnsi="Times New Roman"/>
          <w:sz w:val="24"/>
          <w:szCs w:val="24"/>
        </w:rPr>
        <w:t xml:space="preserve">(Solomon et al. 2011). </w:t>
      </w:r>
    </w:p>
    <w:p w:rsidR="0005284D" w:rsidRDefault="00AC4A52" w:rsidP="001768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explore</w:t>
      </w:r>
      <w:r w:rsidR="00174686">
        <w:rPr>
          <w:rFonts w:ascii="Times New Roman" w:hAnsi="Times New Roman" w:cs="Times New Roman"/>
          <w:sz w:val="24"/>
          <w:szCs w:val="24"/>
        </w:rPr>
        <w:t xml:space="preserve"> whether SST patterns remain invariant in </w:t>
      </w:r>
      <w:r w:rsidR="00174686">
        <w:rPr>
          <w:rFonts w:ascii="Times New Roman" w:hAnsi="Times New Roman"/>
          <w:sz w:val="24"/>
          <w:szCs w:val="24"/>
        </w:rPr>
        <w:t xml:space="preserve">a changing climate, we </w:t>
      </w:r>
      <w:r w:rsidR="00CB0E8C">
        <w:rPr>
          <w:rFonts w:ascii="Times New Roman" w:hAnsi="Times New Roman"/>
          <w:sz w:val="24"/>
          <w:szCs w:val="24"/>
        </w:rPr>
        <w:t xml:space="preserve">also </w:t>
      </w:r>
      <w:r w:rsidR="00801849">
        <w:rPr>
          <w:rFonts w:ascii="Times New Roman" w:hAnsi="Times New Roman"/>
          <w:sz w:val="24"/>
          <w:szCs w:val="24"/>
        </w:rPr>
        <w:t>compute</w:t>
      </w:r>
      <w:r w:rsidR="00551F7B">
        <w:rPr>
          <w:rFonts w:ascii="Times New Roman" w:hAnsi="Times New Roman"/>
          <w:sz w:val="24"/>
          <w:szCs w:val="24"/>
        </w:rPr>
        <w:t xml:space="preserve"> EEOF modes </w:t>
      </w:r>
      <w:r w:rsidR="00CB0E8C">
        <w:rPr>
          <w:rFonts w:ascii="Times New Roman" w:hAnsi="Times New Roman"/>
          <w:sz w:val="24"/>
          <w:szCs w:val="24"/>
        </w:rPr>
        <w:t>of</w:t>
      </w:r>
      <w:r w:rsidR="00174686">
        <w:rPr>
          <w:rFonts w:ascii="Times New Roman" w:hAnsi="Times New Roman"/>
          <w:sz w:val="24"/>
          <w:szCs w:val="24"/>
        </w:rPr>
        <w:t xml:space="preserve"> the interim period, 1945-1975, when global mean temperatures are flat (Fig. 1). </w:t>
      </w:r>
      <w:r w:rsidR="00D742E3">
        <w:rPr>
          <w:rFonts w:ascii="Times New Roman" w:hAnsi="Times New Roman"/>
          <w:sz w:val="24"/>
          <w:szCs w:val="24"/>
        </w:rPr>
        <w:t>The first two modes</w:t>
      </w:r>
      <w:r w:rsidR="00DF6D01">
        <w:rPr>
          <w:rFonts w:ascii="Times New Roman" w:hAnsi="Times New Roman"/>
          <w:sz w:val="24"/>
          <w:szCs w:val="24"/>
        </w:rPr>
        <w:t xml:space="preserve"> correspond</w:t>
      </w:r>
      <w:r w:rsidR="00C709B8">
        <w:rPr>
          <w:rFonts w:ascii="Times New Roman" w:hAnsi="Times New Roman"/>
          <w:sz w:val="24"/>
          <w:szCs w:val="24"/>
        </w:rPr>
        <w:t xml:space="preserve"> to </w:t>
      </w:r>
      <w:r w:rsidR="00DF6D01">
        <w:rPr>
          <w:rFonts w:ascii="Times New Roman" w:hAnsi="Times New Roman"/>
          <w:sz w:val="24"/>
          <w:szCs w:val="24"/>
        </w:rPr>
        <w:t xml:space="preserve">the </w:t>
      </w:r>
      <w:r w:rsidR="00C709B8">
        <w:rPr>
          <w:rFonts w:ascii="Times New Roman" w:hAnsi="Times New Roman"/>
          <w:sz w:val="24"/>
          <w:szCs w:val="24"/>
        </w:rPr>
        <w:t>canonical mo</w:t>
      </w:r>
      <w:r w:rsidR="00DF6D01">
        <w:rPr>
          <w:rFonts w:ascii="Times New Roman" w:hAnsi="Times New Roman"/>
          <w:sz w:val="24"/>
          <w:szCs w:val="24"/>
        </w:rPr>
        <w:t>de and decay phase respectively</w:t>
      </w:r>
      <w:r w:rsidR="00C709B8">
        <w:rPr>
          <w:rFonts w:ascii="Times New Roman" w:hAnsi="Times New Roman"/>
          <w:sz w:val="24"/>
          <w:szCs w:val="24"/>
        </w:rPr>
        <w:t xml:space="preserve">. </w:t>
      </w:r>
      <w:r w:rsidR="00DF6D01">
        <w:rPr>
          <w:rFonts w:ascii="Times New Roman" w:hAnsi="Times New Roman"/>
          <w:sz w:val="24"/>
          <w:szCs w:val="24"/>
        </w:rPr>
        <w:t xml:space="preserve">They resemble the </w:t>
      </w:r>
      <w:r w:rsidR="0089482F">
        <w:rPr>
          <w:rFonts w:ascii="Times New Roman" w:hAnsi="Times New Roman"/>
          <w:sz w:val="24"/>
          <w:szCs w:val="24"/>
        </w:rPr>
        <w:t xml:space="preserve">unforced </w:t>
      </w:r>
      <w:r w:rsidR="00DF6D01">
        <w:rPr>
          <w:rFonts w:ascii="Times New Roman" w:hAnsi="Times New Roman"/>
          <w:sz w:val="24"/>
          <w:szCs w:val="24"/>
        </w:rPr>
        <w:t xml:space="preserve">El Nino pattern. </w:t>
      </w:r>
      <w:r w:rsidR="0089482F">
        <w:rPr>
          <w:rFonts w:ascii="Times New Roman" w:hAnsi="Times New Roman"/>
          <w:sz w:val="24"/>
          <w:szCs w:val="24"/>
        </w:rPr>
        <w:t>Mode 3,</w:t>
      </w:r>
      <w:r w:rsidR="005F7B87">
        <w:rPr>
          <w:rFonts w:ascii="Times New Roman" w:hAnsi="Times New Roman"/>
          <w:sz w:val="24"/>
          <w:szCs w:val="24"/>
        </w:rPr>
        <w:t xml:space="preserve"> on the other hand, </w:t>
      </w:r>
      <w:r w:rsidR="00A804EE">
        <w:rPr>
          <w:rFonts w:ascii="Times New Roman" w:hAnsi="Times New Roman"/>
          <w:sz w:val="24"/>
          <w:szCs w:val="24"/>
        </w:rPr>
        <w:t xml:space="preserve">is quite different from those found in the two warming periods. It </w:t>
      </w:r>
      <w:r w:rsidR="001768F8">
        <w:rPr>
          <w:rFonts w:ascii="Times New Roman" w:hAnsi="Times New Roman"/>
          <w:sz w:val="24"/>
          <w:szCs w:val="24"/>
        </w:rPr>
        <w:t xml:space="preserve">shows a </w:t>
      </w:r>
      <w:r w:rsidR="0089482F">
        <w:rPr>
          <w:rFonts w:ascii="Times New Roman" w:hAnsi="Times New Roman"/>
          <w:sz w:val="24"/>
          <w:szCs w:val="24"/>
        </w:rPr>
        <w:t>dipole pattern in the Atlantic Ocean, with a cooling trend in the N</w:t>
      </w:r>
      <w:r w:rsidR="001768F8">
        <w:rPr>
          <w:rFonts w:ascii="Times New Roman" w:hAnsi="Times New Roman"/>
          <w:sz w:val="24"/>
          <w:szCs w:val="24"/>
        </w:rPr>
        <w:t>orth Atlantic</w:t>
      </w:r>
      <w:r w:rsidR="0089482F">
        <w:rPr>
          <w:rFonts w:ascii="Times New Roman" w:hAnsi="Times New Roman"/>
          <w:sz w:val="24"/>
          <w:szCs w:val="24"/>
        </w:rPr>
        <w:t xml:space="preserve"> and</w:t>
      </w:r>
      <w:r w:rsidR="001768F8">
        <w:rPr>
          <w:rFonts w:ascii="Times New Roman" w:hAnsi="Times New Roman"/>
          <w:sz w:val="24"/>
          <w:szCs w:val="24"/>
        </w:rPr>
        <w:t xml:space="preserve"> a warming trend in </w:t>
      </w:r>
      <w:r w:rsidR="008753E8">
        <w:rPr>
          <w:rFonts w:ascii="Times New Roman" w:hAnsi="Times New Roman"/>
          <w:sz w:val="24"/>
          <w:szCs w:val="24"/>
        </w:rPr>
        <w:t xml:space="preserve">the South Atlantic </w:t>
      </w:r>
      <w:r w:rsidR="005F7B87">
        <w:rPr>
          <w:rFonts w:ascii="Times New Roman" w:hAnsi="Times New Roman"/>
          <w:sz w:val="24"/>
          <w:szCs w:val="24"/>
        </w:rPr>
        <w:t>(not shown)</w:t>
      </w:r>
      <w:r w:rsidR="00C709B8">
        <w:rPr>
          <w:rFonts w:ascii="Times New Roman" w:hAnsi="Times New Roman"/>
          <w:sz w:val="24"/>
          <w:szCs w:val="24"/>
        </w:rPr>
        <w:t>.</w:t>
      </w:r>
      <w:r w:rsidR="005F7B87">
        <w:rPr>
          <w:rFonts w:ascii="Times New Roman" w:hAnsi="Times New Roman"/>
          <w:sz w:val="24"/>
          <w:szCs w:val="24"/>
        </w:rPr>
        <w:t xml:space="preserve"> </w:t>
      </w:r>
      <w:r w:rsidR="00D36610">
        <w:rPr>
          <w:rFonts w:ascii="Times New Roman" w:hAnsi="Times New Roman"/>
          <w:sz w:val="24"/>
          <w:szCs w:val="24"/>
        </w:rPr>
        <w:t>T</w:t>
      </w:r>
      <w:r w:rsidR="001768F8">
        <w:rPr>
          <w:rFonts w:ascii="Times New Roman" w:hAnsi="Times New Roman"/>
          <w:sz w:val="24"/>
          <w:szCs w:val="24"/>
        </w:rPr>
        <w:t>h</w:t>
      </w:r>
      <w:r w:rsidR="00196D3F">
        <w:rPr>
          <w:rFonts w:ascii="Times New Roman" w:hAnsi="Times New Roman"/>
          <w:sz w:val="24"/>
          <w:szCs w:val="24"/>
        </w:rPr>
        <w:t xml:space="preserve">e warm and cold anomalies cancel each other, resulting in little change in </w:t>
      </w:r>
      <w:r w:rsidR="0062754B">
        <w:rPr>
          <w:rFonts w:ascii="Times New Roman" w:hAnsi="Times New Roman"/>
          <w:sz w:val="24"/>
          <w:szCs w:val="24"/>
        </w:rPr>
        <w:t xml:space="preserve">the </w:t>
      </w:r>
      <w:r w:rsidR="00196D3F">
        <w:rPr>
          <w:rFonts w:ascii="Times New Roman" w:hAnsi="Times New Roman"/>
          <w:sz w:val="24"/>
          <w:szCs w:val="24"/>
        </w:rPr>
        <w:t xml:space="preserve">global mean. </w:t>
      </w:r>
      <w:r w:rsidR="0089482F">
        <w:rPr>
          <w:rFonts w:ascii="Times New Roman" w:hAnsi="Times New Roman"/>
          <w:sz w:val="24"/>
          <w:szCs w:val="24"/>
        </w:rPr>
        <w:t xml:space="preserve">The fact that </w:t>
      </w:r>
      <w:r w:rsidR="00DD133A">
        <w:rPr>
          <w:rFonts w:ascii="Times New Roman" w:hAnsi="Times New Roman"/>
          <w:sz w:val="24"/>
          <w:szCs w:val="24"/>
        </w:rPr>
        <w:t xml:space="preserve">the SST patterns vary greatly from one regime to the other, </w:t>
      </w:r>
      <w:r w:rsidR="0089482F">
        <w:rPr>
          <w:rFonts w:ascii="Times New Roman" w:hAnsi="Times New Roman"/>
          <w:sz w:val="24"/>
          <w:szCs w:val="24"/>
        </w:rPr>
        <w:t xml:space="preserve">whether the variations are real or artificial, has important practical implication for </w:t>
      </w:r>
      <w:r w:rsidR="00D07D31">
        <w:rPr>
          <w:rFonts w:ascii="Times New Roman" w:hAnsi="Times New Roman"/>
          <w:sz w:val="24"/>
          <w:szCs w:val="24"/>
        </w:rPr>
        <w:t xml:space="preserve">data </w:t>
      </w:r>
      <w:r w:rsidR="001768F8">
        <w:rPr>
          <w:rFonts w:ascii="Times New Roman" w:hAnsi="Times New Roman"/>
          <w:sz w:val="24"/>
          <w:szCs w:val="24"/>
        </w:rPr>
        <w:t>analysis</w:t>
      </w:r>
      <w:r w:rsidR="0089482F">
        <w:rPr>
          <w:rFonts w:ascii="Times New Roman" w:hAnsi="Times New Roman"/>
          <w:sz w:val="24"/>
          <w:szCs w:val="24"/>
        </w:rPr>
        <w:t>.</w:t>
      </w:r>
      <w:r w:rsidR="001768F8">
        <w:rPr>
          <w:rFonts w:ascii="Times New Roman" w:hAnsi="Times New Roman"/>
          <w:sz w:val="24"/>
          <w:szCs w:val="24"/>
        </w:rPr>
        <w:t xml:space="preserve"> </w:t>
      </w:r>
      <w:r w:rsidR="0089482F">
        <w:rPr>
          <w:rFonts w:ascii="Times New Roman" w:hAnsi="Times New Roman"/>
          <w:sz w:val="24"/>
          <w:szCs w:val="24"/>
        </w:rPr>
        <w:t xml:space="preserve">Application of PCA or any other </w:t>
      </w:r>
      <w:r w:rsidR="00D07D31">
        <w:rPr>
          <w:rFonts w:ascii="Times New Roman" w:hAnsi="Times New Roman"/>
          <w:sz w:val="24"/>
          <w:szCs w:val="24"/>
        </w:rPr>
        <w:t xml:space="preserve">objective </w:t>
      </w:r>
      <w:r w:rsidR="0089482F">
        <w:rPr>
          <w:rFonts w:ascii="Times New Roman" w:hAnsi="Times New Roman"/>
          <w:sz w:val="24"/>
          <w:szCs w:val="24"/>
        </w:rPr>
        <w:t xml:space="preserve">methods </w:t>
      </w:r>
      <w:r w:rsidR="001768F8">
        <w:rPr>
          <w:rFonts w:ascii="Times New Roman" w:hAnsi="Times New Roman"/>
          <w:sz w:val="24"/>
          <w:szCs w:val="24"/>
        </w:rPr>
        <w:t xml:space="preserve">indiscriminately to the </w:t>
      </w:r>
      <w:r w:rsidR="0089482F">
        <w:rPr>
          <w:rFonts w:ascii="Times New Roman" w:hAnsi="Times New Roman"/>
          <w:sz w:val="24"/>
          <w:szCs w:val="24"/>
        </w:rPr>
        <w:t xml:space="preserve">entire </w:t>
      </w:r>
      <w:r w:rsidR="00797D6C">
        <w:rPr>
          <w:rFonts w:ascii="Times New Roman" w:hAnsi="Times New Roman"/>
          <w:sz w:val="24"/>
          <w:szCs w:val="24"/>
        </w:rPr>
        <w:t xml:space="preserve">twentieth century </w:t>
      </w:r>
      <w:r w:rsidR="000710B9">
        <w:rPr>
          <w:rFonts w:ascii="Times New Roman" w:hAnsi="Times New Roman"/>
          <w:sz w:val="24"/>
          <w:szCs w:val="24"/>
        </w:rPr>
        <w:t xml:space="preserve">SST </w:t>
      </w:r>
      <w:r w:rsidR="00797D6C">
        <w:rPr>
          <w:rFonts w:ascii="Times New Roman" w:hAnsi="Times New Roman"/>
          <w:sz w:val="24"/>
          <w:szCs w:val="24"/>
        </w:rPr>
        <w:t>record</w:t>
      </w:r>
      <w:r w:rsidR="00A804EE">
        <w:rPr>
          <w:rFonts w:ascii="Times New Roman" w:hAnsi="Times New Roman"/>
          <w:sz w:val="24"/>
          <w:szCs w:val="24"/>
        </w:rPr>
        <w:t xml:space="preserve"> </w:t>
      </w:r>
      <w:r w:rsidR="0089482F">
        <w:rPr>
          <w:rFonts w:ascii="Times New Roman" w:hAnsi="Times New Roman"/>
          <w:sz w:val="24"/>
          <w:szCs w:val="24"/>
        </w:rPr>
        <w:t>is surely to produce contaminated results (</w:t>
      </w:r>
      <w:proofErr w:type="spellStart"/>
      <w:r w:rsidR="0089482F">
        <w:rPr>
          <w:rFonts w:ascii="Times New Roman" w:hAnsi="Times New Roman" w:cs="Times New Roman"/>
          <w:sz w:val="24"/>
          <w:szCs w:val="24"/>
        </w:rPr>
        <w:t>Messie</w:t>
      </w:r>
      <w:proofErr w:type="spellEnd"/>
      <w:r w:rsidR="0089482F">
        <w:rPr>
          <w:rFonts w:ascii="Times New Roman" w:hAnsi="Times New Roman" w:cs="Times New Roman"/>
          <w:sz w:val="24"/>
          <w:szCs w:val="24"/>
        </w:rPr>
        <w:t xml:space="preserve"> and Chavez 2011)</w:t>
      </w:r>
      <w:r w:rsidR="00797D6C">
        <w:rPr>
          <w:rFonts w:ascii="Times New Roman" w:hAnsi="Times New Roman" w:cs="Times New Roman"/>
          <w:sz w:val="24"/>
          <w:szCs w:val="24"/>
        </w:rPr>
        <w:t>.</w:t>
      </w:r>
    </w:p>
    <w:p w:rsidR="00F44CF4" w:rsidRDefault="00545B00" w:rsidP="00F44CF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169F1" w:rsidRPr="006B216A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446E36" w:rsidRDefault="00C64CF0" w:rsidP="003A7F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he question</w:t>
      </w:r>
      <w:r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/>
          <w:sz w:val="24"/>
          <w:szCs w:val="24"/>
        </w:rPr>
        <w:t>El Nino</w:t>
      </w:r>
      <w:r w:rsidR="00CF0E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might </w:t>
      </w:r>
      <w:r>
        <w:rPr>
          <w:rFonts w:ascii="Times New Roman" w:eastAsia="Calibri" w:hAnsi="Times New Roman" w:cs="Times New Roman" w:hint="eastAsia"/>
          <w:sz w:val="24"/>
          <w:szCs w:val="24"/>
        </w:rPr>
        <w:t>respond and feedback</w:t>
      </w:r>
      <w:r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anthropogenic forcing</w:t>
      </w:r>
      <w:r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examined by comparing model and observed </w:t>
      </w:r>
      <w:r w:rsidR="00BC5862">
        <w:rPr>
          <w:rFonts w:ascii="Times New Roman" w:hAnsi="Times New Roman"/>
          <w:sz w:val="24"/>
          <w:szCs w:val="24"/>
        </w:rPr>
        <w:t xml:space="preserve">global </w:t>
      </w:r>
      <w:r w:rsidR="00CF0E5D">
        <w:rPr>
          <w:rFonts w:ascii="Times New Roman" w:hAnsi="Times New Roman"/>
          <w:sz w:val="24"/>
          <w:szCs w:val="24"/>
        </w:rPr>
        <w:t xml:space="preserve">SST </w:t>
      </w:r>
      <w:r>
        <w:rPr>
          <w:rFonts w:ascii="Times New Roman" w:hAnsi="Times New Roman"/>
          <w:sz w:val="24"/>
          <w:szCs w:val="24"/>
        </w:rPr>
        <w:t xml:space="preserve">patterns during the </w:t>
      </w:r>
      <w:r w:rsidR="00480BF7">
        <w:rPr>
          <w:rFonts w:ascii="Times New Roman" w:hAnsi="Times New Roman"/>
          <w:sz w:val="24"/>
          <w:szCs w:val="24"/>
        </w:rPr>
        <w:t>recent warming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8906DA">
        <w:rPr>
          <w:rFonts w:ascii="Times New Roman" w:hAnsi="Times New Roman"/>
          <w:sz w:val="24"/>
          <w:szCs w:val="24"/>
        </w:rPr>
        <w:t>period</w:t>
      </w:r>
      <w:r w:rsidR="00480BF7">
        <w:rPr>
          <w:rFonts w:ascii="Times New Roman" w:hAnsi="Times New Roman"/>
          <w:sz w:val="24"/>
          <w:szCs w:val="24"/>
        </w:rPr>
        <w:t>.</w:t>
      </w:r>
      <w:r w:rsidR="008F6456">
        <w:rPr>
          <w:rFonts w:ascii="Times New Roman" w:hAnsi="Times New Roman"/>
          <w:sz w:val="24"/>
          <w:szCs w:val="24"/>
        </w:rPr>
        <w:t xml:space="preserve"> Using </w:t>
      </w:r>
      <w:r w:rsidR="00653A53">
        <w:rPr>
          <w:rFonts w:ascii="Times New Roman" w:hAnsi="Times New Roman"/>
          <w:sz w:val="24"/>
          <w:szCs w:val="24"/>
        </w:rPr>
        <w:t xml:space="preserve">unforced model </w:t>
      </w:r>
      <w:r w:rsidR="000856DD">
        <w:rPr>
          <w:rFonts w:ascii="Times New Roman" w:hAnsi="Times New Roman"/>
          <w:sz w:val="24"/>
          <w:szCs w:val="24"/>
        </w:rPr>
        <w:t>run</w:t>
      </w:r>
      <w:r w:rsidR="008F6456">
        <w:rPr>
          <w:rFonts w:ascii="Times New Roman" w:hAnsi="Times New Roman"/>
          <w:sz w:val="24"/>
          <w:szCs w:val="24"/>
        </w:rPr>
        <w:t xml:space="preserve"> as a reference</w:t>
      </w:r>
      <w:r w:rsidR="00835D92">
        <w:rPr>
          <w:rFonts w:ascii="Times New Roman" w:hAnsi="Times New Roman"/>
          <w:sz w:val="24"/>
          <w:szCs w:val="24"/>
        </w:rPr>
        <w:t>, t</w:t>
      </w:r>
      <w:r w:rsidR="00BC5862">
        <w:rPr>
          <w:rFonts w:ascii="Times New Roman" w:hAnsi="Times New Roman"/>
          <w:sz w:val="24"/>
          <w:szCs w:val="24"/>
        </w:rPr>
        <w:t xml:space="preserve">he </w:t>
      </w:r>
      <w:ins w:id="42" w:author="ZHANGM.H." w:date="2013-09-17T03:42:00Z">
        <w:r w:rsidR="00AD02CA">
          <w:rPr>
            <w:rFonts w:ascii="Times New Roman" w:hAnsi="Times New Roman"/>
            <w:sz w:val="24"/>
            <w:szCs w:val="24"/>
          </w:rPr>
          <w:t xml:space="preserve">pattern of the </w:t>
        </w:r>
      </w:ins>
      <w:r w:rsidR="00BC5862">
        <w:rPr>
          <w:rFonts w:ascii="Times New Roman" w:hAnsi="Times New Roman"/>
          <w:sz w:val="24"/>
          <w:szCs w:val="24"/>
        </w:rPr>
        <w:t xml:space="preserve">canonical </w:t>
      </w:r>
      <w:r w:rsidR="009B35BD">
        <w:rPr>
          <w:rFonts w:ascii="Times New Roman" w:hAnsi="Times New Roman"/>
          <w:sz w:val="24"/>
          <w:szCs w:val="24"/>
        </w:rPr>
        <w:t>mode</w:t>
      </w:r>
      <w:r w:rsidR="00480BF7">
        <w:rPr>
          <w:rFonts w:ascii="Times New Roman" w:hAnsi="Times New Roman"/>
          <w:sz w:val="24"/>
          <w:szCs w:val="24"/>
        </w:rPr>
        <w:t xml:space="preserve"> </w:t>
      </w:r>
      <w:r w:rsidR="00BC5862">
        <w:rPr>
          <w:rFonts w:ascii="Times New Roman" w:hAnsi="Times New Roman"/>
          <w:sz w:val="24"/>
          <w:szCs w:val="24"/>
        </w:rPr>
        <w:t>appears to be</w:t>
      </w:r>
      <w:r w:rsidR="0022404E">
        <w:rPr>
          <w:rFonts w:ascii="Times New Roman" w:hAnsi="Times New Roman"/>
          <w:sz w:val="24"/>
          <w:szCs w:val="24"/>
        </w:rPr>
        <w:t xml:space="preserve"> little affected</w:t>
      </w:r>
      <w:r w:rsidR="00BC5862">
        <w:rPr>
          <w:rFonts w:ascii="Times New Roman" w:hAnsi="Times New Roman"/>
          <w:sz w:val="24"/>
          <w:szCs w:val="24"/>
        </w:rPr>
        <w:t xml:space="preserve"> by external forcing</w:t>
      </w:r>
      <w:r w:rsidR="0022404E">
        <w:rPr>
          <w:rFonts w:ascii="Times New Roman" w:hAnsi="Times New Roman"/>
          <w:sz w:val="24"/>
          <w:szCs w:val="24"/>
        </w:rPr>
        <w:t xml:space="preserve">. </w:t>
      </w:r>
      <w:r w:rsidR="008F6456">
        <w:rPr>
          <w:rFonts w:ascii="Times New Roman" w:hAnsi="Times New Roman"/>
          <w:sz w:val="24"/>
          <w:szCs w:val="24"/>
        </w:rPr>
        <w:t>T</w:t>
      </w:r>
      <w:r w:rsidR="00653A53">
        <w:rPr>
          <w:rFonts w:ascii="Times New Roman" w:hAnsi="Times New Roman"/>
          <w:sz w:val="24"/>
          <w:szCs w:val="24"/>
        </w:rPr>
        <w:t xml:space="preserve">he </w:t>
      </w:r>
      <w:ins w:id="43" w:author="ZHANGM.H." w:date="2013-09-17T03:43:00Z">
        <w:r w:rsidR="00AD02CA">
          <w:rPr>
            <w:rFonts w:ascii="Times New Roman" w:hAnsi="Times New Roman"/>
            <w:sz w:val="24"/>
            <w:szCs w:val="24"/>
          </w:rPr>
          <w:t xml:space="preserve">pattern of the </w:t>
        </w:r>
      </w:ins>
      <w:r w:rsidR="00835D92">
        <w:rPr>
          <w:rFonts w:ascii="Times New Roman" w:hAnsi="Times New Roman"/>
          <w:sz w:val="24"/>
          <w:szCs w:val="24"/>
        </w:rPr>
        <w:t>growth</w:t>
      </w:r>
      <w:r w:rsidR="0043172D">
        <w:rPr>
          <w:rFonts w:ascii="Times New Roman" w:hAnsi="Times New Roman"/>
          <w:sz w:val="24"/>
          <w:szCs w:val="24"/>
        </w:rPr>
        <w:t>/</w:t>
      </w:r>
      <w:r w:rsidR="00835D92">
        <w:rPr>
          <w:rFonts w:ascii="Times New Roman" w:hAnsi="Times New Roman"/>
          <w:sz w:val="24"/>
          <w:szCs w:val="24"/>
        </w:rPr>
        <w:t xml:space="preserve">decay </w:t>
      </w:r>
      <w:r w:rsidR="009B35BD">
        <w:rPr>
          <w:rFonts w:ascii="Times New Roman" w:hAnsi="Times New Roman"/>
          <w:sz w:val="24"/>
          <w:szCs w:val="24"/>
        </w:rPr>
        <w:t>mode</w:t>
      </w:r>
      <w:r w:rsidR="008F6456">
        <w:rPr>
          <w:rFonts w:ascii="Times New Roman" w:hAnsi="Times New Roman"/>
          <w:sz w:val="24"/>
          <w:szCs w:val="24"/>
        </w:rPr>
        <w:t>,</w:t>
      </w:r>
      <w:r w:rsidR="000856DD">
        <w:rPr>
          <w:rFonts w:ascii="Times New Roman" w:hAnsi="Times New Roman"/>
          <w:sz w:val="24"/>
          <w:szCs w:val="24"/>
        </w:rPr>
        <w:t xml:space="preserve"> </w:t>
      </w:r>
      <w:r w:rsidR="008F6456">
        <w:rPr>
          <w:rFonts w:ascii="Times New Roman" w:hAnsi="Times New Roman"/>
          <w:sz w:val="24"/>
          <w:szCs w:val="24"/>
        </w:rPr>
        <w:t xml:space="preserve">on the other hand, </w:t>
      </w:r>
      <w:r w:rsidR="0043172D">
        <w:rPr>
          <w:rFonts w:ascii="Times New Roman" w:hAnsi="Times New Roman"/>
          <w:sz w:val="24"/>
          <w:szCs w:val="24"/>
        </w:rPr>
        <w:t>is</w:t>
      </w:r>
      <w:r w:rsidR="0022404E">
        <w:rPr>
          <w:rFonts w:ascii="Times New Roman" w:hAnsi="Times New Roman"/>
          <w:sz w:val="24"/>
          <w:szCs w:val="24"/>
        </w:rPr>
        <w:t xml:space="preserve"> </w:t>
      </w:r>
      <w:r w:rsidR="00835D92">
        <w:rPr>
          <w:rFonts w:ascii="Times New Roman" w:hAnsi="Times New Roman"/>
          <w:sz w:val="24"/>
          <w:szCs w:val="24"/>
        </w:rPr>
        <w:t xml:space="preserve">significantly </w:t>
      </w:r>
      <w:r w:rsidR="0022404E">
        <w:rPr>
          <w:rFonts w:ascii="Times New Roman" w:hAnsi="Times New Roman"/>
          <w:sz w:val="24"/>
          <w:szCs w:val="24"/>
        </w:rPr>
        <w:t>modified</w:t>
      </w:r>
      <w:r w:rsidR="00653A53">
        <w:rPr>
          <w:rFonts w:ascii="Times New Roman" w:hAnsi="Times New Roman"/>
          <w:sz w:val="24"/>
          <w:szCs w:val="24"/>
        </w:rPr>
        <w:t>, showing</w:t>
      </w:r>
      <w:r w:rsidR="00F94462">
        <w:rPr>
          <w:rFonts w:ascii="Times New Roman" w:hAnsi="Times New Roman"/>
          <w:sz w:val="24"/>
          <w:szCs w:val="24"/>
        </w:rPr>
        <w:t xml:space="preserve"> s</w:t>
      </w:r>
      <w:r w:rsidR="004740CC">
        <w:rPr>
          <w:rFonts w:ascii="Times New Roman" w:hAnsi="Times New Roman"/>
          <w:sz w:val="24"/>
          <w:szCs w:val="24"/>
        </w:rPr>
        <w:t xml:space="preserve">trong </w:t>
      </w:r>
      <w:r w:rsidR="00480BF7">
        <w:rPr>
          <w:rFonts w:ascii="Times New Roman" w:hAnsi="Times New Roman"/>
          <w:sz w:val="24"/>
          <w:szCs w:val="24"/>
        </w:rPr>
        <w:t>temperature</w:t>
      </w:r>
      <w:r w:rsidR="004740CC">
        <w:rPr>
          <w:rFonts w:ascii="Times New Roman" w:hAnsi="Times New Roman"/>
          <w:sz w:val="24"/>
          <w:szCs w:val="24"/>
        </w:rPr>
        <w:t xml:space="preserve"> anomalies in the North Atlantic and </w:t>
      </w:r>
      <w:r w:rsidR="0043172D">
        <w:rPr>
          <w:rFonts w:ascii="Times New Roman" w:hAnsi="Times New Roman"/>
          <w:sz w:val="24"/>
          <w:szCs w:val="24"/>
        </w:rPr>
        <w:t xml:space="preserve">central </w:t>
      </w:r>
      <w:r w:rsidR="004740CC">
        <w:rPr>
          <w:rFonts w:ascii="Times New Roman" w:hAnsi="Times New Roman"/>
          <w:sz w:val="24"/>
          <w:szCs w:val="24"/>
        </w:rPr>
        <w:lastRenderedPageBreak/>
        <w:t>North Pacific</w:t>
      </w:r>
      <w:r w:rsidR="00D771C0">
        <w:rPr>
          <w:rFonts w:ascii="Times New Roman" w:hAnsi="Times New Roman"/>
          <w:sz w:val="24"/>
          <w:szCs w:val="24"/>
        </w:rPr>
        <w:t xml:space="preserve">. </w:t>
      </w:r>
      <w:r w:rsidR="000856DD">
        <w:rPr>
          <w:rFonts w:ascii="Times New Roman" w:hAnsi="Times New Roman"/>
          <w:sz w:val="24"/>
          <w:szCs w:val="24"/>
        </w:rPr>
        <w:t>T</w:t>
      </w:r>
      <w:r w:rsidR="004740CC">
        <w:rPr>
          <w:rFonts w:ascii="Times New Roman" w:hAnsi="Times New Roman"/>
          <w:sz w:val="24"/>
          <w:szCs w:val="24"/>
        </w:rPr>
        <w:t xml:space="preserve">he </w:t>
      </w:r>
      <w:r w:rsidR="000856DD">
        <w:rPr>
          <w:rFonts w:ascii="Times New Roman" w:hAnsi="Times New Roman"/>
          <w:sz w:val="24"/>
          <w:szCs w:val="24"/>
        </w:rPr>
        <w:t xml:space="preserve">corresponding principal components indicate a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warming trend </w:t>
      </w:r>
      <w:r w:rsidR="000856DD">
        <w:rPr>
          <w:rFonts w:ascii="Times New Roman" w:eastAsia="Calibri" w:hAnsi="Times New Roman" w:cs="Times New Roman"/>
          <w:sz w:val="24"/>
          <w:szCs w:val="24"/>
        </w:rPr>
        <w:t>that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653A53">
        <w:rPr>
          <w:rFonts w:ascii="Times New Roman" w:eastAsia="Calibri" w:hAnsi="Times New Roman" w:cs="Times New Roman"/>
          <w:sz w:val="24"/>
          <w:szCs w:val="24"/>
        </w:rPr>
        <w:t>account</w:t>
      </w:r>
      <w:r w:rsidR="0043172D">
        <w:rPr>
          <w:rFonts w:ascii="Times New Roman" w:eastAsia="Calibri" w:hAnsi="Times New Roman" w:cs="Times New Roman"/>
          <w:sz w:val="24"/>
          <w:szCs w:val="24"/>
        </w:rPr>
        <w:t>s</w:t>
      </w:r>
      <w:r w:rsidR="00653A53">
        <w:rPr>
          <w:rFonts w:ascii="Times New Roman" w:eastAsia="Calibri" w:hAnsi="Times New Roman" w:cs="Times New Roman"/>
          <w:sz w:val="24"/>
          <w:szCs w:val="24"/>
        </w:rPr>
        <w:t xml:space="preserve"> for</w:t>
      </w:r>
      <w:r w:rsidR="00653A53">
        <w:rPr>
          <w:rFonts w:ascii="Times New Roman" w:hAnsi="Times New Roman"/>
          <w:sz w:val="24"/>
          <w:szCs w:val="24"/>
        </w:rPr>
        <w:t xml:space="preserve"> 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observed </w:t>
      </w:r>
      <w:r w:rsidR="00653A53">
        <w:rPr>
          <w:rFonts w:ascii="Times New Roman" w:eastAsia="Calibri" w:hAnsi="Times New Roman" w:cs="Times New Roman"/>
          <w:sz w:val="24"/>
          <w:szCs w:val="24"/>
        </w:rPr>
        <w:t>global mean temperature</w:t>
      </w:r>
      <w:r w:rsidR="0020275A">
        <w:rPr>
          <w:rFonts w:ascii="Times New Roman" w:eastAsia="Calibri" w:hAnsi="Times New Roman" w:cs="Times New Roman"/>
          <w:sz w:val="24"/>
          <w:szCs w:val="24"/>
        </w:rPr>
        <w:t xml:space="preserve"> rise</w:t>
      </w:r>
      <w:r w:rsidR="0022404E">
        <w:rPr>
          <w:rFonts w:ascii="Times New Roman" w:hAnsi="Times New Roman"/>
          <w:sz w:val="24"/>
          <w:szCs w:val="24"/>
        </w:rPr>
        <w:t xml:space="preserve">. This </w:t>
      </w:r>
      <w:r w:rsidR="00274141">
        <w:rPr>
          <w:rFonts w:ascii="Times New Roman" w:hAnsi="Times New Roman"/>
          <w:sz w:val="24"/>
          <w:szCs w:val="24"/>
        </w:rPr>
        <w:t>suggest</w:t>
      </w:r>
      <w:r w:rsidR="0022404E">
        <w:rPr>
          <w:rFonts w:ascii="Times New Roman" w:hAnsi="Times New Roman"/>
          <w:sz w:val="24"/>
          <w:szCs w:val="24"/>
        </w:rPr>
        <w:t>s</w:t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 xml:space="preserve"> a dominant role of El </w:t>
      </w:r>
      <w:commentRangeStart w:id="44"/>
      <w:r w:rsidR="0022404E">
        <w:rPr>
          <w:rFonts w:ascii="Times New Roman" w:eastAsia="Calibri" w:hAnsi="Times New Roman" w:cs="Times New Roman" w:hint="eastAsia"/>
          <w:sz w:val="24"/>
          <w:szCs w:val="24"/>
        </w:rPr>
        <w:t>Nino</w:t>
      </w:r>
      <w:commentRangeEnd w:id="44"/>
      <w:r w:rsidR="00DE25FE">
        <w:rPr>
          <w:rStyle w:val="CommentReference"/>
        </w:rPr>
        <w:commentReference w:id="44"/>
      </w:r>
      <w:r w:rsidR="0022404E">
        <w:rPr>
          <w:rFonts w:ascii="Times New Roman" w:eastAsia="Calibri" w:hAnsi="Times New Roman" w:cs="Times New Roman" w:hint="eastAsia"/>
          <w:sz w:val="24"/>
          <w:szCs w:val="24"/>
        </w:rPr>
        <w:t xml:space="preserve"> and </w:t>
      </w:r>
      <w:proofErr w:type="spellStart"/>
      <w:r w:rsidR="0022404E">
        <w:rPr>
          <w:rFonts w:ascii="Times New Roman" w:eastAsia="Calibri" w:hAnsi="Times New Roman" w:cs="Times New Roman" w:hint="eastAsia"/>
          <w:sz w:val="24"/>
          <w:szCs w:val="24"/>
        </w:rPr>
        <w:t>teleconnections</w:t>
      </w:r>
      <w:proofErr w:type="spellEnd"/>
      <w:r w:rsidR="0022404E">
        <w:rPr>
          <w:rFonts w:ascii="Times New Roman" w:eastAsia="Calibri" w:hAnsi="Times New Roman" w:cs="Times New Roman" w:hint="eastAsia"/>
          <w:sz w:val="24"/>
          <w:szCs w:val="24"/>
        </w:rPr>
        <w:t xml:space="preserve"> in global change</w:t>
      </w:r>
      <w:r w:rsidR="0022404E">
        <w:rPr>
          <w:rFonts w:ascii="Times New Roman" w:eastAsia="Calibri" w:hAnsi="Times New Roman" w:cs="Times New Roman"/>
          <w:sz w:val="24"/>
          <w:szCs w:val="24"/>
        </w:rPr>
        <w:t>.</w:t>
      </w:r>
      <w:r w:rsidR="0022404E">
        <w:rPr>
          <w:rFonts w:ascii="Times New Roman" w:hAnsi="Times New Roman"/>
          <w:sz w:val="24"/>
          <w:szCs w:val="24"/>
        </w:rPr>
        <w:t xml:space="preserve"> </w:t>
      </w:r>
      <w:r w:rsidR="00224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39A5">
        <w:rPr>
          <w:rFonts w:ascii="Times New Roman" w:eastAsia="Calibri" w:hAnsi="Times New Roman" w:cs="Times New Roman"/>
          <w:sz w:val="24"/>
          <w:szCs w:val="24"/>
        </w:rPr>
        <w:t xml:space="preserve">For comparison, </w:t>
      </w:r>
      <w:r w:rsidR="009B35BD">
        <w:rPr>
          <w:rFonts w:ascii="Times New Roman" w:hAnsi="Times New Roman"/>
          <w:sz w:val="24"/>
          <w:szCs w:val="24"/>
        </w:rPr>
        <w:t xml:space="preserve">climate </w:t>
      </w:r>
      <w:r w:rsidR="00835D92">
        <w:rPr>
          <w:rFonts w:ascii="Times New Roman" w:hAnsi="Times New Roman"/>
          <w:sz w:val="24"/>
          <w:szCs w:val="24"/>
        </w:rPr>
        <w:t xml:space="preserve">model </w:t>
      </w:r>
      <w:r w:rsidR="00262558">
        <w:rPr>
          <w:rFonts w:ascii="Times New Roman" w:hAnsi="Times New Roman"/>
          <w:sz w:val="24"/>
          <w:szCs w:val="24"/>
        </w:rPr>
        <w:t xml:space="preserve">reproduces </w:t>
      </w:r>
      <w:r w:rsidR="00262558">
        <w:rPr>
          <w:rFonts w:ascii="Times New Roman" w:hAnsi="Times New Roman" w:cs="Times New Roman"/>
          <w:sz w:val="24"/>
          <w:szCs w:val="24"/>
        </w:rPr>
        <w:t>the</w:t>
      </w:r>
      <w:r w:rsidR="00835D92">
        <w:rPr>
          <w:rFonts w:ascii="Times New Roman" w:hAnsi="Times New Roman" w:cs="Times New Roman"/>
          <w:sz w:val="24"/>
          <w:szCs w:val="24"/>
        </w:rPr>
        <w:t xml:space="preserve"> </w:t>
      </w:r>
      <w:r w:rsidR="008906DA">
        <w:rPr>
          <w:rFonts w:ascii="Times New Roman" w:hAnsi="Times New Roman" w:cs="Times New Roman"/>
          <w:sz w:val="24"/>
          <w:szCs w:val="24"/>
        </w:rPr>
        <w:t>canonical pattern</w:t>
      </w:r>
      <w:r w:rsidR="009B35BD">
        <w:rPr>
          <w:rFonts w:ascii="Times New Roman" w:hAnsi="Times New Roman" w:cs="Times New Roman"/>
          <w:sz w:val="24"/>
          <w:szCs w:val="24"/>
        </w:rPr>
        <w:t xml:space="preserve">, </w:t>
      </w:r>
      <w:r w:rsidR="008F6456">
        <w:rPr>
          <w:rFonts w:ascii="Times New Roman" w:hAnsi="Times New Roman" w:cs="Times New Roman"/>
          <w:sz w:val="24"/>
          <w:szCs w:val="24"/>
        </w:rPr>
        <w:t xml:space="preserve">and warming in </w:t>
      </w:r>
      <w:r w:rsidR="00C939A5">
        <w:rPr>
          <w:rFonts w:ascii="Times New Roman" w:hAnsi="Times New Roman" w:cs="Times New Roman"/>
          <w:sz w:val="24"/>
          <w:szCs w:val="24"/>
        </w:rPr>
        <w:t>the</w:t>
      </w:r>
      <w:r w:rsidR="000856DD">
        <w:rPr>
          <w:rFonts w:ascii="Times New Roman" w:hAnsi="Times New Roman" w:cs="Times New Roman"/>
          <w:sz w:val="24"/>
          <w:szCs w:val="24"/>
        </w:rPr>
        <w:t xml:space="preserve"> </w:t>
      </w:r>
      <w:r w:rsidR="00B33F3A">
        <w:rPr>
          <w:rFonts w:ascii="Times New Roman" w:hAnsi="Times New Roman" w:cs="Times New Roman"/>
          <w:sz w:val="24"/>
          <w:szCs w:val="24"/>
        </w:rPr>
        <w:t xml:space="preserve">central </w:t>
      </w:r>
      <w:r w:rsidR="00C939A5">
        <w:rPr>
          <w:rFonts w:ascii="Times New Roman" w:hAnsi="Times New Roman" w:cs="Times New Roman"/>
          <w:sz w:val="24"/>
          <w:szCs w:val="24"/>
        </w:rPr>
        <w:t xml:space="preserve">North Pacific </w:t>
      </w:r>
      <w:r w:rsidR="000856DD">
        <w:rPr>
          <w:rFonts w:ascii="Times New Roman" w:hAnsi="Times New Roman" w:cs="Times New Roman"/>
          <w:sz w:val="24"/>
          <w:szCs w:val="24"/>
        </w:rPr>
        <w:t xml:space="preserve">and </w:t>
      </w:r>
      <w:r w:rsidR="00C939A5">
        <w:rPr>
          <w:rFonts w:ascii="Times New Roman" w:hAnsi="Times New Roman" w:cs="Times New Roman"/>
          <w:sz w:val="24"/>
          <w:szCs w:val="24"/>
        </w:rPr>
        <w:t>Indian Ocean</w:t>
      </w:r>
      <w:r w:rsidR="009B35BD">
        <w:rPr>
          <w:rFonts w:ascii="Times New Roman" w:hAnsi="Times New Roman" w:cs="Times New Roman"/>
          <w:sz w:val="24"/>
          <w:szCs w:val="24"/>
        </w:rPr>
        <w:t xml:space="preserve"> </w:t>
      </w:r>
      <w:r w:rsidR="00007125">
        <w:rPr>
          <w:rFonts w:ascii="Times New Roman" w:hAnsi="Times New Roman" w:cs="Times New Roman"/>
          <w:sz w:val="24"/>
          <w:szCs w:val="24"/>
        </w:rPr>
        <w:t>during</w:t>
      </w:r>
      <w:r w:rsidR="009B35BD">
        <w:rPr>
          <w:rFonts w:ascii="Times New Roman" w:hAnsi="Times New Roman" w:cs="Times New Roman"/>
          <w:sz w:val="24"/>
          <w:szCs w:val="24"/>
        </w:rPr>
        <w:t xml:space="preserve"> the growth/decay phase</w:t>
      </w:r>
      <w:r w:rsidR="008906DA">
        <w:rPr>
          <w:rFonts w:ascii="Times New Roman" w:hAnsi="Times New Roman" w:cs="Times New Roman"/>
          <w:sz w:val="24"/>
          <w:szCs w:val="24"/>
        </w:rPr>
        <w:t xml:space="preserve">. </w:t>
      </w:r>
      <w:r w:rsidR="00EC717F">
        <w:rPr>
          <w:rFonts w:ascii="Times New Roman" w:hAnsi="Times New Roman" w:cs="Times New Roman"/>
          <w:sz w:val="24"/>
          <w:szCs w:val="24"/>
        </w:rPr>
        <w:t>T</w:t>
      </w:r>
      <w:r w:rsidR="00393C1B">
        <w:rPr>
          <w:rFonts w:ascii="Times New Roman" w:hAnsi="Times New Roman" w:cs="Times New Roman"/>
          <w:sz w:val="24"/>
          <w:szCs w:val="24"/>
        </w:rPr>
        <w:t xml:space="preserve">he model </w:t>
      </w:r>
      <w:r w:rsidR="00EC717F">
        <w:rPr>
          <w:rFonts w:ascii="Times New Roman" w:hAnsi="Times New Roman" w:cs="Times New Roman"/>
          <w:sz w:val="24"/>
          <w:szCs w:val="24"/>
        </w:rPr>
        <w:t xml:space="preserve">however </w:t>
      </w:r>
      <w:r w:rsidR="00C939A5">
        <w:rPr>
          <w:rFonts w:ascii="Times New Roman" w:hAnsi="Times New Roman" w:cs="Times New Roman"/>
          <w:sz w:val="24"/>
          <w:szCs w:val="24"/>
        </w:rPr>
        <w:t>fails</w:t>
      </w:r>
      <w:r w:rsidR="0020275A">
        <w:rPr>
          <w:rFonts w:ascii="Times New Roman" w:hAnsi="Times New Roman" w:cs="Times New Roman"/>
          <w:sz w:val="24"/>
          <w:szCs w:val="24"/>
        </w:rPr>
        <w:t xml:space="preserve"> to </w:t>
      </w:r>
      <w:r w:rsidR="00393C1B">
        <w:rPr>
          <w:rFonts w:ascii="Times New Roman" w:hAnsi="Times New Roman" w:cs="Times New Roman"/>
          <w:sz w:val="24"/>
          <w:szCs w:val="24"/>
        </w:rPr>
        <w:t>produce</w:t>
      </w:r>
      <w:r w:rsidR="0020275A">
        <w:rPr>
          <w:rFonts w:ascii="Times New Roman" w:hAnsi="Times New Roman" w:cs="Times New Roman"/>
          <w:sz w:val="24"/>
          <w:szCs w:val="24"/>
        </w:rPr>
        <w:t xml:space="preserve"> </w:t>
      </w:r>
      <w:r w:rsidR="00007125">
        <w:rPr>
          <w:rFonts w:ascii="Times New Roman" w:hAnsi="Times New Roman" w:cs="Times New Roman"/>
          <w:sz w:val="24"/>
          <w:szCs w:val="24"/>
        </w:rPr>
        <w:t>the observed</w:t>
      </w:r>
      <w:r w:rsidR="009B35BD">
        <w:rPr>
          <w:rFonts w:ascii="Times New Roman" w:hAnsi="Times New Roman" w:cs="Times New Roman"/>
          <w:sz w:val="24"/>
          <w:szCs w:val="24"/>
        </w:rPr>
        <w:t xml:space="preserve"> warming trend in the North Atlantic</w:t>
      </w:r>
      <w:r w:rsidR="001735DF">
        <w:rPr>
          <w:rFonts w:ascii="Times New Roman" w:hAnsi="Times New Roman" w:cs="Times New Roman"/>
          <w:sz w:val="24"/>
          <w:szCs w:val="24"/>
        </w:rPr>
        <w:t>.</w:t>
      </w:r>
      <w:r w:rsidR="0088350C">
        <w:rPr>
          <w:rFonts w:ascii="Times New Roman" w:hAnsi="Times New Roman" w:cs="Times New Roman"/>
          <w:sz w:val="24"/>
          <w:szCs w:val="24"/>
        </w:rPr>
        <w:t xml:space="preserve"> This suggests that </w:t>
      </w:r>
      <w:r w:rsidR="00D82B8E">
        <w:rPr>
          <w:rFonts w:ascii="Times New Roman" w:hAnsi="Times New Roman" w:cs="Times New Roman"/>
          <w:sz w:val="24"/>
          <w:szCs w:val="24"/>
        </w:rPr>
        <w:t>CCSM4</w:t>
      </w:r>
      <w:r w:rsidR="0088350C">
        <w:rPr>
          <w:rFonts w:ascii="Times New Roman" w:hAnsi="Times New Roman" w:cs="Times New Roman"/>
          <w:sz w:val="24"/>
          <w:szCs w:val="24"/>
        </w:rPr>
        <w:t xml:space="preserve"> is not capable of simulating changes in El Nino behavior</w:t>
      </w:r>
      <w:r w:rsidR="00007125">
        <w:rPr>
          <w:rFonts w:ascii="Times New Roman" w:hAnsi="Times New Roman" w:cs="Times New Roman"/>
          <w:sz w:val="24"/>
          <w:szCs w:val="24"/>
        </w:rPr>
        <w:t xml:space="preserve"> in response to global warming</w:t>
      </w:r>
      <w:r w:rsidR="0088350C">
        <w:rPr>
          <w:rFonts w:ascii="Times New Roman" w:hAnsi="Times New Roman" w:cs="Times New Roman"/>
          <w:sz w:val="24"/>
          <w:szCs w:val="24"/>
        </w:rPr>
        <w:t>.</w:t>
      </w:r>
      <w:r w:rsidR="001735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711" w:rsidRPr="008F68FA" w:rsidRDefault="001B55E0" w:rsidP="003A7F63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the model, the canon</w:t>
      </w:r>
      <w:r w:rsidR="009978AA">
        <w:rPr>
          <w:rFonts w:ascii="Times New Roman" w:eastAsia="Calibri" w:hAnsi="Times New Roman" w:cs="Times New Roman"/>
          <w:sz w:val="24"/>
          <w:szCs w:val="24"/>
        </w:rPr>
        <w:t>ical mode shows a warming trend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response to external forcing. </w:t>
      </w:r>
      <w:r w:rsidR="00034F10">
        <w:rPr>
          <w:rFonts w:ascii="Times New Roman" w:eastAsia="Calibri" w:hAnsi="Times New Roman" w:cs="Times New Roman"/>
          <w:sz w:val="24"/>
          <w:szCs w:val="24"/>
        </w:rPr>
        <w:t>T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he </w:t>
      </w:r>
      <w:r>
        <w:rPr>
          <w:rFonts w:ascii="Times New Roman" w:eastAsia="Calibri" w:hAnsi="Times New Roman" w:cs="Times New Roman"/>
          <w:sz w:val="24"/>
          <w:szCs w:val="24"/>
        </w:rPr>
        <w:t>observation</w:t>
      </w:r>
      <w:r w:rsidR="00A452D3">
        <w:rPr>
          <w:rFonts w:ascii="Times New Roman" w:eastAsia="Calibri" w:hAnsi="Times New Roman" w:cs="Times New Roman"/>
          <w:sz w:val="24"/>
          <w:szCs w:val="24"/>
        </w:rPr>
        <w:t>s</w:t>
      </w:r>
      <w:r w:rsidR="00034F10">
        <w:rPr>
          <w:rFonts w:ascii="Times New Roman" w:eastAsia="Calibri" w:hAnsi="Times New Roman" w:cs="Times New Roman"/>
          <w:sz w:val="24"/>
          <w:szCs w:val="24"/>
        </w:rPr>
        <w:t>, on the other hand,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indicate a 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strong 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cooling </w:t>
      </w:r>
      <w:r w:rsidR="000F5F08">
        <w:rPr>
          <w:rFonts w:ascii="Times New Roman" w:eastAsia="Calibri" w:hAnsi="Times New Roman" w:cs="Times New Roman"/>
          <w:sz w:val="24"/>
          <w:szCs w:val="24"/>
        </w:rPr>
        <w:t>trend</w:t>
      </w:r>
      <w:r w:rsidR="00D87BC3">
        <w:rPr>
          <w:rFonts w:ascii="Times New Roman" w:eastAsia="Calibri" w:hAnsi="Times New Roman" w:cs="Times New Roman"/>
          <w:sz w:val="24"/>
          <w:szCs w:val="24"/>
        </w:rPr>
        <w:t>,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7BC3">
        <w:rPr>
          <w:rFonts w:ascii="Times New Roman" w:eastAsia="Calibri" w:hAnsi="Times New Roman" w:cs="Times New Roman"/>
          <w:sz w:val="24"/>
          <w:szCs w:val="24"/>
        </w:rPr>
        <w:t>which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978AA">
        <w:rPr>
          <w:rFonts w:ascii="Times New Roman" w:eastAsia="Calibri" w:hAnsi="Times New Roman" w:cs="Times New Roman"/>
          <w:sz w:val="24"/>
          <w:szCs w:val="24"/>
        </w:rPr>
        <w:t xml:space="preserve">nevertheless </w:t>
      </w:r>
      <w:r w:rsidR="00ED68D1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consistent with </w:t>
      </w:r>
      <w:r w:rsidR="005206BE">
        <w:rPr>
          <w:rFonts w:ascii="Times New Roman" w:eastAsia="Calibri" w:hAnsi="Times New Roman" w:cs="Times New Roman"/>
          <w:sz w:val="24"/>
          <w:szCs w:val="24"/>
        </w:rPr>
        <w:t>a</w:t>
      </w:r>
      <w:r w:rsidR="00D87BC3">
        <w:rPr>
          <w:rFonts w:ascii="Times New Roman" w:eastAsia="Calibri" w:hAnsi="Times New Roman" w:cs="Times New Roman"/>
          <w:sz w:val="24"/>
          <w:szCs w:val="24"/>
        </w:rPr>
        <w:t xml:space="preserve"> strengthening of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Walker circulation </w:t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r w:rsidR="009978AA">
        <w:rPr>
          <w:rFonts w:ascii="Times New Roman" w:eastAsia="Calibri" w:hAnsi="Times New Roman" w:cs="Times New Roman"/>
          <w:sz w:val="24"/>
          <w:szCs w:val="24"/>
        </w:rPr>
        <w:t>past three</w:t>
      </w:r>
      <w:r w:rsidR="00237D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commentRangeStart w:id="45"/>
      <w:r w:rsidR="00237DBB">
        <w:rPr>
          <w:rFonts w:ascii="Times New Roman" w:eastAsia="Calibri" w:hAnsi="Times New Roman" w:cs="Times New Roman"/>
          <w:sz w:val="24"/>
          <w:szCs w:val="24"/>
        </w:rPr>
        <w:t>decade</w:t>
      </w:r>
      <w:r w:rsidR="00ED68D1">
        <w:rPr>
          <w:rFonts w:ascii="Times New Roman" w:eastAsia="Calibri" w:hAnsi="Times New Roman" w:cs="Times New Roman"/>
          <w:sz w:val="24"/>
          <w:szCs w:val="24"/>
        </w:rPr>
        <w:t>s</w:t>
      </w:r>
      <w:commentRangeEnd w:id="45"/>
      <w:r w:rsidR="00DC685E">
        <w:rPr>
          <w:rStyle w:val="CommentReference"/>
        </w:rPr>
        <w:commentReference w:id="45"/>
      </w:r>
      <w:r w:rsidR="000F5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655711">
        <w:rPr>
          <w:rFonts w:ascii="Times New Roman" w:hAnsi="Times New Roman" w:cs="Times New Roman"/>
          <w:sz w:val="24"/>
          <w:szCs w:val="24"/>
        </w:rPr>
        <w:t>McPhaden</w:t>
      </w:r>
      <w:proofErr w:type="spellEnd"/>
      <w:r w:rsidR="00655711">
        <w:rPr>
          <w:rFonts w:ascii="Times New Roman" w:hAnsi="Times New Roman" w:cs="Times New Roman"/>
          <w:sz w:val="24"/>
          <w:szCs w:val="24"/>
        </w:rPr>
        <w:t xml:space="preserve"> et al. 2011; </w:t>
      </w:r>
      <w:proofErr w:type="spellStart"/>
      <w:r w:rsidR="00655711">
        <w:rPr>
          <w:rFonts w:ascii="Times New Roman" w:hAnsi="Times New Roman" w:cs="Times New Roman"/>
          <w:sz w:val="24"/>
          <w:szCs w:val="24"/>
        </w:rPr>
        <w:t>L'Heureux</w:t>
      </w:r>
      <w:proofErr w:type="spellEnd"/>
      <w:r w:rsidR="00655711">
        <w:rPr>
          <w:rFonts w:ascii="Times New Roman" w:hAnsi="Times New Roman" w:cs="Times New Roman"/>
          <w:sz w:val="24"/>
          <w:szCs w:val="24"/>
        </w:rPr>
        <w:t xml:space="preserve"> et al. 2013)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87BC3">
        <w:rPr>
          <w:rFonts w:ascii="Times New Roman" w:eastAsia="Calibri" w:hAnsi="Times New Roman" w:cs="Times New Roman"/>
          <w:sz w:val="24"/>
          <w:szCs w:val="24"/>
        </w:rPr>
        <w:t>S</w:t>
      </w:r>
      <w:r w:rsidR="00034F10">
        <w:rPr>
          <w:rFonts w:ascii="Times New Roman" w:eastAsia="Calibri" w:hAnsi="Times New Roman" w:cs="Times New Roman"/>
          <w:sz w:val="24"/>
          <w:szCs w:val="24"/>
        </w:rPr>
        <w:t xml:space="preserve">ince 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1E691A">
        <w:rPr>
          <w:rFonts w:ascii="Times New Roman" w:eastAsia="Calibri" w:hAnsi="Times New Roman" w:cs="Times New Roman"/>
          <w:sz w:val="24"/>
          <w:szCs w:val="24"/>
        </w:rPr>
        <w:t xml:space="preserve">pattern of </w:t>
      </w:r>
      <w:r w:rsidR="009978AA">
        <w:rPr>
          <w:rFonts w:ascii="Times New Roman" w:eastAsia="Calibri" w:hAnsi="Times New Roman" w:cs="Times New Roman"/>
          <w:sz w:val="24"/>
          <w:szCs w:val="24"/>
        </w:rPr>
        <w:t xml:space="preserve">canonical </w:t>
      </w:r>
      <w:r w:rsidR="001E691A">
        <w:rPr>
          <w:rFonts w:ascii="Times New Roman" w:eastAsia="Calibri" w:hAnsi="Times New Roman" w:cs="Times New Roman"/>
          <w:sz w:val="24"/>
          <w:szCs w:val="24"/>
        </w:rPr>
        <w:t xml:space="preserve">mode does not appear to be affected by external forcing, </w:t>
      </w:r>
      <w:r w:rsidR="00034F10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del w:id="46" w:author="ZHANGM.H." w:date="2013-09-17T03:29:00Z">
        <w:r w:rsidR="00034F10" w:rsidDel="00DC685E">
          <w:rPr>
            <w:rFonts w:ascii="Times New Roman" w:eastAsia="Calibri" w:hAnsi="Times New Roman" w:cs="Times New Roman"/>
            <w:sz w:val="24"/>
            <w:szCs w:val="24"/>
          </w:rPr>
          <w:delText xml:space="preserve">cooling </w:delText>
        </w:r>
      </w:del>
      <w:ins w:id="47" w:author="ZHANGM.H." w:date="2013-09-17T03:29:00Z">
        <w:r w:rsidR="00DC685E">
          <w:rPr>
            <w:rFonts w:ascii="Times New Roman" w:eastAsia="Calibri" w:hAnsi="Times New Roman" w:cs="Times New Roman"/>
            <w:sz w:val="24"/>
            <w:szCs w:val="24"/>
          </w:rPr>
          <w:t>weakening</w:t>
        </w:r>
        <w:r w:rsidR="00DC685E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</w:ins>
      <w:r w:rsidR="00034F10">
        <w:rPr>
          <w:rFonts w:ascii="Times New Roman" w:eastAsia="Calibri" w:hAnsi="Times New Roman" w:cs="Times New Roman"/>
          <w:sz w:val="24"/>
          <w:szCs w:val="24"/>
        </w:rPr>
        <w:t>trend might be</w:t>
      </w:r>
      <w:r w:rsidR="00ED68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52D3">
        <w:rPr>
          <w:rFonts w:ascii="Times New Roman" w:eastAsia="Calibri" w:hAnsi="Times New Roman" w:cs="Times New Roman"/>
          <w:sz w:val="24"/>
          <w:szCs w:val="24"/>
        </w:rPr>
        <w:t xml:space="preserve">a natural </w:t>
      </w:r>
      <w:commentRangeStart w:id="48"/>
      <w:r w:rsidR="00A452D3">
        <w:rPr>
          <w:rFonts w:ascii="Times New Roman" w:eastAsia="Calibri" w:hAnsi="Times New Roman" w:cs="Times New Roman"/>
          <w:sz w:val="24"/>
          <w:szCs w:val="24"/>
        </w:rPr>
        <w:t>cycle</w:t>
      </w:r>
      <w:commentRangeEnd w:id="48"/>
      <w:r w:rsidR="00DC685E">
        <w:rPr>
          <w:rStyle w:val="CommentReference"/>
        </w:rPr>
        <w:commentReference w:id="48"/>
      </w:r>
      <w:r w:rsidR="001E691A">
        <w:rPr>
          <w:rFonts w:ascii="Times New Roman" w:eastAsia="Calibri" w:hAnsi="Times New Roman" w:cs="Times New Roman"/>
          <w:sz w:val="24"/>
          <w:szCs w:val="24"/>
        </w:rPr>
        <w:t>, a mega-ENSO identified from decadal changes in Northern Hemisphere summer monsoon</w:t>
      </w:r>
      <w:r w:rsidR="00322A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22A6C">
        <w:rPr>
          <w:rFonts w:ascii="Times New Roman" w:hAnsi="Times New Roman" w:cs="Times New Roman"/>
          <w:sz w:val="24"/>
          <w:szCs w:val="24"/>
        </w:rPr>
        <w:t>(Wang et al. 2013)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. From the global perspective, </w:t>
      </w:r>
      <w:r w:rsidR="00655711">
        <w:rPr>
          <w:rFonts w:ascii="Times New Roman" w:eastAsia="Calibri" w:hAnsi="Times New Roman" w:cs="Times New Roman" w:hint="eastAsia"/>
          <w:sz w:val="24"/>
          <w:szCs w:val="24"/>
        </w:rPr>
        <w:t>cooling in the tropical Pacific is co</w:t>
      </w:r>
      <w:r w:rsidR="00A452D3">
        <w:rPr>
          <w:rFonts w:ascii="Times New Roman" w:eastAsia="Calibri" w:hAnsi="Times New Roman" w:cs="Times New Roman" w:hint="eastAsia"/>
          <w:sz w:val="24"/>
          <w:szCs w:val="24"/>
        </w:rPr>
        <w:t xml:space="preserve">mpensated by warming in </w:t>
      </w:r>
      <w:proofErr w:type="spellStart"/>
      <w:r w:rsidR="00A452D3">
        <w:rPr>
          <w:rFonts w:ascii="Times New Roman" w:eastAsia="Calibri" w:hAnsi="Times New Roman" w:cs="Times New Roman" w:hint="eastAsia"/>
          <w:sz w:val="24"/>
          <w:szCs w:val="24"/>
        </w:rPr>
        <w:t>mid</w:t>
      </w:r>
      <w:r w:rsidR="00655711">
        <w:rPr>
          <w:rFonts w:ascii="Times New Roman" w:eastAsia="Calibri" w:hAnsi="Times New Roman" w:cs="Times New Roman" w:hint="eastAsia"/>
          <w:sz w:val="24"/>
          <w:szCs w:val="24"/>
        </w:rPr>
        <w:t>latitude</w:t>
      </w:r>
      <w:r w:rsidR="00A452D3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="00655711">
        <w:rPr>
          <w:rFonts w:ascii="Times New Roman" w:eastAsia="Calibri" w:hAnsi="Times New Roman" w:cs="Times New Roman"/>
          <w:sz w:val="24"/>
          <w:szCs w:val="24"/>
        </w:rPr>
        <w:t>,</w:t>
      </w:r>
      <w:r w:rsidR="00655711">
        <w:rPr>
          <w:rFonts w:ascii="Times New Roman" w:eastAsia="Calibri" w:hAnsi="Times New Roman" w:cs="Times New Roman" w:hint="eastAsia"/>
          <w:sz w:val="24"/>
          <w:szCs w:val="24"/>
        </w:rPr>
        <w:t xml:space="preserve"> </w:t>
      </w:r>
      <w:r w:rsidR="00034F10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ins w:id="49" w:author="ZHANGM.H." w:date="2013-09-17T03:29:00Z">
        <w:r w:rsidR="00DC685E">
          <w:rPr>
            <w:rFonts w:ascii="Times New Roman" w:eastAsia="Calibri" w:hAnsi="Times New Roman" w:cs="Times New Roman"/>
            <w:sz w:val="24"/>
            <w:szCs w:val="24"/>
          </w:rPr>
          <w:t xml:space="preserve">so </w:t>
        </w:r>
      </w:ins>
      <w:r w:rsidR="00655711">
        <w:rPr>
          <w:rFonts w:ascii="Times New Roman" w:eastAsia="Calibri" w:hAnsi="Times New Roman" w:cs="Times New Roman" w:hint="eastAsia"/>
          <w:sz w:val="24"/>
          <w:szCs w:val="24"/>
        </w:rPr>
        <w:t xml:space="preserve">the </w:t>
      </w:r>
      <w:del w:id="50" w:author="ZHANGM.H." w:date="2013-09-17T03:29:00Z">
        <w:r w:rsidR="00655711" w:rsidDel="00DC685E">
          <w:rPr>
            <w:rFonts w:ascii="Times New Roman" w:eastAsia="Calibri" w:hAnsi="Times New Roman" w:cs="Times New Roman"/>
            <w:sz w:val="24"/>
            <w:szCs w:val="24"/>
          </w:rPr>
          <w:delText xml:space="preserve">cooling </w:delText>
        </w:r>
      </w:del>
      <w:ins w:id="51" w:author="ZHANGM.H." w:date="2013-09-17T03:29:00Z">
        <w:r w:rsidR="00DC685E">
          <w:rPr>
            <w:rFonts w:ascii="Times New Roman" w:eastAsia="Calibri" w:hAnsi="Times New Roman" w:cs="Times New Roman"/>
            <w:sz w:val="24"/>
            <w:szCs w:val="24"/>
          </w:rPr>
          <w:t>weakening</w:t>
        </w:r>
        <w:r w:rsidR="00DC685E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</w:ins>
      <w:r w:rsidR="00655711">
        <w:rPr>
          <w:rFonts w:ascii="Times New Roman" w:eastAsia="Calibri" w:hAnsi="Times New Roman" w:cs="Times New Roman" w:hint="eastAsia"/>
          <w:sz w:val="24"/>
          <w:szCs w:val="24"/>
        </w:rPr>
        <w:t>trend ha</w:t>
      </w:r>
      <w:r w:rsidR="00655711">
        <w:rPr>
          <w:rFonts w:ascii="Times New Roman" w:eastAsia="Calibri" w:hAnsi="Times New Roman" w:cs="Times New Roman"/>
          <w:sz w:val="24"/>
          <w:szCs w:val="24"/>
        </w:rPr>
        <w:t>s</w:t>
      </w:r>
      <w:r w:rsidR="00655711">
        <w:rPr>
          <w:rFonts w:ascii="Times New Roman" w:eastAsia="Calibri" w:hAnsi="Times New Roman" w:cs="Times New Roman" w:hint="eastAsia"/>
          <w:sz w:val="24"/>
          <w:szCs w:val="24"/>
        </w:rPr>
        <w:t xml:space="preserve"> little effect on global mean </w:t>
      </w:r>
      <w:r w:rsidR="00655711">
        <w:rPr>
          <w:rFonts w:ascii="Times New Roman" w:eastAsia="Calibri" w:hAnsi="Times New Roman" w:cs="Times New Roman"/>
          <w:sz w:val="24"/>
          <w:szCs w:val="24"/>
        </w:rPr>
        <w:t>temperature</w:t>
      </w:r>
      <w:r w:rsidR="00655711">
        <w:rPr>
          <w:rFonts w:ascii="Times New Roman" w:eastAsia="Calibri" w:hAnsi="Times New Roman" w:cs="Times New Roman" w:hint="eastAsia"/>
          <w:sz w:val="24"/>
          <w:szCs w:val="24"/>
        </w:rPr>
        <w:t>.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D87BC3">
        <w:rPr>
          <w:rFonts w:ascii="Times New Roman" w:eastAsia="Calibri" w:hAnsi="Times New Roman" w:cs="Times New Roman"/>
          <w:sz w:val="24"/>
          <w:szCs w:val="24"/>
        </w:rPr>
        <w:t>However</w:t>
      </w:r>
      <w:r w:rsidR="0065571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del w:id="52" w:author="ZHANGM.H." w:date="2013-09-17T03:32:00Z">
        <w:r w:rsidR="00655711" w:rsidDel="00CA1D58">
          <w:rPr>
            <w:rFonts w:ascii="Times New Roman" w:eastAsia="Calibri" w:hAnsi="Times New Roman" w:cs="Times New Roman"/>
            <w:sz w:val="24"/>
            <w:szCs w:val="24"/>
          </w:rPr>
          <w:delText>as the cooling deepens</w:delText>
        </w:r>
      </w:del>
      <w:ins w:id="53" w:author="ZHANGM.H." w:date="2013-09-17T03:32:00Z">
        <w:r w:rsidR="00CA1D58">
          <w:rPr>
            <w:rFonts w:ascii="Times New Roman" w:eastAsia="Calibri" w:hAnsi="Times New Roman" w:cs="Times New Roman"/>
            <w:sz w:val="24"/>
            <w:szCs w:val="24"/>
          </w:rPr>
          <w:t>because of this trend</w:t>
        </w:r>
      </w:ins>
      <w:r w:rsidR="00620B3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E0851">
        <w:rPr>
          <w:rFonts w:ascii="Times New Roman" w:hAnsi="Times New Roman"/>
          <w:sz w:val="24"/>
          <w:szCs w:val="24"/>
        </w:rPr>
        <w:t>the canonical mode</w:t>
      </w:r>
      <w:r w:rsidR="00620B3A">
        <w:rPr>
          <w:rFonts w:ascii="Times New Roman" w:hAnsi="Times New Roman"/>
          <w:sz w:val="24"/>
          <w:szCs w:val="24"/>
        </w:rPr>
        <w:t xml:space="preserve"> has </w:t>
      </w:r>
      <w:r w:rsidR="00D55F16">
        <w:rPr>
          <w:rFonts w:ascii="Times New Roman" w:hAnsi="Times New Roman"/>
          <w:sz w:val="24"/>
          <w:szCs w:val="24"/>
        </w:rPr>
        <w:t xml:space="preserve">a </w:t>
      </w:r>
      <w:r w:rsidR="00620B3A">
        <w:rPr>
          <w:rFonts w:ascii="Times New Roman" w:hAnsi="Times New Roman"/>
          <w:sz w:val="24"/>
          <w:szCs w:val="24"/>
        </w:rPr>
        <w:t xml:space="preserve">diminishing role in </w:t>
      </w:r>
      <w:r w:rsidR="00B25954">
        <w:rPr>
          <w:rFonts w:ascii="Times New Roman" w:hAnsi="Times New Roman"/>
          <w:sz w:val="24"/>
          <w:szCs w:val="24"/>
        </w:rPr>
        <w:t>warm events</w:t>
      </w:r>
      <w:r w:rsidR="00E54993">
        <w:rPr>
          <w:rFonts w:ascii="Times New Roman" w:hAnsi="Times New Roman"/>
          <w:sz w:val="24"/>
          <w:szCs w:val="24"/>
        </w:rPr>
        <w:t xml:space="preserve"> </w:t>
      </w:r>
      <w:r w:rsidR="00715D25">
        <w:rPr>
          <w:rFonts w:ascii="Times New Roman" w:eastAsia="Calibri" w:hAnsi="Times New Roman" w:cs="Times New Roman"/>
          <w:sz w:val="24"/>
          <w:szCs w:val="24"/>
        </w:rPr>
        <w:t>(Fig. 6</w:t>
      </w:r>
      <w:r w:rsidR="00A452D3">
        <w:rPr>
          <w:rFonts w:ascii="Times New Roman" w:eastAsia="Calibri" w:hAnsi="Times New Roman" w:cs="Times New Roman"/>
          <w:sz w:val="24"/>
          <w:szCs w:val="24"/>
        </w:rPr>
        <w:t>)</w:t>
      </w:r>
      <w:r w:rsidR="00B26A97">
        <w:rPr>
          <w:rFonts w:ascii="Times New Roman" w:eastAsia="Calibri" w:hAnsi="Times New Roman" w:cs="Times New Roman"/>
          <w:sz w:val="24"/>
          <w:szCs w:val="24"/>
        </w:rPr>
        <w:t xml:space="preserve">. This coincides with the apparent disappearance of </w:t>
      </w:r>
      <w:r w:rsidR="001E691A">
        <w:rPr>
          <w:rFonts w:ascii="Times New Roman" w:eastAsia="Calibri" w:hAnsi="Times New Roman" w:cs="Times New Roman"/>
          <w:sz w:val="24"/>
          <w:szCs w:val="24"/>
        </w:rPr>
        <w:t>e</w:t>
      </w:r>
      <w:r w:rsidR="00B26A97">
        <w:rPr>
          <w:rFonts w:ascii="Times New Roman" w:eastAsia="Calibri" w:hAnsi="Times New Roman" w:cs="Times New Roman"/>
          <w:sz w:val="24"/>
          <w:szCs w:val="24"/>
        </w:rPr>
        <w:t>astern-Pacific</w:t>
      </w:r>
      <w:r w:rsidR="00B25954">
        <w:rPr>
          <w:rFonts w:ascii="Times New Roman" w:eastAsia="Calibri" w:hAnsi="Times New Roman" w:cs="Times New Roman"/>
          <w:sz w:val="24"/>
          <w:szCs w:val="24"/>
        </w:rPr>
        <w:t xml:space="preserve"> (EP)</w:t>
      </w:r>
      <w:r w:rsidR="00B26A97">
        <w:rPr>
          <w:rFonts w:ascii="Times New Roman" w:eastAsia="Calibri" w:hAnsi="Times New Roman" w:cs="Times New Roman"/>
          <w:sz w:val="24"/>
          <w:szCs w:val="24"/>
        </w:rPr>
        <w:t xml:space="preserve"> type </w:t>
      </w:r>
      <w:r w:rsidR="00B25954">
        <w:rPr>
          <w:rFonts w:ascii="Times New Roman" w:eastAsia="Calibri" w:hAnsi="Times New Roman" w:cs="Times New Roman"/>
          <w:sz w:val="24"/>
          <w:szCs w:val="24"/>
        </w:rPr>
        <w:t>El Nino</w:t>
      </w:r>
      <w:r w:rsidR="00620B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25954">
        <w:rPr>
          <w:rFonts w:ascii="Times New Roman" w:eastAsia="Calibri" w:hAnsi="Times New Roman" w:cs="Times New Roman"/>
          <w:sz w:val="24"/>
          <w:szCs w:val="24"/>
        </w:rPr>
        <w:t xml:space="preserve">since </w:t>
      </w:r>
      <w:r w:rsidR="00B25954">
        <w:rPr>
          <w:rFonts w:ascii="Times New Roman" w:hAnsi="Times New Roman"/>
          <w:sz w:val="24"/>
          <w:szCs w:val="24"/>
        </w:rPr>
        <w:t>the 2000s</w:t>
      </w:r>
      <w:r w:rsidR="00B259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11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E54993">
        <w:rPr>
          <w:rFonts w:ascii="Times New Roman" w:eastAsia="Calibri" w:hAnsi="Times New Roman" w:cs="Times New Roman"/>
          <w:sz w:val="24"/>
          <w:szCs w:val="24"/>
        </w:rPr>
        <w:t>Asohk</w:t>
      </w:r>
      <w:proofErr w:type="spellEnd"/>
      <w:r w:rsidR="00E54993">
        <w:rPr>
          <w:rFonts w:ascii="Times New Roman" w:eastAsia="Calibri" w:hAnsi="Times New Roman" w:cs="Times New Roman"/>
          <w:sz w:val="24"/>
          <w:szCs w:val="24"/>
        </w:rPr>
        <w:t xml:space="preserve"> et al. 2007; </w:t>
      </w:r>
      <w:proofErr w:type="spellStart"/>
      <w:r w:rsidR="00E54993">
        <w:rPr>
          <w:rFonts w:ascii="Times New Roman" w:eastAsia="Calibri" w:hAnsi="Times New Roman" w:cs="Times New Roman"/>
          <w:sz w:val="24"/>
          <w:szCs w:val="24"/>
        </w:rPr>
        <w:t>Kug</w:t>
      </w:r>
      <w:proofErr w:type="spellEnd"/>
      <w:r w:rsidR="00E54993">
        <w:rPr>
          <w:rFonts w:ascii="Times New Roman" w:eastAsia="Calibri" w:hAnsi="Times New Roman" w:cs="Times New Roman"/>
          <w:sz w:val="24"/>
          <w:szCs w:val="24"/>
        </w:rPr>
        <w:t xml:space="preserve"> et al. 2009</w:t>
      </w:r>
      <w:r w:rsidR="00655711">
        <w:rPr>
          <w:rFonts w:ascii="Times New Roman" w:eastAsia="Calibri" w:hAnsi="Times New Roman" w:cs="Times New Roman"/>
          <w:sz w:val="24"/>
          <w:szCs w:val="24"/>
        </w:rPr>
        <w:t>).</w:t>
      </w:r>
      <w:r w:rsidR="00AE085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63D4B" w:rsidRDefault="00F608C2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well known that the North Atlantic </w:t>
      </w:r>
      <w:r w:rsidR="00415835">
        <w:rPr>
          <w:rFonts w:ascii="Times New Roman" w:hAnsi="Times New Roman" w:cs="Times New Roman"/>
          <w:sz w:val="24"/>
          <w:szCs w:val="24"/>
        </w:rPr>
        <w:t>SST</w:t>
      </w:r>
      <w:r>
        <w:rPr>
          <w:rFonts w:ascii="Times New Roman" w:hAnsi="Times New Roman" w:cs="Times New Roman"/>
          <w:sz w:val="24"/>
          <w:szCs w:val="24"/>
        </w:rPr>
        <w:t xml:space="preserve"> are dominated by </w:t>
      </w:r>
      <w:r w:rsidR="00415835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decadal internal variability, the Atlantic Multidecadal Oscillation (AM</w:t>
      </w:r>
      <w:r w:rsidR="00415835">
        <w:rPr>
          <w:rFonts w:ascii="Times New Roman" w:hAnsi="Times New Roman" w:cs="Times New Roman"/>
          <w:sz w:val="24"/>
          <w:szCs w:val="24"/>
        </w:rPr>
        <w:t>O) (Delworth and Mann, 2000</w:t>
      </w:r>
      <w:r w:rsidR="0022151C">
        <w:rPr>
          <w:rFonts w:ascii="Times New Roman" w:hAnsi="Times New Roman" w:cs="Times New Roman"/>
          <w:sz w:val="24"/>
          <w:szCs w:val="24"/>
        </w:rPr>
        <w:t>; Knight 2009</w:t>
      </w:r>
      <w:r w:rsidR="00415835">
        <w:rPr>
          <w:rFonts w:ascii="Times New Roman" w:hAnsi="Times New Roman" w:cs="Times New Roman"/>
          <w:sz w:val="24"/>
          <w:szCs w:val="24"/>
        </w:rPr>
        <w:t xml:space="preserve">). A commonly used index is the AMO index, the </w:t>
      </w:r>
      <w:r>
        <w:rPr>
          <w:rFonts w:ascii="Times New Roman" w:hAnsi="Times New Roman" w:cs="Times New Roman"/>
          <w:sz w:val="24"/>
          <w:szCs w:val="24"/>
        </w:rPr>
        <w:t xml:space="preserve">North Atlantic </w:t>
      </w:r>
      <w:r w:rsidR="00415835">
        <w:rPr>
          <w:rFonts w:ascii="Times New Roman" w:hAnsi="Times New Roman" w:cs="Times New Roman"/>
          <w:sz w:val="24"/>
          <w:szCs w:val="24"/>
        </w:rPr>
        <w:t>mean temperature minus the</w:t>
      </w:r>
      <w:r w:rsidR="00FF6868">
        <w:rPr>
          <w:rFonts w:ascii="Times New Roman" w:hAnsi="Times New Roman" w:cs="Times New Roman"/>
          <w:sz w:val="24"/>
          <w:szCs w:val="24"/>
        </w:rPr>
        <w:t xml:space="preserve"> global </w:t>
      </w:r>
      <w:r w:rsidR="00415835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D6380">
        <w:rPr>
          <w:rFonts w:ascii="Times New Roman" w:hAnsi="Times New Roman" w:cs="Times New Roman"/>
          <w:sz w:val="24"/>
          <w:szCs w:val="24"/>
        </w:rPr>
        <w:t>Trenberth and Shea, 2006</w:t>
      </w:r>
      <w:r w:rsidR="00856B0F">
        <w:rPr>
          <w:rFonts w:ascii="Times New Roman" w:hAnsi="Times New Roman" w:cs="Times New Roman"/>
          <w:sz w:val="24"/>
          <w:szCs w:val="24"/>
        </w:rPr>
        <w:t xml:space="preserve">; </w:t>
      </w:r>
      <w:r w:rsidR="00446E36">
        <w:rPr>
          <w:rFonts w:ascii="Times New Roman" w:hAnsi="Times New Roman" w:cs="Times New Roman"/>
          <w:sz w:val="24"/>
          <w:szCs w:val="24"/>
        </w:rPr>
        <w:t xml:space="preserve">Ting et al. 2009; </w:t>
      </w:r>
      <w:r>
        <w:rPr>
          <w:rFonts w:ascii="Times New Roman" w:hAnsi="Times New Roman" w:cs="Times New Roman"/>
          <w:sz w:val="24"/>
          <w:szCs w:val="24"/>
        </w:rPr>
        <w:t xml:space="preserve">Deser et al. 2012). </w:t>
      </w:r>
      <w:r w:rsidR="00415835">
        <w:rPr>
          <w:rFonts w:ascii="Times New Roman" w:hAnsi="Times New Roman" w:cs="Times New Roman"/>
          <w:sz w:val="24"/>
          <w:szCs w:val="24"/>
        </w:rPr>
        <w:t>(The model-derived North Atlantic mean temperature</w:t>
      </w:r>
      <w:r w:rsidR="00446E36">
        <w:rPr>
          <w:rFonts w:ascii="Times New Roman" w:hAnsi="Times New Roman" w:cs="Times New Roman"/>
          <w:sz w:val="24"/>
          <w:szCs w:val="24"/>
        </w:rPr>
        <w:t xml:space="preserve"> </w:t>
      </w:r>
      <w:r w:rsidR="00415835">
        <w:rPr>
          <w:rFonts w:ascii="Times New Roman" w:hAnsi="Times New Roman" w:cs="Times New Roman"/>
          <w:sz w:val="24"/>
          <w:szCs w:val="24"/>
        </w:rPr>
        <w:t xml:space="preserve">is basically the same as the observed global mean temperature.) </w:t>
      </w:r>
      <w:r w:rsidR="00415835">
        <w:rPr>
          <w:rFonts w:ascii="Times New Roman" w:hAnsi="Times New Roman" w:cs="Times New Roman"/>
          <w:sz w:val="24"/>
          <w:szCs w:val="24"/>
        </w:rPr>
        <w:lastRenderedPageBreak/>
        <w:t>However, g</w:t>
      </w:r>
      <w:r w:rsidR="00C34745">
        <w:rPr>
          <w:rFonts w:ascii="Times New Roman" w:hAnsi="Times New Roman" w:cs="Times New Roman"/>
          <w:sz w:val="24"/>
          <w:szCs w:val="24"/>
        </w:rPr>
        <w:t>lobal</w:t>
      </w:r>
      <w:r w:rsidR="00FF6868">
        <w:rPr>
          <w:rFonts w:ascii="Times New Roman" w:hAnsi="Times New Roman" w:cs="Times New Roman"/>
          <w:sz w:val="24"/>
          <w:szCs w:val="24"/>
        </w:rPr>
        <w:t xml:space="preserve"> warming </w:t>
      </w:r>
      <w:r w:rsidR="005A1835">
        <w:rPr>
          <w:rFonts w:ascii="Times New Roman" w:hAnsi="Times New Roman" w:cs="Times New Roman"/>
          <w:sz w:val="24"/>
          <w:szCs w:val="24"/>
        </w:rPr>
        <w:t>is not uniform, and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FF6868">
        <w:rPr>
          <w:rFonts w:ascii="Times New Roman" w:hAnsi="Times New Roman" w:cs="Times New Roman"/>
          <w:sz w:val="24"/>
          <w:szCs w:val="24"/>
        </w:rPr>
        <w:t xml:space="preserve">subtracting </w:t>
      </w:r>
      <w:r w:rsidR="00C34745">
        <w:rPr>
          <w:rFonts w:ascii="Times New Roman" w:hAnsi="Times New Roman" w:cs="Times New Roman"/>
          <w:sz w:val="24"/>
          <w:szCs w:val="24"/>
        </w:rPr>
        <w:t xml:space="preserve">a </w:t>
      </w:r>
      <w:r w:rsidR="00FF6868">
        <w:rPr>
          <w:rFonts w:ascii="Times New Roman" w:hAnsi="Times New Roman" w:cs="Times New Roman"/>
          <w:sz w:val="24"/>
          <w:szCs w:val="24"/>
        </w:rPr>
        <w:t xml:space="preserve">global mean does not completely remove contribution from external forcing. </w:t>
      </w:r>
      <w:r w:rsidR="00AC5B17">
        <w:rPr>
          <w:rFonts w:ascii="Times New Roman" w:hAnsi="Times New Roman" w:cs="Times New Roman"/>
          <w:sz w:val="24"/>
          <w:szCs w:val="24"/>
        </w:rPr>
        <w:t xml:space="preserve">To see </w:t>
      </w:r>
      <w:r w:rsidR="00174E00">
        <w:rPr>
          <w:rFonts w:ascii="Times New Roman" w:hAnsi="Times New Roman" w:cs="Times New Roman"/>
          <w:sz w:val="24"/>
          <w:szCs w:val="24"/>
        </w:rPr>
        <w:t xml:space="preserve">how much </w:t>
      </w:r>
      <w:r w:rsidR="006E2C4D">
        <w:rPr>
          <w:rFonts w:ascii="Times New Roman" w:hAnsi="Times New Roman" w:cs="Times New Roman"/>
          <w:sz w:val="24"/>
          <w:szCs w:val="24"/>
        </w:rPr>
        <w:t xml:space="preserve">of </w:t>
      </w:r>
      <w:r w:rsidR="00473906">
        <w:rPr>
          <w:rFonts w:ascii="Times New Roman" w:hAnsi="Times New Roman" w:cs="Times New Roman"/>
          <w:sz w:val="24"/>
          <w:szCs w:val="24"/>
        </w:rPr>
        <w:t xml:space="preserve">the </w:t>
      </w:r>
      <w:r w:rsidR="00FF6868">
        <w:rPr>
          <w:rFonts w:ascii="Times New Roman" w:hAnsi="Times New Roman" w:cs="Times New Roman"/>
          <w:sz w:val="24"/>
          <w:szCs w:val="24"/>
        </w:rPr>
        <w:t>North Atlantic</w:t>
      </w:r>
      <w:r w:rsidR="00174E00">
        <w:rPr>
          <w:rFonts w:ascii="Times New Roman" w:hAnsi="Times New Roman" w:cs="Times New Roman"/>
          <w:sz w:val="24"/>
          <w:szCs w:val="24"/>
        </w:rPr>
        <w:t xml:space="preserve"> warming is </w:t>
      </w:r>
      <w:r w:rsidR="00856B0F">
        <w:rPr>
          <w:rFonts w:ascii="Times New Roman" w:hAnsi="Times New Roman" w:cs="Times New Roman"/>
          <w:sz w:val="24"/>
          <w:szCs w:val="24"/>
        </w:rPr>
        <w:t>due</w:t>
      </w:r>
      <w:r w:rsidR="00174E00">
        <w:rPr>
          <w:rFonts w:ascii="Times New Roman" w:hAnsi="Times New Roman" w:cs="Times New Roman"/>
          <w:sz w:val="24"/>
          <w:szCs w:val="24"/>
        </w:rPr>
        <w:t xml:space="preserve"> to </w:t>
      </w:r>
      <w:r w:rsidR="008D1C56">
        <w:rPr>
          <w:rFonts w:ascii="Times New Roman" w:hAnsi="Times New Roman" w:cs="Times New Roman"/>
          <w:sz w:val="24"/>
          <w:szCs w:val="24"/>
        </w:rPr>
        <w:t xml:space="preserve">global </w:t>
      </w:r>
      <w:r w:rsidR="00174E00">
        <w:rPr>
          <w:rFonts w:ascii="Times New Roman" w:hAnsi="Times New Roman" w:cs="Times New Roman"/>
          <w:sz w:val="24"/>
          <w:szCs w:val="24"/>
        </w:rPr>
        <w:t xml:space="preserve">SST </w:t>
      </w:r>
      <w:r w:rsidR="008D1C56">
        <w:rPr>
          <w:rFonts w:ascii="Times New Roman" w:hAnsi="Times New Roman" w:cs="Times New Roman"/>
          <w:sz w:val="24"/>
          <w:szCs w:val="24"/>
        </w:rPr>
        <w:t xml:space="preserve">pattern, </w:t>
      </w:r>
      <w:r w:rsidR="00AC5B17">
        <w:rPr>
          <w:rFonts w:ascii="Times New Roman" w:hAnsi="Times New Roman" w:cs="Times New Roman"/>
          <w:sz w:val="24"/>
          <w:szCs w:val="24"/>
        </w:rPr>
        <w:t>we</w:t>
      </w:r>
      <w:r w:rsidR="00CA4CC0">
        <w:rPr>
          <w:rFonts w:ascii="Times New Roman" w:hAnsi="Times New Roman" w:cs="Times New Roman"/>
          <w:sz w:val="24"/>
          <w:szCs w:val="24"/>
        </w:rPr>
        <w:t xml:space="preserve"> compare observed North Atlantic m</w:t>
      </w:r>
      <w:r w:rsidR="00347EDC">
        <w:rPr>
          <w:rFonts w:ascii="Times New Roman" w:hAnsi="Times New Roman" w:cs="Times New Roman"/>
          <w:sz w:val="24"/>
          <w:szCs w:val="24"/>
        </w:rPr>
        <w:t>ean temperature (averaged over 5</w:t>
      </w:r>
      <w:r w:rsidR="00CA4CC0">
        <w:rPr>
          <w:rFonts w:ascii="Times New Roman" w:hAnsi="Times New Roman" w:cs="Times New Roman"/>
          <w:sz w:val="24"/>
          <w:szCs w:val="24"/>
        </w:rPr>
        <w:t xml:space="preserve"> seasons) with that reconstructed from the first three </w:t>
      </w:r>
      <w:r w:rsidR="00174E00">
        <w:rPr>
          <w:rFonts w:ascii="Times New Roman" w:hAnsi="Times New Roman" w:cs="Times New Roman"/>
          <w:sz w:val="24"/>
          <w:szCs w:val="24"/>
        </w:rPr>
        <w:t xml:space="preserve">global </w:t>
      </w:r>
      <w:r w:rsidR="00330D28">
        <w:rPr>
          <w:rFonts w:ascii="Times New Roman" w:hAnsi="Times New Roman" w:cs="Times New Roman"/>
          <w:sz w:val="24"/>
          <w:szCs w:val="24"/>
        </w:rPr>
        <w:t xml:space="preserve">EEOF </w:t>
      </w:r>
      <w:r w:rsidR="00CA4CC0">
        <w:rPr>
          <w:rFonts w:ascii="Times New Roman" w:hAnsi="Times New Roman" w:cs="Times New Roman"/>
          <w:sz w:val="24"/>
          <w:szCs w:val="24"/>
        </w:rPr>
        <w:t>modes</w:t>
      </w:r>
      <w:r w:rsidR="00FF6868">
        <w:rPr>
          <w:rFonts w:ascii="Times New Roman" w:hAnsi="Times New Roman" w:cs="Times New Roman"/>
          <w:sz w:val="24"/>
          <w:szCs w:val="24"/>
        </w:rPr>
        <w:t xml:space="preserve"> </w:t>
      </w:r>
      <w:r w:rsidR="00A36E8D">
        <w:rPr>
          <w:rFonts w:ascii="Times New Roman" w:hAnsi="Times New Roman" w:cs="Times New Roman"/>
          <w:sz w:val="24"/>
          <w:szCs w:val="24"/>
        </w:rPr>
        <w:t>(Fig. 7</w:t>
      </w:r>
      <w:r w:rsidR="00AC5B17">
        <w:rPr>
          <w:rFonts w:ascii="Times New Roman" w:hAnsi="Times New Roman" w:cs="Times New Roman"/>
          <w:sz w:val="24"/>
          <w:szCs w:val="24"/>
        </w:rPr>
        <w:t>)</w:t>
      </w:r>
      <w:r w:rsidR="00CA4CC0">
        <w:rPr>
          <w:rFonts w:ascii="Times New Roman" w:hAnsi="Times New Roman" w:cs="Times New Roman"/>
          <w:sz w:val="24"/>
          <w:szCs w:val="24"/>
        </w:rPr>
        <w:t xml:space="preserve">. The </w:t>
      </w:r>
      <w:r w:rsidR="006E2C4D">
        <w:rPr>
          <w:rFonts w:ascii="Times New Roman" w:hAnsi="Times New Roman" w:cs="Times New Roman"/>
          <w:sz w:val="24"/>
          <w:szCs w:val="24"/>
        </w:rPr>
        <w:t>two</w:t>
      </w:r>
      <w:r w:rsidR="007979DC">
        <w:rPr>
          <w:rFonts w:ascii="Times New Roman" w:hAnsi="Times New Roman" w:cs="Times New Roman"/>
          <w:sz w:val="24"/>
          <w:szCs w:val="24"/>
        </w:rPr>
        <w:t xml:space="preserve"> time series </w:t>
      </w:r>
      <w:r w:rsidR="006E2C4D">
        <w:rPr>
          <w:rFonts w:ascii="Times New Roman" w:hAnsi="Times New Roman" w:cs="Times New Roman"/>
          <w:sz w:val="24"/>
          <w:szCs w:val="24"/>
        </w:rPr>
        <w:t xml:space="preserve">are </w:t>
      </w:r>
      <w:r w:rsidR="004418A8">
        <w:rPr>
          <w:rFonts w:ascii="Times New Roman" w:hAnsi="Times New Roman" w:cs="Times New Roman"/>
          <w:sz w:val="24"/>
          <w:szCs w:val="24"/>
        </w:rPr>
        <w:t>very</w:t>
      </w:r>
      <w:r w:rsidR="00DC6496">
        <w:rPr>
          <w:rFonts w:ascii="Times New Roman" w:hAnsi="Times New Roman" w:cs="Times New Roman"/>
          <w:sz w:val="24"/>
          <w:szCs w:val="24"/>
        </w:rPr>
        <w:t xml:space="preserve"> similar</w:t>
      </w:r>
      <w:r w:rsidR="006E2C4D">
        <w:rPr>
          <w:rFonts w:ascii="Times New Roman" w:hAnsi="Times New Roman" w:cs="Times New Roman"/>
          <w:sz w:val="24"/>
          <w:szCs w:val="24"/>
        </w:rPr>
        <w:t>; the variance explained is</w:t>
      </w:r>
      <w:r w:rsidR="007979DC">
        <w:rPr>
          <w:rFonts w:ascii="Times New Roman" w:hAnsi="Times New Roman" w:cs="Times New Roman"/>
          <w:sz w:val="24"/>
          <w:szCs w:val="24"/>
        </w:rPr>
        <w:t xml:space="preserve"> 13.0, 49.8, and 88.4</w:t>
      </w:r>
      <w:r w:rsidR="00CA4CC0">
        <w:rPr>
          <w:rFonts w:ascii="Times New Roman" w:hAnsi="Times New Roman" w:cs="Times New Roman"/>
          <w:sz w:val="24"/>
          <w:szCs w:val="24"/>
        </w:rPr>
        <w:t xml:space="preserve">% of </w:t>
      </w:r>
      <w:r w:rsidR="006E2C4D">
        <w:rPr>
          <w:rFonts w:ascii="Times New Roman" w:hAnsi="Times New Roman" w:cs="Times New Roman"/>
          <w:sz w:val="24"/>
          <w:szCs w:val="24"/>
        </w:rPr>
        <w:t>total</w:t>
      </w:r>
      <w:r w:rsidR="00CA4CC0">
        <w:rPr>
          <w:rFonts w:ascii="Times New Roman" w:hAnsi="Times New Roman" w:cs="Times New Roman"/>
          <w:sz w:val="24"/>
          <w:szCs w:val="24"/>
        </w:rPr>
        <w:t xml:space="preserve"> variance with one, two, and three modes respectively. </w:t>
      </w:r>
      <w:r w:rsidR="00B37BBF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0F0985">
        <w:rPr>
          <w:rFonts w:ascii="Times New Roman" w:hAnsi="Times New Roman" w:cs="Times New Roman"/>
          <w:sz w:val="24"/>
          <w:szCs w:val="24"/>
        </w:rPr>
        <w:t xml:space="preserve">rapid warming </w:t>
      </w:r>
      <w:r w:rsidR="00B13533">
        <w:rPr>
          <w:rFonts w:ascii="Times New Roman" w:hAnsi="Times New Roman" w:cs="Times New Roman"/>
          <w:sz w:val="24"/>
          <w:szCs w:val="24"/>
        </w:rPr>
        <w:t xml:space="preserve">(about 3× the global mean) </w:t>
      </w:r>
      <w:r w:rsidR="000F0985">
        <w:rPr>
          <w:rFonts w:ascii="Times New Roman" w:hAnsi="Times New Roman" w:cs="Times New Roman"/>
          <w:sz w:val="24"/>
          <w:szCs w:val="24"/>
        </w:rPr>
        <w:t xml:space="preserve">in </w:t>
      </w:r>
      <w:r w:rsidR="00063D4B">
        <w:rPr>
          <w:rFonts w:ascii="Times New Roman" w:hAnsi="Times New Roman" w:cs="Times New Roman"/>
          <w:sz w:val="24"/>
          <w:szCs w:val="24"/>
        </w:rPr>
        <w:t xml:space="preserve">the </w:t>
      </w:r>
      <w:r w:rsidR="000F0985">
        <w:rPr>
          <w:rFonts w:ascii="Times New Roman" w:hAnsi="Times New Roman" w:cs="Times New Roman"/>
          <w:sz w:val="24"/>
          <w:szCs w:val="24"/>
        </w:rPr>
        <w:t>North Atlantic</w:t>
      </w:r>
      <w:r w:rsidR="00ED48CE">
        <w:rPr>
          <w:rFonts w:ascii="Times New Roman" w:hAnsi="Times New Roman" w:cs="Times New Roman"/>
          <w:sz w:val="24"/>
          <w:szCs w:val="24"/>
        </w:rPr>
        <w:t xml:space="preserve"> </w:t>
      </w:r>
      <w:r w:rsidR="00473906">
        <w:rPr>
          <w:rFonts w:ascii="Times New Roman" w:hAnsi="Times New Roman" w:cs="Times New Roman"/>
          <w:sz w:val="24"/>
          <w:szCs w:val="24"/>
        </w:rPr>
        <w:t xml:space="preserve">is </w:t>
      </w:r>
      <w:r w:rsidR="00B37BBF">
        <w:rPr>
          <w:rFonts w:ascii="Times New Roman" w:hAnsi="Times New Roman" w:cs="Times New Roman"/>
          <w:sz w:val="24"/>
          <w:szCs w:val="24"/>
        </w:rPr>
        <w:t xml:space="preserve">merely a spectacular display </w:t>
      </w:r>
      <w:r w:rsidR="00B26BAE">
        <w:rPr>
          <w:rFonts w:ascii="Times New Roman" w:hAnsi="Times New Roman" w:cs="Times New Roman"/>
          <w:sz w:val="24"/>
          <w:szCs w:val="24"/>
        </w:rPr>
        <w:t xml:space="preserve">of </w:t>
      </w:r>
      <w:r w:rsidR="00B37BBF">
        <w:rPr>
          <w:rFonts w:ascii="Times New Roman" w:hAnsi="Times New Roman" w:cs="Times New Roman"/>
          <w:sz w:val="24"/>
          <w:szCs w:val="24"/>
        </w:rPr>
        <w:t xml:space="preserve">a </w:t>
      </w:r>
      <w:ins w:id="54" w:author="ZHANGM.H." w:date="2013-09-17T03:36:00Z">
        <w:r w:rsidR="00CA1D58">
          <w:rPr>
            <w:rFonts w:ascii="Times New Roman" w:hAnsi="Times New Roman" w:cs="Times New Roman"/>
            <w:sz w:val="24"/>
            <w:szCs w:val="24"/>
          </w:rPr>
          <w:t>spatially inho</w:t>
        </w:r>
      </w:ins>
      <w:ins w:id="55" w:author="ZHANGM.H." w:date="2013-09-17T03:37:00Z">
        <w:r w:rsidR="00CA1D58">
          <w:rPr>
            <w:rFonts w:ascii="Times New Roman" w:hAnsi="Times New Roman" w:cs="Times New Roman"/>
            <w:sz w:val="24"/>
            <w:szCs w:val="24"/>
          </w:rPr>
          <w:t>mo</w:t>
        </w:r>
      </w:ins>
      <w:ins w:id="56" w:author="ZHANGM.H." w:date="2013-09-17T03:36:00Z">
        <w:r w:rsidR="00CA1D58">
          <w:rPr>
            <w:rFonts w:ascii="Times New Roman" w:hAnsi="Times New Roman" w:cs="Times New Roman"/>
            <w:sz w:val="24"/>
            <w:szCs w:val="24"/>
          </w:rPr>
          <w:t xml:space="preserve">geneous </w:t>
        </w:r>
      </w:ins>
      <w:r w:rsidR="00B37BBF">
        <w:rPr>
          <w:rFonts w:ascii="Times New Roman" w:hAnsi="Times New Roman" w:cs="Times New Roman"/>
          <w:sz w:val="24"/>
          <w:szCs w:val="24"/>
        </w:rPr>
        <w:t>warming climate.</w:t>
      </w:r>
      <w:r w:rsidR="000F0985">
        <w:rPr>
          <w:rFonts w:ascii="Times New Roman" w:hAnsi="Times New Roman" w:cs="Times New Roman"/>
          <w:sz w:val="24"/>
          <w:szCs w:val="24"/>
        </w:rPr>
        <w:t xml:space="preserve"> </w:t>
      </w:r>
      <w:r w:rsidR="00856B0F">
        <w:rPr>
          <w:rFonts w:ascii="Times New Roman" w:hAnsi="Times New Roman" w:cs="Times New Roman"/>
          <w:sz w:val="24"/>
          <w:szCs w:val="24"/>
        </w:rPr>
        <w:t>(</w:t>
      </w:r>
      <w:r w:rsidR="00F02C7C">
        <w:rPr>
          <w:rFonts w:ascii="Times New Roman" w:hAnsi="Times New Roman" w:cs="Times New Roman"/>
          <w:sz w:val="24"/>
          <w:szCs w:val="24"/>
        </w:rPr>
        <w:t xml:space="preserve">This is also </w:t>
      </w:r>
      <w:r w:rsidR="00142B98">
        <w:rPr>
          <w:rFonts w:ascii="Times New Roman" w:hAnsi="Times New Roman" w:cs="Times New Roman"/>
          <w:sz w:val="24"/>
          <w:szCs w:val="24"/>
        </w:rPr>
        <w:t>the case during</w:t>
      </w:r>
      <w:r w:rsidR="00F02C7C">
        <w:rPr>
          <w:rFonts w:ascii="Times New Roman" w:hAnsi="Times New Roman" w:cs="Times New Roman"/>
          <w:sz w:val="24"/>
          <w:szCs w:val="24"/>
        </w:rPr>
        <w:t xml:space="preserve"> the early warming period.</w:t>
      </w:r>
      <w:r w:rsidR="00856B0F">
        <w:rPr>
          <w:rFonts w:ascii="Times New Roman" w:hAnsi="Times New Roman" w:cs="Times New Roman"/>
          <w:sz w:val="24"/>
          <w:szCs w:val="24"/>
        </w:rPr>
        <w:t>)</w:t>
      </w:r>
      <w:r w:rsidR="00F02C7C">
        <w:rPr>
          <w:rFonts w:ascii="Times New Roman" w:hAnsi="Times New Roman" w:cs="Times New Roman"/>
          <w:sz w:val="24"/>
          <w:szCs w:val="24"/>
        </w:rPr>
        <w:t xml:space="preserve"> </w:t>
      </w:r>
      <w:r w:rsidR="00B37BBF">
        <w:rPr>
          <w:rFonts w:ascii="Times New Roman" w:hAnsi="Times New Roman" w:cs="Times New Roman"/>
          <w:sz w:val="24"/>
          <w:szCs w:val="24"/>
        </w:rPr>
        <w:t xml:space="preserve">If we assume, as has been done </w:t>
      </w:r>
      <w:r w:rsidR="00415835">
        <w:rPr>
          <w:rFonts w:ascii="Times New Roman" w:hAnsi="Times New Roman" w:cs="Times New Roman"/>
          <w:sz w:val="24"/>
          <w:szCs w:val="24"/>
        </w:rPr>
        <w:t>through</w:t>
      </w:r>
      <w:r w:rsidR="00B37BBF">
        <w:rPr>
          <w:rFonts w:ascii="Times New Roman" w:hAnsi="Times New Roman" w:cs="Times New Roman"/>
          <w:sz w:val="24"/>
          <w:szCs w:val="24"/>
        </w:rPr>
        <w:t xml:space="preserve"> this study, that the rising globa</w:t>
      </w:r>
      <w:r w:rsidR="00415835">
        <w:rPr>
          <w:rFonts w:ascii="Times New Roman" w:hAnsi="Times New Roman" w:cs="Times New Roman"/>
          <w:sz w:val="24"/>
          <w:szCs w:val="24"/>
        </w:rPr>
        <w:t>l temperature is due to anthropogenic</w:t>
      </w:r>
      <w:r w:rsidR="00B37BBF">
        <w:rPr>
          <w:rFonts w:ascii="Times New Roman" w:hAnsi="Times New Roman" w:cs="Times New Roman"/>
          <w:sz w:val="24"/>
          <w:szCs w:val="24"/>
        </w:rPr>
        <w:t xml:space="preserve"> forcing, there won't be much room left for </w:t>
      </w:r>
      <w:r w:rsidR="005A1835">
        <w:rPr>
          <w:rFonts w:ascii="Times New Roman" w:hAnsi="Times New Roman" w:cs="Times New Roman"/>
          <w:sz w:val="24"/>
          <w:szCs w:val="24"/>
        </w:rPr>
        <w:t>natural variability</w:t>
      </w:r>
      <w:r w:rsidR="00B37B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D27" w:rsidRDefault="00063D4B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30BE">
        <w:rPr>
          <w:rFonts w:ascii="Times New Roman" w:hAnsi="Times New Roman" w:cs="Times New Roman"/>
          <w:sz w:val="24"/>
          <w:szCs w:val="24"/>
        </w:rPr>
        <w:t xml:space="preserve">he </w:t>
      </w:r>
      <w:r w:rsidR="00945189">
        <w:rPr>
          <w:rFonts w:ascii="Times New Roman" w:hAnsi="Times New Roman" w:cs="Times New Roman"/>
          <w:sz w:val="24"/>
          <w:szCs w:val="24"/>
        </w:rPr>
        <w:t xml:space="preserve">failure of climate </w:t>
      </w:r>
      <w:r w:rsidR="007030BE">
        <w:rPr>
          <w:rFonts w:ascii="Times New Roman" w:hAnsi="Times New Roman" w:cs="Times New Roman"/>
          <w:sz w:val="24"/>
          <w:szCs w:val="24"/>
        </w:rPr>
        <w:t>model</w:t>
      </w:r>
      <w:r w:rsidR="00945189">
        <w:rPr>
          <w:rFonts w:ascii="Times New Roman" w:hAnsi="Times New Roman" w:cs="Times New Roman"/>
          <w:sz w:val="24"/>
          <w:szCs w:val="24"/>
        </w:rPr>
        <w:t>s</w:t>
      </w:r>
      <w:r w:rsidR="005D2A7F">
        <w:rPr>
          <w:rFonts w:ascii="Times New Roman" w:hAnsi="Times New Roman" w:cs="Times New Roman"/>
          <w:sz w:val="24"/>
          <w:szCs w:val="24"/>
        </w:rPr>
        <w:t xml:space="preserve"> to produce </w:t>
      </w:r>
      <w:r w:rsidR="00502BDD">
        <w:rPr>
          <w:rFonts w:ascii="Times New Roman" w:hAnsi="Times New Roman" w:cs="Times New Roman"/>
          <w:sz w:val="24"/>
          <w:szCs w:val="24"/>
        </w:rPr>
        <w:t xml:space="preserve">observed warming in </w:t>
      </w:r>
      <w:r w:rsidR="00DF6B1E">
        <w:rPr>
          <w:rFonts w:ascii="Times New Roman" w:hAnsi="Times New Roman" w:cs="Times New Roman"/>
          <w:sz w:val="24"/>
          <w:szCs w:val="24"/>
        </w:rPr>
        <w:t xml:space="preserve">the North Atlantic </w:t>
      </w:r>
      <w:r>
        <w:rPr>
          <w:rFonts w:ascii="Times New Roman" w:hAnsi="Times New Roman" w:cs="Times New Roman"/>
          <w:sz w:val="24"/>
          <w:szCs w:val="24"/>
        </w:rPr>
        <w:t>leads to</w:t>
      </w:r>
      <w:r w:rsidR="00733C55">
        <w:rPr>
          <w:rFonts w:ascii="Times New Roman" w:hAnsi="Times New Roman" w:cs="Times New Roman"/>
          <w:sz w:val="24"/>
          <w:szCs w:val="24"/>
        </w:rPr>
        <w:t xml:space="preserve"> two possibilities. On one hand,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4A45EE">
        <w:rPr>
          <w:rFonts w:ascii="Times New Roman" w:hAnsi="Times New Roman" w:cs="Times New Roman"/>
          <w:sz w:val="24"/>
          <w:szCs w:val="24"/>
        </w:rPr>
        <w:t xml:space="preserve">warming trend </w:t>
      </w:r>
      <w:r w:rsidR="007A5CA8">
        <w:rPr>
          <w:rFonts w:ascii="Times New Roman" w:hAnsi="Times New Roman" w:cs="Times New Roman"/>
          <w:sz w:val="24"/>
          <w:szCs w:val="24"/>
        </w:rPr>
        <w:t xml:space="preserve">in the past three decades </w:t>
      </w:r>
      <w:r w:rsidR="004A45EE">
        <w:rPr>
          <w:rFonts w:ascii="Times New Roman" w:hAnsi="Times New Roman" w:cs="Times New Roman"/>
          <w:sz w:val="24"/>
          <w:szCs w:val="24"/>
        </w:rPr>
        <w:t xml:space="preserve">could be </w:t>
      </w:r>
      <w:r w:rsidR="002F4F89">
        <w:rPr>
          <w:rFonts w:ascii="Times New Roman" w:hAnsi="Times New Roman" w:cs="Times New Roman"/>
          <w:sz w:val="24"/>
          <w:szCs w:val="24"/>
        </w:rPr>
        <w:t xml:space="preserve">due to </w:t>
      </w:r>
      <w:r w:rsidR="00077649">
        <w:rPr>
          <w:rFonts w:ascii="Times New Roman" w:hAnsi="Times New Roman" w:cs="Times New Roman"/>
          <w:sz w:val="24"/>
          <w:szCs w:val="24"/>
        </w:rPr>
        <w:t>anthropogenic</w:t>
      </w:r>
      <w:r w:rsidR="002F4F89">
        <w:rPr>
          <w:rFonts w:ascii="Times New Roman" w:hAnsi="Times New Roman" w:cs="Times New Roman"/>
          <w:sz w:val="24"/>
          <w:szCs w:val="24"/>
        </w:rPr>
        <w:t xml:space="preserve"> forcing</w:t>
      </w:r>
      <w:r w:rsidR="005351EA">
        <w:rPr>
          <w:rFonts w:ascii="Times New Roman" w:hAnsi="Times New Roman" w:cs="Times New Roman"/>
          <w:sz w:val="24"/>
          <w:szCs w:val="24"/>
        </w:rPr>
        <w:t>,</w:t>
      </w:r>
      <w:r w:rsidR="002F4F89">
        <w:rPr>
          <w:rFonts w:ascii="Times New Roman" w:hAnsi="Times New Roman" w:cs="Times New Roman"/>
          <w:sz w:val="24"/>
          <w:szCs w:val="24"/>
        </w:rPr>
        <w:t xml:space="preserve"> but </w:t>
      </w:r>
      <w:r w:rsidR="00945189">
        <w:rPr>
          <w:rFonts w:ascii="Times New Roman" w:hAnsi="Times New Roman" w:cs="Times New Roman"/>
          <w:sz w:val="24"/>
          <w:szCs w:val="24"/>
        </w:rPr>
        <w:t xml:space="preserve">the </w:t>
      </w:r>
      <w:r w:rsidR="002F4F89">
        <w:rPr>
          <w:rFonts w:ascii="Times New Roman" w:hAnsi="Times New Roman" w:cs="Times New Roman"/>
          <w:sz w:val="24"/>
          <w:szCs w:val="24"/>
        </w:rPr>
        <w:t>model is not producing a proper</w:t>
      </w:r>
      <w:r w:rsidR="00145C8E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warming pattern. </w:t>
      </w:r>
      <w:r w:rsidR="00DC1A98">
        <w:rPr>
          <w:rFonts w:ascii="Times New Roman" w:hAnsi="Times New Roman" w:cs="Times New Roman"/>
          <w:sz w:val="24"/>
          <w:szCs w:val="24"/>
        </w:rPr>
        <w:t xml:space="preserve">This would suggest that climate models </w:t>
      </w:r>
      <w:r w:rsidR="00F02C7C">
        <w:rPr>
          <w:rFonts w:ascii="Times New Roman" w:hAnsi="Times New Roman" w:cs="Times New Roman"/>
          <w:sz w:val="24"/>
          <w:szCs w:val="24"/>
        </w:rPr>
        <w:t xml:space="preserve">might </w:t>
      </w:r>
      <w:r w:rsidR="00621A6D">
        <w:rPr>
          <w:rFonts w:ascii="Times New Roman" w:hAnsi="Times New Roman" w:cs="Times New Roman"/>
          <w:sz w:val="24"/>
          <w:szCs w:val="24"/>
        </w:rPr>
        <w:t xml:space="preserve">have </w:t>
      </w:r>
      <w:r w:rsidR="00DC1A98">
        <w:rPr>
          <w:rFonts w:ascii="Times New Roman" w:hAnsi="Times New Roman" w:cs="Times New Roman"/>
          <w:sz w:val="24"/>
          <w:szCs w:val="24"/>
        </w:rPr>
        <w:t>severely underestimate</w:t>
      </w:r>
      <w:r w:rsidR="00621A6D">
        <w:rPr>
          <w:rFonts w:ascii="Times New Roman" w:hAnsi="Times New Roman" w:cs="Times New Roman"/>
          <w:sz w:val="24"/>
          <w:szCs w:val="24"/>
        </w:rPr>
        <w:t>d</w:t>
      </w:r>
      <w:r w:rsidR="00DC1A98">
        <w:rPr>
          <w:rFonts w:ascii="Times New Roman" w:hAnsi="Times New Roman" w:cs="Times New Roman"/>
          <w:sz w:val="24"/>
          <w:szCs w:val="24"/>
        </w:rPr>
        <w:t xml:space="preserve"> the potential impact of global warming in the North Atlantic. On the other hand, </w:t>
      </w:r>
      <w:r w:rsidR="007A5CA8">
        <w:rPr>
          <w:rFonts w:ascii="Times New Roman" w:hAnsi="Times New Roman" w:cs="Times New Roman"/>
          <w:sz w:val="24"/>
          <w:szCs w:val="24"/>
        </w:rPr>
        <w:t>observed</w:t>
      </w:r>
      <w:r w:rsidR="00DC1A98">
        <w:rPr>
          <w:rFonts w:ascii="Times New Roman" w:hAnsi="Times New Roman" w:cs="Times New Roman"/>
          <w:sz w:val="24"/>
          <w:szCs w:val="24"/>
        </w:rPr>
        <w:t xml:space="preserve"> warming trend </w:t>
      </w:r>
      <w:r w:rsidR="003713C2">
        <w:rPr>
          <w:rFonts w:ascii="Times New Roman" w:hAnsi="Times New Roman" w:cs="Times New Roman"/>
          <w:sz w:val="24"/>
          <w:szCs w:val="24"/>
        </w:rPr>
        <w:t>could be</w:t>
      </w:r>
      <w:r w:rsidR="00DC1A98">
        <w:rPr>
          <w:rFonts w:ascii="Times New Roman" w:hAnsi="Times New Roman" w:cs="Times New Roman"/>
          <w:sz w:val="24"/>
          <w:szCs w:val="24"/>
        </w:rPr>
        <w:t xml:space="preserve"> due to </w:t>
      </w:r>
      <w:r w:rsidR="007A5CA8">
        <w:rPr>
          <w:rFonts w:ascii="Times New Roman" w:hAnsi="Times New Roman" w:cs="Times New Roman"/>
          <w:sz w:val="24"/>
          <w:szCs w:val="24"/>
        </w:rPr>
        <w:t>a natural cycle of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621A6D">
        <w:rPr>
          <w:rFonts w:ascii="Times New Roman" w:hAnsi="Times New Roman" w:cs="Times New Roman"/>
          <w:sz w:val="24"/>
          <w:szCs w:val="24"/>
        </w:rPr>
        <w:t xml:space="preserve">El Nino </w:t>
      </w:r>
      <w:r w:rsidR="00DC1A98">
        <w:rPr>
          <w:rFonts w:ascii="Times New Roman" w:hAnsi="Times New Roman" w:cs="Times New Roman"/>
          <w:sz w:val="24"/>
          <w:szCs w:val="24"/>
        </w:rPr>
        <w:t>teleconnections</w:t>
      </w:r>
      <w:r w:rsidR="005A1835">
        <w:rPr>
          <w:rFonts w:ascii="Times New Roman" w:hAnsi="Times New Roman" w:cs="Times New Roman"/>
          <w:sz w:val="24"/>
          <w:szCs w:val="24"/>
        </w:rPr>
        <w:t>, manifest</w:t>
      </w:r>
      <w:r w:rsidR="00621A6D">
        <w:rPr>
          <w:rFonts w:ascii="Times New Roman" w:hAnsi="Times New Roman" w:cs="Times New Roman"/>
          <w:sz w:val="24"/>
          <w:szCs w:val="24"/>
        </w:rPr>
        <w:t xml:space="preserve"> in </w:t>
      </w:r>
      <w:r w:rsidR="003713C2">
        <w:rPr>
          <w:rFonts w:ascii="Times New Roman" w:hAnsi="Times New Roman" w:cs="Times New Roman"/>
          <w:sz w:val="24"/>
          <w:szCs w:val="24"/>
        </w:rPr>
        <w:t>rapid warming in the North Atlantic</w:t>
      </w:r>
      <w:r w:rsidR="00621A6D">
        <w:rPr>
          <w:rFonts w:ascii="Times New Roman" w:hAnsi="Times New Roman" w:cs="Times New Roman"/>
          <w:sz w:val="24"/>
          <w:szCs w:val="24"/>
        </w:rPr>
        <w:t xml:space="preserve">. </w:t>
      </w:r>
      <w:r w:rsidR="00DC1A98">
        <w:rPr>
          <w:rFonts w:ascii="Times New Roman" w:hAnsi="Times New Roman" w:cs="Times New Roman"/>
          <w:sz w:val="24"/>
          <w:szCs w:val="24"/>
        </w:rPr>
        <w:t xml:space="preserve">This would suggest that </w:t>
      </w:r>
      <w:r w:rsidR="00621A6D">
        <w:rPr>
          <w:rFonts w:ascii="Times New Roman" w:hAnsi="Times New Roman" w:cs="Times New Roman"/>
          <w:sz w:val="24"/>
          <w:szCs w:val="24"/>
        </w:rPr>
        <w:t xml:space="preserve">climate models might have grossly overstated </w:t>
      </w:r>
      <w:r w:rsidR="00ED48CE">
        <w:rPr>
          <w:rFonts w:ascii="Times New Roman" w:hAnsi="Times New Roman" w:cs="Times New Roman"/>
          <w:sz w:val="24"/>
          <w:szCs w:val="24"/>
        </w:rPr>
        <w:t xml:space="preserve">the </w:t>
      </w:r>
      <w:r w:rsidR="00C416AC">
        <w:rPr>
          <w:rFonts w:ascii="Times New Roman" w:hAnsi="Times New Roman" w:cs="Times New Roman"/>
          <w:sz w:val="24"/>
          <w:szCs w:val="24"/>
        </w:rPr>
        <w:t>impact</w:t>
      </w:r>
      <w:r w:rsidR="00DC1A98">
        <w:rPr>
          <w:rFonts w:ascii="Times New Roman" w:hAnsi="Times New Roman" w:cs="Times New Roman"/>
          <w:sz w:val="24"/>
          <w:szCs w:val="24"/>
        </w:rPr>
        <w:t xml:space="preserve"> of </w:t>
      </w:r>
      <w:r w:rsidR="00ED48CE">
        <w:rPr>
          <w:rFonts w:ascii="Times New Roman" w:hAnsi="Times New Roman" w:cs="Times New Roman"/>
          <w:sz w:val="24"/>
          <w:szCs w:val="24"/>
        </w:rPr>
        <w:t xml:space="preserve">anthropogenic </w:t>
      </w:r>
      <w:commentRangeStart w:id="57"/>
      <w:r w:rsidR="00ED48CE">
        <w:rPr>
          <w:rFonts w:ascii="Times New Roman" w:hAnsi="Times New Roman" w:cs="Times New Roman"/>
          <w:sz w:val="24"/>
          <w:szCs w:val="24"/>
        </w:rPr>
        <w:t>forcing</w:t>
      </w:r>
      <w:commentRangeEnd w:id="57"/>
      <w:r w:rsidR="00CA1D58">
        <w:rPr>
          <w:rStyle w:val="CommentReference"/>
        </w:rPr>
        <w:commentReference w:id="57"/>
      </w:r>
      <w:r w:rsidR="00733C55">
        <w:rPr>
          <w:rFonts w:ascii="Times New Roman" w:hAnsi="Times New Roman" w:cs="Times New Roman"/>
          <w:sz w:val="24"/>
          <w:szCs w:val="24"/>
        </w:rPr>
        <w:t xml:space="preserve">. </w:t>
      </w:r>
      <w:r w:rsidR="00DC1A98">
        <w:rPr>
          <w:rFonts w:ascii="Times New Roman" w:hAnsi="Times New Roman" w:cs="Times New Roman"/>
          <w:sz w:val="24"/>
          <w:szCs w:val="24"/>
        </w:rPr>
        <w:t>In either case, the</w:t>
      </w:r>
      <w:r w:rsidR="002F4F89">
        <w:rPr>
          <w:rFonts w:ascii="Times New Roman" w:hAnsi="Times New Roman" w:cs="Times New Roman"/>
          <w:sz w:val="24"/>
          <w:szCs w:val="24"/>
        </w:rPr>
        <w:t>re will be</w:t>
      </w:r>
      <w:r w:rsidR="00DC1A98">
        <w:rPr>
          <w:rFonts w:ascii="Times New Roman" w:hAnsi="Times New Roman" w:cs="Times New Roman"/>
          <w:sz w:val="24"/>
          <w:szCs w:val="24"/>
        </w:rPr>
        <w:t xml:space="preserve"> </w:t>
      </w:r>
      <w:r w:rsidR="002F4F89">
        <w:rPr>
          <w:rFonts w:ascii="Times New Roman" w:hAnsi="Times New Roman" w:cs="Times New Roman"/>
          <w:sz w:val="24"/>
          <w:szCs w:val="24"/>
        </w:rPr>
        <w:t xml:space="preserve">enormous </w:t>
      </w:r>
      <w:r w:rsidR="00DC1A98">
        <w:rPr>
          <w:rFonts w:ascii="Times New Roman" w:hAnsi="Times New Roman" w:cs="Times New Roman"/>
          <w:sz w:val="24"/>
          <w:szCs w:val="24"/>
        </w:rPr>
        <w:t xml:space="preserve">policy </w:t>
      </w:r>
      <w:r w:rsidR="00955279">
        <w:rPr>
          <w:rFonts w:ascii="Times New Roman" w:hAnsi="Times New Roman" w:cs="Times New Roman"/>
          <w:sz w:val="24"/>
          <w:szCs w:val="24"/>
        </w:rPr>
        <w:t xml:space="preserve">implication </w:t>
      </w:r>
      <w:r w:rsidR="002F4F89">
        <w:rPr>
          <w:rFonts w:ascii="Times New Roman" w:hAnsi="Times New Roman" w:cs="Times New Roman"/>
          <w:sz w:val="24"/>
          <w:szCs w:val="24"/>
        </w:rPr>
        <w:t>on climate change</w:t>
      </w:r>
      <w:r w:rsidR="00955279">
        <w:rPr>
          <w:rFonts w:ascii="Times New Roman" w:hAnsi="Times New Roman" w:cs="Times New Roman"/>
          <w:sz w:val="24"/>
          <w:szCs w:val="24"/>
        </w:rPr>
        <w:t xml:space="preserve">. </w:t>
      </w:r>
      <w:r w:rsidR="00F54D7C">
        <w:rPr>
          <w:rFonts w:ascii="Times New Roman" w:hAnsi="Times New Roman" w:cs="Times New Roman"/>
          <w:sz w:val="24"/>
          <w:szCs w:val="24"/>
        </w:rPr>
        <w:t xml:space="preserve">Significant advance in understanding </w:t>
      </w:r>
      <w:ins w:id="58" w:author="ZHANGM.H." w:date="2013-09-17T03:41:00Z">
        <w:r w:rsidR="00AD02CA">
          <w:rPr>
            <w:rFonts w:ascii="Times New Roman" w:hAnsi="Times New Roman" w:cs="Times New Roman"/>
            <w:sz w:val="24"/>
            <w:szCs w:val="24"/>
          </w:rPr>
          <w:t xml:space="preserve">the natural and forced </w:t>
        </w:r>
      </w:ins>
      <w:ins w:id="59" w:author="ZHANGM.H." w:date="2013-09-17T03:42:00Z">
        <w:r w:rsidR="00AD02CA">
          <w:rPr>
            <w:rFonts w:ascii="Times New Roman" w:hAnsi="Times New Roman" w:cs="Times New Roman"/>
            <w:sz w:val="24"/>
            <w:szCs w:val="24"/>
          </w:rPr>
          <w:t xml:space="preserve">variability </w:t>
        </w:r>
      </w:ins>
      <w:ins w:id="60" w:author="ZHANGM.H." w:date="2013-09-17T03:41:00Z">
        <w:r w:rsidR="00AD02CA">
          <w:rPr>
            <w:rFonts w:ascii="Times New Roman" w:hAnsi="Times New Roman" w:cs="Times New Roman"/>
            <w:sz w:val="24"/>
            <w:szCs w:val="24"/>
          </w:rPr>
          <w:t xml:space="preserve">modes as well as </w:t>
        </w:r>
      </w:ins>
      <w:r w:rsidR="00F54D7C">
        <w:rPr>
          <w:rFonts w:ascii="Times New Roman" w:hAnsi="Times New Roman" w:cs="Times New Roman"/>
          <w:sz w:val="24"/>
          <w:szCs w:val="24"/>
        </w:rPr>
        <w:t xml:space="preserve">atmospheric </w:t>
      </w:r>
      <w:proofErr w:type="spellStart"/>
      <w:r w:rsidR="00F54D7C">
        <w:rPr>
          <w:rFonts w:ascii="Times New Roman" w:hAnsi="Times New Roman" w:cs="Times New Roman"/>
          <w:sz w:val="24"/>
          <w:szCs w:val="24"/>
        </w:rPr>
        <w:t>teleconnections</w:t>
      </w:r>
      <w:proofErr w:type="spellEnd"/>
      <w:r w:rsidR="00F54D7C">
        <w:rPr>
          <w:rFonts w:ascii="Times New Roman" w:hAnsi="Times New Roman" w:cs="Times New Roman"/>
          <w:sz w:val="24"/>
          <w:szCs w:val="24"/>
        </w:rPr>
        <w:t xml:space="preserve"> is essential in making credible predictions of future climate change.</w:t>
      </w:r>
    </w:p>
    <w:p w:rsidR="007F7345" w:rsidRDefault="007F7345" w:rsidP="009A26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75F8">
        <w:rPr>
          <w:rFonts w:ascii="Times New Roman" w:hAnsi="Times New Roman" w:cs="Times New Roman"/>
          <w:b/>
          <w:color w:val="000000"/>
          <w:sz w:val="24"/>
          <w:szCs w:val="24"/>
        </w:rPr>
        <w:t>Acknowledgements</w:t>
      </w:r>
    </w:p>
    <w:p w:rsidR="00436702" w:rsidRPr="006475F8" w:rsidRDefault="00436702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6702" w:rsidRDefault="005E2DB3" w:rsidP="0043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We wish to</w:t>
      </w:r>
      <w:r w:rsidR="00436702" w:rsidRPr="006475F8">
        <w:rPr>
          <w:rFonts w:ascii="Times New Roman" w:hAnsi="Times New Roman" w:cs="Times New Roman"/>
          <w:color w:val="000000"/>
          <w:sz w:val="24"/>
          <w:szCs w:val="24"/>
        </w:rPr>
        <w:t xml:space="preserve"> thank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I-I. Lin of National Taiwan University </w:t>
      </w:r>
      <w:r>
        <w:rPr>
          <w:rFonts w:ascii="Times New Roman" w:hAnsi="Times New Roman" w:cs="Times New Roman"/>
          <w:color w:val="000000"/>
          <w:sz w:val="24"/>
          <w:szCs w:val="24"/>
        </w:rPr>
        <w:t>for introducing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face recognition 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</w:t>
      </w:r>
      <w:r w:rsidR="004367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3319C" w:rsidRDefault="00C3319C" w:rsidP="000D22A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9F1" w:rsidRDefault="00C3319C" w:rsidP="00C33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3E24CF">
        <w:rPr>
          <w:rFonts w:ascii="Times New Roman" w:hAnsi="Times New Roman" w:cs="Times New Roman"/>
          <w:sz w:val="24"/>
          <w:szCs w:val="24"/>
        </w:rPr>
        <w:lastRenderedPageBreak/>
        <w:t>Table 1.</w:t>
      </w:r>
      <w:proofErr w:type="gramEnd"/>
      <w:r w:rsidR="003E24CF">
        <w:rPr>
          <w:rFonts w:ascii="Times New Roman" w:hAnsi="Times New Roman" w:cs="Times New Roman"/>
          <w:sz w:val="24"/>
          <w:szCs w:val="24"/>
        </w:rPr>
        <w:t xml:space="preserve"> Percentage variance explained of global mean temperature</w:t>
      </w:r>
      <w:r w:rsidR="00D967F8" w:rsidRPr="00D967F8">
        <w:rPr>
          <w:rFonts w:ascii="Times New Roman" w:hAnsi="Times New Roman" w:cs="Times New Roman"/>
          <w:sz w:val="24"/>
          <w:szCs w:val="24"/>
        </w:rPr>
        <w:t xml:space="preserve"> </w:t>
      </w:r>
      <w:r w:rsidR="00D967F8">
        <w:rPr>
          <w:rFonts w:ascii="Times New Roman" w:hAnsi="Times New Roman" w:cs="Times New Roman"/>
          <w:sz w:val="24"/>
          <w:szCs w:val="24"/>
        </w:rPr>
        <w:t>in the recent warming period,</w:t>
      </w:r>
      <w:r w:rsidR="003E24CF">
        <w:rPr>
          <w:rFonts w:ascii="Times New Roman" w:hAnsi="Times New Roman" w:cs="Times New Roman"/>
          <w:sz w:val="24"/>
          <w:szCs w:val="24"/>
        </w:rPr>
        <w:t xml:space="preserve"> including one, two, and three EEOF modes.</w:t>
      </w:r>
    </w:p>
    <w:p w:rsidR="00DE0F4C" w:rsidRDefault="00DE0F4C" w:rsidP="00C331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04"/>
        <w:gridCol w:w="1805"/>
        <w:gridCol w:w="1804"/>
        <w:gridCol w:w="1805"/>
      </w:tblGrid>
      <w:tr w:rsidR="003E24CF" w:rsidTr="00DE0F4C">
        <w:tc>
          <w:tcPr>
            <w:tcW w:w="1804" w:type="dxa"/>
          </w:tcPr>
          <w:p w:rsidR="003E24CF" w:rsidRDefault="003E24CF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1+2+3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805" w:type="dxa"/>
          </w:tcPr>
          <w:p w:rsidR="003E24CF" w:rsidRDefault="0086017A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24CF" w:rsidTr="00DE0F4C">
        <w:tc>
          <w:tcPr>
            <w:tcW w:w="1804" w:type="dxa"/>
          </w:tcPr>
          <w:p w:rsidR="003E24CF" w:rsidRDefault="007B128E" w:rsidP="00AE7EA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="003E24CF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1804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3E24CF" w:rsidRDefault="003E24CF" w:rsidP="00FF02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  <w:r w:rsidR="008601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E24CF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4CF" w:rsidRPr="00AE7EA8" w:rsidRDefault="003E24CF" w:rsidP="00AE7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1D2C" w:rsidRDefault="002F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66A0" w:rsidRDefault="006366A0" w:rsidP="006366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21">
        <w:rPr>
          <w:rFonts w:ascii="Times New Roman" w:hAnsi="Times New Roman" w:cs="Times New Roman"/>
          <w:sz w:val="24"/>
          <w:szCs w:val="24"/>
        </w:rPr>
        <w:t xml:space="preserve">Ashok, K., S. K.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Beh</w:t>
      </w:r>
      <w:r>
        <w:rPr>
          <w:rFonts w:ascii="Times New Roman" w:hAnsi="Times New Roman" w:cs="Times New Roman"/>
          <w:sz w:val="24"/>
          <w:szCs w:val="24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96D21">
        <w:rPr>
          <w:rFonts w:ascii="Times New Roman" w:hAnsi="Times New Roman" w:cs="Times New Roman"/>
          <w:sz w:val="24"/>
          <w:szCs w:val="24"/>
        </w:rPr>
        <w:t>Yamagata,</w:t>
      </w:r>
      <w:r w:rsidR="00027EEA">
        <w:rPr>
          <w:rFonts w:ascii="Times New Roman" w:hAnsi="Times New Roman" w:cs="Times New Roman"/>
          <w:sz w:val="24"/>
          <w:szCs w:val="24"/>
        </w:rPr>
        <w:t xml:space="preserve"> T, 2007: </w:t>
      </w:r>
      <w:r w:rsidRPr="00296D21">
        <w:rPr>
          <w:rFonts w:ascii="Times New Roman" w:hAnsi="Times New Roman" w:cs="Times New Roman"/>
          <w:sz w:val="24"/>
          <w:szCs w:val="24"/>
        </w:rPr>
        <w:t>El Nino Modoki and its possible teleconnection.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i/>
          <w:sz w:val="24"/>
          <w:szCs w:val="24"/>
        </w:rPr>
        <w:t xml:space="preserve">J. Geophys. </w:t>
      </w:r>
      <w:proofErr w:type="gramStart"/>
      <w:r w:rsidRPr="00770EE9">
        <w:rPr>
          <w:rFonts w:ascii="Times New Roman" w:hAnsi="Times New Roman" w:cs="Times New Roman"/>
          <w:i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112</w:t>
      </w:r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C11007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M. A. and Coauthors, 2002: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The Atmospheric Bridge: The influence of ENSO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teleconnections on air-sea interaction over the global oceans. </w:t>
      </w:r>
      <w:r w:rsidR="00171BAB"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17003">
        <w:rPr>
          <w:rFonts w:ascii="Times New Roman" w:hAnsi="Times New Roman" w:cs="Times New Roman"/>
          <w:b/>
          <w:sz w:val="24"/>
          <w:szCs w:val="24"/>
        </w:rPr>
        <w:t>15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2205-</w:t>
      </w:r>
      <w:r>
        <w:rPr>
          <w:rFonts w:ascii="Times New Roman" w:hAnsi="Times New Roman" w:cs="Times New Roman"/>
          <w:sz w:val="24"/>
          <w:szCs w:val="24"/>
        </w:rPr>
        <w:t>2231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Collins, M., and Coauthors, 2010;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impact of global warming on the tropical Pacific Ocean and El Nino.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Nature </w:t>
      </w:r>
      <w:proofErr w:type="gramStart"/>
      <w:r w:rsidRPr="00703BA8">
        <w:rPr>
          <w:rFonts w:ascii="Times New Roman" w:hAnsi="Times New Roman" w:cs="Times New Roman"/>
          <w:i/>
          <w:sz w:val="24"/>
          <w:szCs w:val="24"/>
        </w:rPr>
        <w:t>Geo</w:t>
      </w:r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20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391-397.</w:t>
      </w: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1DA" w:rsidRDefault="00A201DA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Compo, G., and P.D.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Sardeshnukh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2010: Removing ENSO-related variations from the climate record. </w:t>
      </w:r>
      <w:r w:rsidRPr="00517003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1957-1978</w:t>
      </w:r>
      <w:r w:rsidRPr="005E39E1">
        <w:rPr>
          <w:rFonts w:ascii="Times New Roman" w:hAnsi="Times New Roman" w:cs="Times New Roman"/>
          <w:sz w:val="24"/>
          <w:szCs w:val="24"/>
        </w:rPr>
        <w:t>.</w:t>
      </w:r>
    </w:p>
    <w:p w:rsidR="00BB1F86" w:rsidRDefault="00BB1F86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F86" w:rsidRPr="00BB1F86" w:rsidRDefault="00BB1F86" w:rsidP="00BB1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F86">
        <w:rPr>
          <w:rFonts w:ascii="Times New Roman" w:hAnsi="Times New Roman" w:cs="Times New Roman"/>
          <w:sz w:val="24"/>
          <w:szCs w:val="24"/>
        </w:rPr>
        <w:t>Delworth T, Mann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1F86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, 2000:</w:t>
      </w:r>
      <w:r w:rsidRPr="00BB1F86">
        <w:rPr>
          <w:rFonts w:ascii="Times New Roman" w:hAnsi="Times New Roman" w:cs="Times New Roman"/>
          <w:sz w:val="24"/>
          <w:szCs w:val="24"/>
        </w:rPr>
        <w:t xml:space="preserve"> Observed and simulated multidecadal variability in the Northern Hemisphere.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Climate </w:t>
      </w:r>
      <w:proofErr w:type="spellStart"/>
      <w:r w:rsidRPr="00BB1F86">
        <w:rPr>
          <w:rFonts w:ascii="Times New Roman" w:hAnsi="Times New Roman" w:cs="Times New Roman"/>
          <w:i/>
          <w:iCs/>
          <w:sz w:val="24"/>
          <w:szCs w:val="24"/>
        </w:rPr>
        <w:t>Dyn</w:t>
      </w:r>
      <w:proofErr w:type="spellEnd"/>
      <w:r w:rsidRPr="00BB1F86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BB1F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1F86">
        <w:rPr>
          <w:rFonts w:ascii="Times New Roman" w:hAnsi="Times New Roman" w:cs="Times New Roman"/>
          <w:b/>
          <w:sz w:val="24"/>
          <w:szCs w:val="24"/>
        </w:rPr>
        <w:t>16</w:t>
      </w:r>
      <w:r w:rsidRPr="00BB1F86">
        <w:rPr>
          <w:rFonts w:ascii="Times New Roman" w:hAnsi="Times New Roman" w:cs="Times New Roman"/>
          <w:sz w:val="24"/>
          <w:szCs w:val="24"/>
        </w:rPr>
        <w:t>:661–76</w:t>
      </w:r>
    </w:p>
    <w:p w:rsidR="00BB1F86" w:rsidRDefault="00BB1F86" w:rsidP="00453DB1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6"/>
          <w:szCs w:val="16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Deser, C., </w:t>
      </w:r>
      <w:r w:rsidRPr="00244766">
        <w:rPr>
          <w:rFonts w:ascii="Times New Roman" w:hAnsi="Times New Roman" w:cs="Times New Roman"/>
          <w:sz w:val="24"/>
          <w:szCs w:val="24"/>
        </w:rPr>
        <w:t>M. A. Alexander</w:t>
      </w:r>
      <w:r w:rsidR="00027EEA">
        <w:rPr>
          <w:rFonts w:ascii="Times New Roman" w:hAnsi="Times New Roman" w:cs="Times New Roman"/>
          <w:sz w:val="24"/>
          <w:szCs w:val="24"/>
        </w:rPr>
        <w:t>, S.-P.</w:t>
      </w:r>
      <w:proofErr w:type="gramEnd"/>
      <w:r w:rsidR="0002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EEA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>, and A. S. Phillips</w:t>
      </w:r>
      <w:proofErr w:type="gramStart"/>
      <w:r w:rsidR="00027E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EEA">
        <w:rPr>
          <w:rFonts w:ascii="Times New Roman" w:hAnsi="Times New Roman" w:cs="Times New Roman"/>
          <w:sz w:val="24"/>
          <w:szCs w:val="24"/>
        </w:rPr>
        <w:t>2010</w:t>
      </w:r>
      <w:proofErr w:type="gramEnd"/>
      <w:r w:rsidR="00027EEA">
        <w:rPr>
          <w:rFonts w:ascii="Times New Roman" w:hAnsi="Times New Roman" w:cs="Times New Roman"/>
          <w:sz w:val="24"/>
          <w:szCs w:val="24"/>
        </w:rPr>
        <w:t xml:space="preserve">: </w:t>
      </w:r>
      <w:r w:rsidRPr="00244766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766">
        <w:rPr>
          <w:rFonts w:ascii="Times New Roman" w:hAnsi="Times New Roman" w:cs="Times New Roman"/>
          <w:sz w:val="24"/>
          <w:szCs w:val="24"/>
        </w:rPr>
        <w:t>surface temperature variability: Patterns and mechanisms.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766">
        <w:rPr>
          <w:rFonts w:ascii="Times New Roman" w:hAnsi="Times New Roman" w:cs="Times New Roman"/>
          <w:i/>
          <w:sz w:val="24"/>
          <w:szCs w:val="24"/>
        </w:rPr>
        <w:t>Annu</w:t>
      </w:r>
      <w:proofErr w:type="spellEnd"/>
      <w:r w:rsidRPr="0024476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244766">
        <w:rPr>
          <w:rFonts w:ascii="Times New Roman" w:hAnsi="Times New Roman" w:cs="Times New Roman"/>
          <w:i/>
          <w:sz w:val="24"/>
          <w:szCs w:val="24"/>
        </w:rPr>
        <w:t xml:space="preserve"> Rev. Mar. Sci.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Pr="00244766">
        <w:rPr>
          <w:rFonts w:ascii="Times New Roman" w:hAnsi="Times New Roman" w:cs="Times New Roman"/>
          <w:b/>
          <w:sz w:val="24"/>
          <w:szCs w:val="24"/>
        </w:rPr>
        <w:t>2</w:t>
      </w:r>
      <w:r w:rsidRPr="00244766">
        <w:rPr>
          <w:rFonts w:ascii="Times New Roman" w:hAnsi="Times New Roman" w:cs="Times New Roman"/>
          <w:sz w:val="24"/>
          <w:szCs w:val="24"/>
        </w:rPr>
        <w:t xml:space="preserve">, </w:t>
      </w:r>
      <w:r w:rsidR="00027EEA">
        <w:rPr>
          <w:rFonts w:ascii="Times New Roman" w:hAnsi="Times New Roman" w:cs="Times New Roman"/>
          <w:sz w:val="24"/>
          <w:szCs w:val="24"/>
        </w:rPr>
        <w:t>115–143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 C. and Coauthors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1BAB">
        <w:rPr>
          <w:rFonts w:ascii="Times New Roman" w:hAnsi="Times New Roman" w:cs="Times New Roman"/>
          <w:sz w:val="24"/>
          <w:szCs w:val="24"/>
        </w:rPr>
        <w:t xml:space="preserve">ENSO and Pacific Decadal variability in the Community Climate System Model version 4.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i/>
          <w:sz w:val="24"/>
          <w:szCs w:val="24"/>
        </w:rPr>
        <w:t>,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</w:t>
      </w:r>
      <w:r w:rsidR="00171BAB">
        <w:rPr>
          <w:rFonts w:ascii="Times New Roman" w:hAnsi="Times New Roman" w:cs="Times New Roman"/>
          <w:b/>
          <w:sz w:val="24"/>
          <w:szCs w:val="24"/>
        </w:rPr>
        <w:t>5</w:t>
      </w:r>
      <w:r w:rsidR="00171BAB"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171BAB">
        <w:rPr>
          <w:rFonts w:ascii="Times New Roman" w:hAnsi="Times New Roman" w:cs="Times New Roman"/>
          <w:sz w:val="24"/>
          <w:szCs w:val="24"/>
        </w:rPr>
        <w:t>2622-2651</w:t>
      </w:r>
      <w:r w:rsidR="00171BAB" w:rsidRPr="000E0E30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DiNezio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P.N.,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Vecchi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A.C. Clement, 2013: Detectability of changes in the Walker circulation in response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>
        <w:rPr>
          <w:rFonts w:ascii="Times New Roman" w:hAnsi="Times New Roman" w:cs="Times New Roman"/>
          <w:sz w:val="24"/>
          <w:szCs w:val="24"/>
        </w:rPr>
        <w:t>, 4038-4048.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Guan, B. &amp; Nigam, S, 2008: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Pacific sea surface temperatures in the twentieth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century: An evolution-centric analysis of variability and trend.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>
        <w:rPr>
          <w:rFonts w:ascii="Times New Roman" w:hAnsi="Times New Roman" w:cs="Times New Roman"/>
          <w:i/>
          <w:sz w:val="24"/>
          <w:szCs w:val="24"/>
        </w:rPr>
        <w:t>ate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21</w:t>
      </w:r>
      <w:r w:rsidR="00171BAB" w:rsidRPr="005E39E1"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2790-</w:t>
      </w:r>
      <w:r>
        <w:rPr>
          <w:rFonts w:ascii="Times New Roman" w:hAnsi="Times New Roman" w:cs="Times New Roman"/>
          <w:sz w:val="24"/>
          <w:szCs w:val="24"/>
        </w:rPr>
        <w:t>2809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D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027E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Larkin N</w:t>
      </w:r>
      <w:r w:rsidR="00027E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K.</w:t>
      </w:r>
      <w:r w:rsidR="00027EEA">
        <w:rPr>
          <w:rFonts w:ascii="Times New Roman" w:hAnsi="Times New Roman" w:cs="Times New Roman"/>
          <w:sz w:val="24"/>
          <w:szCs w:val="24"/>
        </w:rPr>
        <w:t>, 1998:</w:t>
      </w:r>
      <w:r w:rsidRPr="00296D21">
        <w:rPr>
          <w:rFonts w:ascii="Times New Roman" w:hAnsi="Times New Roman" w:cs="Times New Roman"/>
          <w:sz w:val="24"/>
          <w:szCs w:val="24"/>
        </w:rPr>
        <w:t xml:space="preserve"> El Nino-Southern Oscillation sea surface temperature and wind anomalies,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1946–1993. 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>Rev. Geophys.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96D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b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D21">
        <w:rPr>
          <w:rFonts w:ascii="Times New Roman" w:hAnsi="Times New Roman" w:cs="Times New Roman"/>
          <w:sz w:val="24"/>
          <w:szCs w:val="24"/>
        </w:rPr>
        <w:t>353–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6D2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4D7">
        <w:rPr>
          <w:rFonts w:ascii="Times New Roman" w:hAnsi="Times New Roman" w:cs="Times New Roman"/>
          <w:sz w:val="24"/>
          <w:szCs w:val="24"/>
        </w:rPr>
        <w:t>Held, I. M., and B. J. Soden, 2006: Robust responses of the hydrological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4D7">
        <w:rPr>
          <w:rFonts w:ascii="Times New Roman" w:hAnsi="Times New Roman" w:cs="Times New Roman"/>
          <w:sz w:val="24"/>
          <w:szCs w:val="24"/>
        </w:rPr>
        <w:t xml:space="preserve">cycle to global warming.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 w:rsidRPr="00703BA8">
        <w:rPr>
          <w:rFonts w:ascii="Times New Roman" w:hAnsi="Times New Roman" w:cs="Times New Roman"/>
          <w:b/>
          <w:sz w:val="24"/>
          <w:szCs w:val="24"/>
        </w:rPr>
        <w:t>19</w:t>
      </w:r>
      <w:r w:rsidRPr="00F334D7">
        <w:rPr>
          <w:rFonts w:ascii="Times New Roman" w:hAnsi="Times New Roman" w:cs="Times New Roman"/>
          <w:sz w:val="24"/>
          <w:szCs w:val="24"/>
        </w:rPr>
        <w:t>, 5686–5699.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027EEA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Kalnay</w:t>
      </w:r>
      <w:proofErr w:type="spellEnd"/>
      <w:r>
        <w:rPr>
          <w:rFonts w:ascii="Times New Roman" w:hAnsi="Times New Roman" w:cs="Times New Roman"/>
          <w:sz w:val="24"/>
          <w:szCs w:val="24"/>
        </w:rPr>
        <w:t>, E., and Coauthors, 1996: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 The NCEP/NCAR 40-Year Reanalysis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31539">
        <w:rPr>
          <w:rFonts w:ascii="Times New Roman" w:hAnsi="Times New Roman" w:cs="Times New Roman"/>
          <w:sz w:val="24"/>
          <w:szCs w:val="24"/>
        </w:rPr>
        <w:t xml:space="preserve">Project. </w:t>
      </w:r>
      <w:r w:rsidR="00171BAB" w:rsidRPr="00531539">
        <w:rPr>
          <w:rFonts w:ascii="Times New Roman" w:hAnsi="Times New Roman" w:cs="Times New Roman"/>
          <w:i/>
          <w:iCs/>
          <w:sz w:val="24"/>
          <w:szCs w:val="24"/>
        </w:rPr>
        <w:t xml:space="preserve">Bull. Amer. Meteor. Soc., </w:t>
      </w:r>
      <w:r w:rsidR="00171BAB" w:rsidRPr="00531539">
        <w:rPr>
          <w:rFonts w:ascii="Times New Roman" w:hAnsi="Times New Roman" w:cs="Times New Roman"/>
          <w:b/>
          <w:bCs/>
          <w:sz w:val="24"/>
          <w:szCs w:val="24"/>
        </w:rPr>
        <w:t xml:space="preserve">77, </w:t>
      </w:r>
      <w:r w:rsidR="00171BAB" w:rsidRPr="00531539">
        <w:rPr>
          <w:rFonts w:ascii="Times New Roman" w:hAnsi="Times New Roman" w:cs="Times New Roman"/>
          <w:sz w:val="24"/>
          <w:szCs w:val="24"/>
        </w:rPr>
        <w:t>437–471.</w:t>
      </w: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7EAF" w:rsidRDefault="00C67EA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Knight, J.R., 2009: The Atlantic Multidecadal Oscillation inferred from the forced climate response in coupled general circulation models. </w:t>
      </w:r>
      <w:r w:rsidRPr="00703BA8">
        <w:rPr>
          <w:rFonts w:ascii="Times New Roman" w:hAnsi="Times New Roman" w:cs="Times New Roman"/>
          <w:i/>
          <w:sz w:val="24"/>
          <w:szCs w:val="24"/>
        </w:rPr>
        <w:t>J. Climate</w:t>
      </w:r>
      <w:r w:rsidRPr="00F33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1610-1625</w:t>
      </w:r>
      <w:r w:rsidRPr="00F334D7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L'Heureu</w:t>
      </w:r>
      <w:r w:rsidR="00027E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027EEA">
        <w:rPr>
          <w:rFonts w:ascii="Times New Roman" w:hAnsi="Times New Roman" w:cs="Times New Roman"/>
          <w:sz w:val="24"/>
          <w:szCs w:val="24"/>
        </w:rPr>
        <w:t xml:space="preserve">, M.L., S. Lee, and Lyon, B., 2013: </w:t>
      </w:r>
      <w:r>
        <w:rPr>
          <w:rFonts w:ascii="Times New Roman" w:hAnsi="Times New Roman" w:cs="Times New Roman"/>
          <w:sz w:val="24"/>
          <w:szCs w:val="24"/>
        </w:rPr>
        <w:t xml:space="preserve">Recent multidecadal strengthening of the Walker circulation across the tropical Pacific. </w:t>
      </w:r>
      <w:r w:rsidRPr="00517003">
        <w:rPr>
          <w:rFonts w:ascii="Times New Roman" w:hAnsi="Times New Roman" w:cs="Times New Roman"/>
          <w:i/>
          <w:sz w:val="24"/>
          <w:szCs w:val="24"/>
        </w:rPr>
        <w:t>Nature Clim</w:t>
      </w:r>
      <w:r w:rsidR="00027EEA">
        <w:rPr>
          <w:rFonts w:ascii="Times New Roman" w:hAnsi="Times New Roman" w:cs="Times New Roman"/>
          <w:i/>
          <w:sz w:val="24"/>
          <w:szCs w:val="24"/>
        </w:rPr>
        <w:t>ate</w:t>
      </w:r>
      <w:r w:rsidRPr="00517003">
        <w:rPr>
          <w:rFonts w:ascii="Times New Roman" w:hAnsi="Times New Roman" w:cs="Times New Roman"/>
          <w:i/>
          <w:sz w:val="24"/>
          <w:szCs w:val="24"/>
        </w:rPr>
        <w:t xml:space="preserve"> Change</w:t>
      </w:r>
      <w:r w:rsidR="00027EEA">
        <w:rPr>
          <w:rFonts w:ascii="Times New Roman" w:hAnsi="Times New Roman" w:cs="Times New Roman"/>
          <w:sz w:val="24"/>
          <w:szCs w:val="24"/>
        </w:rPr>
        <w:t>, 1-6.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McPhaden, M. J., T. Lee, and </w:t>
      </w:r>
      <w:proofErr w:type="spellStart"/>
      <w:r w:rsidRPr="00296D21">
        <w:rPr>
          <w:rFonts w:ascii="Times New Roman" w:hAnsi="Times New Roman" w:cs="Times New Roman"/>
          <w:sz w:val="24"/>
          <w:szCs w:val="24"/>
        </w:rPr>
        <w:t>McClurg</w:t>
      </w:r>
      <w:proofErr w:type="spellEnd"/>
      <w:r w:rsidRPr="00296D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D.</w:t>
      </w:r>
      <w:r w:rsidR="00027EEA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El Nino and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>relationship to changing background conditions in the tropical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D21">
        <w:rPr>
          <w:rFonts w:ascii="Times New Roman" w:hAnsi="Times New Roman" w:cs="Times New Roman"/>
          <w:sz w:val="24"/>
          <w:szCs w:val="24"/>
        </w:rPr>
        <w:t xml:space="preserve">Pacific Ocean. </w:t>
      </w:r>
      <w:proofErr w:type="gramStart"/>
      <w:r w:rsidRPr="00770EE9">
        <w:rPr>
          <w:rFonts w:ascii="Times New Roman" w:hAnsi="Times New Roman" w:cs="Times New Roman"/>
          <w:i/>
          <w:sz w:val="24"/>
          <w:szCs w:val="24"/>
        </w:rPr>
        <w:t>Geophys.</w:t>
      </w:r>
      <w:proofErr w:type="gramEnd"/>
      <w:r w:rsidRPr="00770EE9">
        <w:rPr>
          <w:rFonts w:ascii="Times New Roman" w:hAnsi="Times New Roman" w:cs="Times New Roman"/>
          <w:i/>
          <w:sz w:val="24"/>
          <w:szCs w:val="24"/>
        </w:rPr>
        <w:t xml:space="preserve"> Res. </w:t>
      </w:r>
      <w:proofErr w:type="spellStart"/>
      <w:r w:rsidRPr="00770EE9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</w:t>
      </w:r>
      <w:r w:rsidRPr="00296D21">
        <w:rPr>
          <w:rFonts w:ascii="Times New Roman" w:hAnsi="Times New Roman" w:cs="Times New Roman"/>
          <w:sz w:val="24"/>
          <w:szCs w:val="24"/>
        </w:rPr>
        <w:t xml:space="preserve"> </w:t>
      </w:r>
      <w:r w:rsidRPr="00770EE9">
        <w:rPr>
          <w:rFonts w:ascii="Times New Roman" w:hAnsi="Times New Roman" w:cs="Times New Roman"/>
          <w:b/>
          <w:sz w:val="24"/>
          <w:szCs w:val="24"/>
        </w:rPr>
        <w:t>38,</w:t>
      </w:r>
      <w:r w:rsidRPr="00296D21">
        <w:rPr>
          <w:rFonts w:ascii="Times New Roman" w:hAnsi="Times New Roman" w:cs="Times New Roman"/>
          <w:sz w:val="24"/>
          <w:szCs w:val="24"/>
        </w:rPr>
        <w:t xml:space="preserve"> L15709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6189" w:rsidRDefault="00E36189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189" w:rsidRPr="00E36189" w:rsidRDefault="00E36189" w:rsidP="00E36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A., A. Hu, and B.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</w:t>
      </w:r>
      <w:r w:rsidRPr="00E36189">
        <w:rPr>
          <w:rFonts w:ascii="Times New Roman" w:hAnsi="Times New Roman" w:cs="Times New Roman"/>
          <w:sz w:val="24"/>
          <w:szCs w:val="24"/>
        </w:rPr>
        <w:t>: The mid-1970s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>climate shift in the Pacific and the relative roles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sz w:val="24"/>
          <w:szCs w:val="24"/>
        </w:rPr>
        <w:t xml:space="preserve">forced versus inherent decadal variability. </w:t>
      </w:r>
      <w:r w:rsidRPr="00E36189">
        <w:rPr>
          <w:rFonts w:ascii="Times New Roman" w:hAnsi="Times New Roman" w:cs="Times New Roman"/>
          <w:i/>
          <w:iCs/>
          <w:sz w:val="24"/>
          <w:szCs w:val="24"/>
        </w:rPr>
        <w:t>J. Climate,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189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Pr="00E36189">
        <w:rPr>
          <w:rFonts w:ascii="Times New Roman" w:hAnsi="Times New Roman" w:cs="Times New Roman"/>
          <w:sz w:val="24"/>
          <w:szCs w:val="24"/>
        </w:rPr>
        <w:t>780–792.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Messie</w:t>
      </w:r>
      <w:proofErr w:type="spellEnd"/>
      <w:r>
        <w:rPr>
          <w:rFonts w:ascii="Times New Roman" w:hAnsi="Times New Roman" w:cs="Times New Roman"/>
          <w:sz w:val="24"/>
          <w:szCs w:val="24"/>
        </w:rPr>
        <w:t>, M. and Chavez, F.</w:t>
      </w:r>
      <w:r w:rsidR="00AE39E9">
        <w:rPr>
          <w:rFonts w:ascii="Times New Roman" w:hAnsi="Times New Roman" w:cs="Times New Roman"/>
          <w:sz w:val="24"/>
          <w:szCs w:val="24"/>
        </w:rPr>
        <w:t>, 2011:</w:t>
      </w:r>
      <w:r>
        <w:rPr>
          <w:rFonts w:ascii="Times New Roman" w:hAnsi="Times New Roman" w:cs="Times New Roman"/>
          <w:sz w:val="24"/>
          <w:szCs w:val="24"/>
        </w:rPr>
        <w:t xml:space="preserve"> Global modes of sea surface temperature variability in relation to regional climate indices. </w:t>
      </w:r>
      <w:r>
        <w:rPr>
          <w:rFonts w:ascii="Times New Roman" w:hAnsi="Times New Roman" w:cs="Times New Roman"/>
          <w:i/>
          <w:iCs/>
          <w:sz w:val="24"/>
          <w:szCs w:val="24"/>
        </w:rPr>
        <w:t>J. Clim</w:t>
      </w:r>
      <w:r w:rsidR="00AE39E9">
        <w:rPr>
          <w:rFonts w:ascii="Times New Roman" w:hAnsi="Times New Roman" w:cs="Times New Roman"/>
          <w:i/>
          <w:iCs/>
          <w:sz w:val="24"/>
          <w:szCs w:val="24"/>
        </w:rPr>
        <w:t>ate,</w:t>
      </w:r>
      <w:r w:rsidRPr="00B82B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2B9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:4314-4331.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Konda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="00AE39E9">
        <w:rPr>
          <w:rFonts w:ascii="Times New Roman" w:hAnsi="Times New Roman" w:cs="Times New Roman"/>
          <w:sz w:val="24"/>
          <w:szCs w:val="24"/>
        </w:rPr>
        <w:t>, 2007:</w:t>
      </w:r>
      <w:r>
        <w:rPr>
          <w:rFonts w:ascii="Times New Roman" w:hAnsi="Times New Roman" w:cs="Times New Roman"/>
          <w:sz w:val="24"/>
          <w:szCs w:val="24"/>
        </w:rPr>
        <w:t xml:space="preserve"> The seasonal development of an SST anomaly in the Indian Ocean and its relationship to ENSO.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0E0E30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0E0E30">
        <w:rPr>
          <w:rFonts w:ascii="Times New Roman" w:hAnsi="Times New Roman" w:cs="Times New Roman"/>
          <w:sz w:val="24"/>
          <w:szCs w:val="24"/>
        </w:rPr>
        <w:t xml:space="preserve">, </w:t>
      </w:r>
      <w:r w:rsidR="00AE39E9">
        <w:rPr>
          <w:rFonts w:ascii="Times New Roman" w:hAnsi="Times New Roman" w:cs="Times New Roman"/>
          <w:sz w:val="24"/>
          <w:szCs w:val="24"/>
        </w:rPr>
        <w:t>38-52</w:t>
      </w:r>
      <w:r w:rsidRPr="000E0E30">
        <w:rPr>
          <w:rFonts w:ascii="Times New Roman" w:hAnsi="Times New Roman" w:cs="Times New Roman"/>
          <w:sz w:val="24"/>
          <w:szCs w:val="24"/>
        </w:rPr>
        <w:t>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8E6">
        <w:rPr>
          <w:rFonts w:ascii="Times New Roman" w:hAnsi="Times New Roman" w:cs="Times New Roman"/>
          <w:sz w:val="24"/>
          <w:szCs w:val="24"/>
        </w:rPr>
        <w:t>North, G. R., T. L</w:t>
      </w:r>
      <w:r>
        <w:rPr>
          <w:rFonts w:ascii="Times New Roman" w:hAnsi="Times New Roman" w:cs="Times New Roman"/>
          <w:sz w:val="24"/>
          <w:szCs w:val="24"/>
        </w:rPr>
        <w:t xml:space="preserve">. Bell,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Cahalan</w:t>
      </w:r>
      <w:proofErr w:type="spellEnd"/>
      <w:r>
        <w:rPr>
          <w:rFonts w:ascii="Times New Roman" w:hAnsi="Times New Roman" w:cs="Times New Roman"/>
          <w:sz w:val="24"/>
          <w:szCs w:val="24"/>
        </w:rPr>
        <w:t>, R. F.</w:t>
      </w:r>
      <w:r w:rsidR="00AE39E9">
        <w:rPr>
          <w:rFonts w:ascii="Times New Roman" w:hAnsi="Times New Roman" w:cs="Times New Roman"/>
          <w:sz w:val="24"/>
          <w:szCs w:val="24"/>
        </w:rPr>
        <w:t>, 1982: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>Sampling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sz w:val="24"/>
          <w:szCs w:val="24"/>
        </w:rPr>
        <w:t xml:space="preserve">in the estimation of empirical orthogonal function.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Mon. </w:t>
      </w:r>
      <w:proofErr w:type="spellStart"/>
      <w:r w:rsidRPr="005258E6">
        <w:rPr>
          <w:rFonts w:ascii="Times New Roman" w:hAnsi="Times New Roman" w:cs="Times New Roman"/>
          <w:i/>
          <w:iCs/>
          <w:sz w:val="24"/>
          <w:szCs w:val="24"/>
        </w:rPr>
        <w:t>Wea</w:t>
      </w:r>
      <w:proofErr w:type="spellEnd"/>
      <w:r w:rsidRPr="005258E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E6">
        <w:rPr>
          <w:rFonts w:ascii="Times New Roman" w:hAnsi="Times New Roman" w:cs="Times New Roman"/>
          <w:i/>
          <w:iCs/>
          <w:sz w:val="24"/>
          <w:szCs w:val="24"/>
        </w:rPr>
        <w:t xml:space="preserve">Rev., </w:t>
      </w:r>
      <w:r w:rsidRPr="005258E6">
        <w:rPr>
          <w:rFonts w:ascii="Times New Roman" w:hAnsi="Times New Roman" w:cs="Times New Roman"/>
          <w:b/>
          <w:bCs/>
          <w:sz w:val="24"/>
          <w:szCs w:val="24"/>
        </w:rPr>
        <w:t xml:space="preserve">110, </w:t>
      </w:r>
      <w:r w:rsidRPr="005258E6">
        <w:rPr>
          <w:rFonts w:ascii="Times New Roman" w:hAnsi="Times New Roman" w:cs="Times New Roman"/>
          <w:sz w:val="24"/>
          <w:szCs w:val="24"/>
        </w:rPr>
        <w:t>669–706.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BAB" w:rsidRPr="005E39E1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E39E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9E1">
        <w:rPr>
          <w:rFonts w:ascii="Times New Roman" w:hAnsi="Times New Roman" w:cs="Times New Roman"/>
          <w:sz w:val="24"/>
          <w:szCs w:val="24"/>
        </w:rPr>
        <w:t>Penland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C. &amp;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Matrosova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E39E1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5E39E1">
        <w:rPr>
          <w:rFonts w:ascii="Times New Roman" w:hAnsi="Times New Roman" w:cs="Times New Roman"/>
          <w:sz w:val="24"/>
          <w:szCs w:val="24"/>
        </w:rPr>
        <w:t>.</w:t>
      </w:r>
      <w:r w:rsidR="00AE39E9">
        <w:rPr>
          <w:rFonts w:ascii="Times New Roman" w:hAnsi="Times New Roman" w:cs="Times New Roman"/>
          <w:sz w:val="24"/>
          <w:szCs w:val="24"/>
        </w:rPr>
        <w:t>, 2006:</w:t>
      </w:r>
      <w:r w:rsidRPr="005E39E1">
        <w:rPr>
          <w:rFonts w:ascii="Times New Roman" w:hAnsi="Times New Roman" w:cs="Times New Roman"/>
          <w:sz w:val="24"/>
          <w:szCs w:val="24"/>
        </w:rPr>
        <w:t xml:space="preserve"> Studies of El Nino and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interdecadal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in tropical sea surface temperatures using a </w:t>
      </w:r>
      <w:proofErr w:type="spellStart"/>
      <w:r w:rsidRPr="005E39E1">
        <w:rPr>
          <w:rFonts w:ascii="Times New Roman" w:hAnsi="Times New Roman" w:cs="Times New Roman"/>
          <w:sz w:val="24"/>
          <w:szCs w:val="24"/>
        </w:rPr>
        <w:t>nonnormal</w:t>
      </w:r>
      <w:proofErr w:type="spellEnd"/>
      <w:r w:rsidRPr="005E39E1">
        <w:rPr>
          <w:rFonts w:ascii="Times New Roman" w:hAnsi="Times New Roman" w:cs="Times New Roman"/>
          <w:sz w:val="24"/>
          <w:szCs w:val="24"/>
        </w:rPr>
        <w:t xml:space="preserve"> filter. </w:t>
      </w:r>
      <w:r w:rsidRPr="00DF6AB1">
        <w:rPr>
          <w:rFonts w:ascii="Times New Roman" w:hAnsi="Times New Roman" w:cs="Times New Roman"/>
          <w:i/>
          <w:sz w:val="24"/>
          <w:szCs w:val="24"/>
        </w:rPr>
        <w:t>J. Clim</w:t>
      </w:r>
      <w:r w:rsidR="00AE39E9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DF6AB1">
        <w:rPr>
          <w:rFonts w:ascii="Times New Roman" w:hAnsi="Times New Roman" w:cs="Times New Roman"/>
          <w:b/>
          <w:sz w:val="24"/>
          <w:szCs w:val="24"/>
        </w:rPr>
        <w:t>19</w:t>
      </w:r>
      <w:r w:rsidRPr="005E39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5796-</w:t>
      </w:r>
      <w:r w:rsidRPr="005E39E1">
        <w:rPr>
          <w:rFonts w:ascii="Times New Roman" w:hAnsi="Times New Roman" w:cs="Times New Roman"/>
          <w:sz w:val="24"/>
          <w:szCs w:val="24"/>
        </w:rPr>
        <w:t>5815.</w:t>
      </w:r>
    </w:p>
    <w:p w:rsidR="00171BAB" w:rsidRDefault="00171BA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BAB" w:rsidRDefault="00703A5F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Rayner, N. A., and Coauthors, 2003: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 Global analyses of sea surface temperature, sea ice, and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5E39E1">
        <w:rPr>
          <w:rFonts w:ascii="Times New Roman" w:hAnsi="Times New Roman" w:cs="Times New Roman"/>
          <w:sz w:val="24"/>
          <w:szCs w:val="24"/>
        </w:rPr>
        <w:t xml:space="preserve">night marine air temperature since the late nineteenth century. </w:t>
      </w:r>
      <w:r w:rsidR="00171BAB" w:rsidRPr="00DF6AB1">
        <w:rPr>
          <w:rFonts w:ascii="Times New Roman" w:hAnsi="Times New Roman" w:cs="Times New Roman"/>
          <w:i/>
          <w:sz w:val="24"/>
          <w:szCs w:val="24"/>
        </w:rPr>
        <w:t>J. Geophys. Res</w:t>
      </w:r>
      <w:r w:rsidR="00171BAB" w:rsidRPr="005E3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1BAB">
        <w:rPr>
          <w:rFonts w:ascii="Times New Roman" w:hAnsi="Times New Roman" w:cs="Times New Roman"/>
          <w:sz w:val="24"/>
          <w:szCs w:val="24"/>
        </w:rPr>
        <w:t xml:space="preserve"> </w:t>
      </w:r>
      <w:r w:rsidR="00171BAB" w:rsidRPr="00DF6AB1">
        <w:rPr>
          <w:rFonts w:ascii="Times New Roman" w:hAnsi="Times New Roman" w:cs="Times New Roman"/>
          <w:b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, 4407,</w:t>
      </w:r>
      <w:r w:rsidRPr="00703A5F">
        <w:rPr>
          <w:rFonts w:ascii="AdvPSTIM10-R" w:hAnsi="AdvPSTIM10-R" w:cs="AdvPSTIM10-R"/>
          <w:sz w:val="16"/>
          <w:szCs w:val="16"/>
        </w:rPr>
        <w:t xml:space="preserve"> </w:t>
      </w:r>
      <w:r w:rsidRPr="00703A5F">
        <w:rPr>
          <w:rFonts w:ascii="Times New Roman" w:hAnsi="Times New Roman" w:cs="Times New Roman"/>
          <w:sz w:val="24"/>
          <w:szCs w:val="24"/>
        </w:rPr>
        <w:t>doi</w:t>
      </w:r>
      <w:proofErr w:type="gramStart"/>
      <w:r w:rsidRPr="00703A5F">
        <w:rPr>
          <w:rFonts w:ascii="Times New Roman" w:hAnsi="Times New Roman" w:cs="Times New Roman"/>
          <w:sz w:val="24"/>
          <w:szCs w:val="24"/>
        </w:rPr>
        <w:t>:10.1029</w:t>
      </w:r>
      <w:proofErr w:type="gramEnd"/>
      <w:r w:rsidRPr="00703A5F">
        <w:rPr>
          <w:rFonts w:ascii="Times New Roman" w:hAnsi="Times New Roman" w:cs="Times New Roman"/>
          <w:sz w:val="24"/>
          <w:szCs w:val="24"/>
        </w:rPr>
        <w:t>/2002JD002670</w:t>
      </w:r>
      <w:r w:rsidR="00171BAB" w:rsidRPr="00703A5F">
        <w:rPr>
          <w:rFonts w:ascii="Times New Roman" w:hAnsi="Times New Roman" w:cs="Times New Roman"/>
          <w:sz w:val="24"/>
          <w:szCs w:val="24"/>
        </w:rPr>
        <w:t>.</w:t>
      </w:r>
    </w:p>
    <w:p w:rsidR="00C349CB" w:rsidRDefault="00C349CB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9CB" w:rsidRPr="00545DF5" w:rsidRDefault="00C349CB" w:rsidP="00C34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Solomon, A., and Coauthors, 2011:</w:t>
      </w:r>
      <w:r w:rsidRPr="00545DF5">
        <w:rPr>
          <w:rFonts w:ascii="Times New Roman" w:hAnsi="Times New Roman" w:cs="Times New Roman"/>
          <w:sz w:val="24"/>
          <w:szCs w:val="24"/>
        </w:rPr>
        <w:t xml:space="preserve"> Decadal Predictability Working Group, Distinguishing the roles of natural and </w:t>
      </w:r>
      <w:proofErr w:type="spellStart"/>
      <w:r w:rsidRPr="00545DF5">
        <w:rPr>
          <w:rFonts w:ascii="Times New Roman" w:hAnsi="Times New Roman" w:cs="Times New Roman"/>
          <w:sz w:val="24"/>
          <w:szCs w:val="24"/>
        </w:rPr>
        <w:t>anthropogenically</w:t>
      </w:r>
      <w:proofErr w:type="spellEnd"/>
      <w:r w:rsidRPr="00545DF5">
        <w:rPr>
          <w:rFonts w:ascii="Times New Roman" w:hAnsi="Times New Roman" w:cs="Times New Roman"/>
          <w:sz w:val="24"/>
          <w:szCs w:val="24"/>
        </w:rPr>
        <w:t xml:space="preserve"> forced decadal climate variability: Implications for prediction? </w:t>
      </w:r>
      <w:r w:rsidRPr="00545DF5">
        <w:rPr>
          <w:rFonts w:ascii="Times New Roman" w:hAnsi="Times New Roman" w:cs="Times New Roman"/>
          <w:i/>
          <w:sz w:val="24"/>
          <w:szCs w:val="24"/>
        </w:rPr>
        <w:t xml:space="preserve">Bull. Am. </w:t>
      </w:r>
      <w:proofErr w:type="spellStart"/>
      <w:r w:rsidRPr="00545DF5">
        <w:rPr>
          <w:rFonts w:ascii="Times New Roman" w:hAnsi="Times New Roman" w:cs="Times New Roman"/>
          <w:i/>
          <w:sz w:val="24"/>
          <w:szCs w:val="24"/>
        </w:rPr>
        <w:t>Meteorol</w:t>
      </w:r>
      <w:proofErr w:type="spellEnd"/>
      <w:r w:rsidRPr="00545DF5">
        <w:rPr>
          <w:rFonts w:ascii="Times New Roman" w:hAnsi="Times New Roman" w:cs="Times New Roman"/>
          <w:i/>
          <w:sz w:val="24"/>
          <w:szCs w:val="24"/>
        </w:rPr>
        <w:t>. Soc</w:t>
      </w:r>
      <w:r w:rsidRPr="00545DF5">
        <w:rPr>
          <w:rFonts w:ascii="Times New Roman" w:hAnsi="Times New Roman" w:cs="Times New Roman"/>
          <w:sz w:val="24"/>
          <w:szCs w:val="24"/>
        </w:rPr>
        <w:t xml:space="preserve">. </w:t>
      </w:r>
      <w:r w:rsidRPr="00545DF5">
        <w:rPr>
          <w:rFonts w:ascii="Times New Roman" w:hAnsi="Times New Roman" w:cs="Times New Roman"/>
          <w:b/>
          <w:sz w:val="24"/>
          <w:szCs w:val="24"/>
        </w:rPr>
        <w:t>92</w:t>
      </w:r>
      <w:r w:rsidRPr="00545DF5">
        <w:rPr>
          <w:rFonts w:ascii="Times New Roman" w:hAnsi="Times New Roman" w:cs="Times New Roman"/>
          <w:sz w:val="24"/>
          <w:szCs w:val="24"/>
        </w:rPr>
        <w:t>, 141-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545DF5">
        <w:rPr>
          <w:rFonts w:ascii="Times New Roman" w:hAnsi="Times New Roman" w:cs="Times New Roman"/>
          <w:sz w:val="24"/>
          <w:szCs w:val="24"/>
        </w:rPr>
        <w:t>.</w:t>
      </w:r>
    </w:p>
    <w:p w:rsidR="00703BA8" w:rsidRDefault="00703BA8" w:rsidP="0017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Default="00703BA8" w:rsidP="0070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Taylor, K., R.J. Stouffer, and G.A.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2012: An overview of CMIP5 and the experimental design. </w:t>
      </w:r>
      <w:r w:rsidRPr="00531539">
        <w:rPr>
          <w:rFonts w:ascii="Times New Roman" w:hAnsi="Times New Roman" w:cs="Times New Roman"/>
          <w:i/>
          <w:iCs/>
          <w:sz w:val="24"/>
          <w:szCs w:val="24"/>
        </w:rPr>
        <w:t>Bull. Amer. Meteor. Soc.,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CB" w:rsidRPr="00C349CB">
        <w:rPr>
          <w:rFonts w:ascii="Times New Roman" w:hAnsi="Times New Roman" w:cs="Times New Roman"/>
          <w:b/>
          <w:sz w:val="24"/>
          <w:szCs w:val="24"/>
        </w:rPr>
        <w:t>93</w:t>
      </w:r>
      <w:r w:rsidR="00C349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485-498.</w:t>
      </w: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9E1">
        <w:rPr>
          <w:rFonts w:ascii="Times New Roman" w:hAnsi="Times New Roman" w:cs="Times New Roman"/>
          <w:sz w:val="24"/>
          <w:szCs w:val="24"/>
        </w:rPr>
        <w:t xml:space="preserve">Thompson, D. W. J., Wallace, J. M., Jones, P. D. &amp; Kennedy, </w:t>
      </w:r>
      <w:proofErr w:type="gramStart"/>
      <w:r w:rsidRPr="005E39E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E39E1">
        <w:rPr>
          <w:rFonts w:ascii="Times New Roman" w:hAnsi="Times New Roman" w:cs="Times New Roman"/>
          <w:sz w:val="24"/>
          <w:szCs w:val="24"/>
        </w:rPr>
        <w:t>. J.</w:t>
      </w:r>
      <w:r w:rsidR="00C51B8F">
        <w:rPr>
          <w:rFonts w:ascii="Times New Roman" w:hAnsi="Times New Roman" w:cs="Times New Roman"/>
          <w:sz w:val="24"/>
          <w:szCs w:val="24"/>
        </w:rPr>
        <w:t>, 2009:</w:t>
      </w:r>
      <w:r w:rsidRPr="005E39E1">
        <w:rPr>
          <w:rFonts w:ascii="Times New Roman" w:hAnsi="Times New Roman" w:cs="Times New Roman"/>
          <w:sz w:val="24"/>
          <w:szCs w:val="24"/>
        </w:rPr>
        <w:t xml:space="preserve"> Identifying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>signatures of natural climate variability in time series of global-mean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9E1">
        <w:rPr>
          <w:rFonts w:ascii="Times New Roman" w:hAnsi="Times New Roman" w:cs="Times New Roman"/>
          <w:sz w:val="24"/>
          <w:szCs w:val="24"/>
        </w:rPr>
        <w:t xml:space="preserve">temperature: Methodology and insights. </w:t>
      </w:r>
      <w:r w:rsidRPr="00F1047D">
        <w:rPr>
          <w:rFonts w:ascii="Times New Roman" w:hAnsi="Times New Roman" w:cs="Times New Roman"/>
          <w:i/>
          <w:sz w:val="24"/>
          <w:szCs w:val="24"/>
        </w:rPr>
        <w:t>J. Clim</w:t>
      </w:r>
      <w:r w:rsidR="00C51B8F">
        <w:rPr>
          <w:rFonts w:ascii="Times New Roman" w:hAnsi="Times New Roman" w:cs="Times New Roman"/>
          <w:sz w:val="24"/>
          <w:szCs w:val="24"/>
        </w:rPr>
        <w:t>ate,</w:t>
      </w:r>
      <w:r w:rsidRPr="005E39E1">
        <w:rPr>
          <w:rFonts w:ascii="Times New Roman" w:hAnsi="Times New Roman" w:cs="Times New Roman"/>
          <w:sz w:val="24"/>
          <w:szCs w:val="24"/>
        </w:rPr>
        <w:t xml:space="preserve"> </w:t>
      </w:r>
      <w:r w:rsidRPr="00F1047D">
        <w:rPr>
          <w:rFonts w:ascii="Times New Roman" w:hAnsi="Times New Roman" w:cs="Times New Roman"/>
          <w:b/>
          <w:sz w:val="24"/>
          <w:szCs w:val="24"/>
        </w:rPr>
        <w:t>22</w:t>
      </w:r>
      <w:r w:rsidRPr="005E39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6120-</w:t>
      </w:r>
      <w:r w:rsidRPr="005E39E1">
        <w:rPr>
          <w:rFonts w:ascii="Times New Roman" w:hAnsi="Times New Roman" w:cs="Times New Roman"/>
          <w:sz w:val="24"/>
          <w:szCs w:val="24"/>
        </w:rPr>
        <w:t>6141.</w:t>
      </w:r>
    </w:p>
    <w:p w:rsidR="00FD6380" w:rsidRPr="00FD6380" w:rsidRDefault="00FD6380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6380" w:rsidRPr="00FD6380" w:rsidRDefault="00FD6380" w:rsidP="00FD6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380">
        <w:rPr>
          <w:rFonts w:ascii="Times New Roman" w:hAnsi="Times New Roman" w:cs="Times New Roman"/>
          <w:sz w:val="24"/>
          <w:szCs w:val="24"/>
        </w:rPr>
        <w:t>Trenberth, K. E., and D. J. Shea, 2006: Atlantic hurricanes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 xml:space="preserve">natural variability in 2005. </w:t>
      </w:r>
      <w:proofErr w:type="gramStart"/>
      <w:r w:rsidRPr="00FD6380">
        <w:rPr>
          <w:rFonts w:ascii="Times New Roman" w:hAnsi="Times New Roman" w:cs="Times New Roman"/>
          <w:sz w:val="24"/>
          <w:szCs w:val="24"/>
        </w:rPr>
        <w:t>Geophys.</w:t>
      </w:r>
      <w:proofErr w:type="gramEnd"/>
      <w:r w:rsidRPr="00FD6380">
        <w:rPr>
          <w:rFonts w:ascii="Times New Roman" w:hAnsi="Times New Roman" w:cs="Times New Roman"/>
          <w:sz w:val="24"/>
          <w:szCs w:val="24"/>
        </w:rPr>
        <w:t xml:space="preserve"> Res. </w:t>
      </w:r>
      <w:proofErr w:type="spellStart"/>
      <w:r w:rsidRPr="00FD6380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Pr="00FD6380">
        <w:rPr>
          <w:rFonts w:ascii="Times New Roman" w:hAnsi="Times New Roman" w:cs="Times New Roman"/>
          <w:sz w:val="24"/>
          <w:szCs w:val="24"/>
        </w:rPr>
        <w:t>., 33, L12704,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380">
        <w:rPr>
          <w:rFonts w:ascii="Times New Roman" w:hAnsi="Times New Roman" w:cs="Times New Roman"/>
          <w:sz w:val="24"/>
          <w:szCs w:val="24"/>
        </w:rPr>
        <w:t>doi</w:t>
      </w:r>
      <w:proofErr w:type="gramStart"/>
      <w:r w:rsidRPr="00FD6380">
        <w:rPr>
          <w:rFonts w:ascii="Times New Roman" w:hAnsi="Times New Roman" w:cs="Times New Roman"/>
          <w:sz w:val="24"/>
          <w:szCs w:val="24"/>
        </w:rPr>
        <w:t>:10.1029</w:t>
      </w:r>
      <w:proofErr w:type="gramEnd"/>
      <w:r w:rsidRPr="00FD6380">
        <w:rPr>
          <w:rFonts w:ascii="Times New Roman" w:hAnsi="Times New Roman" w:cs="Times New Roman"/>
          <w:sz w:val="24"/>
          <w:szCs w:val="24"/>
        </w:rPr>
        <w:t>/2006GL026894.</w:t>
      </w:r>
    </w:p>
    <w:p w:rsidR="00703BA8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BA8" w:rsidRPr="005E39E1" w:rsidRDefault="00703BA8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Wang, B., and Coauthors, 2013: Northern hemisphere summer monsoon intensified by mega-El Nino/southern oscillation and Atlantic multidecadal oscillation. </w:t>
      </w:r>
      <w:r w:rsidRPr="00703BA8">
        <w:rPr>
          <w:rFonts w:ascii="Times New Roman" w:hAnsi="Times New Roman" w:cs="Times New Roman"/>
          <w:i/>
          <w:sz w:val="24"/>
          <w:szCs w:val="24"/>
        </w:rPr>
        <w:t xml:space="preserve">Proc. Nat. </w:t>
      </w:r>
      <w:proofErr w:type="spellStart"/>
      <w:r w:rsidRPr="00703BA8">
        <w:rPr>
          <w:rFonts w:ascii="Times New Roman" w:hAnsi="Times New Roman" w:cs="Times New Roman"/>
          <w:i/>
          <w:sz w:val="24"/>
          <w:szCs w:val="24"/>
        </w:rPr>
        <w:t>Aca</w:t>
      </w:r>
      <w:proofErr w:type="spellEnd"/>
      <w:r w:rsidRPr="00703BA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703BA8">
        <w:rPr>
          <w:rFonts w:ascii="Times New Roman" w:hAnsi="Times New Roman" w:cs="Times New Roman"/>
          <w:i/>
          <w:sz w:val="24"/>
          <w:szCs w:val="24"/>
        </w:rPr>
        <w:t>Sci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3DB1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Pr="00531539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Ye, J.</w:t>
      </w:r>
      <w:r w:rsidR="00C51B8F">
        <w:rPr>
          <w:rFonts w:ascii="Times New Roman" w:hAnsi="Times New Roman" w:cs="Times New Roman"/>
          <w:sz w:val="24"/>
          <w:szCs w:val="24"/>
        </w:rPr>
        <w:t>, 2005:</w:t>
      </w:r>
      <w:r>
        <w:rPr>
          <w:rFonts w:ascii="Times New Roman" w:hAnsi="Times New Roman" w:cs="Times New Roman"/>
          <w:sz w:val="24"/>
          <w:szCs w:val="24"/>
        </w:rPr>
        <w:t xml:space="preserve"> Generalized low rank approximations of matrices. </w:t>
      </w:r>
      <w:r w:rsidRPr="00531539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1D70">
        <w:rPr>
          <w:rFonts w:ascii="Times New Roman" w:hAnsi="Times New Roman" w:cs="Times New Roman"/>
          <w:b/>
          <w:sz w:val="24"/>
          <w:szCs w:val="24"/>
        </w:rPr>
        <w:t>61</w:t>
      </w:r>
      <w:r w:rsidR="00C51B8F">
        <w:rPr>
          <w:rFonts w:ascii="Times New Roman" w:hAnsi="Times New Roman" w:cs="Times New Roman"/>
          <w:sz w:val="24"/>
          <w:szCs w:val="24"/>
        </w:rPr>
        <w:t>, 167-191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3DB1" w:rsidRPr="00D13168" w:rsidRDefault="00453DB1" w:rsidP="00453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DB1" w:rsidRDefault="00453DB1" w:rsidP="00453DB1"/>
    <w:p w:rsidR="006475F8" w:rsidRDefault="006475F8">
      <w:pPr>
        <w:rPr>
          <w:rFonts w:ascii="Times New Roman" w:hAnsi="Times New Roman" w:cs="Times New Roman"/>
          <w:sz w:val="24"/>
          <w:szCs w:val="24"/>
        </w:rPr>
      </w:pPr>
    </w:p>
    <w:p w:rsidR="00202387" w:rsidRPr="00436702" w:rsidRDefault="00453DB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  <w:r w:rsidR="00202387" w:rsidRPr="00FC14C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Figure legends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Global mean sea surface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two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4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CCSM4 historical run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5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C72">
        <w:rPr>
          <w:rFonts w:ascii="Times New Roman" w:hAnsi="Times New Roman" w:cs="Times New Roman"/>
          <w:sz w:val="24"/>
          <w:szCs w:val="24"/>
        </w:rPr>
        <w:t>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="00B96042" w:rsidRPr="00B96042">
        <w:rPr>
          <w:rFonts w:ascii="Times New Roman" w:hAnsi="Times New Roman" w:cs="Times New Roman"/>
          <w:sz w:val="24"/>
          <w:szCs w:val="24"/>
        </w:rPr>
        <w:t xml:space="preserve"> </w:t>
      </w:r>
      <w:r w:rsidR="00B96042">
        <w:rPr>
          <w:rFonts w:ascii="Times New Roman" w:hAnsi="Times New Roman" w:cs="Times New Roman"/>
          <w:sz w:val="24"/>
          <w:szCs w:val="24"/>
        </w:rPr>
        <w:t>during the recent warming</w:t>
      </w:r>
      <w:r w:rsidR="00B96042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PCs have arbitrary scale.</w:t>
      </w:r>
    </w:p>
    <w:p w:rsidR="006839C2" w:rsidRPr="001F4C72" w:rsidRDefault="006839C2" w:rsidP="006839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C72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</w:rPr>
        <w:t>) 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North Atlantic</w:t>
      </w:r>
      <w:r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>
        <w:rPr>
          <w:rFonts w:ascii="Times New Roman" w:hAnsi="Times New Roman" w:cs="Times New Roman"/>
          <w:sz w:val="24"/>
          <w:szCs w:val="24"/>
        </w:rPr>
        <w:t>anomalies from observations (red</w:t>
      </w:r>
      <w:r w:rsidRPr="001F4C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>
        <w:rPr>
          <w:rFonts w:ascii="Times New Roman" w:hAnsi="Times New Roman" w:cs="Times New Roman"/>
          <w:sz w:val="24"/>
          <w:szCs w:val="24"/>
        </w:rPr>
        <w:t>from first three EEOF 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>
        <w:rPr>
          <w:rFonts w:ascii="Times New Roman" w:hAnsi="Times New Roman" w:cs="Times New Roman"/>
          <w:sz w:val="24"/>
          <w:szCs w:val="24"/>
        </w:rPr>
        <w:t xml:space="preserve"> (blue), and AMO index (blue dotted). </w:t>
      </w:r>
    </w:p>
    <w:p w:rsidR="00B96042" w:rsidRDefault="00B96042" w:rsidP="00B960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Each mode spans five seasons. </w:t>
      </w:r>
    </w:p>
    <w:p w:rsidR="00FC14C5" w:rsidRDefault="00FC14C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75F8" w:rsidRDefault="006475F8" w:rsidP="0064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457B" w:rsidRDefault="006A5E38" w:rsidP="00C1457B">
      <w:r>
        <w:rPr>
          <w:noProof/>
        </w:rPr>
        <w:drawing>
          <wp:inline distT="0" distB="0" distL="0" distR="0">
            <wp:extent cx="5936615" cy="4455795"/>
            <wp:effectExtent l="19050" t="0" r="6985" b="0"/>
            <wp:docPr id="4" name="Picture 4" descr="C:\mfile\enso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38">
        <w:rPr>
          <w:rFonts w:ascii="Times New Roman" w:hAnsi="Times New Roman" w:cs="Times New Roman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Global mean</w:t>
      </w:r>
      <w:r w:rsidR="00426486">
        <w:rPr>
          <w:rFonts w:ascii="Times New Roman" w:hAnsi="Times New Roman" w:cs="Times New Roman"/>
          <w:sz w:val="24"/>
          <w:szCs w:val="24"/>
        </w:rPr>
        <w:t xml:space="preserve"> sea surface</w:t>
      </w:r>
      <w:r>
        <w:rPr>
          <w:rFonts w:ascii="Times New Roman" w:hAnsi="Times New Roman" w:cs="Times New Roman"/>
          <w:sz w:val="24"/>
          <w:szCs w:val="24"/>
        </w:rPr>
        <w:t xml:space="preserve"> temperature anomalies</w:t>
      </w:r>
      <w:r w:rsidRPr="006A5E38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observations (blue) and CCSM4 historical run (red). </w:t>
      </w:r>
    </w:p>
    <w:p w:rsidR="006A5E38" w:rsidRDefault="006A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E38" w:rsidRP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36195</wp:posOffset>
            </wp:positionV>
            <wp:extent cx="3376930" cy="4085590"/>
            <wp:effectExtent l="19050" t="0" r="0" b="0"/>
            <wp:wrapSquare wrapText="bothSides"/>
            <wp:docPr id="2" name="Picture 5" descr="C:\mfile\enso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file\enso\fig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334" t="25002" r="3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6A5E38" w:rsidRDefault="006A5E38" w:rsidP="00C1457B">
      <w:pPr>
        <w:rPr>
          <w:rFonts w:ascii="Times New Roman" w:hAnsi="Times New Roman" w:cs="Times New Roman"/>
          <w:sz w:val="24"/>
          <w:szCs w:val="24"/>
        </w:rPr>
      </w:pPr>
    </w:p>
    <w:p w:rsidR="00CE386D" w:rsidRDefault="002C42F4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457B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C1457B">
        <w:rPr>
          <w:rFonts w:ascii="Times New Roman" w:hAnsi="Times New Roman" w:cs="Times New Roman"/>
          <w:sz w:val="24"/>
          <w:szCs w:val="24"/>
        </w:rPr>
        <w:t>Spatial patterns of the f</w:t>
      </w:r>
      <w:r w:rsidR="006A5E38">
        <w:rPr>
          <w:rFonts w:ascii="Times New Roman" w:hAnsi="Times New Roman" w:cs="Times New Roman"/>
          <w:sz w:val="24"/>
          <w:szCs w:val="24"/>
        </w:rPr>
        <w:t>irst two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6A5E38">
        <w:rPr>
          <w:rFonts w:ascii="Times New Roman" w:hAnsi="Times New Roman" w:cs="Times New Roman"/>
          <w:sz w:val="24"/>
          <w:szCs w:val="24"/>
        </w:rPr>
        <w:t xml:space="preserve"> from CCSM4 natural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CE386D" w:rsidRDefault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489121" cy="4180114"/>
            <wp:effectExtent l="19050" t="0" r="0" b="0"/>
            <wp:wrapSquare wrapText="bothSides"/>
            <wp:docPr id="3" name="Picture 6" descr="C:\mfile\enso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file\enso\fig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3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1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CE386D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A70139" w:rsidRDefault="00A70139" w:rsidP="00CE386D">
      <w:pPr>
        <w:rPr>
          <w:rFonts w:ascii="Times New Roman" w:hAnsi="Times New Roman" w:cs="Times New Roman"/>
          <w:sz w:val="24"/>
          <w:szCs w:val="24"/>
        </w:rPr>
      </w:pPr>
    </w:p>
    <w:p w:rsidR="00CE386D" w:rsidRDefault="00A70139" w:rsidP="00CE38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CE386D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E386D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CE386D">
        <w:rPr>
          <w:rFonts w:ascii="Times New Roman" w:hAnsi="Times New Roman" w:cs="Times New Roman"/>
          <w:sz w:val="24"/>
          <w:szCs w:val="24"/>
        </w:rPr>
        <w:t>Spatial patterns of the f</w:t>
      </w:r>
      <w:r>
        <w:rPr>
          <w:rFonts w:ascii="Times New Roman" w:hAnsi="Times New Roman" w:cs="Times New Roman"/>
          <w:sz w:val="24"/>
          <w:szCs w:val="24"/>
        </w:rPr>
        <w:t>irst three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</w:t>
      </w:r>
      <w:r w:rsidR="00CE386D">
        <w:rPr>
          <w:rFonts w:ascii="Times New Roman" w:hAnsi="Times New Roman" w:cs="Times New Roman"/>
          <w:sz w:val="24"/>
          <w:szCs w:val="24"/>
        </w:rPr>
        <w:t xml:space="preserve"> run</w:t>
      </w:r>
      <w:r w:rsidR="00CE386D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C1457B" w:rsidRDefault="00C1457B" w:rsidP="00C1457B">
      <w:r>
        <w:br w:type="page"/>
      </w:r>
    </w:p>
    <w:p w:rsidR="00C1457B" w:rsidRDefault="00D05659" w:rsidP="00C1457B">
      <w:r>
        <w:rPr>
          <w:noProof/>
        </w:rPr>
        <w:lastRenderedPageBreak/>
        <w:drawing>
          <wp:inline distT="0" distB="0" distL="0" distR="0">
            <wp:extent cx="5936615" cy="4455795"/>
            <wp:effectExtent l="19050" t="0" r="6985" b="0"/>
            <wp:docPr id="8" name="Picture 7" descr="C:\mfile\enso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file\enso\fig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D05659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4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457B" w:rsidRPr="001F4C72">
        <w:rPr>
          <w:rFonts w:ascii="Times New Roman" w:hAnsi="Times New Roman" w:cs="Times New Roman"/>
          <w:sz w:val="24"/>
          <w:szCs w:val="24"/>
        </w:rPr>
        <w:t xml:space="preserve"> Nino-3.4 index (</w:t>
      </w:r>
      <w:proofErr w:type="spellStart"/>
      <w:r w:rsidR="00C1457B"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1457B"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C1457B"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 w:rsidR="00EE3163">
        <w:rPr>
          <w:rFonts w:ascii="Times New Roman" w:hAnsi="Times New Roman" w:cs="Times New Roman"/>
          <w:sz w:val="24"/>
          <w:szCs w:val="24"/>
        </w:rPr>
        <w:t xml:space="preserve"> (PCs</w:t>
      </w:r>
      <w:r w:rsidR="00C1457B">
        <w:rPr>
          <w:rFonts w:ascii="Times New Roman" w:hAnsi="Times New Roman" w:cs="Times New Roman"/>
          <w:sz w:val="24"/>
          <w:szCs w:val="24"/>
        </w:rPr>
        <w:t xml:space="preserve">) of the </w:t>
      </w:r>
      <w:r w:rsidR="00C1457B" w:rsidRPr="001F4C72">
        <w:rPr>
          <w:rFonts w:ascii="Times New Roman" w:hAnsi="Times New Roman" w:cs="Times New Roman"/>
          <w:sz w:val="24"/>
          <w:szCs w:val="24"/>
        </w:rPr>
        <w:t>first three</w:t>
      </w:r>
      <w:r w:rsidR="00C1457B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CCSM4 historical run</w:t>
      </w:r>
      <w:r w:rsidR="00C1457B" w:rsidRPr="001F4C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A3">
        <w:rPr>
          <w:rFonts w:ascii="Times New Roman" w:hAnsi="Times New Roman" w:cs="Times New Roman"/>
          <w:sz w:val="24"/>
          <w:szCs w:val="24"/>
        </w:rPr>
        <w:t>The PCs have arbitrary</w:t>
      </w:r>
      <w:r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C1457B" w:rsidRDefault="00C1457B" w:rsidP="00C1457B">
      <w:r>
        <w:br w:type="page"/>
      </w:r>
    </w:p>
    <w:p w:rsidR="00C1457B" w:rsidRDefault="00EA4A37" w:rsidP="00C1457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488940" cy="4187190"/>
            <wp:effectExtent l="19050" t="0" r="0" b="0"/>
            <wp:wrapSquare wrapText="bothSides"/>
            <wp:docPr id="9" name="Picture 8" descr="C:\mfile\enso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file\enso\fig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23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57B" w:rsidRDefault="00C1457B" w:rsidP="00C1457B"/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EA4A37" w:rsidP="00EA4A37">
      <w:pPr>
        <w:rPr>
          <w:rFonts w:ascii="Times New Roman" w:hAnsi="Times New Roman" w:cs="Times New Roman"/>
          <w:sz w:val="24"/>
          <w:szCs w:val="24"/>
        </w:rPr>
      </w:pPr>
    </w:p>
    <w:p w:rsidR="00EA4A37" w:rsidRDefault="00DA06EF" w:rsidP="00EA4A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5</w:t>
      </w:r>
      <w:r w:rsidR="00EA4A37"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4A37" w:rsidRPr="001F4C72">
        <w:rPr>
          <w:rFonts w:ascii="Times New Roman" w:hAnsi="Times New Roman" w:cs="Times New Roman"/>
          <w:sz w:val="24"/>
          <w:szCs w:val="24"/>
        </w:rPr>
        <w:t xml:space="preserve">  </w:t>
      </w:r>
      <w:r w:rsidR="00EA4A37">
        <w:rPr>
          <w:rFonts w:ascii="Times New Roman" w:hAnsi="Times New Roman" w:cs="Times New Roman"/>
          <w:sz w:val="24"/>
          <w:szCs w:val="24"/>
        </w:rPr>
        <w:t>Spatial patterns of the first three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 w:rsidR="00EA4A37">
        <w:rPr>
          <w:rFonts w:ascii="Times New Roman" w:hAnsi="Times New Roman" w:cs="Times New Roman"/>
          <w:sz w:val="24"/>
          <w:szCs w:val="24"/>
        </w:rPr>
        <w:t xml:space="preserve"> from observations</w:t>
      </w:r>
      <w:r w:rsidR="001A093A">
        <w:rPr>
          <w:rFonts w:ascii="Times New Roman" w:hAnsi="Times New Roman" w:cs="Times New Roman"/>
          <w:sz w:val="24"/>
          <w:szCs w:val="24"/>
        </w:rPr>
        <w:t xml:space="preserve"> during the recent warming</w:t>
      </w:r>
      <w:r w:rsidR="00EA4A37" w:rsidRPr="001F4C72">
        <w:rPr>
          <w:rFonts w:ascii="Times New Roman" w:hAnsi="Times New Roman" w:cs="Times New Roman"/>
          <w:sz w:val="24"/>
          <w:szCs w:val="24"/>
        </w:rPr>
        <w:t xml:space="preserve">. Each mode spans five seasons. </w:t>
      </w:r>
    </w:p>
    <w:p w:rsidR="0084259A" w:rsidRDefault="00842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</w:p>
    <w:p w:rsidR="0084259A" w:rsidRDefault="0084259A" w:rsidP="00EA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4455795"/>
            <wp:effectExtent l="19050" t="0" r="6985" b="0"/>
            <wp:docPr id="10" name="Picture 9" descr="C:\mfile\enso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file\enso\fig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A" w:rsidRPr="001F4C72" w:rsidRDefault="0084259A" w:rsidP="008425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C72">
        <w:rPr>
          <w:rFonts w:ascii="Times New Roman" w:hAnsi="Times New Roman" w:cs="Times New Roman"/>
          <w:sz w:val="24"/>
          <w:szCs w:val="24"/>
        </w:rPr>
        <w:t>Nino-3.4 index (</w:t>
      </w:r>
      <w:proofErr w:type="spellStart"/>
      <w:r w:rsidRPr="001F4C7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F4C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F4C72">
        <w:rPr>
          <w:rFonts w:ascii="Times New Roman" w:hAnsi="Times New Roman" w:cs="Times New Roman"/>
          <w:sz w:val="24"/>
          <w:szCs w:val="24"/>
        </w:rPr>
        <w:t>) and principal components</w:t>
      </w:r>
      <w:r>
        <w:rPr>
          <w:rFonts w:ascii="Times New Roman" w:hAnsi="Times New Roman" w:cs="Times New Roman"/>
          <w:sz w:val="24"/>
          <w:szCs w:val="24"/>
        </w:rPr>
        <w:t xml:space="preserve"> (PCs) of the </w:t>
      </w:r>
      <w:r w:rsidRPr="001F4C72">
        <w:rPr>
          <w:rFonts w:ascii="Times New Roman" w:hAnsi="Times New Roman" w:cs="Times New Roman"/>
          <w:sz w:val="24"/>
          <w:szCs w:val="24"/>
        </w:rPr>
        <w:t>first three</w:t>
      </w:r>
      <w:r>
        <w:rPr>
          <w:rFonts w:ascii="Times New Roman" w:hAnsi="Times New Roman" w:cs="Times New Roman"/>
          <w:sz w:val="24"/>
          <w:szCs w:val="24"/>
        </w:rPr>
        <w:t xml:space="preserve"> EEOF modes from observations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58A3">
        <w:rPr>
          <w:rFonts w:ascii="Times New Roman" w:hAnsi="Times New Roman" w:cs="Times New Roman"/>
          <w:sz w:val="24"/>
          <w:szCs w:val="24"/>
        </w:rPr>
        <w:t xml:space="preserve"> The PCs have arbitrary </w:t>
      </w:r>
      <w:r>
        <w:rPr>
          <w:rFonts w:ascii="Times New Roman" w:hAnsi="Times New Roman" w:cs="Times New Roman"/>
          <w:sz w:val="24"/>
          <w:szCs w:val="24"/>
        </w:rPr>
        <w:t>scale.</w:t>
      </w:r>
    </w:p>
    <w:p w:rsidR="00C1457B" w:rsidRDefault="00C1457B" w:rsidP="00C1457B">
      <w:r>
        <w:br w:type="page"/>
      </w:r>
    </w:p>
    <w:p w:rsidR="00C1457B" w:rsidRDefault="00426486" w:rsidP="00C1457B">
      <w:r>
        <w:rPr>
          <w:noProof/>
        </w:rPr>
        <w:lastRenderedPageBreak/>
        <w:drawing>
          <wp:inline distT="0" distB="0" distL="0" distR="0">
            <wp:extent cx="5936615" cy="4455795"/>
            <wp:effectExtent l="19050" t="0" r="6985" b="0"/>
            <wp:docPr id="11" name="Picture 10" descr="C:\mfile\enso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file\enso\fig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7B" w:rsidRPr="001F4C72" w:rsidRDefault="00C1457B" w:rsidP="00C145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C72">
        <w:rPr>
          <w:rFonts w:ascii="Times New Roman" w:hAnsi="Times New Roman" w:cs="Times New Roman"/>
          <w:sz w:val="24"/>
          <w:szCs w:val="24"/>
        </w:rPr>
        <w:t>Fi</w:t>
      </w:r>
      <w:r w:rsidR="00426486">
        <w:rPr>
          <w:rFonts w:ascii="Times New Roman" w:hAnsi="Times New Roman" w:cs="Times New Roman"/>
          <w:sz w:val="24"/>
          <w:szCs w:val="24"/>
        </w:rPr>
        <w:t>gure 7</w:t>
      </w:r>
      <w:r w:rsidR="00282F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2FE1">
        <w:rPr>
          <w:rFonts w:ascii="Times New Roman" w:hAnsi="Times New Roman" w:cs="Times New Roman"/>
          <w:sz w:val="24"/>
          <w:szCs w:val="24"/>
        </w:rPr>
        <w:t xml:space="preserve">  </w:t>
      </w:r>
      <w:r w:rsidR="0042648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26486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426486">
        <w:rPr>
          <w:rFonts w:ascii="Times New Roman" w:hAnsi="Times New Roman" w:cs="Times New Roman"/>
          <w:sz w:val="24"/>
          <w:szCs w:val="24"/>
        </w:rPr>
        <w:t xml:space="preserve">) </w:t>
      </w:r>
      <w:r w:rsidR="00282FE1">
        <w:rPr>
          <w:rFonts w:ascii="Times New Roman" w:hAnsi="Times New Roman" w:cs="Times New Roman"/>
          <w:sz w:val="24"/>
          <w:szCs w:val="24"/>
        </w:rPr>
        <w:t>G</w:t>
      </w:r>
      <w:r w:rsidRPr="001F4C72">
        <w:rPr>
          <w:rFonts w:ascii="Times New Roman" w:hAnsi="Times New Roman" w:cs="Times New Roman"/>
          <w:sz w:val="24"/>
          <w:szCs w:val="24"/>
        </w:rPr>
        <w:t xml:space="preserve">lobal mean sea surface temperature </w:t>
      </w:r>
      <w:r w:rsidR="00282FE1">
        <w:rPr>
          <w:rFonts w:ascii="Times New Roman" w:hAnsi="Times New Roman" w:cs="Times New Roman"/>
          <w:sz w:val="24"/>
          <w:szCs w:val="24"/>
        </w:rPr>
        <w:t xml:space="preserve">anomalies </w:t>
      </w:r>
      <w:r w:rsidR="00426486">
        <w:rPr>
          <w:rFonts w:ascii="Times New Roman" w:hAnsi="Times New Roman" w:cs="Times New Roman"/>
          <w:sz w:val="24"/>
          <w:szCs w:val="24"/>
        </w:rPr>
        <w:t>from observations (red</w:t>
      </w:r>
      <w:r w:rsidRPr="001F4C72">
        <w:rPr>
          <w:rFonts w:ascii="Times New Roman" w:hAnsi="Times New Roman" w:cs="Times New Roman"/>
          <w:sz w:val="24"/>
          <w:szCs w:val="24"/>
        </w:rPr>
        <w:t xml:space="preserve">) and reconstructed </w:t>
      </w:r>
      <w:r w:rsidR="00282FE1">
        <w:rPr>
          <w:rFonts w:ascii="Times New Roman" w:hAnsi="Times New Roman" w:cs="Times New Roman"/>
          <w:sz w:val="24"/>
          <w:szCs w:val="24"/>
        </w:rPr>
        <w:t xml:space="preserve">from </w:t>
      </w:r>
      <w:r w:rsidR="00426486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025EF0">
        <w:rPr>
          <w:rFonts w:ascii="Times New Roman" w:hAnsi="Times New Roman" w:cs="Times New Roman"/>
          <w:sz w:val="24"/>
          <w:szCs w:val="24"/>
        </w:rPr>
        <w:t xml:space="preserve">EEOF </w:t>
      </w:r>
      <w:r w:rsidR="00426486">
        <w:rPr>
          <w:rFonts w:ascii="Times New Roman" w:hAnsi="Times New Roman" w:cs="Times New Roman"/>
          <w:sz w:val="24"/>
          <w:szCs w:val="24"/>
        </w:rPr>
        <w:t>m</w:t>
      </w:r>
      <w:r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(blue); (right)</w:t>
      </w:r>
      <w:r w:rsidRPr="001F4C72">
        <w:rPr>
          <w:rFonts w:ascii="Times New Roman" w:hAnsi="Times New Roman" w:cs="Times New Roman"/>
          <w:sz w:val="24"/>
          <w:szCs w:val="24"/>
        </w:rPr>
        <w:t xml:space="preserve"> </w:t>
      </w:r>
      <w:r w:rsidR="00426486">
        <w:rPr>
          <w:rFonts w:ascii="Times New Roman" w:hAnsi="Times New Roman" w:cs="Times New Roman"/>
          <w:sz w:val="24"/>
          <w:szCs w:val="24"/>
        </w:rPr>
        <w:t>North Atlantic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 mean sea surface temperature </w:t>
      </w:r>
      <w:r w:rsidR="00426486">
        <w:rPr>
          <w:rFonts w:ascii="Times New Roman" w:hAnsi="Times New Roman" w:cs="Times New Roman"/>
          <w:sz w:val="24"/>
          <w:szCs w:val="24"/>
        </w:rPr>
        <w:t>anomalies from observations (red</w:t>
      </w:r>
      <w:r w:rsidR="00426486" w:rsidRPr="001F4C72">
        <w:rPr>
          <w:rFonts w:ascii="Times New Roman" w:hAnsi="Times New Roman" w:cs="Times New Roman"/>
          <w:sz w:val="24"/>
          <w:szCs w:val="24"/>
        </w:rPr>
        <w:t>)</w:t>
      </w:r>
      <w:r w:rsidR="00426486">
        <w:rPr>
          <w:rFonts w:ascii="Times New Roman" w:hAnsi="Times New Roman" w:cs="Times New Roman"/>
          <w:sz w:val="24"/>
          <w:szCs w:val="24"/>
        </w:rPr>
        <w:t xml:space="preserve">, </w:t>
      </w:r>
      <w:r w:rsidR="00426486" w:rsidRPr="001F4C72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426486">
        <w:rPr>
          <w:rFonts w:ascii="Times New Roman" w:hAnsi="Times New Roman" w:cs="Times New Roman"/>
          <w:sz w:val="24"/>
          <w:szCs w:val="24"/>
        </w:rPr>
        <w:t>from first three EEOF m</w:t>
      </w:r>
      <w:r w:rsidR="00426486" w:rsidRPr="001F4C72">
        <w:rPr>
          <w:rFonts w:ascii="Times New Roman" w:hAnsi="Times New Roman" w:cs="Times New Roman"/>
          <w:sz w:val="24"/>
          <w:szCs w:val="24"/>
        </w:rPr>
        <w:t>odes</w:t>
      </w:r>
      <w:r w:rsidR="00426486">
        <w:rPr>
          <w:rFonts w:ascii="Times New Roman" w:hAnsi="Times New Roman" w:cs="Times New Roman"/>
          <w:sz w:val="24"/>
          <w:szCs w:val="24"/>
        </w:rPr>
        <w:t xml:space="preserve"> (blue), and AMO index (blue dotted).</w:t>
      </w:r>
      <w:r w:rsidR="006B7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57B" w:rsidRDefault="00C1457B" w:rsidP="00C1457B">
      <w:r>
        <w:br w:type="page"/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486400"/>
            <wp:effectExtent l="19050" t="0" r="0" b="0"/>
            <wp:docPr id="1" name="Picture 4" descr="C:\mfile\enso\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file\enso\fig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</w:p>
    <w:p w:rsidR="001A093A" w:rsidRDefault="001A093A" w:rsidP="001A09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8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Spatial patterns of the first three</w:t>
      </w:r>
      <w:r w:rsidRPr="001F4C72">
        <w:rPr>
          <w:rFonts w:ascii="Times New Roman" w:hAnsi="Times New Roman" w:cs="Times New Roman"/>
          <w:sz w:val="24"/>
          <w:szCs w:val="24"/>
        </w:rPr>
        <w:t xml:space="preserve"> EEOF modes</w:t>
      </w:r>
      <w:r>
        <w:rPr>
          <w:rFonts w:ascii="Times New Roman" w:hAnsi="Times New Roman" w:cs="Times New Roman"/>
          <w:sz w:val="24"/>
          <w:szCs w:val="24"/>
        </w:rPr>
        <w:t xml:space="preserve"> from observations during the early warming</w:t>
      </w:r>
      <w:r w:rsidRPr="001F4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C72">
        <w:rPr>
          <w:rFonts w:ascii="Times New Roman" w:hAnsi="Times New Roman" w:cs="Times New Roman"/>
          <w:sz w:val="24"/>
          <w:szCs w:val="24"/>
        </w:rPr>
        <w:t xml:space="preserve"> Each mode spans five seasons. </w:t>
      </w:r>
    </w:p>
    <w:p w:rsidR="00444C1E" w:rsidRPr="00DA481B" w:rsidRDefault="00444C1E" w:rsidP="00CA6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44C1E" w:rsidRPr="00DA481B" w:rsidSect="004B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ZHANGM.H." w:date="2013-09-17T02:46:00Z" w:initials="MZ">
    <w:p w:rsidR="00F42BB3" w:rsidRDefault="00F42BB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>Is this point not addressed in the paper?</w:t>
      </w:r>
    </w:p>
  </w:comment>
  <w:comment w:id="30" w:author="ZHANGM.H." w:date="2013-09-17T02:49:00Z" w:initials="MZ">
    <w:p w:rsidR="00F42BB3" w:rsidRDefault="00F42BB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>Isn’t this</w:t>
      </w:r>
      <w:r>
        <w:rPr>
          <w:rFonts w:ascii="Times New Roman" w:hAnsi="Times New Roman" w:cs="Times New Roman"/>
          <w:sz w:val="24"/>
          <w:szCs w:val="24"/>
        </w:rPr>
        <w:t xml:space="preserve"> just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1850</w:t>
      </w:r>
      <w:r>
        <w:rPr>
          <w:rFonts w:ascii="Times New Roman" w:hAnsi="Times New Roman" w:cs="Times New Roman"/>
          <w:sz w:val="24"/>
          <w:szCs w:val="24"/>
        </w:rPr>
        <w:t xml:space="preserve"> preindustrial condition</w:t>
      </w:r>
      <w:r>
        <w:rPr>
          <w:rFonts w:ascii="Times New Roman" w:hAnsi="Times New Roman" w:cs="Times New Roman"/>
          <w:sz w:val="24"/>
          <w:szCs w:val="24"/>
        </w:rPr>
        <w:t>?</w:t>
      </w:r>
    </w:p>
  </w:comment>
  <w:comment w:id="36" w:author="ZHANGM.H." w:date="2013-09-17T03:20:00Z" w:initials="MZ">
    <w:p w:rsidR="00DC685E" w:rsidRDefault="00DE25FE" w:rsidP="00DC685E">
      <w:pPr>
        <w:pStyle w:val="ref"/>
        <w:ind w:left="1080"/>
        <w:jc w:val="left"/>
      </w:pPr>
      <w:r>
        <w:rPr>
          <w:rStyle w:val="CommentReference"/>
        </w:rPr>
        <w:annotationRef/>
      </w:r>
      <w:r>
        <w:t xml:space="preserve">This is still a debatable conclusion, as you also mentioned later to be strengthening in some studies.  Also, I have a paper to argue for weakening: </w:t>
      </w:r>
    </w:p>
    <w:p w:rsidR="00DC685E" w:rsidRPr="00DB0B21" w:rsidRDefault="00DC685E" w:rsidP="00DC685E">
      <w:pPr>
        <w:pStyle w:val="ref"/>
        <w:ind w:left="1080"/>
        <w:jc w:val="left"/>
        <w:rPr>
          <w:rFonts w:ascii="Times New Roman" w:hAnsi="Times New Roman"/>
          <w:sz w:val="24"/>
          <w:szCs w:val="24"/>
        </w:rPr>
      </w:pPr>
      <w:r w:rsidRPr="00DB0B21">
        <w:rPr>
          <w:rFonts w:ascii="Times New Roman" w:hAnsi="Times New Roman"/>
          <w:sz w:val="24"/>
          <w:szCs w:val="24"/>
          <w:lang w:eastAsia="zh-CN"/>
        </w:rPr>
        <w:t xml:space="preserve">Zhang, M. H., and H. Song, 2006: </w:t>
      </w:r>
      <w:hyperlink r:id="rId1" w:history="1">
        <w:r w:rsidRPr="00DB0B21">
          <w:rPr>
            <w:rStyle w:val="Hyperlink"/>
            <w:rFonts w:ascii="Times New Roman" w:hAnsi="Times New Roman"/>
            <w:sz w:val="24"/>
            <w:szCs w:val="24"/>
            <w:lang w:eastAsia="zh-CN"/>
          </w:rPr>
          <w:t>Evidence of Deceleration of Atmospheric Vertical Overturning Circulation over the Tropical Pacific</w:t>
        </w:r>
      </w:hyperlink>
      <w:r w:rsidRPr="00DB0B21">
        <w:rPr>
          <w:rFonts w:ascii="Times New Roman" w:hAnsi="Times New Roman"/>
          <w:sz w:val="24"/>
          <w:szCs w:val="24"/>
          <w:lang w:eastAsia="zh-CN"/>
        </w:rPr>
        <w:t>, Geophysical Research Letters.</w:t>
      </w:r>
      <w:r w:rsidRPr="00DB0B21">
        <w:rPr>
          <w:rFonts w:ascii="Times New Roman" w:hAnsi="Times New Roman"/>
          <w:sz w:val="24"/>
          <w:szCs w:val="24"/>
        </w:rPr>
        <w:t xml:space="preserve"> 33, L12701, doi</w:t>
      </w:r>
      <w:proofErr w:type="gramStart"/>
      <w:r w:rsidRPr="00DB0B21">
        <w:rPr>
          <w:rFonts w:ascii="Times New Roman" w:hAnsi="Times New Roman"/>
          <w:sz w:val="24"/>
          <w:szCs w:val="24"/>
        </w:rPr>
        <w:t>:10.1029</w:t>
      </w:r>
      <w:proofErr w:type="gramEnd"/>
      <w:r w:rsidRPr="00DB0B21">
        <w:rPr>
          <w:rFonts w:ascii="Times New Roman" w:hAnsi="Times New Roman"/>
          <w:sz w:val="24"/>
          <w:szCs w:val="24"/>
        </w:rPr>
        <w:t xml:space="preserve">/2006GL025942. </w:t>
      </w:r>
    </w:p>
    <w:p w:rsidR="00DE25FE" w:rsidRDefault="00DE25FE">
      <w:pPr>
        <w:pStyle w:val="CommentText"/>
      </w:pPr>
    </w:p>
  </w:comment>
  <w:comment w:id="39" w:author="ZHANGM.H." w:date="2013-09-17T03:00:00Z" w:initials="MZ">
    <w:p w:rsidR="006E43AC" w:rsidRDefault="006E43AC">
      <w:pPr>
        <w:pStyle w:val="CommentText"/>
      </w:pPr>
      <w:r>
        <w:rPr>
          <w:rStyle w:val="CommentReference"/>
        </w:rPr>
        <w:annotationRef/>
      </w:r>
      <w:r>
        <w:t>Mode 1?</w:t>
      </w:r>
    </w:p>
  </w:comment>
  <w:comment w:id="44" w:author="ZHANGM.H." w:date="2013-09-17T03:15:00Z" w:initials="MZ">
    <w:p w:rsidR="00DE25FE" w:rsidRDefault="00DE25FE">
      <w:pPr>
        <w:pStyle w:val="CommentText"/>
      </w:pPr>
      <w:r>
        <w:rPr>
          <w:rStyle w:val="CommentReference"/>
        </w:rPr>
        <w:annotationRef/>
      </w:r>
      <w:r>
        <w:t>Is this El Nino’s role or association with global change?</w:t>
      </w:r>
    </w:p>
  </w:comment>
  <w:comment w:id="45" w:author="ZHANGM.H." w:date="2013-09-17T03:27:00Z" w:initials="MZ">
    <w:p w:rsidR="00DC685E" w:rsidRDefault="00DC685E">
      <w:pPr>
        <w:pStyle w:val="CommentText"/>
      </w:pPr>
      <w:r>
        <w:rPr>
          <w:rStyle w:val="CommentReference"/>
        </w:rPr>
        <w:annotationRef/>
      </w:r>
      <w:r>
        <w:t>As noted before, this is opposite to what other studies found.</w:t>
      </w:r>
    </w:p>
  </w:comment>
  <w:comment w:id="48" w:author="ZHANGM.H." w:date="2013-09-17T03:29:00Z" w:initials="MZ">
    <w:p w:rsidR="00DC685E" w:rsidRDefault="00DC685E">
      <w:pPr>
        <w:pStyle w:val="CommentText"/>
      </w:pPr>
      <w:r>
        <w:rPr>
          <w:rStyle w:val="CommentReference"/>
        </w:rPr>
        <w:annotationRef/>
      </w:r>
      <w:r>
        <w:t>This statement is not substantiated. I guess the unforced run does not have the trend.</w:t>
      </w:r>
    </w:p>
  </w:comment>
  <w:comment w:id="57" w:author="ZHANGM.H." w:date="2013-09-17T03:40:00Z" w:initials="MZ">
    <w:p w:rsidR="00CA1D58" w:rsidRDefault="00CA1D58">
      <w:pPr>
        <w:pStyle w:val="CommentText"/>
      </w:pPr>
      <w:r>
        <w:rPr>
          <w:rStyle w:val="CommentReference"/>
        </w:rPr>
        <w:annotationRef/>
      </w:r>
      <w:r>
        <w:t>The logic of this sentence is not clear to me.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BD" w:rsidRDefault="003F07BD" w:rsidP="00694049">
      <w:pPr>
        <w:spacing w:after="0" w:line="240" w:lineRule="auto"/>
      </w:pPr>
      <w:r>
        <w:separator/>
      </w:r>
    </w:p>
  </w:endnote>
  <w:endnote w:type="continuationSeparator" w:id="0">
    <w:p w:rsidR="003F07BD" w:rsidRDefault="003F07BD" w:rsidP="0069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TIM10-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BD" w:rsidRDefault="003F07BD" w:rsidP="00694049">
      <w:pPr>
        <w:spacing w:after="0" w:line="240" w:lineRule="auto"/>
      </w:pPr>
      <w:r>
        <w:separator/>
      </w:r>
    </w:p>
  </w:footnote>
  <w:footnote w:type="continuationSeparator" w:id="0">
    <w:p w:rsidR="003F07BD" w:rsidRDefault="003F07BD" w:rsidP="00694049">
      <w:pPr>
        <w:spacing w:after="0" w:line="240" w:lineRule="auto"/>
      </w:pPr>
      <w:r>
        <w:continuationSeparator/>
      </w:r>
    </w:p>
  </w:footnote>
  <w:footnote w:id="1">
    <w:p w:rsidR="00801849" w:rsidRDefault="00801849">
      <w:pPr>
        <w:pStyle w:val="FootnoteText"/>
      </w:pPr>
      <w:r>
        <w:rPr>
          <w:rStyle w:val="FootnoteReference"/>
        </w:rPr>
        <w:footnoteRef/>
      </w:r>
      <w:r>
        <w:t xml:space="preserve"> School of Marine and Atmospheric Sciences, Stony Brook University, Stony Brook, NY</w:t>
      </w:r>
    </w:p>
  </w:footnote>
  <w:footnote w:id="2">
    <w:p w:rsidR="00801849" w:rsidRDefault="00801849">
      <w:pPr>
        <w:pStyle w:val="FootnoteText"/>
      </w:pPr>
      <w:r>
        <w:rPr>
          <w:rStyle w:val="FootnoteReference"/>
        </w:rPr>
        <w:footnoteRef/>
      </w:r>
      <w:r>
        <w:t xml:space="preserve"> State Key Laboratory of Satellite Ocean Environmental Dynamics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9C"/>
    <w:rsid w:val="0000007A"/>
    <w:rsid w:val="000002C2"/>
    <w:rsid w:val="000010AB"/>
    <w:rsid w:val="0000184C"/>
    <w:rsid w:val="00002196"/>
    <w:rsid w:val="0000260A"/>
    <w:rsid w:val="00003454"/>
    <w:rsid w:val="00003473"/>
    <w:rsid w:val="000034DF"/>
    <w:rsid w:val="000041FE"/>
    <w:rsid w:val="00005E89"/>
    <w:rsid w:val="000069C3"/>
    <w:rsid w:val="00007125"/>
    <w:rsid w:val="000104F6"/>
    <w:rsid w:val="0001228A"/>
    <w:rsid w:val="00014737"/>
    <w:rsid w:val="00015473"/>
    <w:rsid w:val="000168E5"/>
    <w:rsid w:val="00016C7B"/>
    <w:rsid w:val="000236EC"/>
    <w:rsid w:val="00024786"/>
    <w:rsid w:val="00025D46"/>
    <w:rsid w:val="00025EF0"/>
    <w:rsid w:val="0002754A"/>
    <w:rsid w:val="00027785"/>
    <w:rsid w:val="00027EEA"/>
    <w:rsid w:val="00030C33"/>
    <w:rsid w:val="000320EA"/>
    <w:rsid w:val="00033E24"/>
    <w:rsid w:val="00034C5F"/>
    <w:rsid w:val="00034C8A"/>
    <w:rsid w:val="00034F10"/>
    <w:rsid w:val="00035C31"/>
    <w:rsid w:val="00035DC0"/>
    <w:rsid w:val="0003645F"/>
    <w:rsid w:val="00036B35"/>
    <w:rsid w:val="00036B81"/>
    <w:rsid w:val="00040788"/>
    <w:rsid w:val="00040F70"/>
    <w:rsid w:val="000424F1"/>
    <w:rsid w:val="00042FB7"/>
    <w:rsid w:val="0004314F"/>
    <w:rsid w:val="00045AE3"/>
    <w:rsid w:val="00046A5F"/>
    <w:rsid w:val="00046CEA"/>
    <w:rsid w:val="000502DC"/>
    <w:rsid w:val="00050C73"/>
    <w:rsid w:val="00050D4A"/>
    <w:rsid w:val="000517E4"/>
    <w:rsid w:val="000518A4"/>
    <w:rsid w:val="00051A7A"/>
    <w:rsid w:val="00051D2C"/>
    <w:rsid w:val="0005284D"/>
    <w:rsid w:val="00052865"/>
    <w:rsid w:val="000539B2"/>
    <w:rsid w:val="00055263"/>
    <w:rsid w:val="00056FE8"/>
    <w:rsid w:val="00060205"/>
    <w:rsid w:val="000606B5"/>
    <w:rsid w:val="00060CE9"/>
    <w:rsid w:val="000610C0"/>
    <w:rsid w:val="00061246"/>
    <w:rsid w:val="00061C5D"/>
    <w:rsid w:val="000620AE"/>
    <w:rsid w:val="0006250C"/>
    <w:rsid w:val="000628CD"/>
    <w:rsid w:val="000631C1"/>
    <w:rsid w:val="00063D4B"/>
    <w:rsid w:val="00063F18"/>
    <w:rsid w:val="000671E9"/>
    <w:rsid w:val="0006721D"/>
    <w:rsid w:val="00067519"/>
    <w:rsid w:val="00067FA9"/>
    <w:rsid w:val="00070980"/>
    <w:rsid w:val="000710B9"/>
    <w:rsid w:val="00074CA3"/>
    <w:rsid w:val="000755B6"/>
    <w:rsid w:val="00077649"/>
    <w:rsid w:val="00077BA5"/>
    <w:rsid w:val="000808C5"/>
    <w:rsid w:val="00082472"/>
    <w:rsid w:val="0008566F"/>
    <w:rsid w:val="000856DD"/>
    <w:rsid w:val="0008599A"/>
    <w:rsid w:val="000861D1"/>
    <w:rsid w:val="000866CB"/>
    <w:rsid w:val="00087679"/>
    <w:rsid w:val="0008787E"/>
    <w:rsid w:val="00090735"/>
    <w:rsid w:val="00091D44"/>
    <w:rsid w:val="00091EE0"/>
    <w:rsid w:val="000934A7"/>
    <w:rsid w:val="00093CB3"/>
    <w:rsid w:val="00095538"/>
    <w:rsid w:val="00095D5F"/>
    <w:rsid w:val="000964F9"/>
    <w:rsid w:val="000A0594"/>
    <w:rsid w:val="000A1474"/>
    <w:rsid w:val="000A3344"/>
    <w:rsid w:val="000A41DE"/>
    <w:rsid w:val="000A4B4A"/>
    <w:rsid w:val="000A58ED"/>
    <w:rsid w:val="000A7F04"/>
    <w:rsid w:val="000B046D"/>
    <w:rsid w:val="000B1A24"/>
    <w:rsid w:val="000B24DA"/>
    <w:rsid w:val="000B4038"/>
    <w:rsid w:val="000B4E9F"/>
    <w:rsid w:val="000B6092"/>
    <w:rsid w:val="000B6458"/>
    <w:rsid w:val="000B6919"/>
    <w:rsid w:val="000B6C48"/>
    <w:rsid w:val="000B7409"/>
    <w:rsid w:val="000B7635"/>
    <w:rsid w:val="000B775C"/>
    <w:rsid w:val="000C1B89"/>
    <w:rsid w:val="000C355F"/>
    <w:rsid w:val="000C3B3C"/>
    <w:rsid w:val="000C4053"/>
    <w:rsid w:val="000C6155"/>
    <w:rsid w:val="000C6A34"/>
    <w:rsid w:val="000C6A53"/>
    <w:rsid w:val="000C7A73"/>
    <w:rsid w:val="000C7B66"/>
    <w:rsid w:val="000C7D18"/>
    <w:rsid w:val="000D0CD1"/>
    <w:rsid w:val="000D1741"/>
    <w:rsid w:val="000D17EC"/>
    <w:rsid w:val="000D22A0"/>
    <w:rsid w:val="000D2910"/>
    <w:rsid w:val="000D2A26"/>
    <w:rsid w:val="000D2FD7"/>
    <w:rsid w:val="000D3305"/>
    <w:rsid w:val="000D3A72"/>
    <w:rsid w:val="000D6350"/>
    <w:rsid w:val="000D71E9"/>
    <w:rsid w:val="000E2569"/>
    <w:rsid w:val="000E2BCF"/>
    <w:rsid w:val="000E40DD"/>
    <w:rsid w:val="000E6E5B"/>
    <w:rsid w:val="000E75FD"/>
    <w:rsid w:val="000E76D6"/>
    <w:rsid w:val="000F0985"/>
    <w:rsid w:val="000F2060"/>
    <w:rsid w:val="000F32F2"/>
    <w:rsid w:val="000F3410"/>
    <w:rsid w:val="000F5F08"/>
    <w:rsid w:val="00100276"/>
    <w:rsid w:val="00101F14"/>
    <w:rsid w:val="00102029"/>
    <w:rsid w:val="0010291A"/>
    <w:rsid w:val="001034AD"/>
    <w:rsid w:val="0010383C"/>
    <w:rsid w:val="001044F5"/>
    <w:rsid w:val="0010661C"/>
    <w:rsid w:val="001079E5"/>
    <w:rsid w:val="00110866"/>
    <w:rsid w:val="00110F9E"/>
    <w:rsid w:val="00111E20"/>
    <w:rsid w:val="00112D43"/>
    <w:rsid w:val="00113803"/>
    <w:rsid w:val="00115159"/>
    <w:rsid w:val="00115573"/>
    <w:rsid w:val="00115BB9"/>
    <w:rsid w:val="001162EB"/>
    <w:rsid w:val="001164CB"/>
    <w:rsid w:val="0011676A"/>
    <w:rsid w:val="00117B46"/>
    <w:rsid w:val="0012078B"/>
    <w:rsid w:val="00120904"/>
    <w:rsid w:val="00121449"/>
    <w:rsid w:val="00122318"/>
    <w:rsid w:val="00123862"/>
    <w:rsid w:val="00125A5E"/>
    <w:rsid w:val="0012730D"/>
    <w:rsid w:val="001313CB"/>
    <w:rsid w:val="001317A2"/>
    <w:rsid w:val="0013476A"/>
    <w:rsid w:val="00136011"/>
    <w:rsid w:val="00136181"/>
    <w:rsid w:val="00137EF2"/>
    <w:rsid w:val="00140E72"/>
    <w:rsid w:val="001420E9"/>
    <w:rsid w:val="00142B98"/>
    <w:rsid w:val="00143890"/>
    <w:rsid w:val="0014409C"/>
    <w:rsid w:val="00145C8E"/>
    <w:rsid w:val="001462BF"/>
    <w:rsid w:val="001474B9"/>
    <w:rsid w:val="00147952"/>
    <w:rsid w:val="00151939"/>
    <w:rsid w:val="001525F6"/>
    <w:rsid w:val="00154E03"/>
    <w:rsid w:val="00155F7E"/>
    <w:rsid w:val="001576FD"/>
    <w:rsid w:val="001623A5"/>
    <w:rsid w:val="00163369"/>
    <w:rsid w:val="00163F5C"/>
    <w:rsid w:val="0016445C"/>
    <w:rsid w:val="0016451C"/>
    <w:rsid w:val="00164A3D"/>
    <w:rsid w:val="00165AD5"/>
    <w:rsid w:val="0016604C"/>
    <w:rsid w:val="00167EC7"/>
    <w:rsid w:val="001700E7"/>
    <w:rsid w:val="0017057D"/>
    <w:rsid w:val="00171BAB"/>
    <w:rsid w:val="00173506"/>
    <w:rsid w:val="001735DF"/>
    <w:rsid w:val="00174686"/>
    <w:rsid w:val="001746A3"/>
    <w:rsid w:val="00174E00"/>
    <w:rsid w:val="001757D5"/>
    <w:rsid w:val="001757F9"/>
    <w:rsid w:val="00175CD6"/>
    <w:rsid w:val="00175D4A"/>
    <w:rsid w:val="001768F8"/>
    <w:rsid w:val="00177DCA"/>
    <w:rsid w:val="00180D0F"/>
    <w:rsid w:val="00181B6F"/>
    <w:rsid w:val="0018202F"/>
    <w:rsid w:val="00182EA5"/>
    <w:rsid w:val="00183D65"/>
    <w:rsid w:val="001841F5"/>
    <w:rsid w:val="001849AA"/>
    <w:rsid w:val="001857E7"/>
    <w:rsid w:val="001857F0"/>
    <w:rsid w:val="00185CC0"/>
    <w:rsid w:val="001877C5"/>
    <w:rsid w:val="00190572"/>
    <w:rsid w:val="00190D8E"/>
    <w:rsid w:val="00193528"/>
    <w:rsid w:val="0019384B"/>
    <w:rsid w:val="001940FB"/>
    <w:rsid w:val="00195581"/>
    <w:rsid w:val="00195F3C"/>
    <w:rsid w:val="00196D3F"/>
    <w:rsid w:val="0019706B"/>
    <w:rsid w:val="001A052D"/>
    <w:rsid w:val="001A093A"/>
    <w:rsid w:val="001A0C64"/>
    <w:rsid w:val="001A1300"/>
    <w:rsid w:val="001A1D35"/>
    <w:rsid w:val="001A1D83"/>
    <w:rsid w:val="001A2263"/>
    <w:rsid w:val="001A315B"/>
    <w:rsid w:val="001A4FD5"/>
    <w:rsid w:val="001A56E1"/>
    <w:rsid w:val="001A6E95"/>
    <w:rsid w:val="001A7855"/>
    <w:rsid w:val="001B2B0C"/>
    <w:rsid w:val="001B4306"/>
    <w:rsid w:val="001B4711"/>
    <w:rsid w:val="001B4A71"/>
    <w:rsid w:val="001B4C8C"/>
    <w:rsid w:val="001B4E23"/>
    <w:rsid w:val="001B530F"/>
    <w:rsid w:val="001B55E0"/>
    <w:rsid w:val="001B5C7A"/>
    <w:rsid w:val="001B7764"/>
    <w:rsid w:val="001C159A"/>
    <w:rsid w:val="001C19F1"/>
    <w:rsid w:val="001C1F59"/>
    <w:rsid w:val="001C5FB0"/>
    <w:rsid w:val="001C6A85"/>
    <w:rsid w:val="001D08F6"/>
    <w:rsid w:val="001D0D00"/>
    <w:rsid w:val="001D1AA9"/>
    <w:rsid w:val="001D2828"/>
    <w:rsid w:val="001D3E06"/>
    <w:rsid w:val="001D426D"/>
    <w:rsid w:val="001D44A8"/>
    <w:rsid w:val="001D46A9"/>
    <w:rsid w:val="001D53D0"/>
    <w:rsid w:val="001D5406"/>
    <w:rsid w:val="001D6D56"/>
    <w:rsid w:val="001D792D"/>
    <w:rsid w:val="001E17E0"/>
    <w:rsid w:val="001E42E0"/>
    <w:rsid w:val="001E4570"/>
    <w:rsid w:val="001E691A"/>
    <w:rsid w:val="001E7E40"/>
    <w:rsid w:val="001F2090"/>
    <w:rsid w:val="001F3E57"/>
    <w:rsid w:val="001F60B2"/>
    <w:rsid w:val="001F6220"/>
    <w:rsid w:val="001F6CAE"/>
    <w:rsid w:val="001F7ED3"/>
    <w:rsid w:val="00201162"/>
    <w:rsid w:val="00201220"/>
    <w:rsid w:val="00201C65"/>
    <w:rsid w:val="00202250"/>
    <w:rsid w:val="00202387"/>
    <w:rsid w:val="002026FC"/>
    <w:rsid w:val="0020275A"/>
    <w:rsid w:val="00202870"/>
    <w:rsid w:val="00205DBC"/>
    <w:rsid w:val="002061CF"/>
    <w:rsid w:val="00206BC4"/>
    <w:rsid w:val="00210507"/>
    <w:rsid w:val="00210BFD"/>
    <w:rsid w:val="002122FA"/>
    <w:rsid w:val="0021286E"/>
    <w:rsid w:val="00212BB4"/>
    <w:rsid w:val="00212C7F"/>
    <w:rsid w:val="002146F5"/>
    <w:rsid w:val="002148EA"/>
    <w:rsid w:val="002168DE"/>
    <w:rsid w:val="002169BD"/>
    <w:rsid w:val="00216E30"/>
    <w:rsid w:val="00217AEC"/>
    <w:rsid w:val="00221514"/>
    <w:rsid w:val="0022151C"/>
    <w:rsid w:val="00221F71"/>
    <w:rsid w:val="00222B68"/>
    <w:rsid w:val="00223564"/>
    <w:rsid w:val="0022404E"/>
    <w:rsid w:val="002261CF"/>
    <w:rsid w:val="00226CCA"/>
    <w:rsid w:val="00230529"/>
    <w:rsid w:val="00231029"/>
    <w:rsid w:val="002310E0"/>
    <w:rsid w:val="0023198D"/>
    <w:rsid w:val="00231F3A"/>
    <w:rsid w:val="002346FD"/>
    <w:rsid w:val="002352CC"/>
    <w:rsid w:val="00235CDA"/>
    <w:rsid w:val="00236C2A"/>
    <w:rsid w:val="00237404"/>
    <w:rsid w:val="00237937"/>
    <w:rsid w:val="00237DBB"/>
    <w:rsid w:val="00240DA7"/>
    <w:rsid w:val="00241439"/>
    <w:rsid w:val="00243B22"/>
    <w:rsid w:val="002461C9"/>
    <w:rsid w:val="00250140"/>
    <w:rsid w:val="00252D95"/>
    <w:rsid w:val="00253F35"/>
    <w:rsid w:val="002547D2"/>
    <w:rsid w:val="002566DB"/>
    <w:rsid w:val="00260B2F"/>
    <w:rsid w:val="00262558"/>
    <w:rsid w:val="002633CE"/>
    <w:rsid w:val="00264027"/>
    <w:rsid w:val="0026448E"/>
    <w:rsid w:val="00264500"/>
    <w:rsid w:val="0026729F"/>
    <w:rsid w:val="002672E8"/>
    <w:rsid w:val="00267497"/>
    <w:rsid w:val="002710FA"/>
    <w:rsid w:val="0027184E"/>
    <w:rsid w:val="00271864"/>
    <w:rsid w:val="00271B09"/>
    <w:rsid w:val="00272951"/>
    <w:rsid w:val="00272A63"/>
    <w:rsid w:val="00272B7A"/>
    <w:rsid w:val="00272DD3"/>
    <w:rsid w:val="002736EC"/>
    <w:rsid w:val="00274141"/>
    <w:rsid w:val="00274B9E"/>
    <w:rsid w:val="00275431"/>
    <w:rsid w:val="00275806"/>
    <w:rsid w:val="00275D12"/>
    <w:rsid w:val="00280BF5"/>
    <w:rsid w:val="00282E8C"/>
    <w:rsid w:val="00282FE1"/>
    <w:rsid w:val="00284054"/>
    <w:rsid w:val="0028453A"/>
    <w:rsid w:val="0028475D"/>
    <w:rsid w:val="002849E8"/>
    <w:rsid w:val="00285016"/>
    <w:rsid w:val="002853F5"/>
    <w:rsid w:val="00285895"/>
    <w:rsid w:val="002868CB"/>
    <w:rsid w:val="0028758F"/>
    <w:rsid w:val="00287ACB"/>
    <w:rsid w:val="00287DA3"/>
    <w:rsid w:val="002904B7"/>
    <w:rsid w:val="00291BDE"/>
    <w:rsid w:val="00292A06"/>
    <w:rsid w:val="00293825"/>
    <w:rsid w:val="00293D05"/>
    <w:rsid w:val="002964EB"/>
    <w:rsid w:val="00296A03"/>
    <w:rsid w:val="002A120B"/>
    <w:rsid w:val="002A3454"/>
    <w:rsid w:val="002A349D"/>
    <w:rsid w:val="002A39DC"/>
    <w:rsid w:val="002A6CE9"/>
    <w:rsid w:val="002A7534"/>
    <w:rsid w:val="002B2560"/>
    <w:rsid w:val="002B42A0"/>
    <w:rsid w:val="002B48C0"/>
    <w:rsid w:val="002B4B7F"/>
    <w:rsid w:val="002B6434"/>
    <w:rsid w:val="002B675B"/>
    <w:rsid w:val="002C1987"/>
    <w:rsid w:val="002C1AF7"/>
    <w:rsid w:val="002C1C0B"/>
    <w:rsid w:val="002C42F4"/>
    <w:rsid w:val="002C542F"/>
    <w:rsid w:val="002C5DBB"/>
    <w:rsid w:val="002C7A26"/>
    <w:rsid w:val="002C7A7B"/>
    <w:rsid w:val="002D16B4"/>
    <w:rsid w:val="002D26C6"/>
    <w:rsid w:val="002E095E"/>
    <w:rsid w:val="002E3733"/>
    <w:rsid w:val="002E3A6B"/>
    <w:rsid w:val="002E4094"/>
    <w:rsid w:val="002E41BB"/>
    <w:rsid w:val="002E4B62"/>
    <w:rsid w:val="002E613F"/>
    <w:rsid w:val="002E6149"/>
    <w:rsid w:val="002E7176"/>
    <w:rsid w:val="002E74D1"/>
    <w:rsid w:val="002E7B5D"/>
    <w:rsid w:val="002F1D2C"/>
    <w:rsid w:val="002F20B0"/>
    <w:rsid w:val="002F22C1"/>
    <w:rsid w:val="002F2AD9"/>
    <w:rsid w:val="002F3885"/>
    <w:rsid w:val="002F3A92"/>
    <w:rsid w:val="002F4F89"/>
    <w:rsid w:val="002F55C7"/>
    <w:rsid w:val="002F5DC6"/>
    <w:rsid w:val="002F6DE8"/>
    <w:rsid w:val="002F7789"/>
    <w:rsid w:val="00300A95"/>
    <w:rsid w:val="003017F5"/>
    <w:rsid w:val="0030236D"/>
    <w:rsid w:val="00302EEB"/>
    <w:rsid w:val="00303ABA"/>
    <w:rsid w:val="003056F3"/>
    <w:rsid w:val="003057FC"/>
    <w:rsid w:val="003060B3"/>
    <w:rsid w:val="003079CD"/>
    <w:rsid w:val="00311C1A"/>
    <w:rsid w:val="00312470"/>
    <w:rsid w:val="00313019"/>
    <w:rsid w:val="003144B0"/>
    <w:rsid w:val="00315BF1"/>
    <w:rsid w:val="00315E87"/>
    <w:rsid w:val="003161EE"/>
    <w:rsid w:val="0031680D"/>
    <w:rsid w:val="00316E1E"/>
    <w:rsid w:val="00317493"/>
    <w:rsid w:val="00317D3A"/>
    <w:rsid w:val="00322A6C"/>
    <w:rsid w:val="003231E1"/>
    <w:rsid w:val="00323E2E"/>
    <w:rsid w:val="00324F7F"/>
    <w:rsid w:val="00325BE2"/>
    <w:rsid w:val="00326C52"/>
    <w:rsid w:val="00330970"/>
    <w:rsid w:val="00330D28"/>
    <w:rsid w:val="003320D4"/>
    <w:rsid w:val="00332433"/>
    <w:rsid w:val="0033302B"/>
    <w:rsid w:val="00333FBB"/>
    <w:rsid w:val="00335DC4"/>
    <w:rsid w:val="003375D5"/>
    <w:rsid w:val="003378C6"/>
    <w:rsid w:val="00340842"/>
    <w:rsid w:val="00340C13"/>
    <w:rsid w:val="00341D87"/>
    <w:rsid w:val="00343608"/>
    <w:rsid w:val="003439B1"/>
    <w:rsid w:val="00345BB6"/>
    <w:rsid w:val="00345C3D"/>
    <w:rsid w:val="00347B7B"/>
    <w:rsid w:val="00347EDC"/>
    <w:rsid w:val="00350775"/>
    <w:rsid w:val="00350EBA"/>
    <w:rsid w:val="0035301C"/>
    <w:rsid w:val="00353F24"/>
    <w:rsid w:val="00353F27"/>
    <w:rsid w:val="0035404C"/>
    <w:rsid w:val="00355862"/>
    <w:rsid w:val="00357F8C"/>
    <w:rsid w:val="003619D5"/>
    <w:rsid w:val="003632B1"/>
    <w:rsid w:val="003633BA"/>
    <w:rsid w:val="003642C5"/>
    <w:rsid w:val="00364685"/>
    <w:rsid w:val="00365259"/>
    <w:rsid w:val="00365B3C"/>
    <w:rsid w:val="003662E1"/>
    <w:rsid w:val="00366A1C"/>
    <w:rsid w:val="0036717B"/>
    <w:rsid w:val="003713C2"/>
    <w:rsid w:val="003721E6"/>
    <w:rsid w:val="00372FA9"/>
    <w:rsid w:val="0037417F"/>
    <w:rsid w:val="00374210"/>
    <w:rsid w:val="00374301"/>
    <w:rsid w:val="00374AFD"/>
    <w:rsid w:val="0037527F"/>
    <w:rsid w:val="00375706"/>
    <w:rsid w:val="00375833"/>
    <w:rsid w:val="003758B5"/>
    <w:rsid w:val="00375E25"/>
    <w:rsid w:val="00377111"/>
    <w:rsid w:val="00377874"/>
    <w:rsid w:val="003835A1"/>
    <w:rsid w:val="00383917"/>
    <w:rsid w:val="003848CE"/>
    <w:rsid w:val="00385A7E"/>
    <w:rsid w:val="00385CB8"/>
    <w:rsid w:val="00385CD5"/>
    <w:rsid w:val="00385E48"/>
    <w:rsid w:val="00385E52"/>
    <w:rsid w:val="00386337"/>
    <w:rsid w:val="0038679D"/>
    <w:rsid w:val="003923B2"/>
    <w:rsid w:val="00393C1B"/>
    <w:rsid w:val="00395434"/>
    <w:rsid w:val="003961D1"/>
    <w:rsid w:val="00397140"/>
    <w:rsid w:val="00397F57"/>
    <w:rsid w:val="003A0D57"/>
    <w:rsid w:val="003A17B6"/>
    <w:rsid w:val="003A1F7B"/>
    <w:rsid w:val="003A2D51"/>
    <w:rsid w:val="003A3167"/>
    <w:rsid w:val="003A3239"/>
    <w:rsid w:val="003A3317"/>
    <w:rsid w:val="003A61D5"/>
    <w:rsid w:val="003A62D9"/>
    <w:rsid w:val="003A678D"/>
    <w:rsid w:val="003A7194"/>
    <w:rsid w:val="003A7F63"/>
    <w:rsid w:val="003B0F00"/>
    <w:rsid w:val="003B13C2"/>
    <w:rsid w:val="003B35F2"/>
    <w:rsid w:val="003B4283"/>
    <w:rsid w:val="003B44F6"/>
    <w:rsid w:val="003B5F22"/>
    <w:rsid w:val="003B7337"/>
    <w:rsid w:val="003C0511"/>
    <w:rsid w:val="003C0755"/>
    <w:rsid w:val="003C2431"/>
    <w:rsid w:val="003C37BA"/>
    <w:rsid w:val="003C41A3"/>
    <w:rsid w:val="003C626E"/>
    <w:rsid w:val="003C6976"/>
    <w:rsid w:val="003C7B35"/>
    <w:rsid w:val="003D0306"/>
    <w:rsid w:val="003D0615"/>
    <w:rsid w:val="003D065F"/>
    <w:rsid w:val="003D1743"/>
    <w:rsid w:val="003D27A6"/>
    <w:rsid w:val="003D2A7A"/>
    <w:rsid w:val="003D2F0A"/>
    <w:rsid w:val="003D4356"/>
    <w:rsid w:val="003D45B6"/>
    <w:rsid w:val="003D502F"/>
    <w:rsid w:val="003D5C33"/>
    <w:rsid w:val="003E0CED"/>
    <w:rsid w:val="003E223F"/>
    <w:rsid w:val="003E24CF"/>
    <w:rsid w:val="003E2FF1"/>
    <w:rsid w:val="003E37B1"/>
    <w:rsid w:val="003E512E"/>
    <w:rsid w:val="003E7CFD"/>
    <w:rsid w:val="003E7D6D"/>
    <w:rsid w:val="003F051C"/>
    <w:rsid w:val="003F07BD"/>
    <w:rsid w:val="003F1C6D"/>
    <w:rsid w:val="003F33B1"/>
    <w:rsid w:val="003F488F"/>
    <w:rsid w:val="003F4D1D"/>
    <w:rsid w:val="003F54AC"/>
    <w:rsid w:val="003F6592"/>
    <w:rsid w:val="003F6B67"/>
    <w:rsid w:val="003F6DAE"/>
    <w:rsid w:val="004004FE"/>
    <w:rsid w:val="00402CCC"/>
    <w:rsid w:val="00403393"/>
    <w:rsid w:val="00403705"/>
    <w:rsid w:val="00405DAD"/>
    <w:rsid w:val="00410B53"/>
    <w:rsid w:val="00411212"/>
    <w:rsid w:val="00412C9C"/>
    <w:rsid w:val="0041375A"/>
    <w:rsid w:val="00414B05"/>
    <w:rsid w:val="00415242"/>
    <w:rsid w:val="00415835"/>
    <w:rsid w:val="0041596A"/>
    <w:rsid w:val="00415D21"/>
    <w:rsid w:val="00416D4D"/>
    <w:rsid w:val="0041760C"/>
    <w:rsid w:val="00420920"/>
    <w:rsid w:val="004221CC"/>
    <w:rsid w:val="00422453"/>
    <w:rsid w:val="00422CF9"/>
    <w:rsid w:val="00423254"/>
    <w:rsid w:val="00424CA3"/>
    <w:rsid w:val="00425C3E"/>
    <w:rsid w:val="00426486"/>
    <w:rsid w:val="0043172D"/>
    <w:rsid w:val="00432883"/>
    <w:rsid w:val="00433182"/>
    <w:rsid w:val="00433485"/>
    <w:rsid w:val="00433BF5"/>
    <w:rsid w:val="004343B5"/>
    <w:rsid w:val="0043529B"/>
    <w:rsid w:val="0043543B"/>
    <w:rsid w:val="004355E7"/>
    <w:rsid w:val="00436702"/>
    <w:rsid w:val="00436FB5"/>
    <w:rsid w:val="00437A7F"/>
    <w:rsid w:val="00437BBA"/>
    <w:rsid w:val="00437D16"/>
    <w:rsid w:val="00440185"/>
    <w:rsid w:val="004418A8"/>
    <w:rsid w:val="00441A9C"/>
    <w:rsid w:val="00441F7D"/>
    <w:rsid w:val="0044320C"/>
    <w:rsid w:val="00444324"/>
    <w:rsid w:val="00444C1E"/>
    <w:rsid w:val="00444F4B"/>
    <w:rsid w:val="00446E36"/>
    <w:rsid w:val="00447CEE"/>
    <w:rsid w:val="00447D7F"/>
    <w:rsid w:val="00450AA4"/>
    <w:rsid w:val="00451870"/>
    <w:rsid w:val="004519F3"/>
    <w:rsid w:val="00451DAE"/>
    <w:rsid w:val="004521DD"/>
    <w:rsid w:val="00452564"/>
    <w:rsid w:val="004525A7"/>
    <w:rsid w:val="0045365C"/>
    <w:rsid w:val="00453DB1"/>
    <w:rsid w:val="00454B0F"/>
    <w:rsid w:val="004556CB"/>
    <w:rsid w:val="00457B17"/>
    <w:rsid w:val="00457E01"/>
    <w:rsid w:val="004625DE"/>
    <w:rsid w:val="004634B8"/>
    <w:rsid w:val="004635BE"/>
    <w:rsid w:val="00465644"/>
    <w:rsid w:val="00467BA7"/>
    <w:rsid w:val="00470AEB"/>
    <w:rsid w:val="00470FDF"/>
    <w:rsid w:val="00472A2D"/>
    <w:rsid w:val="00473906"/>
    <w:rsid w:val="004740CC"/>
    <w:rsid w:val="00476283"/>
    <w:rsid w:val="00476907"/>
    <w:rsid w:val="004777B9"/>
    <w:rsid w:val="00480211"/>
    <w:rsid w:val="00480810"/>
    <w:rsid w:val="00480BF7"/>
    <w:rsid w:val="00480D5F"/>
    <w:rsid w:val="004821C8"/>
    <w:rsid w:val="0048265D"/>
    <w:rsid w:val="004839E9"/>
    <w:rsid w:val="00485894"/>
    <w:rsid w:val="00486AC0"/>
    <w:rsid w:val="00486EC9"/>
    <w:rsid w:val="00490E14"/>
    <w:rsid w:val="004915EF"/>
    <w:rsid w:val="00491845"/>
    <w:rsid w:val="00492C41"/>
    <w:rsid w:val="00493840"/>
    <w:rsid w:val="00494650"/>
    <w:rsid w:val="00494AD4"/>
    <w:rsid w:val="0049531D"/>
    <w:rsid w:val="00495931"/>
    <w:rsid w:val="004A1FED"/>
    <w:rsid w:val="004A2167"/>
    <w:rsid w:val="004A32A3"/>
    <w:rsid w:val="004A36E0"/>
    <w:rsid w:val="004A42F8"/>
    <w:rsid w:val="004A43EB"/>
    <w:rsid w:val="004A45EE"/>
    <w:rsid w:val="004A4704"/>
    <w:rsid w:val="004A4A01"/>
    <w:rsid w:val="004A50F1"/>
    <w:rsid w:val="004B18B9"/>
    <w:rsid w:val="004B1A5D"/>
    <w:rsid w:val="004B1FF3"/>
    <w:rsid w:val="004B25EF"/>
    <w:rsid w:val="004B2C23"/>
    <w:rsid w:val="004B3BA2"/>
    <w:rsid w:val="004B3FC5"/>
    <w:rsid w:val="004B4611"/>
    <w:rsid w:val="004C0A93"/>
    <w:rsid w:val="004C1669"/>
    <w:rsid w:val="004C175C"/>
    <w:rsid w:val="004C2100"/>
    <w:rsid w:val="004C24F6"/>
    <w:rsid w:val="004C2FB6"/>
    <w:rsid w:val="004C3B32"/>
    <w:rsid w:val="004C4840"/>
    <w:rsid w:val="004C51D4"/>
    <w:rsid w:val="004C59CD"/>
    <w:rsid w:val="004C6367"/>
    <w:rsid w:val="004C65D7"/>
    <w:rsid w:val="004D033A"/>
    <w:rsid w:val="004D04B8"/>
    <w:rsid w:val="004D1156"/>
    <w:rsid w:val="004D2CD9"/>
    <w:rsid w:val="004D32C7"/>
    <w:rsid w:val="004D49D9"/>
    <w:rsid w:val="004D4E4C"/>
    <w:rsid w:val="004D640A"/>
    <w:rsid w:val="004D67EB"/>
    <w:rsid w:val="004E192A"/>
    <w:rsid w:val="004E1D97"/>
    <w:rsid w:val="004E25DE"/>
    <w:rsid w:val="004E30B8"/>
    <w:rsid w:val="004E3305"/>
    <w:rsid w:val="004E35D7"/>
    <w:rsid w:val="004E4056"/>
    <w:rsid w:val="004E46DD"/>
    <w:rsid w:val="004E4A8C"/>
    <w:rsid w:val="004E54F9"/>
    <w:rsid w:val="004E55A1"/>
    <w:rsid w:val="004E60EC"/>
    <w:rsid w:val="004E7A27"/>
    <w:rsid w:val="004F01DE"/>
    <w:rsid w:val="004F0EDF"/>
    <w:rsid w:val="004F2BDA"/>
    <w:rsid w:val="004F3CAE"/>
    <w:rsid w:val="004F667A"/>
    <w:rsid w:val="005023B8"/>
    <w:rsid w:val="005028A4"/>
    <w:rsid w:val="00502BDD"/>
    <w:rsid w:val="00503A4C"/>
    <w:rsid w:val="00503CA9"/>
    <w:rsid w:val="00503D86"/>
    <w:rsid w:val="005043A5"/>
    <w:rsid w:val="00504BDF"/>
    <w:rsid w:val="005056EB"/>
    <w:rsid w:val="0050598B"/>
    <w:rsid w:val="005061B9"/>
    <w:rsid w:val="0050622D"/>
    <w:rsid w:val="00507106"/>
    <w:rsid w:val="00507AFB"/>
    <w:rsid w:val="00510306"/>
    <w:rsid w:val="0051194E"/>
    <w:rsid w:val="005126CA"/>
    <w:rsid w:val="0051402B"/>
    <w:rsid w:val="00515785"/>
    <w:rsid w:val="0052005F"/>
    <w:rsid w:val="0052016B"/>
    <w:rsid w:val="005206BE"/>
    <w:rsid w:val="00520EC2"/>
    <w:rsid w:val="00521002"/>
    <w:rsid w:val="005218AF"/>
    <w:rsid w:val="0052344C"/>
    <w:rsid w:val="00524407"/>
    <w:rsid w:val="00526303"/>
    <w:rsid w:val="00526D93"/>
    <w:rsid w:val="00530460"/>
    <w:rsid w:val="0053068E"/>
    <w:rsid w:val="00531A4D"/>
    <w:rsid w:val="00531BE5"/>
    <w:rsid w:val="00531D0F"/>
    <w:rsid w:val="00532D41"/>
    <w:rsid w:val="0053454F"/>
    <w:rsid w:val="005351EA"/>
    <w:rsid w:val="0053630E"/>
    <w:rsid w:val="00536F74"/>
    <w:rsid w:val="0053761F"/>
    <w:rsid w:val="00540DEB"/>
    <w:rsid w:val="0054280C"/>
    <w:rsid w:val="005428F7"/>
    <w:rsid w:val="00543174"/>
    <w:rsid w:val="00544707"/>
    <w:rsid w:val="00544FD9"/>
    <w:rsid w:val="00545B00"/>
    <w:rsid w:val="005476D4"/>
    <w:rsid w:val="00550605"/>
    <w:rsid w:val="00551F7B"/>
    <w:rsid w:val="005531F6"/>
    <w:rsid w:val="00553C41"/>
    <w:rsid w:val="00553CCA"/>
    <w:rsid w:val="005541DF"/>
    <w:rsid w:val="00554C19"/>
    <w:rsid w:val="005551DA"/>
    <w:rsid w:val="0056030A"/>
    <w:rsid w:val="00561114"/>
    <w:rsid w:val="00562020"/>
    <w:rsid w:val="00562535"/>
    <w:rsid w:val="00565CC1"/>
    <w:rsid w:val="00566D1C"/>
    <w:rsid w:val="00567377"/>
    <w:rsid w:val="0057075E"/>
    <w:rsid w:val="00570D58"/>
    <w:rsid w:val="0057241D"/>
    <w:rsid w:val="00573370"/>
    <w:rsid w:val="00574ACE"/>
    <w:rsid w:val="0057614B"/>
    <w:rsid w:val="00576BDE"/>
    <w:rsid w:val="00576DE1"/>
    <w:rsid w:val="0058185D"/>
    <w:rsid w:val="00581CB3"/>
    <w:rsid w:val="00581F84"/>
    <w:rsid w:val="00582419"/>
    <w:rsid w:val="0058319A"/>
    <w:rsid w:val="00583576"/>
    <w:rsid w:val="005838D6"/>
    <w:rsid w:val="00584B84"/>
    <w:rsid w:val="00584DE4"/>
    <w:rsid w:val="00585137"/>
    <w:rsid w:val="0058538B"/>
    <w:rsid w:val="00585A9E"/>
    <w:rsid w:val="00586458"/>
    <w:rsid w:val="0058708D"/>
    <w:rsid w:val="00587C9F"/>
    <w:rsid w:val="0059029C"/>
    <w:rsid w:val="005919A1"/>
    <w:rsid w:val="00591E7A"/>
    <w:rsid w:val="0059226A"/>
    <w:rsid w:val="00592C3F"/>
    <w:rsid w:val="00592F81"/>
    <w:rsid w:val="00594D4A"/>
    <w:rsid w:val="00595714"/>
    <w:rsid w:val="005964E4"/>
    <w:rsid w:val="005970BD"/>
    <w:rsid w:val="00597918"/>
    <w:rsid w:val="005A13D4"/>
    <w:rsid w:val="005A14B3"/>
    <w:rsid w:val="005A1835"/>
    <w:rsid w:val="005A23E2"/>
    <w:rsid w:val="005A2C53"/>
    <w:rsid w:val="005A3468"/>
    <w:rsid w:val="005A3D17"/>
    <w:rsid w:val="005A3FB1"/>
    <w:rsid w:val="005A44E8"/>
    <w:rsid w:val="005A4974"/>
    <w:rsid w:val="005A55AA"/>
    <w:rsid w:val="005A69FC"/>
    <w:rsid w:val="005B05FE"/>
    <w:rsid w:val="005B4182"/>
    <w:rsid w:val="005B544D"/>
    <w:rsid w:val="005B54FC"/>
    <w:rsid w:val="005B767C"/>
    <w:rsid w:val="005B7B23"/>
    <w:rsid w:val="005C19AD"/>
    <w:rsid w:val="005C3850"/>
    <w:rsid w:val="005C47C9"/>
    <w:rsid w:val="005C542E"/>
    <w:rsid w:val="005C5F99"/>
    <w:rsid w:val="005C6346"/>
    <w:rsid w:val="005C709C"/>
    <w:rsid w:val="005D0270"/>
    <w:rsid w:val="005D04EE"/>
    <w:rsid w:val="005D2A7F"/>
    <w:rsid w:val="005D2C80"/>
    <w:rsid w:val="005D4307"/>
    <w:rsid w:val="005D441F"/>
    <w:rsid w:val="005D4934"/>
    <w:rsid w:val="005D5F17"/>
    <w:rsid w:val="005D700F"/>
    <w:rsid w:val="005E07F0"/>
    <w:rsid w:val="005E08C4"/>
    <w:rsid w:val="005E1465"/>
    <w:rsid w:val="005E2DB3"/>
    <w:rsid w:val="005E311C"/>
    <w:rsid w:val="005E457C"/>
    <w:rsid w:val="005E4922"/>
    <w:rsid w:val="005E51F3"/>
    <w:rsid w:val="005E571C"/>
    <w:rsid w:val="005E5743"/>
    <w:rsid w:val="005E6018"/>
    <w:rsid w:val="005E640E"/>
    <w:rsid w:val="005E644F"/>
    <w:rsid w:val="005E665B"/>
    <w:rsid w:val="005E7827"/>
    <w:rsid w:val="005F0113"/>
    <w:rsid w:val="005F022E"/>
    <w:rsid w:val="005F2F44"/>
    <w:rsid w:val="005F3BAD"/>
    <w:rsid w:val="005F40A3"/>
    <w:rsid w:val="005F436F"/>
    <w:rsid w:val="005F552C"/>
    <w:rsid w:val="005F5E70"/>
    <w:rsid w:val="005F7B87"/>
    <w:rsid w:val="00600A70"/>
    <w:rsid w:val="0060178C"/>
    <w:rsid w:val="00601FF2"/>
    <w:rsid w:val="00602DF3"/>
    <w:rsid w:val="00602E98"/>
    <w:rsid w:val="00604CAF"/>
    <w:rsid w:val="0060602E"/>
    <w:rsid w:val="00610377"/>
    <w:rsid w:val="006118C6"/>
    <w:rsid w:val="00611AB7"/>
    <w:rsid w:val="00611BC0"/>
    <w:rsid w:val="006123B3"/>
    <w:rsid w:val="00613FF0"/>
    <w:rsid w:val="006154FB"/>
    <w:rsid w:val="00617071"/>
    <w:rsid w:val="00620B3A"/>
    <w:rsid w:val="00620E5D"/>
    <w:rsid w:val="006213B1"/>
    <w:rsid w:val="0062199A"/>
    <w:rsid w:val="00621A6D"/>
    <w:rsid w:val="0062248B"/>
    <w:rsid w:val="0062249F"/>
    <w:rsid w:val="00623A80"/>
    <w:rsid w:val="00623E27"/>
    <w:rsid w:val="006247F9"/>
    <w:rsid w:val="00625DEC"/>
    <w:rsid w:val="0062612E"/>
    <w:rsid w:val="006262BF"/>
    <w:rsid w:val="00626356"/>
    <w:rsid w:val="00626B8C"/>
    <w:rsid w:val="0062754B"/>
    <w:rsid w:val="006275CC"/>
    <w:rsid w:val="006305BC"/>
    <w:rsid w:val="00632939"/>
    <w:rsid w:val="00634529"/>
    <w:rsid w:val="006348AE"/>
    <w:rsid w:val="006366A0"/>
    <w:rsid w:val="006375A7"/>
    <w:rsid w:val="00637A74"/>
    <w:rsid w:val="00637BBD"/>
    <w:rsid w:val="006422F0"/>
    <w:rsid w:val="00642326"/>
    <w:rsid w:val="0064650D"/>
    <w:rsid w:val="00647129"/>
    <w:rsid w:val="006475F8"/>
    <w:rsid w:val="00647901"/>
    <w:rsid w:val="0065000F"/>
    <w:rsid w:val="006503B8"/>
    <w:rsid w:val="00650FCA"/>
    <w:rsid w:val="00651EC0"/>
    <w:rsid w:val="006530D2"/>
    <w:rsid w:val="006535FA"/>
    <w:rsid w:val="00653A53"/>
    <w:rsid w:val="006543D4"/>
    <w:rsid w:val="00654BF2"/>
    <w:rsid w:val="00655711"/>
    <w:rsid w:val="006573F6"/>
    <w:rsid w:val="006600E5"/>
    <w:rsid w:val="0066153B"/>
    <w:rsid w:val="0066282F"/>
    <w:rsid w:val="00662B36"/>
    <w:rsid w:val="00663150"/>
    <w:rsid w:val="006633AA"/>
    <w:rsid w:val="00663FFD"/>
    <w:rsid w:val="00665F05"/>
    <w:rsid w:val="006663FB"/>
    <w:rsid w:val="0066670E"/>
    <w:rsid w:val="00666A5E"/>
    <w:rsid w:val="006671B6"/>
    <w:rsid w:val="0067035C"/>
    <w:rsid w:val="00670981"/>
    <w:rsid w:val="00672923"/>
    <w:rsid w:val="006747EA"/>
    <w:rsid w:val="00675E0D"/>
    <w:rsid w:val="006814CE"/>
    <w:rsid w:val="006816D1"/>
    <w:rsid w:val="006837D9"/>
    <w:rsid w:val="006839C2"/>
    <w:rsid w:val="006857D2"/>
    <w:rsid w:val="00686BF8"/>
    <w:rsid w:val="00687CA3"/>
    <w:rsid w:val="00690945"/>
    <w:rsid w:val="00691E78"/>
    <w:rsid w:val="00694049"/>
    <w:rsid w:val="00697237"/>
    <w:rsid w:val="00697BEC"/>
    <w:rsid w:val="006A00E3"/>
    <w:rsid w:val="006A050E"/>
    <w:rsid w:val="006A052D"/>
    <w:rsid w:val="006A0AE1"/>
    <w:rsid w:val="006A10CD"/>
    <w:rsid w:val="006A14DB"/>
    <w:rsid w:val="006A225F"/>
    <w:rsid w:val="006A5CAD"/>
    <w:rsid w:val="006A5E38"/>
    <w:rsid w:val="006A6B41"/>
    <w:rsid w:val="006A6EE5"/>
    <w:rsid w:val="006B0499"/>
    <w:rsid w:val="006B1DCD"/>
    <w:rsid w:val="006B216A"/>
    <w:rsid w:val="006B2974"/>
    <w:rsid w:val="006B2AD8"/>
    <w:rsid w:val="006B4CC9"/>
    <w:rsid w:val="006B4ED8"/>
    <w:rsid w:val="006B7807"/>
    <w:rsid w:val="006B7D16"/>
    <w:rsid w:val="006C1604"/>
    <w:rsid w:val="006C2126"/>
    <w:rsid w:val="006C2DF2"/>
    <w:rsid w:val="006C3719"/>
    <w:rsid w:val="006C45AB"/>
    <w:rsid w:val="006C496C"/>
    <w:rsid w:val="006C6180"/>
    <w:rsid w:val="006C6F09"/>
    <w:rsid w:val="006D225C"/>
    <w:rsid w:val="006D2A79"/>
    <w:rsid w:val="006D3D46"/>
    <w:rsid w:val="006D4548"/>
    <w:rsid w:val="006D58C2"/>
    <w:rsid w:val="006D5D74"/>
    <w:rsid w:val="006D6AFA"/>
    <w:rsid w:val="006D7CEC"/>
    <w:rsid w:val="006E1000"/>
    <w:rsid w:val="006E1641"/>
    <w:rsid w:val="006E1848"/>
    <w:rsid w:val="006E25ED"/>
    <w:rsid w:val="006E2C4D"/>
    <w:rsid w:val="006E2F69"/>
    <w:rsid w:val="006E3606"/>
    <w:rsid w:val="006E3C9D"/>
    <w:rsid w:val="006E43AC"/>
    <w:rsid w:val="006E64E5"/>
    <w:rsid w:val="006E6666"/>
    <w:rsid w:val="006E704A"/>
    <w:rsid w:val="006F28B4"/>
    <w:rsid w:val="006F3370"/>
    <w:rsid w:val="006F37F9"/>
    <w:rsid w:val="006F482A"/>
    <w:rsid w:val="006F5C96"/>
    <w:rsid w:val="006F6968"/>
    <w:rsid w:val="006F7546"/>
    <w:rsid w:val="00700668"/>
    <w:rsid w:val="007006B4"/>
    <w:rsid w:val="007012DB"/>
    <w:rsid w:val="00701463"/>
    <w:rsid w:val="00701E86"/>
    <w:rsid w:val="00701F7D"/>
    <w:rsid w:val="007030BE"/>
    <w:rsid w:val="0070328F"/>
    <w:rsid w:val="00703582"/>
    <w:rsid w:val="00703A5F"/>
    <w:rsid w:val="00703BA8"/>
    <w:rsid w:val="00704566"/>
    <w:rsid w:val="00704DB2"/>
    <w:rsid w:val="00704FA2"/>
    <w:rsid w:val="00705AD3"/>
    <w:rsid w:val="00705D95"/>
    <w:rsid w:val="00707EE5"/>
    <w:rsid w:val="00711BC1"/>
    <w:rsid w:val="0071378E"/>
    <w:rsid w:val="00714DEB"/>
    <w:rsid w:val="007153E3"/>
    <w:rsid w:val="007156E7"/>
    <w:rsid w:val="00715D25"/>
    <w:rsid w:val="00715D2B"/>
    <w:rsid w:val="00716E9C"/>
    <w:rsid w:val="00720FA1"/>
    <w:rsid w:val="007215FA"/>
    <w:rsid w:val="00721731"/>
    <w:rsid w:val="00721CB2"/>
    <w:rsid w:val="0072484B"/>
    <w:rsid w:val="007254A4"/>
    <w:rsid w:val="00725DA5"/>
    <w:rsid w:val="007262A9"/>
    <w:rsid w:val="007279B4"/>
    <w:rsid w:val="00727AD6"/>
    <w:rsid w:val="00727C79"/>
    <w:rsid w:val="0073274F"/>
    <w:rsid w:val="00733C55"/>
    <w:rsid w:val="00734003"/>
    <w:rsid w:val="007344D2"/>
    <w:rsid w:val="007352A3"/>
    <w:rsid w:val="00735CEB"/>
    <w:rsid w:val="0073608F"/>
    <w:rsid w:val="00737CFA"/>
    <w:rsid w:val="00737E8F"/>
    <w:rsid w:val="00740C50"/>
    <w:rsid w:val="00740C81"/>
    <w:rsid w:val="00743505"/>
    <w:rsid w:val="00743641"/>
    <w:rsid w:val="00743D20"/>
    <w:rsid w:val="00744F14"/>
    <w:rsid w:val="00746AA8"/>
    <w:rsid w:val="007470AB"/>
    <w:rsid w:val="007500C5"/>
    <w:rsid w:val="00750DA5"/>
    <w:rsid w:val="00752202"/>
    <w:rsid w:val="00752248"/>
    <w:rsid w:val="0075353B"/>
    <w:rsid w:val="00753FAD"/>
    <w:rsid w:val="007547AD"/>
    <w:rsid w:val="00755633"/>
    <w:rsid w:val="00756F41"/>
    <w:rsid w:val="00763FF1"/>
    <w:rsid w:val="0076445A"/>
    <w:rsid w:val="0076554F"/>
    <w:rsid w:val="00765671"/>
    <w:rsid w:val="00765AEB"/>
    <w:rsid w:val="00766820"/>
    <w:rsid w:val="00767184"/>
    <w:rsid w:val="007673F7"/>
    <w:rsid w:val="007676CF"/>
    <w:rsid w:val="007701B4"/>
    <w:rsid w:val="00771207"/>
    <w:rsid w:val="00772E26"/>
    <w:rsid w:val="00774094"/>
    <w:rsid w:val="00774E48"/>
    <w:rsid w:val="00775D95"/>
    <w:rsid w:val="007772B0"/>
    <w:rsid w:val="007805A3"/>
    <w:rsid w:val="007814CE"/>
    <w:rsid w:val="00781D9F"/>
    <w:rsid w:val="007825EF"/>
    <w:rsid w:val="00784F3C"/>
    <w:rsid w:val="0078532B"/>
    <w:rsid w:val="0078561E"/>
    <w:rsid w:val="007860C8"/>
    <w:rsid w:val="0078772E"/>
    <w:rsid w:val="007915EE"/>
    <w:rsid w:val="00791D5C"/>
    <w:rsid w:val="007922F7"/>
    <w:rsid w:val="007924E8"/>
    <w:rsid w:val="00794670"/>
    <w:rsid w:val="00794D09"/>
    <w:rsid w:val="00795570"/>
    <w:rsid w:val="00795A4A"/>
    <w:rsid w:val="007979DC"/>
    <w:rsid w:val="00797D6C"/>
    <w:rsid w:val="007A0095"/>
    <w:rsid w:val="007A08E3"/>
    <w:rsid w:val="007A0F21"/>
    <w:rsid w:val="007A25AD"/>
    <w:rsid w:val="007A3D22"/>
    <w:rsid w:val="007A4DDA"/>
    <w:rsid w:val="007A5CA8"/>
    <w:rsid w:val="007A7A9A"/>
    <w:rsid w:val="007B113B"/>
    <w:rsid w:val="007B128E"/>
    <w:rsid w:val="007B219F"/>
    <w:rsid w:val="007B22BB"/>
    <w:rsid w:val="007B2CA0"/>
    <w:rsid w:val="007B3349"/>
    <w:rsid w:val="007B3703"/>
    <w:rsid w:val="007B5F89"/>
    <w:rsid w:val="007B61B6"/>
    <w:rsid w:val="007B6FD3"/>
    <w:rsid w:val="007B73FF"/>
    <w:rsid w:val="007C0A6F"/>
    <w:rsid w:val="007C19B7"/>
    <w:rsid w:val="007C1FCE"/>
    <w:rsid w:val="007C2524"/>
    <w:rsid w:val="007C5351"/>
    <w:rsid w:val="007C54F3"/>
    <w:rsid w:val="007C58C6"/>
    <w:rsid w:val="007C5DAE"/>
    <w:rsid w:val="007C6112"/>
    <w:rsid w:val="007C7D8B"/>
    <w:rsid w:val="007D2AC6"/>
    <w:rsid w:val="007D5D6F"/>
    <w:rsid w:val="007D5E4C"/>
    <w:rsid w:val="007D5E9C"/>
    <w:rsid w:val="007D62C7"/>
    <w:rsid w:val="007D6636"/>
    <w:rsid w:val="007D7D59"/>
    <w:rsid w:val="007E18E0"/>
    <w:rsid w:val="007E2A6B"/>
    <w:rsid w:val="007E3BE9"/>
    <w:rsid w:val="007E3CD6"/>
    <w:rsid w:val="007E42A5"/>
    <w:rsid w:val="007E6375"/>
    <w:rsid w:val="007E64B6"/>
    <w:rsid w:val="007E665C"/>
    <w:rsid w:val="007E71B2"/>
    <w:rsid w:val="007E74FC"/>
    <w:rsid w:val="007F13B3"/>
    <w:rsid w:val="007F1503"/>
    <w:rsid w:val="007F3FAB"/>
    <w:rsid w:val="007F6755"/>
    <w:rsid w:val="007F6902"/>
    <w:rsid w:val="007F70EF"/>
    <w:rsid w:val="007F7345"/>
    <w:rsid w:val="008000BD"/>
    <w:rsid w:val="00800951"/>
    <w:rsid w:val="00800F11"/>
    <w:rsid w:val="00801849"/>
    <w:rsid w:val="00803FDE"/>
    <w:rsid w:val="00804A7A"/>
    <w:rsid w:val="008066A2"/>
    <w:rsid w:val="00806BFB"/>
    <w:rsid w:val="00807AD8"/>
    <w:rsid w:val="008103D2"/>
    <w:rsid w:val="008105FD"/>
    <w:rsid w:val="00810DFC"/>
    <w:rsid w:val="00811A31"/>
    <w:rsid w:val="00811DBD"/>
    <w:rsid w:val="008121BA"/>
    <w:rsid w:val="00812B88"/>
    <w:rsid w:val="00812CC5"/>
    <w:rsid w:val="0081335F"/>
    <w:rsid w:val="00813F60"/>
    <w:rsid w:val="0081436E"/>
    <w:rsid w:val="0081464E"/>
    <w:rsid w:val="00814DD2"/>
    <w:rsid w:val="0082039F"/>
    <w:rsid w:val="00820CED"/>
    <w:rsid w:val="00824CA7"/>
    <w:rsid w:val="00825403"/>
    <w:rsid w:val="008265D9"/>
    <w:rsid w:val="008266DA"/>
    <w:rsid w:val="00826DED"/>
    <w:rsid w:val="0083043F"/>
    <w:rsid w:val="00832407"/>
    <w:rsid w:val="008347EE"/>
    <w:rsid w:val="00835380"/>
    <w:rsid w:val="008358A3"/>
    <w:rsid w:val="00835A85"/>
    <w:rsid w:val="00835D92"/>
    <w:rsid w:val="0083615F"/>
    <w:rsid w:val="00836D51"/>
    <w:rsid w:val="00836F20"/>
    <w:rsid w:val="00837826"/>
    <w:rsid w:val="00837E89"/>
    <w:rsid w:val="008400AF"/>
    <w:rsid w:val="00840D22"/>
    <w:rsid w:val="0084259A"/>
    <w:rsid w:val="008435BB"/>
    <w:rsid w:val="008442AB"/>
    <w:rsid w:val="00845848"/>
    <w:rsid w:val="00845A37"/>
    <w:rsid w:val="008479F7"/>
    <w:rsid w:val="0085103F"/>
    <w:rsid w:val="008510EB"/>
    <w:rsid w:val="00852221"/>
    <w:rsid w:val="0085295B"/>
    <w:rsid w:val="00852DBF"/>
    <w:rsid w:val="008539A9"/>
    <w:rsid w:val="00853B04"/>
    <w:rsid w:val="00856B0F"/>
    <w:rsid w:val="00857233"/>
    <w:rsid w:val="00857AA3"/>
    <w:rsid w:val="00857C7E"/>
    <w:rsid w:val="0086017A"/>
    <w:rsid w:val="0086247D"/>
    <w:rsid w:val="00863950"/>
    <w:rsid w:val="00864CCD"/>
    <w:rsid w:val="00865B3E"/>
    <w:rsid w:val="008678B8"/>
    <w:rsid w:val="00872BC5"/>
    <w:rsid w:val="00872CB8"/>
    <w:rsid w:val="008738E8"/>
    <w:rsid w:val="0087474C"/>
    <w:rsid w:val="008753E8"/>
    <w:rsid w:val="00875F7F"/>
    <w:rsid w:val="00876281"/>
    <w:rsid w:val="00877165"/>
    <w:rsid w:val="00880FC9"/>
    <w:rsid w:val="0088350C"/>
    <w:rsid w:val="00884953"/>
    <w:rsid w:val="008854D6"/>
    <w:rsid w:val="00886169"/>
    <w:rsid w:val="008906DA"/>
    <w:rsid w:val="00891193"/>
    <w:rsid w:val="00893BA7"/>
    <w:rsid w:val="0089482F"/>
    <w:rsid w:val="00895264"/>
    <w:rsid w:val="0089607D"/>
    <w:rsid w:val="00897EEE"/>
    <w:rsid w:val="008A0490"/>
    <w:rsid w:val="008A1258"/>
    <w:rsid w:val="008A1F2A"/>
    <w:rsid w:val="008A2981"/>
    <w:rsid w:val="008A4819"/>
    <w:rsid w:val="008A7076"/>
    <w:rsid w:val="008A70B9"/>
    <w:rsid w:val="008B0F63"/>
    <w:rsid w:val="008B23B2"/>
    <w:rsid w:val="008B48B2"/>
    <w:rsid w:val="008B5004"/>
    <w:rsid w:val="008B598A"/>
    <w:rsid w:val="008B5BA5"/>
    <w:rsid w:val="008B62B9"/>
    <w:rsid w:val="008B6514"/>
    <w:rsid w:val="008B71A0"/>
    <w:rsid w:val="008B7611"/>
    <w:rsid w:val="008C00EF"/>
    <w:rsid w:val="008C094D"/>
    <w:rsid w:val="008C0CE8"/>
    <w:rsid w:val="008C1FA0"/>
    <w:rsid w:val="008C1FF6"/>
    <w:rsid w:val="008C29F3"/>
    <w:rsid w:val="008C2D16"/>
    <w:rsid w:val="008C4148"/>
    <w:rsid w:val="008C49E6"/>
    <w:rsid w:val="008C5D02"/>
    <w:rsid w:val="008C5F4D"/>
    <w:rsid w:val="008C69EE"/>
    <w:rsid w:val="008C6BA0"/>
    <w:rsid w:val="008D02AB"/>
    <w:rsid w:val="008D106A"/>
    <w:rsid w:val="008D1B37"/>
    <w:rsid w:val="008D1C56"/>
    <w:rsid w:val="008D2A82"/>
    <w:rsid w:val="008D2B0E"/>
    <w:rsid w:val="008D2D1B"/>
    <w:rsid w:val="008D30F7"/>
    <w:rsid w:val="008D3AA4"/>
    <w:rsid w:val="008D7FD4"/>
    <w:rsid w:val="008E0081"/>
    <w:rsid w:val="008E2888"/>
    <w:rsid w:val="008E3256"/>
    <w:rsid w:val="008E420D"/>
    <w:rsid w:val="008E4754"/>
    <w:rsid w:val="008E4B87"/>
    <w:rsid w:val="008E4F24"/>
    <w:rsid w:val="008E6060"/>
    <w:rsid w:val="008F0602"/>
    <w:rsid w:val="008F1E6F"/>
    <w:rsid w:val="008F37CF"/>
    <w:rsid w:val="008F4D05"/>
    <w:rsid w:val="008F5187"/>
    <w:rsid w:val="008F5BC7"/>
    <w:rsid w:val="008F5DED"/>
    <w:rsid w:val="008F6456"/>
    <w:rsid w:val="008F647E"/>
    <w:rsid w:val="008F66E4"/>
    <w:rsid w:val="008F68FA"/>
    <w:rsid w:val="008F78EC"/>
    <w:rsid w:val="00901321"/>
    <w:rsid w:val="00902546"/>
    <w:rsid w:val="00902BEB"/>
    <w:rsid w:val="0090359E"/>
    <w:rsid w:val="009036B3"/>
    <w:rsid w:val="009055AD"/>
    <w:rsid w:val="0090775C"/>
    <w:rsid w:val="00907E26"/>
    <w:rsid w:val="00911A19"/>
    <w:rsid w:val="009122AA"/>
    <w:rsid w:val="0091274E"/>
    <w:rsid w:val="00914078"/>
    <w:rsid w:val="0091432F"/>
    <w:rsid w:val="00914E44"/>
    <w:rsid w:val="009150AB"/>
    <w:rsid w:val="00915885"/>
    <w:rsid w:val="00915CFE"/>
    <w:rsid w:val="009170A1"/>
    <w:rsid w:val="00917265"/>
    <w:rsid w:val="00917947"/>
    <w:rsid w:val="00922F4A"/>
    <w:rsid w:val="009230CF"/>
    <w:rsid w:val="0092618D"/>
    <w:rsid w:val="00927010"/>
    <w:rsid w:val="009303C0"/>
    <w:rsid w:val="009306B8"/>
    <w:rsid w:val="009320AC"/>
    <w:rsid w:val="00932AC8"/>
    <w:rsid w:val="009336A0"/>
    <w:rsid w:val="009348E8"/>
    <w:rsid w:val="0093496E"/>
    <w:rsid w:val="00935263"/>
    <w:rsid w:val="00935CDF"/>
    <w:rsid w:val="00936BB4"/>
    <w:rsid w:val="00937250"/>
    <w:rsid w:val="00937BDE"/>
    <w:rsid w:val="0094103A"/>
    <w:rsid w:val="0094155A"/>
    <w:rsid w:val="00941953"/>
    <w:rsid w:val="009421FD"/>
    <w:rsid w:val="00942E29"/>
    <w:rsid w:val="00943379"/>
    <w:rsid w:val="00945189"/>
    <w:rsid w:val="00947767"/>
    <w:rsid w:val="00950186"/>
    <w:rsid w:val="009514CB"/>
    <w:rsid w:val="00951F03"/>
    <w:rsid w:val="009522A3"/>
    <w:rsid w:val="009532D6"/>
    <w:rsid w:val="0095346A"/>
    <w:rsid w:val="00953636"/>
    <w:rsid w:val="0095410C"/>
    <w:rsid w:val="00955279"/>
    <w:rsid w:val="00955B2C"/>
    <w:rsid w:val="00955C69"/>
    <w:rsid w:val="00956696"/>
    <w:rsid w:val="00957E13"/>
    <w:rsid w:val="00957E54"/>
    <w:rsid w:val="00957F0B"/>
    <w:rsid w:val="009601D0"/>
    <w:rsid w:val="00960BEB"/>
    <w:rsid w:val="00960E96"/>
    <w:rsid w:val="009631EB"/>
    <w:rsid w:val="009648A9"/>
    <w:rsid w:val="00964A4F"/>
    <w:rsid w:val="009658F2"/>
    <w:rsid w:val="00966817"/>
    <w:rsid w:val="00966C3D"/>
    <w:rsid w:val="009712AA"/>
    <w:rsid w:val="009713AD"/>
    <w:rsid w:val="009722BB"/>
    <w:rsid w:val="00972EBF"/>
    <w:rsid w:val="0097380A"/>
    <w:rsid w:val="00973810"/>
    <w:rsid w:val="009739B6"/>
    <w:rsid w:val="009740F0"/>
    <w:rsid w:val="009768DB"/>
    <w:rsid w:val="00977263"/>
    <w:rsid w:val="00977EF2"/>
    <w:rsid w:val="00980729"/>
    <w:rsid w:val="00982AD7"/>
    <w:rsid w:val="00982FB4"/>
    <w:rsid w:val="00985367"/>
    <w:rsid w:val="00987477"/>
    <w:rsid w:val="00987D5E"/>
    <w:rsid w:val="009907B1"/>
    <w:rsid w:val="009912B4"/>
    <w:rsid w:val="0099189B"/>
    <w:rsid w:val="00991CC8"/>
    <w:rsid w:val="00991FFF"/>
    <w:rsid w:val="0099354C"/>
    <w:rsid w:val="009958D3"/>
    <w:rsid w:val="009978AA"/>
    <w:rsid w:val="009A0ACF"/>
    <w:rsid w:val="009A1B36"/>
    <w:rsid w:val="009A2504"/>
    <w:rsid w:val="009A260B"/>
    <w:rsid w:val="009A301F"/>
    <w:rsid w:val="009A668E"/>
    <w:rsid w:val="009A6E66"/>
    <w:rsid w:val="009A7FB5"/>
    <w:rsid w:val="009B02BB"/>
    <w:rsid w:val="009B35BD"/>
    <w:rsid w:val="009B39A1"/>
    <w:rsid w:val="009B43E2"/>
    <w:rsid w:val="009B5C39"/>
    <w:rsid w:val="009B6894"/>
    <w:rsid w:val="009B6978"/>
    <w:rsid w:val="009B7C6C"/>
    <w:rsid w:val="009C0EFE"/>
    <w:rsid w:val="009C3095"/>
    <w:rsid w:val="009C39A0"/>
    <w:rsid w:val="009C46AD"/>
    <w:rsid w:val="009C4733"/>
    <w:rsid w:val="009C5D0C"/>
    <w:rsid w:val="009C6232"/>
    <w:rsid w:val="009C7679"/>
    <w:rsid w:val="009D0331"/>
    <w:rsid w:val="009D1587"/>
    <w:rsid w:val="009D1CF5"/>
    <w:rsid w:val="009D1FD5"/>
    <w:rsid w:val="009D274D"/>
    <w:rsid w:val="009D547A"/>
    <w:rsid w:val="009D6EBB"/>
    <w:rsid w:val="009D72B1"/>
    <w:rsid w:val="009E060D"/>
    <w:rsid w:val="009E1C5C"/>
    <w:rsid w:val="009E3C12"/>
    <w:rsid w:val="009E415E"/>
    <w:rsid w:val="009E44FF"/>
    <w:rsid w:val="009E48F6"/>
    <w:rsid w:val="009E575A"/>
    <w:rsid w:val="009E6819"/>
    <w:rsid w:val="009E7FA4"/>
    <w:rsid w:val="009F0466"/>
    <w:rsid w:val="009F1727"/>
    <w:rsid w:val="009F31EC"/>
    <w:rsid w:val="009F3B28"/>
    <w:rsid w:val="009F561B"/>
    <w:rsid w:val="009F6CD2"/>
    <w:rsid w:val="00A00001"/>
    <w:rsid w:val="00A00229"/>
    <w:rsid w:val="00A01B79"/>
    <w:rsid w:val="00A01D2B"/>
    <w:rsid w:val="00A02A62"/>
    <w:rsid w:val="00A0346D"/>
    <w:rsid w:val="00A03E60"/>
    <w:rsid w:val="00A04D5D"/>
    <w:rsid w:val="00A05889"/>
    <w:rsid w:val="00A06D02"/>
    <w:rsid w:val="00A07A8E"/>
    <w:rsid w:val="00A07EC3"/>
    <w:rsid w:val="00A1052F"/>
    <w:rsid w:val="00A1053A"/>
    <w:rsid w:val="00A1070C"/>
    <w:rsid w:val="00A10C8D"/>
    <w:rsid w:val="00A11CC1"/>
    <w:rsid w:val="00A122A6"/>
    <w:rsid w:val="00A1398C"/>
    <w:rsid w:val="00A14437"/>
    <w:rsid w:val="00A1545E"/>
    <w:rsid w:val="00A171A2"/>
    <w:rsid w:val="00A201DA"/>
    <w:rsid w:val="00A24C1F"/>
    <w:rsid w:val="00A2554D"/>
    <w:rsid w:val="00A26489"/>
    <w:rsid w:val="00A26893"/>
    <w:rsid w:val="00A2692B"/>
    <w:rsid w:val="00A271BD"/>
    <w:rsid w:val="00A27AA0"/>
    <w:rsid w:val="00A27DE0"/>
    <w:rsid w:val="00A27FC7"/>
    <w:rsid w:val="00A310B8"/>
    <w:rsid w:val="00A35696"/>
    <w:rsid w:val="00A35CA9"/>
    <w:rsid w:val="00A35DD8"/>
    <w:rsid w:val="00A36E8D"/>
    <w:rsid w:val="00A43213"/>
    <w:rsid w:val="00A43944"/>
    <w:rsid w:val="00A44260"/>
    <w:rsid w:val="00A44747"/>
    <w:rsid w:val="00A452D3"/>
    <w:rsid w:val="00A4551E"/>
    <w:rsid w:val="00A456CB"/>
    <w:rsid w:val="00A5082A"/>
    <w:rsid w:val="00A50B83"/>
    <w:rsid w:val="00A513C3"/>
    <w:rsid w:val="00A54AA6"/>
    <w:rsid w:val="00A56C4F"/>
    <w:rsid w:val="00A620B6"/>
    <w:rsid w:val="00A62EB6"/>
    <w:rsid w:val="00A644F9"/>
    <w:rsid w:val="00A65D07"/>
    <w:rsid w:val="00A66CAC"/>
    <w:rsid w:val="00A70139"/>
    <w:rsid w:val="00A70E85"/>
    <w:rsid w:val="00A71890"/>
    <w:rsid w:val="00A72B27"/>
    <w:rsid w:val="00A735D9"/>
    <w:rsid w:val="00A737C9"/>
    <w:rsid w:val="00A73922"/>
    <w:rsid w:val="00A73D4E"/>
    <w:rsid w:val="00A764AB"/>
    <w:rsid w:val="00A77244"/>
    <w:rsid w:val="00A7747B"/>
    <w:rsid w:val="00A804EE"/>
    <w:rsid w:val="00A8192A"/>
    <w:rsid w:val="00A8484D"/>
    <w:rsid w:val="00A84A53"/>
    <w:rsid w:val="00A8557B"/>
    <w:rsid w:val="00A85F44"/>
    <w:rsid w:val="00A86056"/>
    <w:rsid w:val="00A86ECA"/>
    <w:rsid w:val="00A92BF3"/>
    <w:rsid w:val="00A93432"/>
    <w:rsid w:val="00A93E73"/>
    <w:rsid w:val="00A9500F"/>
    <w:rsid w:val="00A9512C"/>
    <w:rsid w:val="00A95D34"/>
    <w:rsid w:val="00A975B7"/>
    <w:rsid w:val="00AA1B48"/>
    <w:rsid w:val="00AA208C"/>
    <w:rsid w:val="00AA2BA9"/>
    <w:rsid w:val="00AA2C0D"/>
    <w:rsid w:val="00AA2CA4"/>
    <w:rsid w:val="00AA330A"/>
    <w:rsid w:val="00AA44EC"/>
    <w:rsid w:val="00AA5180"/>
    <w:rsid w:val="00AA5346"/>
    <w:rsid w:val="00AA5B49"/>
    <w:rsid w:val="00AA7BEF"/>
    <w:rsid w:val="00AB00B7"/>
    <w:rsid w:val="00AB01BC"/>
    <w:rsid w:val="00AB139D"/>
    <w:rsid w:val="00AB6929"/>
    <w:rsid w:val="00AB6E77"/>
    <w:rsid w:val="00AB7A13"/>
    <w:rsid w:val="00AC082B"/>
    <w:rsid w:val="00AC1B36"/>
    <w:rsid w:val="00AC1CF0"/>
    <w:rsid w:val="00AC488C"/>
    <w:rsid w:val="00AC4A52"/>
    <w:rsid w:val="00AC513A"/>
    <w:rsid w:val="00AC59B6"/>
    <w:rsid w:val="00AC5B17"/>
    <w:rsid w:val="00AC6988"/>
    <w:rsid w:val="00AC69CF"/>
    <w:rsid w:val="00AC7396"/>
    <w:rsid w:val="00AC7835"/>
    <w:rsid w:val="00AC7C5E"/>
    <w:rsid w:val="00AC7D7D"/>
    <w:rsid w:val="00AD02CA"/>
    <w:rsid w:val="00AD02D1"/>
    <w:rsid w:val="00AD08C2"/>
    <w:rsid w:val="00AD0C86"/>
    <w:rsid w:val="00AD0F6A"/>
    <w:rsid w:val="00AD125F"/>
    <w:rsid w:val="00AD3D6F"/>
    <w:rsid w:val="00AD489E"/>
    <w:rsid w:val="00AD4CFD"/>
    <w:rsid w:val="00AD5572"/>
    <w:rsid w:val="00AE075D"/>
    <w:rsid w:val="00AE0851"/>
    <w:rsid w:val="00AE09A7"/>
    <w:rsid w:val="00AE29F9"/>
    <w:rsid w:val="00AE39E9"/>
    <w:rsid w:val="00AE491F"/>
    <w:rsid w:val="00AE672B"/>
    <w:rsid w:val="00AE6BD9"/>
    <w:rsid w:val="00AE6D5C"/>
    <w:rsid w:val="00AE7894"/>
    <w:rsid w:val="00AE7E2C"/>
    <w:rsid w:val="00AE7EA8"/>
    <w:rsid w:val="00AF1326"/>
    <w:rsid w:val="00AF27A1"/>
    <w:rsid w:val="00AF3E09"/>
    <w:rsid w:val="00AF4CDD"/>
    <w:rsid w:val="00AF6924"/>
    <w:rsid w:val="00AF6DA7"/>
    <w:rsid w:val="00AF6F75"/>
    <w:rsid w:val="00B02934"/>
    <w:rsid w:val="00B035F0"/>
    <w:rsid w:val="00B048C9"/>
    <w:rsid w:val="00B049A7"/>
    <w:rsid w:val="00B0577D"/>
    <w:rsid w:val="00B05973"/>
    <w:rsid w:val="00B05E49"/>
    <w:rsid w:val="00B07D2A"/>
    <w:rsid w:val="00B107C6"/>
    <w:rsid w:val="00B1236F"/>
    <w:rsid w:val="00B12DC6"/>
    <w:rsid w:val="00B13533"/>
    <w:rsid w:val="00B13E15"/>
    <w:rsid w:val="00B147B8"/>
    <w:rsid w:val="00B14BEC"/>
    <w:rsid w:val="00B16192"/>
    <w:rsid w:val="00B162D3"/>
    <w:rsid w:val="00B17B16"/>
    <w:rsid w:val="00B2050C"/>
    <w:rsid w:val="00B209C4"/>
    <w:rsid w:val="00B20F16"/>
    <w:rsid w:val="00B22E20"/>
    <w:rsid w:val="00B257B9"/>
    <w:rsid w:val="00B25954"/>
    <w:rsid w:val="00B26A97"/>
    <w:rsid w:val="00B26BAE"/>
    <w:rsid w:val="00B3376C"/>
    <w:rsid w:val="00B33D60"/>
    <w:rsid w:val="00B33F3A"/>
    <w:rsid w:val="00B34951"/>
    <w:rsid w:val="00B35F65"/>
    <w:rsid w:val="00B3728F"/>
    <w:rsid w:val="00B3746D"/>
    <w:rsid w:val="00B37730"/>
    <w:rsid w:val="00B37BBF"/>
    <w:rsid w:val="00B37EE3"/>
    <w:rsid w:val="00B37F3C"/>
    <w:rsid w:val="00B37F57"/>
    <w:rsid w:val="00B40402"/>
    <w:rsid w:val="00B4154F"/>
    <w:rsid w:val="00B42814"/>
    <w:rsid w:val="00B45925"/>
    <w:rsid w:val="00B45A5B"/>
    <w:rsid w:val="00B45D4B"/>
    <w:rsid w:val="00B471BD"/>
    <w:rsid w:val="00B479B5"/>
    <w:rsid w:val="00B47E2E"/>
    <w:rsid w:val="00B5052E"/>
    <w:rsid w:val="00B5070C"/>
    <w:rsid w:val="00B51ACE"/>
    <w:rsid w:val="00B532EE"/>
    <w:rsid w:val="00B56614"/>
    <w:rsid w:val="00B60673"/>
    <w:rsid w:val="00B625C9"/>
    <w:rsid w:val="00B65773"/>
    <w:rsid w:val="00B658AB"/>
    <w:rsid w:val="00B66CA3"/>
    <w:rsid w:val="00B66ED2"/>
    <w:rsid w:val="00B66FC2"/>
    <w:rsid w:val="00B67BE1"/>
    <w:rsid w:val="00B70D4E"/>
    <w:rsid w:val="00B72C80"/>
    <w:rsid w:val="00B73A6B"/>
    <w:rsid w:val="00B74BC1"/>
    <w:rsid w:val="00B74D49"/>
    <w:rsid w:val="00B7526A"/>
    <w:rsid w:val="00B75A7E"/>
    <w:rsid w:val="00B76182"/>
    <w:rsid w:val="00B764B2"/>
    <w:rsid w:val="00B76757"/>
    <w:rsid w:val="00B7758B"/>
    <w:rsid w:val="00B77CFB"/>
    <w:rsid w:val="00B81A70"/>
    <w:rsid w:val="00B81AFE"/>
    <w:rsid w:val="00B822A0"/>
    <w:rsid w:val="00B832B0"/>
    <w:rsid w:val="00B83980"/>
    <w:rsid w:val="00B8410C"/>
    <w:rsid w:val="00B84E6D"/>
    <w:rsid w:val="00B86BC3"/>
    <w:rsid w:val="00B90250"/>
    <w:rsid w:val="00B911CB"/>
    <w:rsid w:val="00B924B9"/>
    <w:rsid w:val="00B92C09"/>
    <w:rsid w:val="00B93504"/>
    <w:rsid w:val="00B93DA7"/>
    <w:rsid w:val="00B93EF3"/>
    <w:rsid w:val="00B952DD"/>
    <w:rsid w:val="00B95EAD"/>
    <w:rsid w:val="00B96042"/>
    <w:rsid w:val="00B963B3"/>
    <w:rsid w:val="00B96BAB"/>
    <w:rsid w:val="00B96E0E"/>
    <w:rsid w:val="00B975DD"/>
    <w:rsid w:val="00BA04BE"/>
    <w:rsid w:val="00BA04FD"/>
    <w:rsid w:val="00BA05BD"/>
    <w:rsid w:val="00BA1227"/>
    <w:rsid w:val="00BA2BDF"/>
    <w:rsid w:val="00BA39CF"/>
    <w:rsid w:val="00BA5EC9"/>
    <w:rsid w:val="00BA5F25"/>
    <w:rsid w:val="00BA7BC4"/>
    <w:rsid w:val="00BB082F"/>
    <w:rsid w:val="00BB190A"/>
    <w:rsid w:val="00BB1BB8"/>
    <w:rsid w:val="00BB1F86"/>
    <w:rsid w:val="00BB464F"/>
    <w:rsid w:val="00BB46F2"/>
    <w:rsid w:val="00BB572A"/>
    <w:rsid w:val="00BB5A24"/>
    <w:rsid w:val="00BB5C79"/>
    <w:rsid w:val="00BB64F8"/>
    <w:rsid w:val="00BB6808"/>
    <w:rsid w:val="00BB73F4"/>
    <w:rsid w:val="00BB7FE9"/>
    <w:rsid w:val="00BC0D27"/>
    <w:rsid w:val="00BC1EDF"/>
    <w:rsid w:val="00BC20CF"/>
    <w:rsid w:val="00BC5215"/>
    <w:rsid w:val="00BC5862"/>
    <w:rsid w:val="00BC7BAD"/>
    <w:rsid w:val="00BD0796"/>
    <w:rsid w:val="00BD1877"/>
    <w:rsid w:val="00BD3377"/>
    <w:rsid w:val="00BD42F8"/>
    <w:rsid w:val="00BD61DE"/>
    <w:rsid w:val="00BD62EE"/>
    <w:rsid w:val="00BE221C"/>
    <w:rsid w:val="00BE27E4"/>
    <w:rsid w:val="00BE2A44"/>
    <w:rsid w:val="00BE32D9"/>
    <w:rsid w:val="00BE3620"/>
    <w:rsid w:val="00BE3963"/>
    <w:rsid w:val="00BE68A8"/>
    <w:rsid w:val="00BE7BED"/>
    <w:rsid w:val="00BE7D8D"/>
    <w:rsid w:val="00BF27AD"/>
    <w:rsid w:val="00BF3268"/>
    <w:rsid w:val="00BF3980"/>
    <w:rsid w:val="00BF47A1"/>
    <w:rsid w:val="00BF5CE6"/>
    <w:rsid w:val="00BF732B"/>
    <w:rsid w:val="00BF7805"/>
    <w:rsid w:val="00C0243C"/>
    <w:rsid w:val="00C033C9"/>
    <w:rsid w:val="00C03DA9"/>
    <w:rsid w:val="00C054B6"/>
    <w:rsid w:val="00C06C2D"/>
    <w:rsid w:val="00C0736E"/>
    <w:rsid w:val="00C07925"/>
    <w:rsid w:val="00C079B9"/>
    <w:rsid w:val="00C07ABB"/>
    <w:rsid w:val="00C07AE6"/>
    <w:rsid w:val="00C10B45"/>
    <w:rsid w:val="00C116F9"/>
    <w:rsid w:val="00C12216"/>
    <w:rsid w:val="00C12578"/>
    <w:rsid w:val="00C142FC"/>
    <w:rsid w:val="00C1457B"/>
    <w:rsid w:val="00C14DF5"/>
    <w:rsid w:val="00C15752"/>
    <w:rsid w:val="00C16A86"/>
    <w:rsid w:val="00C172FB"/>
    <w:rsid w:val="00C17DC5"/>
    <w:rsid w:val="00C17E9E"/>
    <w:rsid w:val="00C2129E"/>
    <w:rsid w:val="00C22D1A"/>
    <w:rsid w:val="00C2376E"/>
    <w:rsid w:val="00C24F22"/>
    <w:rsid w:val="00C25323"/>
    <w:rsid w:val="00C257F3"/>
    <w:rsid w:val="00C25C70"/>
    <w:rsid w:val="00C27423"/>
    <w:rsid w:val="00C31B42"/>
    <w:rsid w:val="00C3319C"/>
    <w:rsid w:val="00C335F1"/>
    <w:rsid w:val="00C33EEA"/>
    <w:rsid w:val="00C346CB"/>
    <w:rsid w:val="00C34745"/>
    <w:rsid w:val="00C349CB"/>
    <w:rsid w:val="00C34B86"/>
    <w:rsid w:val="00C35798"/>
    <w:rsid w:val="00C376DA"/>
    <w:rsid w:val="00C377AF"/>
    <w:rsid w:val="00C40E44"/>
    <w:rsid w:val="00C413D2"/>
    <w:rsid w:val="00C416AC"/>
    <w:rsid w:val="00C418D1"/>
    <w:rsid w:val="00C42D1B"/>
    <w:rsid w:val="00C44013"/>
    <w:rsid w:val="00C44539"/>
    <w:rsid w:val="00C44F89"/>
    <w:rsid w:val="00C458F5"/>
    <w:rsid w:val="00C47F86"/>
    <w:rsid w:val="00C509AE"/>
    <w:rsid w:val="00C51B8F"/>
    <w:rsid w:val="00C5324D"/>
    <w:rsid w:val="00C57BA7"/>
    <w:rsid w:val="00C60169"/>
    <w:rsid w:val="00C606B1"/>
    <w:rsid w:val="00C60F6F"/>
    <w:rsid w:val="00C6420E"/>
    <w:rsid w:val="00C64CF0"/>
    <w:rsid w:val="00C650B0"/>
    <w:rsid w:val="00C65535"/>
    <w:rsid w:val="00C6681A"/>
    <w:rsid w:val="00C67EAF"/>
    <w:rsid w:val="00C709B8"/>
    <w:rsid w:val="00C70E60"/>
    <w:rsid w:val="00C73138"/>
    <w:rsid w:val="00C735A2"/>
    <w:rsid w:val="00C77648"/>
    <w:rsid w:val="00C7790A"/>
    <w:rsid w:val="00C81940"/>
    <w:rsid w:val="00C84381"/>
    <w:rsid w:val="00C8525F"/>
    <w:rsid w:val="00C854C3"/>
    <w:rsid w:val="00C8644B"/>
    <w:rsid w:val="00C9089C"/>
    <w:rsid w:val="00C939A5"/>
    <w:rsid w:val="00C93E92"/>
    <w:rsid w:val="00C95378"/>
    <w:rsid w:val="00C95C8C"/>
    <w:rsid w:val="00C96800"/>
    <w:rsid w:val="00C974C2"/>
    <w:rsid w:val="00CA0C17"/>
    <w:rsid w:val="00CA17AB"/>
    <w:rsid w:val="00CA1D58"/>
    <w:rsid w:val="00CA2210"/>
    <w:rsid w:val="00CA2FB3"/>
    <w:rsid w:val="00CA35BB"/>
    <w:rsid w:val="00CA4C91"/>
    <w:rsid w:val="00CA4C9C"/>
    <w:rsid w:val="00CA4CC0"/>
    <w:rsid w:val="00CA4FE7"/>
    <w:rsid w:val="00CA5258"/>
    <w:rsid w:val="00CA57A9"/>
    <w:rsid w:val="00CA6119"/>
    <w:rsid w:val="00CA751E"/>
    <w:rsid w:val="00CB0662"/>
    <w:rsid w:val="00CB0955"/>
    <w:rsid w:val="00CB0E8C"/>
    <w:rsid w:val="00CB1564"/>
    <w:rsid w:val="00CB2158"/>
    <w:rsid w:val="00CB3925"/>
    <w:rsid w:val="00CB4B72"/>
    <w:rsid w:val="00CB4C24"/>
    <w:rsid w:val="00CB6432"/>
    <w:rsid w:val="00CB78AD"/>
    <w:rsid w:val="00CC02DF"/>
    <w:rsid w:val="00CC11DD"/>
    <w:rsid w:val="00CC3D38"/>
    <w:rsid w:val="00CC464F"/>
    <w:rsid w:val="00CC5BBD"/>
    <w:rsid w:val="00CC6C6F"/>
    <w:rsid w:val="00CC6E8A"/>
    <w:rsid w:val="00CD0DEC"/>
    <w:rsid w:val="00CD176B"/>
    <w:rsid w:val="00CD1D3A"/>
    <w:rsid w:val="00CD1DA2"/>
    <w:rsid w:val="00CD2E5A"/>
    <w:rsid w:val="00CD4BB0"/>
    <w:rsid w:val="00CD72C1"/>
    <w:rsid w:val="00CE0127"/>
    <w:rsid w:val="00CE0DB4"/>
    <w:rsid w:val="00CE2E76"/>
    <w:rsid w:val="00CE34A3"/>
    <w:rsid w:val="00CE386D"/>
    <w:rsid w:val="00CE3EFC"/>
    <w:rsid w:val="00CE5B55"/>
    <w:rsid w:val="00CE66D9"/>
    <w:rsid w:val="00CE6E72"/>
    <w:rsid w:val="00CF0E5D"/>
    <w:rsid w:val="00CF3437"/>
    <w:rsid w:val="00CF3CC9"/>
    <w:rsid w:val="00CF57A4"/>
    <w:rsid w:val="00CF6C35"/>
    <w:rsid w:val="00CF7D97"/>
    <w:rsid w:val="00D037B8"/>
    <w:rsid w:val="00D03EA7"/>
    <w:rsid w:val="00D03F81"/>
    <w:rsid w:val="00D042E9"/>
    <w:rsid w:val="00D05659"/>
    <w:rsid w:val="00D05856"/>
    <w:rsid w:val="00D06AF0"/>
    <w:rsid w:val="00D06D7D"/>
    <w:rsid w:val="00D0774F"/>
    <w:rsid w:val="00D07854"/>
    <w:rsid w:val="00D07D31"/>
    <w:rsid w:val="00D10813"/>
    <w:rsid w:val="00D13168"/>
    <w:rsid w:val="00D13574"/>
    <w:rsid w:val="00D135AD"/>
    <w:rsid w:val="00D13D45"/>
    <w:rsid w:val="00D14078"/>
    <w:rsid w:val="00D150A6"/>
    <w:rsid w:val="00D163F2"/>
    <w:rsid w:val="00D16424"/>
    <w:rsid w:val="00D1691C"/>
    <w:rsid w:val="00D169F1"/>
    <w:rsid w:val="00D17242"/>
    <w:rsid w:val="00D17356"/>
    <w:rsid w:val="00D17A4B"/>
    <w:rsid w:val="00D17B95"/>
    <w:rsid w:val="00D20831"/>
    <w:rsid w:val="00D20A5F"/>
    <w:rsid w:val="00D21657"/>
    <w:rsid w:val="00D22FAE"/>
    <w:rsid w:val="00D232B4"/>
    <w:rsid w:val="00D251E4"/>
    <w:rsid w:val="00D279AB"/>
    <w:rsid w:val="00D27EB4"/>
    <w:rsid w:val="00D304D4"/>
    <w:rsid w:val="00D31E8C"/>
    <w:rsid w:val="00D36610"/>
    <w:rsid w:val="00D36BFE"/>
    <w:rsid w:val="00D40E41"/>
    <w:rsid w:val="00D40F2D"/>
    <w:rsid w:val="00D43071"/>
    <w:rsid w:val="00D43462"/>
    <w:rsid w:val="00D4514B"/>
    <w:rsid w:val="00D45A7A"/>
    <w:rsid w:val="00D476C6"/>
    <w:rsid w:val="00D50E33"/>
    <w:rsid w:val="00D512B9"/>
    <w:rsid w:val="00D51B8A"/>
    <w:rsid w:val="00D54799"/>
    <w:rsid w:val="00D5498A"/>
    <w:rsid w:val="00D559BA"/>
    <w:rsid w:val="00D55F16"/>
    <w:rsid w:val="00D5600A"/>
    <w:rsid w:val="00D57D1D"/>
    <w:rsid w:val="00D60194"/>
    <w:rsid w:val="00D6032E"/>
    <w:rsid w:val="00D61552"/>
    <w:rsid w:val="00D61C4B"/>
    <w:rsid w:val="00D627B6"/>
    <w:rsid w:val="00D62B96"/>
    <w:rsid w:val="00D637E4"/>
    <w:rsid w:val="00D63F80"/>
    <w:rsid w:val="00D64159"/>
    <w:rsid w:val="00D647D8"/>
    <w:rsid w:val="00D65BD0"/>
    <w:rsid w:val="00D65CA4"/>
    <w:rsid w:val="00D70927"/>
    <w:rsid w:val="00D71A9C"/>
    <w:rsid w:val="00D742E3"/>
    <w:rsid w:val="00D762D1"/>
    <w:rsid w:val="00D76B87"/>
    <w:rsid w:val="00D771C0"/>
    <w:rsid w:val="00D808D0"/>
    <w:rsid w:val="00D80D04"/>
    <w:rsid w:val="00D812FC"/>
    <w:rsid w:val="00D82B8E"/>
    <w:rsid w:val="00D850C7"/>
    <w:rsid w:val="00D854D7"/>
    <w:rsid w:val="00D85863"/>
    <w:rsid w:val="00D85A10"/>
    <w:rsid w:val="00D873E2"/>
    <w:rsid w:val="00D87BC3"/>
    <w:rsid w:val="00D900E7"/>
    <w:rsid w:val="00D906CD"/>
    <w:rsid w:val="00D91B2D"/>
    <w:rsid w:val="00D92B00"/>
    <w:rsid w:val="00D9356F"/>
    <w:rsid w:val="00D93DA0"/>
    <w:rsid w:val="00D94E77"/>
    <w:rsid w:val="00D954A1"/>
    <w:rsid w:val="00D96514"/>
    <w:rsid w:val="00D967F8"/>
    <w:rsid w:val="00D96982"/>
    <w:rsid w:val="00DA06EF"/>
    <w:rsid w:val="00DA1A57"/>
    <w:rsid w:val="00DA1CCA"/>
    <w:rsid w:val="00DA1CFB"/>
    <w:rsid w:val="00DA481B"/>
    <w:rsid w:val="00DA56BF"/>
    <w:rsid w:val="00DA6146"/>
    <w:rsid w:val="00DA6350"/>
    <w:rsid w:val="00DA6CA6"/>
    <w:rsid w:val="00DA7810"/>
    <w:rsid w:val="00DA785B"/>
    <w:rsid w:val="00DB13CF"/>
    <w:rsid w:val="00DB2306"/>
    <w:rsid w:val="00DB5C19"/>
    <w:rsid w:val="00DB5F74"/>
    <w:rsid w:val="00DB6CD3"/>
    <w:rsid w:val="00DB6EE7"/>
    <w:rsid w:val="00DC0F80"/>
    <w:rsid w:val="00DC1A98"/>
    <w:rsid w:val="00DC1F70"/>
    <w:rsid w:val="00DC1FAD"/>
    <w:rsid w:val="00DC219C"/>
    <w:rsid w:val="00DC23B2"/>
    <w:rsid w:val="00DC3A88"/>
    <w:rsid w:val="00DC44A6"/>
    <w:rsid w:val="00DC4879"/>
    <w:rsid w:val="00DC6496"/>
    <w:rsid w:val="00DC685E"/>
    <w:rsid w:val="00DC7C42"/>
    <w:rsid w:val="00DD0CB7"/>
    <w:rsid w:val="00DD0D4F"/>
    <w:rsid w:val="00DD133A"/>
    <w:rsid w:val="00DD193D"/>
    <w:rsid w:val="00DD3206"/>
    <w:rsid w:val="00DD5272"/>
    <w:rsid w:val="00DD615A"/>
    <w:rsid w:val="00DD6C62"/>
    <w:rsid w:val="00DD7714"/>
    <w:rsid w:val="00DD7EDD"/>
    <w:rsid w:val="00DE07BE"/>
    <w:rsid w:val="00DE0AA9"/>
    <w:rsid w:val="00DE0F4C"/>
    <w:rsid w:val="00DE12E4"/>
    <w:rsid w:val="00DE197E"/>
    <w:rsid w:val="00DE19E0"/>
    <w:rsid w:val="00DE1A4B"/>
    <w:rsid w:val="00DE25FE"/>
    <w:rsid w:val="00DE4148"/>
    <w:rsid w:val="00DE4183"/>
    <w:rsid w:val="00DE5B34"/>
    <w:rsid w:val="00DE6058"/>
    <w:rsid w:val="00DF051A"/>
    <w:rsid w:val="00DF2A25"/>
    <w:rsid w:val="00DF30AE"/>
    <w:rsid w:val="00DF3762"/>
    <w:rsid w:val="00DF6B1E"/>
    <w:rsid w:val="00DF6D01"/>
    <w:rsid w:val="00DF7909"/>
    <w:rsid w:val="00E01CA8"/>
    <w:rsid w:val="00E02A2B"/>
    <w:rsid w:val="00E03514"/>
    <w:rsid w:val="00E04128"/>
    <w:rsid w:val="00E05A09"/>
    <w:rsid w:val="00E05A2F"/>
    <w:rsid w:val="00E05B40"/>
    <w:rsid w:val="00E07FA1"/>
    <w:rsid w:val="00E10478"/>
    <w:rsid w:val="00E10701"/>
    <w:rsid w:val="00E1141F"/>
    <w:rsid w:val="00E12184"/>
    <w:rsid w:val="00E125C6"/>
    <w:rsid w:val="00E12918"/>
    <w:rsid w:val="00E15FDA"/>
    <w:rsid w:val="00E17120"/>
    <w:rsid w:val="00E1734A"/>
    <w:rsid w:val="00E20D8D"/>
    <w:rsid w:val="00E2152B"/>
    <w:rsid w:val="00E21D46"/>
    <w:rsid w:val="00E22D19"/>
    <w:rsid w:val="00E22E86"/>
    <w:rsid w:val="00E234DA"/>
    <w:rsid w:val="00E238FA"/>
    <w:rsid w:val="00E240CA"/>
    <w:rsid w:val="00E26084"/>
    <w:rsid w:val="00E27A7E"/>
    <w:rsid w:val="00E30DD9"/>
    <w:rsid w:val="00E31467"/>
    <w:rsid w:val="00E36189"/>
    <w:rsid w:val="00E36331"/>
    <w:rsid w:val="00E36934"/>
    <w:rsid w:val="00E37288"/>
    <w:rsid w:val="00E40D2C"/>
    <w:rsid w:val="00E41692"/>
    <w:rsid w:val="00E45065"/>
    <w:rsid w:val="00E47EFF"/>
    <w:rsid w:val="00E53500"/>
    <w:rsid w:val="00E54668"/>
    <w:rsid w:val="00E54993"/>
    <w:rsid w:val="00E550D8"/>
    <w:rsid w:val="00E562EC"/>
    <w:rsid w:val="00E57490"/>
    <w:rsid w:val="00E57EF7"/>
    <w:rsid w:val="00E60C1A"/>
    <w:rsid w:val="00E60E05"/>
    <w:rsid w:val="00E6174B"/>
    <w:rsid w:val="00E61BE4"/>
    <w:rsid w:val="00E63416"/>
    <w:rsid w:val="00E701B1"/>
    <w:rsid w:val="00E71347"/>
    <w:rsid w:val="00E7165E"/>
    <w:rsid w:val="00E720D5"/>
    <w:rsid w:val="00E738FC"/>
    <w:rsid w:val="00E74790"/>
    <w:rsid w:val="00E75340"/>
    <w:rsid w:val="00E75636"/>
    <w:rsid w:val="00E779FA"/>
    <w:rsid w:val="00E77A4D"/>
    <w:rsid w:val="00E81899"/>
    <w:rsid w:val="00E81D58"/>
    <w:rsid w:val="00E82216"/>
    <w:rsid w:val="00E82270"/>
    <w:rsid w:val="00E863C5"/>
    <w:rsid w:val="00E86E0E"/>
    <w:rsid w:val="00E909FB"/>
    <w:rsid w:val="00E92E9B"/>
    <w:rsid w:val="00E92F31"/>
    <w:rsid w:val="00E933D1"/>
    <w:rsid w:val="00E9369F"/>
    <w:rsid w:val="00E93E9C"/>
    <w:rsid w:val="00E945C3"/>
    <w:rsid w:val="00E94A91"/>
    <w:rsid w:val="00E9709E"/>
    <w:rsid w:val="00EA0BC4"/>
    <w:rsid w:val="00EA1684"/>
    <w:rsid w:val="00EA19B0"/>
    <w:rsid w:val="00EA21B8"/>
    <w:rsid w:val="00EA2390"/>
    <w:rsid w:val="00EA27C4"/>
    <w:rsid w:val="00EA428D"/>
    <w:rsid w:val="00EA4A37"/>
    <w:rsid w:val="00EA4B85"/>
    <w:rsid w:val="00EA529B"/>
    <w:rsid w:val="00EA5371"/>
    <w:rsid w:val="00EA65D5"/>
    <w:rsid w:val="00EA6E2E"/>
    <w:rsid w:val="00EA6E65"/>
    <w:rsid w:val="00EA7028"/>
    <w:rsid w:val="00EB0748"/>
    <w:rsid w:val="00EB0A60"/>
    <w:rsid w:val="00EB130D"/>
    <w:rsid w:val="00EB1BE6"/>
    <w:rsid w:val="00EB1FC2"/>
    <w:rsid w:val="00EB2CFF"/>
    <w:rsid w:val="00EB3CFB"/>
    <w:rsid w:val="00EB5D0C"/>
    <w:rsid w:val="00EB7AF5"/>
    <w:rsid w:val="00EC22C0"/>
    <w:rsid w:val="00EC2E98"/>
    <w:rsid w:val="00EC359F"/>
    <w:rsid w:val="00EC4AA6"/>
    <w:rsid w:val="00EC5894"/>
    <w:rsid w:val="00EC6249"/>
    <w:rsid w:val="00EC6A9B"/>
    <w:rsid w:val="00EC717F"/>
    <w:rsid w:val="00EC7839"/>
    <w:rsid w:val="00ED24FD"/>
    <w:rsid w:val="00ED319A"/>
    <w:rsid w:val="00ED417C"/>
    <w:rsid w:val="00ED48CE"/>
    <w:rsid w:val="00ED57D0"/>
    <w:rsid w:val="00ED5AD6"/>
    <w:rsid w:val="00ED5C5A"/>
    <w:rsid w:val="00ED6558"/>
    <w:rsid w:val="00ED68D1"/>
    <w:rsid w:val="00ED7367"/>
    <w:rsid w:val="00EE2462"/>
    <w:rsid w:val="00EE29DC"/>
    <w:rsid w:val="00EE2C02"/>
    <w:rsid w:val="00EE2D6C"/>
    <w:rsid w:val="00EE3163"/>
    <w:rsid w:val="00EE3801"/>
    <w:rsid w:val="00EE5E67"/>
    <w:rsid w:val="00EE5F8E"/>
    <w:rsid w:val="00EE619D"/>
    <w:rsid w:val="00EE74A5"/>
    <w:rsid w:val="00EE7940"/>
    <w:rsid w:val="00EF03A4"/>
    <w:rsid w:val="00EF04F2"/>
    <w:rsid w:val="00EF0595"/>
    <w:rsid w:val="00EF0611"/>
    <w:rsid w:val="00EF0A5F"/>
    <w:rsid w:val="00EF0D69"/>
    <w:rsid w:val="00EF25DB"/>
    <w:rsid w:val="00EF4A09"/>
    <w:rsid w:val="00EF4D23"/>
    <w:rsid w:val="00EF7D45"/>
    <w:rsid w:val="00F0028F"/>
    <w:rsid w:val="00F02C7C"/>
    <w:rsid w:val="00F040CD"/>
    <w:rsid w:val="00F057D2"/>
    <w:rsid w:val="00F0684D"/>
    <w:rsid w:val="00F1012C"/>
    <w:rsid w:val="00F145EA"/>
    <w:rsid w:val="00F1470A"/>
    <w:rsid w:val="00F14D3A"/>
    <w:rsid w:val="00F15281"/>
    <w:rsid w:val="00F15906"/>
    <w:rsid w:val="00F15AA8"/>
    <w:rsid w:val="00F16ACC"/>
    <w:rsid w:val="00F16D60"/>
    <w:rsid w:val="00F17A11"/>
    <w:rsid w:val="00F17C40"/>
    <w:rsid w:val="00F230D1"/>
    <w:rsid w:val="00F2457D"/>
    <w:rsid w:val="00F24D32"/>
    <w:rsid w:val="00F25EAA"/>
    <w:rsid w:val="00F26391"/>
    <w:rsid w:val="00F26FBE"/>
    <w:rsid w:val="00F27F07"/>
    <w:rsid w:val="00F308DC"/>
    <w:rsid w:val="00F3090F"/>
    <w:rsid w:val="00F31BB3"/>
    <w:rsid w:val="00F32174"/>
    <w:rsid w:val="00F323B8"/>
    <w:rsid w:val="00F3243A"/>
    <w:rsid w:val="00F32928"/>
    <w:rsid w:val="00F3351C"/>
    <w:rsid w:val="00F33D70"/>
    <w:rsid w:val="00F343F4"/>
    <w:rsid w:val="00F41048"/>
    <w:rsid w:val="00F416EA"/>
    <w:rsid w:val="00F41820"/>
    <w:rsid w:val="00F41B34"/>
    <w:rsid w:val="00F421C7"/>
    <w:rsid w:val="00F42BB3"/>
    <w:rsid w:val="00F42C09"/>
    <w:rsid w:val="00F4335F"/>
    <w:rsid w:val="00F43D5D"/>
    <w:rsid w:val="00F44CF4"/>
    <w:rsid w:val="00F44D29"/>
    <w:rsid w:val="00F45BA3"/>
    <w:rsid w:val="00F47A6C"/>
    <w:rsid w:val="00F47EA2"/>
    <w:rsid w:val="00F47EA3"/>
    <w:rsid w:val="00F5048B"/>
    <w:rsid w:val="00F50BC3"/>
    <w:rsid w:val="00F514A0"/>
    <w:rsid w:val="00F5168D"/>
    <w:rsid w:val="00F51BCF"/>
    <w:rsid w:val="00F54D7C"/>
    <w:rsid w:val="00F54E3E"/>
    <w:rsid w:val="00F56EC5"/>
    <w:rsid w:val="00F57256"/>
    <w:rsid w:val="00F5747A"/>
    <w:rsid w:val="00F57562"/>
    <w:rsid w:val="00F608C2"/>
    <w:rsid w:val="00F60A23"/>
    <w:rsid w:val="00F621AB"/>
    <w:rsid w:val="00F63898"/>
    <w:rsid w:val="00F63994"/>
    <w:rsid w:val="00F65FB7"/>
    <w:rsid w:val="00F66162"/>
    <w:rsid w:val="00F66B57"/>
    <w:rsid w:val="00F6795A"/>
    <w:rsid w:val="00F7094E"/>
    <w:rsid w:val="00F710E2"/>
    <w:rsid w:val="00F72735"/>
    <w:rsid w:val="00F73B0B"/>
    <w:rsid w:val="00F7633B"/>
    <w:rsid w:val="00F770A7"/>
    <w:rsid w:val="00F77EAC"/>
    <w:rsid w:val="00F80F2A"/>
    <w:rsid w:val="00F848D2"/>
    <w:rsid w:val="00F859F7"/>
    <w:rsid w:val="00F90810"/>
    <w:rsid w:val="00F90C3A"/>
    <w:rsid w:val="00F917D4"/>
    <w:rsid w:val="00F91D8B"/>
    <w:rsid w:val="00F91E96"/>
    <w:rsid w:val="00F92AC7"/>
    <w:rsid w:val="00F94462"/>
    <w:rsid w:val="00F947B4"/>
    <w:rsid w:val="00F952F8"/>
    <w:rsid w:val="00F95FAD"/>
    <w:rsid w:val="00F96485"/>
    <w:rsid w:val="00F97913"/>
    <w:rsid w:val="00FA0D8D"/>
    <w:rsid w:val="00FA12F9"/>
    <w:rsid w:val="00FA140F"/>
    <w:rsid w:val="00FA180D"/>
    <w:rsid w:val="00FA34A2"/>
    <w:rsid w:val="00FA4F50"/>
    <w:rsid w:val="00FA4FA3"/>
    <w:rsid w:val="00FA56C3"/>
    <w:rsid w:val="00FA6EBB"/>
    <w:rsid w:val="00FB0473"/>
    <w:rsid w:val="00FB4830"/>
    <w:rsid w:val="00FB5A1B"/>
    <w:rsid w:val="00FB63AB"/>
    <w:rsid w:val="00FC14C5"/>
    <w:rsid w:val="00FC2139"/>
    <w:rsid w:val="00FC2598"/>
    <w:rsid w:val="00FC452C"/>
    <w:rsid w:val="00FC488F"/>
    <w:rsid w:val="00FC4BED"/>
    <w:rsid w:val="00FC56CD"/>
    <w:rsid w:val="00FC5C44"/>
    <w:rsid w:val="00FC6F77"/>
    <w:rsid w:val="00FC7E7C"/>
    <w:rsid w:val="00FD03F2"/>
    <w:rsid w:val="00FD0AE4"/>
    <w:rsid w:val="00FD1857"/>
    <w:rsid w:val="00FD6380"/>
    <w:rsid w:val="00FD7146"/>
    <w:rsid w:val="00FD7A4A"/>
    <w:rsid w:val="00FD7B27"/>
    <w:rsid w:val="00FD7B99"/>
    <w:rsid w:val="00FE0B61"/>
    <w:rsid w:val="00FE1F91"/>
    <w:rsid w:val="00FE249E"/>
    <w:rsid w:val="00FE28CE"/>
    <w:rsid w:val="00FE2931"/>
    <w:rsid w:val="00FE39B5"/>
    <w:rsid w:val="00FE4D50"/>
    <w:rsid w:val="00FE4E7E"/>
    <w:rsid w:val="00FE63C4"/>
    <w:rsid w:val="00FE64FE"/>
    <w:rsid w:val="00FE7123"/>
    <w:rsid w:val="00FF024D"/>
    <w:rsid w:val="00FF03E8"/>
    <w:rsid w:val="00FF0F74"/>
    <w:rsid w:val="00FF14B2"/>
    <w:rsid w:val="00FF1B3B"/>
    <w:rsid w:val="00FF328F"/>
    <w:rsid w:val="00FF35BF"/>
    <w:rsid w:val="00FF3E64"/>
    <w:rsid w:val="00FF4BC2"/>
    <w:rsid w:val="00FF4D9B"/>
    <w:rsid w:val="00FF4EE3"/>
    <w:rsid w:val="00FF552B"/>
    <w:rsid w:val="00FF6482"/>
    <w:rsid w:val="00FF6868"/>
    <w:rsid w:val="00FF74D8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4CDD"/>
  </w:style>
  <w:style w:type="character" w:styleId="Hyperlink">
    <w:name w:val="Hyperlink"/>
    <w:basedOn w:val="DefaultParagraphFont"/>
    <w:uiPriority w:val="99"/>
    <w:unhideWhenUsed/>
    <w:rsid w:val="00AF4CD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0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0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049"/>
    <w:rPr>
      <w:vertAlign w:val="superscript"/>
    </w:rPr>
  </w:style>
  <w:style w:type="table" w:styleId="TableGrid">
    <w:name w:val="Table Grid"/>
    <w:basedOn w:val="TableNormal"/>
    <w:uiPriority w:val="59"/>
    <w:rsid w:val="003E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0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30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B9"/>
    <w:rPr>
      <w:b/>
      <w:bCs/>
      <w:sz w:val="20"/>
      <w:szCs w:val="20"/>
    </w:rPr>
  </w:style>
  <w:style w:type="paragraph" w:customStyle="1" w:styleId="ref">
    <w:name w:val="ref"/>
    <w:basedOn w:val="Normal"/>
    <w:link w:val="refChar"/>
    <w:rsid w:val="00DC685E"/>
    <w:pPr>
      <w:keepLines/>
      <w:spacing w:after="120" w:line="240" w:lineRule="auto"/>
      <w:ind w:left="720" w:hanging="720"/>
      <w:jc w:val="both"/>
    </w:pPr>
    <w:rPr>
      <w:rFonts w:ascii="Times" w:eastAsia="SimSun" w:hAnsi="Times" w:cs="Times New Roman"/>
      <w:szCs w:val="20"/>
      <w:lang w:eastAsia="en-US"/>
    </w:rPr>
  </w:style>
  <w:style w:type="character" w:customStyle="1" w:styleId="refChar">
    <w:name w:val="ref Char"/>
    <w:link w:val="ref"/>
    <w:rsid w:val="00DC685E"/>
    <w:rPr>
      <w:rFonts w:ascii="Times" w:eastAsia="SimSun" w:hAnsi="Times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u.org/pubs/crossref/2006/2006GL025942.s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AF569-9D2E-43BB-82B0-0D09C82C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27</Pages>
  <Words>4842</Words>
  <Characters>27606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ZHANGM.H.</cp:lastModifiedBy>
  <cp:revision>6</cp:revision>
  <dcterms:created xsi:type="dcterms:W3CDTF">2013-09-17T04:05:00Z</dcterms:created>
  <dcterms:modified xsi:type="dcterms:W3CDTF">2013-09-17T08:12:00Z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