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76E" w:rsidRDefault="00E7382D" w:rsidP="004F376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w:t>
      </w:r>
      <w:r w:rsidR="000022F7">
        <w:rPr>
          <w:rFonts w:ascii="Times New Roman" w:hAnsi="Times New Roman" w:cs="Times New Roman"/>
          <w:b/>
          <w:sz w:val="24"/>
          <w:szCs w:val="24"/>
        </w:rPr>
        <w:t xml:space="preserve"> La N</w:t>
      </w:r>
      <w:r w:rsidR="007F0A27">
        <w:rPr>
          <w:rFonts w:ascii="Times New Roman" w:hAnsi="Times New Roman" w:cs="Times New Roman"/>
          <w:b/>
          <w:sz w:val="24"/>
          <w:szCs w:val="24"/>
        </w:rPr>
        <w:t>ina-like climate trend: natural</w:t>
      </w:r>
      <w:r w:rsidR="000022F7">
        <w:rPr>
          <w:rFonts w:ascii="Times New Roman" w:hAnsi="Times New Roman" w:cs="Times New Roman"/>
          <w:b/>
          <w:sz w:val="24"/>
          <w:szCs w:val="24"/>
        </w:rPr>
        <w:t xml:space="preserve"> variability or externally forced</w:t>
      </w:r>
    </w:p>
    <w:p w:rsidR="004F376E" w:rsidRDefault="004F376E" w:rsidP="004F376E">
      <w:pPr>
        <w:spacing w:line="480" w:lineRule="auto"/>
        <w:jc w:val="center"/>
        <w:rPr>
          <w:rFonts w:ascii="Times New Roman" w:hAnsi="Times New Roman" w:cs="Times New Roman"/>
          <w:b/>
          <w:sz w:val="24"/>
          <w:szCs w:val="24"/>
        </w:rPr>
      </w:pPr>
    </w:p>
    <w:p w:rsidR="004F376E" w:rsidRDefault="004F376E" w:rsidP="004F376E">
      <w:pPr>
        <w:spacing w:line="480" w:lineRule="auto"/>
        <w:jc w:val="center"/>
        <w:rPr>
          <w:rFonts w:ascii="Times New Roman" w:hAnsi="Times New Roman" w:cs="Times New Roman"/>
          <w:b/>
          <w:sz w:val="24"/>
          <w:szCs w:val="24"/>
        </w:rPr>
      </w:pPr>
    </w:p>
    <w:p w:rsidR="004F376E" w:rsidRDefault="004F376E" w:rsidP="004F376E">
      <w:pPr>
        <w:spacing w:line="480" w:lineRule="auto"/>
        <w:jc w:val="center"/>
        <w:rPr>
          <w:rFonts w:ascii="Times New Roman" w:hAnsi="Times New Roman" w:cs="Times New Roman"/>
          <w:sz w:val="24"/>
          <w:szCs w:val="24"/>
        </w:rPr>
      </w:pPr>
      <w:r w:rsidRPr="009B39A1">
        <w:rPr>
          <w:rFonts w:ascii="Times New Roman" w:hAnsi="Times New Roman" w:cs="Times New Roman"/>
          <w:sz w:val="24"/>
          <w:szCs w:val="24"/>
        </w:rPr>
        <w:t>Dong-Ping Wang</w:t>
      </w:r>
      <w:r>
        <w:rPr>
          <w:rStyle w:val="a7"/>
          <w:rFonts w:ascii="Times New Roman" w:hAnsi="Times New Roman" w:cs="Times New Roman"/>
          <w:sz w:val="24"/>
          <w:szCs w:val="24"/>
        </w:rPr>
        <w:footnoteReference w:id="1"/>
      </w:r>
      <w:r w:rsidR="00043B1A">
        <w:rPr>
          <w:rFonts w:ascii="Times New Roman" w:hAnsi="Times New Roman" w:cs="Times New Roman"/>
          <w:sz w:val="24"/>
          <w:szCs w:val="24"/>
          <w:vertAlign w:val="superscript"/>
        </w:rPr>
        <w:t>,</w:t>
      </w:r>
      <w:r>
        <w:rPr>
          <w:rStyle w:val="a7"/>
          <w:rFonts w:ascii="Times New Roman" w:hAnsi="Times New Roman" w:cs="Times New Roman"/>
          <w:sz w:val="24"/>
          <w:szCs w:val="24"/>
        </w:rPr>
        <w:footnoteReference w:id="2"/>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Dake</w:t>
      </w:r>
      <w:proofErr w:type="spellEnd"/>
      <w:r>
        <w:rPr>
          <w:rFonts w:ascii="Times New Roman" w:hAnsi="Times New Roman" w:cs="Times New Roman"/>
          <w:sz w:val="24"/>
          <w:szCs w:val="24"/>
        </w:rPr>
        <w:t xml:space="preserve"> Chen</w:t>
      </w:r>
      <w:r w:rsidR="00043B1A">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Minghua</w:t>
      </w:r>
      <w:proofErr w:type="spellEnd"/>
      <w:r>
        <w:rPr>
          <w:rFonts w:ascii="Times New Roman" w:hAnsi="Times New Roman" w:cs="Times New Roman"/>
          <w:sz w:val="24"/>
          <w:szCs w:val="24"/>
        </w:rPr>
        <w:t xml:space="preserve"> Zhang</w:t>
      </w:r>
      <w:r w:rsidR="00043B1A">
        <w:rPr>
          <w:rFonts w:ascii="Times New Roman" w:hAnsi="Times New Roman" w:cs="Times New Roman"/>
          <w:sz w:val="24"/>
          <w:szCs w:val="24"/>
          <w:vertAlign w:val="superscript"/>
        </w:rPr>
        <w:t>2</w:t>
      </w:r>
    </w:p>
    <w:p w:rsidR="004F376E" w:rsidRDefault="004F376E" w:rsidP="004F376E">
      <w:pPr>
        <w:spacing w:line="480" w:lineRule="auto"/>
        <w:rPr>
          <w:rFonts w:ascii="Times New Roman" w:hAnsi="Times New Roman" w:cs="Times New Roman"/>
          <w:sz w:val="24"/>
          <w:szCs w:val="24"/>
        </w:rPr>
      </w:pPr>
    </w:p>
    <w:p w:rsidR="004F376E" w:rsidRDefault="004F376E" w:rsidP="004F376E">
      <w:pPr>
        <w:spacing w:line="480" w:lineRule="auto"/>
        <w:rPr>
          <w:rFonts w:ascii="Times New Roman" w:hAnsi="Times New Roman" w:cs="Times New Roman"/>
          <w:sz w:val="24"/>
          <w:szCs w:val="24"/>
        </w:rPr>
      </w:pPr>
    </w:p>
    <w:p w:rsidR="008F7C38" w:rsidRDefault="008F7C38" w:rsidP="008F7C38">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to </w:t>
      </w:r>
      <w:r w:rsidRPr="008F7C38">
        <w:rPr>
          <w:rFonts w:ascii="Times New Roman" w:hAnsi="Times New Roman" w:cs="Times New Roman"/>
          <w:i/>
          <w:sz w:val="24"/>
          <w:szCs w:val="24"/>
        </w:rPr>
        <w:t>Nature Climate Change</w:t>
      </w:r>
    </w:p>
    <w:p w:rsidR="004F376E" w:rsidRDefault="004F376E" w:rsidP="004F376E">
      <w:pPr>
        <w:spacing w:line="480" w:lineRule="auto"/>
        <w:rPr>
          <w:rFonts w:ascii="Times New Roman" w:hAnsi="Times New Roman" w:cs="Times New Roman"/>
          <w:sz w:val="24"/>
          <w:szCs w:val="24"/>
        </w:rPr>
      </w:pPr>
    </w:p>
    <w:p w:rsidR="004F376E" w:rsidRDefault="004F376E" w:rsidP="004F376E">
      <w:pPr>
        <w:spacing w:line="480" w:lineRule="auto"/>
        <w:rPr>
          <w:rFonts w:ascii="Times New Roman" w:hAnsi="Times New Roman" w:cs="Times New Roman"/>
          <w:sz w:val="24"/>
          <w:szCs w:val="24"/>
        </w:rPr>
      </w:pPr>
    </w:p>
    <w:p w:rsidR="004F376E" w:rsidRDefault="004F376E" w:rsidP="004F376E">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dong-ping.wang@stonybrook.edu</w:t>
      </w:r>
    </w:p>
    <w:p w:rsidR="004F376E" w:rsidRPr="009B39A1" w:rsidRDefault="004F376E" w:rsidP="004F376E">
      <w:pPr>
        <w:spacing w:line="480" w:lineRule="auto"/>
        <w:jc w:val="center"/>
        <w:rPr>
          <w:rFonts w:ascii="Times New Roman" w:hAnsi="Times New Roman" w:cs="Times New Roman"/>
          <w:sz w:val="24"/>
          <w:szCs w:val="24"/>
        </w:rPr>
      </w:pPr>
    </w:p>
    <w:p w:rsidR="004F376E" w:rsidRDefault="004F376E" w:rsidP="004F376E">
      <w:pPr>
        <w:spacing w:line="480" w:lineRule="auto"/>
        <w:jc w:val="center"/>
        <w:rPr>
          <w:rFonts w:ascii="Times New Roman" w:hAnsi="Times New Roman" w:cs="Times New Roman"/>
          <w:b/>
          <w:sz w:val="24"/>
          <w:szCs w:val="24"/>
        </w:rPr>
      </w:pPr>
    </w:p>
    <w:p w:rsidR="004F376E" w:rsidRDefault="004F376E" w:rsidP="004F376E">
      <w:pPr>
        <w:spacing w:line="480" w:lineRule="auto"/>
        <w:jc w:val="center"/>
        <w:rPr>
          <w:rFonts w:ascii="Times New Roman" w:hAnsi="Times New Roman" w:cs="Times New Roman"/>
          <w:b/>
          <w:sz w:val="24"/>
          <w:szCs w:val="24"/>
        </w:rPr>
      </w:pPr>
    </w:p>
    <w:p w:rsidR="004F376E" w:rsidRDefault="004F376E" w:rsidP="004F376E">
      <w:pPr>
        <w:rPr>
          <w:rFonts w:ascii="Times New Roman" w:hAnsi="Times New Roman" w:cs="Times New Roman"/>
          <w:sz w:val="24"/>
          <w:szCs w:val="24"/>
        </w:rPr>
      </w:pPr>
    </w:p>
    <w:p w:rsidR="004F376E" w:rsidRDefault="004F376E">
      <w:pPr>
        <w:rPr>
          <w:rFonts w:ascii="Times New Roman" w:hAnsi="Times New Roman" w:cs="Times New Roman"/>
          <w:sz w:val="24"/>
          <w:szCs w:val="24"/>
        </w:rPr>
      </w:pPr>
      <w:r>
        <w:rPr>
          <w:rFonts w:ascii="Times New Roman" w:hAnsi="Times New Roman" w:cs="Times New Roman"/>
          <w:sz w:val="24"/>
          <w:szCs w:val="24"/>
        </w:rPr>
        <w:br w:type="page"/>
      </w:r>
    </w:p>
    <w:p w:rsidR="00196A5C" w:rsidRDefault="00C34959" w:rsidP="00E2201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934180">
        <w:rPr>
          <w:rFonts w:ascii="Times New Roman" w:hAnsi="Times New Roman" w:cs="Times New Roman"/>
          <w:sz w:val="24"/>
          <w:szCs w:val="24"/>
        </w:rPr>
        <w:t xml:space="preserve">he </w:t>
      </w:r>
      <w:r w:rsidR="009463AC">
        <w:rPr>
          <w:rFonts w:ascii="Times New Roman" w:hAnsi="Times New Roman" w:cs="Times New Roman"/>
          <w:sz w:val="24"/>
          <w:szCs w:val="24"/>
        </w:rPr>
        <w:t xml:space="preserve">rise of </w:t>
      </w:r>
      <w:r w:rsidR="00934180" w:rsidRPr="00934180">
        <w:rPr>
          <w:rFonts w:ascii="Times New Roman" w:hAnsi="Times New Roman" w:cs="Times New Roman"/>
          <w:sz w:val="24"/>
          <w:szCs w:val="24"/>
        </w:rPr>
        <w:t>global mean temperature</w:t>
      </w:r>
      <w:r w:rsidR="00934180">
        <w:rPr>
          <w:rFonts w:ascii="Times New Roman" w:hAnsi="Times New Roman" w:cs="Times New Roman"/>
          <w:sz w:val="24"/>
          <w:szCs w:val="24"/>
        </w:rPr>
        <w:t xml:space="preserve"> </w:t>
      </w:r>
      <w:r w:rsidR="00810D14">
        <w:rPr>
          <w:rFonts w:ascii="Times New Roman" w:hAnsi="Times New Roman" w:cs="Times New Roman"/>
          <w:sz w:val="24"/>
          <w:szCs w:val="24"/>
        </w:rPr>
        <w:t xml:space="preserve">has taken a hiatus </w:t>
      </w:r>
      <w:r>
        <w:rPr>
          <w:rFonts w:ascii="Times New Roman" w:hAnsi="Times New Roman" w:cs="Times New Roman"/>
          <w:sz w:val="24"/>
          <w:szCs w:val="24"/>
        </w:rPr>
        <w:t>since 2000</w:t>
      </w:r>
      <w:r w:rsidR="00E925A1">
        <w:rPr>
          <w:rFonts w:ascii="Times New Roman" w:hAnsi="Times New Roman" w:cs="Times New Roman"/>
          <w:sz w:val="24"/>
          <w:szCs w:val="24"/>
        </w:rPr>
        <w:t xml:space="preserve">. </w:t>
      </w:r>
      <w:r w:rsidR="00D412F1">
        <w:rPr>
          <w:rFonts w:ascii="Times New Roman" w:hAnsi="Times New Roman" w:cs="Times New Roman"/>
          <w:sz w:val="24"/>
          <w:szCs w:val="24"/>
        </w:rPr>
        <w:t>Meanwhile, t</w:t>
      </w:r>
      <w:r w:rsidR="00EB5186">
        <w:rPr>
          <w:rFonts w:ascii="Times New Roman" w:hAnsi="Times New Roman" w:cs="Times New Roman"/>
          <w:sz w:val="24"/>
          <w:szCs w:val="24"/>
        </w:rPr>
        <w:t xml:space="preserve">he </w:t>
      </w:r>
      <w:r w:rsidR="00810D14">
        <w:rPr>
          <w:rFonts w:ascii="Times New Roman" w:hAnsi="Times New Roman" w:cs="Times New Roman"/>
          <w:sz w:val="24"/>
          <w:szCs w:val="24"/>
        </w:rPr>
        <w:t>equatorial Pacific is</w:t>
      </w:r>
      <w:r w:rsidR="00D412F1">
        <w:rPr>
          <w:rFonts w:ascii="Times New Roman" w:hAnsi="Times New Roman" w:cs="Times New Roman"/>
          <w:sz w:val="24"/>
          <w:szCs w:val="24"/>
        </w:rPr>
        <w:t xml:space="preserve"> experiencing a </w:t>
      </w:r>
      <w:r w:rsidR="0095334B">
        <w:rPr>
          <w:rFonts w:ascii="Times New Roman" w:hAnsi="Times New Roman" w:cs="Times New Roman"/>
          <w:sz w:val="24"/>
          <w:szCs w:val="24"/>
        </w:rPr>
        <w:t>climate trend</w:t>
      </w:r>
      <w:r w:rsidR="00D412F1">
        <w:rPr>
          <w:rFonts w:ascii="Times New Roman" w:hAnsi="Times New Roman" w:cs="Times New Roman"/>
          <w:sz w:val="24"/>
          <w:szCs w:val="24"/>
        </w:rPr>
        <w:t xml:space="preserve"> </w:t>
      </w:r>
      <w:r w:rsidR="00081EDE">
        <w:rPr>
          <w:rFonts w:ascii="Times New Roman" w:hAnsi="Times New Roman" w:cs="Times New Roman"/>
          <w:sz w:val="24"/>
          <w:szCs w:val="24"/>
        </w:rPr>
        <w:t>of</w:t>
      </w:r>
      <w:r w:rsidR="00D412F1">
        <w:rPr>
          <w:rFonts w:ascii="Times New Roman" w:hAnsi="Times New Roman" w:cs="Times New Roman"/>
          <w:sz w:val="24"/>
          <w:szCs w:val="24"/>
        </w:rPr>
        <w:t xml:space="preserve"> </w:t>
      </w:r>
      <w:r w:rsidR="00081EDE">
        <w:rPr>
          <w:rFonts w:ascii="Times New Roman" w:hAnsi="Times New Roman" w:cs="Times New Roman"/>
          <w:sz w:val="24"/>
          <w:szCs w:val="24"/>
        </w:rPr>
        <w:t>decreas</w:t>
      </w:r>
      <w:r w:rsidR="00D412F1">
        <w:rPr>
          <w:rFonts w:ascii="Times New Roman" w:hAnsi="Times New Roman" w:cs="Times New Roman"/>
          <w:sz w:val="24"/>
          <w:szCs w:val="24"/>
        </w:rPr>
        <w:t>ing</w:t>
      </w:r>
      <w:r w:rsidR="00225672">
        <w:rPr>
          <w:rFonts w:ascii="Times New Roman" w:hAnsi="Times New Roman" w:cs="Times New Roman"/>
          <w:sz w:val="24"/>
          <w:szCs w:val="24"/>
        </w:rPr>
        <w:t xml:space="preserve"> </w:t>
      </w:r>
      <w:r w:rsidR="00D54A3B">
        <w:rPr>
          <w:rFonts w:ascii="Times New Roman" w:hAnsi="Times New Roman" w:cs="Times New Roman"/>
          <w:sz w:val="24"/>
          <w:szCs w:val="24"/>
        </w:rPr>
        <w:t xml:space="preserve">(increasing) </w:t>
      </w:r>
      <w:r w:rsidR="00D412F1">
        <w:rPr>
          <w:rFonts w:ascii="Times New Roman" w:hAnsi="Times New Roman" w:cs="Times New Roman"/>
          <w:sz w:val="24"/>
          <w:szCs w:val="24"/>
        </w:rPr>
        <w:t>sea surface temperatures (SST) in the east</w:t>
      </w:r>
      <w:r w:rsidR="00D54A3B">
        <w:rPr>
          <w:rFonts w:ascii="Times New Roman" w:hAnsi="Times New Roman" w:cs="Times New Roman"/>
          <w:sz w:val="24"/>
          <w:szCs w:val="24"/>
        </w:rPr>
        <w:t xml:space="preserve"> (west)</w:t>
      </w:r>
      <w:r w:rsidR="00810D14">
        <w:rPr>
          <w:rFonts w:ascii="Times New Roman" w:hAnsi="Times New Roman" w:cs="Times New Roman"/>
          <w:sz w:val="24"/>
          <w:szCs w:val="24"/>
        </w:rPr>
        <w:t xml:space="preserve"> and</w:t>
      </w:r>
      <w:r w:rsidR="0086134F">
        <w:rPr>
          <w:rFonts w:ascii="Times New Roman" w:hAnsi="Times New Roman" w:cs="Times New Roman"/>
          <w:sz w:val="24"/>
          <w:szCs w:val="24"/>
        </w:rPr>
        <w:t xml:space="preserve"> increasing trade winds</w:t>
      </w:r>
      <w:r w:rsidR="00405AA7">
        <w:rPr>
          <w:rFonts w:ascii="Times New Roman" w:hAnsi="Times New Roman" w:cs="Times New Roman"/>
          <w:sz w:val="24"/>
          <w:szCs w:val="24"/>
          <w:vertAlign w:val="superscript"/>
        </w:rPr>
        <w:t>1</w:t>
      </w:r>
      <w:proofErr w:type="gramStart"/>
      <w:r w:rsidR="00405AA7">
        <w:rPr>
          <w:rFonts w:ascii="Times New Roman" w:hAnsi="Times New Roman" w:cs="Times New Roman"/>
          <w:sz w:val="24"/>
          <w:szCs w:val="24"/>
          <w:vertAlign w:val="superscript"/>
        </w:rPr>
        <w:t>,2</w:t>
      </w:r>
      <w:proofErr w:type="gramEnd"/>
      <w:r w:rsidR="002B6431">
        <w:rPr>
          <w:rFonts w:ascii="Times New Roman" w:hAnsi="Times New Roman" w:cs="Times New Roman"/>
          <w:sz w:val="24"/>
          <w:szCs w:val="24"/>
        </w:rPr>
        <w:t xml:space="preserve">. </w:t>
      </w:r>
      <w:r w:rsidR="00563E7D">
        <w:rPr>
          <w:rFonts w:ascii="Times New Roman" w:hAnsi="Times New Roman" w:cs="Times New Roman"/>
          <w:sz w:val="24"/>
          <w:szCs w:val="24"/>
        </w:rPr>
        <w:t>R</w:t>
      </w:r>
      <w:r w:rsidR="002B6431">
        <w:rPr>
          <w:rFonts w:ascii="Times New Roman" w:hAnsi="Times New Roman" w:cs="Times New Roman"/>
          <w:sz w:val="24"/>
          <w:szCs w:val="24"/>
        </w:rPr>
        <w:t xml:space="preserve">ecent climate model experiments </w:t>
      </w:r>
      <w:r w:rsidR="00563E7D">
        <w:rPr>
          <w:rFonts w:ascii="Times New Roman" w:hAnsi="Times New Roman" w:cs="Times New Roman"/>
          <w:sz w:val="24"/>
          <w:szCs w:val="24"/>
        </w:rPr>
        <w:t xml:space="preserve">attributed </w:t>
      </w:r>
      <w:r w:rsidR="002B6431">
        <w:rPr>
          <w:rFonts w:ascii="Times New Roman" w:hAnsi="Times New Roman" w:cs="Times New Roman"/>
          <w:sz w:val="24"/>
          <w:szCs w:val="24"/>
        </w:rPr>
        <w:t>the hiatus</w:t>
      </w:r>
      <w:r w:rsidR="00563E7D">
        <w:rPr>
          <w:rFonts w:ascii="Times New Roman" w:hAnsi="Times New Roman" w:cs="Times New Roman"/>
          <w:sz w:val="24"/>
          <w:szCs w:val="24"/>
        </w:rPr>
        <w:t xml:space="preserve"> to </w:t>
      </w:r>
      <w:r w:rsidR="00B911F1">
        <w:rPr>
          <w:rFonts w:ascii="Times New Roman" w:hAnsi="Times New Roman" w:cs="Times New Roman"/>
          <w:sz w:val="24"/>
          <w:szCs w:val="24"/>
        </w:rPr>
        <w:t>a</w:t>
      </w:r>
      <w:r w:rsidR="00563E7D">
        <w:rPr>
          <w:rFonts w:ascii="Times New Roman" w:hAnsi="Times New Roman" w:cs="Times New Roman"/>
          <w:sz w:val="24"/>
          <w:szCs w:val="24"/>
        </w:rPr>
        <w:t xml:space="preserve"> </w:t>
      </w:r>
      <w:r w:rsidR="00D54A3B">
        <w:rPr>
          <w:rFonts w:ascii="Times New Roman" w:hAnsi="Times New Roman" w:cs="Times New Roman"/>
          <w:sz w:val="24"/>
          <w:szCs w:val="24"/>
        </w:rPr>
        <w:t xml:space="preserve">La Nina-like </w:t>
      </w:r>
      <w:r w:rsidR="00563E7D">
        <w:rPr>
          <w:rFonts w:ascii="Times New Roman" w:hAnsi="Times New Roman" w:cs="Times New Roman"/>
          <w:sz w:val="24"/>
          <w:szCs w:val="24"/>
        </w:rPr>
        <w:t>climate trend</w:t>
      </w:r>
      <w:r w:rsidR="00B911F1">
        <w:rPr>
          <w:rFonts w:ascii="Times New Roman" w:hAnsi="Times New Roman" w:cs="Times New Roman"/>
          <w:sz w:val="24"/>
          <w:szCs w:val="24"/>
        </w:rPr>
        <w:t>; the latter</w:t>
      </w:r>
      <w:r w:rsidR="00CF0300">
        <w:rPr>
          <w:rFonts w:ascii="Times New Roman" w:hAnsi="Times New Roman" w:cs="Times New Roman"/>
          <w:sz w:val="24"/>
          <w:szCs w:val="24"/>
        </w:rPr>
        <w:t xml:space="preserve"> is </w:t>
      </w:r>
      <w:r w:rsidR="00810D14">
        <w:rPr>
          <w:rFonts w:ascii="Times New Roman" w:hAnsi="Times New Roman" w:cs="Times New Roman"/>
          <w:sz w:val="24"/>
          <w:szCs w:val="24"/>
        </w:rPr>
        <w:t>thought</w:t>
      </w:r>
      <w:r w:rsidR="00CF0300">
        <w:rPr>
          <w:rFonts w:ascii="Times New Roman" w:hAnsi="Times New Roman" w:cs="Times New Roman"/>
          <w:sz w:val="24"/>
          <w:szCs w:val="24"/>
        </w:rPr>
        <w:t xml:space="preserve"> to be </w:t>
      </w:r>
      <w:r w:rsidR="00EC7937">
        <w:rPr>
          <w:rFonts w:ascii="Times New Roman" w:hAnsi="Times New Roman" w:cs="Times New Roman"/>
          <w:sz w:val="24"/>
          <w:szCs w:val="24"/>
        </w:rPr>
        <w:t xml:space="preserve">a natural variability associated with a </w:t>
      </w:r>
      <w:r>
        <w:rPr>
          <w:rFonts w:ascii="Times New Roman" w:hAnsi="Times New Roman" w:cs="Times New Roman"/>
          <w:sz w:val="24"/>
          <w:szCs w:val="24"/>
        </w:rPr>
        <w:t>cold</w:t>
      </w:r>
      <w:r w:rsidR="00EC7937">
        <w:rPr>
          <w:rFonts w:ascii="Times New Roman" w:hAnsi="Times New Roman" w:cs="Times New Roman"/>
          <w:sz w:val="24"/>
          <w:szCs w:val="24"/>
        </w:rPr>
        <w:t xml:space="preserve"> phase of the </w:t>
      </w:r>
      <w:r w:rsidR="00F97E94">
        <w:rPr>
          <w:rFonts w:ascii="Times New Roman" w:hAnsi="Times New Roman" w:cs="Times New Roman"/>
          <w:sz w:val="24"/>
          <w:szCs w:val="24"/>
        </w:rPr>
        <w:t xml:space="preserve">Pacific Decadal Oscillation (PDO) </w:t>
      </w:r>
      <w:r w:rsidR="000B3030">
        <w:rPr>
          <w:rFonts w:ascii="Times New Roman" w:hAnsi="Times New Roman" w:cs="Times New Roman"/>
          <w:sz w:val="24"/>
          <w:szCs w:val="24"/>
        </w:rPr>
        <w:t>(</w:t>
      </w:r>
      <w:r w:rsidR="00F97E94">
        <w:rPr>
          <w:rFonts w:ascii="Times New Roman" w:hAnsi="Times New Roman" w:cs="Times New Roman"/>
          <w:sz w:val="24"/>
          <w:szCs w:val="24"/>
        </w:rPr>
        <w:t xml:space="preserve">or </w:t>
      </w:r>
      <w:r w:rsidR="00D74E34">
        <w:rPr>
          <w:rFonts w:ascii="Times New Roman" w:hAnsi="Times New Roman" w:cs="Times New Roman"/>
          <w:sz w:val="24"/>
          <w:szCs w:val="24"/>
        </w:rPr>
        <w:t>Interde</w:t>
      </w:r>
      <w:r w:rsidR="00F97E94">
        <w:rPr>
          <w:rFonts w:ascii="Times New Roman" w:hAnsi="Times New Roman" w:cs="Times New Roman"/>
          <w:sz w:val="24"/>
          <w:szCs w:val="24"/>
        </w:rPr>
        <w:t>cadal Pacific Oscillation</w:t>
      </w:r>
      <w:r w:rsidR="000B3030">
        <w:rPr>
          <w:rFonts w:ascii="Times New Roman" w:hAnsi="Times New Roman" w:cs="Times New Roman"/>
          <w:sz w:val="24"/>
          <w:szCs w:val="24"/>
        </w:rPr>
        <w:t xml:space="preserve">; </w:t>
      </w:r>
      <w:r w:rsidR="00F97E94">
        <w:rPr>
          <w:rFonts w:ascii="Times New Roman" w:hAnsi="Times New Roman" w:cs="Times New Roman"/>
          <w:sz w:val="24"/>
          <w:szCs w:val="24"/>
        </w:rPr>
        <w:t>IPO</w:t>
      </w:r>
      <w:proofErr w:type="gramStart"/>
      <w:r w:rsidR="00F97E94">
        <w:rPr>
          <w:rFonts w:ascii="Times New Roman" w:hAnsi="Times New Roman" w:cs="Times New Roman"/>
          <w:sz w:val="24"/>
          <w:szCs w:val="24"/>
        </w:rPr>
        <w:t>)</w:t>
      </w:r>
      <w:r w:rsidR="00405AA7">
        <w:rPr>
          <w:rFonts w:ascii="Times New Roman" w:hAnsi="Times New Roman" w:cs="Times New Roman"/>
          <w:sz w:val="24"/>
          <w:szCs w:val="24"/>
          <w:vertAlign w:val="superscript"/>
        </w:rPr>
        <w:t>3,4</w:t>
      </w:r>
      <w:proofErr w:type="gramEnd"/>
      <w:r w:rsidR="00EC7937">
        <w:rPr>
          <w:rFonts w:ascii="Times New Roman" w:hAnsi="Times New Roman" w:cs="Times New Roman"/>
          <w:sz w:val="24"/>
          <w:szCs w:val="24"/>
        </w:rPr>
        <w:t xml:space="preserve">. </w:t>
      </w:r>
      <w:r w:rsidR="00426010">
        <w:rPr>
          <w:rFonts w:ascii="Times New Roman" w:hAnsi="Times New Roman" w:cs="Times New Roman"/>
          <w:sz w:val="24"/>
          <w:szCs w:val="24"/>
        </w:rPr>
        <w:t xml:space="preserve">Here we </w:t>
      </w:r>
      <w:r w:rsidR="005507A0">
        <w:rPr>
          <w:rFonts w:ascii="Times New Roman" w:hAnsi="Times New Roman" w:cs="Times New Roman"/>
          <w:sz w:val="24"/>
          <w:szCs w:val="24"/>
        </w:rPr>
        <w:t>suggest</w:t>
      </w:r>
      <w:r w:rsidR="00ED0BCD">
        <w:rPr>
          <w:rFonts w:ascii="Times New Roman" w:hAnsi="Times New Roman" w:cs="Times New Roman"/>
          <w:sz w:val="24"/>
          <w:szCs w:val="24"/>
        </w:rPr>
        <w:t xml:space="preserve"> that </w:t>
      </w:r>
      <w:r w:rsidR="00C958CC">
        <w:rPr>
          <w:rFonts w:ascii="Times New Roman" w:hAnsi="Times New Roman" w:cs="Times New Roman"/>
          <w:sz w:val="24"/>
          <w:szCs w:val="24"/>
        </w:rPr>
        <w:t xml:space="preserve">the </w:t>
      </w:r>
      <w:r w:rsidR="00CF0300">
        <w:rPr>
          <w:rFonts w:ascii="Times New Roman" w:hAnsi="Times New Roman" w:cs="Times New Roman"/>
          <w:sz w:val="24"/>
          <w:szCs w:val="24"/>
        </w:rPr>
        <w:t xml:space="preserve">observed </w:t>
      </w:r>
      <w:r w:rsidR="00C958CC">
        <w:rPr>
          <w:rFonts w:ascii="Times New Roman" w:hAnsi="Times New Roman" w:cs="Times New Roman"/>
          <w:sz w:val="24"/>
          <w:szCs w:val="24"/>
        </w:rPr>
        <w:t xml:space="preserve">La Nina-like </w:t>
      </w:r>
      <w:r w:rsidR="0082634E">
        <w:rPr>
          <w:rFonts w:ascii="Times New Roman" w:hAnsi="Times New Roman" w:cs="Times New Roman"/>
          <w:sz w:val="24"/>
          <w:szCs w:val="24"/>
        </w:rPr>
        <w:t xml:space="preserve">condition </w:t>
      </w:r>
      <w:r w:rsidR="00C958CC">
        <w:rPr>
          <w:rFonts w:ascii="Times New Roman" w:hAnsi="Times New Roman" w:cs="Times New Roman"/>
          <w:sz w:val="24"/>
          <w:szCs w:val="24"/>
        </w:rPr>
        <w:t xml:space="preserve">of </w:t>
      </w:r>
      <w:r w:rsidR="00691539">
        <w:rPr>
          <w:rFonts w:ascii="Times New Roman" w:hAnsi="Times New Roman" w:cs="Times New Roman"/>
          <w:sz w:val="24"/>
          <w:szCs w:val="24"/>
        </w:rPr>
        <w:t>cooling</w:t>
      </w:r>
      <w:r w:rsidR="00D54A3B">
        <w:rPr>
          <w:rFonts w:ascii="Times New Roman" w:hAnsi="Times New Roman" w:cs="Times New Roman"/>
          <w:sz w:val="24"/>
          <w:szCs w:val="24"/>
        </w:rPr>
        <w:t xml:space="preserve"> (</w:t>
      </w:r>
      <w:r w:rsidR="00C958CC">
        <w:rPr>
          <w:rFonts w:ascii="Times New Roman" w:hAnsi="Times New Roman" w:cs="Times New Roman"/>
          <w:sz w:val="24"/>
          <w:szCs w:val="24"/>
        </w:rPr>
        <w:t>warming</w:t>
      </w:r>
      <w:r w:rsidR="00D54A3B">
        <w:rPr>
          <w:rFonts w:ascii="Times New Roman" w:hAnsi="Times New Roman" w:cs="Times New Roman"/>
          <w:sz w:val="24"/>
          <w:szCs w:val="24"/>
        </w:rPr>
        <w:t>)</w:t>
      </w:r>
      <w:r w:rsidR="00691539">
        <w:rPr>
          <w:rFonts w:ascii="Times New Roman" w:hAnsi="Times New Roman" w:cs="Times New Roman"/>
          <w:sz w:val="24"/>
          <w:szCs w:val="24"/>
        </w:rPr>
        <w:t xml:space="preserve"> in </w:t>
      </w:r>
      <w:r w:rsidR="00EC1E8A">
        <w:rPr>
          <w:rFonts w:ascii="Times New Roman" w:hAnsi="Times New Roman" w:cs="Times New Roman"/>
          <w:sz w:val="24"/>
          <w:szCs w:val="24"/>
        </w:rPr>
        <w:t xml:space="preserve">the </w:t>
      </w:r>
      <w:r w:rsidR="00ED0BCD">
        <w:rPr>
          <w:rFonts w:ascii="Times New Roman" w:hAnsi="Times New Roman" w:cs="Times New Roman"/>
          <w:sz w:val="24"/>
          <w:szCs w:val="24"/>
        </w:rPr>
        <w:t>eastern</w:t>
      </w:r>
      <w:r w:rsidR="00D54A3B">
        <w:rPr>
          <w:rFonts w:ascii="Times New Roman" w:hAnsi="Times New Roman" w:cs="Times New Roman"/>
          <w:sz w:val="24"/>
          <w:szCs w:val="24"/>
        </w:rPr>
        <w:t xml:space="preserve"> (</w:t>
      </w:r>
      <w:r w:rsidR="00C958CC">
        <w:rPr>
          <w:rFonts w:ascii="Times New Roman" w:hAnsi="Times New Roman" w:cs="Times New Roman"/>
          <w:sz w:val="24"/>
          <w:szCs w:val="24"/>
        </w:rPr>
        <w:t>western</w:t>
      </w:r>
      <w:r w:rsidR="00D54A3B">
        <w:rPr>
          <w:rFonts w:ascii="Times New Roman" w:hAnsi="Times New Roman" w:cs="Times New Roman"/>
          <w:sz w:val="24"/>
          <w:szCs w:val="24"/>
        </w:rPr>
        <w:t>)</w:t>
      </w:r>
      <w:r w:rsidR="00ED0BCD">
        <w:rPr>
          <w:rFonts w:ascii="Times New Roman" w:hAnsi="Times New Roman" w:cs="Times New Roman"/>
          <w:sz w:val="24"/>
          <w:szCs w:val="24"/>
        </w:rPr>
        <w:t xml:space="preserve"> Pacific </w:t>
      </w:r>
      <w:r w:rsidR="00C958CC">
        <w:rPr>
          <w:rFonts w:ascii="Times New Roman" w:hAnsi="Times New Roman" w:cs="Times New Roman"/>
          <w:sz w:val="24"/>
          <w:szCs w:val="24"/>
        </w:rPr>
        <w:t>is</w:t>
      </w:r>
      <w:r>
        <w:rPr>
          <w:rFonts w:ascii="Times New Roman" w:hAnsi="Times New Roman" w:cs="Times New Roman"/>
          <w:sz w:val="24"/>
          <w:szCs w:val="24"/>
        </w:rPr>
        <w:t xml:space="preserve"> </w:t>
      </w:r>
      <w:r w:rsidR="00E451D1">
        <w:rPr>
          <w:rFonts w:ascii="Times New Roman" w:hAnsi="Times New Roman" w:cs="Times New Roman"/>
          <w:sz w:val="24"/>
          <w:szCs w:val="24"/>
        </w:rPr>
        <w:t>externally forced</w:t>
      </w:r>
      <w:r w:rsidR="00EC1E8A">
        <w:rPr>
          <w:rFonts w:ascii="Times New Roman" w:hAnsi="Times New Roman" w:cs="Times New Roman"/>
          <w:sz w:val="24"/>
          <w:szCs w:val="24"/>
        </w:rPr>
        <w:t xml:space="preserve">. </w:t>
      </w:r>
      <w:r w:rsidR="00D74E34">
        <w:rPr>
          <w:rFonts w:ascii="Times New Roman" w:hAnsi="Times New Roman" w:cs="Times New Roman"/>
          <w:sz w:val="24"/>
          <w:szCs w:val="24"/>
        </w:rPr>
        <w:t xml:space="preserve"> </w:t>
      </w:r>
      <w:r w:rsidR="00C958CC">
        <w:rPr>
          <w:rFonts w:ascii="Times New Roman" w:hAnsi="Times New Roman" w:cs="Times New Roman"/>
          <w:sz w:val="24"/>
          <w:szCs w:val="24"/>
        </w:rPr>
        <w:t xml:space="preserve">Moreover, the </w:t>
      </w:r>
      <w:r w:rsidR="00CF0300">
        <w:rPr>
          <w:rFonts w:ascii="Times New Roman" w:hAnsi="Times New Roman" w:cs="Times New Roman"/>
          <w:sz w:val="24"/>
          <w:szCs w:val="24"/>
        </w:rPr>
        <w:t>observed</w:t>
      </w:r>
      <w:r w:rsidR="00C958CC">
        <w:rPr>
          <w:rFonts w:ascii="Times New Roman" w:hAnsi="Times New Roman" w:cs="Times New Roman"/>
          <w:sz w:val="24"/>
          <w:szCs w:val="24"/>
        </w:rPr>
        <w:t xml:space="preserve"> </w:t>
      </w:r>
      <w:r w:rsidR="00810D14">
        <w:rPr>
          <w:rFonts w:ascii="Times New Roman" w:hAnsi="Times New Roman" w:cs="Times New Roman"/>
          <w:sz w:val="24"/>
          <w:szCs w:val="24"/>
        </w:rPr>
        <w:t xml:space="preserve">SST </w:t>
      </w:r>
      <w:r w:rsidR="00225203">
        <w:rPr>
          <w:rFonts w:ascii="Times New Roman" w:hAnsi="Times New Roman" w:cs="Times New Roman"/>
          <w:sz w:val="24"/>
          <w:szCs w:val="24"/>
        </w:rPr>
        <w:t xml:space="preserve">and trade wind </w:t>
      </w:r>
      <w:r w:rsidR="00C958CC">
        <w:rPr>
          <w:rFonts w:ascii="Times New Roman" w:hAnsi="Times New Roman" w:cs="Times New Roman"/>
          <w:sz w:val="24"/>
          <w:szCs w:val="24"/>
        </w:rPr>
        <w:t>pattern</w:t>
      </w:r>
      <w:r w:rsidR="00225203">
        <w:rPr>
          <w:rFonts w:ascii="Times New Roman" w:hAnsi="Times New Roman" w:cs="Times New Roman"/>
          <w:sz w:val="24"/>
          <w:szCs w:val="24"/>
        </w:rPr>
        <w:t>s</w:t>
      </w:r>
      <w:r w:rsidR="00C958CC">
        <w:rPr>
          <w:rFonts w:ascii="Times New Roman" w:hAnsi="Times New Roman" w:cs="Times New Roman"/>
          <w:sz w:val="24"/>
          <w:szCs w:val="24"/>
        </w:rPr>
        <w:t xml:space="preserve"> </w:t>
      </w:r>
      <w:r w:rsidR="00225203">
        <w:rPr>
          <w:rFonts w:ascii="Times New Roman" w:hAnsi="Times New Roman" w:cs="Times New Roman"/>
          <w:sz w:val="24"/>
          <w:szCs w:val="24"/>
        </w:rPr>
        <w:t>are</w:t>
      </w:r>
      <w:r w:rsidR="00D3347B">
        <w:rPr>
          <w:rFonts w:ascii="Times New Roman" w:hAnsi="Times New Roman" w:cs="Times New Roman"/>
          <w:sz w:val="24"/>
          <w:szCs w:val="24"/>
        </w:rPr>
        <w:t xml:space="preserve"> consistent with an </w:t>
      </w:r>
      <w:r w:rsidR="00F32368">
        <w:rPr>
          <w:rFonts w:ascii="Times New Roman" w:hAnsi="Times New Roman" w:cs="Times New Roman"/>
          <w:sz w:val="24"/>
          <w:szCs w:val="24"/>
        </w:rPr>
        <w:t>'</w:t>
      </w:r>
      <w:r w:rsidR="00D3347B">
        <w:rPr>
          <w:rFonts w:ascii="Times New Roman" w:hAnsi="Times New Roman" w:cs="Times New Roman"/>
          <w:sz w:val="24"/>
          <w:szCs w:val="24"/>
        </w:rPr>
        <w:t>ocean thermostat feedback</w:t>
      </w:r>
      <w:r w:rsidR="00F32368">
        <w:rPr>
          <w:rFonts w:ascii="Times New Roman" w:hAnsi="Times New Roman" w:cs="Times New Roman"/>
          <w:sz w:val="24"/>
          <w:szCs w:val="24"/>
        </w:rPr>
        <w:t>' mechanism</w:t>
      </w:r>
      <w:r w:rsidR="00405AA7">
        <w:rPr>
          <w:rFonts w:ascii="Times New Roman" w:hAnsi="Times New Roman" w:cs="Times New Roman"/>
          <w:sz w:val="24"/>
          <w:szCs w:val="24"/>
          <w:vertAlign w:val="superscript"/>
        </w:rPr>
        <w:t>5</w:t>
      </w:r>
      <w:r w:rsidR="00CF0300">
        <w:rPr>
          <w:rFonts w:ascii="Times New Roman" w:hAnsi="Times New Roman" w:cs="Times New Roman"/>
          <w:sz w:val="24"/>
          <w:szCs w:val="24"/>
        </w:rPr>
        <w:t>. We also present</w:t>
      </w:r>
      <w:r w:rsidR="00167A8E">
        <w:rPr>
          <w:rFonts w:ascii="Times New Roman" w:hAnsi="Times New Roman" w:cs="Times New Roman"/>
          <w:sz w:val="24"/>
          <w:szCs w:val="24"/>
        </w:rPr>
        <w:t xml:space="preserve"> tentative </w:t>
      </w:r>
      <w:r w:rsidR="000E343C">
        <w:rPr>
          <w:rFonts w:ascii="Times New Roman" w:hAnsi="Times New Roman" w:cs="Times New Roman"/>
          <w:sz w:val="24"/>
          <w:szCs w:val="24"/>
        </w:rPr>
        <w:t>evidence</w:t>
      </w:r>
      <w:r w:rsidR="00F145A9">
        <w:rPr>
          <w:rFonts w:ascii="Times New Roman" w:hAnsi="Times New Roman" w:cs="Times New Roman"/>
          <w:sz w:val="24"/>
          <w:szCs w:val="24"/>
        </w:rPr>
        <w:t xml:space="preserve"> </w:t>
      </w:r>
      <w:r w:rsidR="00225203">
        <w:rPr>
          <w:rFonts w:ascii="Times New Roman" w:hAnsi="Times New Roman" w:cs="Times New Roman"/>
          <w:sz w:val="24"/>
          <w:szCs w:val="24"/>
        </w:rPr>
        <w:t>of a</w:t>
      </w:r>
      <w:r w:rsidR="00810D14">
        <w:rPr>
          <w:rFonts w:ascii="Times New Roman" w:hAnsi="Times New Roman" w:cs="Times New Roman"/>
          <w:sz w:val="24"/>
          <w:szCs w:val="24"/>
        </w:rPr>
        <w:t xml:space="preserve"> La Nina-like </w:t>
      </w:r>
      <w:r w:rsidR="00B911F1">
        <w:rPr>
          <w:rFonts w:ascii="Times New Roman" w:hAnsi="Times New Roman" w:cs="Times New Roman"/>
          <w:sz w:val="24"/>
          <w:szCs w:val="24"/>
        </w:rPr>
        <w:t xml:space="preserve">climate </w:t>
      </w:r>
      <w:r w:rsidR="00810D14">
        <w:rPr>
          <w:rFonts w:ascii="Times New Roman" w:hAnsi="Times New Roman" w:cs="Times New Roman"/>
          <w:sz w:val="24"/>
          <w:szCs w:val="24"/>
        </w:rPr>
        <w:t>trend</w:t>
      </w:r>
      <w:r w:rsidR="008856C8">
        <w:rPr>
          <w:rFonts w:ascii="Times New Roman" w:hAnsi="Times New Roman" w:cs="Times New Roman"/>
          <w:sz w:val="24"/>
          <w:szCs w:val="24"/>
        </w:rPr>
        <w:t xml:space="preserve"> </w:t>
      </w:r>
      <w:r w:rsidR="00167A8E">
        <w:rPr>
          <w:rFonts w:ascii="Times New Roman" w:hAnsi="Times New Roman" w:cs="Times New Roman"/>
          <w:sz w:val="24"/>
          <w:szCs w:val="24"/>
        </w:rPr>
        <w:t>from the Coupled Model Intercomparison Pro</w:t>
      </w:r>
      <w:r w:rsidR="0048024A">
        <w:rPr>
          <w:rFonts w:ascii="Times New Roman" w:hAnsi="Times New Roman" w:cs="Times New Roman"/>
          <w:sz w:val="24"/>
          <w:szCs w:val="24"/>
        </w:rPr>
        <w:t>j</w:t>
      </w:r>
      <w:r w:rsidR="0071519C">
        <w:rPr>
          <w:rFonts w:ascii="Times New Roman" w:hAnsi="Times New Roman" w:cs="Times New Roman"/>
          <w:sz w:val="24"/>
          <w:szCs w:val="24"/>
        </w:rPr>
        <w:t>ect (CMIP5)</w:t>
      </w:r>
      <w:r w:rsidR="005507A0">
        <w:rPr>
          <w:rFonts w:ascii="Times New Roman" w:hAnsi="Times New Roman" w:cs="Times New Roman"/>
          <w:sz w:val="24"/>
          <w:szCs w:val="24"/>
        </w:rPr>
        <w:t>.  Our study</w:t>
      </w:r>
      <w:r w:rsidR="00167A8E">
        <w:rPr>
          <w:rFonts w:ascii="Times New Roman" w:hAnsi="Times New Roman" w:cs="Times New Roman"/>
          <w:sz w:val="24"/>
          <w:szCs w:val="24"/>
        </w:rPr>
        <w:t xml:space="preserve"> </w:t>
      </w:r>
      <w:r w:rsidR="008D4ABB">
        <w:rPr>
          <w:rFonts w:ascii="Times New Roman" w:hAnsi="Times New Roman" w:cs="Times New Roman"/>
          <w:sz w:val="24"/>
          <w:szCs w:val="24"/>
        </w:rPr>
        <w:t>highlights the role of ocean dynamics in regulating Earth's climate system</w:t>
      </w:r>
      <w:r w:rsidR="00EF2042">
        <w:rPr>
          <w:rFonts w:ascii="Times New Roman" w:hAnsi="Times New Roman" w:cs="Times New Roman"/>
          <w:sz w:val="24"/>
          <w:szCs w:val="24"/>
        </w:rPr>
        <w:t>. It also</w:t>
      </w:r>
      <w:r w:rsidR="008D4ABB">
        <w:rPr>
          <w:rFonts w:ascii="Times New Roman" w:hAnsi="Times New Roman" w:cs="Times New Roman"/>
          <w:sz w:val="24"/>
          <w:szCs w:val="24"/>
        </w:rPr>
        <w:t xml:space="preserve"> </w:t>
      </w:r>
      <w:r w:rsidR="007444BF">
        <w:rPr>
          <w:rFonts w:ascii="Times New Roman" w:hAnsi="Times New Roman" w:cs="Times New Roman"/>
          <w:sz w:val="24"/>
          <w:szCs w:val="24"/>
        </w:rPr>
        <w:t xml:space="preserve">raises an intriguing question </w:t>
      </w:r>
      <w:r w:rsidR="00225203">
        <w:rPr>
          <w:rFonts w:ascii="Times New Roman" w:hAnsi="Times New Roman" w:cs="Times New Roman"/>
          <w:sz w:val="24"/>
          <w:szCs w:val="24"/>
        </w:rPr>
        <w:t>about</w:t>
      </w:r>
      <w:r w:rsidR="007444BF">
        <w:rPr>
          <w:rFonts w:ascii="Times New Roman" w:hAnsi="Times New Roman" w:cs="Times New Roman"/>
          <w:sz w:val="24"/>
          <w:szCs w:val="24"/>
        </w:rPr>
        <w:t xml:space="preserve"> </w:t>
      </w:r>
      <w:r w:rsidR="001746AC">
        <w:rPr>
          <w:rFonts w:ascii="Times New Roman" w:hAnsi="Times New Roman" w:cs="Times New Roman"/>
          <w:sz w:val="24"/>
          <w:szCs w:val="24"/>
        </w:rPr>
        <w:t xml:space="preserve">potential </w:t>
      </w:r>
      <w:r w:rsidR="00B055E2">
        <w:rPr>
          <w:rFonts w:ascii="Times New Roman" w:hAnsi="Times New Roman" w:cs="Times New Roman"/>
          <w:sz w:val="24"/>
          <w:szCs w:val="24"/>
        </w:rPr>
        <w:t>connection</w:t>
      </w:r>
      <w:r w:rsidR="001746AC">
        <w:rPr>
          <w:rFonts w:ascii="Times New Roman" w:hAnsi="Times New Roman" w:cs="Times New Roman"/>
          <w:sz w:val="24"/>
          <w:szCs w:val="24"/>
        </w:rPr>
        <w:t>s</w:t>
      </w:r>
      <w:r w:rsidR="007444BF">
        <w:rPr>
          <w:rFonts w:ascii="Times New Roman" w:hAnsi="Times New Roman" w:cs="Times New Roman"/>
          <w:sz w:val="24"/>
          <w:szCs w:val="24"/>
        </w:rPr>
        <w:t xml:space="preserve"> between </w:t>
      </w:r>
      <w:r w:rsidR="00C958CC">
        <w:rPr>
          <w:rFonts w:ascii="Times New Roman" w:hAnsi="Times New Roman" w:cs="Times New Roman"/>
          <w:sz w:val="24"/>
          <w:szCs w:val="24"/>
        </w:rPr>
        <w:t xml:space="preserve">natural variability and </w:t>
      </w:r>
      <w:r w:rsidR="00F15F1B">
        <w:rPr>
          <w:rFonts w:ascii="Times New Roman" w:hAnsi="Times New Roman" w:cs="Times New Roman"/>
          <w:sz w:val="24"/>
          <w:szCs w:val="24"/>
        </w:rPr>
        <w:t>external</w:t>
      </w:r>
      <w:r w:rsidR="007444BF">
        <w:rPr>
          <w:rFonts w:ascii="Times New Roman" w:hAnsi="Times New Roman" w:cs="Times New Roman"/>
          <w:sz w:val="24"/>
          <w:szCs w:val="24"/>
        </w:rPr>
        <w:t xml:space="preserve"> forcing</w:t>
      </w:r>
      <w:r w:rsidR="001B193A">
        <w:rPr>
          <w:rFonts w:ascii="Times New Roman" w:hAnsi="Times New Roman" w:cs="Times New Roman"/>
          <w:sz w:val="24"/>
          <w:szCs w:val="24"/>
        </w:rPr>
        <w:t>.</w:t>
      </w:r>
      <w:r w:rsidR="00167A8E">
        <w:rPr>
          <w:rFonts w:ascii="Times New Roman" w:hAnsi="Times New Roman" w:cs="Times New Roman"/>
          <w:sz w:val="24"/>
          <w:szCs w:val="24"/>
        </w:rPr>
        <w:t xml:space="preserve"> </w:t>
      </w:r>
      <w:r w:rsidR="00426010">
        <w:rPr>
          <w:rFonts w:ascii="Times New Roman" w:hAnsi="Times New Roman" w:cs="Times New Roman"/>
          <w:sz w:val="24"/>
          <w:szCs w:val="24"/>
        </w:rPr>
        <w:t xml:space="preserve"> </w:t>
      </w:r>
    </w:p>
    <w:p w:rsidR="00E03064" w:rsidRDefault="00827606" w:rsidP="00E2201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analyze global SST patterns </w:t>
      </w:r>
      <w:r w:rsidR="003860B2">
        <w:rPr>
          <w:rFonts w:ascii="Times New Roman" w:hAnsi="Times New Roman" w:cs="Times New Roman"/>
          <w:sz w:val="24"/>
          <w:szCs w:val="24"/>
        </w:rPr>
        <w:t>from 1950 to 2013</w:t>
      </w:r>
      <w:r w:rsidR="00254CE6">
        <w:rPr>
          <w:rFonts w:ascii="Times New Roman" w:hAnsi="Times New Roman" w:cs="Times New Roman"/>
          <w:sz w:val="24"/>
          <w:szCs w:val="24"/>
        </w:rPr>
        <w:t>,</w:t>
      </w:r>
      <w:r w:rsidR="003860B2">
        <w:rPr>
          <w:rFonts w:ascii="Times New Roman" w:hAnsi="Times New Roman" w:cs="Times New Roman"/>
          <w:sz w:val="24"/>
          <w:szCs w:val="24"/>
        </w:rPr>
        <w:t xml:space="preserve"> </w:t>
      </w:r>
      <w:r w:rsidR="00254CE6">
        <w:rPr>
          <w:rFonts w:ascii="Times New Roman" w:hAnsi="Times New Roman" w:cs="Times New Roman"/>
          <w:sz w:val="24"/>
          <w:szCs w:val="24"/>
        </w:rPr>
        <w:t>covering</w:t>
      </w:r>
      <w:r w:rsidR="005507A0">
        <w:rPr>
          <w:rFonts w:ascii="Times New Roman" w:hAnsi="Times New Roman" w:cs="Times New Roman"/>
          <w:sz w:val="24"/>
          <w:szCs w:val="24"/>
        </w:rPr>
        <w:t xml:space="preserve"> a</w:t>
      </w:r>
      <w:r w:rsidR="00B9255C">
        <w:rPr>
          <w:rFonts w:ascii="Times New Roman" w:hAnsi="Times New Roman" w:cs="Times New Roman"/>
          <w:sz w:val="24"/>
          <w:szCs w:val="24"/>
        </w:rPr>
        <w:t xml:space="preserve"> full</w:t>
      </w:r>
      <w:r w:rsidR="005507A0">
        <w:rPr>
          <w:rFonts w:ascii="Times New Roman" w:hAnsi="Times New Roman" w:cs="Times New Roman"/>
          <w:sz w:val="24"/>
          <w:szCs w:val="24"/>
        </w:rPr>
        <w:t xml:space="preserve"> 'cycle' of </w:t>
      </w:r>
      <w:r w:rsidR="00F97E94">
        <w:rPr>
          <w:rFonts w:ascii="Times New Roman" w:hAnsi="Times New Roman" w:cs="Times New Roman"/>
          <w:sz w:val="24"/>
          <w:szCs w:val="24"/>
        </w:rPr>
        <w:t>PDO</w:t>
      </w:r>
      <w:r w:rsidR="00A1546F">
        <w:rPr>
          <w:rFonts w:ascii="Times New Roman" w:hAnsi="Times New Roman" w:cs="Times New Roman"/>
          <w:sz w:val="24"/>
          <w:szCs w:val="24"/>
        </w:rPr>
        <w:t xml:space="preserve"> to avoid</w:t>
      </w:r>
      <w:r w:rsidR="005507A0">
        <w:rPr>
          <w:rFonts w:ascii="Times New Roman" w:hAnsi="Times New Roman" w:cs="Times New Roman"/>
          <w:sz w:val="24"/>
          <w:szCs w:val="24"/>
        </w:rPr>
        <w:t xml:space="preserve"> </w:t>
      </w:r>
      <w:r w:rsidR="00A1546F">
        <w:rPr>
          <w:rFonts w:ascii="Times New Roman" w:hAnsi="Times New Roman" w:cs="Times New Roman"/>
          <w:sz w:val="24"/>
          <w:szCs w:val="24"/>
        </w:rPr>
        <w:t>bias</w:t>
      </w:r>
      <w:r w:rsidR="005507A0">
        <w:rPr>
          <w:rFonts w:ascii="Times New Roman" w:hAnsi="Times New Roman" w:cs="Times New Roman"/>
          <w:sz w:val="24"/>
          <w:szCs w:val="24"/>
        </w:rPr>
        <w:t xml:space="preserve"> by a persistent (20-30 years) </w:t>
      </w:r>
      <w:r w:rsidR="007444BF">
        <w:rPr>
          <w:rFonts w:ascii="Times New Roman" w:hAnsi="Times New Roman" w:cs="Times New Roman"/>
          <w:sz w:val="24"/>
          <w:szCs w:val="24"/>
        </w:rPr>
        <w:t xml:space="preserve">warm or cold </w:t>
      </w:r>
      <w:r w:rsidR="005507A0">
        <w:rPr>
          <w:rFonts w:ascii="Times New Roman" w:hAnsi="Times New Roman" w:cs="Times New Roman"/>
          <w:sz w:val="24"/>
          <w:szCs w:val="24"/>
        </w:rPr>
        <w:t>phase</w:t>
      </w:r>
      <w:r w:rsidR="00405AA7">
        <w:rPr>
          <w:rFonts w:ascii="Times New Roman" w:hAnsi="Times New Roman" w:cs="Times New Roman"/>
          <w:sz w:val="24"/>
          <w:szCs w:val="24"/>
          <w:vertAlign w:val="superscript"/>
        </w:rPr>
        <w:t>6</w:t>
      </w:r>
      <w:r w:rsidR="005507A0">
        <w:rPr>
          <w:rFonts w:ascii="Times New Roman" w:hAnsi="Times New Roman" w:cs="Times New Roman"/>
          <w:sz w:val="24"/>
          <w:szCs w:val="24"/>
        </w:rPr>
        <w:t xml:space="preserve">. </w:t>
      </w:r>
      <w:r w:rsidR="003860B2">
        <w:rPr>
          <w:rFonts w:ascii="Times New Roman" w:hAnsi="Times New Roman" w:cs="Times New Roman"/>
          <w:sz w:val="24"/>
          <w:szCs w:val="24"/>
        </w:rPr>
        <w:t>T</w:t>
      </w:r>
      <w:r w:rsidR="00947B22">
        <w:rPr>
          <w:rFonts w:ascii="Times New Roman" w:hAnsi="Times New Roman" w:cs="Times New Roman"/>
          <w:sz w:val="24"/>
          <w:szCs w:val="24"/>
        </w:rPr>
        <w:t xml:space="preserve">he analysis </w:t>
      </w:r>
      <w:r w:rsidR="003860B2">
        <w:rPr>
          <w:rFonts w:ascii="Times New Roman" w:hAnsi="Times New Roman" w:cs="Times New Roman"/>
          <w:sz w:val="24"/>
          <w:szCs w:val="24"/>
        </w:rPr>
        <w:t xml:space="preserve">is restricted </w:t>
      </w:r>
      <w:r w:rsidR="007444BF">
        <w:rPr>
          <w:rFonts w:ascii="Times New Roman" w:hAnsi="Times New Roman" w:cs="Times New Roman"/>
          <w:sz w:val="24"/>
          <w:szCs w:val="24"/>
        </w:rPr>
        <w:t xml:space="preserve">to </w:t>
      </w:r>
      <w:r w:rsidR="003860B2">
        <w:rPr>
          <w:rFonts w:ascii="Times New Roman" w:hAnsi="Times New Roman" w:cs="Times New Roman"/>
          <w:sz w:val="24"/>
          <w:szCs w:val="24"/>
        </w:rPr>
        <w:t>recent warming</w:t>
      </w:r>
      <w:r>
        <w:rPr>
          <w:rFonts w:ascii="Times New Roman" w:hAnsi="Times New Roman" w:cs="Times New Roman"/>
          <w:sz w:val="24"/>
          <w:szCs w:val="24"/>
        </w:rPr>
        <w:t xml:space="preserve"> to minimize the issue that</w:t>
      </w:r>
      <w:r w:rsidR="003860B2">
        <w:rPr>
          <w:rFonts w:ascii="Times New Roman" w:hAnsi="Times New Roman" w:cs="Times New Roman"/>
          <w:sz w:val="24"/>
          <w:szCs w:val="24"/>
        </w:rPr>
        <w:t xml:space="preserve"> </w:t>
      </w:r>
      <w:r w:rsidR="00405AA7">
        <w:rPr>
          <w:rFonts w:ascii="Times New Roman" w:hAnsi="Times New Roman" w:cs="Times New Roman"/>
          <w:sz w:val="24"/>
          <w:szCs w:val="24"/>
        </w:rPr>
        <w:t xml:space="preserve">the </w:t>
      </w:r>
      <w:r w:rsidR="003860B2">
        <w:rPr>
          <w:rFonts w:ascii="Times New Roman" w:hAnsi="Times New Roman" w:cs="Times New Roman"/>
          <w:sz w:val="24"/>
          <w:szCs w:val="24"/>
        </w:rPr>
        <w:t>externally forced</w:t>
      </w:r>
      <w:r>
        <w:rPr>
          <w:rFonts w:ascii="Times New Roman" w:hAnsi="Times New Roman" w:cs="Times New Roman"/>
          <w:sz w:val="24"/>
          <w:szCs w:val="24"/>
        </w:rPr>
        <w:t xml:space="preserve"> response</w:t>
      </w:r>
      <w:r w:rsidR="00947B22">
        <w:rPr>
          <w:rFonts w:ascii="Times New Roman" w:hAnsi="Times New Roman" w:cs="Times New Roman"/>
          <w:sz w:val="24"/>
          <w:szCs w:val="24"/>
        </w:rPr>
        <w:t xml:space="preserve"> </w:t>
      </w:r>
      <w:r>
        <w:rPr>
          <w:rFonts w:ascii="Times New Roman" w:hAnsi="Times New Roman" w:cs="Times New Roman"/>
          <w:sz w:val="24"/>
          <w:szCs w:val="24"/>
        </w:rPr>
        <w:t>might</w:t>
      </w:r>
      <w:r w:rsidR="00181E07">
        <w:rPr>
          <w:rFonts w:ascii="Times New Roman" w:hAnsi="Times New Roman" w:cs="Times New Roman"/>
          <w:sz w:val="24"/>
          <w:szCs w:val="24"/>
        </w:rPr>
        <w:t xml:space="preserve"> not</w:t>
      </w:r>
      <w:r w:rsidR="00947B22">
        <w:rPr>
          <w:rFonts w:ascii="Times New Roman" w:hAnsi="Times New Roman" w:cs="Times New Roman"/>
          <w:sz w:val="24"/>
          <w:szCs w:val="24"/>
        </w:rPr>
        <w:t xml:space="preserve"> </w:t>
      </w:r>
      <w:r>
        <w:rPr>
          <w:rFonts w:ascii="Times New Roman" w:hAnsi="Times New Roman" w:cs="Times New Roman"/>
          <w:sz w:val="24"/>
          <w:szCs w:val="24"/>
        </w:rPr>
        <w:t xml:space="preserve">be </w:t>
      </w:r>
      <w:r w:rsidR="007444BF">
        <w:rPr>
          <w:rFonts w:ascii="Times New Roman" w:hAnsi="Times New Roman" w:cs="Times New Roman"/>
          <w:sz w:val="24"/>
          <w:szCs w:val="24"/>
        </w:rPr>
        <w:t>stationary</w:t>
      </w:r>
      <w:r w:rsidR="00947B22">
        <w:rPr>
          <w:rFonts w:ascii="Times New Roman" w:hAnsi="Times New Roman" w:cs="Times New Roman"/>
          <w:sz w:val="24"/>
          <w:szCs w:val="24"/>
        </w:rPr>
        <w:t xml:space="preserve">. </w:t>
      </w:r>
      <w:r w:rsidR="00AD19C3">
        <w:rPr>
          <w:rFonts w:ascii="Times New Roman" w:hAnsi="Times New Roman" w:cs="Times New Roman"/>
          <w:sz w:val="24"/>
          <w:szCs w:val="24"/>
        </w:rPr>
        <w:t xml:space="preserve">The </w:t>
      </w:r>
      <w:r w:rsidR="00B9255C">
        <w:rPr>
          <w:rFonts w:ascii="Times New Roman" w:hAnsi="Times New Roman" w:cs="Times New Roman"/>
          <w:sz w:val="24"/>
          <w:szCs w:val="24"/>
        </w:rPr>
        <w:t xml:space="preserve">evolution of </w:t>
      </w:r>
      <w:r w:rsidR="00AD19C3">
        <w:rPr>
          <w:rFonts w:ascii="Times New Roman" w:hAnsi="Times New Roman" w:cs="Times New Roman"/>
          <w:sz w:val="24"/>
          <w:szCs w:val="24"/>
        </w:rPr>
        <w:t xml:space="preserve">global mean SST </w:t>
      </w:r>
      <w:r w:rsidR="00485264">
        <w:rPr>
          <w:rFonts w:ascii="Times New Roman" w:hAnsi="Times New Roman" w:cs="Times New Roman"/>
          <w:sz w:val="24"/>
          <w:szCs w:val="24"/>
        </w:rPr>
        <w:t xml:space="preserve">since1950 </w:t>
      </w:r>
      <w:r w:rsidR="009463AC">
        <w:rPr>
          <w:rFonts w:ascii="Times New Roman" w:hAnsi="Times New Roman" w:cs="Times New Roman"/>
          <w:sz w:val="24"/>
          <w:szCs w:val="24"/>
        </w:rPr>
        <w:t xml:space="preserve">can be </w:t>
      </w:r>
      <w:r w:rsidR="00B9255C">
        <w:rPr>
          <w:rFonts w:ascii="Times New Roman" w:hAnsi="Times New Roman" w:cs="Times New Roman"/>
          <w:sz w:val="24"/>
          <w:szCs w:val="24"/>
        </w:rPr>
        <w:t xml:space="preserve">divided into three </w:t>
      </w:r>
      <w:r w:rsidR="00485264">
        <w:rPr>
          <w:rFonts w:ascii="Times New Roman" w:hAnsi="Times New Roman" w:cs="Times New Roman"/>
          <w:sz w:val="24"/>
          <w:szCs w:val="24"/>
        </w:rPr>
        <w:t>epoch</w:t>
      </w:r>
      <w:r w:rsidR="00B9255C">
        <w:rPr>
          <w:rFonts w:ascii="Times New Roman" w:hAnsi="Times New Roman" w:cs="Times New Roman"/>
          <w:sz w:val="24"/>
          <w:szCs w:val="24"/>
        </w:rPr>
        <w:t>s</w:t>
      </w:r>
      <w:r w:rsidR="009463AC">
        <w:rPr>
          <w:rFonts w:ascii="Times New Roman" w:hAnsi="Times New Roman" w:cs="Times New Roman"/>
          <w:sz w:val="24"/>
          <w:szCs w:val="24"/>
        </w:rPr>
        <w:t>, an extended hiatus that ends at 1</w:t>
      </w:r>
      <w:r w:rsidR="00403BC9">
        <w:rPr>
          <w:rFonts w:ascii="Times New Roman" w:hAnsi="Times New Roman" w:cs="Times New Roman"/>
          <w:sz w:val="24"/>
          <w:szCs w:val="24"/>
        </w:rPr>
        <w:t>975</w:t>
      </w:r>
      <w:r w:rsidR="009463AC">
        <w:rPr>
          <w:rFonts w:ascii="Times New Roman" w:hAnsi="Times New Roman" w:cs="Times New Roman"/>
          <w:sz w:val="24"/>
          <w:szCs w:val="24"/>
        </w:rPr>
        <w:t xml:space="preserve">, accelerated warming between 1976 and 2000, and the current hiatus (Fig. 1). </w:t>
      </w:r>
      <w:r w:rsidR="00DA327E">
        <w:rPr>
          <w:rFonts w:ascii="Times New Roman" w:hAnsi="Times New Roman" w:cs="Times New Roman"/>
          <w:sz w:val="24"/>
          <w:szCs w:val="24"/>
        </w:rPr>
        <w:t>In addition to the</w:t>
      </w:r>
      <w:r w:rsidR="00E03064">
        <w:rPr>
          <w:rFonts w:ascii="Times New Roman" w:hAnsi="Times New Roman" w:cs="Times New Roman"/>
          <w:sz w:val="24"/>
          <w:szCs w:val="24"/>
        </w:rPr>
        <w:t xml:space="preserve"> secular trend, </w:t>
      </w:r>
      <w:r w:rsidR="00B9255C">
        <w:rPr>
          <w:rFonts w:ascii="Times New Roman" w:hAnsi="Times New Roman" w:cs="Times New Roman"/>
          <w:sz w:val="24"/>
          <w:szCs w:val="24"/>
        </w:rPr>
        <w:t>global mean SST is punctuated by large interannual variability</w:t>
      </w:r>
      <w:r w:rsidR="00C462B0">
        <w:rPr>
          <w:rFonts w:ascii="Times New Roman" w:hAnsi="Times New Roman" w:cs="Times New Roman"/>
          <w:sz w:val="24"/>
          <w:szCs w:val="24"/>
        </w:rPr>
        <w:t xml:space="preserve"> associated with El Nino - Southern Oscillation (ENSO)</w:t>
      </w:r>
      <w:r w:rsidR="00AD19C3">
        <w:rPr>
          <w:rFonts w:ascii="Times New Roman" w:hAnsi="Times New Roman" w:cs="Times New Roman"/>
          <w:sz w:val="24"/>
          <w:szCs w:val="24"/>
        </w:rPr>
        <w:t xml:space="preserve">. </w:t>
      </w:r>
      <w:r w:rsidR="00ED0BCD">
        <w:rPr>
          <w:rFonts w:ascii="Times New Roman" w:hAnsi="Times New Roman" w:cs="Times New Roman"/>
          <w:sz w:val="24"/>
          <w:szCs w:val="24"/>
        </w:rPr>
        <w:t xml:space="preserve"> </w:t>
      </w:r>
      <w:r w:rsidR="00C93DE2">
        <w:rPr>
          <w:rFonts w:ascii="Times New Roman" w:hAnsi="Times New Roman" w:cs="Times New Roman"/>
          <w:sz w:val="24"/>
          <w:szCs w:val="24"/>
        </w:rPr>
        <w:t>T</w:t>
      </w:r>
      <w:r w:rsidR="00B9255C">
        <w:rPr>
          <w:rFonts w:ascii="Times New Roman" w:hAnsi="Times New Roman" w:cs="Times New Roman"/>
          <w:sz w:val="24"/>
          <w:szCs w:val="24"/>
        </w:rPr>
        <w:t>he 1997/1998 El Nino</w:t>
      </w:r>
      <w:r w:rsidR="00C93DE2">
        <w:rPr>
          <w:rFonts w:ascii="Times New Roman" w:hAnsi="Times New Roman" w:cs="Times New Roman"/>
          <w:sz w:val="24"/>
          <w:szCs w:val="24"/>
        </w:rPr>
        <w:t>,</w:t>
      </w:r>
      <w:r w:rsidR="00B9255C">
        <w:rPr>
          <w:rFonts w:ascii="Times New Roman" w:hAnsi="Times New Roman" w:cs="Times New Roman"/>
          <w:sz w:val="24"/>
          <w:szCs w:val="24"/>
        </w:rPr>
        <w:t xml:space="preserve"> </w:t>
      </w:r>
      <w:r w:rsidR="00C93DE2">
        <w:rPr>
          <w:rFonts w:ascii="Times New Roman" w:hAnsi="Times New Roman" w:cs="Times New Roman"/>
          <w:sz w:val="24"/>
          <w:szCs w:val="24"/>
        </w:rPr>
        <w:t xml:space="preserve">for example, </w:t>
      </w:r>
      <w:r w:rsidR="00B9255C">
        <w:rPr>
          <w:rFonts w:ascii="Times New Roman" w:hAnsi="Times New Roman" w:cs="Times New Roman"/>
          <w:sz w:val="24"/>
          <w:szCs w:val="24"/>
        </w:rPr>
        <w:t xml:space="preserve">stands out as the warmest period on record.  </w:t>
      </w:r>
    </w:p>
    <w:p w:rsidR="00680AFE" w:rsidRDefault="00B6358C" w:rsidP="00E2201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DA6DB2">
        <w:rPr>
          <w:rFonts w:ascii="Times New Roman" w:hAnsi="Times New Roman" w:cs="Times New Roman"/>
          <w:sz w:val="24"/>
          <w:szCs w:val="24"/>
        </w:rPr>
        <w:t>use an extended empirical function analysis (EEOF) with a 5-season window to decompose</w:t>
      </w:r>
      <w:r>
        <w:rPr>
          <w:rFonts w:ascii="Times New Roman" w:hAnsi="Times New Roman" w:cs="Times New Roman"/>
          <w:sz w:val="24"/>
          <w:szCs w:val="24"/>
        </w:rPr>
        <w:t xml:space="preserve"> global SST into a set of identifiable patterns</w:t>
      </w:r>
      <w:r w:rsidR="005268D2">
        <w:rPr>
          <w:rFonts w:ascii="Times New Roman" w:hAnsi="Times New Roman" w:cs="Times New Roman"/>
          <w:sz w:val="24"/>
          <w:szCs w:val="24"/>
        </w:rPr>
        <w:t xml:space="preserve"> (see Methods)</w:t>
      </w:r>
      <w:r w:rsidR="00DA6DB2">
        <w:rPr>
          <w:rFonts w:ascii="Times New Roman" w:hAnsi="Times New Roman" w:cs="Times New Roman"/>
          <w:sz w:val="24"/>
          <w:szCs w:val="24"/>
        </w:rPr>
        <w:t>. E</w:t>
      </w:r>
      <w:r>
        <w:rPr>
          <w:rFonts w:ascii="Times New Roman" w:hAnsi="Times New Roman" w:cs="Times New Roman"/>
          <w:sz w:val="24"/>
          <w:szCs w:val="24"/>
        </w:rPr>
        <w:t xml:space="preserve">EOF </w:t>
      </w:r>
      <w:r w:rsidR="00DA6DB2">
        <w:rPr>
          <w:rFonts w:ascii="Times New Roman" w:hAnsi="Times New Roman" w:cs="Times New Roman"/>
          <w:sz w:val="24"/>
          <w:szCs w:val="24"/>
        </w:rPr>
        <w:t xml:space="preserve">is the same as </w:t>
      </w:r>
      <w:r w:rsidR="007A1C3E">
        <w:rPr>
          <w:rFonts w:ascii="Times New Roman" w:hAnsi="Times New Roman" w:cs="Times New Roman"/>
          <w:sz w:val="24"/>
          <w:szCs w:val="24"/>
        </w:rPr>
        <w:t xml:space="preserve">the commonly used </w:t>
      </w:r>
      <w:r w:rsidR="00DA6DB2">
        <w:rPr>
          <w:rFonts w:ascii="Times New Roman" w:hAnsi="Times New Roman" w:cs="Times New Roman"/>
          <w:sz w:val="24"/>
          <w:szCs w:val="24"/>
        </w:rPr>
        <w:t xml:space="preserve">EOF, but </w:t>
      </w:r>
      <w:r>
        <w:rPr>
          <w:rFonts w:ascii="Times New Roman" w:hAnsi="Times New Roman" w:cs="Times New Roman"/>
          <w:sz w:val="24"/>
          <w:szCs w:val="24"/>
        </w:rPr>
        <w:t>allow</w:t>
      </w:r>
      <w:r w:rsidR="000A31A5">
        <w:rPr>
          <w:rFonts w:ascii="Times New Roman" w:hAnsi="Times New Roman" w:cs="Times New Roman"/>
          <w:sz w:val="24"/>
          <w:szCs w:val="24"/>
        </w:rPr>
        <w:t>ing</w:t>
      </w:r>
      <w:r>
        <w:rPr>
          <w:rFonts w:ascii="Times New Roman" w:hAnsi="Times New Roman" w:cs="Times New Roman"/>
          <w:sz w:val="24"/>
          <w:szCs w:val="24"/>
        </w:rPr>
        <w:t xml:space="preserve"> for time-varying spatial patterns. </w:t>
      </w:r>
      <w:r w:rsidR="00E925A1">
        <w:rPr>
          <w:rFonts w:ascii="Times New Roman" w:hAnsi="Times New Roman" w:cs="Times New Roman"/>
          <w:sz w:val="24"/>
          <w:szCs w:val="24"/>
        </w:rPr>
        <w:t xml:space="preserve"> </w:t>
      </w:r>
      <w:r w:rsidR="000A31A5">
        <w:rPr>
          <w:rFonts w:ascii="Times New Roman" w:hAnsi="Times New Roman" w:cs="Times New Roman"/>
          <w:sz w:val="24"/>
          <w:szCs w:val="24"/>
        </w:rPr>
        <w:t>The first</w:t>
      </w:r>
      <w:r w:rsidR="006B38BD">
        <w:rPr>
          <w:rFonts w:ascii="Times New Roman" w:hAnsi="Times New Roman" w:cs="Times New Roman"/>
          <w:sz w:val="24"/>
          <w:szCs w:val="24"/>
        </w:rPr>
        <w:t xml:space="preserve"> two modes explain </w:t>
      </w:r>
      <w:r w:rsidR="00A15132">
        <w:rPr>
          <w:rFonts w:ascii="Times New Roman" w:hAnsi="Times New Roman" w:cs="Times New Roman"/>
          <w:sz w:val="24"/>
          <w:szCs w:val="24"/>
        </w:rPr>
        <w:t xml:space="preserve">about </w:t>
      </w:r>
      <w:r w:rsidR="00A15132">
        <w:rPr>
          <w:rFonts w:ascii="Times New Roman" w:hAnsi="Times New Roman" w:cs="Times New Roman"/>
          <w:sz w:val="24"/>
          <w:szCs w:val="24"/>
        </w:rPr>
        <w:lastRenderedPageBreak/>
        <w:t>33</w:t>
      </w:r>
      <w:r w:rsidR="006B38BD">
        <w:rPr>
          <w:rFonts w:ascii="Times New Roman" w:hAnsi="Times New Roman" w:cs="Times New Roman"/>
          <w:sz w:val="24"/>
          <w:szCs w:val="24"/>
        </w:rPr>
        <w:t xml:space="preserve">% </w:t>
      </w:r>
      <w:r w:rsidR="00DA6DB2">
        <w:rPr>
          <w:rFonts w:ascii="Times New Roman" w:hAnsi="Times New Roman" w:cs="Times New Roman"/>
          <w:sz w:val="24"/>
          <w:szCs w:val="24"/>
        </w:rPr>
        <w:t xml:space="preserve">of the total </w:t>
      </w:r>
      <w:r w:rsidR="005268D2">
        <w:rPr>
          <w:rFonts w:ascii="Times New Roman" w:hAnsi="Times New Roman" w:cs="Times New Roman"/>
          <w:sz w:val="24"/>
          <w:szCs w:val="24"/>
        </w:rPr>
        <w:t xml:space="preserve">global SST </w:t>
      </w:r>
      <w:r w:rsidR="00DA6DB2">
        <w:rPr>
          <w:rFonts w:ascii="Times New Roman" w:hAnsi="Times New Roman" w:cs="Times New Roman"/>
          <w:sz w:val="24"/>
          <w:szCs w:val="24"/>
        </w:rPr>
        <w:t>variance</w:t>
      </w:r>
      <w:r w:rsidR="00A15132">
        <w:rPr>
          <w:rFonts w:ascii="Times New Roman" w:hAnsi="Times New Roman" w:cs="Times New Roman"/>
          <w:sz w:val="24"/>
          <w:szCs w:val="24"/>
        </w:rPr>
        <w:t xml:space="preserve">, </w:t>
      </w:r>
      <w:r w:rsidR="00085A69">
        <w:rPr>
          <w:rFonts w:ascii="Times New Roman" w:hAnsi="Times New Roman" w:cs="Times New Roman"/>
          <w:sz w:val="24"/>
          <w:szCs w:val="24"/>
        </w:rPr>
        <w:t xml:space="preserve">but </w:t>
      </w:r>
      <w:r w:rsidR="00DA6DB2">
        <w:rPr>
          <w:rFonts w:ascii="Times New Roman" w:hAnsi="Times New Roman" w:cs="Times New Roman"/>
          <w:sz w:val="24"/>
          <w:szCs w:val="24"/>
        </w:rPr>
        <w:t xml:space="preserve">account for </w:t>
      </w:r>
      <w:r w:rsidR="005F05BC">
        <w:rPr>
          <w:rFonts w:ascii="Times New Roman" w:hAnsi="Times New Roman" w:cs="Times New Roman"/>
          <w:sz w:val="24"/>
          <w:szCs w:val="24"/>
        </w:rPr>
        <w:t xml:space="preserve">94% or </w:t>
      </w:r>
      <w:r w:rsidR="00DA6DB2">
        <w:rPr>
          <w:rFonts w:ascii="Times New Roman" w:hAnsi="Times New Roman" w:cs="Times New Roman"/>
          <w:sz w:val="24"/>
          <w:szCs w:val="24"/>
        </w:rPr>
        <w:t>practically all</w:t>
      </w:r>
      <w:r w:rsidR="00E134BF">
        <w:rPr>
          <w:rFonts w:ascii="Times New Roman" w:hAnsi="Times New Roman" w:cs="Times New Roman"/>
          <w:sz w:val="24"/>
          <w:szCs w:val="24"/>
        </w:rPr>
        <w:t xml:space="preserve"> </w:t>
      </w:r>
      <w:r w:rsidR="000A31A5">
        <w:rPr>
          <w:rFonts w:ascii="Times New Roman" w:hAnsi="Times New Roman" w:cs="Times New Roman"/>
          <w:sz w:val="24"/>
          <w:szCs w:val="24"/>
        </w:rPr>
        <w:t xml:space="preserve">of </w:t>
      </w:r>
      <w:r w:rsidR="00085A69">
        <w:rPr>
          <w:rFonts w:ascii="Times New Roman" w:hAnsi="Times New Roman" w:cs="Times New Roman"/>
          <w:sz w:val="24"/>
          <w:szCs w:val="24"/>
        </w:rPr>
        <w:t xml:space="preserve">the </w:t>
      </w:r>
      <w:r w:rsidR="00E134BF">
        <w:rPr>
          <w:rFonts w:ascii="Times New Roman" w:hAnsi="Times New Roman" w:cs="Times New Roman"/>
          <w:sz w:val="24"/>
          <w:szCs w:val="24"/>
        </w:rPr>
        <w:t xml:space="preserve">global mean </w:t>
      </w:r>
      <w:r w:rsidR="00BA49ED">
        <w:rPr>
          <w:rFonts w:ascii="Times New Roman" w:hAnsi="Times New Roman" w:cs="Times New Roman"/>
          <w:sz w:val="24"/>
          <w:szCs w:val="24"/>
        </w:rPr>
        <w:t>SST</w:t>
      </w:r>
      <w:r w:rsidR="00E134BF">
        <w:rPr>
          <w:rFonts w:ascii="Times New Roman" w:hAnsi="Times New Roman" w:cs="Times New Roman"/>
          <w:sz w:val="24"/>
          <w:szCs w:val="24"/>
        </w:rPr>
        <w:t xml:space="preserve">. </w:t>
      </w:r>
      <w:r w:rsidR="005268D2">
        <w:rPr>
          <w:rFonts w:ascii="Times New Roman" w:hAnsi="Times New Roman" w:cs="Times New Roman"/>
          <w:sz w:val="24"/>
          <w:szCs w:val="24"/>
        </w:rPr>
        <w:t xml:space="preserve">In other words, the global mean is determined primarily by </w:t>
      </w:r>
      <w:r w:rsidR="007A1C3E">
        <w:rPr>
          <w:rFonts w:ascii="Times New Roman" w:hAnsi="Times New Roman" w:cs="Times New Roman"/>
          <w:sz w:val="24"/>
          <w:szCs w:val="24"/>
        </w:rPr>
        <w:t xml:space="preserve">patterns of </w:t>
      </w:r>
      <w:r w:rsidR="009C7A97">
        <w:rPr>
          <w:rFonts w:ascii="Times New Roman" w:hAnsi="Times New Roman" w:cs="Times New Roman"/>
          <w:sz w:val="24"/>
          <w:szCs w:val="24"/>
        </w:rPr>
        <w:t xml:space="preserve">the largest spatial scales. </w:t>
      </w:r>
      <w:r w:rsidR="00111946">
        <w:rPr>
          <w:rFonts w:ascii="Times New Roman" w:hAnsi="Times New Roman" w:cs="Times New Roman"/>
          <w:sz w:val="24"/>
          <w:szCs w:val="24"/>
        </w:rPr>
        <w:t>The first mode</w:t>
      </w:r>
      <w:r w:rsidR="00B51FE5">
        <w:rPr>
          <w:rFonts w:ascii="Times New Roman" w:hAnsi="Times New Roman" w:cs="Times New Roman"/>
          <w:sz w:val="24"/>
          <w:szCs w:val="24"/>
        </w:rPr>
        <w:t xml:space="preserve"> </w:t>
      </w:r>
      <w:r w:rsidR="00BA49ED">
        <w:rPr>
          <w:rFonts w:ascii="Times New Roman" w:hAnsi="Times New Roman" w:cs="Times New Roman"/>
          <w:sz w:val="24"/>
          <w:szCs w:val="24"/>
        </w:rPr>
        <w:t>i</w:t>
      </w:r>
      <w:r w:rsidR="00317E0D">
        <w:rPr>
          <w:rFonts w:ascii="Times New Roman" w:hAnsi="Times New Roman" w:cs="Times New Roman"/>
          <w:sz w:val="24"/>
          <w:szCs w:val="24"/>
        </w:rPr>
        <w:t xml:space="preserve">s </w:t>
      </w:r>
      <w:ins w:id="0" w:author="Windows User" w:date="2014-03-31T14:11:00Z">
        <w:r w:rsidR="00DB0D03">
          <w:rPr>
            <w:rFonts w:ascii="Times New Roman" w:eastAsia="宋体" w:hAnsi="Times New Roman" w:cs="Times New Roman" w:hint="eastAsia"/>
            <w:sz w:val="24"/>
            <w:szCs w:val="24"/>
            <w:lang w:eastAsia="zh-CN"/>
          </w:rPr>
          <w:t xml:space="preserve">a global manifestation of </w:t>
        </w:r>
      </w:ins>
      <w:r w:rsidR="00317E0D">
        <w:rPr>
          <w:rFonts w:ascii="Times New Roman" w:hAnsi="Times New Roman" w:cs="Times New Roman"/>
          <w:sz w:val="24"/>
          <w:szCs w:val="24"/>
        </w:rPr>
        <w:t>the canonical</w:t>
      </w:r>
      <w:r w:rsidR="00111946">
        <w:rPr>
          <w:rFonts w:ascii="Times New Roman" w:hAnsi="Times New Roman" w:cs="Times New Roman"/>
          <w:sz w:val="24"/>
          <w:szCs w:val="24"/>
        </w:rPr>
        <w:t xml:space="preserve"> El Nino</w:t>
      </w:r>
      <w:r w:rsidR="00085A69">
        <w:rPr>
          <w:rFonts w:ascii="Times New Roman" w:hAnsi="Times New Roman" w:cs="Times New Roman"/>
          <w:sz w:val="24"/>
          <w:szCs w:val="24"/>
        </w:rPr>
        <w:t xml:space="preserve">, </w:t>
      </w:r>
      <w:r w:rsidR="00317E0D">
        <w:rPr>
          <w:rFonts w:ascii="Times New Roman" w:hAnsi="Times New Roman" w:cs="Times New Roman"/>
          <w:sz w:val="24"/>
          <w:szCs w:val="24"/>
        </w:rPr>
        <w:t xml:space="preserve">marked by </w:t>
      </w:r>
      <w:r w:rsidR="003A5436">
        <w:rPr>
          <w:rFonts w:ascii="Times New Roman" w:hAnsi="Times New Roman" w:cs="Times New Roman"/>
          <w:sz w:val="24"/>
          <w:szCs w:val="24"/>
        </w:rPr>
        <w:t xml:space="preserve">a </w:t>
      </w:r>
      <w:r w:rsidR="003A5436">
        <w:rPr>
          <w:rFonts w:ascii="Times New Roman" w:eastAsia="Calibri" w:hAnsi="Times New Roman" w:cs="Times New Roman" w:hint="eastAsia"/>
          <w:sz w:val="24"/>
          <w:szCs w:val="24"/>
        </w:rPr>
        <w:t xml:space="preserve">large warming in the tropical central-eastern Pacific </w:t>
      </w:r>
      <w:r w:rsidR="00317E0D">
        <w:rPr>
          <w:rFonts w:ascii="Times New Roman" w:eastAsia="Calibri" w:hAnsi="Times New Roman" w:cs="Times New Roman"/>
          <w:sz w:val="24"/>
          <w:szCs w:val="24"/>
        </w:rPr>
        <w:t>and</w:t>
      </w:r>
      <w:r w:rsidR="005E5363">
        <w:rPr>
          <w:rFonts w:ascii="Times New Roman" w:eastAsia="Calibri" w:hAnsi="Times New Roman" w:cs="Times New Roman" w:hint="eastAsia"/>
          <w:sz w:val="24"/>
          <w:szCs w:val="24"/>
        </w:rPr>
        <w:t xml:space="preserve"> a</w:t>
      </w:r>
      <w:r w:rsidR="003A5436">
        <w:rPr>
          <w:rFonts w:ascii="Times New Roman" w:eastAsia="Calibri" w:hAnsi="Times New Roman" w:cs="Times New Roman" w:hint="eastAsia"/>
          <w:sz w:val="24"/>
          <w:szCs w:val="24"/>
        </w:rPr>
        <w:t xml:space="preserve"> </w:t>
      </w:r>
      <w:r w:rsidR="001D028A">
        <w:rPr>
          <w:rFonts w:ascii="Times New Roman" w:eastAsia="Calibri" w:hAnsi="Times New Roman" w:cs="Times New Roman"/>
          <w:sz w:val="24"/>
          <w:szCs w:val="24"/>
        </w:rPr>
        <w:t xml:space="preserve">strong </w:t>
      </w:r>
      <w:r w:rsidR="003A5436">
        <w:rPr>
          <w:rFonts w:ascii="Times New Roman" w:eastAsia="Calibri" w:hAnsi="Times New Roman" w:cs="Times New Roman" w:hint="eastAsia"/>
          <w:sz w:val="24"/>
          <w:szCs w:val="24"/>
        </w:rPr>
        <w:t xml:space="preserve">cooling </w:t>
      </w:r>
      <w:r w:rsidR="005E5363">
        <w:rPr>
          <w:rFonts w:ascii="Times New Roman" w:eastAsia="Calibri" w:hAnsi="Times New Roman" w:cs="Times New Roman"/>
          <w:sz w:val="24"/>
          <w:szCs w:val="24"/>
        </w:rPr>
        <w:t xml:space="preserve">in the extratropical North Pacific </w:t>
      </w:r>
      <w:r w:rsidR="00F626CA">
        <w:rPr>
          <w:rFonts w:ascii="Times New Roman" w:hAnsi="Times New Roman" w:cs="Times New Roman"/>
          <w:sz w:val="24"/>
          <w:szCs w:val="24"/>
        </w:rPr>
        <w:t>(</w:t>
      </w:r>
      <w:r w:rsidR="00AB76F9">
        <w:rPr>
          <w:rFonts w:ascii="Times New Roman" w:hAnsi="Times New Roman" w:cs="Times New Roman"/>
          <w:sz w:val="24"/>
          <w:szCs w:val="24"/>
        </w:rPr>
        <w:t xml:space="preserve">Supplementary </w:t>
      </w:r>
      <w:r w:rsidR="00F626CA">
        <w:rPr>
          <w:rFonts w:ascii="Times New Roman" w:hAnsi="Times New Roman" w:cs="Times New Roman"/>
          <w:sz w:val="24"/>
          <w:szCs w:val="24"/>
        </w:rPr>
        <w:t>Fig. 1)</w:t>
      </w:r>
      <w:r w:rsidR="00554A5A">
        <w:rPr>
          <w:rFonts w:ascii="Times New Roman" w:eastAsia="Calibri" w:hAnsi="Times New Roman" w:cs="Times New Roman"/>
          <w:sz w:val="24"/>
          <w:szCs w:val="24"/>
          <w:vertAlign w:val="superscript"/>
        </w:rPr>
        <w:t>6</w:t>
      </w:r>
      <w:r w:rsidR="00554A5A">
        <w:rPr>
          <w:rFonts w:ascii="Times New Roman" w:eastAsia="Calibri" w:hAnsi="Times New Roman" w:cs="Times New Roman"/>
          <w:sz w:val="24"/>
          <w:szCs w:val="24"/>
        </w:rPr>
        <w:t>.</w:t>
      </w:r>
      <w:r w:rsidR="00F626CA">
        <w:rPr>
          <w:rFonts w:ascii="Times New Roman" w:hAnsi="Times New Roman" w:cs="Times New Roman"/>
          <w:sz w:val="24"/>
          <w:szCs w:val="24"/>
        </w:rPr>
        <w:t xml:space="preserve"> </w:t>
      </w:r>
      <w:r w:rsidR="007A1C3E">
        <w:rPr>
          <w:rFonts w:ascii="Times New Roman" w:hAnsi="Times New Roman" w:cs="Times New Roman"/>
          <w:sz w:val="24"/>
          <w:szCs w:val="24"/>
        </w:rPr>
        <w:t xml:space="preserve">There are also </w:t>
      </w:r>
      <w:r w:rsidR="005E5363">
        <w:rPr>
          <w:rFonts w:ascii="Times New Roman" w:hAnsi="Times New Roman" w:cs="Times New Roman"/>
          <w:sz w:val="24"/>
          <w:szCs w:val="24"/>
        </w:rPr>
        <w:t xml:space="preserve">delayed warming in the Indian </w:t>
      </w:r>
      <w:r w:rsidR="00085A69">
        <w:rPr>
          <w:rFonts w:ascii="Times New Roman" w:hAnsi="Times New Roman" w:cs="Times New Roman"/>
          <w:sz w:val="24"/>
          <w:szCs w:val="24"/>
        </w:rPr>
        <w:t xml:space="preserve">and Atlantic </w:t>
      </w:r>
      <w:r w:rsidR="005E5363">
        <w:rPr>
          <w:rFonts w:ascii="Times New Roman" w:hAnsi="Times New Roman" w:cs="Times New Roman"/>
          <w:sz w:val="24"/>
          <w:szCs w:val="24"/>
        </w:rPr>
        <w:t>Ocean</w:t>
      </w:r>
      <w:r w:rsidR="00085A69">
        <w:rPr>
          <w:rFonts w:ascii="Times New Roman" w:hAnsi="Times New Roman" w:cs="Times New Roman"/>
          <w:sz w:val="24"/>
          <w:szCs w:val="24"/>
        </w:rPr>
        <w:t>s</w:t>
      </w:r>
      <w:r w:rsidR="005E5363">
        <w:rPr>
          <w:rFonts w:ascii="Times New Roman" w:hAnsi="Times New Roman" w:cs="Times New Roman"/>
          <w:sz w:val="24"/>
          <w:szCs w:val="24"/>
        </w:rPr>
        <w:t xml:space="preserve">. </w:t>
      </w:r>
      <w:r w:rsidR="00DF5C36">
        <w:rPr>
          <w:rFonts w:ascii="Times New Roman" w:hAnsi="Times New Roman" w:cs="Times New Roman"/>
          <w:sz w:val="24"/>
          <w:szCs w:val="24"/>
        </w:rPr>
        <w:t xml:space="preserve">The corresponding principal component (PC) </w:t>
      </w:r>
      <w:r w:rsidR="00136C39">
        <w:rPr>
          <w:rFonts w:ascii="Times New Roman" w:hAnsi="Times New Roman" w:cs="Times New Roman"/>
          <w:sz w:val="24"/>
          <w:szCs w:val="24"/>
        </w:rPr>
        <w:t>mirrors</w:t>
      </w:r>
      <w:r w:rsidR="00DF5C36">
        <w:rPr>
          <w:rFonts w:ascii="Times New Roman" w:hAnsi="Times New Roman" w:cs="Times New Roman"/>
          <w:sz w:val="24"/>
          <w:szCs w:val="24"/>
        </w:rPr>
        <w:t xml:space="preserve"> </w:t>
      </w:r>
      <w:r w:rsidR="00317E0D">
        <w:rPr>
          <w:rFonts w:ascii="Times New Roman" w:hAnsi="Times New Roman" w:cs="Times New Roman"/>
          <w:sz w:val="24"/>
          <w:szCs w:val="24"/>
        </w:rPr>
        <w:t xml:space="preserve">the </w:t>
      </w:r>
      <w:r w:rsidR="00F203BC">
        <w:rPr>
          <w:rFonts w:ascii="Times New Roman" w:hAnsi="Times New Roman" w:cs="Times New Roman"/>
          <w:sz w:val="24"/>
          <w:szCs w:val="24"/>
        </w:rPr>
        <w:t xml:space="preserve">cold tongue </w:t>
      </w:r>
      <w:r w:rsidR="00085A69">
        <w:rPr>
          <w:rFonts w:ascii="Times New Roman" w:hAnsi="Times New Roman" w:cs="Times New Roman"/>
          <w:sz w:val="24"/>
          <w:szCs w:val="24"/>
        </w:rPr>
        <w:t xml:space="preserve">(CT) </w:t>
      </w:r>
      <w:r w:rsidR="00F203BC">
        <w:rPr>
          <w:rFonts w:ascii="Times New Roman" w:hAnsi="Times New Roman" w:cs="Times New Roman"/>
          <w:sz w:val="24"/>
          <w:szCs w:val="24"/>
        </w:rPr>
        <w:t>i</w:t>
      </w:r>
      <w:r w:rsidR="009776F1">
        <w:rPr>
          <w:rFonts w:ascii="Times New Roman" w:hAnsi="Times New Roman" w:cs="Times New Roman"/>
          <w:sz w:val="24"/>
          <w:szCs w:val="24"/>
        </w:rPr>
        <w:t xml:space="preserve">ndex (or </w:t>
      </w:r>
      <w:r w:rsidR="00A65C50">
        <w:rPr>
          <w:rFonts w:ascii="Times New Roman" w:hAnsi="Times New Roman" w:cs="Times New Roman"/>
          <w:sz w:val="24"/>
          <w:szCs w:val="24"/>
        </w:rPr>
        <w:t>Nino-3.4</w:t>
      </w:r>
      <w:r w:rsidR="009776F1">
        <w:rPr>
          <w:rFonts w:ascii="Times New Roman" w:hAnsi="Times New Roman" w:cs="Times New Roman"/>
          <w:sz w:val="24"/>
          <w:szCs w:val="24"/>
        </w:rPr>
        <w:t>)</w:t>
      </w:r>
      <w:r w:rsidR="00A65C50">
        <w:rPr>
          <w:rFonts w:ascii="Times New Roman" w:hAnsi="Times New Roman" w:cs="Times New Roman"/>
          <w:sz w:val="24"/>
          <w:szCs w:val="24"/>
        </w:rPr>
        <w:t xml:space="preserve"> </w:t>
      </w:r>
      <w:r w:rsidR="00DF5C36">
        <w:rPr>
          <w:rFonts w:ascii="Times New Roman" w:hAnsi="Times New Roman" w:cs="Times New Roman"/>
          <w:sz w:val="24"/>
          <w:szCs w:val="24"/>
        </w:rPr>
        <w:t>(</w:t>
      </w:r>
      <w:r w:rsidR="00AB76F9">
        <w:rPr>
          <w:rFonts w:ascii="Times New Roman" w:hAnsi="Times New Roman" w:cs="Times New Roman"/>
          <w:sz w:val="24"/>
          <w:szCs w:val="24"/>
        </w:rPr>
        <w:t xml:space="preserve">Supplementary </w:t>
      </w:r>
      <w:r w:rsidR="00DF5C36">
        <w:rPr>
          <w:rFonts w:ascii="Times New Roman" w:hAnsi="Times New Roman" w:cs="Times New Roman"/>
          <w:sz w:val="24"/>
          <w:szCs w:val="24"/>
        </w:rPr>
        <w:t xml:space="preserve">Fig. 2). </w:t>
      </w:r>
      <w:r w:rsidR="00FF4702">
        <w:rPr>
          <w:rFonts w:ascii="Times New Roman" w:hAnsi="Times New Roman" w:cs="Times New Roman"/>
          <w:sz w:val="24"/>
          <w:szCs w:val="24"/>
        </w:rPr>
        <w:t>We note that t</w:t>
      </w:r>
      <w:r w:rsidR="0099365A">
        <w:rPr>
          <w:rFonts w:ascii="Times New Roman" w:hAnsi="Times New Roman" w:cs="Times New Roman"/>
          <w:sz w:val="24"/>
          <w:szCs w:val="24"/>
        </w:rPr>
        <w:t>he</w:t>
      </w:r>
      <w:r w:rsidR="00B11865">
        <w:rPr>
          <w:rFonts w:ascii="Times New Roman" w:hAnsi="Times New Roman" w:cs="Times New Roman"/>
          <w:sz w:val="24"/>
          <w:szCs w:val="24"/>
        </w:rPr>
        <w:t xml:space="preserve">re is an abrupt upward shift of </w:t>
      </w:r>
      <w:r w:rsidR="004B1423">
        <w:rPr>
          <w:rFonts w:ascii="Times New Roman" w:hAnsi="Times New Roman" w:cs="Times New Roman"/>
          <w:sz w:val="24"/>
          <w:szCs w:val="24"/>
        </w:rPr>
        <w:t>the first PC</w:t>
      </w:r>
      <w:r w:rsidR="00B11865">
        <w:rPr>
          <w:rFonts w:ascii="Times New Roman" w:hAnsi="Times New Roman" w:cs="Times New Roman"/>
          <w:sz w:val="24"/>
          <w:szCs w:val="24"/>
        </w:rPr>
        <w:t xml:space="preserve"> in</w:t>
      </w:r>
      <w:r w:rsidR="00927307">
        <w:rPr>
          <w:rFonts w:ascii="Times New Roman" w:hAnsi="Times New Roman" w:cs="Times New Roman"/>
          <w:sz w:val="24"/>
          <w:szCs w:val="24"/>
        </w:rPr>
        <w:t xml:space="preserve"> 1976, corresponding</w:t>
      </w:r>
      <w:r w:rsidR="00160BAD">
        <w:rPr>
          <w:rFonts w:ascii="Times New Roman" w:hAnsi="Times New Roman" w:cs="Times New Roman"/>
          <w:sz w:val="24"/>
          <w:szCs w:val="24"/>
        </w:rPr>
        <w:t xml:space="preserve"> to the well documented 'regime shift' in the North Pacific</w:t>
      </w:r>
      <w:r w:rsidR="00DA11B5">
        <w:rPr>
          <w:rFonts w:ascii="Times New Roman" w:hAnsi="Times New Roman" w:cs="Times New Roman"/>
          <w:sz w:val="24"/>
          <w:szCs w:val="24"/>
          <w:vertAlign w:val="superscript"/>
        </w:rPr>
        <w:t>7</w:t>
      </w:r>
      <w:proofErr w:type="gramStart"/>
      <w:r w:rsidR="00DA11B5">
        <w:rPr>
          <w:rFonts w:ascii="Times New Roman" w:hAnsi="Times New Roman" w:cs="Times New Roman"/>
          <w:sz w:val="24"/>
          <w:szCs w:val="24"/>
          <w:vertAlign w:val="superscript"/>
        </w:rPr>
        <w:t>,8</w:t>
      </w:r>
      <w:proofErr w:type="gramEnd"/>
      <w:r w:rsidR="00160BAD">
        <w:rPr>
          <w:rFonts w:ascii="Times New Roman" w:hAnsi="Times New Roman" w:cs="Times New Roman"/>
          <w:sz w:val="24"/>
          <w:szCs w:val="24"/>
        </w:rPr>
        <w:t>.</w:t>
      </w:r>
    </w:p>
    <w:p w:rsidR="00325E1F" w:rsidRDefault="00863C56" w:rsidP="00E2201B">
      <w:pPr>
        <w:spacing w:line="480" w:lineRule="auto"/>
        <w:jc w:val="both"/>
        <w:rPr>
          <w:rFonts w:ascii="Times New Roman" w:hAnsi="Times New Roman" w:cs="Times New Roman"/>
          <w:sz w:val="24"/>
          <w:szCs w:val="24"/>
        </w:rPr>
      </w:pPr>
      <w:r>
        <w:rPr>
          <w:rFonts w:ascii="Times New Roman" w:hAnsi="Times New Roman" w:cs="Times New Roman"/>
          <w:sz w:val="24"/>
          <w:szCs w:val="24"/>
        </w:rPr>
        <w:t>The adjusted global mean SST, a</w:t>
      </w:r>
      <w:r w:rsidR="004E6BD9">
        <w:rPr>
          <w:rFonts w:ascii="Times New Roman" w:hAnsi="Times New Roman" w:cs="Times New Roman"/>
          <w:sz w:val="24"/>
          <w:szCs w:val="24"/>
        </w:rPr>
        <w:t xml:space="preserve">fter removing </w:t>
      </w:r>
      <w:ins w:id="1" w:author="Windows User" w:date="2014-03-31T14:18:00Z">
        <w:r w:rsidR="00DB0D03">
          <w:rPr>
            <w:rFonts w:ascii="Times New Roman" w:eastAsia="宋体" w:hAnsi="Times New Roman" w:cs="Times New Roman" w:hint="eastAsia"/>
            <w:sz w:val="24"/>
            <w:szCs w:val="24"/>
            <w:lang w:eastAsia="zh-CN"/>
          </w:rPr>
          <w:t xml:space="preserve">the </w:t>
        </w:r>
      </w:ins>
      <w:r w:rsidR="00731C8A">
        <w:rPr>
          <w:rFonts w:ascii="Times New Roman" w:hAnsi="Times New Roman" w:cs="Times New Roman"/>
          <w:sz w:val="24"/>
          <w:szCs w:val="24"/>
        </w:rPr>
        <w:t xml:space="preserve">canonical </w:t>
      </w:r>
      <w:r w:rsidR="00AB6387">
        <w:rPr>
          <w:rFonts w:ascii="Times New Roman" w:hAnsi="Times New Roman" w:cs="Times New Roman"/>
          <w:sz w:val="24"/>
          <w:szCs w:val="24"/>
        </w:rPr>
        <w:t>ENSO</w:t>
      </w:r>
      <w:r>
        <w:rPr>
          <w:rFonts w:ascii="Times New Roman" w:hAnsi="Times New Roman" w:cs="Times New Roman"/>
          <w:sz w:val="24"/>
          <w:szCs w:val="24"/>
        </w:rPr>
        <w:t xml:space="preserve">, </w:t>
      </w:r>
      <w:r w:rsidR="002B0314">
        <w:rPr>
          <w:rFonts w:ascii="Times New Roman" w:hAnsi="Times New Roman" w:cs="Times New Roman"/>
          <w:sz w:val="24"/>
          <w:szCs w:val="24"/>
        </w:rPr>
        <w:t xml:space="preserve">reflects primarily </w:t>
      </w:r>
      <w:r w:rsidR="007139A9">
        <w:rPr>
          <w:rFonts w:ascii="Times New Roman" w:hAnsi="Times New Roman" w:cs="Times New Roman"/>
          <w:sz w:val="24"/>
          <w:szCs w:val="24"/>
        </w:rPr>
        <w:t>an</w:t>
      </w:r>
      <w:r w:rsidR="002B0314">
        <w:rPr>
          <w:rFonts w:ascii="Times New Roman" w:hAnsi="Times New Roman" w:cs="Times New Roman"/>
          <w:sz w:val="24"/>
          <w:szCs w:val="24"/>
        </w:rPr>
        <w:t xml:space="preserve"> externally forced response</w:t>
      </w:r>
      <w:r w:rsidR="00A6558A">
        <w:rPr>
          <w:rFonts w:ascii="Times New Roman" w:hAnsi="Times New Roman" w:cs="Times New Roman"/>
          <w:sz w:val="24"/>
          <w:szCs w:val="24"/>
        </w:rPr>
        <w:t xml:space="preserve">. </w:t>
      </w:r>
      <w:r w:rsidR="00775780">
        <w:rPr>
          <w:rFonts w:ascii="Times New Roman" w:hAnsi="Times New Roman" w:cs="Times New Roman"/>
          <w:sz w:val="24"/>
          <w:szCs w:val="24"/>
        </w:rPr>
        <w:t xml:space="preserve"> </w:t>
      </w:r>
      <w:r w:rsidR="00A6558A">
        <w:rPr>
          <w:rFonts w:ascii="Times New Roman" w:hAnsi="Times New Roman" w:cs="Times New Roman"/>
          <w:sz w:val="24"/>
          <w:szCs w:val="24"/>
        </w:rPr>
        <w:t>Since the second PC is basically the same as the</w:t>
      </w:r>
      <w:r w:rsidR="00A6558A" w:rsidRPr="00430E48">
        <w:rPr>
          <w:rFonts w:ascii="Times New Roman" w:hAnsi="Times New Roman" w:cs="Times New Roman"/>
          <w:sz w:val="24"/>
          <w:szCs w:val="24"/>
        </w:rPr>
        <w:t xml:space="preserve"> </w:t>
      </w:r>
      <w:r w:rsidR="00A6558A">
        <w:rPr>
          <w:rFonts w:ascii="Times New Roman" w:hAnsi="Times New Roman" w:cs="Times New Roman"/>
          <w:sz w:val="24"/>
          <w:szCs w:val="24"/>
        </w:rPr>
        <w:t xml:space="preserve">adjusted time series (γ = 0.91), </w:t>
      </w:r>
      <w:r w:rsidR="00FB14C2">
        <w:rPr>
          <w:rFonts w:ascii="Times New Roman" w:hAnsi="Times New Roman" w:cs="Times New Roman"/>
          <w:sz w:val="24"/>
          <w:szCs w:val="24"/>
        </w:rPr>
        <w:t>it will be</w:t>
      </w:r>
      <w:r w:rsidR="00A6558A">
        <w:rPr>
          <w:rFonts w:ascii="Times New Roman" w:hAnsi="Times New Roman" w:cs="Times New Roman"/>
          <w:sz w:val="24"/>
          <w:szCs w:val="24"/>
        </w:rPr>
        <w:t xml:space="preserve"> called</w:t>
      </w:r>
      <w:r w:rsidR="00FB14C2">
        <w:rPr>
          <w:rFonts w:ascii="Times New Roman" w:hAnsi="Times New Roman" w:cs="Times New Roman"/>
          <w:sz w:val="24"/>
          <w:szCs w:val="24"/>
        </w:rPr>
        <w:t xml:space="preserve"> a</w:t>
      </w:r>
      <w:r w:rsidR="00A6558A">
        <w:rPr>
          <w:rFonts w:ascii="Times New Roman" w:hAnsi="Times New Roman" w:cs="Times New Roman"/>
          <w:sz w:val="24"/>
          <w:szCs w:val="24"/>
        </w:rPr>
        <w:t xml:space="preserve"> 'forced mode' to contrast </w:t>
      </w:r>
      <w:r w:rsidR="00251FE3">
        <w:rPr>
          <w:rFonts w:ascii="Times New Roman" w:hAnsi="Times New Roman" w:cs="Times New Roman"/>
          <w:sz w:val="24"/>
          <w:szCs w:val="24"/>
        </w:rPr>
        <w:t xml:space="preserve">with </w:t>
      </w:r>
      <w:r w:rsidR="001524A3">
        <w:rPr>
          <w:rFonts w:ascii="Times New Roman" w:hAnsi="Times New Roman" w:cs="Times New Roman"/>
          <w:sz w:val="24"/>
          <w:szCs w:val="24"/>
        </w:rPr>
        <w:t xml:space="preserve">the ENSO mode of </w:t>
      </w:r>
      <w:r w:rsidR="00A6558A">
        <w:rPr>
          <w:rFonts w:ascii="Times New Roman" w:hAnsi="Times New Roman" w:cs="Times New Roman"/>
          <w:sz w:val="24"/>
          <w:szCs w:val="24"/>
        </w:rPr>
        <w:t xml:space="preserve">natural variability. </w:t>
      </w:r>
      <w:r w:rsidR="006071A9">
        <w:rPr>
          <w:rFonts w:ascii="Times New Roman" w:hAnsi="Times New Roman" w:cs="Times New Roman"/>
          <w:sz w:val="24"/>
          <w:szCs w:val="24"/>
        </w:rPr>
        <w:t>T</w:t>
      </w:r>
      <w:r w:rsidR="00A6558A">
        <w:rPr>
          <w:rFonts w:ascii="Times New Roman" w:hAnsi="Times New Roman" w:cs="Times New Roman"/>
          <w:sz w:val="24"/>
          <w:szCs w:val="24"/>
        </w:rPr>
        <w:t xml:space="preserve">he forced mode </w:t>
      </w:r>
      <w:r w:rsidR="009A2B5D">
        <w:rPr>
          <w:rFonts w:ascii="Times New Roman" w:hAnsi="Times New Roman" w:cs="Times New Roman"/>
          <w:sz w:val="24"/>
          <w:szCs w:val="24"/>
        </w:rPr>
        <w:t xml:space="preserve">nevertheless </w:t>
      </w:r>
      <w:r w:rsidR="00A6558A">
        <w:rPr>
          <w:rFonts w:ascii="Times New Roman" w:hAnsi="Times New Roman" w:cs="Times New Roman"/>
          <w:sz w:val="24"/>
          <w:szCs w:val="24"/>
        </w:rPr>
        <w:t>contain</w:t>
      </w:r>
      <w:r w:rsidR="003555B0">
        <w:rPr>
          <w:rFonts w:ascii="Times New Roman" w:hAnsi="Times New Roman" w:cs="Times New Roman"/>
          <w:sz w:val="24"/>
          <w:szCs w:val="24"/>
        </w:rPr>
        <w:t>s</w:t>
      </w:r>
      <w:r w:rsidR="00A6558A">
        <w:rPr>
          <w:rFonts w:ascii="Times New Roman" w:hAnsi="Times New Roman" w:cs="Times New Roman"/>
          <w:sz w:val="24"/>
          <w:szCs w:val="24"/>
        </w:rPr>
        <w:t xml:space="preserve"> significant</w:t>
      </w:r>
      <w:r w:rsidR="00085A69">
        <w:rPr>
          <w:rFonts w:ascii="Times New Roman" w:hAnsi="Times New Roman" w:cs="Times New Roman"/>
          <w:sz w:val="24"/>
          <w:szCs w:val="24"/>
        </w:rPr>
        <w:t xml:space="preserve"> interannual variability of</w:t>
      </w:r>
      <w:r w:rsidR="00A6558A">
        <w:rPr>
          <w:rFonts w:ascii="Times New Roman" w:hAnsi="Times New Roman" w:cs="Times New Roman"/>
          <w:sz w:val="24"/>
          <w:szCs w:val="24"/>
        </w:rPr>
        <w:t xml:space="preserve"> 'non-canonical' ENSO</w:t>
      </w:r>
      <w:r w:rsidR="00085A69">
        <w:rPr>
          <w:rFonts w:ascii="Times New Roman" w:hAnsi="Times New Roman" w:cs="Times New Roman"/>
          <w:sz w:val="24"/>
          <w:szCs w:val="24"/>
        </w:rPr>
        <w:t xml:space="preserve"> signals</w:t>
      </w:r>
      <w:r w:rsidR="002B0314">
        <w:rPr>
          <w:rFonts w:ascii="Times New Roman" w:hAnsi="Times New Roman" w:cs="Times New Roman"/>
          <w:sz w:val="24"/>
          <w:szCs w:val="24"/>
        </w:rPr>
        <w:t xml:space="preserve">. </w:t>
      </w:r>
      <w:r w:rsidR="003555B0">
        <w:rPr>
          <w:rFonts w:ascii="Times New Roman" w:hAnsi="Times New Roman" w:cs="Times New Roman"/>
          <w:sz w:val="24"/>
          <w:szCs w:val="24"/>
        </w:rPr>
        <w:t xml:space="preserve"> </w:t>
      </w:r>
      <w:r w:rsidR="00CD21AF">
        <w:rPr>
          <w:rFonts w:ascii="Times New Roman" w:hAnsi="Times New Roman" w:cs="Times New Roman"/>
          <w:sz w:val="24"/>
          <w:szCs w:val="24"/>
        </w:rPr>
        <w:t>Prior to the regime shift, t</w:t>
      </w:r>
      <w:r w:rsidR="00251FE3">
        <w:rPr>
          <w:rFonts w:ascii="Times New Roman" w:hAnsi="Times New Roman" w:cs="Times New Roman"/>
          <w:sz w:val="24"/>
          <w:szCs w:val="24"/>
        </w:rPr>
        <w:t xml:space="preserve">he original and adjusted time series </w:t>
      </w:r>
      <w:r w:rsidR="00A25E77">
        <w:rPr>
          <w:rFonts w:ascii="Times New Roman" w:hAnsi="Times New Roman" w:cs="Times New Roman"/>
          <w:sz w:val="24"/>
          <w:szCs w:val="24"/>
        </w:rPr>
        <w:t>are</w:t>
      </w:r>
      <w:r w:rsidR="00475C8A">
        <w:rPr>
          <w:rFonts w:ascii="Times New Roman" w:hAnsi="Times New Roman" w:cs="Times New Roman"/>
          <w:sz w:val="24"/>
          <w:szCs w:val="24"/>
        </w:rPr>
        <w:t xml:space="preserve"> </w:t>
      </w:r>
      <w:r w:rsidR="00AE6CB7">
        <w:rPr>
          <w:rFonts w:ascii="Times New Roman" w:hAnsi="Times New Roman" w:cs="Times New Roman"/>
          <w:sz w:val="24"/>
          <w:szCs w:val="24"/>
        </w:rPr>
        <w:t xml:space="preserve">offset </w:t>
      </w:r>
      <w:r w:rsidR="00A25E77">
        <w:rPr>
          <w:rFonts w:ascii="Times New Roman" w:hAnsi="Times New Roman" w:cs="Times New Roman"/>
          <w:sz w:val="24"/>
          <w:szCs w:val="24"/>
        </w:rPr>
        <w:t>by</w:t>
      </w:r>
      <w:r w:rsidR="00AE6CB7">
        <w:rPr>
          <w:rFonts w:ascii="Times New Roman" w:hAnsi="Times New Roman" w:cs="Times New Roman"/>
          <w:sz w:val="24"/>
          <w:szCs w:val="24"/>
        </w:rPr>
        <w:t xml:space="preserve"> about 0.1 </w:t>
      </w:r>
      <w:r w:rsidR="00AE6CB7" w:rsidRPr="00DF46FD">
        <w:rPr>
          <w:rFonts w:ascii="Times New Roman" w:hAnsi="Times New Roman" w:cs="Times New Roman"/>
          <w:sz w:val="24"/>
          <w:szCs w:val="24"/>
          <w:vertAlign w:val="superscript"/>
        </w:rPr>
        <w:t>o</w:t>
      </w:r>
      <w:r w:rsidR="00AE6CB7">
        <w:rPr>
          <w:rFonts w:ascii="Times New Roman" w:hAnsi="Times New Roman" w:cs="Times New Roman"/>
          <w:sz w:val="24"/>
          <w:szCs w:val="24"/>
        </w:rPr>
        <w:t>C</w:t>
      </w:r>
      <w:r w:rsidR="00A25E77">
        <w:rPr>
          <w:rFonts w:ascii="Times New Roman" w:hAnsi="Times New Roman" w:cs="Times New Roman"/>
          <w:sz w:val="24"/>
          <w:szCs w:val="24"/>
        </w:rPr>
        <w:t xml:space="preserve"> </w:t>
      </w:r>
      <w:r w:rsidR="009B7EE2">
        <w:rPr>
          <w:rFonts w:ascii="Times New Roman" w:hAnsi="Times New Roman" w:cs="Times New Roman"/>
          <w:sz w:val="24"/>
          <w:szCs w:val="24"/>
        </w:rPr>
        <w:t>of</w:t>
      </w:r>
      <w:r w:rsidR="00A25E77">
        <w:rPr>
          <w:rFonts w:ascii="Times New Roman" w:hAnsi="Times New Roman" w:cs="Times New Roman"/>
          <w:sz w:val="24"/>
          <w:szCs w:val="24"/>
        </w:rPr>
        <w:t xml:space="preserve"> the baseline</w:t>
      </w:r>
      <w:r w:rsidR="00AE6CB7">
        <w:rPr>
          <w:rFonts w:ascii="Times New Roman" w:hAnsi="Times New Roman" w:cs="Times New Roman"/>
          <w:sz w:val="24"/>
          <w:szCs w:val="24"/>
        </w:rPr>
        <w:t xml:space="preserve"> </w:t>
      </w:r>
      <w:r w:rsidR="002B0314">
        <w:rPr>
          <w:rFonts w:ascii="Times New Roman" w:hAnsi="Times New Roman" w:cs="Times New Roman"/>
          <w:sz w:val="24"/>
          <w:szCs w:val="24"/>
        </w:rPr>
        <w:t xml:space="preserve">(Fig. 1). </w:t>
      </w:r>
      <w:r w:rsidR="00AE6CB7">
        <w:rPr>
          <w:rFonts w:ascii="Times New Roman" w:hAnsi="Times New Roman" w:cs="Times New Roman"/>
          <w:sz w:val="24"/>
          <w:szCs w:val="24"/>
        </w:rPr>
        <w:t xml:space="preserve"> </w:t>
      </w:r>
      <w:r w:rsidR="00CD21AF">
        <w:rPr>
          <w:rFonts w:ascii="Times New Roman" w:hAnsi="Times New Roman" w:cs="Times New Roman"/>
          <w:sz w:val="24"/>
          <w:szCs w:val="24"/>
        </w:rPr>
        <w:t>After the transition, t</w:t>
      </w:r>
      <w:r w:rsidR="00AE6CB7">
        <w:rPr>
          <w:rFonts w:ascii="Times New Roman" w:hAnsi="Times New Roman" w:cs="Times New Roman"/>
          <w:sz w:val="24"/>
          <w:szCs w:val="24"/>
        </w:rPr>
        <w:t xml:space="preserve">he two </w:t>
      </w:r>
      <w:r w:rsidR="00251FE3">
        <w:rPr>
          <w:rFonts w:ascii="Times New Roman" w:hAnsi="Times New Roman" w:cs="Times New Roman"/>
          <w:sz w:val="24"/>
          <w:szCs w:val="24"/>
        </w:rPr>
        <w:t xml:space="preserve">time series </w:t>
      </w:r>
      <w:r w:rsidR="00AE6CB7">
        <w:rPr>
          <w:rFonts w:ascii="Times New Roman" w:hAnsi="Times New Roman" w:cs="Times New Roman"/>
          <w:sz w:val="24"/>
          <w:szCs w:val="24"/>
        </w:rPr>
        <w:t xml:space="preserve">rise together. </w:t>
      </w:r>
      <w:r w:rsidR="00160BAD">
        <w:rPr>
          <w:rFonts w:ascii="Times New Roman" w:hAnsi="Times New Roman" w:cs="Times New Roman"/>
          <w:sz w:val="24"/>
          <w:szCs w:val="24"/>
        </w:rPr>
        <w:t xml:space="preserve"> </w:t>
      </w:r>
      <w:r w:rsidR="009A0045">
        <w:rPr>
          <w:rFonts w:ascii="Times New Roman" w:hAnsi="Times New Roman" w:cs="Times New Roman"/>
          <w:sz w:val="24"/>
          <w:szCs w:val="24"/>
        </w:rPr>
        <w:t>T</w:t>
      </w:r>
      <w:r w:rsidR="007139A9">
        <w:rPr>
          <w:rFonts w:ascii="Times New Roman" w:hAnsi="Times New Roman" w:cs="Times New Roman"/>
          <w:sz w:val="24"/>
          <w:szCs w:val="24"/>
        </w:rPr>
        <w:t xml:space="preserve">he original time series </w:t>
      </w:r>
      <w:r w:rsidR="009A0045">
        <w:rPr>
          <w:rFonts w:ascii="Times New Roman" w:hAnsi="Times New Roman" w:cs="Times New Roman"/>
          <w:sz w:val="24"/>
          <w:szCs w:val="24"/>
        </w:rPr>
        <w:t>has</w:t>
      </w:r>
      <w:r w:rsidR="007139A9">
        <w:rPr>
          <w:rFonts w:ascii="Times New Roman" w:hAnsi="Times New Roman" w:cs="Times New Roman"/>
          <w:sz w:val="24"/>
          <w:szCs w:val="24"/>
        </w:rPr>
        <w:t xml:space="preserve"> a much steeper warming trend d</w:t>
      </w:r>
      <w:r w:rsidR="00475C8A">
        <w:rPr>
          <w:rFonts w:ascii="Times New Roman" w:hAnsi="Times New Roman" w:cs="Times New Roman"/>
          <w:sz w:val="24"/>
          <w:szCs w:val="24"/>
        </w:rPr>
        <w:t>urin</w:t>
      </w:r>
      <w:r w:rsidR="007139A9">
        <w:rPr>
          <w:rFonts w:ascii="Times New Roman" w:hAnsi="Times New Roman" w:cs="Times New Roman"/>
          <w:sz w:val="24"/>
          <w:szCs w:val="24"/>
        </w:rPr>
        <w:t xml:space="preserve">g the </w:t>
      </w:r>
      <w:r w:rsidR="009A0045">
        <w:rPr>
          <w:rFonts w:ascii="Times New Roman" w:hAnsi="Times New Roman" w:cs="Times New Roman"/>
          <w:sz w:val="24"/>
          <w:szCs w:val="24"/>
        </w:rPr>
        <w:t>accelerated warming epoch, whose appearance</w:t>
      </w:r>
      <w:r w:rsidR="008618C7">
        <w:rPr>
          <w:rFonts w:ascii="Times New Roman" w:hAnsi="Times New Roman" w:cs="Times New Roman"/>
          <w:sz w:val="24"/>
          <w:szCs w:val="24"/>
        </w:rPr>
        <w:t xml:space="preserve"> </w:t>
      </w:r>
      <w:r w:rsidR="00DF4654">
        <w:rPr>
          <w:rFonts w:ascii="Times New Roman" w:hAnsi="Times New Roman" w:cs="Times New Roman"/>
          <w:sz w:val="24"/>
          <w:szCs w:val="24"/>
        </w:rPr>
        <w:t>though</w:t>
      </w:r>
      <w:r w:rsidR="00CD21AF">
        <w:rPr>
          <w:rFonts w:ascii="Times New Roman" w:hAnsi="Times New Roman" w:cs="Times New Roman"/>
          <w:sz w:val="24"/>
          <w:szCs w:val="24"/>
        </w:rPr>
        <w:t xml:space="preserve"> </w:t>
      </w:r>
      <w:r w:rsidR="006D5B73">
        <w:rPr>
          <w:rFonts w:ascii="Times New Roman" w:hAnsi="Times New Roman" w:cs="Times New Roman"/>
          <w:sz w:val="24"/>
          <w:szCs w:val="24"/>
        </w:rPr>
        <w:t>is</w:t>
      </w:r>
      <w:r w:rsidR="00DF34B5">
        <w:rPr>
          <w:rFonts w:ascii="Times New Roman" w:hAnsi="Times New Roman" w:cs="Times New Roman"/>
          <w:sz w:val="24"/>
          <w:szCs w:val="24"/>
        </w:rPr>
        <w:t xml:space="preserve"> </w:t>
      </w:r>
      <w:r w:rsidR="00775780">
        <w:rPr>
          <w:rFonts w:ascii="Times New Roman" w:hAnsi="Times New Roman" w:cs="Times New Roman"/>
          <w:sz w:val="24"/>
          <w:szCs w:val="24"/>
        </w:rPr>
        <w:t xml:space="preserve">shaped </w:t>
      </w:r>
      <w:r w:rsidR="007139A9">
        <w:rPr>
          <w:rFonts w:ascii="Times New Roman" w:hAnsi="Times New Roman" w:cs="Times New Roman"/>
          <w:sz w:val="24"/>
          <w:szCs w:val="24"/>
        </w:rPr>
        <w:t xml:space="preserve">somewhat </w:t>
      </w:r>
      <w:r w:rsidR="00C25652">
        <w:rPr>
          <w:rFonts w:ascii="Times New Roman" w:hAnsi="Times New Roman" w:cs="Times New Roman"/>
          <w:sz w:val="24"/>
          <w:szCs w:val="24"/>
        </w:rPr>
        <w:t xml:space="preserve">by </w:t>
      </w:r>
      <w:r w:rsidR="006D5B73">
        <w:rPr>
          <w:rFonts w:ascii="Times New Roman" w:hAnsi="Times New Roman" w:cs="Times New Roman"/>
          <w:sz w:val="24"/>
          <w:szCs w:val="24"/>
        </w:rPr>
        <w:t>the</w:t>
      </w:r>
      <w:r w:rsidR="006222D0">
        <w:rPr>
          <w:rFonts w:ascii="Times New Roman" w:hAnsi="Times New Roman" w:cs="Times New Roman"/>
          <w:sz w:val="24"/>
          <w:szCs w:val="24"/>
        </w:rPr>
        <w:t xml:space="preserve"> </w:t>
      </w:r>
      <w:r w:rsidR="008618C7">
        <w:rPr>
          <w:rFonts w:ascii="Times New Roman" w:hAnsi="Times New Roman" w:cs="Times New Roman"/>
          <w:sz w:val="24"/>
          <w:szCs w:val="24"/>
        </w:rPr>
        <w:t xml:space="preserve">two </w:t>
      </w:r>
      <w:r w:rsidR="00775780">
        <w:rPr>
          <w:rFonts w:ascii="Times New Roman" w:hAnsi="Times New Roman" w:cs="Times New Roman"/>
          <w:sz w:val="24"/>
          <w:szCs w:val="24"/>
        </w:rPr>
        <w:t xml:space="preserve">extreme </w:t>
      </w:r>
      <w:r w:rsidR="008618C7">
        <w:rPr>
          <w:rFonts w:ascii="Times New Roman" w:hAnsi="Times New Roman" w:cs="Times New Roman"/>
          <w:sz w:val="24"/>
          <w:szCs w:val="24"/>
        </w:rPr>
        <w:t xml:space="preserve">end members, </w:t>
      </w:r>
      <w:r w:rsidR="00775780">
        <w:rPr>
          <w:rFonts w:ascii="Times New Roman" w:hAnsi="Times New Roman" w:cs="Times New Roman"/>
          <w:sz w:val="24"/>
          <w:szCs w:val="24"/>
        </w:rPr>
        <w:t>a</w:t>
      </w:r>
      <w:r w:rsidR="008618C7">
        <w:rPr>
          <w:rFonts w:ascii="Times New Roman" w:hAnsi="Times New Roman" w:cs="Times New Roman"/>
          <w:sz w:val="24"/>
          <w:szCs w:val="24"/>
        </w:rPr>
        <w:t xml:space="preserve"> </w:t>
      </w:r>
      <w:r w:rsidR="006222D0">
        <w:rPr>
          <w:rFonts w:ascii="Times New Roman" w:hAnsi="Times New Roman" w:cs="Times New Roman"/>
          <w:sz w:val="24"/>
          <w:szCs w:val="24"/>
        </w:rPr>
        <w:t>reg</w:t>
      </w:r>
      <w:r w:rsidR="006D5B73">
        <w:rPr>
          <w:rFonts w:ascii="Times New Roman" w:hAnsi="Times New Roman" w:cs="Times New Roman"/>
          <w:sz w:val="24"/>
          <w:szCs w:val="24"/>
        </w:rPr>
        <w:t xml:space="preserve">ime shift in the beginning and </w:t>
      </w:r>
      <w:r w:rsidR="00775780">
        <w:rPr>
          <w:rFonts w:ascii="Times New Roman" w:hAnsi="Times New Roman" w:cs="Times New Roman"/>
          <w:sz w:val="24"/>
          <w:szCs w:val="24"/>
        </w:rPr>
        <w:t xml:space="preserve">a super </w:t>
      </w:r>
      <w:r w:rsidR="006222D0">
        <w:rPr>
          <w:rFonts w:ascii="Times New Roman" w:hAnsi="Times New Roman" w:cs="Times New Roman"/>
          <w:sz w:val="24"/>
          <w:szCs w:val="24"/>
        </w:rPr>
        <w:t xml:space="preserve">El Nino </w:t>
      </w:r>
      <w:ins w:id="2" w:author="Windows User" w:date="2014-03-31T10:58:00Z">
        <w:r w:rsidR="003D172B">
          <w:rPr>
            <w:rFonts w:ascii="Times New Roman" w:eastAsia="宋体" w:hAnsi="Times New Roman" w:cs="Times New Roman" w:hint="eastAsia"/>
            <w:sz w:val="24"/>
            <w:szCs w:val="24"/>
            <w:lang w:eastAsia="zh-CN"/>
          </w:rPr>
          <w:t>near</w:t>
        </w:r>
      </w:ins>
      <w:del w:id="3" w:author="Windows User" w:date="2014-03-31T10:57:00Z">
        <w:r w:rsidR="006222D0" w:rsidDel="003D172B">
          <w:rPr>
            <w:rFonts w:ascii="Times New Roman" w:hAnsi="Times New Roman" w:cs="Times New Roman"/>
            <w:sz w:val="24"/>
            <w:szCs w:val="24"/>
          </w:rPr>
          <w:delText>at</w:delText>
        </w:r>
      </w:del>
      <w:r w:rsidR="006222D0">
        <w:rPr>
          <w:rFonts w:ascii="Times New Roman" w:hAnsi="Times New Roman" w:cs="Times New Roman"/>
          <w:sz w:val="24"/>
          <w:szCs w:val="24"/>
        </w:rPr>
        <w:t xml:space="preserve"> the end</w:t>
      </w:r>
      <w:r w:rsidR="00C25652">
        <w:rPr>
          <w:rFonts w:ascii="Times New Roman" w:hAnsi="Times New Roman" w:cs="Times New Roman"/>
          <w:sz w:val="24"/>
          <w:szCs w:val="24"/>
        </w:rPr>
        <w:t xml:space="preserve">. </w:t>
      </w:r>
      <w:r w:rsidR="008618C7">
        <w:rPr>
          <w:rFonts w:ascii="Times New Roman" w:hAnsi="Times New Roman" w:cs="Times New Roman"/>
          <w:sz w:val="24"/>
          <w:szCs w:val="24"/>
        </w:rPr>
        <w:t xml:space="preserve"> A</w:t>
      </w:r>
      <w:r w:rsidR="006222D0">
        <w:rPr>
          <w:rFonts w:ascii="Times New Roman" w:hAnsi="Times New Roman" w:cs="Times New Roman"/>
          <w:sz w:val="24"/>
          <w:szCs w:val="24"/>
        </w:rPr>
        <w:t xml:space="preserve">fter </w:t>
      </w:r>
      <w:r w:rsidR="00775780">
        <w:rPr>
          <w:rFonts w:ascii="Times New Roman" w:hAnsi="Times New Roman" w:cs="Times New Roman"/>
          <w:sz w:val="24"/>
          <w:szCs w:val="24"/>
        </w:rPr>
        <w:t xml:space="preserve">removing major </w:t>
      </w:r>
      <w:r w:rsidR="00251FE3">
        <w:rPr>
          <w:rFonts w:ascii="Times New Roman" w:hAnsi="Times New Roman" w:cs="Times New Roman"/>
          <w:sz w:val="24"/>
          <w:szCs w:val="24"/>
        </w:rPr>
        <w:t>interannual</w:t>
      </w:r>
      <w:r w:rsidR="00775780">
        <w:rPr>
          <w:rFonts w:ascii="Times New Roman" w:hAnsi="Times New Roman" w:cs="Times New Roman"/>
          <w:sz w:val="24"/>
          <w:szCs w:val="24"/>
        </w:rPr>
        <w:t xml:space="preserve"> variability</w:t>
      </w:r>
      <w:r w:rsidR="006222D0">
        <w:rPr>
          <w:rFonts w:ascii="Times New Roman" w:hAnsi="Times New Roman" w:cs="Times New Roman"/>
          <w:sz w:val="24"/>
          <w:szCs w:val="24"/>
        </w:rPr>
        <w:t xml:space="preserve">, </w:t>
      </w:r>
      <w:r w:rsidR="007146FD">
        <w:rPr>
          <w:rFonts w:ascii="Times New Roman" w:hAnsi="Times New Roman" w:cs="Times New Roman"/>
          <w:sz w:val="24"/>
          <w:szCs w:val="24"/>
        </w:rPr>
        <w:t>the adjusted time series</w:t>
      </w:r>
      <w:r w:rsidR="007A2720">
        <w:rPr>
          <w:rFonts w:ascii="Times New Roman" w:hAnsi="Times New Roman" w:cs="Times New Roman"/>
          <w:sz w:val="24"/>
          <w:szCs w:val="24"/>
        </w:rPr>
        <w:t xml:space="preserve"> shows </w:t>
      </w:r>
      <w:r w:rsidR="004E6BD9">
        <w:rPr>
          <w:rFonts w:ascii="Times New Roman" w:hAnsi="Times New Roman" w:cs="Times New Roman"/>
          <w:sz w:val="24"/>
          <w:szCs w:val="24"/>
        </w:rPr>
        <w:t xml:space="preserve">a </w:t>
      </w:r>
      <w:r w:rsidR="00475C8A">
        <w:rPr>
          <w:rFonts w:ascii="Times New Roman" w:hAnsi="Times New Roman" w:cs="Times New Roman"/>
          <w:sz w:val="24"/>
          <w:szCs w:val="24"/>
        </w:rPr>
        <w:t>constant</w:t>
      </w:r>
      <w:r w:rsidR="004E6BD9">
        <w:rPr>
          <w:rFonts w:ascii="Times New Roman" w:hAnsi="Times New Roman" w:cs="Times New Roman"/>
          <w:sz w:val="24"/>
          <w:szCs w:val="24"/>
        </w:rPr>
        <w:t xml:space="preserve"> </w:t>
      </w:r>
      <w:r w:rsidR="007A2720">
        <w:rPr>
          <w:rFonts w:ascii="Times New Roman" w:hAnsi="Times New Roman" w:cs="Times New Roman"/>
          <w:sz w:val="24"/>
          <w:szCs w:val="24"/>
        </w:rPr>
        <w:t>warming</w:t>
      </w:r>
      <w:r w:rsidR="004E6BD9">
        <w:rPr>
          <w:rFonts w:ascii="Times New Roman" w:hAnsi="Times New Roman" w:cs="Times New Roman"/>
          <w:sz w:val="24"/>
          <w:szCs w:val="24"/>
        </w:rPr>
        <w:t xml:space="preserve"> trend</w:t>
      </w:r>
      <w:r w:rsidR="007A2720">
        <w:rPr>
          <w:rFonts w:ascii="Times New Roman" w:hAnsi="Times New Roman" w:cs="Times New Roman"/>
          <w:sz w:val="24"/>
          <w:szCs w:val="24"/>
        </w:rPr>
        <w:t xml:space="preserve"> of about</w:t>
      </w:r>
      <w:r w:rsidR="00DF4654">
        <w:rPr>
          <w:rFonts w:ascii="Times New Roman" w:hAnsi="Times New Roman" w:cs="Times New Roman"/>
          <w:sz w:val="24"/>
          <w:szCs w:val="24"/>
        </w:rPr>
        <w:t xml:space="preserve"> 0.056</w:t>
      </w:r>
      <w:r w:rsidR="004A4727">
        <w:rPr>
          <w:rFonts w:ascii="Times New Roman" w:hAnsi="Times New Roman" w:cs="Times New Roman"/>
          <w:sz w:val="24"/>
          <w:szCs w:val="24"/>
        </w:rPr>
        <w:t xml:space="preserve"> ± 0.012 </w:t>
      </w:r>
      <w:r w:rsidR="004A4727" w:rsidRPr="004A4727">
        <w:rPr>
          <w:rFonts w:ascii="Times New Roman" w:hAnsi="Times New Roman" w:cs="Times New Roman"/>
          <w:sz w:val="24"/>
          <w:szCs w:val="24"/>
          <w:vertAlign w:val="superscript"/>
        </w:rPr>
        <w:t>o</w:t>
      </w:r>
      <w:r w:rsidR="004A4727">
        <w:rPr>
          <w:rFonts w:ascii="Times New Roman" w:hAnsi="Times New Roman" w:cs="Times New Roman"/>
          <w:sz w:val="24"/>
          <w:szCs w:val="24"/>
        </w:rPr>
        <w:t xml:space="preserve">C per decade </w:t>
      </w:r>
      <w:r w:rsidR="007146FD">
        <w:rPr>
          <w:rFonts w:ascii="Times New Roman" w:hAnsi="Times New Roman" w:cs="Times New Roman"/>
          <w:sz w:val="24"/>
          <w:szCs w:val="24"/>
        </w:rPr>
        <w:t>(95% confidence interval)</w:t>
      </w:r>
      <w:r w:rsidR="00475C8A">
        <w:rPr>
          <w:rFonts w:ascii="Times New Roman" w:hAnsi="Times New Roman" w:cs="Times New Roman"/>
          <w:sz w:val="24"/>
          <w:szCs w:val="24"/>
        </w:rPr>
        <w:t xml:space="preserve">. </w:t>
      </w:r>
      <w:r w:rsidR="007139A9">
        <w:rPr>
          <w:rFonts w:ascii="Times New Roman" w:hAnsi="Times New Roman" w:cs="Times New Roman"/>
          <w:sz w:val="24"/>
          <w:szCs w:val="24"/>
        </w:rPr>
        <w:t xml:space="preserve">This indicates that </w:t>
      </w:r>
      <w:r w:rsidR="00EA70EB">
        <w:rPr>
          <w:rFonts w:ascii="Times New Roman" w:hAnsi="Times New Roman" w:cs="Times New Roman"/>
          <w:sz w:val="24"/>
          <w:szCs w:val="24"/>
        </w:rPr>
        <w:t xml:space="preserve">the externally forced </w:t>
      </w:r>
      <w:r w:rsidR="007139A9">
        <w:rPr>
          <w:rFonts w:ascii="Times New Roman" w:hAnsi="Times New Roman" w:cs="Times New Roman"/>
          <w:sz w:val="24"/>
          <w:szCs w:val="24"/>
        </w:rPr>
        <w:t xml:space="preserve">SST </w:t>
      </w:r>
      <w:r w:rsidR="002E0472">
        <w:rPr>
          <w:rFonts w:ascii="Times New Roman" w:hAnsi="Times New Roman" w:cs="Times New Roman"/>
          <w:sz w:val="24"/>
          <w:szCs w:val="24"/>
        </w:rPr>
        <w:t xml:space="preserve">warming </w:t>
      </w:r>
      <w:r w:rsidR="007C2E67">
        <w:rPr>
          <w:rFonts w:ascii="Times New Roman" w:hAnsi="Times New Roman" w:cs="Times New Roman"/>
          <w:sz w:val="24"/>
          <w:szCs w:val="24"/>
        </w:rPr>
        <w:t>has</w:t>
      </w:r>
      <w:r w:rsidR="002E0472">
        <w:rPr>
          <w:rFonts w:ascii="Times New Roman" w:hAnsi="Times New Roman" w:cs="Times New Roman"/>
          <w:sz w:val="24"/>
          <w:szCs w:val="24"/>
        </w:rPr>
        <w:t xml:space="preserve"> not </w:t>
      </w:r>
      <w:r w:rsidR="007C2E67">
        <w:rPr>
          <w:rFonts w:ascii="Times New Roman" w:hAnsi="Times New Roman" w:cs="Times New Roman"/>
          <w:sz w:val="24"/>
          <w:szCs w:val="24"/>
        </w:rPr>
        <w:t>abated</w:t>
      </w:r>
      <w:r w:rsidR="002E0472">
        <w:rPr>
          <w:rFonts w:ascii="Times New Roman" w:hAnsi="Times New Roman" w:cs="Times New Roman"/>
          <w:sz w:val="24"/>
          <w:szCs w:val="24"/>
        </w:rPr>
        <w:t xml:space="preserve"> </w:t>
      </w:r>
      <w:r w:rsidR="00CD21AF">
        <w:rPr>
          <w:rFonts w:ascii="Times New Roman" w:hAnsi="Times New Roman" w:cs="Times New Roman"/>
          <w:sz w:val="24"/>
          <w:szCs w:val="24"/>
        </w:rPr>
        <w:t xml:space="preserve">even </w:t>
      </w:r>
      <w:r w:rsidR="002E0472">
        <w:rPr>
          <w:rFonts w:ascii="Times New Roman" w:hAnsi="Times New Roman" w:cs="Times New Roman"/>
          <w:sz w:val="24"/>
          <w:szCs w:val="24"/>
        </w:rPr>
        <w:t xml:space="preserve">during the </w:t>
      </w:r>
      <w:ins w:id="4" w:author="Windows User" w:date="2014-03-31T10:58:00Z">
        <w:r w:rsidR="003D172B">
          <w:rPr>
            <w:rFonts w:ascii="Times New Roman" w:eastAsia="宋体" w:hAnsi="Times New Roman" w:cs="Times New Roman" w:hint="eastAsia"/>
            <w:sz w:val="24"/>
            <w:szCs w:val="24"/>
            <w:lang w:eastAsia="zh-CN"/>
          </w:rPr>
          <w:t xml:space="preserve">recent </w:t>
        </w:r>
      </w:ins>
      <w:r w:rsidR="002E0472">
        <w:rPr>
          <w:rFonts w:ascii="Times New Roman" w:hAnsi="Times New Roman" w:cs="Times New Roman"/>
          <w:sz w:val="24"/>
          <w:szCs w:val="24"/>
        </w:rPr>
        <w:t>hiatus.</w:t>
      </w:r>
      <w:r w:rsidR="00471E7F">
        <w:rPr>
          <w:rFonts w:ascii="Times New Roman" w:hAnsi="Times New Roman" w:cs="Times New Roman"/>
          <w:sz w:val="24"/>
          <w:szCs w:val="24"/>
        </w:rPr>
        <w:t xml:space="preserve"> </w:t>
      </w:r>
      <w:r w:rsidR="00401B28">
        <w:rPr>
          <w:rFonts w:ascii="Times New Roman" w:hAnsi="Times New Roman" w:cs="Times New Roman"/>
          <w:sz w:val="24"/>
          <w:szCs w:val="24"/>
        </w:rPr>
        <w:t>In other words, the hiatus could in part be attributed to diminishing El Nino activities (Supplementary Fig. 2).</w:t>
      </w:r>
    </w:p>
    <w:p w:rsidR="004B0CBC" w:rsidRDefault="00430E48" w:rsidP="00E2201B">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0C66FC">
        <w:rPr>
          <w:rFonts w:ascii="Times New Roman" w:hAnsi="Times New Roman" w:cs="Times New Roman"/>
          <w:sz w:val="24"/>
          <w:szCs w:val="24"/>
        </w:rPr>
        <w:t xml:space="preserve">he </w:t>
      </w:r>
      <w:r w:rsidR="00A6558A">
        <w:rPr>
          <w:rFonts w:ascii="Times New Roman" w:hAnsi="Times New Roman" w:cs="Times New Roman"/>
          <w:sz w:val="24"/>
          <w:szCs w:val="24"/>
        </w:rPr>
        <w:t xml:space="preserve">forced mode </w:t>
      </w:r>
      <w:r w:rsidR="00157432">
        <w:rPr>
          <w:rFonts w:ascii="Times New Roman" w:hAnsi="Times New Roman" w:cs="Times New Roman"/>
          <w:sz w:val="24"/>
          <w:szCs w:val="24"/>
        </w:rPr>
        <w:t xml:space="preserve">has </w:t>
      </w:r>
      <w:r w:rsidR="00A15A80">
        <w:rPr>
          <w:rFonts w:ascii="Times New Roman" w:hAnsi="Times New Roman" w:cs="Times New Roman"/>
          <w:sz w:val="24"/>
          <w:szCs w:val="24"/>
        </w:rPr>
        <w:t xml:space="preserve">a </w:t>
      </w:r>
      <w:r w:rsidR="00C60143">
        <w:rPr>
          <w:rFonts w:ascii="Times New Roman" w:hAnsi="Times New Roman" w:cs="Times New Roman"/>
          <w:sz w:val="24"/>
          <w:szCs w:val="24"/>
        </w:rPr>
        <w:t xml:space="preserve">La Nina-like </w:t>
      </w:r>
      <w:r w:rsidR="00157432">
        <w:rPr>
          <w:rFonts w:ascii="Times New Roman" w:hAnsi="Times New Roman" w:cs="Times New Roman"/>
          <w:sz w:val="24"/>
          <w:szCs w:val="24"/>
        </w:rPr>
        <w:t xml:space="preserve">pattern </w:t>
      </w:r>
      <w:r w:rsidR="00037388">
        <w:rPr>
          <w:rFonts w:ascii="Times New Roman" w:hAnsi="Times New Roman" w:cs="Times New Roman"/>
          <w:sz w:val="24"/>
          <w:szCs w:val="24"/>
        </w:rPr>
        <w:t>(</w:t>
      </w:r>
      <w:r w:rsidR="00AB76F9">
        <w:rPr>
          <w:rFonts w:ascii="Times New Roman" w:hAnsi="Times New Roman" w:cs="Times New Roman"/>
          <w:sz w:val="24"/>
          <w:szCs w:val="24"/>
        </w:rPr>
        <w:t xml:space="preserve">Supplementary </w:t>
      </w:r>
      <w:r w:rsidR="002B75C8">
        <w:rPr>
          <w:rFonts w:ascii="Times New Roman" w:hAnsi="Times New Roman" w:cs="Times New Roman"/>
          <w:sz w:val="24"/>
          <w:szCs w:val="24"/>
        </w:rPr>
        <w:t>Fig. 1</w:t>
      </w:r>
      <w:r w:rsidR="00037388">
        <w:rPr>
          <w:rFonts w:ascii="Times New Roman" w:hAnsi="Times New Roman" w:cs="Times New Roman"/>
          <w:sz w:val="24"/>
          <w:szCs w:val="24"/>
        </w:rPr>
        <w:t xml:space="preserve">). </w:t>
      </w:r>
      <w:r w:rsidR="00037388">
        <w:rPr>
          <w:rFonts w:ascii="Times New Roman" w:eastAsia="Calibri" w:hAnsi="Times New Roman" w:cs="Times New Roman"/>
          <w:sz w:val="24"/>
          <w:szCs w:val="24"/>
        </w:rPr>
        <w:t xml:space="preserve"> </w:t>
      </w:r>
      <w:r w:rsidR="00C60143">
        <w:rPr>
          <w:rFonts w:ascii="Times New Roman" w:hAnsi="Times New Roman" w:cs="Times New Roman"/>
          <w:sz w:val="24"/>
          <w:szCs w:val="24"/>
        </w:rPr>
        <w:t xml:space="preserve">Averaged over 5 </w:t>
      </w:r>
      <w:r w:rsidR="002B75C8">
        <w:rPr>
          <w:rFonts w:ascii="Times New Roman" w:hAnsi="Times New Roman" w:cs="Times New Roman"/>
          <w:sz w:val="24"/>
          <w:szCs w:val="24"/>
        </w:rPr>
        <w:t>season</w:t>
      </w:r>
      <w:r w:rsidR="00C60143">
        <w:rPr>
          <w:rFonts w:ascii="Times New Roman" w:hAnsi="Times New Roman" w:cs="Times New Roman"/>
          <w:sz w:val="24"/>
          <w:szCs w:val="24"/>
        </w:rPr>
        <w:t>s, the</w:t>
      </w:r>
      <w:r w:rsidR="002B75C8">
        <w:rPr>
          <w:rFonts w:ascii="Times New Roman" w:hAnsi="Times New Roman" w:cs="Times New Roman"/>
          <w:sz w:val="24"/>
          <w:szCs w:val="24"/>
        </w:rPr>
        <w:t xml:space="preserve"> </w:t>
      </w:r>
      <w:r w:rsidR="00BC0CAB">
        <w:rPr>
          <w:rFonts w:ascii="Times New Roman" w:hAnsi="Times New Roman" w:cs="Times New Roman"/>
          <w:sz w:val="24"/>
          <w:szCs w:val="24"/>
        </w:rPr>
        <w:t xml:space="preserve">spatial </w:t>
      </w:r>
      <w:r w:rsidR="002B75C8">
        <w:rPr>
          <w:rFonts w:ascii="Times New Roman" w:hAnsi="Times New Roman" w:cs="Times New Roman"/>
          <w:sz w:val="24"/>
          <w:szCs w:val="24"/>
        </w:rPr>
        <w:t xml:space="preserve">pattern </w:t>
      </w:r>
      <w:r w:rsidR="0034215C">
        <w:rPr>
          <w:rFonts w:ascii="Times New Roman" w:hAnsi="Times New Roman" w:cs="Times New Roman"/>
          <w:sz w:val="24"/>
          <w:szCs w:val="24"/>
        </w:rPr>
        <w:t xml:space="preserve">shows </w:t>
      </w:r>
      <w:r w:rsidR="00C85BF3">
        <w:rPr>
          <w:rFonts w:ascii="Times New Roman" w:hAnsi="Times New Roman" w:cs="Times New Roman"/>
          <w:sz w:val="24"/>
          <w:szCs w:val="24"/>
        </w:rPr>
        <w:t xml:space="preserve">a </w:t>
      </w:r>
      <w:r w:rsidR="004E292A">
        <w:rPr>
          <w:rFonts w:ascii="Times New Roman" w:hAnsi="Times New Roman" w:cs="Times New Roman"/>
          <w:sz w:val="24"/>
          <w:szCs w:val="24"/>
        </w:rPr>
        <w:t xml:space="preserve">general cooling in the eastern Pacific </w:t>
      </w:r>
      <w:r w:rsidR="0034215C">
        <w:rPr>
          <w:rFonts w:ascii="Times New Roman" w:hAnsi="Times New Roman" w:cs="Times New Roman"/>
          <w:sz w:val="24"/>
          <w:szCs w:val="24"/>
        </w:rPr>
        <w:t xml:space="preserve">concentrated </w:t>
      </w:r>
      <w:r w:rsidR="004E292A">
        <w:rPr>
          <w:rFonts w:ascii="Times New Roman" w:hAnsi="Times New Roman" w:cs="Times New Roman"/>
          <w:sz w:val="24"/>
          <w:szCs w:val="24"/>
        </w:rPr>
        <w:t xml:space="preserve">in a narrow band </w:t>
      </w:r>
      <w:r w:rsidR="0034215C">
        <w:rPr>
          <w:rFonts w:ascii="Times New Roman" w:hAnsi="Times New Roman" w:cs="Times New Roman"/>
          <w:sz w:val="24"/>
          <w:szCs w:val="24"/>
        </w:rPr>
        <w:lastRenderedPageBreak/>
        <w:t>between 5</w:t>
      </w:r>
      <w:r w:rsidR="0034215C" w:rsidRPr="000E5429">
        <w:rPr>
          <w:rFonts w:ascii="Times New Roman" w:hAnsi="Times New Roman" w:cs="Times New Roman"/>
          <w:sz w:val="24"/>
          <w:szCs w:val="24"/>
          <w:vertAlign w:val="superscript"/>
        </w:rPr>
        <w:t>o</w:t>
      </w:r>
      <w:r w:rsidR="0034215C">
        <w:rPr>
          <w:rFonts w:ascii="Times New Roman" w:hAnsi="Times New Roman" w:cs="Times New Roman"/>
          <w:sz w:val="24"/>
          <w:szCs w:val="24"/>
        </w:rPr>
        <w:t>S-5</w:t>
      </w:r>
      <w:r w:rsidR="0034215C" w:rsidRPr="000E5429">
        <w:rPr>
          <w:rFonts w:ascii="Times New Roman" w:hAnsi="Times New Roman" w:cs="Times New Roman"/>
          <w:sz w:val="24"/>
          <w:szCs w:val="24"/>
          <w:vertAlign w:val="superscript"/>
        </w:rPr>
        <w:t>o</w:t>
      </w:r>
      <w:r w:rsidR="0034215C">
        <w:rPr>
          <w:rFonts w:ascii="Times New Roman" w:hAnsi="Times New Roman" w:cs="Times New Roman"/>
          <w:sz w:val="24"/>
          <w:szCs w:val="24"/>
        </w:rPr>
        <w:t xml:space="preserve">N, </w:t>
      </w:r>
      <w:r w:rsidR="002B75C8">
        <w:rPr>
          <w:rFonts w:ascii="Times New Roman" w:hAnsi="Times New Roman" w:cs="Times New Roman"/>
          <w:sz w:val="24"/>
          <w:szCs w:val="24"/>
        </w:rPr>
        <w:t>and</w:t>
      </w:r>
      <w:r w:rsidR="0034215C">
        <w:rPr>
          <w:rFonts w:ascii="Times New Roman" w:hAnsi="Times New Roman" w:cs="Times New Roman"/>
          <w:sz w:val="24"/>
          <w:szCs w:val="24"/>
        </w:rPr>
        <w:t xml:space="preserve"> </w:t>
      </w:r>
      <w:r w:rsidR="00C85BF3">
        <w:rPr>
          <w:rFonts w:ascii="Times New Roman" w:hAnsi="Times New Roman" w:cs="Times New Roman"/>
          <w:sz w:val="24"/>
          <w:szCs w:val="24"/>
        </w:rPr>
        <w:t xml:space="preserve">a </w:t>
      </w:r>
      <w:r w:rsidR="0034215C">
        <w:rPr>
          <w:rFonts w:ascii="Times New Roman" w:hAnsi="Times New Roman" w:cs="Times New Roman"/>
          <w:sz w:val="24"/>
          <w:szCs w:val="24"/>
        </w:rPr>
        <w:t xml:space="preserve">widespread warming </w:t>
      </w:r>
      <w:r w:rsidR="00076892">
        <w:rPr>
          <w:rFonts w:ascii="Times New Roman" w:eastAsia="Calibri" w:hAnsi="Times New Roman" w:cs="Times New Roman" w:hint="eastAsia"/>
          <w:sz w:val="24"/>
          <w:szCs w:val="24"/>
        </w:rPr>
        <w:t xml:space="preserve">spanning from the tropical western Pacific to the </w:t>
      </w:r>
      <w:r w:rsidR="00C47A4F">
        <w:rPr>
          <w:rFonts w:ascii="Times New Roman" w:eastAsia="Calibri" w:hAnsi="Times New Roman" w:cs="Times New Roman"/>
          <w:sz w:val="24"/>
          <w:szCs w:val="24"/>
        </w:rPr>
        <w:t xml:space="preserve">extratropical central North and South Pacific </w:t>
      </w:r>
      <w:r w:rsidR="0009147E">
        <w:rPr>
          <w:rFonts w:ascii="Times New Roman" w:hAnsi="Times New Roman" w:cs="Times New Roman"/>
          <w:sz w:val="24"/>
          <w:szCs w:val="24"/>
        </w:rPr>
        <w:t xml:space="preserve">(Fig. 2). </w:t>
      </w:r>
      <w:r w:rsidR="0009147E">
        <w:rPr>
          <w:rFonts w:ascii="Times New Roman" w:eastAsia="Calibri" w:hAnsi="Times New Roman" w:cs="Times New Roman"/>
          <w:sz w:val="24"/>
          <w:szCs w:val="24"/>
        </w:rPr>
        <w:t>Th</w:t>
      </w:r>
      <w:r w:rsidR="00095D64">
        <w:rPr>
          <w:rFonts w:ascii="Times New Roman" w:eastAsia="Calibri" w:hAnsi="Times New Roman" w:cs="Times New Roman"/>
          <w:sz w:val="24"/>
          <w:szCs w:val="24"/>
        </w:rPr>
        <w:t>is</w:t>
      </w:r>
      <w:r w:rsidR="0009147E">
        <w:rPr>
          <w:rFonts w:ascii="Times New Roman" w:hAnsi="Times New Roman" w:cs="Times New Roman"/>
          <w:sz w:val="24"/>
          <w:szCs w:val="24"/>
        </w:rPr>
        <w:t xml:space="preserve"> pattern </w:t>
      </w:r>
      <w:r w:rsidR="0009147E">
        <w:rPr>
          <w:rFonts w:ascii="Times New Roman" w:eastAsia="Calibri" w:hAnsi="Times New Roman" w:cs="Times New Roman"/>
          <w:sz w:val="24"/>
          <w:szCs w:val="24"/>
        </w:rPr>
        <w:t xml:space="preserve">differs </w:t>
      </w:r>
      <w:r w:rsidR="00C47A4F">
        <w:rPr>
          <w:rFonts w:ascii="Times New Roman" w:eastAsia="Calibri" w:hAnsi="Times New Roman" w:cs="Times New Roman"/>
          <w:sz w:val="24"/>
          <w:szCs w:val="24"/>
        </w:rPr>
        <w:t xml:space="preserve">substantially </w:t>
      </w:r>
      <w:r w:rsidR="0009147E">
        <w:rPr>
          <w:rFonts w:ascii="Times New Roman" w:eastAsia="Calibri" w:hAnsi="Times New Roman" w:cs="Times New Roman"/>
          <w:sz w:val="24"/>
          <w:szCs w:val="24"/>
        </w:rPr>
        <w:t xml:space="preserve">from </w:t>
      </w:r>
      <w:r w:rsidR="00DA11B5">
        <w:rPr>
          <w:rFonts w:ascii="Times New Roman" w:eastAsia="Calibri" w:hAnsi="Times New Roman" w:cs="Times New Roman"/>
          <w:sz w:val="24"/>
          <w:szCs w:val="24"/>
        </w:rPr>
        <w:t xml:space="preserve">a </w:t>
      </w:r>
      <w:r w:rsidR="00744497">
        <w:rPr>
          <w:rFonts w:ascii="Times New Roman" w:hAnsi="Times New Roman" w:cs="Times New Roman"/>
          <w:sz w:val="24"/>
          <w:szCs w:val="24"/>
        </w:rPr>
        <w:t>La Nina</w:t>
      </w:r>
      <w:r w:rsidR="0009147E">
        <w:rPr>
          <w:rFonts w:ascii="Times New Roman" w:hAnsi="Times New Roman" w:cs="Times New Roman"/>
          <w:sz w:val="24"/>
          <w:szCs w:val="24"/>
        </w:rPr>
        <w:t xml:space="preserve"> </w:t>
      </w:r>
      <w:ins w:id="5" w:author="Windows User" w:date="2014-03-31T15:34:00Z">
        <w:r w:rsidR="001E1FA0">
          <w:rPr>
            <w:rFonts w:ascii="Times New Roman" w:eastAsia="宋体" w:hAnsi="Times New Roman" w:cs="Times New Roman" w:hint="eastAsia"/>
            <w:sz w:val="24"/>
            <w:szCs w:val="24"/>
            <w:lang w:eastAsia="zh-CN"/>
          </w:rPr>
          <w:t xml:space="preserve">(the cold phase of the </w:t>
        </w:r>
      </w:ins>
      <w:ins w:id="6" w:author="Windows User" w:date="2014-03-31T15:35:00Z">
        <w:r w:rsidR="001E1FA0">
          <w:rPr>
            <w:rFonts w:ascii="Times New Roman" w:eastAsia="宋体" w:hAnsi="Times New Roman" w:cs="Times New Roman" w:hint="eastAsia"/>
            <w:sz w:val="24"/>
            <w:szCs w:val="24"/>
            <w:lang w:eastAsia="zh-CN"/>
          </w:rPr>
          <w:t xml:space="preserve">ENSO </w:t>
        </w:r>
      </w:ins>
      <w:ins w:id="7" w:author="Windows User" w:date="2014-03-31T15:34:00Z">
        <w:r w:rsidR="001E1FA0">
          <w:rPr>
            <w:rFonts w:ascii="Times New Roman" w:eastAsia="宋体" w:hAnsi="Times New Roman" w:cs="Times New Roman" w:hint="eastAsia"/>
            <w:sz w:val="24"/>
            <w:szCs w:val="24"/>
            <w:lang w:eastAsia="zh-CN"/>
          </w:rPr>
          <w:t xml:space="preserve">mode) </w:t>
        </w:r>
      </w:ins>
      <w:r w:rsidR="00211216">
        <w:rPr>
          <w:rFonts w:ascii="Times New Roman" w:hAnsi="Times New Roman" w:cs="Times New Roman"/>
          <w:sz w:val="24"/>
          <w:szCs w:val="24"/>
        </w:rPr>
        <w:t>which ha</w:t>
      </w:r>
      <w:r w:rsidR="00E2759B">
        <w:rPr>
          <w:rFonts w:ascii="Times New Roman" w:hAnsi="Times New Roman" w:cs="Times New Roman"/>
          <w:sz w:val="24"/>
          <w:szCs w:val="24"/>
        </w:rPr>
        <w:t>s a</w:t>
      </w:r>
      <w:r w:rsidR="004E292A">
        <w:rPr>
          <w:rFonts w:ascii="Times New Roman" w:hAnsi="Times New Roman" w:cs="Times New Roman"/>
          <w:sz w:val="24"/>
          <w:szCs w:val="24"/>
        </w:rPr>
        <w:t xml:space="preserve"> </w:t>
      </w:r>
      <w:r w:rsidR="00E2759B">
        <w:rPr>
          <w:rFonts w:ascii="Times New Roman" w:hAnsi="Times New Roman" w:cs="Times New Roman"/>
          <w:sz w:val="24"/>
          <w:szCs w:val="24"/>
        </w:rPr>
        <w:t xml:space="preserve">broad </w:t>
      </w:r>
      <w:r w:rsidR="002B75C8">
        <w:rPr>
          <w:rFonts w:ascii="Times New Roman" w:hAnsi="Times New Roman" w:cs="Times New Roman"/>
          <w:sz w:val="24"/>
          <w:szCs w:val="24"/>
        </w:rPr>
        <w:t xml:space="preserve">cooling </w:t>
      </w:r>
      <w:r w:rsidR="0034215C">
        <w:rPr>
          <w:rFonts w:ascii="Times New Roman" w:hAnsi="Times New Roman" w:cs="Times New Roman"/>
          <w:sz w:val="24"/>
          <w:szCs w:val="24"/>
        </w:rPr>
        <w:t xml:space="preserve">in the eastern Pacific, </w:t>
      </w:r>
      <w:r w:rsidR="00933818">
        <w:rPr>
          <w:rFonts w:ascii="Times New Roman" w:hAnsi="Times New Roman" w:cs="Times New Roman"/>
          <w:sz w:val="24"/>
          <w:szCs w:val="24"/>
        </w:rPr>
        <w:t>between 20</w:t>
      </w:r>
      <w:r w:rsidR="00933818" w:rsidRPr="000E5429">
        <w:rPr>
          <w:rFonts w:ascii="Times New Roman" w:hAnsi="Times New Roman" w:cs="Times New Roman"/>
          <w:sz w:val="24"/>
          <w:szCs w:val="24"/>
          <w:vertAlign w:val="superscript"/>
        </w:rPr>
        <w:t>o</w:t>
      </w:r>
      <w:r w:rsidR="00933818">
        <w:rPr>
          <w:rFonts w:ascii="Times New Roman" w:hAnsi="Times New Roman" w:cs="Times New Roman"/>
          <w:sz w:val="24"/>
          <w:szCs w:val="24"/>
        </w:rPr>
        <w:t>S-20</w:t>
      </w:r>
      <w:r w:rsidR="00933818" w:rsidRPr="000E5429">
        <w:rPr>
          <w:rFonts w:ascii="Times New Roman" w:hAnsi="Times New Roman" w:cs="Times New Roman"/>
          <w:sz w:val="24"/>
          <w:szCs w:val="24"/>
          <w:vertAlign w:val="superscript"/>
        </w:rPr>
        <w:t>o</w:t>
      </w:r>
      <w:r w:rsidR="00933818">
        <w:rPr>
          <w:rFonts w:ascii="Times New Roman" w:hAnsi="Times New Roman" w:cs="Times New Roman"/>
          <w:sz w:val="24"/>
          <w:szCs w:val="24"/>
        </w:rPr>
        <w:t>N</w:t>
      </w:r>
      <w:r w:rsidR="0034215C">
        <w:rPr>
          <w:rFonts w:ascii="Times New Roman" w:hAnsi="Times New Roman" w:cs="Times New Roman"/>
          <w:sz w:val="24"/>
          <w:szCs w:val="24"/>
        </w:rPr>
        <w:t xml:space="preserve">, </w:t>
      </w:r>
      <w:r w:rsidR="00744497">
        <w:rPr>
          <w:rFonts w:ascii="Times New Roman" w:hAnsi="Times New Roman" w:cs="Times New Roman"/>
          <w:sz w:val="24"/>
          <w:szCs w:val="24"/>
        </w:rPr>
        <w:t>but</w:t>
      </w:r>
      <w:r w:rsidR="0009147E">
        <w:rPr>
          <w:rFonts w:ascii="Times New Roman" w:hAnsi="Times New Roman" w:cs="Times New Roman"/>
          <w:sz w:val="24"/>
          <w:szCs w:val="24"/>
        </w:rPr>
        <w:t xml:space="preserve"> </w:t>
      </w:r>
      <w:r w:rsidR="00E2759B">
        <w:rPr>
          <w:rFonts w:ascii="Times New Roman" w:hAnsi="Times New Roman" w:cs="Times New Roman"/>
          <w:sz w:val="24"/>
          <w:szCs w:val="24"/>
        </w:rPr>
        <w:t xml:space="preserve">a restricted </w:t>
      </w:r>
      <w:r w:rsidR="0009147E">
        <w:rPr>
          <w:rFonts w:ascii="Times New Roman" w:hAnsi="Times New Roman" w:cs="Times New Roman"/>
          <w:sz w:val="24"/>
          <w:szCs w:val="24"/>
        </w:rPr>
        <w:t>warming</w:t>
      </w:r>
      <w:r w:rsidR="00744497">
        <w:rPr>
          <w:rFonts w:ascii="Times New Roman" w:hAnsi="Times New Roman" w:cs="Times New Roman"/>
          <w:sz w:val="24"/>
          <w:szCs w:val="24"/>
        </w:rPr>
        <w:t xml:space="preserve"> </w:t>
      </w:r>
      <w:r w:rsidR="00E2759B">
        <w:rPr>
          <w:rFonts w:ascii="Times New Roman" w:hAnsi="Times New Roman" w:cs="Times New Roman"/>
          <w:sz w:val="24"/>
          <w:szCs w:val="24"/>
        </w:rPr>
        <w:t xml:space="preserve">mainly </w:t>
      </w:r>
      <w:r w:rsidR="008D0317">
        <w:rPr>
          <w:rFonts w:ascii="Times New Roman" w:hAnsi="Times New Roman" w:cs="Times New Roman"/>
          <w:sz w:val="24"/>
          <w:szCs w:val="24"/>
        </w:rPr>
        <w:t xml:space="preserve">in the extratropical </w:t>
      </w:r>
      <w:r w:rsidR="00744497">
        <w:rPr>
          <w:rFonts w:ascii="Times New Roman" w:hAnsi="Times New Roman" w:cs="Times New Roman"/>
          <w:sz w:val="24"/>
          <w:szCs w:val="24"/>
        </w:rPr>
        <w:t xml:space="preserve">North </w:t>
      </w:r>
      <w:r w:rsidR="008D0317">
        <w:rPr>
          <w:rFonts w:ascii="Times New Roman" w:hAnsi="Times New Roman" w:cs="Times New Roman"/>
          <w:sz w:val="24"/>
          <w:szCs w:val="24"/>
        </w:rPr>
        <w:t>Pacific</w:t>
      </w:r>
      <w:r w:rsidR="002B75C8">
        <w:rPr>
          <w:rFonts w:ascii="Times New Roman" w:hAnsi="Times New Roman" w:cs="Times New Roman"/>
          <w:sz w:val="24"/>
          <w:szCs w:val="24"/>
        </w:rPr>
        <w:t xml:space="preserve">. </w:t>
      </w:r>
      <w:r w:rsidR="008D0317">
        <w:rPr>
          <w:rFonts w:ascii="Times New Roman" w:hAnsi="Times New Roman" w:cs="Times New Roman"/>
          <w:sz w:val="24"/>
          <w:szCs w:val="24"/>
        </w:rPr>
        <w:t xml:space="preserve"> </w:t>
      </w:r>
      <w:r w:rsidR="00CE7AE0">
        <w:rPr>
          <w:rFonts w:ascii="Times New Roman" w:hAnsi="Times New Roman" w:cs="Times New Roman"/>
          <w:sz w:val="24"/>
          <w:szCs w:val="24"/>
        </w:rPr>
        <w:t>The sea level pressure (SLP)</w:t>
      </w:r>
      <w:r w:rsidR="00741697">
        <w:rPr>
          <w:rFonts w:ascii="Times New Roman" w:hAnsi="Times New Roman" w:cs="Times New Roman"/>
          <w:sz w:val="24"/>
          <w:szCs w:val="24"/>
        </w:rPr>
        <w:t xml:space="preserve"> </w:t>
      </w:r>
      <w:r w:rsidR="00ED45E9">
        <w:rPr>
          <w:rFonts w:ascii="Times New Roman" w:hAnsi="Times New Roman" w:cs="Times New Roman"/>
          <w:sz w:val="24"/>
          <w:szCs w:val="24"/>
        </w:rPr>
        <w:t>pattern</w:t>
      </w:r>
      <w:r w:rsidR="009010BB">
        <w:rPr>
          <w:rFonts w:ascii="Times New Roman" w:hAnsi="Times New Roman" w:cs="Times New Roman"/>
          <w:sz w:val="24"/>
          <w:szCs w:val="24"/>
        </w:rPr>
        <w:t>s</w:t>
      </w:r>
      <w:r w:rsidR="00741697">
        <w:rPr>
          <w:rFonts w:ascii="Times New Roman" w:hAnsi="Times New Roman" w:cs="Times New Roman"/>
          <w:sz w:val="24"/>
          <w:szCs w:val="24"/>
        </w:rPr>
        <w:t xml:space="preserve"> from regressing</w:t>
      </w:r>
      <w:r w:rsidR="00CE7AE0">
        <w:rPr>
          <w:rFonts w:ascii="Times New Roman" w:hAnsi="Times New Roman" w:cs="Times New Roman"/>
          <w:sz w:val="24"/>
          <w:szCs w:val="24"/>
        </w:rPr>
        <w:t xml:space="preserve"> to the second PC</w:t>
      </w:r>
      <w:del w:id="8" w:author="Windows User" w:date="2014-03-31T14:27:00Z">
        <w:r w:rsidR="00CE7AE0" w:rsidDel="00440A59">
          <w:rPr>
            <w:rFonts w:ascii="Times New Roman" w:hAnsi="Times New Roman" w:cs="Times New Roman"/>
            <w:sz w:val="24"/>
            <w:szCs w:val="24"/>
          </w:rPr>
          <w:delText>,</w:delText>
        </w:r>
      </w:del>
      <w:r w:rsidR="00CE7AE0">
        <w:rPr>
          <w:rFonts w:ascii="Times New Roman" w:hAnsi="Times New Roman" w:cs="Times New Roman"/>
          <w:sz w:val="24"/>
          <w:szCs w:val="24"/>
        </w:rPr>
        <w:t xml:space="preserve"> </w:t>
      </w:r>
      <w:r w:rsidR="005B2228">
        <w:rPr>
          <w:rFonts w:ascii="Times New Roman" w:hAnsi="Times New Roman" w:cs="Times New Roman"/>
          <w:sz w:val="24"/>
          <w:szCs w:val="24"/>
        </w:rPr>
        <w:t xml:space="preserve">also </w:t>
      </w:r>
      <w:r w:rsidR="0009004D">
        <w:rPr>
          <w:rFonts w:ascii="Times New Roman" w:hAnsi="Times New Roman" w:cs="Times New Roman"/>
          <w:sz w:val="24"/>
          <w:szCs w:val="24"/>
        </w:rPr>
        <w:t>indicate</w:t>
      </w:r>
      <w:r w:rsidR="00741697">
        <w:rPr>
          <w:rFonts w:ascii="Times New Roman" w:hAnsi="Times New Roman" w:cs="Times New Roman"/>
          <w:sz w:val="24"/>
          <w:szCs w:val="24"/>
        </w:rPr>
        <w:t xml:space="preserve"> </w:t>
      </w:r>
      <w:r w:rsidR="00446C27">
        <w:rPr>
          <w:rFonts w:ascii="Times New Roman" w:hAnsi="Times New Roman" w:cs="Times New Roman"/>
          <w:sz w:val="24"/>
          <w:szCs w:val="24"/>
        </w:rPr>
        <w:t xml:space="preserve">a </w:t>
      </w:r>
      <w:r w:rsidR="00741697">
        <w:rPr>
          <w:rFonts w:ascii="Times New Roman" w:hAnsi="Times New Roman" w:cs="Times New Roman"/>
          <w:sz w:val="24"/>
          <w:szCs w:val="24"/>
        </w:rPr>
        <w:t xml:space="preserve">La Nina-like </w:t>
      </w:r>
      <w:r w:rsidR="00446C27">
        <w:rPr>
          <w:rFonts w:ascii="Times New Roman" w:hAnsi="Times New Roman" w:cs="Times New Roman"/>
          <w:sz w:val="24"/>
          <w:szCs w:val="24"/>
        </w:rPr>
        <w:t>response</w:t>
      </w:r>
      <w:r w:rsidR="005B2228">
        <w:rPr>
          <w:rFonts w:ascii="Times New Roman" w:hAnsi="Times New Roman" w:cs="Times New Roman"/>
          <w:sz w:val="24"/>
          <w:szCs w:val="24"/>
        </w:rPr>
        <w:t xml:space="preserve"> </w:t>
      </w:r>
      <w:r w:rsidR="006D0824">
        <w:rPr>
          <w:rFonts w:ascii="Times New Roman" w:hAnsi="Times New Roman" w:cs="Times New Roman"/>
          <w:sz w:val="24"/>
          <w:szCs w:val="24"/>
        </w:rPr>
        <w:t>(</w:t>
      </w:r>
      <w:r w:rsidR="00AB76F9">
        <w:rPr>
          <w:rFonts w:ascii="Times New Roman" w:hAnsi="Times New Roman" w:cs="Times New Roman"/>
          <w:sz w:val="24"/>
          <w:szCs w:val="24"/>
        </w:rPr>
        <w:t xml:space="preserve">Supplementary </w:t>
      </w:r>
      <w:r w:rsidR="003E6617">
        <w:rPr>
          <w:rFonts w:ascii="Times New Roman" w:hAnsi="Times New Roman" w:cs="Times New Roman"/>
          <w:sz w:val="24"/>
          <w:szCs w:val="24"/>
        </w:rPr>
        <w:t>Fig. 3</w:t>
      </w:r>
      <w:r w:rsidR="000D112E">
        <w:rPr>
          <w:rFonts w:ascii="Times New Roman" w:hAnsi="Times New Roman" w:cs="Times New Roman"/>
          <w:sz w:val="24"/>
          <w:szCs w:val="24"/>
        </w:rPr>
        <w:t>)</w:t>
      </w:r>
      <w:r w:rsidR="00CE7AE0">
        <w:rPr>
          <w:rFonts w:ascii="Times New Roman" w:hAnsi="Times New Roman" w:cs="Times New Roman"/>
          <w:sz w:val="24"/>
          <w:szCs w:val="24"/>
        </w:rPr>
        <w:t>.</w:t>
      </w:r>
      <w:r w:rsidR="00741697">
        <w:rPr>
          <w:rFonts w:ascii="Times New Roman" w:hAnsi="Times New Roman" w:cs="Times New Roman"/>
          <w:sz w:val="24"/>
          <w:szCs w:val="24"/>
        </w:rPr>
        <w:t xml:space="preserve"> </w:t>
      </w:r>
      <w:r w:rsidR="0034425B">
        <w:rPr>
          <w:rFonts w:ascii="Times New Roman" w:hAnsi="Times New Roman" w:cs="Times New Roman"/>
          <w:sz w:val="24"/>
          <w:szCs w:val="24"/>
        </w:rPr>
        <w:t>T</w:t>
      </w:r>
      <w:r w:rsidR="00741697">
        <w:rPr>
          <w:rFonts w:ascii="Times New Roman" w:hAnsi="Times New Roman" w:cs="Times New Roman"/>
          <w:sz w:val="24"/>
          <w:szCs w:val="24"/>
        </w:rPr>
        <w:t xml:space="preserve">he </w:t>
      </w:r>
      <w:r w:rsidR="003E6617">
        <w:rPr>
          <w:rFonts w:ascii="Times New Roman" w:hAnsi="Times New Roman" w:cs="Times New Roman"/>
          <w:sz w:val="24"/>
          <w:szCs w:val="24"/>
        </w:rPr>
        <w:t xml:space="preserve">large </w:t>
      </w:r>
      <w:r w:rsidR="00741697">
        <w:rPr>
          <w:rFonts w:ascii="Times New Roman" w:hAnsi="Times New Roman" w:cs="Times New Roman"/>
          <w:sz w:val="24"/>
          <w:szCs w:val="24"/>
        </w:rPr>
        <w:t xml:space="preserve">east-west SLP gradient </w:t>
      </w:r>
      <w:r w:rsidR="00097431">
        <w:rPr>
          <w:rFonts w:ascii="Times New Roman" w:hAnsi="Times New Roman" w:cs="Times New Roman"/>
          <w:sz w:val="24"/>
          <w:szCs w:val="24"/>
        </w:rPr>
        <w:t>is characteristic of the Southern Oscillation</w:t>
      </w:r>
      <w:r w:rsidR="006D0824">
        <w:rPr>
          <w:rFonts w:ascii="Times New Roman" w:hAnsi="Times New Roman" w:cs="Times New Roman"/>
          <w:sz w:val="24"/>
          <w:szCs w:val="24"/>
        </w:rPr>
        <w:t xml:space="preserve"> (Fig. 3)</w:t>
      </w:r>
      <w:r w:rsidR="00097431">
        <w:rPr>
          <w:rFonts w:ascii="Times New Roman" w:hAnsi="Times New Roman" w:cs="Times New Roman"/>
          <w:sz w:val="24"/>
          <w:szCs w:val="24"/>
        </w:rPr>
        <w:t xml:space="preserve">. </w:t>
      </w:r>
      <w:r w:rsidR="00BC0CAB">
        <w:rPr>
          <w:rFonts w:ascii="Times New Roman" w:hAnsi="Times New Roman" w:cs="Times New Roman"/>
          <w:sz w:val="24"/>
          <w:szCs w:val="24"/>
        </w:rPr>
        <w:t xml:space="preserve">The meridional SLP gradients, on the other hand, are relatively weak. In contrast, during </w:t>
      </w:r>
      <w:r w:rsidR="0065625A">
        <w:rPr>
          <w:rFonts w:ascii="Times New Roman" w:hAnsi="Times New Roman" w:cs="Times New Roman"/>
          <w:sz w:val="24"/>
          <w:szCs w:val="24"/>
        </w:rPr>
        <w:t xml:space="preserve">a </w:t>
      </w:r>
      <w:r w:rsidR="00BC0CAB">
        <w:rPr>
          <w:rFonts w:ascii="Times New Roman" w:hAnsi="Times New Roman" w:cs="Times New Roman"/>
          <w:sz w:val="24"/>
          <w:szCs w:val="24"/>
        </w:rPr>
        <w:t xml:space="preserve">La Nina, SLP anomalies have </w:t>
      </w:r>
      <w:r w:rsidR="00095D64">
        <w:rPr>
          <w:rFonts w:ascii="Times New Roman" w:hAnsi="Times New Roman" w:cs="Times New Roman"/>
          <w:sz w:val="24"/>
          <w:szCs w:val="24"/>
        </w:rPr>
        <w:t>large amplitudes over the Gulf of Alaska</w:t>
      </w:r>
      <w:r w:rsidR="00DA11B5">
        <w:rPr>
          <w:rFonts w:ascii="Times New Roman" w:hAnsi="Times New Roman" w:cs="Times New Roman"/>
          <w:sz w:val="24"/>
          <w:szCs w:val="24"/>
          <w:vertAlign w:val="superscript"/>
        </w:rPr>
        <w:t>9</w:t>
      </w:r>
      <w:r w:rsidR="00BC0CAB">
        <w:rPr>
          <w:rFonts w:ascii="Times New Roman" w:hAnsi="Times New Roman" w:cs="Times New Roman"/>
          <w:sz w:val="24"/>
          <w:szCs w:val="24"/>
        </w:rPr>
        <w:t xml:space="preserve">. </w:t>
      </w:r>
      <w:r w:rsidR="00A70027">
        <w:rPr>
          <w:rFonts w:ascii="Times New Roman" w:hAnsi="Times New Roman" w:cs="Times New Roman"/>
          <w:sz w:val="24"/>
          <w:szCs w:val="24"/>
        </w:rPr>
        <w:t xml:space="preserve"> </w:t>
      </w:r>
      <w:r w:rsidR="00BC0CAB">
        <w:rPr>
          <w:rFonts w:ascii="Times New Roman" w:hAnsi="Times New Roman" w:cs="Times New Roman"/>
          <w:sz w:val="24"/>
          <w:szCs w:val="24"/>
        </w:rPr>
        <w:t xml:space="preserve">Also, </w:t>
      </w:r>
      <w:ins w:id="9" w:author="Windows User" w:date="2014-03-31T10:59:00Z">
        <w:r w:rsidR="003D172B">
          <w:rPr>
            <w:rFonts w:ascii="Times New Roman" w:eastAsia="宋体" w:hAnsi="Times New Roman" w:cs="Times New Roman" w:hint="eastAsia"/>
            <w:sz w:val="24"/>
            <w:szCs w:val="24"/>
            <w:lang w:eastAsia="zh-CN"/>
          </w:rPr>
          <w:t>easterly</w:t>
        </w:r>
      </w:ins>
      <w:del w:id="10" w:author="Windows User" w:date="2014-03-31T10:59:00Z">
        <w:r w:rsidR="009010BB" w:rsidDel="003D172B">
          <w:rPr>
            <w:rFonts w:ascii="Times New Roman" w:hAnsi="Times New Roman" w:cs="Times New Roman"/>
            <w:sz w:val="24"/>
            <w:szCs w:val="24"/>
          </w:rPr>
          <w:delText>westerly</w:delText>
        </w:r>
      </w:del>
      <w:r w:rsidR="009010BB">
        <w:rPr>
          <w:rFonts w:ascii="Times New Roman" w:hAnsi="Times New Roman" w:cs="Times New Roman"/>
          <w:sz w:val="24"/>
          <w:szCs w:val="24"/>
        </w:rPr>
        <w:t xml:space="preserve"> anomalies are</w:t>
      </w:r>
      <w:r w:rsidR="00741697">
        <w:rPr>
          <w:rFonts w:ascii="Times New Roman" w:hAnsi="Times New Roman" w:cs="Times New Roman"/>
          <w:sz w:val="24"/>
          <w:szCs w:val="24"/>
        </w:rPr>
        <w:t xml:space="preserve"> </w:t>
      </w:r>
      <w:r w:rsidR="00A461DE">
        <w:rPr>
          <w:rFonts w:ascii="Times New Roman" w:hAnsi="Times New Roman" w:cs="Times New Roman"/>
          <w:sz w:val="24"/>
          <w:szCs w:val="24"/>
        </w:rPr>
        <w:t xml:space="preserve">shifted </w:t>
      </w:r>
      <w:r w:rsidR="00C47A4F">
        <w:rPr>
          <w:rFonts w:ascii="Times New Roman" w:hAnsi="Times New Roman" w:cs="Times New Roman"/>
          <w:sz w:val="24"/>
          <w:szCs w:val="24"/>
        </w:rPr>
        <w:t>westward</w:t>
      </w:r>
      <w:r w:rsidR="00941E6F">
        <w:rPr>
          <w:rFonts w:ascii="Times New Roman" w:hAnsi="Times New Roman" w:cs="Times New Roman"/>
          <w:sz w:val="24"/>
          <w:szCs w:val="24"/>
        </w:rPr>
        <w:t>,</w:t>
      </w:r>
      <w:r w:rsidR="00A70027">
        <w:rPr>
          <w:rFonts w:ascii="Times New Roman" w:hAnsi="Times New Roman" w:cs="Times New Roman"/>
          <w:sz w:val="24"/>
          <w:szCs w:val="24"/>
        </w:rPr>
        <w:t xml:space="preserve"> consistent with a cold anomaly centered at about 160</w:t>
      </w:r>
      <w:r w:rsidR="00A70027" w:rsidRPr="00A461DE">
        <w:rPr>
          <w:rFonts w:ascii="Times New Roman" w:hAnsi="Times New Roman" w:cs="Times New Roman"/>
          <w:sz w:val="24"/>
          <w:szCs w:val="24"/>
          <w:vertAlign w:val="superscript"/>
        </w:rPr>
        <w:t>o</w:t>
      </w:r>
      <w:r w:rsidR="00A70027">
        <w:rPr>
          <w:rFonts w:ascii="Times New Roman" w:hAnsi="Times New Roman" w:cs="Times New Roman"/>
          <w:sz w:val="24"/>
          <w:szCs w:val="24"/>
        </w:rPr>
        <w:t>W</w:t>
      </w:r>
      <w:r w:rsidR="00DA11B5">
        <w:rPr>
          <w:rFonts w:ascii="Times New Roman" w:hAnsi="Times New Roman" w:cs="Times New Roman"/>
          <w:sz w:val="24"/>
          <w:szCs w:val="24"/>
          <w:vertAlign w:val="superscript"/>
        </w:rPr>
        <w:t>10</w:t>
      </w:r>
      <w:r w:rsidR="00A70027">
        <w:rPr>
          <w:rFonts w:ascii="Times New Roman" w:hAnsi="Times New Roman" w:cs="Times New Roman"/>
          <w:sz w:val="24"/>
          <w:szCs w:val="24"/>
        </w:rPr>
        <w:t>.</w:t>
      </w:r>
    </w:p>
    <w:p w:rsidR="00750EBB" w:rsidRDefault="00FB14C2" w:rsidP="00E2201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CC3EBE">
        <w:rPr>
          <w:rFonts w:ascii="Times New Roman" w:hAnsi="Times New Roman" w:cs="Times New Roman"/>
          <w:sz w:val="24"/>
          <w:szCs w:val="24"/>
        </w:rPr>
        <w:t xml:space="preserve">spatial patterns of SST, SLP, and trade winds of the forced mode </w:t>
      </w:r>
      <w:r w:rsidR="007E655A">
        <w:rPr>
          <w:rFonts w:ascii="Times New Roman" w:hAnsi="Times New Roman" w:cs="Times New Roman"/>
          <w:sz w:val="24"/>
          <w:szCs w:val="24"/>
        </w:rPr>
        <w:t xml:space="preserve">agree well </w:t>
      </w:r>
      <w:r w:rsidR="00CC3EBE">
        <w:rPr>
          <w:rFonts w:ascii="Times New Roman" w:hAnsi="Times New Roman" w:cs="Times New Roman"/>
          <w:sz w:val="24"/>
          <w:szCs w:val="24"/>
        </w:rPr>
        <w:t xml:space="preserve">with the </w:t>
      </w:r>
      <w:r w:rsidR="00003A88">
        <w:rPr>
          <w:rFonts w:ascii="Times New Roman" w:hAnsi="Times New Roman" w:cs="Times New Roman"/>
          <w:sz w:val="24"/>
          <w:szCs w:val="24"/>
        </w:rPr>
        <w:t>La Nina-like</w:t>
      </w:r>
      <w:r w:rsidR="00CC3EBE">
        <w:rPr>
          <w:rFonts w:ascii="Times New Roman" w:hAnsi="Times New Roman" w:cs="Times New Roman"/>
          <w:sz w:val="24"/>
          <w:szCs w:val="24"/>
        </w:rPr>
        <w:t xml:space="preserve"> </w:t>
      </w:r>
      <w:r>
        <w:rPr>
          <w:rFonts w:ascii="Times New Roman" w:hAnsi="Times New Roman" w:cs="Times New Roman"/>
          <w:sz w:val="24"/>
          <w:szCs w:val="24"/>
        </w:rPr>
        <w:t xml:space="preserve">decadal </w:t>
      </w:r>
      <w:r w:rsidR="00CC3EBE" w:rsidRPr="00DA11B5">
        <w:rPr>
          <w:rFonts w:ascii="Times New Roman" w:hAnsi="Times New Roman" w:cs="Times New Roman"/>
          <w:sz w:val="24"/>
          <w:szCs w:val="24"/>
        </w:rPr>
        <w:t>trends</w:t>
      </w:r>
      <w:r w:rsidR="00DA11B5">
        <w:rPr>
          <w:rFonts w:ascii="Times New Roman" w:hAnsi="Times New Roman" w:cs="Times New Roman"/>
          <w:sz w:val="24"/>
          <w:szCs w:val="24"/>
          <w:vertAlign w:val="superscript"/>
        </w:rPr>
        <w:t>1</w:t>
      </w:r>
      <w:proofErr w:type="gramStart"/>
      <w:r w:rsidR="00DA11B5">
        <w:rPr>
          <w:rFonts w:ascii="Times New Roman" w:hAnsi="Times New Roman" w:cs="Times New Roman"/>
          <w:sz w:val="24"/>
          <w:szCs w:val="24"/>
          <w:vertAlign w:val="superscript"/>
        </w:rPr>
        <w:t>,4,10</w:t>
      </w:r>
      <w:proofErr w:type="gramEnd"/>
      <w:r w:rsidR="00BB685B">
        <w:rPr>
          <w:rFonts w:ascii="Times New Roman" w:hAnsi="Times New Roman" w:cs="Times New Roman"/>
          <w:sz w:val="24"/>
          <w:szCs w:val="24"/>
        </w:rPr>
        <w:t xml:space="preserve">. </w:t>
      </w:r>
      <w:r w:rsidR="00ED3D04">
        <w:rPr>
          <w:rFonts w:ascii="Times New Roman" w:hAnsi="Times New Roman" w:cs="Times New Roman"/>
          <w:sz w:val="24"/>
          <w:szCs w:val="24"/>
        </w:rPr>
        <w:t xml:space="preserve">This is </w:t>
      </w:r>
      <w:r w:rsidR="0084030B">
        <w:rPr>
          <w:rFonts w:ascii="Times New Roman" w:hAnsi="Times New Roman" w:cs="Times New Roman"/>
          <w:sz w:val="24"/>
          <w:szCs w:val="24"/>
        </w:rPr>
        <w:t>quite</w:t>
      </w:r>
      <w:r w:rsidR="00ED3D04">
        <w:rPr>
          <w:rFonts w:ascii="Times New Roman" w:hAnsi="Times New Roman" w:cs="Times New Roman"/>
          <w:sz w:val="24"/>
          <w:szCs w:val="24"/>
        </w:rPr>
        <w:t xml:space="preserve"> remarkable considering that the fo</w:t>
      </w:r>
      <w:r w:rsidR="00702096">
        <w:rPr>
          <w:rFonts w:ascii="Times New Roman" w:hAnsi="Times New Roman" w:cs="Times New Roman"/>
          <w:sz w:val="24"/>
          <w:szCs w:val="24"/>
        </w:rPr>
        <w:t>rced mode explains only about 14</w:t>
      </w:r>
      <w:r w:rsidR="00ED3D04">
        <w:rPr>
          <w:rFonts w:ascii="Times New Roman" w:hAnsi="Times New Roman" w:cs="Times New Roman"/>
          <w:sz w:val="24"/>
          <w:szCs w:val="24"/>
        </w:rPr>
        <w:t>% of the total SST variance.</w:t>
      </w:r>
      <w:r w:rsidR="00D556F0">
        <w:rPr>
          <w:rFonts w:ascii="Times New Roman" w:hAnsi="Times New Roman" w:cs="Times New Roman"/>
          <w:sz w:val="24"/>
          <w:szCs w:val="24"/>
        </w:rPr>
        <w:t xml:space="preserve"> </w:t>
      </w:r>
      <w:r w:rsidR="00003A88">
        <w:rPr>
          <w:rFonts w:ascii="Times New Roman" w:hAnsi="Times New Roman" w:cs="Times New Roman"/>
          <w:sz w:val="24"/>
          <w:szCs w:val="24"/>
        </w:rPr>
        <w:t xml:space="preserve">We note that the </w:t>
      </w:r>
      <w:r w:rsidR="00750EBB">
        <w:rPr>
          <w:rFonts w:ascii="Times New Roman" w:hAnsi="Times New Roman" w:cs="Times New Roman"/>
          <w:sz w:val="24"/>
          <w:szCs w:val="24"/>
        </w:rPr>
        <w:t xml:space="preserve">cooling </w:t>
      </w:r>
      <w:r w:rsidR="00003A88">
        <w:rPr>
          <w:rFonts w:ascii="Times New Roman" w:hAnsi="Times New Roman" w:cs="Times New Roman"/>
          <w:sz w:val="24"/>
          <w:szCs w:val="24"/>
        </w:rPr>
        <w:t xml:space="preserve">trend </w:t>
      </w:r>
      <w:r w:rsidR="00750EBB">
        <w:rPr>
          <w:rFonts w:ascii="Times New Roman" w:hAnsi="Times New Roman" w:cs="Times New Roman"/>
          <w:sz w:val="24"/>
          <w:szCs w:val="24"/>
        </w:rPr>
        <w:t xml:space="preserve">in the eastern Pacific is often attributed to </w:t>
      </w:r>
      <w:r w:rsidR="00CC3EBE">
        <w:rPr>
          <w:rFonts w:ascii="Times New Roman" w:hAnsi="Times New Roman" w:cs="Times New Roman"/>
          <w:sz w:val="24"/>
          <w:szCs w:val="24"/>
        </w:rPr>
        <w:t xml:space="preserve">a cold phase of </w:t>
      </w:r>
      <w:r w:rsidR="00750EBB">
        <w:rPr>
          <w:rFonts w:ascii="Times New Roman" w:hAnsi="Times New Roman" w:cs="Times New Roman"/>
          <w:sz w:val="24"/>
          <w:szCs w:val="24"/>
        </w:rPr>
        <w:t>PDO</w:t>
      </w:r>
      <w:r w:rsidR="00DA11B5">
        <w:rPr>
          <w:rFonts w:ascii="Times New Roman" w:hAnsi="Times New Roman" w:cs="Times New Roman"/>
          <w:sz w:val="24"/>
          <w:szCs w:val="24"/>
          <w:vertAlign w:val="superscript"/>
        </w:rPr>
        <w:t>3</w:t>
      </w:r>
      <w:proofErr w:type="gramStart"/>
      <w:r w:rsidR="00DA11B5">
        <w:rPr>
          <w:rFonts w:ascii="Times New Roman" w:hAnsi="Times New Roman" w:cs="Times New Roman"/>
          <w:sz w:val="24"/>
          <w:szCs w:val="24"/>
          <w:vertAlign w:val="superscript"/>
        </w:rPr>
        <w:t>,4</w:t>
      </w:r>
      <w:proofErr w:type="gramEnd"/>
      <w:r w:rsidR="00750EBB">
        <w:rPr>
          <w:rFonts w:ascii="Times New Roman" w:hAnsi="Times New Roman" w:cs="Times New Roman"/>
          <w:sz w:val="24"/>
          <w:szCs w:val="24"/>
        </w:rPr>
        <w:t xml:space="preserve">. </w:t>
      </w:r>
      <w:r w:rsidR="00323613">
        <w:rPr>
          <w:rFonts w:ascii="Times New Roman" w:hAnsi="Times New Roman" w:cs="Times New Roman"/>
          <w:sz w:val="24"/>
          <w:szCs w:val="24"/>
        </w:rPr>
        <w:t>PDO and canonical ENSO are highly correlated (γ = 0.80). (PDO is defined as the leading EOF mode of SST anomalies in the North Pacific, after removing the global mean</w:t>
      </w:r>
      <w:r w:rsidR="00E33042">
        <w:rPr>
          <w:rFonts w:ascii="Times New Roman" w:hAnsi="Times New Roman" w:cs="Times New Roman"/>
          <w:sz w:val="24"/>
          <w:szCs w:val="24"/>
          <w:vertAlign w:val="superscript"/>
        </w:rPr>
        <w:t>6</w:t>
      </w:r>
      <w:r w:rsidR="00323613">
        <w:rPr>
          <w:rFonts w:ascii="Times New Roman" w:hAnsi="Times New Roman" w:cs="Times New Roman"/>
          <w:sz w:val="24"/>
          <w:szCs w:val="24"/>
        </w:rPr>
        <w:t xml:space="preserve">.) </w:t>
      </w:r>
      <w:r w:rsidR="00CC3EBE">
        <w:rPr>
          <w:rFonts w:ascii="Times New Roman" w:hAnsi="Times New Roman" w:cs="Times New Roman"/>
          <w:sz w:val="24"/>
          <w:szCs w:val="24"/>
        </w:rPr>
        <w:t>T</w:t>
      </w:r>
      <w:r w:rsidR="007A131A">
        <w:rPr>
          <w:rFonts w:ascii="Times New Roman" w:hAnsi="Times New Roman" w:cs="Times New Roman"/>
          <w:sz w:val="24"/>
          <w:szCs w:val="24"/>
        </w:rPr>
        <w:t xml:space="preserve">he </w:t>
      </w:r>
      <w:r w:rsidR="00D9415A">
        <w:rPr>
          <w:rFonts w:ascii="Times New Roman" w:hAnsi="Times New Roman" w:cs="Times New Roman"/>
          <w:sz w:val="24"/>
          <w:szCs w:val="24"/>
        </w:rPr>
        <w:t xml:space="preserve">PDO </w:t>
      </w:r>
      <w:r w:rsidR="00750EBB">
        <w:rPr>
          <w:rFonts w:ascii="Times New Roman" w:hAnsi="Times New Roman" w:cs="Times New Roman"/>
          <w:sz w:val="24"/>
          <w:szCs w:val="24"/>
        </w:rPr>
        <w:t xml:space="preserve">pattern </w:t>
      </w:r>
      <w:r w:rsidR="00C40B32">
        <w:rPr>
          <w:rFonts w:ascii="Times New Roman" w:hAnsi="Times New Roman" w:cs="Times New Roman"/>
          <w:sz w:val="24"/>
          <w:szCs w:val="24"/>
        </w:rPr>
        <w:t xml:space="preserve">is </w:t>
      </w:r>
      <w:r w:rsidR="00750EBB">
        <w:rPr>
          <w:rFonts w:ascii="Times New Roman" w:hAnsi="Times New Roman" w:cs="Times New Roman"/>
          <w:sz w:val="24"/>
          <w:szCs w:val="24"/>
        </w:rPr>
        <w:t xml:space="preserve">similar to </w:t>
      </w:r>
      <w:r w:rsidR="00471E7F">
        <w:rPr>
          <w:rFonts w:ascii="Times New Roman" w:hAnsi="Times New Roman" w:cs="Times New Roman"/>
          <w:sz w:val="24"/>
          <w:szCs w:val="24"/>
        </w:rPr>
        <w:t xml:space="preserve">a </w:t>
      </w:r>
      <w:r w:rsidR="00750EBB">
        <w:rPr>
          <w:rFonts w:ascii="Times New Roman" w:hAnsi="Times New Roman" w:cs="Times New Roman"/>
          <w:sz w:val="24"/>
          <w:szCs w:val="24"/>
        </w:rPr>
        <w:t>La Nina</w:t>
      </w:r>
      <w:r w:rsidR="00F972F8">
        <w:rPr>
          <w:rFonts w:ascii="Times New Roman" w:hAnsi="Times New Roman" w:cs="Times New Roman"/>
          <w:sz w:val="24"/>
          <w:szCs w:val="24"/>
        </w:rPr>
        <w:t xml:space="preserve"> with</w:t>
      </w:r>
      <w:r w:rsidR="00CC3EBE">
        <w:rPr>
          <w:rFonts w:ascii="Times New Roman" w:hAnsi="Times New Roman" w:cs="Times New Roman"/>
          <w:sz w:val="24"/>
          <w:szCs w:val="24"/>
        </w:rPr>
        <w:t xml:space="preserve"> cooling in the eastern equatorial Pacific, </w:t>
      </w:r>
      <w:r w:rsidR="00BB685B">
        <w:rPr>
          <w:rFonts w:ascii="Times New Roman" w:hAnsi="Times New Roman" w:cs="Times New Roman"/>
          <w:sz w:val="24"/>
          <w:szCs w:val="24"/>
        </w:rPr>
        <w:t xml:space="preserve">negligible </w:t>
      </w:r>
      <w:r w:rsidR="00CC3EBE">
        <w:rPr>
          <w:rFonts w:ascii="Times New Roman" w:hAnsi="Times New Roman" w:cs="Times New Roman"/>
          <w:sz w:val="24"/>
          <w:szCs w:val="24"/>
        </w:rPr>
        <w:t>warming</w:t>
      </w:r>
      <w:r w:rsidR="007C23AB">
        <w:rPr>
          <w:rFonts w:ascii="Times New Roman" w:hAnsi="Times New Roman" w:cs="Times New Roman"/>
          <w:sz w:val="24"/>
          <w:szCs w:val="24"/>
        </w:rPr>
        <w:t xml:space="preserve"> (cooling) in the western</w:t>
      </w:r>
      <w:r w:rsidR="00CC3EBE">
        <w:rPr>
          <w:rFonts w:ascii="Times New Roman" w:hAnsi="Times New Roman" w:cs="Times New Roman"/>
          <w:sz w:val="24"/>
          <w:szCs w:val="24"/>
        </w:rPr>
        <w:t xml:space="preserve"> equatorial Pacific</w:t>
      </w:r>
      <w:r w:rsidR="007C23AB">
        <w:rPr>
          <w:rFonts w:ascii="Times New Roman" w:hAnsi="Times New Roman" w:cs="Times New Roman"/>
          <w:sz w:val="24"/>
          <w:szCs w:val="24"/>
        </w:rPr>
        <w:t xml:space="preserve"> (Indian Ocean)</w:t>
      </w:r>
      <w:r w:rsidR="00CC3EBE">
        <w:rPr>
          <w:rFonts w:ascii="Times New Roman" w:hAnsi="Times New Roman" w:cs="Times New Roman"/>
          <w:sz w:val="24"/>
          <w:szCs w:val="24"/>
        </w:rPr>
        <w:t xml:space="preserve">, and </w:t>
      </w:r>
      <w:r w:rsidR="00750EBB">
        <w:rPr>
          <w:rFonts w:ascii="Times New Roman" w:hAnsi="Times New Roman" w:cs="Times New Roman"/>
          <w:sz w:val="24"/>
          <w:szCs w:val="24"/>
        </w:rPr>
        <w:t>strong warming in the extratropical North Pacific</w:t>
      </w:r>
      <w:r w:rsidR="00DA11B5">
        <w:rPr>
          <w:rFonts w:ascii="Times New Roman" w:hAnsi="Times New Roman" w:cs="Times New Roman"/>
          <w:sz w:val="24"/>
          <w:szCs w:val="24"/>
          <w:vertAlign w:val="superscript"/>
        </w:rPr>
        <w:t>6</w:t>
      </w:r>
      <w:proofErr w:type="gramStart"/>
      <w:r w:rsidR="00DA11B5">
        <w:rPr>
          <w:rFonts w:ascii="Times New Roman" w:hAnsi="Times New Roman" w:cs="Times New Roman"/>
          <w:sz w:val="24"/>
          <w:szCs w:val="24"/>
          <w:vertAlign w:val="superscript"/>
        </w:rPr>
        <w:t>,11</w:t>
      </w:r>
      <w:proofErr w:type="gramEnd"/>
      <w:r w:rsidR="00CC3EBE">
        <w:rPr>
          <w:rFonts w:ascii="Times New Roman" w:hAnsi="Times New Roman" w:cs="Times New Roman"/>
          <w:sz w:val="24"/>
          <w:szCs w:val="24"/>
        </w:rPr>
        <w:t xml:space="preserve">. </w:t>
      </w:r>
      <w:r w:rsidR="00323613">
        <w:rPr>
          <w:rFonts w:ascii="Times New Roman" w:hAnsi="Times New Roman" w:cs="Times New Roman"/>
          <w:sz w:val="24"/>
          <w:szCs w:val="24"/>
        </w:rPr>
        <w:t xml:space="preserve"> </w:t>
      </w:r>
      <w:r w:rsidR="00DC28C4">
        <w:rPr>
          <w:rFonts w:ascii="Times New Roman" w:hAnsi="Times New Roman" w:cs="Times New Roman"/>
          <w:sz w:val="24"/>
          <w:szCs w:val="24"/>
        </w:rPr>
        <w:t xml:space="preserve">The </w:t>
      </w:r>
      <w:r w:rsidR="00D9415A">
        <w:rPr>
          <w:rFonts w:ascii="Times New Roman" w:hAnsi="Times New Roman" w:cs="Times New Roman"/>
          <w:sz w:val="24"/>
          <w:szCs w:val="24"/>
        </w:rPr>
        <w:t xml:space="preserve">corresponding </w:t>
      </w:r>
      <w:r w:rsidR="00DC28C4">
        <w:rPr>
          <w:rFonts w:ascii="Times New Roman" w:hAnsi="Times New Roman" w:cs="Times New Roman"/>
          <w:sz w:val="24"/>
          <w:szCs w:val="24"/>
        </w:rPr>
        <w:t xml:space="preserve">SLP pattern is also like a La Nina. </w:t>
      </w:r>
      <w:r w:rsidR="007D7978">
        <w:rPr>
          <w:rFonts w:ascii="Times New Roman" w:hAnsi="Times New Roman" w:cs="Times New Roman"/>
          <w:sz w:val="24"/>
          <w:szCs w:val="24"/>
        </w:rPr>
        <w:t>T</w:t>
      </w:r>
      <w:r w:rsidR="00F972F8">
        <w:rPr>
          <w:rFonts w:ascii="Times New Roman" w:hAnsi="Times New Roman" w:cs="Times New Roman"/>
          <w:sz w:val="24"/>
          <w:szCs w:val="24"/>
        </w:rPr>
        <w:t xml:space="preserve">hese </w:t>
      </w:r>
      <w:r w:rsidR="008E2B13">
        <w:rPr>
          <w:rFonts w:ascii="Times New Roman" w:hAnsi="Times New Roman" w:cs="Times New Roman"/>
          <w:sz w:val="24"/>
          <w:szCs w:val="24"/>
        </w:rPr>
        <w:t>feature</w:t>
      </w:r>
      <w:r w:rsidR="00CC3EBE">
        <w:rPr>
          <w:rFonts w:ascii="Times New Roman" w:hAnsi="Times New Roman" w:cs="Times New Roman"/>
          <w:sz w:val="24"/>
          <w:szCs w:val="24"/>
        </w:rPr>
        <w:t xml:space="preserve">s </w:t>
      </w:r>
      <w:r w:rsidR="007D7978">
        <w:rPr>
          <w:rFonts w:ascii="Times New Roman" w:hAnsi="Times New Roman" w:cs="Times New Roman"/>
          <w:sz w:val="24"/>
          <w:szCs w:val="24"/>
        </w:rPr>
        <w:t xml:space="preserve">differ substantially from </w:t>
      </w:r>
      <w:r w:rsidR="0061577C">
        <w:rPr>
          <w:rFonts w:ascii="Times New Roman" w:hAnsi="Times New Roman" w:cs="Times New Roman"/>
          <w:sz w:val="24"/>
          <w:szCs w:val="24"/>
        </w:rPr>
        <w:t xml:space="preserve">the </w:t>
      </w:r>
      <w:r w:rsidR="008E2B13">
        <w:rPr>
          <w:rFonts w:ascii="Times New Roman" w:hAnsi="Times New Roman" w:cs="Times New Roman"/>
          <w:sz w:val="24"/>
          <w:szCs w:val="24"/>
        </w:rPr>
        <w:t xml:space="preserve">observed </w:t>
      </w:r>
      <w:r w:rsidR="0061577C">
        <w:rPr>
          <w:rFonts w:ascii="Times New Roman" w:hAnsi="Times New Roman" w:cs="Times New Roman"/>
          <w:sz w:val="24"/>
          <w:szCs w:val="24"/>
        </w:rPr>
        <w:t>decadal trend</w:t>
      </w:r>
      <w:r w:rsidR="00750EBB">
        <w:rPr>
          <w:rFonts w:ascii="Times New Roman" w:hAnsi="Times New Roman" w:cs="Times New Roman"/>
          <w:sz w:val="24"/>
          <w:szCs w:val="24"/>
        </w:rPr>
        <w:t>.</w:t>
      </w:r>
      <w:r w:rsidR="007D7978">
        <w:rPr>
          <w:rFonts w:ascii="Times New Roman" w:hAnsi="Times New Roman" w:cs="Times New Roman"/>
          <w:sz w:val="24"/>
          <w:szCs w:val="24"/>
        </w:rPr>
        <w:t xml:space="preserve"> Indeed, the differences </w:t>
      </w:r>
      <w:r w:rsidR="0084030B">
        <w:rPr>
          <w:rFonts w:ascii="Times New Roman" w:hAnsi="Times New Roman" w:cs="Times New Roman"/>
          <w:sz w:val="24"/>
          <w:szCs w:val="24"/>
        </w:rPr>
        <w:t xml:space="preserve">of SST, SLP, and trade winds </w:t>
      </w:r>
      <w:r w:rsidR="007D7978">
        <w:rPr>
          <w:rFonts w:ascii="Times New Roman" w:hAnsi="Times New Roman" w:cs="Times New Roman"/>
          <w:sz w:val="24"/>
          <w:szCs w:val="24"/>
        </w:rPr>
        <w:t xml:space="preserve">between the warm (1976-1998) and cold (1999-2012) </w:t>
      </w:r>
      <w:r w:rsidR="00ED20DD">
        <w:rPr>
          <w:rFonts w:ascii="Times New Roman" w:hAnsi="Times New Roman" w:cs="Times New Roman"/>
          <w:sz w:val="24"/>
          <w:szCs w:val="24"/>
        </w:rPr>
        <w:t>phases of PDO have much more in common with</w:t>
      </w:r>
      <w:r w:rsidR="007D7978">
        <w:rPr>
          <w:rFonts w:ascii="Times New Roman" w:hAnsi="Times New Roman" w:cs="Times New Roman"/>
          <w:sz w:val="24"/>
          <w:szCs w:val="24"/>
        </w:rPr>
        <w:t xml:space="preserve"> the forced mode</w:t>
      </w:r>
      <w:r w:rsidR="00ED20DD">
        <w:rPr>
          <w:rFonts w:ascii="Times New Roman" w:hAnsi="Times New Roman" w:cs="Times New Roman"/>
          <w:sz w:val="24"/>
          <w:szCs w:val="24"/>
        </w:rPr>
        <w:t xml:space="preserve"> than</w:t>
      </w:r>
      <w:r w:rsidR="0084030B">
        <w:rPr>
          <w:rFonts w:ascii="Times New Roman" w:hAnsi="Times New Roman" w:cs="Times New Roman"/>
          <w:sz w:val="24"/>
          <w:szCs w:val="24"/>
        </w:rPr>
        <w:t xml:space="preserve"> </w:t>
      </w:r>
      <w:r w:rsidR="00471E7F">
        <w:rPr>
          <w:rFonts w:ascii="Times New Roman" w:hAnsi="Times New Roman" w:cs="Times New Roman"/>
          <w:sz w:val="24"/>
          <w:szCs w:val="24"/>
        </w:rPr>
        <w:t xml:space="preserve">with </w:t>
      </w:r>
      <w:r w:rsidR="0084030B">
        <w:rPr>
          <w:rFonts w:ascii="Times New Roman" w:hAnsi="Times New Roman" w:cs="Times New Roman"/>
          <w:sz w:val="24"/>
          <w:szCs w:val="24"/>
        </w:rPr>
        <w:t>PDO</w:t>
      </w:r>
      <w:r w:rsidR="00DA11B5">
        <w:rPr>
          <w:rFonts w:ascii="Times New Roman" w:hAnsi="Times New Roman" w:cs="Times New Roman"/>
          <w:sz w:val="24"/>
          <w:szCs w:val="24"/>
          <w:vertAlign w:val="superscript"/>
        </w:rPr>
        <w:t>11</w:t>
      </w:r>
      <w:r w:rsidR="007D7978">
        <w:rPr>
          <w:rFonts w:ascii="Times New Roman" w:hAnsi="Times New Roman" w:cs="Times New Roman"/>
          <w:sz w:val="24"/>
          <w:szCs w:val="24"/>
        </w:rPr>
        <w:t xml:space="preserve">. </w:t>
      </w:r>
    </w:p>
    <w:p w:rsidR="007D487F" w:rsidRDefault="00F54E7E" w:rsidP="00E2201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have </w:t>
      </w:r>
      <w:r w:rsidR="00BF6911">
        <w:rPr>
          <w:rFonts w:ascii="Times New Roman" w:hAnsi="Times New Roman" w:cs="Times New Roman"/>
          <w:sz w:val="24"/>
          <w:szCs w:val="24"/>
        </w:rPr>
        <w:t xml:space="preserve">cooling </w:t>
      </w:r>
      <w:r w:rsidR="004759A5">
        <w:rPr>
          <w:rFonts w:ascii="Times New Roman" w:hAnsi="Times New Roman" w:cs="Times New Roman"/>
          <w:sz w:val="24"/>
          <w:szCs w:val="24"/>
        </w:rPr>
        <w:t xml:space="preserve">in the </w:t>
      </w:r>
      <w:r w:rsidR="00083DEE">
        <w:rPr>
          <w:rFonts w:ascii="Times New Roman" w:hAnsi="Times New Roman" w:cs="Times New Roman"/>
          <w:sz w:val="24"/>
          <w:szCs w:val="24"/>
        </w:rPr>
        <w:t>east</w:t>
      </w:r>
      <w:r w:rsidR="00907400">
        <w:rPr>
          <w:rFonts w:ascii="Times New Roman" w:hAnsi="Times New Roman" w:cs="Times New Roman"/>
          <w:sz w:val="24"/>
          <w:szCs w:val="24"/>
        </w:rPr>
        <w:t>ern</w:t>
      </w:r>
      <w:r w:rsidR="004759A5">
        <w:rPr>
          <w:rFonts w:ascii="Times New Roman" w:hAnsi="Times New Roman" w:cs="Times New Roman"/>
          <w:sz w:val="24"/>
          <w:szCs w:val="24"/>
        </w:rPr>
        <w:t xml:space="preserve"> </w:t>
      </w:r>
      <w:r w:rsidR="00F718B6">
        <w:rPr>
          <w:rFonts w:ascii="Times New Roman" w:hAnsi="Times New Roman" w:cs="Times New Roman"/>
          <w:sz w:val="24"/>
          <w:szCs w:val="24"/>
        </w:rPr>
        <w:t>equatorial Pacific under</w:t>
      </w:r>
      <w:r w:rsidR="005649BD">
        <w:rPr>
          <w:rFonts w:ascii="Times New Roman" w:hAnsi="Times New Roman" w:cs="Times New Roman"/>
          <w:sz w:val="24"/>
          <w:szCs w:val="24"/>
        </w:rPr>
        <w:t xml:space="preserve"> </w:t>
      </w:r>
      <w:r w:rsidR="00083DEE">
        <w:rPr>
          <w:rFonts w:ascii="Times New Roman" w:hAnsi="Times New Roman" w:cs="Times New Roman"/>
          <w:sz w:val="24"/>
          <w:szCs w:val="24"/>
        </w:rPr>
        <w:t xml:space="preserve">a uniform radiative </w:t>
      </w:r>
      <w:r w:rsidR="00F718B6">
        <w:rPr>
          <w:rFonts w:ascii="Times New Roman" w:hAnsi="Times New Roman" w:cs="Times New Roman"/>
          <w:sz w:val="24"/>
          <w:szCs w:val="24"/>
        </w:rPr>
        <w:t>heating</w:t>
      </w:r>
      <w:r w:rsidR="00392772">
        <w:rPr>
          <w:rFonts w:ascii="Times New Roman" w:hAnsi="Times New Roman" w:cs="Times New Roman"/>
          <w:sz w:val="24"/>
          <w:szCs w:val="24"/>
        </w:rPr>
        <w:t xml:space="preserve"> </w:t>
      </w:r>
      <w:r w:rsidR="00EA7E31">
        <w:rPr>
          <w:rFonts w:ascii="Times New Roman" w:hAnsi="Times New Roman" w:cs="Times New Roman"/>
          <w:sz w:val="24"/>
          <w:szCs w:val="24"/>
        </w:rPr>
        <w:t xml:space="preserve">suggests </w:t>
      </w:r>
      <w:r>
        <w:rPr>
          <w:rFonts w:ascii="Times New Roman" w:hAnsi="Times New Roman" w:cs="Times New Roman"/>
          <w:sz w:val="24"/>
          <w:szCs w:val="24"/>
        </w:rPr>
        <w:t xml:space="preserve">strong </w:t>
      </w:r>
      <w:r w:rsidR="00902DE1">
        <w:rPr>
          <w:rFonts w:ascii="Times New Roman" w:hAnsi="Times New Roman" w:cs="Times New Roman"/>
          <w:sz w:val="24"/>
          <w:szCs w:val="24"/>
        </w:rPr>
        <w:t>feedback</w:t>
      </w:r>
      <w:r w:rsidR="00D92EF7">
        <w:rPr>
          <w:rFonts w:ascii="Times New Roman" w:hAnsi="Times New Roman" w:cs="Times New Roman"/>
          <w:sz w:val="24"/>
          <w:szCs w:val="24"/>
        </w:rPr>
        <w:t>s</w:t>
      </w:r>
      <w:r w:rsidR="00902DE1">
        <w:rPr>
          <w:rFonts w:ascii="Times New Roman" w:hAnsi="Times New Roman" w:cs="Times New Roman"/>
          <w:sz w:val="24"/>
          <w:szCs w:val="24"/>
        </w:rPr>
        <w:t xml:space="preserve"> between </w:t>
      </w:r>
      <w:r w:rsidR="000A563F">
        <w:rPr>
          <w:rFonts w:ascii="Times New Roman" w:hAnsi="Times New Roman" w:cs="Times New Roman"/>
          <w:sz w:val="24"/>
          <w:szCs w:val="24"/>
        </w:rPr>
        <w:t xml:space="preserve">the </w:t>
      </w:r>
      <w:proofErr w:type="gramStart"/>
      <w:r w:rsidR="00F718B6">
        <w:rPr>
          <w:rFonts w:ascii="Times New Roman" w:hAnsi="Times New Roman" w:cs="Times New Roman"/>
          <w:sz w:val="24"/>
          <w:szCs w:val="24"/>
        </w:rPr>
        <w:t xml:space="preserve">tropical </w:t>
      </w:r>
      <w:r>
        <w:rPr>
          <w:rFonts w:ascii="Times New Roman" w:hAnsi="Times New Roman" w:cs="Times New Roman"/>
          <w:sz w:val="24"/>
          <w:szCs w:val="24"/>
        </w:rPr>
        <w:t>ocean</w:t>
      </w:r>
      <w:proofErr w:type="gramEnd"/>
      <w:r w:rsidR="00902DE1">
        <w:rPr>
          <w:rFonts w:ascii="Times New Roman" w:hAnsi="Times New Roman" w:cs="Times New Roman"/>
          <w:sz w:val="24"/>
          <w:szCs w:val="24"/>
        </w:rPr>
        <w:t xml:space="preserve"> and atmosphere</w:t>
      </w:r>
      <w:r w:rsidR="00501C2D">
        <w:rPr>
          <w:rFonts w:ascii="Times New Roman" w:hAnsi="Times New Roman" w:cs="Times New Roman"/>
          <w:sz w:val="24"/>
          <w:szCs w:val="24"/>
        </w:rPr>
        <w:t xml:space="preserve">. </w:t>
      </w:r>
      <w:r w:rsidR="006A69FE">
        <w:rPr>
          <w:rFonts w:ascii="Times New Roman" w:hAnsi="Times New Roman" w:cs="Times New Roman"/>
          <w:sz w:val="24"/>
          <w:szCs w:val="24"/>
        </w:rPr>
        <w:t xml:space="preserve">One </w:t>
      </w:r>
      <w:r w:rsidR="001E67EB">
        <w:rPr>
          <w:rFonts w:ascii="Times New Roman" w:hAnsi="Times New Roman" w:cs="Times New Roman"/>
          <w:sz w:val="24"/>
          <w:szCs w:val="24"/>
        </w:rPr>
        <w:t>such</w:t>
      </w:r>
      <w:r w:rsidR="006A69FE">
        <w:rPr>
          <w:rFonts w:ascii="Times New Roman" w:hAnsi="Times New Roman" w:cs="Times New Roman"/>
          <w:sz w:val="24"/>
          <w:szCs w:val="24"/>
        </w:rPr>
        <w:t xml:space="preserve"> mecha</w:t>
      </w:r>
      <w:r w:rsidR="00691909">
        <w:rPr>
          <w:rFonts w:ascii="Times New Roman" w:hAnsi="Times New Roman" w:cs="Times New Roman"/>
          <w:sz w:val="24"/>
          <w:szCs w:val="24"/>
        </w:rPr>
        <w:t>nism is an</w:t>
      </w:r>
      <w:r w:rsidR="006A69FE">
        <w:rPr>
          <w:rFonts w:ascii="Times New Roman" w:hAnsi="Times New Roman" w:cs="Times New Roman"/>
          <w:sz w:val="24"/>
          <w:szCs w:val="24"/>
        </w:rPr>
        <w:t xml:space="preserve"> ocean </w:t>
      </w:r>
      <w:r w:rsidR="006A69FE">
        <w:rPr>
          <w:rFonts w:ascii="Times New Roman" w:hAnsi="Times New Roman" w:cs="Times New Roman"/>
          <w:sz w:val="24"/>
          <w:szCs w:val="24"/>
        </w:rPr>
        <w:lastRenderedPageBreak/>
        <w:t>dynamic</w:t>
      </w:r>
      <w:r w:rsidR="00602A8C">
        <w:rPr>
          <w:rFonts w:ascii="Times New Roman" w:hAnsi="Times New Roman" w:cs="Times New Roman"/>
          <w:sz w:val="24"/>
          <w:szCs w:val="24"/>
        </w:rPr>
        <w:t>al</w:t>
      </w:r>
      <w:r w:rsidR="006A69FE">
        <w:rPr>
          <w:rFonts w:ascii="Times New Roman" w:hAnsi="Times New Roman" w:cs="Times New Roman"/>
          <w:sz w:val="24"/>
          <w:szCs w:val="24"/>
        </w:rPr>
        <w:t xml:space="preserve"> thermostat</w:t>
      </w:r>
      <w:r w:rsidR="00DA11B5">
        <w:rPr>
          <w:rFonts w:ascii="Times New Roman" w:hAnsi="Times New Roman" w:cs="Times New Roman"/>
          <w:sz w:val="24"/>
          <w:szCs w:val="24"/>
          <w:vertAlign w:val="superscript"/>
        </w:rPr>
        <w:t>5</w:t>
      </w:r>
      <w:r w:rsidR="006A69FE">
        <w:rPr>
          <w:rFonts w:ascii="Times New Roman" w:hAnsi="Times New Roman" w:cs="Times New Roman"/>
          <w:sz w:val="24"/>
          <w:szCs w:val="24"/>
        </w:rPr>
        <w:t xml:space="preserve">. </w:t>
      </w:r>
      <w:r w:rsidR="00691909">
        <w:rPr>
          <w:rFonts w:ascii="Times New Roman" w:hAnsi="Times New Roman" w:cs="Times New Roman"/>
          <w:sz w:val="24"/>
          <w:szCs w:val="24"/>
        </w:rPr>
        <w:t xml:space="preserve"> </w:t>
      </w:r>
      <w:r w:rsidR="0053373C">
        <w:rPr>
          <w:rFonts w:ascii="Times New Roman" w:hAnsi="Times New Roman" w:cs="Times New Roman"/>
          <w:sz w:val="24"/>
          <w:szCs w:val="24"/>
        </w:rPr>
        <w:t xml:space="preserve">In the equatorial Pacific, </w:t>
      </w:r>
      <w:r w:rsidR="00902DE1">
        <w:rPr>
          <w:rFonts w:ascii="Times New Roman" w:hAnsi="Times New Roman" w:cs="Times New Roman"/>
          <w:sz w:val="24"/>
          <w:szCs w:val="24"/>
        </w:rPr>
        <w:t>the thermocline shoals eastward</w:t>
      </w:r>
      <w:r w:rsidR="00691909">
        <w:rPr>
          <w:rFonts w:ascii="Times New Roman" w:hAnsi="Times New Roman" w:cs="Times New Roman"/>
          <w:sz w:val="24"/>
          <w:szCs w:val="24"/>
        </w:rPr>
        <w:t>.</w:t>
      </w:r>
      <w:r w:rsidR="0053373C">
        <w:rPr>
          <w:rFonts w:ascii="Times New Roman" w:hAnsi="Times New Roman" w:cs="Times New Roman"/>
          <w:sz w:val="24"/>
          <w:szCs w:val="24"/>
        </w:rPr>
        <w:t xml:space="preserve"> </w:t>
      </w:r>
      <w:r w:rsidR="00F718B6">
        <w:rPr>
          <w:rFonts w:ascii="Times New Roman" w:hAnsi="Times New Roman" w:cs="Times New Roman"/>
          <w:sz w:val="24"/>
          <w:szCs w:val="24"/>
        </w:rPr>
        <w:t>In the west, surface</w:t>
      </w:r>
      <w:r w:rsidR="00A3140C">
        <w:rPr>
          <w:rFonts w:ascii="Times New Roman" w:hAnsi="Times New Roman" w:cs="Times New Roman"/>
          <w:sz w:val="24"/>
          <w:szCs w:val="24"/>
        </w:rPr>
        <w:t xml:space="preserve"> </w:t>
      </w:r>
      <w:r w:rsidR="00F718B6">
        <w:rPr>
          <w:rFonts w:ascii="Times New Roman" w:hAnsi="Times New Roman" w:cs="Times New Roman"/>
          <w:sz w:val="24"/>
          <w:szCs w:val="24"/>
        </w:rPr>
        <w:t>warming respond</w:t>
      </w:r>
      <w:r w:rsidR="000856DC">
        <w:rPr>
          <w:rFonts w:ascii="Times New Roman" w:hAnsi="Times New Roman" w:cs="Times New Roman"/>
          <w:sz w:val="24"/>
          <w:szCs w:val="24"/>
        </w:rPr>
        <w:t>s</w:t>
      </w:r>
      <w:r w:rsidR="00F718B6">
        <w:rPr>
          <w:rFonts w:ascii="Times New Roman" w:hAnsi="Times New Roman" w:cs="Times New Roman"/>
          <w:sz w:val="24"/>
          <w:szCs w:val="24"/>
        </w:rPr>
        <w:t xml:space="preserve"> directly to surface </w:t>
      </w:r>
      <w:r w:rsidR="00A3140C">
        <w:rPr>
          <w:rFonts w:ascii="Times New Roman" w:hAnsi="Times New Roman" w:cs="Times New Roman"/>
          <w:sz w:val="24"/>
          <w:szCs w:val="24"/>
        </w:rPr>
        <w:t>heating</w:t>
      </w:r>
      <w:r w:rsidR="00F718B6">
        <w:rPr>
          <w:rFonts w:ascii="Times New Roman" w:hAnsi="Times New Roman" w:cs="Times New Roman"/>
          <w:sz w:val="24"/>
          <w:szCs w:val="24"/>
        </w:rPr>
        <w:t>.</w:t>
      </w:r>
      <w:r w:rsidR="005312D2">
        <w:rPr>
          <w:rFonts w:ascii="Times New Roman" w:hAnsi="Times New Roman" w:cs="Times New Roman"/>
          <w:sz w:val="24"/>
          <w:szCs w:val="24"/>
        </w:rPr>
        <w:t xml:space="preserve"> </w:t>
      </w:r>
      <w:r w:rsidR="00F718B6">
        <w:rPr>
          <w:rFonts w:ascii="Times New Roman" w:hAnsi="Times New Roman" w:cs="Times New Roman"/>
          <w:sz w:val="24"/>
          <w:szCs w:val="24"/>
        </w:rPr>
        <w:t xml:space="preserve">In the east, because of a shallow thermocline, surface warming </w:t>
      </w:r>
      <w:r w:rsidR="000856DC">
        <w:rPr>
          <w:rFonts w:ascii="Times New Roman" w:hAnsi="Times New Roman" w:cs="Times New Roman"/>
          <w:sz w:val="24"/>
          <w:szCs w:val="24"/>
        </w:rPr>
        <w:t xml:space="preserve">however </w:t>
      </w:r>
      <w:r w:rsidR="0011605F">
        <w:rPr>
          <w:rFonts w:ascii="Times New Roman" w:hAnsi="Times New Roman" w:cs="Times New Roman"/>
          <w:sz w:val="24"/>
          <w:szCs w:val="24"/>
        </w:rPr>
        <w:t>is</w:t>
      </w:r>
      <w:r w:rsidR="00F718B6">
        <w:rPr>
          <w:rFonts w:ascii="Times New Roman" w:hAnsi="Times New Roman" w:cs="Times New Roman"/>
          <w:sz w:val="24"/>
          <w:szCs w:val="24"/>
        </w:rPr>
        <w:t xml:space="preserve"> offset by </w:t>
      </w:r>
      <w:r w:rsidR="0011605F">
        <w:rPr>
          <w:rFonts w:ascii="Times New Roman" w:hAnsi="Times New Roman" w:cs="Times New Roman"/>
          <w:sz w:val="24"/>
          <w:szCs w:val="24"/>
        </w:rPr>
        <w:t xml:space="preserve">cold </w:t>
      </w:r>
      <w:r w:rsidR="00F718B6">
        <w:rPr>
          <w:rFonts w:ascii="Times New Roman" w:hAnsi="Times New Roman" w:cs="Times New Roman"/>
          <w:sz w:val="24"/>
          <w:szCs w:val="24"/>
        </w:rPr>
        <w:t>upwelling,</w:t>
      </w:r>
      <w:r w:rsidR="005312D2">
        <w:rPr>
          <w:rFonts w:ascii="Times New Roman" w:hAnsi="Times New Roman" w:cs="Times New Roman"/>
          <w:sz w:val="24"/>
          <w:szCs w:val="24"/>
        </w:rPr>
        <w:t xml:space="preserve"> </w:t>
      </w:r>
      <w:r w:rsidR="00F718B6">
        <w:rPr>
          <w:rFonts w:ascii="Times New Roman" w:hAnsi="Times New Roman" w:cs="Times New Roman"/>
          <w:sz w:val="24"/>
          <w:szCs w:val="24"/>
        </w:rPr>
        <w:t>producing a smaller temperature increase</w:t>
      </w:r>
      <w:r w:rsidR="00F145A9">
        <w:rPr>
          <w:rFonts w:ascii="Times New Roman" w:hAnsi="Times New Roman" w:cs="Times New Roman"/>
          <w:sz w:val="24"/>
          <w:szCs w:val="24"/>
        </w:rPr>
        <w:t xml:space="preserve">. </w:t>
      </w:r>
      <w:r w:rsidR="00A1216A">
        <w:rPr>
          <w:rFonts w:ascii="Times New Roman" w:hAnsi="Times New Roman" w:cs="Times New Roman"/>
          <w:sz w:val="24"/>
          <w:szCs w:val="24"/>
        </w:rPr>
        <w:t>Consequently</w:t>
      </w:r>
      <w:r w:rsidR="00F83D86">
        <w:rPr>
          <w:rFonts w:ascii="Times New Roman" w:hAnsi="Times New Roman" w:cs="Times New Roman"/>
          <w:sz w:val="24"/>
          <w:szCs w:val="24"/>
        </w:rPr>
        <w:t>,</w:t>
      </w:r>
      <w:r w:rsidR="00691909">
        <w:rPr>
          <w:rFonts w:ascii="Times New Roman" w:hAnsi="Times New Roman" w:cs="Times New Roman"/>
          <w:sz w:val="24"/>
          <w:szCs w:val="24"/>
        </w:rPr>
        <w:t xml:space="preserve"> </w:t>
      </w:r>
      <w:r w:rsidR="00A3140C">
        <w:rPr>
          <w:rFonts w:ascii="Times New Roman" w:hAnsi="Times New Roman" w:cs="Times New Roman"/>
          <w:sz w:val="24"/>
          <w:szCs w:val="24"/>
        </w:rPr>
        <w:t xml:space="preserve">there </w:t>
      </w:r>
      <w:r w:rsidR="00083DEE">
        <w:rPr>
          <w:rFonts w:ascii="Times New Roman" w:hAnsi="Times New Roman" w:cs="Times New Roman"/>
          <w:sz w:val="24"/>
          <w:szCs w:val="24"/>
        </w:rPr>
        <w:t>will be</w:t>
      </w:r>
      <w:r w:rsidR="00F83D86">
        <w:rPr>
          <w:rFonts w:ascii="Times New Roman" w:hAnsi="Times New Roman" w:cs="Times New Roman"/>
          <w:sz w:val="24"/>
          <w:szCs w:val="24"/>
        </w:rPr>
        <w:t xml:space="preserve"> an </w:t>
      </w:r>
      <w:r w:rsidR="00691909">
        <w:rPr>
          <w:rFonts w:ascii="Times New Roman" w:hAnsi="Times New Roman" w:cs="Times New Roman"/>
          <w:sz w:val="24"/>
          <w:szCs w:val="24"/>
        </w:rPr>
        <w:t>east-west SST gradient</w:t>
      </w:r>
      <w:r w:rsidR="000856DC">
        <w:rPr>
          <w:rFonts w:ascii="Times New Roman" w:hAnsi="Times New Roman" w:cs="Times New Roman"/>
          <w:sz w:val="24"/>
          <w:szCs w:val="24"/>
        </w:rPr>
        <w:t xml:space="preserve"> which through t</w:t>
      </w:r>
      <w:r w:rsidR="00907400">
        <w:rPr>
          <w:rFonts w:ascii="Times New Roman" w:hAnsi="Times New Roman" w:cs="Times New Roman"/>
          <w:sz w:val="24"/>
          <w:szCs w:val="24"/>
        </w:rPr>
        <w:t>he Bjerknes feedback</w:t>
      </w:r>
      <w:r w:rsidR="000856DC">
        <w:rPr>
          <w:rFonts w:ascii="Times New Roman" w:hAnsi="Times New Roman" w:cs="Times New Roman"/>
          <w:sz w:val="24"/>
          <w:szCs w:val="24"/>
        </w:rPr>
        <w:t>,</w:t>
      </w:r>
      <w:r w:rsidR="00907400">
        <w:rPr>
          <w:rFonts w:ascii="Times New Roman" w:hAnsi="Times New Roman" w:cs="Times New Roman"/>
          <w:sz w:val="24"/>
          <w:szCs w:val="24"/>
        </w:rPr>
        <w:t xml:space="preserve"> </w:t>
      </w:r>
      <w:r w:rsidR="00F74566">
        <w:rPr>
          <w:rFonts w:ascii="Times New Roman" w:hAnsi="Times New Roman" w:cs="Times New Roman"/>
          <w:sz w:val="24"/>
          <w:szCs w:val="24"/>
        </w:rPr>
        <w:t>c</w:t>
      </w:r>
      <w:r w:rsidR="005312D2">
        <w:rPr>
          <w:rFonts w:ascii="Times New Roman" w:hAnsi="Times New Roman" w:cs="Times New Roman"/>
          <w:sz w:val="24"/>
          <w:szCs w:val="24"/>
        </w:rPr>
        <w:t xml:space="preserve">ould </w:t>
      </w:r>
      <w:r w:rsidR="00907400">
        <w:rPr>
          <w:rFonts w:ascii="Times New Roman" w:hAnsi="Times New Roman" w:cs="Times New Roman"/>
          <w:sz w:val="24"/>
          <w:szCs w:val="24"/>
        </w:rPr>
        <w:t xml:space="preserve">lead to </w:t>
      </w:r>
      <w:r w:rsidR="00F718B6">
        <w:rPr>
          <w:rFonts w:ascii="Times New Roman" w:hAnsi="Times New Roman" w:cs="Times New Roman"/>
          <w:sz w:val="24"/>
          <w:szCs w:val="24"/>
        </w:rPr>
        <w:t>a</w:t>
      </w:r>
      <w:r w:rsidR="005312D2">
        <w:rPr>
          <w:rFonts w:ascii="Times New Roman" w:hAnsi="Times New Roman" w:cs="Times New Roman"/>
          <w:sz w:val="24"/>
          <w:szCs w:val="24"/>
        </w:rPr>
        <w:t xml:space="preserve"> La Nina-like </w:t>
      </w:r>
      <w:r w:rsidR="00ED3D04">
        <w:rPr>
          <w:rFonts w:ascii="Times New Roman" w:hAnsi="Times New Roman" w:cs="Times New Roman"/>
          <w:sz w:val="24"/>
          <w:szCs w:val="24"/>
        </w:rPr>
        <w:t>pattern</w:t>
      </w:r>
      <w:r w:rsidR="0011605F">
        <w:rPr>
          <w:rFonts w:ascii="Times New Roman" w:hAnsi="Times New Roman" w:cs="Times New Roman"/>
          <w:sz w:val="24"/>
          <w:szCs w:val="24"/>
        </w:rPr>
        <w:t xml:space="preserve"> comparable to</w:t>
      </w:r>
      <w:r w:rsidR="000856DC">
        <w:rPr>
          <w:rFonts w:ascii="Times New Roman" w:hAnsi="Times New Roman" w:cs="Times New Roman"/>
          <w:sz w:val="24"/>
          <w:szCs w:val="24"/>
        </w:rPr>
        <w:t xml:space="preserve"> the forced mode</w:t>
      </w:r>
      <w:r w:rsidR="005312D2">
        <w:rPr>
          <w:rFonts w:ascii="Times New Roman" w:hAnsi="Times New Roman" w:cs="Times New Roman"/>
          <w:sz w:val="24"/>
          <w:szCs w:val="24"/>
        </w:rPr>
        <w:t>.</w:t>
      </w:r>
      <w:r w:rsidR="00E26B2E">
        <w:rPr>
          <w:rFonts w:ascii="Times New Roman" w:hAnsi="Times New Roman" w:cs="Times New Roman"/>
          <w:sz w:val="24"/>
          <w:szCs w:val="24"/>
        </w:rPr>
        <w:t xml:space="preserve"> </w:t>
      </w:r>
      <w:r w:rsidR="00C737D5">
        <w:rPr>
          <w:rFonts w:ascii="Times New Roman" w:hAnsi="Times New Roman" w:cs="Times New Roman"/>
          <w:sz w:val="24"/>
          <w:szCs w:val="24"/>
        </w:rPr>
        <w:t>Moreover, a</w:t>
      </w:r>
      <w:r w:rsidR="00A40CBA">
        <w:rPr>
          <w:rFonts w:ascii="Times New Roman" w:hAnsi="Times New Roman" w:cs="Times New Roman"/>
          <w:sz w:val="24"/>
          <w:szCs w:val="24"/>
        </w:rPr>
        <w:t xml:space="preserve"> </w:t>
      </w:r>
      <w:r w:rsidR="005312D2">
        <w:rPr>
          <w:rFonts w:ascii="Times New Roman" w:hAnsi="Times New Roman" w:cs="Times New Roman"/>
          <w:sz w:val="24"/>
          <w:szCs w:val="24"/>
        </w:rPr>
        <w:t xml:space="preserve">strong </w:t>
      </w:r>
      <w:r w:rsidR="00A40CBA">
        <w:rPr>
          <w:rFonts w:ascii="Times New Roman" w:hAnsi="Times New Roman" w:cs="Times New Roman"/>
          <w:sz w:val="24"/>
          <w:szCs w:val="24"/>
        </w:rPr>
        <w:t xml:space="preserve">La Nina-like climatology </w:t>
      </w:r>
      <w:r w:rsidR="00F718B6">
        <w:rPr>
          <w:rFonts w:ascii="Times New Roman" w:hAnsi="Times New Roman" w:cs="Times New Roman"/>
          <w:sz w:val="24"/>
          <w:szCs w:val="24"/>
        </w:rPr>
        <w:t>might</w:t>
      </w:r>
      <w:r w:rsidR="005312D2">
        <w:rPr>
          <w:rFonts w:ascii="Times New Roman" w:hAnsi="Times New Roman" w:cs="Times New Roman"/>
          <w:sz w:val="24"/>
          <w:szCs w:val="24"/>
        </w:rPr>
        <w:t xml:space="preserve"> </w:t>
      </w:r>
      <w:r w:rsidR="00A40CBA">
        <w:rPr>
          <w:rFonts w:ascii="Times New Roman" w:hAnsi="Times New Roman" w:cs="Times New Roman"/>
          <w:sz w:val="24"/>
          <w:szCs w:val="24"/>
        </w:rPr>
        <w:t xml:space="preserve">suppress </w:t>
      </w:r>
      <w:r w:rsidR="00A1216A">
        <w:rPr>
          <w:rFonts w:ascii="Times New Roman" w:hAnsi="Times New Roman" w:cs="Times New Roman"/>
          <w:sz w:val="24"/>
          <w:szCs w:val="24"/>
        </w:rPr>
        <w:t xml:space="preserve">El Nino </w:t>
      </w:r>
      <w:r w:rsidR="00A40CBA">
        <w:rPr>
          <w:rFonts w:ascii="Times New Roman" w:hAnsi="Times New Roman" w:cs="Times New Roman"/>
          <w:sz w:val="24"/>
          <w:szCs w:val="24"/>
        </w:rPr>
        <w:t>events</w:t>
      </w:r>
      <w:r w:rsidR="00DA11B5">
        <w:rPr>
          <w:rFonts w:ascii="Times New Roman" w:hAnsi="Times New Roman" w:cs="Times New Roman"/>
          <w:sz w:val="24"/>
          <w:szCs w:val="24"/>
          <w:vertAlign w:val="superscript"/>
        </w:rPr>
        <w:t>12</w:t>
      </w:r>
      <w:r w:rsidR="00DA11B5">
        <w:rPr>
          <w:rFonts w:ascii="Times New Roman" w:hAnsi="Times New Roman" w:cs="Times New Roman"/>
          <w:sz w:val="24"/>
          <w:szCs w:val="24"/>
        </w:rPr>
        <w:t>.</w:t>
      </w:r>
      <w:r w:rsidR="00260DE2">
        <w:rPr>
          <w:rFonts w:ascii="Times New Roman" w:hAnsi="Times New Roman" w:cs="Times New Roman"/>
          <w:sz w:val="24"/>
          <w:szCs w:val="24"/>
        </w:rPr>
        <w:t xml:space="preserve"> </w:t>
      </w:r>
      <w:r w:rsidR="00DA11B5">
        <w:rPr>
          <w:rFonts w:ascii="Times New Roman" w:hAnsi="Times New Roman" w:cs="Times New Roman"/>
          <w:sz w:val="24"/>
          <w:szCs w:val="24"/>
        </w:rPr>
        <w:t>This</w:t>
      </w:r>
      <w:r w:rsidR="00F74566">
        <w:rPr>
          <w:rFonts w:ascii="Times New Roman" w:hAnsi="Times New Roman" w:cs="Times New Roman"/>
          <w:sz w:val="24"/>
          <w:szCs w:val="24"/>
        </w:rPr>
        <w:t xml:space="preserve"> </w:t>
      </w:r>
      <w:r w:rsidR="000856DC">
        <w:rPr>
          <w:rFonts w:ascii="Times New Roman" w:hAnsi="Times New Roman" w:cs="Times New Roman"/>
          <w:sz w:val="24"/>
          <w:szCs w:val="24"/>
        </w:rPr>
        <w:t xml:space="preserve">is </w:t>
      </w:r>
      <w:r w:rsidR="005312D2">
        <w:rPr>
          <w:rFonts w:ascii="Times New Roman" w:hAnsi="Times New Roman" w:cs="Times New Roman"/>
          <w:sz w:val="24"/>
          <w:szCs w:val="24"/>
        </w:rPr>
        <w:t>also</w:t>
      </w:r>
      <w:r w:rsidR="00F74566">
        <w:rPr>
          <w:rFonts w:ascii="Times New Roman" w:hAnsi="Times New Roman" w:cs="Times New Roman"/>
          <w:sz w:val="24"/>
          <w:szCs w:val="24"/>
        </w:rPr>
        <w:t xml:space="preserve"> </w:t>
      </w:r>
      <w:r w:rsidR="004F6359">
        <w:rPr>
          <w:rFonts w:ascii="Times New Roman" w:hAnsi="Times New Roman" w:cs="Times New Roman"/>
          <w:sz w:val="24"/>
          <w:szCs w:val="24"/>
        </w:rPr>
        <w:t xml:space="preserve">consistent with </w:t>
      </w:r>
      <w:r w:rsidR="005B6EF2">
        <w:rPr>
          <w:rFonts w:ascii="Times New Roman" w:hAnsi="Times New Roman" w:cs="Times New Roman"/>
          <w:sz w:val="24"/>
          <w:szCs w:val="24"/>
        </w:rPr>
        <w:t xml:space="preserve">diminishing El Nino activities </w:t>
      </w:r>
      <w:r w:rsidR="00661DCF">
        <w:rPr>
          <w:rFonts w:ascii="Times New Roman" w:hAnsi="Times New Roman" w:cs="Times New Roman"/>
          <w:sz w:val="24"/>
          <w:szCs w:val="24"/>
        </w:rPr>
        <w:t>during</w:t>
      </w:r>
      <w:r w:rsidR="004F6359">
        <w:rPr>
          <w:rFonts w:ascii="Times New Roman" w:hAnsi="Times New Roman" w:cs="Times New Roman"/>
          <w:sz w:val="24"/>
          <w:szCs w:val="24"/>
        </w:rPr>
        <w:t xml:space="preserve"> th</w:t>
      </w:r>
      <w:r w:rsidR="00A1216A">
        <w:rPr>
          <w:rFonts w:ascii="Times New Roman" w:hAnsi="Times New Roman" w:cs="Times New Roman"/>
          <w:sz w:val="24"/>
          <w:szCs w:val="24"/>
        </w:rPr>
        <w:t xml:space="preserve">e current hiatus </w:t>
      </w:r>
      <w:r w:rsidR="00A62A7F">
        <w:rPr>
          <w:rFonts w:ascii="Times New Roman" w:hAnsi="Times New Roman" w:cs="Times New Roman"/>
          <w:sz w:val="24"/>
          <w:szCs w:val="24"/>
        </w:rPr>
        <w:t>(</w:t>
      </w:r>
      <w:r w:rsidR="00AB76F9">
        <w:rPr>
          <w:rFonts w:ascii="Times New Roman" w:hAnsi="Times New Roman" w:cs="Times New Roman"/>
          <w:sz w:val="24"/>
          <w:szCs w:val="24"/>
        </w:rPr>
        <w:t xml:space="preserve">Supplementary </w:t>
      </w:r>
      <w:r w:rsidR="00A62A7F">
        <w:rPr>
          <w:rFonts w:ascii="Times New Roman" w:hAnsi="Times New Roman" w:cs="Times New Roman"/>
          <w:sz w:val="24"/>
          <w:szCs w:val="24"/>
        </w:rPr>
        <w:t xml:space="preserve">Fig. </w:t>
      </w:r>
      <w:ins w:id="11" w:author="Windows User" w:date="2014-03-31T10:59:00Z">
        <w:r w:rsidR="003D172B">
          <w:rPr>
            <w:rFonts w:ascii="Times New Roman" w:eastAsia="宋体" w:hAnsi="Times New Roman" w:cs="Times New Roman" w:hint="eastAsia"/>
            <w:sz w:val="24"/>
            <w:szCs w:val="24"/>
            <w:lang w:eastAsia="zh-CN"/>
          </w:rPr>
          <w:t>2</w:t>
        </w:r>
      </w:ins>
      <w:del w:id="12" w:author="Windows User" w:date="2014-03-31T10:59:00Z">
        <w:r w:rsidR="00A62A7F" w:rsidDel="003D172B">
          <w:rPr>
            <w:rFonts w:ascii="Times New Roman" w:hAnsi="Times New Roman" w:cs="Times New Roman"/>
            <w:sz w:val="24"/>
            <w:szCs w:val="24"/>
          </w:rPr>
          <w:delText>1</w:delText>
        </w:r>
      </w:del>
      <w:r w:rsidR="00A62A7F">
        <w:rPr>
          <w:rFonts w:ascii="Times New Roman" w:hAnsi="Times New Roman" w:cs="Times New Roman"/>
          <w:sz w:val="24"/>
          <w:szCs w:val="24"/>
        </w:rPr>
        <w:t>).</w:t>
      </w:r>
      <w:r w:rsidR="000C536F">
        <w:rPr>
          <w:rFonts w:ascii="Times New Roman" w:hAnsi="Times New Roman" w:cs="Times New Roman"/>
          <w:sz w:val="24"/>
          <w:szCs w:val="24"/>
        </w:rPr>
        <w:t xml:space="preserve"> </w:t>
      </w:r>
      <w:r w:rsidR="000856DC">
        <w:rPr>
          <w:rFonts w:ascii="Times New Roman" w:hAnsi="Times New Roman" w:cs="Times New Roman"/>
          <w:sz w:val="24"/>
          <w:szCs w:val="24"/>
        </w:rPr>
        <w:t>T</w:t>
      </w:r>
      <w:r w:rsidR="0011605F">
        <w:rPr>
          <w:rFonts w:ascii="Times New Roman" w:hAnsi="Times New Roman" w:cs="Times New Roman"/>
          <w:sz w:val="24"/>
          <w:szCs w:val="24"/>
        </w:rPr>
        <w:t>he connection</w:t>
      </w:r>
      <w:r w:rsidR="000856DC">
        <w:rPr>
          <w:rFonts w:ascii="Times New Roman" w:hAnsi="Times New Roman" w:cs="Times New Roman"/>
          <w:sz w:val="24"/>
          <w:szCs w:val="24"/>
        </w:rPr>
        <w:t xml:space="preserve"> </w:t>
      </w:r>
      <w:r w:rsidR="0011605F">
        <w:rPr>
          <w:rFonts w:ascii="Times New Roman" w:hAnsi="Times New Roman" w:cs="Times New Roman"/>
          <w:sz w:val="24"/>
          <w:szCs w:val="24"/>
        </w:rPr>
        <w:t xml:space="preserve">is gratifying, which </w:t>
      </w:r>
      <w:r w:rsidR="000856DC">
        <w:rPr>
          <w:rFonts w:ascii="Times New Roman" w:hAnsi="Times New Roman" w:cs="Times New Roman"/>
          <w:sz w:val="24"/>
          <w:szCs w:val="24"/>
        </w:rPr>
        <w:t xml:space="preserve">however could be entirely coincidental </w:t>
      </w:r>
      <w:r w:rsidR="005B6EF2">
        <w:rPr>
          <w:rFonts w:ascii="Times New Roman" w:hAnsi="Times New Roman" w:cs="Times New Roman"/>
          <w:sz w:val="24"/>
          <w:szCs w:val="24"/>
        </w:rPr>
        <w:t xml:space="preserve">because </w:t>
      </w:r>
      <w:r w:rsidR="000856DC">
        <w:rPr>
          <w:rFonts w:ascii="Times New Roman" w:hAnsi="Times New Roman" w:cs="Times New Roman"/>
          <w:sz w:val="24"/>
          <w:szCs w:val="24"/>
        </w:rPr>
        <w:t xml:space="preserve">of </w:t>
      </w:r>
      <w:r w:rsidR="005B6EF2">
        <w:rPr>
          <w:rFonts w:ascii="Times New Roman" w:hAnsi="Times New Roman" w:cs="Times New Roman"/>
          <w:sz w:val="24"/>
          <w:szCs w:val="24"/>
        </w:rPr>
        <w:t xml:space="preserve">the </w:t>
      </w:r>
      <w:r w:rsidR="000856DC">
        <w:rPr>
          <w:rFonts w:ascii="Times New Roman" w:hAnsi="Times New Roman" w:cs="Times New Roman"/>
          <w:sz w:val="24"/>
          <w:szCs w:val="24"/>
        </w:rPr>
        <w:t>relatively short record</w:t>
      </w:r>
      <w:r w:rsidR="009260FB">
        <w:rPr>
          <w:rFonts w:ascii="Times New Roman" w:hAnsi="Times New Roman" w:cs="Times New Roman"/>
          <w:sz w:val="24"/>
          <w:szCs w:val="24"/>
        </w:rPr>
        <w:t xml:space="preserve">. </w:t>
      </w:r>
    </w:p>
    <w:p w:rsidR="00F145A9" w:rsidRDefault="00570478" w:rsidP="00E2201B">
      <w:pPr>
        <w:spacing w:line="480" w:lineRule="auto"/>
        <w:jc w:val="both"/>
        <w:rPr>
          <w:rFonts w:ascii="Times New Roman" w:hAnsi="Times New Roman" w:cs="Times New Roman"/>
          <w:sz w:val="24"/>
          <w:szCs w:val="24"/>
        </w:rPr>
      </w:pPr>
      <w:r>
        <w:rPr>
          <w:rFonts w:ascii="Times New Roman" w:hAnsi="Times New Roman" w:cs="Times New Roman"/>
          <w:sz w:val="24"/>
          <w:szCs w:val="24"/>
        </w:rPr>
        <w:t>N</w:t>
      </w:r>
      <w:r w:rsidR="00A40B56">
        <w:rPr>
          <w:rFonts w:ascii="Times New Roman" w:hAnsi="Times New Roman" w:cs="Times New Roman"/>
          <w:sz w:val="24"/>
          <w:szCs w:val="24"/>
        </w:rPr>
        <w:t>o</w:t>
      </w:r>
      <w:r w:rsidR="00B84E50">
        <w:rPr>
          <w:rFonts w:ascii="Times New Roman" w:hAnsi="Times New Roman" w:cs="Times New Roman"/>
          <w:sz w:val="24"/>
          <w:szCs w:val="24"/>
        </w:rPr>
        <w:t xml:space="preserve"> climate model in</w:t>
      </w:r>
      <w:r w:rsidR="0071519C">
        <w:rPr>
          <w:rFonts w:ascii="Times New Roman" w:hAnsi="Times New Roman" w:cs="Times New Roman"/>
          <w:sz w:val="24"/>
          <w:szCs w:val="24"/>
        </w:rPr>
        <w:t xml:space="preserve"> CMIP5 </w:t>
      </w:r>
      <w:r w:rsidR="00751AD9">
        <w:rPr>
          <w:rFonts w:ascii="Times New Roman" w:hAnsi="Times New Roman" w:cs="Times New Roman"/>
          <w:sz w:val="24"/>
          <w:szCs w:val="24"/>
        </w:rPr>
        <w:t>appears to have</w:t>
      </w:r>
      <w:r>
        <w:rPr>
          <w:rFonts w:ascii="Times New Roman" w:hAnsi="Times New Roman" w:cs="Times New Roman"/>
          <w:sz w:val="24"/>
          <w:szCs w:val="24"/>
        </w:rPr>
        <w:t xml:space="preserve"> </w:t>
      </w:r>
      <w:r w:rsidR="004970B2">
        <w:rPr>
          <w:rFonts w:ascii="Times New Roman" w:hAnsi="Times New Roman" w:cs="Times New Roman"/>
          <w:sz w:val="24"/>
          <w:szCs w:val="24"/>
        </w:rPr>
        <w:t>reproduce</w:t>
      </w:r>
      <w:r w:rsidR="00D556F0">
        <w:rPr>
          <w:rFonts w:ascii="Times New Roman" w:hAnsi="Times New Roman" w:cs="Times New Roman"/>
          <w:sz w:val="24"/>
          <w:szCs w:val="24"/>
        </w:rPr>
        <w:t>d</w:t>
      </w:r>
      <w:r w:rsidR="004970B2">
        <w:rPr>
          <w:rFonts w:ascii="Times New Roman" w:hAnsi="Times New Roman" w:cs="Times New Roman"/>
          <w:sz w:val="24"/>
          <w:szCs w:val="24"/>
        </w:rPr>
        <w:t xml:space="preserve"> </w:t>
      </w:r>
      <w:r w:rsidR="0071519C">
        <w:rPr>
          <w:rFonts w:ascii="Times New Roman" w:hAnsi="Times New Roman" w:cs="Times New Roman"/>
          <w:sz w:val="24"/>
          <w:szCs w:val="24"/>
        </w:rPr>
        <w:t xml:space="preserve">the observed </w:t>
      </w:r>
      <w:r w:rsidR="004970B2">
        <w:rPr>
          <w:rFonts w:ascii="Times New Roman" w:hAnsi="Times New Roman" w:cs="Times New Roman"/>
          <w:sz w:val="24"/>
          <w:szCs w:val="24"/>
        </w:rPr>
        <w:t xml:space="preserve">La Nina-like </w:t>
      </w:r>
      <w:r w:rsidR="0071519C">
        <w:rPr>
          <w:rFonts w:ascii="Times New Roman" w:hAnsi="Times New Roman" w:cs="Times New Roman"/>
          <w:sz w:val="24"/>
          <w:szCs w:val="24"/>
        </w:rPr>
        <w:t>trend</w:t>
      </w:r>
      <w:r w:rsidR="00715036">
        <w:rPr>
          <w:rFonts w:ascii="Times New Roman" w:hAnsi="Times New Roman" w:cs="Times New Roman"/>
          <w:sz w:val="24"/>
          <w:szCs w:val="24"/>
          <w:vertAlign w:val="superscript"/>
        </w:rPr>
        <w:t>4</w:t>
      </w:r>
      <w:proofErr w:type="gramStart"/>
      <w:r w:rsidR="00715036">
        <w:rPr>
          <w:rFonts w:ascii="Times New Roman" w:hAnsi="Times New Roman" w:cs="Times New Roman"/>
          <w:sz w:val="24"/>
          <w:szCs w:val="24"/>
          <w:vertAlign w:val="superscript"/>
        </w:rPr>
        <w:t>,13</w:t>
      </w:r>
      <w:proofErr w:type="gramEnd"/>
      <w:r w:rsidR="0071519C">
        <w:rPr>
          <w:rFonts w:ascii="Times New Roman" w:hAnsi="Times New Roman" w:cs="Times New Roman"/>
          <w:sz w:val="24"/>
          <w:szCs w:val="24"/>
        </w:rPr>
        <w:t xml:space="preserve">. We are however most interested in </w:t>
      </w:r>
      <w:r w:rsidR="00EB1495">
        <w:rPr>
          <w:rFonts w:ascii="Times New Roman" w:hAnsi="Times New Roman" w:cs="Times New Roman"/>
          <w:sz w:val="24"/>
          <w:szCs w:val="24"/>
        </w:rPr>
        <w:t>knowing whether</w:t>
      </w:r>
      <w:r w:rsidR="0071519C">
        <w:rPr>
          <w:rFonts w:ascii="Times New Roman" w:hAnsi="Times New Roman" w:cs="Times New Roman"/>
          <w:sz w:val="24"/>
          <w:szCs w:val="24"/>
        </w:rPr>
        <w:t xml:space="preserve"> </w:t>
      </w:r>
      <w:r w:rsidR="00D556F0">
        <w:rPr>
          <w:rFonts w:ascii="Times New Roman" w:hAnsi="Times New Roman" w:cs="Times New Roman"/>
          <w:sz w:val="24"/>
          <w:szCs w:val="24"/>
        </w:rPr>
        <w:t xml:space="preserve">coupled </w:t>
      </w:r>
      <w:r w:rsidR="0071519C">
        <w:rPr>
          <w:rFonts w:ascii="Times New Roman" w:hAnsi="Times New Roman" w:cs="Times New Roman"/>
          <w:sz w:val="24"/>
          <w:szCs w:val="24"/>
        </w:rPr>
        <w:t>climate model</w:t>
      </w:r>
      <w:r>
        <w:rPr>
          <w:rFonts w:ascii="Times New Roman" w:hAnsi="Times New Roman" w:cs="Times New Roman"/>
          <w:sz w:val="24"/>
          <w:szCs w:val="24"/>
        </w:rPr>
        <w:t>s</w:t>
      </w:r>
      <w:r w:rsidR="0071519C">
        <w:rPr>
          <w:rFonts w:ascii="Times New Roman" w:hAnsi="Times New Roman" w:cs="Times New Roman"/>
          <w:sz w:val="24"/>
          <w:szCs w:val="24"/>
        </w:rPr>
        <w:t xml:space="preserve"> </w:t>
      </w:r>
      <w:r w:rsidR="004970B2">
        <w:rPr>
          <w:rFonts w:ascii="Times New Roman" w:hAnsi="Times New Roman" w:cs="Times New Roman"/>
          <w:sz w:val="24"/>
          <w:szCs w:val="24"/>
        </w:rPr>
        <w:t xml:space="preserve">could capture </w:t>
      </w:r>
      <w:r w:rsidR="004472AD">
        <w:rPr>
          <w:rFonts w:ascii="Times New Roman" w:hAnsi="Times New Roman" w:cs="Times New Roman"/>
          <w:sz w:val="24"/>
          <w:szCs w:val="24"/>
        </w:rPr>
        <w:t xml:space="preserve">a La Nina-like </w:t>
      </w:r>
      <w:r w:rsidR="004970B2">
        <w:rPr>
          <w:rFonts w:ascii="Times New Roman" w:hAnsi="Times New Roman" w:cs="Times New Roman"/>
          <w:sz w:val="24"/>
          <w:szCs w:val="24"/>
        </w:rPr>
        <w:t>feature</w:t>
      </w:r>
      <w:r w:rsidR="00573A96">
        <w:rPr>
          <w:rFonts w:ascii="Times New Roman" w:hAnsi="Times New Roman" w:cs="Times New Roman"/>
          <w:sz w:val="24"/>
          <w:szCs w:val="24"/>
        </w:rPr>
        <w:t xml:space="preserve">. </w:t>
      </w:r>
      <w:r w:rsidR="00C05788">
        <w:rPr>
          <w:rFonts w:ascii="Times New Roman" w:hAnsi="Times New Roman" w:cs="Times New Roman"/>
          <w:sz w:val="24"/>
          <w:szCs w:val="24"/>
        </w:rPr>
        <w:t>An extensive</w:t>
      </w:r>
      <w:r w:rsidR="00EB1495">
        <w:rPr>
          <w:rFonts w:ascii="Times New Roman" w:hAnsi="Times New Roman" w:cs="Times New Roman"/>
          <w:sz w:val="24"/>
          <w:szCs w:val="24"/>
        </w:rPr>
        <w:t xml:space="preserve"> search </w:t>
      </w:r>
      <w:r w:rsidR="00C05788">
        <w:rPr>
          <w:rFonts w:ascii="Times New Roman" w:hAnsi="Times New Roman" w:cs="Times New Roman"/>
          <w:sz w:val="24"/>
          <w:szCs w:val="24"/>
        </w:rPr>
        <w:t xml:space="preserve">of all climate models </w:t>
      </w:r>
      <w:r w:rsidR="00EB1495">
        <w:rPr>
          <w:rFonts w:ascii="Times New Roman" w:hAnsi="Times New Roman" w:cs="Times New Roman"/>
          <w:sz w:val="24"/>
          <w:szCs w:val="24"/>
        </w:rPr>
        <w:t xml:space="preserve">is beyond the scope of this study. Instead, </w:t>
      </w:r>
      <w:r w:rsidR="00573A96">
        <w:rPr>
          <w:rFonts w:ascii="Times New Roman" w:hAnsi="Times New Roman" w:cs="Times New Roman"/>
          <w:sz w:val="24"/>
          <w:szCs w:val="24"/>
        </w:rPr>
        <w:t xml:space="preserve">we </w:t>
      </w:r>
      <w:r w:rsidR="00EB1495">
        <w:rPr>
          <w:rFonts w:ascii="Times New Roman" w:hAnsi="Times New Roman" w:cs="Times New Roman"/>
          <w:sz w:val="24"/>
          <w:szCs w:val="24"/>
        </w:rPr>
        <w:t xml:space="preserve">focus on one </w:t>
      </w:r>
      <w:r w:rsidR="00C05788">
        <w:rPr>
          <w:rFonts w:ascii="Times New Roman" w:hAnsi="Times New Roman" w:cs="Times New Roman"/>
          <w:sz w:val="24"/>
          <w:szCs w:val="24"/>
        </w:rPr>
        <w:t xml:space="preserve">single </w:t>
      </w:r>
      <w:r w:rsidR="00EB1495">
        <w:rPr>
          <w:rFonts w:ascii="Times New Roman" w:hAnsi="Times New Roman" w:cs="Times New Roman"/>
          <w:sz w:val="24"/>
          <w:szCs w:val="24"/>
        </w:rPr>
        <w:t>model,</w:t>
      </w:r>
      <w:r w:rsidR="00691627">
        <w:rPr>
          <w:rFonts w:ascii="Times New Roman" w:hAnsi="Times New Roman" w:cs="Times New Roman"/>
          <w:sz w:val="24"/>
          <w:szCs w:val="24"/>
        </w:rPr>
        <w:t xml:space="preserve"> </w:t>
      </w:r>
      <w:r w:rsidR="00E71183">
        <w:rPr>
          <w:rFonts w:ascii="Times New Roman" w:hAnsi="Times New Roman" w:cs="Times New Roman"/>
          <w:sz w:val="24"/>
          <w:szCs w:val="24"/>
        </w:rPr>
        <w:t xml:space="preserve">the </w:t>
      </w:r>
      <w:r w:rsidR="00EB1495">
        <w:rPr>
          <w:rFonts w:ascii="Times New Roman" w:hAnsi="Times New Roman" w:cs="Times New Roman"/>
          <w:sz w:val="24"/>
          <w:szCs w:val="24"/>
        </w:rPr>
        <w:t xml:space="preserve">Community Climate System Model Version 4 (CCSM4) of National Center for </w:t>
      </w:r>
      <w:r w:rsidR="000A2024">
        <w:rPr>
          <w:rFonts w:ascii="Times New Roman" w:hAnsi="Times New Roman" w:cs="Times New Roman"/>
          <w:sz w:val="24"/>
          <w:szCs w:val="24"/>
        </w:rPr>
        <w:t xml:space="preserve">Atmospheric Research (NCAR). </w:t>
      </w:r>
      <w:r w:rsidR="00EC7DD8">
        <w:rPr>
          <w:rFonts w:ascii="Times New Roman" w:hAnsi="Times New Roman" w:cs="Times New Roman"/>
          <w:sz w:val="24"/>
          <w:szCs w:val="24"/>
        </w:rPr>
        <w:t>There are</w:t>
      </w:r>
      <w:r w:rsidR="00573A96">
        <w:rPr>
          <w:rFonts w:ascii="Times New Roman" w:hAnsi="Times New Roman" w:cs="Times New Roman"/>
          <w:sz w:val="24"/>
          <w:szCs w:val="24"/>
        </w:rPr>
        <w:t xml:space="preserve"> 6 historical runs </w:t>
      </w:r>
      <w:r w:rsidR="00EB1495">
        <w:rPr>
          <w:rFonts w:ascii="Times New Roman" w:hAnsi="Times New Roman" w:cs="Times New Roman"/>
          <w:sz w:val="24"/>
          <w:szCs w:val="24"/>
        </w:rPr>
        <w:t xml:space="preserve">included in CMIP5, </w:t>
      </w:r>
      <w:r w:rsidR="000A2024">
        <w:rPr>
          <w:rFonts w:ascii="Times New Roman" w:hAnsi="Times New Roman" w:cs="Times New Roman"/>
          <w:sz w:val="24"/>
          <w:szCs w:val="24"/>
        </w:rPr>
        <w:t xml:space="preserve">and all predict a warming trend of about 0.14 </w:t>
      </w:r>
      <w:r w:rsidR="000A2024" w:rsidRPr="004A4727">
        <w:rPr>
          <w:rFonts w:ascii="Times New Roman" w:hAnsi="Times New Roman" w:cs="Times New Roman"/>
          <w:sz w:val="24"/>
          <w:szCs w:val="24"/>
          <w:vertAlign w:val="superscript"/>
        </w:rPr>
        <w:t>o</w:t>
      </w:r>
      <w:r w:rsidR="000A2024">
        <w:rPr>
          <w:rFonts w:ascii="Times New Roman" w:hAnsi="Times New Roman" w:cs="Times New Roman"/>
          <w:sz w:val="24"/>
          <w:szCs w:val="24"/>
        </w:rPr>
        <w:t>C per decade</w:t>
      </w:r>
      <w:r w:rsidR="000A2024" w:rsidRPr="00AC5182">
        <w:rPr>
          <w:rFonts w:ascii="Times New Roman" w:hAnsi="Times New Roman" w:cs="Times New Roman"/>
          <w:sz w:val="24"/>
          <w:szCs w:val="24"/>
        </w:rPr>
        <w:t xml:space="preserve"> </w:t>
      </w:r>
      <w:r w:rsidR="000A2024">
        <w:rPr>
          <w:rFonts w:ascii="Times New Roman" w:hAnsi="Times New Roman" w:cs="Times New Roman"/>
          <w:sz w:val="24"/>
          <w:szCs w:val="24"/>
        </w:rPr>
        <w:t>between 1965 and 2000. I</w:t>
      </w:r>
      <w:r w:rsidR="00B51E38">
        <w:rPr>
          <w:rFonts w:ascii="Times New Roman" w:hAnsi="Times New Roman" w:cs="Times New Roman"/>
          <w:sz w:val="24"/>
          <w:szCs w:val="24"/>
        </w:rPr>
        <w:t>n the model</w:t>
      </w:r>
      <w:r w:rsidR="000A2024">
        <w:rPr>
          <w:rFonts w:ascii="Times New Roman" w:hAnsi="Times New Roman" w:cs="Times New Roman"/>
          <w:sz w:val="24"/>
          <w:szCs w:val="24"/>
        </w:rPr>
        <w:t xml:space="preserve">, the accelerated warming starts </w:t>
      </w:r>
      <w:r w:rsidR="000A2024">
        <w:rPr>
          <w:rFonts w:ascii="Times New Roman" w:eastAsia="Calibri" w:hAnsi="Times New Roman" w:cs="Times New Roman"/>
          <w:sz w:val="24"/>
          <w:szCs w:val="24"/>
        </w:rPr>
        <w:t>in the mid-1960s</w:t>
      </w:r>
      <w:r w:rsidR="000A2024">
        <w:rPr>
          <w:rFonts w:ascii="Times New Roman" w:hAnsi="Times New Roman" w:cs="Times New Roman"/>
          <w:sz w:val="24"/>
          <w:szCs w:val="24"/>
        </w:rPr>
        <w:t xml:space="preserve">, about </w:t>
      </w:r>
      <w:r w:rsidR="00B51E38">
        <w:rPr>
          <w:rFonts w:ascii="Times New Roman" w:hAnsi="Times New Roman" w:cs="Times New Roman"/>
          <w:sz w:val="24"/>
          <w:szCs w:val="24"/>
        </w:rPr>
        <w:t>a</w:t>
      </w:r>
      <w:r w:rsidR="000A2024">
        <w:rPr>
          <w:rFonts w:ascii="Times New Roman" w:hAnsi="Times New Roman" w:cs="Times New Roman"/>
          <w:sz w:val="24"/>
          <w:szCs w:val="24"/>
        </w:rPr>
        <w:t xml:space="preserve"> decade a</w:t>
      </w:r>
      <w:r w:rsidR="00EC7DD8">
        <w:rPr>
          <w:rFonts w:ascii="Times New Roman" w:hAnsi="Times New Roman" w:cs="Times New Roman"/>
          <w:sz w:val="24"/>
          <w:szCs w:val="24"/>
        </w:rPr>
        <w:t>head of the observations</w:t>
      </w:r>
      <w:r w:rsidR="000A2024">
        <w:rPr>
          <w:rFonts w:ascii="Times New Roman" w:hAnsi="Times New Roman" w:cs="Times New Roman"/>
          <w:sz w:val="24"/>
          <w:szCs w:val="24"/>
        </w:rPr>
        <w:t xml:space="preserve">.  </w:t>
      </w:r>
      <w:r w:rsidR="00A60037">
        <w:rPr>
          <w:rFonts w:ascii="Times New Roman" w:hAnsi="Times New Roman" w:cs="Times New Roman"/>
          <w:sz w:val="24"/>
          <w:szCs w:val="24"/>
        </w:rPr>
        <w:t xml:space="preserve">A La-Nina like climate trend is found </w:t>
      </w:r>
      <w:r w:rsidR="00033F14">
        <w:rPr>
          <w:rFonts w:ascii="Times New Roman" w:hAnsi="Times New Roman" w:cs="Times New Roman"/>
          <w:sz w:val="24"/>
          <w:szCs w:val="24"/>
        </w:rPr>
        <w:t xml:space="preserve">only </w:t>
      </w:r>
      <w:r w:rsidR="00A60037">
        <w:rPr>
          <w:rFonts w:ascii="Times New Roman" w:hAnsi="Times New Roman" w:cs="Times New Roman"/>
          <w:sz w:val="24"/>
          <w:szCs w:val="24"/>
        </w:rPr>
        <w:t xml:space="preserve">in </w:t>
      </w:r>
      <w:r w:rsidR="00FA28AA">
        <w:rPr>
          <w:rFonts w:ascii="Times New Roman" w:hAnsi="Times New Roman" w:cs="Times New Roman"/>
          <w:sz w:val="24"/>
          <w:szCs w:val="24"/>
        </w:rPr>
        <w:t xml:space="preserve">one case, </w:t>
      </w:r>
      <w:r w:rsidR="00596C84">
        <w:rPr>
          <w:rFonts w:ascii="Times New Roman" w:hAnsi="Times New Roman" w:cs="Times New Roman"/>
          <w:sz w:val="24"/>
          <w:szCs w:val="24"/>
        </w:rPr>
        <w:t>r2</w:t>
      </w:r>
      <w:r w:rsidR="00B51E38">
        <w:rPr>
          <w:rFonts w:ascii="Times New Roman" w:hAnsi="Times New Roman" w:cs="Times New Roman"/>
          <w:sz w:val="24"/>
          <w:szCs w:val="24"/>
        </w:rPr>
        <w:t>i1p1, whose</w:t>
      </w:r>
      <w:r w:rsidR="00596C84">
        <w:rPr>
          <w:rFonts w:ascii="Times New Roman" w:hAnsi="Times New Roman" w:cs="Times New Roman"/>
          <w:sz w:val="24"/>
          <w:szCs w:val="24"/>
        </w:rPr>
        <w:t xml:space="preserve"> </w:t>
      </w:r>
      <w:r w:rsidR="00B51E38">
        <w:rPr>
          <w:rFonts w:ascii="Times New Roman" w:hAnsi="Times New Roman" w:cs="Times New Roman"/>
          <w:sz w:val="24"/>
          <w:szCs w:val="24"/>
        </w:rPr>
        <w:t xml:space="preserve">third mode </w:t>
      </w:r>
      <w:r w:rsidR="009D624C">
        <w:rPr>
          <w:rFonts w:ascii="Times New Roman" w:hAnsi="Times New Roman" w:cs="Times New Roman"/>
          <w:sz w:val="24"/>
          <w:szCs w:val="24"/>
        </w:rPr>
        <w:t>shows</w:t>
      </w:r>
      <w:r w:rsidR="00596C84">
        <w:rPr>
          <w:rFonts w:ascii="Times New Roman" w:hAnsi="Times New Roman" w:cs="Times New Roman"/>
          <w:sz w:val="24"/>
          <w:szCs w:val="24"/>
        </w:rPr>
        <w:t xml:space="preserve"> </w:t>
      </w:r>
      <w:r w:rsidR="00A60037">
        <w:rPr>
          <w:rFonts w:ascii="Times New Roman" w:hAnsi="Times New Roman" w:cs="Times New Roman"/>
          <w:sz w:val="24"/>
          <w:szCs w:val="24"/>
        </w:rPr>
        <w:t xml:space="preserve">a strong </w:t>
      </w:r>
      <w:r w:rsidR="00C05788">
        <w:rPr>
          <w:rFonts w:ascii="Times New Roman" w:eastAsia="Calibri" w:hAnsi="Times New Roman" w:cs="Times New Roman"/>
          <w:sz w:val="24"/>
          <w:szCs w:val="24"/>
        </w:rPr>
        <w:t xml:space="preserve">cooling in the eastern </w:t>
      </w:r>
      <w:r>
        <w:rPr>
          <w:rFonts w:ascii="Times New Roman" w:eastAsia="Calibri" w:hAnsi="Times New Roman" w:cs="Times New Roman"/>
          <w:sz w:val="24"/>
          <w:szCs w:val="24"/>
        </w:rPr>
        <w:t xml:space="preserve">Pacific </w:t>
      </w:r>
      <w:r w:rsidR="009E2C94">
        <w:rPr>
          <w:rFonts w:ascii="Times New Roman" w:eastAsia="Calibri" w:hAnsi="Times New Roman" w:cs="Times New Roman"/>
          <w:sz w:val="24"/>
          <w:szCs w:val="24"/>
        </w:rPr>
        <w:t>in the midst of a broad warming (</w:t>
      </w:r>
      <w:r w:rsidR="009E2C94">
        <w:rPr>
          <w:rFonts w:ascii="Times New Roman" w:hAnsi="Times New Roman" w:cs="Times New Roman"/>
          <w:sz w:val="24"/>
          <w:szCs w:val="24"/>
        </w:rPr>
        <w:t xml:space="preserve">Supplementary Fig. 4). Indeed, the 5-season averaged SST pattern is quite similar to the forced mode </w:t>
      </w:r>
      <w:r>
        <w:rPr>
          <w:rFonts w:ascii="Times New Roman" w:hAnsi="Times New Roman" w:cs="Times New Roman"/>
          <w:sz w:val="24"/>
          <w:szCs w:val="24"/>
        </w:rPr>
        <w:t>(</w:t>
      </w:r>
      <w:r w:rsidR="00556060">
        <w:rPr>
          <w:rFonts w:ascii="Times New Roman" w:hAnsi="Times New Roman" w:cs="Times New Roman"/>
          <w:sz w:val="24"/>
          <w:szCs w:val="24"/>
        </w:rPr>
        <w:t>Fig. 4</w:t>
      </w:r>
      <w:r>
        <w:rPr>
          <w:rFonts w:ascii="Times New Roman" w:hAnsi="Times New Roman" w:cs="Times New Roman"/>
          <w:sz w:val="24"/>
          <w:szCs w:val="24"/>
        </w:rPr>
        <w:t xml:space="preserve">). </w:t>
      </w:r>
      <w:r w:rsidR="009E2C94">
        <w:rPr>
          <w:rFonts w:ascii="Times New Roman" w:hAnsi="Times New Roman" w:cs="Times New Roman"/>
          <w:sz w:val="24"/>
          <w:szCs w:val="24"/>
        </w:rPr>
        <w:t xml:space="preserve">Moreover, </w:t>
      </w:r>
      <w:r w:rsidR="00033F14">
        <w:rPr>
          <w:rFonts w:ascii="Times New Roman" w:hAnsi="Times New Roman" w:cs="Times New Roman"/>
          <w:sz w:val="24"/>
          <w:szCs w:val="24"/>
        </w:rPr>
        <w:t>the</w:t>
      </w:r>
      <w:r w:rsidR="00C05788">
        <w:rPr>
          <w:rFonts w:ascii="Times New Roman" w:eastAsia="Calibri" w:hAnsi="Times New Roman" w:cs="Times New Roman"/>
          <w:sz w:val="24"/>
          <w:szCs w:val="24"/>
        </w:rPr>
        <w:t xml:space="preserve"> </w:t>
      </w:r>
      <w:r w:rsidR="000D6129">
        <w:rPr>
          <w:rFonts w:ascii="Times New Roman" w:eastAsia="Calibri" w:hAnsi="Times New Roman" w:cs="Times New Roman"/>
          <w:sz w:val="24"/>
          <w:szCs w:val="24"/>
        </w:rPr>
        <w:t>warming</w:t>
      </w:r>
      <w:r w:rsidR="00EB1495">
        <w:rPr>
          <w:rFonts w:ascii="Times New Roman" w:eastAsia="Calibri" w:hAnsi="Times New Roman" w:cs="Times New Roman"/>
          <w:sz w:val="24"/>
          <w:szCs w:val="24"/>
        </w:rPr>
        <w:t xml:space="preserve"> trend</w:t>
      </w:r>
      <w:r w:rsidR="00033F14">
        <w:rPr>
          <w:rFonts w:ascii="Times New Roman" w:eastAsia="Calibri" w:hAnsi="Times New Roman" w:cs="Times New Roman"/>
          <w:sz w:val="24"/>
          <w:szCs w:val="24"/>
        </w:rPr>
        <w:t>,</w:t>
      </w:r>
      <w:r w:rsidR="006B5AB7">
        <w:rPr>
          <w:rFonts w:ascii="Times New Roman" w:eastAsia="Calibri" w:hAnsi="Times New Roman" w:cs="Times New Roman"/>
          <w:sz w:val="24"/>
          <w:szCs w:val="24"/>
        </w:rPr>
        <w:t xml:space="preserve"> </w:t>
      </w:r>
      <w:r w:rsidR="00E2425E">
        <w:rPr>
          <w:rFonts w:ascii="Times New Roman" w:hAnsi="Times New Roman" w:cs="Times New Roman"/>
          <w:sz w:val="24"/>
          <w:szCs w:val="24"/>
        </w:rPr>
        <w:t xml:space="preserve">0.074 ± 0.020 </w:t>
      </w:r>
      <w:r w:rsidR="00E2425E" w:rsidRPr="004A4727">
        <w:rPr>
          <w:rFonts w:ascii="Times New Roman" w:hAnsi="Times New Roman" w:cs="Times New Roman"/>
          <w:sz w:val="24"/>
          <w:szCs w:val="24"/>
          <w:vertAlign w:val="superscript"/>
        </w:rPr>
        <w:t>o</w:t>
      </w:r>
      <w:r w:rsidR="00E2425E">
        <w:rPr>
          <w:rFonts w:ascii="Times New Roman" w:hAnsi="Times New Roman" w:cs="Times New Roman"/>
          <w:sz w:val="24"/>
          <w:szCs w:val="24"/>
        </w:rPr>
        <w:t>C per decade</w:t>
      </w:r>
      <w:r w:rsidR="007F2B3E">
        <w:rPr>
          <w:rFonts w:ascii="Times New Roman" w:eastAsia="Calibri" w:hAnsi="Times New Roman" w:cs="Times New Roman"/>
          <w:sz w:val="24"/>
          <w:szCs w:val="24"/>
        </w:rPr>
        <w:t>, is also</w:t>
      </w:r>
      <w:r w:rsidR="00E71183">
        <w:rPr>
          <w:rFonts w:ascii="Times New Roman" w:hAnsi="Times New Roman" w:cs="Times New Roman"/>
          <w:sz w:val="24"/>
          <w:szCs w:val="24"/>
        </w:rPr>
        <w:t xml:space="preserve"> comparable to the observed</w:t>
      </w:r>
      <w:r w:rsidR="00F85723">
        <w:rPr>
          <w:rFonts w:ascii="Times New Roman" w:hAnsi="Times New Roman" w:cs="Times New Roman"/>
          <w:sz w:val="24"/>
          <w:szCs w:val="24"/>
        </w:rPr>
        <w:t>.</w:t>
      </w:r>
      <w:r w:rsidR="007F2B3E">
        <w:rPr>
          <w:rFonts w:ascii="Times New Roman" w:hAnsi="Times New Roman" w:cs="Times New Roman"/>
          <w:sz w:val="24"/>
          <w:szCs w:val="24"/>
        </w:rPr>
        <w:t xml:space="preserve"> </w:t>
      </w:r>
      <w:r w:rsidR="00653EC2">
        <w:rPr>
          <w:rFonts w:ascii="Times New Roman" w:hAnsi="Times New Roman" w:cs="Times New Roman"/>
          <w:sz w:val="24"/>
          <w:szCs w:val="24"/>
        </w:rPr>
        <w:t xml:space="preserve">However, </w:t>
      </w:r>
      <w:r w:rsidR="00FA28AA">
        <w:rPr>
          <w:rFonts w:ascii="Times New Roman" w:hAnsi="Times New Roman" w:cs="Times New Roman"/>
          <w:sz w:val="24"/>
          <w:szCs w:val="24"/>
        </w:rPr>
        <w:t>unlike the obser</w:t>
      </w:r>
      <w:r w:rsidR="00F1049F">
        <w:rPr>
          <w:rFonts w:ascii="Times New Roman" w:hAnsi="Times New Roman" w:cs="Times New Roman"/>
          <w:sz w:val="24"/>
          <w:szCs w:val="24"/>
        </w:rPr>
        <w:t>vations</w:t>
      </w:r>
      <w:r w:rsidR="00FA28AA">
        <w:rPr>
          <w:rFonts w:ascii="Times New Roman" w:hAnsi="Times New Roman" w:cs="Times New Roman"/>
          <w:sz w:val="24"/>
          <w:szCs w:val="24"/>
        </w:rPr>
        <w:t xml:space="preserve">, </w:t>
      </w:r>
      <w:r w:rsidR="000A2024">
        <w:rPr>
          <w:rFonts w:ascii="Times New Roman" w:hAnsi="Times New Roman" w:cs="Times New Roman"/>
          <w:sz w:val="24"/>
          <w:szCs w:val="24"/>
        </w:rPr>
        <w:t xml:space="preserve">El Nino activities </w:t>
      </w:r>
      <w:r w:rsidR="00A028EA">
        <w:rPr>
          <w:rFonts w:ascii="Times New Roman" w:hAnsi="Times New Roman" w:cs="Times New Roman"/>
          <w:sz w:val="24"/>
          <w:szCs w:val="24"/>
        </w:rPr>
        <w:t xml:space="preserve">are </w:t>
      </w:r>
      <w:r w:rsidR="000A2024">
        <w:rPr>
          <w:rFonts w:ascii="Times New Roman" w:hAnsi="Times New Roman" w:cs="Times New Roman"/>
          <w:sz w:val="24"/>
          <w:szCs w:val="24"/>
        </w:rPr>
        <w:t>enhanced</w:t>
      </w:r>
      <w:r w:rsidR="00D73704">
        <w:rPr>
          <w:rFonts w:ascii="Times New Roman" w:hAnsi="Times New Roman" w:cs="Times New Roman"/>
          <w:sz w:val="24"/>
          <w:szCs w:val="24"/>
        </w:rPr>
        <w:t xml:space="preserve"> </w:t>
      </w:r>
      <w:r w:rsidR="00F85723">
        <w:rPr>
          <w:rFonts w:ascii="Times New Roman" w:hAnsi="Times New Roman" w:cs="Times New Roman"/>
          <w:sz w:val="24"/>
          <w:szCs w:val="24"/>
        </w:rPr>
        <w:t xml:space="preserve">(Supplementary Fig. 5). </w:t>
      </w:r>
      <w:r w:rsidR="00C956D5">
        <w:rPr>
          <w:rFonts w:ascii="Times New Roman" w:hAnsi="Times New Roman" w:cs="Times New Roman"/>
          <w:sz w:val="24"/>
          <w:szCs w:val="24"/>
        </w:rPr>
        <w:t>It is well known that in coupled climate models the Walker circulation is weakened under anthropogenic forcing</w:t>
      </w:r>
      <w:r w:rsidR="00715036">
        <w:rPr>
          <w:rFonts w:ascii="Times New Roman" w:hAnsi="Times New Roman" w:cs="Times New Roman"/>
          <w:sz w:val="24"/>
          <w:szCs w:val="24"/>
          <w:vertAlign w:val="superscript"/>
        </w:rPr>
        <w:t>14</w:t>
      </w:r>
      <w:proofErr w:type="gramStart"/>
      <w:r w:rsidR="00715036">
        <w:rPr>
          <w:rFonts w:ascii="Times New Roman" w:hAnsi="Times New Roman" w:cs="Times New Roman"/>
          <w:sz w:val="24"/>
          <w:szCs w:val="24"/>
          <w:vertAlign w:val="superscript"/>
        </w:rPr>
        <w:t>,15</w:t>
      </w:r>
      <w:proofErr w:type="gramEnd"/>
      <w:r w:rsidR="00C956D5">
        <w:rPr>
          <w:rFonts w:ascii="Times New Roman" w:hAnsi="Times New Roman" w:cs="Times New Roman"/>
          <w:sz w:val="24"/>
          <w:szCs w:val="24"/>
        </w:rPr>
        <w:t xml:space="preserve">. </w:t>
      </w:r>
      <w:del w:id="13" w:author="Windows User" w:date="2014-03-31T11:00:00Z">
        <w:r w:rsidR="00C956D5" w:rsidDel="003D172B">
          <w:rPr>
            <w:rFonts w:ascii="Times New Roman" w:hAnsi="Times New Roman" w:cs="Times New Roman"/>
            <w:sz w:val="24"/>
            <w:szCs w:val="24"/>
          </w:rPr>
          <w:delText xml:space="preserve">Whether </w:delText>
        </w:r>
        <w:r w:rsidR="00FA28AA" w:rsidDel="003D172B">
          <w:rPr>
            <w:rFonts w:ascii="Times New Roman" w:hAnsi="Times New Roman" w:cs="Times New Roman"/>
            <w:sz w:val="24"/>
            <w:szCs w:val="24"/>
          </w:rPr>
          <w:delText xml:space="preserve">stronger El Nino activities are connected to a </w:delText>
        </w:r>
        <w:r w:rsidR="00A028EA" w:rsidDel="003D172B">
          <w:rPr>
            <w:rFonts w:ascii="Times New Roman" w:hAnsi="Times New Roman" w:cs="Times New Roman"/>
            <w:sz w:val="24"/>
            <w:szCs w:val="24"/>
          </w:rPr>
          <w:delText xml:space="preserve">reduced </w:delText>
        </w:r>
        <w:r w:rsidR="00A028EA" w:rsidDel="003D172B">
          <w:rPr>
            <w:rFonts w:ascii="Times New Roman" w:hAnsi="Times New Roman" w:cs="Times New Roman"/>
            <w:sz w:val="24"/>
            <w:szCs w:val="24"/>
          </w:rPr>
          <w:lastRenderedPageBreak/>
          <w:delText>zonal SLP gradient</w:delText>
        </w:r>
        <w:r w:rsidR="00AD0FC1" w:rsidDel="003D172B">
          <w:rPr>
            <w:rFonts w:ascii="Times New Roman" w:hAnsi="Times New Roman" w:cs="Times New Roman"/>
            <w:sz w:val="24"/>
            <w:szCs w:val="24"/>
          </w:rPr>
          <w:delText xml:space="preserve"> </w:delText>
        </w:r>
        <w:r w:rsidR="00C956D5" w:rsidDel="003D172B">
          <w:rPr>
            <w:rFonts w:ascii="Times New Roman" w:hAnsi="Times New Roman" w:cs="Times New Roman"/>
            <w:sz w:val="24"/>
            <w:szCs w:val="24"/>
          </w:rPr>
          <w:delText xml:space="preserve">is not clear. </w:delText>
        </w:r>
      </w:del>
      <w:r w:rsidR="00E76293">
        <w:rPr>
          <w:rFonts w:ascii="Times New Roman" w:hAnsi="Times New Roman" w:cs="Times New Roman"/>
          <w:sz w:val="24"/>
          <w:szCs w:val="24"/>
        </w:rPr>
        <w:t xml:space="preserve">We note that enhanced El Nino activities </w:t>
      </w:r>
      <w:r w:rsidR="00BE5418">
        <w:rPr>
          <w:rFonts w:ascii="Times New Roman" w:hAnsi="Times New Roman" w:cs="Times New Roman"/>
          <w:sz w:val="24"/>
          <w:szCs w:val="24"/>
        </w:rPr>
        <w:t xml:space="preserve">nevertheless </w:t>
      </w:r>
      <w:r w:rsidR="00E76293">
        <w:rPr>
          <w:rFonts w:ascii="Times New Roman" w:hAnsi="Times New Roman" w:cs="Times New Roman"/>
          <w:sz w:val="24"/>
          <w:szCs w:val="24"/>
        </w:rPr>
        <w:t xml:space="preserve">are also found in 3 other </w:t>
      </w:r>
      <w:r w:rsidR="00033F14">
        <w:rPr>
          <w:rFonts w:ascii="Times New Roman" w:hAnsi="Times New Roman" w:cs="Times New Roman"/>
          <w:sz w:val="24"/>
          <w:szCs w:val="24"/>
        </w:rPr>
        <w:t>historical run</w:t>
      </w:r>
      <w:r w:rsidR="00E76293">
        <w:rPr>
          <w:rFonts w:ascii="Times New Roman" w:hAnsi="Times New Roman" w:cs="Times New Roman"/>
          <w:sz w:val="24"/>
          <w:szCs w:val="24"/>
        </w:rPr>
        <w:t xml:space="preserve">s. </w:t>
      </w:r>
      <w:r w:rsidR="00F145A9">
        <w:rPr>
          <w:rFonts w:ascii="Times New Roman" w:hAnsi="Times New Roman" w:cs="Times New Roman"/>
          <w:sz w:val="24"/>
          <w:szCs w:val="24"/>
        </w:rPr>
        <w:t>This raises an interesting question whether by prescribing a La Nina-like climate trend</w:t>
      </w:r>
      <w:r w:rsidR="00F1049F">
        <w:rPr>
          <w:rFonts w:ascii="Times New Roman" w:hAnsi="Times New Roman" w:cs="Times New Roman"/>
          <w:sz w:val="24"/>
          <w:szCs w:val="24"/>
        </w:rPr>
        <w:t xml:space="preserve"> which </w:t>
      </w:r>
      <w:r w:rsidR="00797932">
        <w:rPr>
          <w:rFonts w:ascii="Times New Roman" w:hAnsi="Times New Roman" w:cs="Times New Roman"/>
          <w:sz w:val="24"/>
          <w:szCs w:val="24"/>
        </w:rPr>
        <w:t>presumably encourages</w:t>
      </w:r>
      <w:r w:rsidR="00F1049F">
        <w:rPr>
          <w:rFonts w:ascii="Times New Roman" w:hAnsi="Times New Roman" w:cs="Times New Roman"/>
          <w:sz w:val="24"/>
          <w:szCs w:val="24"/>
        </w:rPr>
        <w:t xml:space="preserve"> ocean thermostat feedback</w:t>
      </w:r>
      <w:r w:rsidR="00F145A9">
        <w:rPr>
          <w:rFonts w:ascii="Times New Roman" w:hAnsi="Times New Roman" w:cs="Times New Roman"/>
          <w:sz w:val="24"/>
          <w:szCs w:val="24"/>
        </w:rPr>
        <w:t xml:space="preserve">, recent model experiments might have suppressed </w:t>
      </w:r>
      <w:r w:rsidR="00F1049F">
        <w:rPr>
          <w:rFonts w:ascii="Times New Roman" w:hAnsi="Times New Roman" w:cs="Times New Roman"/>
          <w:sz w:val="24"/>
          <w:szCs w:val="24"/>
        </w:rPr>
        <w:t xml:space="preserve">other </w:t>
      </w:r>
      <w:r w:rsidR="00F145A9">
        <w:rPr>
          <w:rFonts w:ascii="Times New Roman" w:hAnsi="Times New Roman" w:cs="Times New Roman"/>
          <w:sz w:val="24"/>
          <w:szCs w:val="24"/>
        </w:rPr>
        <w:t>feedbacks inherent in the coupled climate model</w:t>
      </w:r>
      <w:r w:rsidR="00F145A9">
        <w:rPr>
          <w:rFonts w:ascii="Times New Roman" w:hAnsi="Times New Roman" w:cs="Times New Roman"/>
          <w:sz w:val="24"/>
          <w:szCs w:val="24"/>
          <w:vertAlign w:val="superscript"/>
        </w:rPr>
        <w:t>3,4</w:t>
      </w:r>
      <w:r w:rsidR="00F145A9">
        <w:rPr>
          <w:rFonts w:ascii="Times New Roman" w:hAnsi="Times New Roman" w:cs="Times New Roman"/>
          <w:sz w:val="24"/>
          <w:szCs w:val="24"/>
        </w:rPr>
        <w:t xml:space="preserve">. </w:t>
      </w:r>
      <w:r w:rsidR="00AF6A02">
        <w:rPr>
          <w:rFonts w:ascii="Times New Roman" w:hAnsi="Times New Roman" w:cs="Times New Roman"/>
          <w:sz w:val="24"/>
          <w:szCs w:val="24"/>
        </w:rPr>
        <w:t xml:space="preserve">Alternatively, it might be argued that the ocean thermostat feedback perhaps is </w:t>
      </w:r>
      <w:r w:rsidR="00187772">
        <w:rPr>
          <w:rFonts w:ascii="Times New Roman" w:hAnsi="Times New Roman" w:cs="Times New Roman"/>
          <w:sz w:val="24"/>
          <w:szCs w:val="24"/>
        </w:rPr>
        <w:t>overlooked</w:t>
      </w:r>
      <w:r w:rsidR="00AF6A02">
        <w:rPr>
          <w:rFonts w:ascii="Times New Roman" w:hAnsi="Times New Roman" w:cs="Times New Roman"/>
          <w:sz w:val="24"/>
          <w:szCs w:val="24"/>
        </w:rPr>
        <w:t xml:space="preserve"> in a coupled climate model. </w:t>
      </w:r>
      <w:r w:rsidR="00575C49">
        <w:rPr>
          <w:rFonts w:ascii="Times New Roman" w:hAnsi="Times New Roman" w:cs="Times New Roman"/>
          <w:sz w:val="24"/>
          <w:szCs w:val="24"/>
        </w:rPr>
        <w:t>To improve climate prediction, a b</w:t>
      </w:r>
      <w:r w:rsidR="00A72BFB">
        <w:rPr>
          <w:rFonts w:ascii="Times New Roman" w:hAnsi="Times New Roman" w:cs="Times New Roman"/>
          <w:sz w:val="24"/>
          <w:szCs w:val="24"/>
        </w:rPr>
        <w:t xml:space="preserve">etter understanding of the interplay between ENSO and external forcing </w:t>
      </w:r>
      <w:r w:rsidR="00575C49">
        <w:rPr>
          <w:rFonts w:ascii="Times New Roman" w:hAnsi="Times New Roman" w:cs="Times New Roman"/>
          <w:sz w:val="24"/>
          <w:szCs w:val="24"/>
        </w:rPr>
        <w:t xml:space="preserve">probably </w:t>
      </w:r>
      <w:r w:rsidR="00A72BFB">
        <w:rPr>
          <w:rFonts w:ascii="Times New Roman" w:hAnsi="Times New Roman" w:cs="Times New Roman"/>
          <w:sz w:val="24"/>
          <w:szCs w:val="24"/>
        </w:rPr>
        <w:t xml:space="preserve">is needed. </w:t>
      </w:r>
      <w:r w:rsidR="00AF6A02">
        <w:rPr>
          <w:rFonts w:ascii="Times New Roman" w:hAnsi="Times New Roman" w:cs="Times New Roman"/>
          <w:sz w:val="24"/>
          <w:szCs w:val="24"/>
        </w:rPr>
        <w:t xml:space="preserve"> </w:t>
      </w:r>
    </w:p>
    <w:p w:rsidR="00300A72" w:rsidRDefault="00FA37B7" w:rsidP="00E2201B">
      <w:pPr>
        <w:spacing w:line="480" w:lineRule="auto"/>
        <w:jc w:val="both"/>
        <w:rPr>
          <w:rFonts w:ascii="Times New Roman" w:hAnsi="Times New Roman" w:cs="Times New Roman"/>
          <w:b/>
          <w:sz w:val="24"/>
          <w:szCs w:val="24"/>
        </w:rPr>
      </w:pPr>
      <w:r w:rsidRPr="00BC26FE">
        <w:rPr>
          <w:rFonts w:ascii="Times New Roman" w:hAnsi="Times New Roman" w:cs="Times New Roman"/>
          <w:b/>
          <w:sz w:val="24"/>
          <w:szCs w:val="24"/>
        </w:rPr>
        <w:t>Method</w:t>
      </w:r>
      <w:r w:rsidR="006E7F42" w:rsidRPr="00BC26FE">
        <w:rPr>
          <w:rFonts w:ascii="Times New Roman" w:hAnsi="Times New Roman" w:cs="Times New Roman"/>
          <w:b/>
          <w:sz w:val="24"/>
          <w:szCs w:val="24"/>
        </w:rPr>
        <w:t>s</w:t>
      </w:r>
    </w:p>
    <w:p w:rsidR="00FA37B7" w:rsidRDefault="001C3EBA" w:rsidP="00E2201B">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We use</w:t>
      </w:r>
      <w:r w:rsidRPr="00CA0C17">
        <w:rPr>
          <w:rFonts w:ascii="Times New Roman" w:hAnsi="Times New Roman" w:cs="Times New Roman"/>
          <w:sz w:val="24"/>
          <w:szCs w:val="24"/>
        </w:rPr>
        <w:t xml:space="preserve"> the UK Met Office Hadley Centre's sea ice and sea surface temperature dataset, HadISST, a 1</w:t>
      </w:r>
      <w:r w:rsidRPr="00CA0C17">
        <w:rPr>
          <w:rFonts w:ascii="Times New Roman" w:hAnsi="Times New Roman" w:cs="Times New Roman"/>
          <w:sz w:val="24"/>
          <w:szCs w:val="24"/>
          <w:vertAlign w:val="superscript"/>
        </w:rPr>
        <w:t>o</w:t>
      </w:r>
      <w:r w:rsidRPr="00CA0C17">
        <w:rPr>
          <w:rFonts w:ascii="Times New Roman" w:hAnsi="Times New Roman" w:cs="Times New Roman"/>
          <w:sz w:val="24"/>
          <w:szCs w:val="24"/>
        </w:rPr>
        <w:t xml:space="preserve"> × 1</w:t>
      </w:r>
      <w:r w:rsidRPr="00CA0C17">
        <w:rPr>
          <w:rFonts w:ascii="Times New Roman" w:hAnsi="Times New Roman" w:cs="Times New Roman"/>
          <w:sz w:val="24"/>
          <w:szCs w:val="24"/>
          <w:vertAlign w:val="superscript"/>
        </w:rPr>
        <w:t>o</w:t>
      </w:r>
      <w:r w:rsidRPr="00CA0C17">
        <w:rPr>
          <w:rFonts w:ascii="Times New Roman" w:hAnsi="Times New Roman" w:cs="Times New Roman"/>
          <w:sz w:val="24"/>
          <w:szCs w:val="24"/>
        </w:rPr>
        <w:t xml:space="preserve"> high-resolution SST dataset reconstructed from in situ and satellite observations</w:t>
      </w:r>
      <w:r w:rsidR="00715036">
        <w:rPr>
          <w:rFonts w:ascii="Times New Roman" w:hAnsi="Times New Roman" w:cs="Times New Roman"/>
          <w:sz w:val="24"/>
          <w:szCs w:val="24"/>
          <w:vertAlign w:val="superscript"/>
        </w:rPr>
        <w:t>16</w:t>
      </w:r>
      <w:r w:rsidRPr="00CA0C17">
        <w:rPr>
          <w:rFonts w:ascii="Times New Roman" w:hAnsi="Times New Roman" w:cs="Times New Roman"/>
          <w:sz w:val="24"/>
          <w:szCs w:val="24"/>
        </w:rPr>
        <w:t xml:space="preserve">. </w:t>
      </w:r>
      <w:r>
        <w:rPr>
          <w:rFonts w:ascii="Times New Roman" w:hAnsi="Times New Roman" w:cs="Times New Roman"/>
          <w:sz w:val="24"/>
          <w:szCs w:val="24"/>
        </w:rPr>
        <w:t xml:space="preserve">The gridded SSTs are area weighted by the square root of the cosine of latitude. </w:t>
      </w:r>
      <w:r w:rsidRPr="00CA0C17">
        <w:rPr>
          <w:rFonts w:ascii="Times New Roman" w:hAnsi="Times New Roman" w:cs="Times New Roman"/>
          <w:sz w:val="24"/>
          <w:szCs w:val="24"/>
        </w:rPr>
        <w:t>We also</w:t>
      </w:r>
      <w:r>
        <w:rPr>
          <w:rFonts w:ascii="Times New Roman" w:hAnsi="Times New Roman" w:cs="Times New Roman"/>
          <w:sz w:val="24"/>
          <w:szCs w:val="24"/>
        </w:rPr>
        <w:t xml:space="preserve"> use the </w:t>
      </w:r>
      <w:r w:rsidRPr="00503D86">
        <w:rPr>
          <w:rFonts w:ascii="Times New Roman" w:hAnsi="Times New Roman" w:cs="Times New Roman"/>
          <w:sz w:val="24"/>
          <w:szCs w:val="24"/>
        </w:rPr>
        <w:t>National Centers for Environmental Prediction/National</w:t>
      </w:r>
      <w:r>
        <w:rPr>
          <w:rFonts w:ascii="Times New Roman" w:hAnsi="Times New Roman" w:cs="Times New Roman"/>
          <w:sz w:val="24"/>
          <w:szCs w:val="24"/>
        </w:rPr>
        <w:t xml:space="preserve"> </w:t>
      </w:r>
      <w:r w:rsidRPr="00503D86">
        <w:rPr>
          <w:rFonts w:ascii="Times New Roman" w:hAnsi="Times New Roman" w:cs="Times New Roman"/>
          <w:sz w:val="24"/>
          <w:szCs w:val="24"/>
        </w:rPr>
        <w:t xml:space="preserve">Center for Atmospheric Research </w:t>
      </w:r>
      <w:r>
        <w:rPr>
          <w:rFonts w:ascii="Times New Roman" w:hAnsi="Times New Roman" w:cs="Times New Roman"/>
          <w:sz w:val="24"/>
          <w:szCs w:val="24"/>
        </w:rPr>
        <w:t>(NCEP/NCAR) Reanalysis (2.5</w:t>
      </w:r>
      <w:r w:rsidRPr="000808C5">
        <w:rPr>
          <w:rFonts w:ascii="Times New Roman" w:hAnsi="Times New Roman" w:cs="Times New Roman"/>
          <w:sz w:val="24"/>
          <w:szCs w:val="24"/>
          <w:vertAlign w:val="superscript"/>
        </w:rPr>
        <w:t>o</w:t>
      </w:r>
      <w:r>
        <w:rPr>
          <w:rFonts w:ascii="Times New Roman" w:hAnsi="Times New Roman" w:cs="Times New Roman"/>
          <w:sz w:val="24"/>
          <w:szCs w:val="24"/>
        </w:rPr>
        <w:t xml:space="preserve"> × 2.5</w:t>
      </w:r>
      <w:r w:rsidRPr="000808C5">
        <w:rPr>
          <w:rFonts w:ascii="Times New Roman" w:hAnsi="Times New Roman" w:cs="Times New Roman"/>
          <w:sz w:val="24"/>
          <w:szCs w:val="24"/>
          <w:vertAlign w:val="superscript"/>
        </w:rPr>
        <w:t>o</w:t>
      </w:r>
      <w:r w:rsidR="00AB76F9">
        <w:rPr>
          <w:rFonts w:ascii="Times New Roman" w:hAnsi="Times New Roman" w:cs="Times New Roman"/>
          <w:sz w:val="24"/>
          <w:szCs w:val="24"/>
        </w:rPr>
        <w:t xml:space="preserve">) for sea level pressure </w:t>
      </w:r>
      <w:r>
        <w:rPr>
          <w:rFonts w:ascii="Times New Roman" w:hAnsi="Times New Roman" w:cs="Times New Roman"/>
          <w:sz w:val="24"/>
          <w:szCs w:val="24"/>
        </w:rPr>
        <w:t>and surface wind</w:t>
      </w:r>
      <w:r w:rsidR="00715036">
        <w:rPr>
          <w:rFonts w:ascii="Times New Roman" w:hAnsi="Times New Roman" w:cs="Times New Roman"/>
          <w:sz w:val="24"/>
          <w:szCs w:val="24"/>
          <w:vertAlign w:val="superscript"/>
        </w:rPr>
        <w:t>17</w:t>
      </w:r>
      <w:r>
        <w:rPr>
          <w:rFonts w:ascii="Times New Roman" w:hAnsi="Times New Roman" w:cs="Times New Roman"/>
          <w:sz w:val="24"/>
          <w:szCs w:val="24"/>
        </w:rPr>
        <w:t>. Seasonal means are computed from the monthly data, and the anomalies are formed by removing the seasonal cycle, the mean of each season. The analysis is over the entire globe between 70</w:t>
      </w:r>
      <w:r w:rsidRPr="004D033A">
        <w:rPr>
          <w:rFonts w:ascii="Times New Roman" w:hAnsi="Times New Roman" w:cs="Times New Roman"/>
          <w:sz w:val="24"/>
          <w:szCs w:val="24"/>
          <w:vertAlign w:val="superscript"/>
        </w:rPr>
        <w:t>o</w:t>
      </w:r>
      <w:r>
        <w:rPr>
          <w:rFonts w:ascii="Times New Roman" w:hAnsi="Times New Roman" w:cs="Times New Roman"/>
          <w:sz w:val="24"/>
          <w:szCs w:val="24"/>
        </w:rPr>
        <w:t>S and 70</w:t>
      </w:r>
      <w:r w:rsidRPr="004D033A">
        <w:rPr>
          <w:rFonts w:ascii="Times New Roman" w:hAnsi="Times New Roman" w:cs="Times New Roman"/>
          <w:sz w:val="24"/>
          <w:szCs w:val="24"/>
          <w:vertAlign w:val="superscript"/>
        </w:rPr>
        <w:t>o</w:t>
      </w:r>
      <w:r>
        <w:rPr>
          <w:rFonts w:ascii="Times New Roman" w:hAnsi="Times New Roman" w:cs="Times New Roman"/>
          <w:sz w:val="24"/>
          <w:szCs w:val="24"/>
        </w:rPr>
        <w:t>N with the original data resolution.  For the EEOF analysis, we use a time window of 5 seasons</w:t>
      </w:r>
      <w:r w:rsidR="00715036">
        <w:rPr>
          <w:rFonts w:ascii="Times New Roman" w:hAnsi="Times New Roman" w:cs="Times New Roman"/>
          <w:sz w:val="24"/>
          <w:szCs w:val="24"/>
          <w:vertAlign w:val="superscript"/>
        </w:rPr>
        <w:t>18</w:t>
      </w:r>
      <w:r>
        <w:rPr>
          <w:rFonts w:ascii="Times New Roman" w:hAnsi="Times New Roman" w:cs="Times New Roman"/>
          <w:sz w:val="24"/>
          <w:szCs w:val="24"/>
        </w:rPr>
        <w:t xml:space="preserve">. </w:t>
      </w:r>
      <w:r w:rsidR="001D7FF7">
        <w:rPr>
          <w:rFonts w:ascii="Times New Roman" w:hAnsi="Times New Roman" w:cs="Times New Roman"/>
          <w:sz w:val="24"/>
          <w:szCs w:val="24"/>
        </w:rPr>
        <w:t>A two-dimensional Principal Component Analysis is used</w:t>
      </w:r>
      <w:r w:rsidR="008F3988">
        <w:rPr>
          <w:rFonts w:ascii="Times New Roman" w:hAnsi="Times New Roman" w:cs="Times New Roman"/>
          <w:sz w:val="24"/>
          <w:szCs w:val="24"/>
          <w:vertAlign w:val="superscript"/>
        </w:rPr>
        <w:t>19</w:t>
      </w:r>
      <w:r w:rsidR="001D7FF7">
        <w:rPr>
          <w:rFonts w:ascii="Times New Roman" w:hAnsi="Times New Roman" w:cs="Times New Roman"/>
          <w:sz w:val="24"/>
          <w:szCs w:val="24"/>
        </w:rPr>
        <w:t xml:space="preserve">. </w:t>
      </w:r>
      <w:r w:rsidR="00235CF1">
        <w:rPr>
          <w:rFonts w:ascii="Times New Roman" w:hAnsi="Times New Roman" w:cs="Times New Roman"/>
          <w:sz w:val="24"/>
          <w:szCs w:val="24"/>
        </w:rPr>
        <w:t>We note that the EEOF</w:t>
      </w:r>
      <w:r w:rsidR="00FA37B7" w:rsidRPr="00300A72">
        <w:rPr>
          <w:rFonts w:ascii="Times New Roman" w:hAnsi="Times New Roman" w:cs="Times New Roman"/>
          <w:sz w:val="24"/>
          <w:szCs w:val="24"/>
        </w:rPr>
        <w:t xml:space="preserve"> results are consistent with the conventional EOF analysis. The 5-season-averaged spatial patterns</w:t>
      </w:r>
      <w:r w:rsidR="00CE03B7">
        <w:rPr>
          <w:rFonts w:ascii="Times New Roman" w:hAnsi="Times New Roman" w:cs="Times New Roman"/>
          <w:sz w:val="24"/>
          <w:szCs w:val="24"/>
        </w:rPr>
        <w:t xml:space="preserve"> </w:t>
      </w:r>
      <w:r w:rsidR="00FA37B7" w:rsidRPr="00300A72">
        <w:rPr>
          <w:rFonts w:ascii="Times New Roman" w:hAnsi="Times New Roman" w:cs="Times New Roman"/>
          <w:sz w:val="24"/>
          <w:szCs w:val="24"/>
        </w:rPr>
        <w:t>of the first two EEOF modes are</w:t>
      </w:r>
      <w:r w:rsidR="00300A72">
        <w:rPr>
          <w:rFonts w:ascii="Times New Roman" w:hAnsi="Times New Roman" w:cs="Times New Roman"/>
          <w:sz w:val="24"/>
          <w:szCs w:val="24"/>
        </w:rPr>
        <w:t xml:space="preserve"> </w:t>
      </w:r>
      <w:r w:rsidR="00FA37B7" w:rsidRPr="00300A72">
        <w:rPr>
          <w:rFonts w:ascii="Times New Roman" w:hAnsi="Times New Roman" w:cs="Times New Roman"/>
          <w:sz w:val="24"/>
          <w:szCs w:val="24"/>
        </w:rPr>
        <w:t>basically the same as the corresponding EOF modes.</w:t>
      </w:r>
    </w:p>
    <w:p w:rsidR="00E85054" w:rsidRPr="00300A72" w:rsidRDefault="00E85054" w:rsidP="00E2201B">
      <w:pPr>
        <w:spacing w:line="480" w:lineRule="auto"/>
        <w:jc w:val="both"/>
        <w:rPr>
          <w:rFonts w:ascii="Times New Roman" w:hAnsi="Times New Roman" w:cs="Times New Roman"/>
          <w:b/>
          <w:sz w:val="24"/>
          <w:szCs w:val="24"/>
        </w:rPr>
      </w:pPr>
    </w:p>
    <w:p w:rsidR="00190256" w:rsidRDefault="00190256">
      <w:pPr>
        <w:rPr>
          <w:rFonts w:ascii="Times New Roman" w:hAnsi="Times New Roman" w:cs="Times New Roman"/>
          <w:b/>
          <w:sz w:val="24"/>
          <w:szCs w:val="24"/>
        </w:rPr>
      </w:pPr>
      <w:r>
        <w:rPr>
          <w:rFonts w:ascii="Times New Roman" w:hAnsi="Times New Roman" w:cs="Times New Roman"/>
          <w:b/>
          <w:sz w:val="24"/>
          <w:szCs w:val="24"/>
        </w:rPr>
        <w:br w:type="page"/>
      </w:r>
    </w:p>
    <w:p w:rsidR="00FE6ECF" w:rsidRPr="00190256" w:rsidRDefault="00FE6ECF" w:rsidP="00E2201B">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References</w:t>
      </w: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McPhaden, M. J., T. Lee, and </w:t>
      </w:r>
      <w:proofErr w:type="spellStart"/>
      <w:r w:rsidRPr="00296D21">
        <w:rPr>
          <w:rFonts w:ascii="Times New Roman" w:hAnsi="Times New Roman" w:cs="Times New Roman"/>
          <w:sz w:val="24"/>
          <w:szCs w:val="24"/>
        </w:rPr>
        <w:t>McClurg</w:t>
      </w:r>
      <w:proofErr w:type="spellEnd"/>
      <w:r w:rsidRPr="00296D21">
        <w:rPr>
          <w:rFonts w:ascii="Times New Roman" w:hAnsi="Times New Roman" w:cs="Times New Roman"/>
          <w:sz w:val="24"/>
          <w:szCs w:val="24"/>
        </w:rPr>
        <w:t xml:space="preserve">, </w:t>
      </w:r>
      <w:r>
        <w:rPr>
          <w:rFonts w:ascii="Times New Roman" w:hAnsi="Times New Roman" w:cs="Times New Roman"/>
          <w:sz w:val="24"/>
          <w:szCs w:val="24"/>
        </w:rPr>
        <w:t xml:space="preserve">D. </w:t>
      </w:r>
      <w:r w:rsidRPr="00296D21">
        <w:rPr>
          <w:rFonts w:ascii="Times New Roman" w:hAnsi="Times New Roman" w:cs="Times New Roman"/>
          <w:sz w:val="24"/>
          <w:szCs w:val="24"/>
        </w:rPr>
        <w:t>El Nino and its</w:t>
      </w:r>
      <w:r>
        <w:rPr>
          <w:rFonts w:ascii="Times New Roman" w:hAnsi="Times New Roman" w:cs="Times New Roman"/>
          <w:sz w:val="24"/>
          <w:szCs w:val="24"/>
        </w:rPr>
        <w:t xml:space="preserve"> </w:t>
      </w:r>
      <w:r w:rsidRPr="00296D21">
        <w:rPr>
          <w:rFonts w:ascii="Times New Roman" w:hAnsi="Times New Roman" w:cs="Times New Roman"/>
          <w:sz w:val="24"/>
          <w:szCs w:val="24"/>
        </w:rPr>
        <w:t>relationship to changing background conditions in the tropical</w:t>
      </w:r>
      <w:r>
        <w:rPr>
          <w:rFonts w:ascii="Times New Roman" w:hAnsi="Times New Roman" w:cs="Times New Roman"/>
          <w:sz w:val="24"/>
          <w:szCs w:val="24"/>
        </w:rPr>
        <w:t xml:space="preserve"> </w:t>
      </w:r>
      <w:r w:rsidRPr="00296D21">
        <w:rPr>
          <w:rFonts w:ascii="Times New Roman" w:hAnsi="Times New Roman" w:cs="Times New Roman"/>
          <w:sz w:val="24"/>
          <w:szCs w:val="24"/>
        </w:rPr>
        <w:t xml:space="preserve">Pacific Ocean. </w:t>
      </w:r>
      <w:proofErr w:type="gramStart"/>
      <w:r w:rsidRPr="00770EE9">
        <w:rPr>
          <w:rFonts w:ascii="Times New Roman" w:hAnsi="Times New Roman" w:cs="Times New Roman"/>
          <w:i/>
          <w:sz w:val="24"/>
          <w:szCs w:val="24"/>
        </w:rPr>
        <w:t>Geophys.</w:t>
      </w:r>
      <w:proofErr w:type="gramEnd"/>
      <w:r w:rsidRPr="00770EE9">
        <w:rPr>
          <w:rFonts w:ascii="Times New Roman" w:hAnsi="Times New Roman" w:cs="Times New Roman"/>
          <w:i/>
          <w:sz w:val="24"/>
          <w:szCs w:val="24"/>
        </w:rPr>
        <w:t xml:space="preserve"> Res. </w:t>
      </w:r>
      <w:proofErr w:type="spellStart"/>
      <w:r w:rsidRPr="00770EE9">
        <w:rPr>
          <w:rFonts w:ascii="Times New Roman" w:hAnsi="Times New Roman" w:cs="Times New Roman"/>
          <w:i/>
          <w:sz w:val="24"/>
          <w:szCs w:val="24"/>
        </w:rPr>
        <w:t>Lett</w:t>
      </w:r>
      <w:proofErr w:type="spellEnd"/>
      <w:r>
        <w:rPr>
          <w:rFonts w:ascii="Times New Roman" w:hAnsi="Times New Roman" w:cs="Times New Roman"/>
          <w:sz w:val="24"/>
          <w:szCs w:val="24"/>
        </w:rPr>
        <w:t>.</w:t>
      </w:r>
      <w:r w:rsidRPr="00296D21">
        <w:rPr>
          <w:rFonts w:ascii="Times New Roman" w:hAnsi="Times New Roman" w:cs="Times New Roman"/>
          <w:sz w:val="24"/>
          <w:szCs w:val="24"/>
        </w:rPr>
        <w:t xml:space="preserve"> </w:t>
      </w:r>
      <w:proofErr w:type="gramStart"/>
      <w:r w:rsidRPr="00770EE9">
        <w:rPr>
          <w:rFonts w:ascii="Times New Roman" w:hAnsi="Times New Roman" w:cs="Times New Roman"/>
          <w:b/>
          <w:sz w:val="24"/>
          <w:szCs w:val="24"/>
        </w:rPr>
        <w:t>38,</w:t>
      </w:r>
      <w:r w:rsidRPr="00296D21">
        <w:rPr>
          <w:rFonts w:ascii="Times New Roman" w:hAnsi="Times New Roman" w:cs="Times New Roman"/>
          <w:sz w:val="24"/>
          <w:szCs w:val="24"/>
        </w:rPr>
        <w:t xml:space="preserve"> L15709</w:t>
      </w:r>
      <w:r>
        <w:rPr>
          <w:rFonts w:ascii="Times New Roman" w:hAnsi="Times New Roman" w:cs="Times New Roman"/>
          <w:sz w:val="24"/>
          <w:szCs w:val="24"/>
        </w:rPr>
        <w:t xml:space="preserve"> (2011).</w:t>
      </w:r>
      <w:proofErr w:type="gramEnd"/>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Pr="005E39E1"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L'Heureux</w:t>
      </w:r>
      <w:proofErr w:type="spellEnd"/>
      <w:r>
        <w:rPr>
          <w:rFonts w:ascii="Times New Roman" w:hAnsi="Times New Roman" w:cs="Times New Roman"/>
          <w:sz w:val="24"/>
          <w:szCs w:val="24"/>
        </w:rPr>
        <w:t xml:space="preserve">, M.L., S. Lee, and Lyon, B. </w:t>
      </w:r>
      <w:proofErr w:type="gramStart"/>
      <w:r>
        <w:rPr>
          <w:rFonts w:ascii="Times New Roman" w:hAnsi="Times New Roman" w:cs="Times New Roman"/>
          <w:sz w:val="24"/>
          <w:szCs w:val="24"/>
        </w:rPr>
        <w:t>Recent multidecadal strengthening of the Walker circulation across the tropical Pacific.</w:t>
      </w:r>
      <w:proofErr w:type="gramEnd"/>
      <w:r>
        <w:rPr>
          <w:rFonts w:ascii="Times New Roman" w:hAnsi="Times New Roman" w:cs="Times New Roman"/>
          <w:sz w:val="24"/>
          <w:szCs w:val="24"/>
        </w:rPr>
        <w:t xml:space="preserve"> </w:t>
      </w:r>
      <w:proofErr w:type="gramStart"/>
      <w:r w:rsidRPr="00517003">
        <w:rPr>
          <w:rFonts w:ascii="Times New Roman" w:hAnsi="Times New Roman" w:cs="Times New Roman"/>
          <w:i/>
          <w:sz w:val="24"/>
          <w:szCs w:val="24"/>
        </w:rPr>
        <w:t xml:space="preserve">Nature </w:t>
      </w:r>
      <w:proofErr w:type="spellStart"/>
      <w:r w:rsidRPr="00517003">
        <w:rPr>
          <w:rFonts w:ascii="Times New Roman" w:hAnsi="Times New Roman" w:cs="Times New Roman"/>
          <w:i/>
          <w:sz w:val="24"/>
          <w:szCs w:val="24"/>
        </w:rPr>
        <w:t>Clim</w:t>
      </w:r>
      <w:proofErr w:type="spellEnd"/>
      <w:r w:rsidRPr="00517003">
        <w:rPr>
          <w:rFonts w:ascii="Times New Roman" w:hAnsi="Times New Roman" w:cs="Times New Roman"/>
          <w:i/>
          <w:sz w:val="24"/>
          <w:szCs w:val="24"/>
        </w:rPr>
        <w:t>.</w:t>
      </w:r>
      <w:proofErr w:type="gramEnd"/>
      <w:r w:rsidRPr="00517003">
        <w:rPr>
          <w:rFonts w:ascii="Times New Roman" w:hAnsi="Times New Roman" w:cs="Times New Roman"/>
          <w:i/>
          <w:sz w:val="24"/>
          <w:szCs w:val="24"/>
        </w:rPr>
        <w:t xml:space="preserve"> </w:t>
      </w:r>
      <w:proofErr w:type="gramStart"/>
      <w:r w:rsidRPr="00517003">
        <w:rPr>
          <w:rFonts w:ascii="Times New Roman" w:hAnsi="Times New Roman" w:cs="Times New Roman"/>
          <w:i/>
          <w:sz w:val="24"/>
          <w:szCs w:val="24"/>
        </w:rPr>
        <w:t>Change</w:t>
      </w:r>
      <w:r w:rsidRPr="005E39E1">
        <w:rPr>
          <w:rFonts w:ascii="Times New Roman" w:hAnsi="Times New Roman" w:cs="Times New Roman"/>
          <w:sz w:val="24"/>
          <w:szCs w:val="24"/>
        </w:rPr>
        <w:t xml:space="preserve"> </w:t>
      </w:r>
      <w:r w:rsidRPr="00077D40">
        <w:rPr>
          <w:rFonts w:ascii="Times New Roman" w:hAnsi="Times New Roman" w:cs="Times New Roman"/>
          <w:b/>
          <w:sz w:val="24"/>
          <w:szCs w:val="24"/>
        </w:rPr>
        <w:t>3</w:t>
      </w:r>
      <w:r>
        <w:rPr>
          <w:rFonts w:ascii="Times New Roman" w:hAnsi="Times New Roman" w:cs="Times New Roman"/>
          <w:sz w:val="24"/>
          <w:szCs w:val="24"/>
        </w:rPr>
        <w:t>, 571-576 (2013</w:t>
      </w:r>
      <w:r w:rsidRPr="005E39E1">
        <w:rPr>
          <w:rFonts w:ascii="Times New Roman" w:hAnsi="Times New Roman" w:cs="Times New Roman"/>
          <w:sz w:val="24"/>
          <w:szCs w:val="24"/>
        </w:rPr>
        <w:t>).</w:t>
      </w:r>
      <w:proofErr w:type="gramEnd"/>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Pr="00AE17EA"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Kosaka</w:t>
      </w:r>
      <w:proofErr w:type="spellEnd"/>
      <w:r>
        <w:rPr>
          <w:rFonts w:ascii="Times New Roman" w:hAnsi="Times New Roman" w:cs="Times New Roman"/>
          <w:sz w:val="24"/>
          <w:szCs w:val="24"/>
        </w:rPr>
        <w:t>, Y. and</w:t>
      </w:r>
      <w:r w:rsidRPr="00AE17EA">
        <w:rPr>
          <w:rFonts w:ascii="Times New Roman" w:hAnsi="Times New Roman" w:cs="Times New Roman"/>
          <w:sz w:val="24"/>
          <w:szCs w:val="24"/>
        </w:rPr>
        <w:t xml:space="preserve"> </w:t>
      </w:r>
      <w:proofErr w:type="spellStart"/>
      <w:r w:rsidRPr="00AE17EA">
        <w:rPr>
          <w:rFonts w:ascii="Times New Roman" w:hAnsi="Times New Roman" w:cs="Times New Roman"/>
          <w:sz w:val="24"/>
          <w:szCs w:val="24"/>
        </w:rPr>
        <w:t>Xie</w:t>
      </w:r>
      <w:proofErr w:type="spellEnd"/>
      <w:r w:rsidRPr="00AE17EA">
        <w:rPr>
          <w:rFonts w:ascii="Times New Roman" w:hAnsi="Times New Roman" w:cs="Times New Roman"/>
          <w:sz w:val="24"/>
          <w:szCs w:val="24"/>
        </w:rPr>
        <w:t>, S-P. Recent global-warming hiatus tied to equatorial Pacific</w:t>
      </w:r>
      <w:r>
        <w:rPr>
          <w:rFonts w:ascii="Times New Roman" w:hAnsi="Times New Roman" w:cs="Times New Roman"/>
          <w:sz w:val="24"/>
          <w:szCs w:val="24"/>
        </w:rPr>
        <w:t xml:space="preserve"> </w:t>
      </w:r>
      <w:r w:rsidRPr="00AE17EA">
        <w:rPr>
          <w:rFonts w:ascii="Times New Roman" w:hAnsi="Times New Roman" w:cs="Times New Roman"/>
          <w:sz w:val="24"/>
          <w:szCs w:val="24"/>
        </w:rPr>
        <w:t xml:space="preserve">surface cooling. </w:t>
      </w:r>
      <w:proofErr w:type="gramStart"/>
      <w:r w:rsidRPr="0018045C">
        <w:rPr>
          <w:rFonts w:ascii="Times New Roman" w:hAnsi="Times New Roman" w:cs="Times New Roman"/>
          <w:i/>
          <w:sz w:val="24"/>
          <w:szCs w:val="24"/>
        </w:rPr>
        <w:t xml:space="preserve">Nature </w:t>
      </w:r>
      <w:r w:rsidRPr="00AE17EA">
        <w:rPr>
          <w:rFonts w:ascii="Times New Roman" w:hAnsi="Times New Roman" w:cs="Times New Roman"/>
          <w:b/>
          <w:bCs/>
          <w:sz w:val="24"/>
          <w:szCs w:val="24"/>
        </w:rPr>
        <w:t xml:space="preserve">501, </w:t>
      </w:r>
      <w:r>
        <w:rPr>
          <w:rFonts w:ascii="Times New Roman" w:hAnsi="Times New Roman" w:cs="Times New Roman"/>
          <w:sz w:val="24"/>
          <w:szCs w:val="24"/>
        </w:rPr>
        <w:t>403-</w:t>
      </w:r>
      <w:r w:rsidRPr="00AE17EA">
        <w:rPr>
          <w:rFonts w:ascii="Times New Roman" w:hAnsi="Times New Roman" w:cs="Times New Roman"/>
          <w:sz w:val="24"/>
          <w:szCs w:val="24"/>
        </w:rPr>
        <w:t>407 (2013).</w:t>
      </w:r>
      <w:proofErr w:type="gramEnd"/>
    </w:p>
    <w:p w:rsidR="00FE6ECF" w:rsidRDefault="00FE6ECF" w:rsidP="00E2201B">
      <w:pPr>
        <w:spacing w:after="0" w:line="240" w:lineRule="auto"/>
        <w:jc w:val="both"/>
        <w:rPr>
          <w:rFonts w:ascii="Times New Roman" w:hAnsi="Times New Roman" w:cs="Times New Roman"/>
          <w:sz w:val="24"/>
          <w:szCs w:val="24"/>
        </w:rPr>
      </w:pPr>
    </w:p>
    <w:p w:rsidR="00FE6ECF" w:rsidRDefault="00FE6ECF" w:rsidP="00E220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AE17EA">
        <w:rPr>
          <w:rFonts w:ascii="Times New Roman" w:hAnsi="Times New Roman" w:cs="Times New Roman"/>
          <w:sz w:val="24"/>
          <w:szCs w:val="24"/>
        </w:rPr>
        <w:t xml:space="preserve">England, M.H. et al. </w:t>
      </w:r>
      <w:proofErr w:type="gramStart"/>
      <w:r>
        <w:rPr>
          <w:rFonts w:ascii="Times New Roman" w:hAnsi="Times New Roman" w:cs="Times New Roman"/>
          <w:sz w:val="24"/>
          <w:szCs w:val="24"/>
        </w:rPr>
        <w:t>Recent intensification of wind-driven circulation in the Pacific and the ongoing warming hiatus.</w:t>
      </w:r>
      <w:proofErr w:type="gramEnd"/>
      <w:r>
        <w:rPr>
          <w:rFonts w:ascii="Times New Roman" w:hAnsi="Times New Roman" w:cs="Times New Roman"/>
          <w:sz w:val="24"/>
          <w:szCs w:val="24"/>
        </w:rPr>
        <w:t xml:space="preserve"> </w:t>
      </w:r>
      <w:proofErr w:type="gramStart"/>
      <w:r w:rsidRPr="00AE17EA">
        <w:rPr>
          <w:rFonts w:ascii="Times New Roman" w:hAnsi="Times New Roman" w:cs="Times New Roman"/>
          <w:i/>
          <w:sz w:val="24"/>
          <w:szCs w:val="24"/>
        </w:rPr>
        <w:t xml:space="preserve">Nature </w:t>
      </w:r>
      <w:proofErr w:type="spellStart"/>
      <w:r w:rsidRPr="00AE17EA">
        <w:rPr>
          <w:rFonts w:ascii="Times New Roman" w:hAnsi="Times New Roman" w:cs="Times New Roman"/>
          <w:i/>
          <w:sz w:val="24"/>
          <w:szCs w:val="24"/>
        </w:rPr>
        <w:t>Clim</w:t>
      </w:r>
      <w:proofErr w:type="spellEnd"/>
      <w:r w:rsidRPr="00AE17EA">
        <w:rPr>
          <w:rFonts w:ascii="Times New Roman" w:hAnsi="Times New Roman" w:cs="Times New Roman"/>
          <w:i/>
          <w:sz w:val="24"/>
          <w:szCs w:val="24"/>
        </w:rPr>
        <w:t>.</w:t>
      </w:r>
      <w:proofErr w:type="gramEnd"/>
      <w:r w:rsidRPr="00AE17EA">
        <w:rPr>
          <w:rFonts w:ascii="Times New Roman" w:hAnsi="Times New Roman" w:cs="Times New Roman"/>
          <w:i/>
          <w:sz w:val="24"/>
          <w:szCs w:val="24"/>
        </w:rPr>
        <w:t xml:space="preserve"> </w:t>
      </w:r>
      <w:proofErr w:type="gramStart"/>
      <w:r w:rsidRPr="00AE17EA">
        <w:rPr>
          <w:rFonts w:ascii="Times New Roman" w:hAnsi="Times New Roman" w:cs="Times New Roman"/>
          <w:i/>
          <w:sz w:val="24"/>
          <w:szCs w:val="24"/>
        </w:rPr>
        <w:t>Change</w:t>
      </w:r>
      <w:r>
        <w:rPr>
          <w:rFonts w:ascii="Times New Roman" w:hAnsi="Times New Roman" w:cs="Times New Roman"/>
          <w:sz w:val="24"/>
          <w:szCs w:val="24"/>
        </w:rPr>
        <w:t xml:space="preserve"> </w:t>
      </w:r>
      <w:r w:rsidRPr="00AE17EA">
        <w:rPr>
          <w:rFonts w:ascii="Times New Roman" w:hAnsi="Times New Roman" w:cs="Times New Roman"/>
          <w:b/>
          <w:sz w:val="24"/>
          <w:szCs w:val="24"/>
        </w:rPr>
        <w:t>4</w:t>
      </w:r>
      <w:r>
        <w:rPr>
          <w:rFonts w:ascii="Times New Roman" w:hAnsi="Times New Roman" w:cs="Times New Roman"/>
          <w:sz w:val="24"/>
          <w:szCs w:val="24"/>
        </w:rPr>
        <w:t>, 222-227 (2014).</w:t>
      </w:r>
      <w:proofErr w:type="gramEnd"/>
    </w:p>
    <w:p w:rsidR="00FE6ECF" w:rsidRDefault="00FE6ECF" w:rsidP="00E2201B">
      <w:pPr>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B82E70">
        <w:rPr>
          <w:rFonts w:ascii="Times New Roman" w:hAnsi="Times New Roman" w:cs="Times New Roman"/>
          <w:sz w:val="24"/>
          <w:szCs w:val="24"/>
        </w:rPr>
        <w:t xml:space="preserve">Clement, A. C., R. </w:t>
      </w:r>
      <w:proofErr w:type="spellStart"/>
      <w:r w:rsidRPr="00B82E70">
        <w:rPr>
          <w:rFonts w:ascii="Times New Roman" w:hAnsi="Times New Roman" w:cs="Times New Roman"/>
          <w:sz w:val="24"/>
          <w:szCs w:val="24"/>
        </w:rPr>
        <w:t>Seager</w:t>
      </w:r>
      <w:proofErr w:type="spellEnd"/>
      <w:r w:rsidRPr="00B82E70">
        <w:rPr>
          <w:rFonts w:ascii="Times New Roman" w:hAnsi="Times New Roman" w:cs="Times New Roman"/>
          <w:sz w:val="24"/>
          <w:szCs w:val="24"/>
        </w:rPr>
        <w:t xml:space="preserve">, M. A. Cane, and S. E. </w:t>
      </w:r>
      <w:proofErr w:type="spellStart"/>
      <w:r w:rsidRPr="00B82E70">
        <w:rPr>
          <w:rFonts w:ascii="Times New Roman" w:hAnsi="Times New Roman" w:cs="Times New Roman"/>
          <w:sz w:val="24"/>
          <w:szCs w:val="24"/>
        </w:rPr>
        <w:t>Zebiak</w:t>
      </w:r>
      <w:proofErr w:type="spellEnd"/>
      <w:r>
        <w:rPr>
          <w:rFonts w:ascii="Times New Roman" w:hAnsi="Times New Roman" w:cs="Times New Roman"/>
          <w:sz w:val="24"/>
          <w:szCs w:val="24"/>
        </w:rPr>
        <w:t xml:space="preserve">. </w:t>
      </w:r>
      <w:proofErr w:type="gramStart"/>
      <w:r w:rsidRPr="00B82E70">
        <w:rPr>
          <w:rFonts w:ascii="Times New Roman" w:hAnsi="Times New Roman" w:cs="Times New Roman"/>
          <w:sz w:val="24"/>
          <w:szCs w:val="24"/>
        </w:rPr>
        <w:t>An ocean dynamical thermostat.</w:t>
      </w:r>
      <w:proofErr w:type="gramEnd"/>
      <w:r w:rsidRPr="00B82E70">
        <w:rPr>
          <w:rFonts w:ascii="Times New Roman" w:hAnsi="Times New Roman" w:cs="Times New Roman"/>
          <w:sz w:val="24"/>
          <w:szCs w:val="24"/>
        </w:rPr>
        <w:t xml:space="preserve"> </w:t>
      </w:r>
      <w:r>
        <w:rPr>
          <w:rFonts w:ascii="Times New Roman" w:hAnsi="Times New Roman" w:cs="Times New Roman"/>
          <w:i/>
          <w:iCs/>
          <w:sz w:val="24"/>
          <w:szCs w:val="24"/>
        </w:rPr>
        <w:t xml:space="preserve">J. </w:t>
      </w:r>
      <w:proofErr w:type="spellStart"/>
      <w:r>
        <w:rPr>
          <w:rFonts w:ascii="Times New Roman" w:hAnsi="Times New Roman" w:cs="Times New Roman"/>
          <w:i/>
          <w:iCs/>
          <w:sz w:val="24"/>
          <w:szCs w:val="24"/>
        </w:rPr>
        <w:t>Clim</w:t>
      </w:r>
      <w:proofErr w:type="spellEnd"/>
      <w:r>
        <w:rPr>
          <w:rFonts w:ascii="Times New Roman" w:hAnsi="Times New Roman" w:cs="Times New Roman"/>
          <w:i/>
          <w:iCs/>
          <w:sz w:val="24"/>
          <w:szCs w:val="24"/>
        </w:rPr>
        <w:t>.</w:t>
      </w:r>
      <w:r w:rsidRPr="00B82E70">
        <w:rPr>
          <w:rFonts w:ascii="Times New Roman" w:hAnsi="Times New Roman" w:cs="Times New Roman"/>
          <w:i/>
          <w:iCs/>
          <w:sz w:val="24"/>
          <w:szCs w:val="24"/>
        </w:rPr>
        <w:t xml:space="preserve"> </w:t>
      </w:r>
      <w:proofErr w:type="gramStart"/>
      <w:r w:rsidRPr="00B82E70">
        <w:rPr>
          <w:rFonts w:ascii="Times New Roman" w:hAnsi="Times New Roman" w:cs="Times New Roman"/>
          <w:b/>
          <w:bCs/>
          <w:sz w:val="24"/>
          <w:szCs w:val="24"/>
        </w:rPr>
        <w:t xml:space="preserve">9, </w:t>
      </w:r>
      <w:r w:rsidRPr="00B82E70">
        <w:rPr>
          <w:rFonts w:ascii="Times New Roman" w:hAnsi="Times New Roman" w:cs="Times New Roman"/>
          <w:sz w:val="24"/>
          <w:szCs w:val="24"/>
        </w:rPr>
        <w:t>2190–</w:t>
      </w:r>
      <w:r>
        <w:rPr>
          <w:rFonts w:ascii="Times New Roman" w:hAnsi="Times New Roman" w:cs="Times New Roman"/>
          <w:sz w:val="24"/>
          <w:szCs w:val="24"/>
        </w:rPr>
        <w:t>2196 (1996).</w:t>
      </w:r>
      <w:proofErr w:type="gramEnd"/>
    </w:p>
    <w:p w:rsidR="00FE6ECF" w:rsidRDefault="00FE6ECF" w:rsidP="00E2201B">
      <w:pPr>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6. Deser, C., </w:t>
      </w:r>
      <w:r w:rsidRPr="00244766">
        <w:rPr>
          <w:rFonts w:ascii="Times New Roman" w:hAnsi="Times New Roman" w:cs="Times New Roman"/>
          <w:sz w:val="24"/>
          <w:szCs w:val="24"/>
        </w:rPr>
        <w:t>M. A. Alexander</w:t>
      </w:r>
      <w:r>
        <w:rPr>
          <w:rFonts w:ascii="Times New Roman" w:hAnsi="Times New Roman" w:cs="Times New Roman"/>
          <w:sz w:val="24"/>
          <w:szCs w:val="24"/>
        </w:rPr>
        <w:t xml:space="preserve">, S.-P. </w:t>
      </w:r>
      <w:proofErr w:type="spellStart"/>
      <w:proofErr w:type="gramStart"/>
      <w:r>
        <w:rPr>
          <w:rFonts w:ascii="Times New Roman" w:hAnsi="Times New Roman" w:cs="Times New Roman"/>
          <w:sz w:val="24"/>
          <w:szCs w:val="24"/>
        </w:rPr>
        <w:t>Xie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A. S. Phillips. </w:t>
      </w:r>
      <w:r w:rsidRPr="00244766">
        <w:rPr>
          <w:rFonts w:ascii="Times New Roman" w:hAnsi="Times New Roman" w:cs="Times New Roman"/>
          <w:sz w:val="24"/>
          <w:szCs w:val="24"/>
        </w:rPr>
        <w:t>Sea</w:t>
      </w:r>
      <w:r>
        <w:rPr>
          <w:rFonts w:ascii="Times New Roman" w:hAnsi="Times New Roman" w:cs="Times New Roman"/>
          <w:sz w:val="24"/>
          <w:szCs w:val="24"/>
        </w:rPr>
        <w:t xml:space="preserve"> </w:t>
      </w:r>
      <w:r w:rsidRPr="00244766">
        <w:rPr>
          <w:rFonts w:ascii="Times New Roman" w:hAnsi="Times New Roman" w:cs="Times New Roman"/>
          <w:sz w:val="24"/>
          <w:szCs w:val="24"/>
        </w:rPr>
        <w:t>surface temperature variability: Patterns and mechanisms.</w:t>
      </w:r>
      <w:r>
        <w:rPr>
          <w:rFonts w:ascii="Times New Roman" w:hAnsi="Times New Roman" w:cs="Times New Roman"/>
          <w:sz w:val="24"/>
          <w:szCs w:val="24"/>
        </w:rPr>
        <w:t xml:space="preserve"> </w:t>
      </w:r>
      <w:proofErr w:type="spellStart"/>
      <w:proofErr w:type="gramStart"/>
      <w:r w:rsidRPr="00244766">
        <w:rPr>
          <w:rFonts w:ascii="Times New Roman" w:hAnsi="Times New Roman" w:cs="Times New Roman"/>
          <w:i/>
          <w:sz w:val="24"/>
          <w:szCs w:val="24"/>
        </w:rPr>
        <w:t>Annu</w:t>
      </w:r>
      <w:proofErr w:type="spellEnd"/>
      <w:r w:rsidRPr="00244766">
        <w:rPr>
          <w:rFonts w:ascii="Times New Roman" w:hAnsi="Times New Roman" w:cs="Times New Roman"/>
          <w:i/>
          <w:sz w:val="24"/>
          <w:szCs w:val="24"/>
        </w:rPr>
        <w:t>.</w:t>
      </w:r>
      <w:proofErr w:type="gramEnd"/>
      <w:r w:rsidRPr="00244766">
        <w:rPr>
          <w:rFonts w:ascii="Times New Roman" w:hAnsi="Times New Roman" w:cs="Times New Roman"/>
          <w:i/>
          <w:sz w:val="24"/>
          <w:szCs w:val="24"/>
        </w:rPr>
        <w:t xml:space="preserve"> Rev. Mar. Sci.</w:t>
      </w:r>
      <w:r w:rsidRPr="00244766">
        <w:rPr>
          <w:rFonts w:ascii="Times New Roman" w:hAnsi="Times New Roman" w:cs="Times New Roman"/>
          <w:sz w:val="24"/>
          <w:szCs w:val="24"/>
        </w:rPr>
        <w:t xml:space="preserve">, </w:t>
      </w:r>
      <w:r w:rsidRPr="00244766">
        <w:rPr>
          <w:rFonts w:ascii="Times New Roman" w:hAnsi="Times New Roman" w:cs="Times New Roman"/>
          <w:b/>
          <w:sz w:val="24"/>
          <w:szCs w:val="24"/>
        </w:rPr>
        <w:t>2</w:t>
      </w:r>
      <w:r w:rsidRPr="00244766">
        <w:rPr>
          <w:rFonts w:ascii="Times New Roman" w:hAnsi="Times New Roman" w:cs="Times New Roman"/>
          <w:sz w:val="24"/>
          <w:szCs w:val="24"/>
        </w:rPr>
        <w:t xml:space="preserve">, </w:t>
      </w:r>
      <w:r>
        <w:rPr>
          <w:rFonts w:ascii="Times New Roman" w:hAnsi="Times New Roman" w:cs="Times New Roman"/>
          <w:sz w:val="24"/>
          <w:szCs w:val="24"/>
        </w:rPr>
        <w:t>115–143 (2010).</w:t>
      </w: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8E5EC4">
        <w:rPr>
          <w:rFonts w:ascii="Times New Roman" w:hAnsi="Times New Roman" w:cs="Times New Roman"/>
          <w:sz w:val="24"/>
          <w:szCs w:val="24"/>
        </w:rPr>
        <w:t>Mantua N</w:t>
      </w:r>
      <w:r>
        <w:rPr>
          <w:rFonts w:ascii="Times New Roman" w:hAnsi="Times New Roman" w:cs="Times New Roman"/>
          <w:sz w:val="24"/>
          <w:szCs w:val="24"/>
        </w:rPr>
        <w:t>.</w:t>
      </w:r>
      <w:r w:rsidRPr="008E5EC4">
        <w:rPr>
          <w:rFonts w:ascii="Times New Roman" w:hAnsi="Times New Roman" w:cs="Times New Roman"/>
          <w:sz w:val="24"/>
          <w:szCs w:val="24"/>
        </w:rPr>
        <w:t>J, Hare S</w:t>
      </w:r>
      <w:r>
        <w:rPr>
          <w:rFonts w:ascii="Times New Roman" w:hAnsi="Times New Roman" w:cs="Times New Roman"/>
          <w:sz w:val="24"/>
          <w:szCs w:val="24"/>
        </w:rPr>
        <w:t>.</w:t>
      </w:r>
      <w:r w:rsidRPr="008E5EC4">
        <w:rPr>
          <w:rFonts w:ascii="Times New Roman" w:hAnsi="Times New Roman" w:cs="Times New Roman"/>
          <w:sz w:val="24"/>
          <w:szCs w:val="24"/>
        </w:rPr>
        <w:t>R, Zhang Y,</w:t>
      </w:r>
      <w:r>
        <w:rPr>
          <w:rFonts w:ascii="Times New Roman" w:hAnsi="Times New Roman" w:cs="Times New Roman"/>
          <w:sz w:val="24"/>
          <w:szCs w:val="24"/>
        </w:rPr>
        <w:t xml:space="preserve"> </w:t>
      </w:r>
      <w:r w:rsidRPr="008E5EC4">
        <w:rPr>
          <w:rFonts w:ascii="Times New Roman" w:hAnsi="Times New Roman" w:cs="Times New Roman"/>
          <w:sz w:val="24"/>
          <w:szCs w:val="24"/>
        </w:rPr>
        <w:t>Wallace J</w:t>
      </w:r>
      <w:r>
        <w:rPr>
          <w:rFonts w:ascii="Times New Roman" w:hAnsi="Times New Roman" w:cs="Times New Roman"/>
          <w:sz w:val="24"/>
          <w:szCs w:val="24"/>
        </w:rPr>
        <w:t>.</w:t>
      </w:r>
      <w:r w:rsidRPr="008E5EC4">
        <w:rPr>
          <w:rFonts w:ascii="Times New Roman" w:hAnsi="Times New Roman" w:cs="Times New Roman"/>
          <w:sz w:val="24"/>
          <w:szCs w:val="24"/>
        </w:rPr>
        <w:t xml:space="preserve">M, </w:t>
      </w:r>
      <w:r>
        <w:rPr>
          <w:rFonts w:ascii="Times New Roman" w:hAnsi="Times New Roman" w:cs="Times New Roman"/>
          <w:sz w:val="24"/>
          <w:szCs w:val="24"/>
        </w:rPr>
        <w:t xml:space="preserve">and </w:t>
      </w:r>
      <w:r w:rsidRPr="008E5EC4">
        <w:rPr>
          <w:rFonts w:ascii="Times New Roman" w:hAnsi="Times New Roman" w:cs="Times New Roman"/>
          <w:sz w:val="24"/>
          <w:szCs w:val="24"/>
        </w:rPr>
        <w:t xml:space="preserve">Francis R. </w:t>
      </w:r>
      <w:proofErr w:type="gramStart"/>
      <w:r w:rsidRPr="008E5EC4">
        <w:rPr>
          <w:rFonts w:ascii="Times New Roman" w:hAnsi="Times New Roman" w:cs="Times New Roman"/>
          <w:sz w:val="24"/>
          <w:szCs w:val="24"/>
        </w:rPr>
        <w:t xml:space="preserve">A Pacific </w:t>
      </w:r>
      <w:proofErr w:type="spellStart"/>
      <w:r w:rsidRPr="008E5EC4">
        <w:rPr>
          <w:rFonts w:ascii="Times New Roman" w:hAnsi="Times New Roman" w:cs="Times New Roman"/>
          <w:sz w:val="24"/>
          <w:szCs w:val="24"/>
        </w:rPr>
        <w:t>interdecadal</w:t>
      </w:r>
      <w:proofErr w:type="spellEnd"/>
      <w:r w:rsidRPr="008E5EC4">
        <w:rPr>
          <w:rFonts w:ascii="Times New Roman" w:hAnsi="Times New Roman" w:cs="Times New Roman"/>
          <w:sz w:val="24"/>
          <w:szCs w:val="24"/>
        </w:rPr>
        <w:t xml:space="preserve"> climate oscillation with</w:t>
      </w:r>
      <w:r>
        <w:rPr>
          <w:rFonts w:ascii="Times New Roman" w:hAnsi="Times New Roman" w:cs="Times New Roman"/>
          <w:sz w:val="24"/>
          <w:szCs w:val="24"/>
        </w:rPr>
        <w:t xml:space="preserve"> </w:t>
      </w:r>
      <w:r w:rsidRPr="008E5EC4">
        <w:rPr>
          <w:rFonts w:ascii="Times New Roman" w:hAnsi="Times New Roman" w:cs="Times New Roman"/>
          <w:sz w:val="24"/>
          <w:szCs w:val="24"/>
        </w:rPr>
        <w:t>impacts on salmon production.</w:t>
      </w:r>
      <w:proofErr w:type="gramEnd"/>
      <w:r w:rsidRPr="008E5EC4">
        <w:rPr>
          <w:rFonts w:ascii="Times New Roman" w:hAnsi="Times New Roman" w:cs="Times New Roman"/>
          <w:sz w:val="24"/>
          <w:szCs w:val="24"/>
        </w:rPr>
        <w:t xml:space="preserve"> </w:t>
      </w:r>
      <w:r w:rsidRPr="008E5EC4">
        <w:rPr>
          <w:rFonts w:ascii="Times New Roman" w:hAnsi="Times New Roman" w:cs="Times New Roman"/>
          <w:i/>
          <w:iCs/>
          <w:sz w:val="24"/>
          <w:szCs w:val="24"/>
        </w:rPr>
        <w:t xml:space="preserve">Bull. Am. </w:t>
      </w:r>
      <w:proofErr w:type="spellStart"/>
      <w:r w:rsidRPr="008E5EC4">
        <w:rPr>
          <w:rFonts w:ascii="Times New Roman" w:hAnsi="Times New Roman" w:cs="Times New Roman"/>
          <w:i/>
          <w:iCs/>
          <w:sz w:val="24"/>
          <w:szCs w:val="24"/>
        </w:rPr>
        <w:t>Meteorol</w:t>
      </w:r>
      <w:proofErr w:type="spellEnd"/>
      <w:r w:rsidRPr="008E5EC4">
        <w:rPr>
          <w:rFonts w:ascii="Times New Roman" w:hAnsi="Times New Roman" w:cs="Times New Roman"/>
          <w:i/>
          <w:iCs/>
          <w:sz w:val="24"/>
          <w:szCs w:val="24"/>
        </w:rPr>
        <w:t xml:space="preserve">. </w:t>
      </w:r>
      <w:proofErr w:type="gramStart"/>
      <w:r w:rsidRPr="008E5EC4">
        <w:rPr>
          <w:rFonts w:ascii="Times New Roman" w:hAnsi="Times New Roman" w:cs="Times New Roman"/>
          <w:i/>
          <w:iCs/>
          <w:sz w:val="24"/>
          <w:szCs w:val="24"/>
        </w:rPr>
        <w:t xml:space="preserve">Soc. </w:t>
      </w:r>
      <w:r w:rsidRPr="0018045C">
        <w:rPr>
          <w:rFonts w:ascii="Times New Roman" w:hAnsi="Times New Roman" w:cs="Times New Roman"/>
          <w:b/>
          <w:sz w:val="24"/>
          <w:szCs w:val="24"/>
        </w:rPr>
        <w:t>78</w:t>
      </w:r>
      <w:r>
        <w:rPr>
          <w:rFonts w:ascii="Times New Roman" w:hAnsi="Times New Roman" w:cs="Times New Roman"/>
          <w:sz w:val="24"/>
          <w:szCs w:val="24"/>
        </w:rPr>
        <w:t xml:space="preserve">, </w:t>
      </w:r>
      <w:r w:rsidRPr="008E5EC4">
        <w:rPr>
          <w:rFonts w:ascii="Times New Roman" w:hAnsi="Times New Roman" w:cs="Times New Roman"/>
          <w:sz w:val="24"/>
          <w:szCs w:val="24"/>
        </w:rPr>
        <w:t xml:space="preserve">1069–79 </w:t>
      </w:r>
      <w:r>
        <w:rPr>
          <w:rFonts w:ascii="Times New Roman" w:hAnsi="Times New Roman" w:cs="Times New Roman"/>
          <w:sz w:val="24"/>
          <w:szCs w:val="24"/>
        </w:rPr>
        <w:t>(</w:t>
      </w:r>
      <w:r w:rsidRPr="008E5EC4">
        <w:rPr>
          <w:rFonts w:ascii="Times New Roman" w:hAnsi="Times New Roman" w:cs="Times New Roman"/>
          <w:sz w:val="24"/>
          <w:szCs w:val="24"/>
        </w:rPr>
        <w:t>1997</w:t>
      </w:r>
      <w:r>
        <w:rPr>
          <w:rFonts w:ascii="Times New Roman" w:hAnsi="Times New Roman" w:cs="Times New Roman"/>
          <w:sz w:val="24"/>
          <w:szCs w:val="24"/>
        </w:rPr>
        <w:t>).</w:t>
      </w:r>
      <w:proofErr w:type="gramEnd"/>
    </w:p>
    <w:p w:rsidR="00FE6ECF" w:rsidRPr="008E5EC4"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Default="00FE6ECF" w:rsidP="00E220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8E5EC4">
        <w:rPr>
          <w:rFonts w:ascii="Times New Roman" w:hAnsi="Times New Roman" w:cs="Times New Roman"/>
          <w:sz w:val="24"/>
          <w:szCs w:val="24"/>
        </w:rPr>
        <w:t>Zhang Y,</w:t>
      </w:r>
      <w:r>
        <w:rPr>
          <w:rFonts w:ascii="Times New Roman" w:hAnsi="Times New Roman" w:cs="Times New Roman"/>
          <w:sz w:val="24"/>
          <w:szCs w:val="24"/>
        </w:rPr>
        <w:t xml:space="preserve"> </w:t>
      </w:r>
      <w:r w:rsidRPr="008E5EC4">
        <w:rPr>
          <w:rFonts w:ascii="Times New Roman" w:hAnsi="Times New Roman" w:cs="Times New Roman"/>
          <w:sz w:val="24"/>
          <w:szCs w:val="24"/>
        </w:rPr>
        <w:t>Wallace J</w:t>
      </w:r>
      <w:r>
        <w:rPr>
          <w:rFonts w:ascii="Times New Roman" w:hAnsi="Times New Roman" w:cs="Times New Roman"/>
          <w:sz w:val="24"/>
          <w:szCs w:val="24"/>
        </w:rPr>
        <w:t xml:space="preserve">. </w:t>
      </w:r>
      <w:r w:rsidRPr="008E5EC4">
        <w:rPr>
          <w:rFonts w:ascii="Times New Roman" w:hAnsi="Times New Roman" w:cs="Times New Roman"/>
          <w:sz w:val="24"/>
          <w:szCs w:val="24"/>
        </w:rPr>
        <w:t xml:space="preserve">M, </w:t>
      </w:r>
      <w:proofErr w:type="spellStart"/>
      <w:r w:rsidRPr="008E5EC4">
        <w:rPr>
          <w:rFonts w:ascii="Times New Roman" w:hAnsi="Times New Roman" w:cs="Times New Roman"/>
          <w:sz w:val="24"/>
          <w:szCs w:val="24"/>
        </w:rPr>
        <w:t>Battisti</w:t>
      </w:r>
      <w:proofErr w:type="spellEnd"/>
      <w:r w:rsidRPr="008E5EC4">
        <w:rPr>
          <w:rFonts w:ascii="Times New Roman" w:hAnsi="Times New Roman" w:cs="Times New Roman"/>
          <w:sz w:val="24"/>
          <w:szCs w:val="24"/>
        </w:rPr>
        <w:t xml:space="preserve"> D</w:t>
      </w:r>
      <w:r>
        <w:rPr>
          <w:rFonts w:ascii="Times New Roman" w:hAnsi="Times New Roman" w:cs="Times New Roman"/>
          <w:sz w:val="24"/>
          <w:szCs w:val="24"/>
        </w:rPr>
        <w:t>.</w:t>
      </w:r>
      <w:r w:rsidRPr="008E5EC4">
        <w:rPr>
          <w:rFonts w:ascii="Times New Roman" w:hAnsi="Times New Roman" w:cs="Times New Roman"/>
          <w:sz w:val="24"/>
          <w:szCs w:val="24"/>
        </w:rPr>
        <w:t xml:space="preserve">S. ENSO-like </w:t>
      </w:r>
      <w:proofErr w:type="spellStart"/>
      <w:r w:rsidRPr="008E5EC4">
        <w:rPr>
          <w:rFonts w:ascii="Times New Roman" w:hAnsi="Times New Roman" w:cs="Times New Roman"/>
          <w:sz w:val="24"/>
          <w:szCs w:val="24"/>
        </w:rPr>
        <w:t>interdecadal</w:t>
      </w:r>
      <w:proofErr w:type="spellEnd"/>
      <w:r w:rsidRPr="008E5EC4">
        <w:rPr>
          <w:rFonts w:ascii="Times New Roman" w:hAnsi="Times New Roman" w:cs="Times New Roman"/>
          <w:sz w:val="24"/>
          <w:szCs w:val="24"/>
        </w:rPr>
        <w:t xml:space="preserve"> variability. </w:t>
      </w:r>
      <w:r>
        <w:rPr>
          <w:rFonts w:ascii="Times New Roman" w:hAnsi="Times New Roman" w:cs="Times New Roman"/>
          <w:i/>
          <w:iCs/>
          <w:sz w:val="24"/>
          <w:szCs w:val="24"/>
        </w:rPr>
        <w:t xml:space="preserve">J. </w:t>
      </w:r>
      <w:proofErr w:type="spellStart"/>
      <w:r>
        <w:rPr>
          <w:rFonts w:ascii="Times New Roman" w:hAnsi="Times New Roman" w:cs="Times New Roman"/>
          <w:i/>
          <w:iCs/>
          <w:sz w:val="24"/>
          <w:szCs w:val="24"/>
        </w:rPr>
        <w:t>Clim</w:t>
      </w:r>
      <w:proofErr w:type="spellEnd"/>
      <w:r>
        <w:rPr>
          <w:rFonts w:ascii="Times New Roman" w:hAnsi="Times New Roman" w:cs="Times New Roman"/>
          <w:i/>
          <w:iCs/>
          <w:sz w:val="24"/>
          <w:szCs w:val="24"/>
        </w:rPr>
        <w:t>.</w:t>
      </w:r>
      <w:r w:rsidRPr="008E5EC4">
        <w:rPr>
          <w:rFonts w:ascii="Times New Roman" w:hAnsi="Times New Roman" w:cs="Times New Roman"/>
          <w:i/>
          <w:iCs/>
          <w:sz w:val="24"/>
          <w:szCs w:val="24"/>
        </w:rPr>
        <w:t xml:space="preserve"> </w:t>
      </w:r>
      <w:proofErr w:type="gramStart"/>
      <w:r w:rsidRPr="0018045C">
        <w:rPr>
          <w:rFonts w:ascii="Times New Roman" w:hAnsi="Times New Roman" w:cs="Times New Roman"/>
          <w:b/>
          <w:sz w:val="24"/>
          <w:szCs w:val="24"/>
        </w:rPr>
        <w:t>10</w:t>
      </w:r>
      <w:r>
        <w:rPr>
          <w:rFonts w:ascii="Times New Roman" w:hAnsi="Times New Roman" w:cs="Times New Roman"/>
          <w:sz w:val="24"/>
          <w:szCs w:val="24"/>
        </w:rPr>
        <w:t xml:space="preserve">, </w:t>
      </w:r>
      <w:r w:rsidRPr="008E5EC4">
        <w:rPr>
          <w:rFonts w:ascii="Times New Roman" w:hAnsi="Times New Roman" w:cs="Times New Roman"/>
          <w:sz w:val="24"/>
          <w:szCs w:val="24"/>
        </w:rPr>
        <w:t>1004–20</w:t>
      </w:r>
      <w:r>
        <w:rPr>
          <w:rFonts w:ascii="Times New Roman" w:hAnsi="Times New Roman" w:cs="Times New Roman"/>
          <w:sz w:val="24"/>
          <w:szCs w:val="24"/>
        </w:rPr>
        <w:t xml:space="preserve"> (1997).</w:t>
      </w:r>
      <w:proofErr w:type="gramEnd"/>
    </w:p>
    <w:p w:rsidR="00FE6ECF" w:rsidRDefault="00FE6ECF" w:rsidP="00E2201B">
      <w:pPr>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5E39E1">
        <w:rPr>
          <w:rFonts w:ascii="Times New Roman" w:hAnsi="Times New Roman" w:cs="Times New Roman"/>
          <w:sz w:val="24"/>
          <w:szCs w:val="24"/>
        </w:rPr>
        <w:t>Alexander, M. A. et al. The Atmospheric Bridge: The influence of ENSO</w:t>
      </w:r>
      <w:r>
        <w:rPr>
          <w:rFonts w:ascii="Times New Roman" w:hAnsi="Times New Roman" w:cs="Times New Roman"/>
          <w:sz w:val="24"/>
          <w:szCs w:val="24"/>
        </w:rPr>
        <w:t xml:space="preserve"> </w:t>
      </w:r>
      <w:r w:rsidRPr="005E39E1">
        <w:rPr>
          <w:rFonts w:ascii="Times New Roman" w:hAnsi="Times New Roman" w:cs="Times New Roman"/>
          <w:sz w:val="24"/>
          <w:szCs w:val="24"/>
        </w:rPr>
        <w:t xml:space="preserve">teleconnections on air-sea interaction over the global oceans. </w:t>
      </w:r>
      <w:r w:rsidRPr="00517003">
        <w:rPr>
          <w:rFonts w:ascii="Times New Roman" w:hAnsi="Times New Roman" w:cs="Times New Roman"/>
          <w:i/>
          <w:sz w:val="24"/>
          <w:szCs w:val="24"/>
        </w:rPr>
        <w:t xml:space="preserve">J. </w:t>
      </w:r>
      <w:proofErr w:type="spellStart"/>
      <w:r w:rsidRPr="00517003">
        <w:rPr>
          <w:rFonts w:ascii="Times New Roman" w:hAnsi="Times New Roman" w:cs="Times New Roman"/>
          <w:i/>
          <w:sz w:val="24"/>
          <w:szCs w:val="24"/>
        </w:rPr>
        <w:t>Clim</w:t>
      </w:r>
      <w:proofErr w:type="spellEnd"/>
      <w:r w:rsidRPr="005E39E1">
        <w:rPr>
          <w:rFonts w:ascii="Times New Roman" w:hAnsi="Times New Roman" w:cs="Times New Roman"/>
          <w:sz w:val="24"/>
          <w:szCs w:val="24"/>
        </w:rPr>
        <w:t xml:space="preserve">. </w:t>
      </w:r>
      <w:proofErr w:type="gramStart"/>
      <w:r w:rsidRPr="00517003">
        <w:rPr>
          <w:rFonts w:ascii="Times New Roman" w:hAnsi="Times New Roman" w:cs="Times New Roman"/>
          <w:b/>
          <w:sz w:val="24"/>
          <w:szCs w:val="24"/>
        </w:rPr>
        <w:t>15</w:t>
      </w:r>
      <w:r w:rsidRPr="005E39E1">
        <w:rPr>
          <w:rFonts w:ascii="Times New Roman" w:hAnsi="Times New Roman" w:cs="Times New Roman"/>
          <w:sz w:val="24"/>
          <w:szCs w:val="24"/>
        </w:rPr>
        <w:t>,</w:t>
      </w:r>
      <w:r>
        <w:rPr>
          <w:rFonts w:ascii="Times New Roman" w:hAnsi="Times New Roman" w:cs="Times New Roman"/>
          <w:sz w:val="24"/>
          <w:szCs w:val="24"/>
        </w:rPr>
        <w:t xml:space="preserve"> 2205-</w:t>
      </w:r>
      <w:r w:rsidRPr="005E39E1">
        <w:rPr>
          <w:rFonts w:ascii="Times New Roman" w:hAnsi="Times New Roman" w:cs="Times New Roman"/>
          <w:sz w:val="24"/>
          <w:szCs w:val="24"/>
        </w:rPr>
        <w:t>2231 (2002).</w:t>
      </w:r>
      <w:proofErr w:type="gramEnd"/>
    </w:p>
    <w:p w:rsidR="00FE6ECF" w:rsidRDefault="00FE6ECF" w:rsidP="00E2201B">
      <w:pPr>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10. Chung, P-H.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Li, T. Interdecadal relationship between the mean state and El Nino type. </w:t>
      </w:r>
      <w:r>
        <w:rPr>
          <w:rFonts w:ascii="Times New Roman" w:hAnsi="Times New Roman" w:cs="Times New Roman"/>
          <w:i/>
          <w:iCs/>
          <w:sz w:val="24"/>
          <w:szCs w:val="24"/>
        </w:rPr>
        <w:t xml:space="preserve">J. </w:t>
      </w:r>
      <w:proofErr w:type="spellStart"/>
      <w:r>
        <w:rPr>
          <w:rFonts w:ascii="Times New Roman" w:hAnsi="Times New Roman" w:cs="Times New Roman"/>
          <w:i/>
          <w:iCs/>
          <w:sz w:val="24"/>
          <w:szCs w:val="24"/>
        </w:rPr>
        <w:t>Clim</w:t>
      </w:r>
      <w:proofErr w:type="spellEnd"/>
      <w:r>
        <w:rPr>
          <w:rFonts w:ascii="Times New Roman" w:hAnsi="Times New Roman" w:cs="Times New Roman"/>
          <w:iCs/>
          <w:sz w:val="24"/>
          <w:szCs w:val="24"/>
        </w:rPr>
        <w:t>.</w:t>
      </w:r>
      <w:r w:rsidRPr="00B82B9A">
        <w:rPr>
          <w:rFonts w:ascii="Times New Roman" w:hAnsi="Times New Roman" w:cs="Times New Roman"/>
          <w:i/>
          <w:iCs/>
          <w:sz w:val="24"/>
          <w:szCs w:val="24"/>
        </w:rPr>
        <w:t xml:space="preserve"> </w:t>
      </w:r>
      <w:proofErr w:type="gramStart"/>
      <w:r w:rsidRPr="00B82B9A">
        <w:rPr>
          <w:rFonts w:ascii="Times New Roman" w:hAnsi="Times New Roman" w:cs="Times New Roman"/>
          <w:b/>
          <w:sz w:val="24"/>
          <w:szCs w:val="24"/>
        </w:rPr>
        <w:t>2</w:t>
      </w:r>
      <w:r>
        <w:rPr>
          <w:rFonts w:ascii="Times New Roman" w:hAnsi="Times New Roman" w:cs="Times New Roman"/>
          <w:b/>
          <w:sz w:val="24"/>
          <w:szCs w:val="24"/>
        </w:rPr>
        <w:t>6</w:t>
      </w:r>
      <w:r>
        <w:rPr>
          <w:rFonts w:ascii="Times New Roman" w:hAnsi="Times New Roman" w:cs="Times New Roman"/>
          <w:sz w:val="24"/>
          <w:szCs w:val="24"/>
        </w:rPr>
        <w:t>, 361-379 (2013).</w:t>
      </w:r>
      <w:proofErr w:type="gramEnd"/>
    </w:p>
    <w:p w:rsidR="00FE6ECF" w:rsidRDefault="00FE6ECF" w:rsidP="00E2201B">
      <w:pPr>
        <w:spacing w:after="0" w:line="240" w:lineRule="auto"/>
        <w:jc w:val="both"/>
        <w:rPr>
          <w:rFonts w:ascii="Times New Roman" w:hAnsi="Times New Roman" w:cs="Times New Roman"/>
          <w:sz w:val="24"/>
          <w:szCs w:val="24"/>
        </w:rPr>
      </w:pPr>
    </w:p>
    <w:p w:rsidR="00FE6ECF" w:rsidRDefault="00FE6ECF" w:rsidP="00E220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11. Trenberth, K. E. and J.F. </w:t>
      </w:r>
      <w:proofErr w:type="spellStart"/>
      <w:r>
        <w:rPr>
          <w:rFonts w:ascii="Times New Roman" w:hAnsi="Times New Roman" w:cs="Times New Roman"/>
          <w:sz w:val="24"/>
          <w:szCs w:val="24"/>
        </w:rPr>
        <w:t>Fasullo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 apparent hiatus in global warming.</w:t>
      </w:r>
      <w:proofErr w:type="gramEnd"/>
      <w:r>
        <w:rPr>
          <w:rFonts w:ascii="Times New Roman" w:hAnsi="Times New Roman" w:cs="Times New Roman"/>
          <w:sz w:val="24"/>
          <w:szCs w:val="24"/>
        </w:rPr>
        <w:t xml:space="preserve"> </w:t>
      </w:r>
      <w:proofErr w:type="gramStart"/>
      <w:r w:rsidRPr="0018045C">
        <w:rPr>
          <w:rFonts w:ascii="Times New Roman" w:hAnsi="Times New Roman" w:cs="Times New Roman"/>
          <w:i/>
          <w:sz w:val="24"/>
          <w:szCs w:val="24"/>
        </w:rPr>
        <w:t>Earth's Future</w:t>
      </w:r>
      <w:r>
        <w:rPr>
          <w:rFonts w:ascii="Times New Roman" w:hAnsi="Times New Roman" w:cs="Times New Roman"/>
          <w:sz w:val="24"/>
          <w:szCs w:val="24"/>
        </w:rPr>
        <w:t xml:space="preserve">, </w:t>
      </w:r>
      <w:r w:rsidRPr="0018045C">
        <w:rPr>
          <w:rFonts w:ascii="Times New Roman" w:hAnsi="Times New Roman" w:cs="Times New Roman"/>
          <w:b/>
          <w:sz w:val="24"/>
          <w:szCs w:val="24"/>
        </w:rPr>
        <w:t>1</w:t>
      </w:r>
      <w:r>
        <w:rPr>
          <w:rFonts w:ascii="Times New Roman" w:hAnsi="Times New Roman" w:cs="Times New Roman"/>
          <w:sz w:val="24"/>
          <w:szCs w:val="24"/>
        </w:rPr>
        <w:t>, 19-32</w:t>
      </w:r>
      <w:r w:rsidR="00612C23">
        <w:rPr>
          <w:rFonts w:ascii="Times New Roman" w:hAnsi="Times New Roman" w:cs="Times New Roman"/>
          <w:sz w:val="24"/>
          <w:szCs w:val="24"/>
        </w:rPr>
        <w:t xml:space="preserve"> (2013)</w:t>
      </w:r>
      <w:r>
        <w:rPr>
          <w:rFonts w:ascii="Times New Roman" w:hAnsi="Times New Roman" w:cs="Times New Roman"/>
          <w:sz w:val="24"/>
          <w:szCs w:val="24"/>
        </w:rPr>
        <w:t>.</w:t>
      </w:r>
      <w:proofErr w:type="gramEnd"/>
    </w:p>
    <w:p w:rsidR="00FE6ECF" w:rsidRDefault="00FE6ECF" w:rsidP="00E2201B">
      <w:pPr>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12. Mann, M.E., M.A. Cane, S.E. </w:t>
      </w:r>
      <w:proofErr w:type="spellStart"/>
      <w:r>
        <w:rPr>
          <w:rFonts w:ascii="Times New Roman" w:hAnsi="Times New Roman" w:cs="Times New Roman"/>
          <w:sz w:val="24"/>
          <w:szCs w:val="24"/>
        </w:rPr>
        <w:t>Zebiak</w:t>
      </w:r>
      <w:proofErr w:type="spellEnd"/>
      <w:r>
        <w:rPr>
          <w:rFonts w:ascii="Times New Roman" w:hAnsi="Times New Roman" w:cs="Times New Roman"/>
          <w:sz w:val="24"/>
          <w:szCs w:val="24"/>
        </w:rPr>
        <w:t xml:space="preserve">, and A. Clement. </w:t>
      </w:r>
      <w:proofErr w:type="gramStart"/>
      <w:r>
        <w:rPr>
          <w:rFonts w:ascii="Times New Roman" w:hAnsi="Times New Roman" w:cs="Times New Roman"/>
          <w:sz w:val="24"/>
          <w:szCs w:val="24"/>
        </w:rPr>
        <w:t>Volcanic and solar forcing of the tropical Pacific over the past 1000 years.</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J. </w:t>
      </w:r>
      <w:proofErr w:type="spellStart"/>
      <w:r>
        <w:rPr>
          <w:rFonts w:ascii="Times New Roman" w:hAnsi="Times New Roman" w:cs="Times New Roman"/>
          <w:i/>
          <w:iCs/>
          <w:sz w:val="24"/>
          <w:szCs w:val="24"/>
        </w:rPr>
        <w:t>Clim</w:t>
      </w:r>
      <w:proofErr w:type="spellEnd"/>
      <w:r>
        <w:rPr>
          <w:rFonts w:ascii="Times New Roman" w:hAnsi="Times New Roman" w:cs="Times New Roman"/>
          <w:i/>
          <w:iCs/>
          <w:sz w:val="24"/>
          <w:szCs w:val="24"/>
        </w:rPr>
        <w:t>.</w:t>
      </w:r>
      <w:r w:rsidRPr="00B82E70">
        <w:rPr>
          <w:rFonts w:ascii="Times New Roman" w:hAnsi="Times New Roman" w:cs="Times New Roman"/>
          <w:i/>
          <w:iCs/>
          <w:sz w:val="24"/>
          <w:szCs w:val="24"/>
        </w:rPr>
        <w:t xml:space="preserve"> </w:t>
      </w:r>
      <w:proofErr w:type="gramStart"/>
      <w:r>
        <w:rPr>
          <w:rFonts w:ascii="Times New Roman" w:hAnsi="Times New Roman" w:cs="Times New Roman"/>
          <w:b/>
          <w:bCs/>
          <w:sz w:val="24"/>
          <w:szCs w:val="24"/>
        </w:rPr>
        <w:t>18</w:t>
      </w:r>
      <w:r w:rsidRPr="00B82E70">
        <w:rPr>
          <w:rFonts w:ascii="Times New Roman" w:hAnsi="Times New Roman" w:cs="Times New Roman"/>
          <w:b/>
          <w:bCs/>
          <w:sz w:val="24"/>
          <w:szCs w:val="24"/>
        </w:rPr>
        <w:t xml:space="preserve">, </w:t>
      </w:r>
      <w:r>
        <w:rPr>
          <w:rFonts w:ascii="Times New Roman" w:hAnsi="Times New Roman" w:cs="Times New Roman"/>
          <w:sz w:val="24"/>
          <w:szCs w:val="24"/>
        </w:rPr>
        <w:t>447-456 (2005).</w:t>
      </w:r>
      <w:proofErr w:type="gramEnd"/>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Pr="00D56140"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D56140">
        <w:rPr>
          <w:rFonts w:ascii="Times New Roman" w:hAnsi="Times New Roman" w:cs="Times New Roman"/>
          <w:sz w:val="24"/>
          <w:szCs w:val="24"/>
        </w:rPr>
        <w:t xml:space="preserve">Fyfe, J. C., Gillett, N. P. &amp; </w:t>
      </w:r>
      <w:proofErr w:type="spellStart"/>
      <w:r w:rsidRPr="00D56140">
        <w:rPr>
          <w:rFonts w:ascii="Times New Roman" w:hAnsi="Times New Roman" w:cs="Times New Roman"/>
          <w:sz w:val="24"/>
          <w:szCs w:val="24"/>
        </w:rPr>
        <w:t>Zwiers</w:t>
      </w:r>
      <w:proofErr w:type="spellEnd"/>
      <w:r w:rsidRPr="00D56140">
        <w:rPr>
          <w:rFonts w:ascii="Times New Roman" w:hAnsi="Times New Roman" w:cs="Times New Roman"/>
          <w:sz w:val="24"/>
          <w:szCs w:val="24"/>
        </w:rPr>
        <w:t>, F.W. Overestimated global warming over the</w:t>
      </w:r>
      <w:r>
        <w:rPr>
          <w:rFonts w:ascii="Times New Roman" w:hAnsi="Times New Roman" w:cs="Times New Roman"/>
          <w:sz w:val="24"/>
          <w:szCs w:val="24"/>
        </w:rPr>
        <w:t xml:space="preserve"> </w:t>
      </w:r>
      <w:r w:rsidRPr="00D56140">
        <w:rPr>
          <w:rFonts w:ascii="Times New Roman" w:hAnsi="Times New Roman" w:cs="Times New Roman"/>
          <w:sz w:val="24"/>
          <w:szCs w:val="24"/>
        </w:rPr>
        <w:t xml:space="preserve">past 20 years. </w:t>
      </w:r>
      <w:proofErr w:type="gramStart"/>
      <w:r w:rsidRPr="00D56140">
        <w:rPr>
          <w:rFonts w:ascii="Times New Roman" w:hAnsi="Times New Roman" w:cs="Times New Roman"/>
          <w:i/>
          <w:sz w:val="24"/>
          <w:szCs w:val="24"/>
        </w:rPr>
        <w:t xml:space="preserve">Nature </w:t>
      </w:r>
      <w:proofErr w:type="spellStart"/>
      <w:r w:rsidRPr="00D56140">
        <w:rPr>
          <w:rFonts w:ascii="Times New Roman" w:hAnsi="Times New Roman" w:cs="Times New Roman"/>
          <w:i/>
          <w:sz w:val="24"/>
          <w:szCs w:val="24"/>
        </w:rPr>
        <w:t>Clim</w:t>
      </w:r>
      <w:proofErr w:type="spellEnd"/>
      <w:r w:rsidRPr="00D56140">
        <w:rPr>
          <w:rFonts w:ascii="Times New Roman" w:hAnsi="Times New Roman" w:cs="Times New Roman"/>
          <w:i/>
          <w:sz w:val="24"/>
          <w:szCs w:val="24"/>
        </w:rPr>
        <w:t>.</w:t>
      </w:r>
      <w:proofErr w:type="gramEnd"/>
      <w:r w:rsidRPr="00D56140">
        <w:rPr>
          <w:rFonts w:ascii="Times New Roman" w:hAnsi="Times New Roman" w:cs="Times New Roman"/>
          <w:i/>
          <w:sz w:val="24"/>
          <w:szCs w:val="24"/>
        </w:rPr>
        <w:t xml:space="preserve"> </w:t>
      </w:r>
      <w:proofErr w:type="gramStart"/>
      <w:r w:rsidRPr="00D56140">
        <w:rPr>
          <w:rFonts w:ascii="Times New Roman" w:hAnsi="Times New Roman" w:cs="Times New Roman"/>
          <w:i/>
          <w:sz w:val="24"/>
          <w:szCs w:val="24"/>
        </w:rPr>
        <w:t>Change</w:t>
      </w:r>
      <w:r w:rsidRPr="00D56140">
        <w:rPr>
          <w:rFonts w:ascii="Times New Roman" w:hAnsi="Times New Roman" w:cs="Times New Roman"/>
          <w:sz w:val="24"/>
          <w:szCs w:val="24"/>
        </w:rPr>
        <w:t xml:space="preserve"> </w:t>
      </w:r>
      <w:r w:rsidRPr="00D56140">
        <w:rPr>
          <w:rFonts w:ascii="Times New Roman" w:hAnsi="Times New Roman" w:cs="Times New Roman"/>
          <w:b/>
          <w:bCs/>
          <w:sz w:val="24"/>
          <w:szCs w:val="24"/>
        </w:rPr>
        <w:t xml:space="preserve">3, </w:t>
      </w:r>
      <w:r>
        <w:rPr>
          <w:rFonts w:ascii="Times New Roman" w:hAnsi="Times New Roman" w:cs="Times New Roman"/>
          <w:sz w:val="24"/>
          <w:szCs w:val="24"/>
        </w:rPr>
        <w:t>767-</w:t>
      </w:r>
      <w:r w:rsidRPr="00D56140">
        <w:rPr>
          <w:rFonts w:ascii="Times New Roman" w:hAnsi="Times New Roman" w:cs="Times New Roman"/>
          <w:sz w:val="24"/>
          <w:szCs w:val="24"/>
        </w:rPr>
        <w:t>769 (2013).</w:t>
      </w:r>
      <w:proofErr w:type="gramEnd"/>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14. </w:t>
      </w:r>
      <w:r w:rsidRPr="00F334D7">
        <w:rPr>
          <w:rFonts w:ascii="Times New Roman" w:hAnsi="Times New Roman" w:cs="Times New Roman"/>
          <w:sz w:val="24"/>
          <w:szCs w:val="24"/>
        </w:rPr>
        <w:t xml:space="preserve">Held, I. </w:t>
      </w:r>
      <w:r>
        <w:rPr>
          <w:rFonts w:ascii="Times New Roman" w:hAnsi="Times New Roman" w:cs="Times New Roman"/>
          <w:sz w:val="24"/>
          <w:szCs w:val="24"/>
        </w:rPr>
        <w:t xml:space="preserve">M., and B. J. Soden. </w:t>
      </w:r>
      <w:proofErr w:type="gramStart"/>
      <w:r w:rsidRPr="00F334D7">
        <w:rPr>
          <w:rFonts w:ascii="Times New Roman" w:hAnsi="Times New Roman" w:cs="Times New Roman"/>
          <w:sz w:val="24"/>
          <w:szCs w:val="24"/>
        </w:rPr>
        <w:t>Robust responses of the hydrological</w:t>
      </w:r>
      <w:r>
        <w:rPr>
          <w:rFonts w:ascii="Times New Roman" w:hAnsi="Times New Roman" w:cs="Times New Roman"/>
          <w:sz w:val="24"/>
          <w:szCs w:val="24"/>
        </w:rPr>
        <w:t xml:space="preserve"> </w:t>
      </w:r>
      <w:r w:rsidRPr="00F334D7">
        <w:rPr>
          <w:rFonts w:ascii="Times New Roman" w:hAnsi="Times New Roman" w:cs="Times New Roman"/>
          <w:sz w:val="24"/>
          <w:szCs w:val="24"/>
        </w:rPr>
        <w:t>cycle to global warming.</w:t>
      </w:r>
      <w:proofErr w:type="gramEnd"/>
      <w:r w:rsidRPr="00F334D7">
        <w:rPr>
          <w:rFonts w:ascii="Times New Roman" w:hAnsi="Times New Roman" w:cs="Times New Roman"/>
          <w:sz w:val="24"/>
          <w:szCs w:val="24"/>
        </w:rPr>
        <w:t xml:space="preserve"> </w:t>
      </w:r>
      <w:r w:rsidRPr="00703BA8">
        <w:rPr>
          <w:rFonts w:ascii="Times New Roman" w:hAnsi="Times New Roman" w:cs="Times New Roman"/>
          <w:i/>
          <w:sz w:val="24"/>
          <w:szCs w:val="24"/>
        </w:rPr>
        <w:t xml:space="preserve">J. </w:t>
      </w:r>
      <w:proofErr w:type="spellStart"/>
      <w:r w:rsidRPr="00703BA8">
        <w:rPr>
          <w:rFonts w:ascii="Times New Roman" w:hAnsi="Times New Roman" w:cs="Times New Roman"/>
          <w:i/>
          <w:sz w:val="24"/>
          <w:szCs w:val="24"/>
        </w:rPr>
        <w:t>Clim</w:t>
      </w:r>
      <w:proofErr w:type="spellEnd"/>
      <w:r>
        <w:rPr>
          <w:rFonts w:ascii="Times New Roman" w:hAnsi="Times New Roman" w:cs="Times New Roman"/>
          <w:i/>
          <w:sz w:val="24"/>
          <w:szCs w:val="24"/>
        </w:rPr>
        <w:t>.</w:t>
      </w:r>
      <w:r w:rsidRPr="00F334D7">
        <w:rPr>
          <w:rFonts w:ascii="Times New Roman" w:hAnsi="Times New Roman" w:cs="Times New Roman"/>
          <w:sz w:val="24"/>
          <w:szCs w:val="24"/>
        </w:rPr>
        <w:t xml:space="preserve"> </w:t>
      </w:r>
      <w:proofErr w:type="gramStart"/>
      <w:r w:rsidRPr="00703BA8">
        <w:rPr>
          <w:rFonts w:ascii="Times New Roman" w:hAnsi="Times New Roman" w:cs="Times New Roman"/>
          <w:b/>
          <w:sz w:val="24"/>
          <w:szCs w:val="24"/>
        </w:rPr>
        <w:t>19</w:t>
      </w:r>
      <w:r w:rsidRPr="00F334D7">
        <w:rPr>
          <w:rFonts w:ascii="Times New Roman" w:hAnsi="Times New Roman" w:cs="Times New Roman"/>
          <w:sz w:val="24"/>
          <w:szCs w:val="24"/>
        </w:rPr>
        <w:t>, 5686–5699</w:t>
      </w:r>
      <w:r>
        <w:rPr>
          <w:rFonts w:ascii="Times New Roman" w:hAnsi="Times New Roman" w:cs="Times New Roman"/>
          <w:sz w:val="24"/>
          <w:szCs w:val="24"/>
        </w:rPr>
        <w:t xml:space="preserve"> (2006)</w:t>
      </w:r>
      <w:r w:rsidRPr="00F334D7">
        <w:rPr>
          <w:rFonts w:ascii="Times New Roman" w:hAnsi="Times New Roman" w:cs="Times New Roman"/>
          <w:sz w:val="24"/>
          <w:szCs w:val="24"/>
        </w:rPr>
        <w:t>.</w:t>
      </w:r>
      <w:proofErr w:type="gramEnd"/>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15. </w:t>
      </w:r>
      <w:proofErr w:type="spellStart"/>
      <w:r>
        <w:rPr>
          <w:rFonts w:ascii="Times New Roman" w:hAnsi="Times New Roman" w:cs="Times New Roman"/>
          <w:sz w:val="24"/>
          <w:szCs w:val="24"/>
        </w:rPr>
        <w:t>DiNezio</w:t>
      </w:r>
      <w:proofErr w:type="spellEnd"/>
      <w:r>
        <w:rPr>
          <w:rFonts w:ascii="Times New Roman" w:hAnsi="Times New Roman" w:cs="Times New Roman"/>
          <w:sz w:val="24"/>
          <w:szCs w:val="24"/>
        </w:rPr>
        <w:t xml:space="preserve">, P.N., G.A. </w:t>
      </w:r>
      <w:proofErr w:type="spellStart"/>
      <w:r>
        <w:rPr>
          <w:rFonts w:ascii="Times New Roman" w:hAnsi="Times New Roman" w:cs="Times New Roman"/>
          <w:sz w:val="24"/>
          <w:szCs w:val="24"/>
        </w:rPr>
        <w:t>Vecchi</w:t>
      </w:r>
      <w:proofErr w:type="spellEnd"/>
      <w:r>
        <w:rPr>
          <w:rFonts w:ascii="Times New Roman" w:hAnsi="Times New Roman" w:cs="Times New Roman"/>
          <w:sz w:val="24"/>
          <w:szCs w:val="24"/>
        </w:rPr>
        <w:t xml:space="preserve">, and A.C. Clement. </w:t>
      </w:r>
      <w:proofErr w:type="spellStart"/>
      <w:proofErr w:type="gramStart"/>
      <w:r>
        <w:rPr>
          <w:rFonts w:ascii="Times New Roman" w:hAnsi="Times New Roman" w:cs="Times New Roman"/>
          <w:sz w:val="24"/>
          <w:szCs w:val="24"/>
        </w:rPr>
        <w:t>Detectability</w:t>
      </w:r>
      <w:proofErr w:type="spellEnd"/>
      <w:r>
        <w:rPr>
          <w:rFonts w:ascii="Times New Roman" w:hAnsi="Times New Roman" w:cs="Times New Roman"/>
          <w:sz w:val="24"/>
          <w:szCs w:val="24"/>
        </w:rPr>
        <w:t xml:space="preserve"> of changes in the Walker circulation in response to global warming.</w:t>
      </w:r>
      <w:proofErr w:type="gramEnd"/>
      <w:r>
        <w:rPr>
          <w:rFonts w:ascii="Times New Roman" w:hAnsi="Times New Roman" w:cs="Times New Roman"/>
          <w:sz w:val="24"/>
          <w:szCs w:val="24"/>
        </w:rPr>
        <w:t xml:space="preserve"> </w:t>
      </w:r>
      <w:r w:rsidRPr="00703BA8">
        <w:rPr>
          <w:rFonts w:ascii="Times New Roman" w:hAnsi="Times New Roman" w:cs="Times New Roman"/>
          <w:i/>
          <w:sz w:val="24"/>
          <w:szCs w:val="24"/>
        </w:rPr>
        <w:t xml:space="preserve">J. </w:t>
      </w:r>
      <w:proofErr w:type="spellStart"/>
      <w:r w:rsidRPr="00703BA8">
        <w:rPr>
          <w:rFonts w:ascii="Times New Roman" w:hAnsi="Times New Roman" w:cs="Times New Roman"/>
          <w:i/>
          <w:sz w:val="24"/>
          <w:szCs w:val="24"/>
        </w:rPr>
        <w:t>Clim</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gramStart"/>
      <w:r w:rsidRPr="00510FCD">
        <w:rPr>
          <w:rFonts w:ascii="Times New Roman" w:hAnsi="Times New Roman" w:cs="Times New Roman"/>
          <w:b/>
          <w:sz w:val="24"/>
          <w:szCs w:val="24"/>
        </w:rPr>
        <w:t>26</w:t>
      </w:r>
      <w:r>
        <w:rPr>
          <w:rFonts w:ascii="Times New Roman" w:hAnsi="Times New Roman" w:cs="Times New Roman"/>
          <w:sz w:val="24"/>
          <w:szCs w:val="24"/>
        </w:rPr>
        <w:t>, 4038-4048 (2013).</w:t>
      </w:r>
      <w:proofErr w:type="gramEnd"/>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16. </w:t>
      </w:r>
      <w:r w:rsidRPr="005E39E1">
        <w:rPr>
          <w:rFonts w:ascii="Times New Roman" w:hAnsi="Times New Roman" w:cs="Times New Roman"/>
          <w:sz w:val="24"/>
          <w:szCs w:val="24"/>
        </w:rPr>
        <w:t>Rayner, N. A. et al. Global analyses of sea surface temperature, sea ice, and</w:t>
      </w:r>
      <w:r>
        <w:rPr>
          <w:rFonts w:ascii="Times New Roman" w:hAnsi="Times New Roman" w:cs="Times New Roman"/>
          <w:sz w:val="24"/>
          <w:szCs w:val="24"/>
        </w:rPr>
        <w:t xml:space="preserve"> </w:t>
      </w:r>
      <w:r w:rsidRPr="005E39E1">
        <w:rPr>
          <w:rFonts w:ascii="Times New Roman" w:hAnsi="Times New Roman" w:cs="Times New Roman"/>
          <w:sz w:val="24"/>
          <w:szCs w:val="24"/>
        </w:rPr>
        <w:t xml:space="preserve">night marine air temperature since the late nineteenth century. </w:t>
      </w:r>
      <w:r w:rsidRPr="00DF6AB1">
        <w:rPr>
          <w:rFonts w:ascii="Times New Roman" w:hAnsi="Times New Roman" w:cs="Times New Roman"/>
          <w:i/>
          <w:sz w:val="24"/>
          <w:szCs w:val="24"/>
        </w:rPr>
        <w:t xml:space="preserve">J. Geophys. </w:t>
      </w:r>
      <w:proofErr w:type="gramStart"/>
      <w:r w:rsidRPr="00DF6AB1">
        <w:rPr>
          <w:rFonts w:ascii="Times New Roman" w:hAnsi="Times New Roman" w:cs="Times New Roman"/>
          <w:i/>
          <w:sz w:val="24"/>
          <w:szCs w:val="24"/>
        </w:rPr>
        <w:t>Res</w:t>
      </w:r>
      <w:r w:rsidRPr="005E39E1">
        <w:rPr>
          <w:rFonts w:ascii="Times New Roman" w:hAnsi="Times New Roman" w:cs="Times New Roman"/>
          <w:sz w:val="24"/>
          <w:szCs w:val="24"/>
        </w:rPr>
        <w:t>.</w:t>
      </w:r>
      <w:r>
        <w:rPr>
          <w:rFonts w:ascii="Times New Roman" w:hAnsi="Times New Roman" w:cs="Times New Roman"/>
          <w:sz w:val="24"/>
          <w:szCs w:val="24"/>
        </w:rPr>
        <w:t xml:space="preserve"> </w:t>
      </w:r>
      <w:r w:rsidRPr="00DF6AB1">
        <w:rPr>
          <w:rFonts w:ascii="Times New Roman" w:hAnsi="Times New Roman" w:cs="Times New Roman"/>
          <w:b/>
          <w:sz w:val="24"/>
          <w:szCs w:val="24"/>
        </w:rPr>
        <w:t>108</w:t>
      </w:r>
      <w:r w:rsidRPr="005E39E1">
        <w:rPr>
          <w:rFonts w:ascii="Times New Roman" w:hAnsi="Times New Roman" w:cs="Times New Roman"/>
          <w:sz w:val="24"/>
          <w:szCs w:val="24"/>
        </w:rPr>
        <w:t>, 4407 (2003).</w:t>
      </w:r>
      <w:proofErr w:type="gramEnd"/>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17. </w:t>
      </w:r>
      <w:proofErr w:type="spellStart"/>
      <w:r>
        <w:rPr>
          <w:rFonts w:ascii="Times New Roman" w:hAnsi="Times New Roman" w:cs="Times New Roman"/>
          <w:sz w:val="24"/>
          <w:szCs w:val="24"/>
        </w:rPr>
        <w:t>Kalnay</w:t>
      </w:r>
      <w:proofErr w:type="spellEnd"/>
      <w:r>
        <w:rPr>
          <w:rFonts w:ascii="Times New Roman" w:hAnsi="Times New Roman" w:cs="Times New Roman"/>
          <w:sz w:val="24"/>
          <w:szCs w:val="24"/>
        </w:rPr>
        <w:t>, E., et al.</w:t>
      </w:r>
      <w:r w:rsidRPr="00531539">
        <w:rPr>
          <w:rFonts w:ascii="Times New Roman" w:hAnsi="Times New Roman" w:cs="Times New Roman"/>
          <w:sz w:val="24"/>
          <w:szCs w:val="24"/>
        </w:rPr>
        <w:t xml:space="preserve"> </w:t>
      </w:r>
      <w:proofErr w:type="gramStart"/>
      <w:r w:rsidRPr="00531539">
        <w:rPr>
          <w:rFonts w:ascii="Times New Roman" w:hAnsi="Times New Roman" w:cs="Times New Roman"/>
          <w:sz w:val="24"/>
          <w:szCs w:val="24"/>
        </w:rPr>
        <w:t>The NCEP/NCAR 40-Year Reanalysis</w:t>
      </w:r>
      <w:r>
        <w:rPr>
          <w:rFonts w:ascii="Times New Roman" w:hAnsi="Times New Roman" w:cs="Times New Roman"/>
          <w:sz w:val="24"/>
          <w:szCs w:val="24"/>
        </w:rPr>
        <w:t xml:space="preserve"> </w:t>
      </w:r>
      <w:r w:rsidRPr="00531539">
        <w:rPr>
          <w:rFonts w:ascii="Times New Roman" w:hAnsi="Times New Roman" w:cs="Times New Roman"/>
          <w:sz w:val="24"/>
          <w:szCs w:val="24"/>
        </w:rPr>
        <w:t>Project.</w:t>
      </w:r>
      <w:proofErr w:type="gramEnd"/>
      <w:r w:rsidRPr="00531539">
        <w:rPr>
          <w:rFonts w:ascii="Times New Roman" w:hAnsi="Times New Roman" w:cs="Times New Roman"/>
          <w:sz w:val="24"/>
          <w:szCs w:val="24"/>
        </w:rPr>
        <w:t xml:space="preserve"> </w:t>
      </w:r>
      <w:r w:rsidRPr="00531539">
        <w:rPr>
          <w:rFonts w:ascii="Times New Roman" w:hAnsi="Times New Roman" w:cs="Times New Roman"/>
          <w:i/>
          <w:iCs/>
          <w:sz w:val="24"/>
          <w:szCs w:val="24"/>
        </w:rPr>
        <w:t xml:space="preserve">Bull. Amer. Meteor. </w:t>
      </w:r>
      <w:proofErr w:type="gramStart"/>
      <w:r w:rsidRPr="00531539">
        <w:rPr>
          <w:rFonts w:ascii="Times New Roman" w:hAnsi="Times New Roman" w:cs="Times New Roman"/>
          <w:i/>
          <w:iCs/>
          <w:sz w:val="24"/>
          <w:szCs w:val="24"/>
        </w:rPr>
        <w:t xml:space="preserve">Soc., </w:t>
      </w:r>
      <w:r w:rsidRPr="00531539">
        <w:rPr>
          <w:rFonts w:ascii="Times New Roman" w:hAnsi="Times New Roman" w:cs="Times New Roman"/>
          <w:b/>
          <w:bCs/>
          <w:sz w:val="24"/>
          <w:szCs w:val="24"/>
        </w:rPr>
        <w:t xml:space="preserve">77, </w:t>
      </w:r>
      <w:r w:rsidRPr="00531539">
        <w:rPr>
          <w:rFonts w:ascii="Times New Roman" w:hAnsi="Times New Roman" w:cs="Times New Roman"/>
          <w:sz w:val="24"/>
          <w:szCs w:val="24"/>
        </w:rPr>
        <w:t>437–471</w:t>
      </w:r>
      <w:r w:rsidR="00A416BA">
        <w:rPr>
          <w:rFonts w:ascii="Times New Roman" w:hAnsi="Times New Roman" w:cs="Times New Roman"/>
          <w:sz w:val="24"/>
          <w:szCs w:val="24"/>
        </w:rPr>
        <w:t xml:space="preserve"> (1996)</w:t>
      </w:r>
      <w:r w:rsidRPr="00531539">
        <w:rPr>
          <w:rFonts w:ascii="Times New Roman" w:hAnsi="Times New Roman" w:cs="Times New Roman"/>
          <w:sz w:val="24"/>
          <w:szCs w:val="24"/>
        </w:rPr>
        <w:t>.</w:t>
      </w:r>
      <w:proofErr w:type="gramEnd"/>
    </w:p>
    <w:p w:rsidR="00FE6ECF" w:rsidRDefault="00FE6ECF" w:rsidP="00E2201B">
      <w:pPr>
        <w:spacing w:after="0" w:line="240" w:lineRule="auto"/>
        <w:jc w:val="both"/>
        <w:rPr>
          <w:rFonts w:ascii="Times New Roman" w:hAnsi="Times New Roman" w:cs="Times New Roman"/>
          <w:sz w:val="24"/>
          <w:szCs w:val="24"/>
        </w:rPr>
      </w:pPr>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18. </w:t>
      </w:r>
      <w:r w:rsidRPr="005E39E1">
        <w:rPr>
          <w:rFonts w:ascii="Times New Roman" w:hAnsi="Times New Roman" w:cs="Times New Roman"/>
          <w:sz w:val="24"/>
          <w:szCs w:val="24"/>
        </w:rPr>
        <w:t>Guan, B. &amp; Nigam, S. Pacific sea surface temperatures in the twentieth</w:t>
      </w:r>
      <w:r>
        <w:rPr>
          <w:rFonts w:ascii="Times New Roman" w:hAnsi="Times New Roman" w:cs="Times New Roman"/>
          <w:sz w:val="24"/>
          <w:szCs w:val="24"/>
        </w:rPr>
        <w:t xml:space="preserve"> </w:t>
      </w:r>
      <w:r w:rsidRPr="005E39E1">
        <w:rPr>
          <w:rFonts w:ascii="Times New Roman" w:hAnsi="Times New Roman" w:cs="Times New Roman"/>
          <w:sz w:val="24"/>
          <w:szCs w:val="24"/>
        </w:rPr>
        <w:t xml:space="preserve">century: An evolution-centric analysis of variability and trend. </w:t>
      </w:r>
      <w:r w:rsidRPr="00DF6AB1">
        <w:rPr>
          <w:rFonts w:ascii="Times New Roman" w:hAnsi="Times New Roman" w:cs="Times New Roman"/>
          <w:i/>
          <w:sz w:val="24"/>
          <w:szCs w:val="24"/>
        </w:rPr>
        <w:t xml:space="preserve">J. </w:t>
      </w:r>
      <w:proofErr w:type="spellStart"/>
      <w:r w:rsidRPr="00DF6AB1">
        <w:rPr>
          <w:rFonts w:ascii="Times New Roman" w:hAnsi="Times New Roman" w:cs="Times New Roman"/>
          <w:i/>
          <w:sz w:val="24"/>
          <w:szCs w:val="24"/>
        </w:rPr>
        <w:t>Clim</w:t>
      </w:r>
      <w:proofErr w:type="spellEnd"/>
      <w:r w:rsidRPr="005E39E1">
        <w:rPr>
          <w:rFonts w:ascii="Times New Roman" w:hAnsi="Times New Roman" w:cs="Times New Roman"/>
          <w:sz w:val="24"/>
          <w:szCs w:val="24"/>
        </w:rPr>
        <w:t xml:space="preserve">. </w:t>
      </w:r>
      <w:proofErr w:type="gramStart"/>
      <w:r w:rsidRPr="00DF6AB1">
        <w:rPr>
          <w:rFonts w:ascii="Times New Roman" w:hAnsi="Times New Roman" w:cs="Times New Roman"/>
          <w:b/>
          <w:sz w:val="24"/>
          <w:szCs w:val="24"/>
        </w:rPr>
        <w:t>21</w:t>
      </w:r>
      <w:r w:rsidRPr="005E39E1">
        <w:rPr>
          <w:rFonts w:ascii="Times New Roman" w:hAnsi="Times New Roman" w:cs="Times New Roman"/>
          <w:sz w:val="24"/>
          <w:szCs w:val="24"/>
        </w:rPr>
        <w:t>,</w:t>
      </w:r>
      <w:r>
        <w:rPr>
          <w:rFonts w:ascii="Times New Roman" w:hAnsi="Times New Roman" w:cs="Times New Roman"/>
          <w:sz w:val="24"/>
          <w:szCs w:val="24"/>
        </w:rPr>
        <w:t xml:space="preserve"> 2790-</w:t>
      </w:r>
      <w:r w:rsidRPr="005E39E1">
        <w:rPr>
          <w:rFonts w:ascii="Times New Roman" w:hAnsi="Times New Roman" w:cs="Times New Roman"/>
          <w:sz w:val="24"/>
          <w:szCs w:val="24"/>
        </w:rPr>
        <w:t>2809 (2008).</w:t>
      </w:r>
      <w:proofErr w:type="gramEnd"/>
    </w:p>
    <w:p w:rsidR="00FE6ECF" w:rsidRDefault="00FE6ECF" w:rsidP="00E2201B">
      <w:pPr>
        <w:autoSpaceDE w:val="0"/>
        <w:autoSpaceDN w:val="0"/>
        <w:adjustRightInd w:val="0"/>
        <w:spacing w:after="0" w:line="240" w:lineRule="auto"/>
        <w:jc w:val="both"/>
        <w:rPr>
          <w:rFonts w:ascii="Times New Roman" w:hAnsi="Times New Roman" w:cs="Times New Roman"/>
          <w:sz w:val="24"/>
          <w:szCs w:val="24"/>
        </w:rPr>
      </w:pPr>
    </w:p>
    <w:p w:rsidR="00FE6ECF" w:rsidRPr="00BB19AA" w:rsidRDefault="00FE6ECF" w:rsidP="00E2201B">
      <w:pPr>
        <w:autoSpaceDE w:val="0"/>
        <w:autoSpaceDN w:val="0"/>
        <w:adjustRightInd w:val="0"/>
        <w:spacing w:after="0" w:line="240" w:lineRule="auto"/>
        <w:jc w:val="both"/>
        <w:rPr>
          <w:rFonts w:ascii="Times New Roman" w:hAnsi="Times New Roman"/>
          <w:sz w:val="24"/>
          <w:szCs w:val="24"/>
        </w:rPr>
      </w:pPr>
      <w:r>
        <w:rPr>
          <w:rFonts w:ascii="Times New Roman" w:hAnsi="Times New Roman" w:cs="Times New Roman"/>
          <w:sz w:val="24"/>
          <w:szCs w:val="24"/>
        </w:rPr>
        <w:t xml:space="preserve">19. </w:t>
      </w:r>
      <w:proofErr w:type="spellStart"/>
      <w:r>
        <w:rPr>
          <w:rFonts w:ascii="Times New Roman" w:hAnsi="Times New Roman" w:cs="Times New Roman"/>
          <w:sz w:val="24"/>
          <w:szCs w:val="24"/>
        </w:rPr>
        <w:t>Ye</w:t>
      </w:r>
      <w:proofErr w:type="spellEnd"/>
      <w:r>
        <w:rPr>
          <w:rFonts w:ascii="Times New Roman" w:hAnsi="Times New Roman" w:cs="Times New Roman"/>
          <w:sz w:val="24"/>
          <w:szCs w:val="24"/>
        </w:rPr>
        <w:t xml:space="preserve">, J. Generalized low rank approximations of matrices. </w:t>
      </w:r>
      <w:proofErr w:type="gramStart"/>
      <w:r w:rsidRPr="00531539">
        <w:rPr>
          <w:rFonts w:ascii="Times New Roman" w:hAnsi="Times New Roman" w:cs="Times New Roman"/>
          <w:i/>
          <w:sz w:val="24"/>
          <w:szCs w:val="24"/>
        </w:rPr>
        <w:t>Machine Learning</w:t>
      </w:r>
      <w:r>
        <w:rPr>
          <w:rFonts w:ascii="Times New Roman" w:hAnsi="Times New Roman" w:cs="Times New Roman"/>
          <w:sz w:val="24"/>
          <w:szCs w:val="24"/>
        </w:rPr>
        <w:t xml:space="preserve">, </w:t>
      </w:r>
      <w:r w:rsidRPr="00EC1D70">
        <w:rPr>
          <w:rFonts w:ascii="Times New Roman" w:hAnsi="Times New Roman" w:cs="Times New Roman"/>
          <w:b/>
          <w:sz w:val="24"/>
          <w:szCs w:val="24"/>
        </w:rPr>
        <w:t>61</w:t>
      </w:r>
      <w:r>
        <w:rPr>
          <w:rFonts w:ascii="Times New Roman" w:hAnsi="Times New Roman" w:cs="Times New Roman"/>
          <w:sz w:val="24"/>
          <w:szCs w:val="24"/>
        </w:rPr>
        <w:t>, 167-191 (2005).</w:t>
      </w:r>
      <w:proofErr w:type="gramEnd"/>
      <w:r>
        <w:rPr>
          <w:rFonts w:ascii="Times New Roman" w:hAnsi="Times New Roman" w:cs="Times New Roman"/>
          <w:sz w:val="24"/>
          <w:szCs w:val="24"/>
        </w:rPr>
        <w:t xml:space="preserve"> </w:t>
      </w:r>
    </w:p>
    <w:p w:rsidR="00FE6ECF" w:rsidRDefault="00FE6ECF" w:rsidP="00E2201B">
      <w:pPr>
        <w:spacing w:after="0" w:line="240" w:lineRule="auto"/>
        <w:jc w:val="both"/>
        <w:rPr>
          <w:rFonts w:ascii="Times New Roman" w:hAnsi="Times New Roman" w:cs="Times New Roman"/>
          <w:sz w:val="24"/>
          <w:szCs w:val="24"/>
        </w:rPr>
      </w:pPr>
    </w:p>
    <w:p w:rsidR="009421BD" w:rsidRDefault="009421BD" w:rsidP="00E2201B">
      <w:pPr>
        <w:jc w:val="both"/>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9421BD" w:rsidRPr="006475F8" w:rsidRDefault="009421BD" w:rsidP="009421BD">
      <w:pPr>
        <w:autoSpaceDE w:val="0"/>
        <w:autoSpaceDN w:val="0"/>
        <w:adjustRightInd w:val="0"/>
        <w:spacing w:after="0" w:line="240" w:lineRule="auto"/>
        <w:rPr>
          <w:rFonts w:ascii="Times New Roman" w:hAnsi="Times New Roman" w:cs="Times New Roman"/>
          <w:b/>
          <w:color w:val="000000"/>
          <w:sz w:val="24"/>
          <w:szCs w:val="24"/>
        </w:rPr>
      </w:pPr>
      <w:r w:rsidRPr="006475F8">
        <w:rPr>
          <w:rFonts w:ascii="Times New Roman" w:hAnsi="Times New Roman" w:cs="Times New Roman"/>
          <w:b/>
          <w:color w:val="000000"/>
          <w:sz w:val="24"/>
          <w:szCs w:val="24"/>
        </w:rPr>
        <w:lastRenderedPageBreak/>
        <w:t>Acknowledgements</w:t>
      </w:r>
    </w:p>
    <w:p w:rsidR="009421BD" w:rsidRPr="006475F8" w:rsidRDefault="009421BD" w:rsidP="009421BD">
      <w:pPr>
        <w:autoSpaceDE w:val="0"/>
        <w:autoSpaceDN w:val="0"/>
        <w:adjustRightInd w:val="0"/>
        <w:spacing w:after="0" w:line="240" w:lineRule="auto"/>
        <w:rPr>
          <w:rFonts w:ascii="Times New Roman" w:hAnsi="Times New Roman" w:cs="Times New Roman"/>
          <w:color w:val="000000"/>
          <w:sz w:val="24"/>
          <w:szCs w:val="24"/>
        </w:rPr>
      </w:pPr>
    </w:p>
    <w:p w:rsidR="000679EB" w:rsidRDefault="000679EB" w:rsidP="000679EB">
      <w:pPr>
        <w:autoSpaceDE w:val="0"/>
        <w:autoSpaceDN w:val="0"/>
        <w:adjustRightInd w:val="0"/>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DPW and </w:t>
      </w:r>
      <w:r>
        <w:rPr>
          <w:rFonts w:ascii="Times New Roman" w:eastAsia="Times New Roman" w:hAnsi="Times New Roman" w:cs="Times New Roman" w:hint="eastAsia"/>
          <w:color w:val="000000"/>
          <w:sz w:val="24"/>
          <w:szCs w:val="24"/>
        </w:rPr>
        <w:t xml:space="preserve">DC </w:t>
      </w:r>
      <w:r>
        <w:rPr>
          <w:rFonts w:ascii="Times New Roman" w:eastAsia="Times New Roman" w:hAnsi="Times New Roman" w:cs="Times New Roman"/>
          <w:color w:val="000000"/>
          <w:sz w:val="24"/>
          <w:szCs w:val="24"/>
        </w:rPr>
        <w:t>are</w:t>
      </w:r>
      <w:r>
        <w:rPr>
          <w:rFonts w:ascii="Times New Roman" w:eastAsia="Times New Roman" w:hAnsi="Times New Roman" w:cs="Times New Roman" w:hint="eastAsia"/>
          <w:color w:val="000000"/>
          <w:sz w:val="24"/>
          <w:szCs w:val="24"/>
        </w:rPr>
        <w:t xml:space="preserve"> supported by </w:t>
      </w:r>
      <w:r w:rsidRPr="005140E4">
        <w:rPr>
          <w:rFonts w:ascii="Times New Roman" w:eastAsia="Times New Roman" w:hAnsi="Times New Roman" w:cs="Times New Roman"/>
          <w:color w:val="000000"/>
          <w:sz w:val="24"/>
          <w:szCs w:val="24"/>
        </w:rPr>
        <w:t>grants from National Key Basic Research Program of China (2013CB430302)</w:t>
      </w:r>
      <w:r>
        <w:rPr>
          <w:rFonts w:ascii="Times New Roman" w:eastAsia="Times New Roman" w:hAnsi="Times New Roman" w:cs="Times New Roman" w:hint="eastAsia"/>
          <w:color w:val="000000"/>
          <w:sz w:val="24"/>
          <w:szCs w:val="24"/>
        </w:rPr>
        <w:t xml:space="preserve"> and </w:t>
      </w:r>
      <w:r w:rsidRPr="005140E4">
        <w:rPr>
          <w:rFonts w:ascii="Times New Roman" w:eastAsia="Times New Roman" w:hAnsi="Times New Roman" w:cs="Times New Roman"/>
          <w:color w:val="000000"/>
          <w:sz w:val="24"/>
          <w:szCs w:val="24"/>
        </w:rPr>
        <w:t>National Natural Science Foundation of China (91128204)</w:t>
      </w:r>
      <w:r>
        <w:rPr>
          <w:rFonts w:ascii="Times New Roman" w:eastAsia="Times New Roman" w:hAnsi="Times New Roman" w:cs="Times New Roman" w:hint="eastAsia"/>
          <w:color w:val="000000"/>
          <w:sz w:val="24"/>
          <w:szCs w:val="24"/>
        </w:rPr>
        <w:t>.</w:t>
      </w:r>
      <w:r>
        <w:rPr>
          <w:rFonts w:ascii="Times New Roman" w:eastAsia="Times New Roman" w:hAnsi="Times New Roman" w:cs="Times New Roman"/>
          <w:color w:val="000000"/>
          <w:sz w:val="24"/>
          <w:szCs w:val="24"/>
        </w:rPr>
        <w:t xml:space="preserve"> MZ is supported by the National Science Foundation and the Office of Biological and Environmental Research of the Department of Energy.</w:t>
      </w:r>
      <w:bookmarkStart w:id="14" w:name="_GoBack"/>
      <w:bookmarkEnd w:id="14"/>
    </w:p>
    <w:p w:rsidR="009421BD" w:rsidRPr="006475F8" w:rsidRDefault="009421BD" w:rsidP="009421BD">
      <w:pPr>
        <w:autoSpaceDE w:val="0"/>
        <w:autoSpaceDN w:val="0"/>
        <w:adjustRightInd w:val="0"/>
        <w:spacing w:after="0" w:line="240" w:lineRule="auto"/>
        <w:rPr>
          <w:rFonts w:ascii="Times New Roman" w:hAnsi="Times New Roman" w:cs="Times New Roman"/>
          <w:color w:val="000000"/>
          <w:sz w:val="24"/>
          <w:szCs w:val="24"/>
        </w:rPr>
      </w:pPr>
    </w:p>
    <w:p w:rsidR="009421BD" w:rsidRPr="006475F8" w:rsidRDefault="009421BD" w:rsidP="009421BD">
      <w:pPr>
        <w:autoSpaceDE w:val="0"/>
        <w:autoSpaceDN w:val="0"/>
        <w:adjustRightInd w:val="0"/>
        <w:spacing w:after="0" w:line="240" w:lineRule="auto"/>
        <w:rPr>
          <w:rFonts w:ascii="Times New Roman" w:hAnsi="Times New Roman" w:cs="Times New Roman"/>
          <w:b/>
          <w:color w:val="000000"/>
          <w:sz w:val="24"/>
          <w:szCs w:val="24"/>
        </w:rPr>
      </w:pPr>
      <w:r w:rsidRPr="006475F8">
        <w:rPr>
          <w:rFonts w:ascii="Times New Roman" w:hAnsi="Times New Roman" w:cs="Times New Roman"/>
          <w:b/>
          <w:color w:val="000000"/>
          <w:sz w:val="24"/>
          <w:szCs w:val="24"/>
        </w:rPr>
        <w:t>Author contributions</w:t>
      </w:r>
    </w:p>
    <w:p w:rsidR="009421BD" w:rsidRPr="006475F8" w:rsidRDefault="009421BD" w:rsidP="009421BD">
      <w:pPr>
        <w:autoSpaceDE w:val="0"/>
        <w:autoSpaceDN w:val="0"/>
        <w:adjustRightInd w:val="0"/>
        <w:spacing w:after="0" w:line="240" w:lineRule="auto"/>
        <w:rPr>
          <w:rFonts w:ascii="Times New Roman" w:hAnsi="Times New Roman" w:cs="Times New Roman"/>
          <w:color w:val="000000"/>
          <w:sz w:val="24"/>
          <w:szCs w:val="24"/>
        </w:rPr>
      </w:pPr>
    </w:p>
    <w:p w:rsidR="009421BD" w:rsidRPr="006475F8" w:rsidRDefault="009421BD" w:rsidP="009421B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w:t>
      </w:r>
      <w:r w:rsidRPr="006475F8">
        <w:rPr>
          <w:rFonts w:ascii="Times New Roman" w:hAnsi="Times New Roman" w:cs="Times New Roman"/>
          <w:color w:val="000000"/>
          <w:sz w:val="24"/>
          <w:szCs w:val="24"/>
        </w:rPr>
        <w:t xml:space="preserve"> contributed to all aspects of the work presented in this paper</w:t>
      </w:r>
      <w:r>
        <w:rPr>
          <w:rFonts w:ascii="Times New Roman" w:hAnsi="Times New Roman" w:cs="Times New Roman"/>
          <w:color w:val="000000"/>
          <w:sz w:val="24"/>
          <w:szCs w:val="24"/>
        </w:rPr>
        <w:t>.</w:t>
      </w:r>
    </w:p>
    <w:p w:rsidR="009421BD" w:rsidRPr="006475F8" w:rsidRDefault="009421BD" w:rsidP="009421BD">
      <w:pPr>
        <w:autoSpaceDE w:val="0"/>
        <w:autoSpaceDN w:val="0"/>
        <w:adjustRightInd w:val="0"/>
        <w:spacing w:after="0" w:line="240" w:lineRule="auto"/>
        <w:rPr>
          <w:rFonts w:ascii="Times New Roman" w:hAnsi="Times New Roman" w:cs="Times New Roman"/>
          <w:color w:val="000000"/>
          <w:sz w:val="24"/>
          <w:szCs w:val="24"/>
        </w:rPr>
      </w:pPr>
    </w:p>
    <w:p w:rsidR="009421BD" w:rsidRDefault="009421BD" w:rsidP="009421BD">
      <w:pPr>
        <w:autoSpaceDE w:val="0"/>
        <w:autoSpaceDN w:val="0"/>
        <w:adjustRightInd w:val="0"/>
        <w:spacing w:after="0" w:line="240" w:lineRule="auto"/>
        <w:rPr>
          <w:rFonts w:ascii="Times New Roman" w:hAnsi="Times New Roman" w:cs="Times New Roman"/>
          <w:b/>
          <w:color w:val="000000"/>
          <w:sz w:val="24"/>
          <w:szCs w:val="24"/>
        </w:rPr>
      </w:pPr>
      <w:r w:rsidRPr="006475F8">
        <w:rPr>
          <w:rFonts w:ascii="Times New Roman" w:hAnsi="Times New Roman" w:cs="Times New Roman"/>
          <w:b/>
          <w:color w:val="000000"/>
          <w:sz w:val="24"/>
          <w:szCs w:val="24"/>
        </w:rPr>
        <w:t>Additional information</w:t>
      </w:r>
    </w:p>
    <w:p w:rsidR="000679EB" w:rsidRDefault="000679EB" w:rsidP="009421BD">
      <w:pPr>
        <w:autoSpaceDE w:val="0"/>
        <w:autoSpaceDN w:val="0"/>
        <w:adjustRightInd w:val="0"/>
        <w:spacing w:after="0" w:line="240" w:lineRule="auto"/>
        <w:rPr>
          <w:rFonts w:ascii="Times New Roman" w:hAnsi="Times New Roman" w:cs="Times New Roman"/>
          <w:b/>
          <w:color w:val="000000"/>
          <w:sz w:val="24"/>
          <w:szCs w:val="24"/>
        </w:rPr>
      </w:pPr>
    </w:p>
    <w:p w:rsidR="000679EB" w:rsidRPr="000679EB" w:rsidRDefault="000679EB" w:rsidP="009421BD">
      <w:pPr>
        <w:autoSpaceDE w:val="0"/>
        <w:autoSpaceDN w:val="0"/>
        <w:adjustRightInd w:val="0"/>
        <w:spacing w:after="0" w:line="240" w:lineRule="auto"/>
        <w:rPr>
          <w:rFonts w:ascii="Times New Roman" w:hAnsi="Times New Roman" w:cs="Times New Roman"/>
          <w:color w:val="000000"/>
          <w:sz w:val="24"/>
          <w:szCs w:val="24"/>
        </w:rPr>
      </w:pPr>
      <w:r w:rsidRPr="000679EB">
        <w:rPr>
          <w:rFonts w:ascii="Times New Roman" w:hAnsi="Times New Roman" w:cs="Times New Roman"/>
          <w:color w:val="000000"/>
          <w:sz w:val="24"/>
          <w:szCs w:val="24"/>
        </w:rPr>
        <w:t>Supplementary information is available in the online version of the paper.</w:t>
      </w:r>
    </w:p>
    <w:p w:rsidR="000679EB" w:rsidRDefault="000679EB" w:rsidP="009421BD">
      <w:pPr>
        <w:autoSpaceDE w:val="0"/>
        <w:autoSpaceDN w:val="0"/>
        <w:adjustRightInd w:val="0"/>
        <w:spacing w:after="0" w:line="240" w:lineRule="auto"/>
        <w:rPr>
          <w:rFonts w:ascii="Times New Roman" w:hAnsi="Times New Roman" w:cs="Times New Roman"/>
          <w:b/>
          <w:color w:val="000000"/>
          <w:sz w:val="24"/>
          <w:szCs w:val="24"/>
        </w:rPr>
      </w:pPr>
    </w:p>
    <w:p w:rsidR="000679EB" w:rsidRPr="006475F8" w:rsidRDefault="000679EB" w:rsidP="009421BD">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Competing financial interests</w:t>
      </w:r>
    </w:p>
    <w:p w:rsidR="009421BD" w:rsidRPr="006475F8" w:rsidRDefault="009421BD" w:rsidP="009421BD">
      <w:pPr>
        <w:autoSpaceDE w:val="0"/>
        <w:autoSpaceDN w:val="0"/>
        <w:adjustRightInd w:val="0"/>
        <w:spacing w:after="0" w:line="240" w:lineRule="auto"/>
        <w:rPr>
          <w:rFonts w:ascii="Times New Roman" w:hAnsi="Times New Roman" w:cs="Times New Roman"/>
          <w:color w:val="000000"/>
          <w:sz w:val="24"/>
          <w:szCs w:val="24"/>
        </w:rPr>
      </w:pPr>
    </w:p>
    <w:p w:rsidR="009421BD" w:rsidRDefault="009421BD" w:rsidP="009421B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w:t>
      </w:r>
      <w:r w:rsidRPr="006475F8">
        <w:rPr>
          <w:rFonts w:ascii="Times New Roman" w:hAnsi="Times New Roman" w:cs="Times New Roman"/>
          <w:color w:val="000000"/>
          <w:sz w:val="24"/>
          <w:szCs w:val="24"/>
        </w:rPr>
        <w:t xml:space="preserve"> declare</w:t>
      </w:r>
      <w:r>
        <w:rPr>
          <w:rFonts w:ascii="Times New Roman" w:hAnsi="Times New Roman" w:cs="Times New Roman"/>
          <w:color w:val="000000"/>
          <w:sz w:val="24"/>
          <w:szCs w:val="24"/>
        </w:rPr>
        <w:t>s</w:t>
      </w:r>
      <w:r w:rsidRPr="006475F8">
        <w:rPr>
          <w:rFonts w:ascii="Times New Roman" w:hAnsi="Times New Roman" w:cs="Times New Roman"/>
          <w:color w:val="000000"/>
          <w:sz w:val="24"/>
          <w:szCs w:val="24"/>
        </w:rPr>
        <w:t xml:space="preserve"> no competing financial interests. </w:t>
      </w:r>
    </w:p>
    <w:p w:rsidR="00C1440C" w:rsidRDefault="00C1440C">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C1440C" w:rsidRPr="00436702" w:rsidRDefault="00C1440C" w:rsidP="00C1440C">
      <w:pPr>
        <w:rPr>
          <w:rFonts w:ascii="Times New Roman" w:hAnsi="Times New Roman" w:cs="Times New Roman"/>
          <w:b/>
          <w:color w:val="000000"/>
          <w:sz w:val="24"/>
          <w:szCs w:val="24"/>
        </w:rPr>
      </w:pPr>
      <w:r w:rsidRPr="00FC14C5">
        <w:rPr>
          <w:rFonts w:ascii="Times New Roman" w:hAnsi="Times New Roman" w:cs="Times New Roman"/>
          <w:b/>
          <w:color w:val="000000"/>
          <w:sz w:val="24"/>
          <w:szCs w:val="24"/>
        </w:rPr>
        <w:lastRenderedPageBreak/>
        <w:t>Figure legends</w:t>
      </w:r>
    </w:p>
    <w:p w:rsidR="00C1440C" w:rsidRDefault="00C1440C" w:rsidP="00C1440C">
      <w:pPr>
        <w:rPr>
          <w:rFonts w:ascii="Times New Roman" w:hAnsi="Times New Roman" w:cs="Times New Roman"/>
          <w:sz w:val="24"/>
          <w:szCs w:val="24"/>
        </w:rPr>
      </w:pPr>
      <w:proofErr w:type="gramStart"/>
      <w:r w:rsidRPr="006A5E38">
        <w:rPr>
          <w:rFonts w:ascii="Times New Roman" w:hAnsi="Times New Roman" w:cs="Times New Roman"/>
          <w:sz w:val="24"/>
          <w:szCs w:val="24"/>
        </w:rPr>
        <w:t>Figu</w:t>
      </w:r>
      <w:r>
        <w:rPr>
          <w:rFonts w:ascii="Times New Roman" w:hAnsi="Times New Roman" w:cs="Times New Roman"/>
          <w:sz w:val="24"/>
          <w:szCs w:val="24"/>
        </w:rPr>
        <w:t>re 1.</w:t>
      </w:r>
      <w:proofErr w:type="gramEnd"/>
      <w:r>
        <w:rPr>
          <w:rFonts w:ascii="Times New Roman" w:hAnsi="Times New Roman" w:cs="Times New Roman"/>
          <w:sz w:val="24"/>
          <w:szCs w:val="24"/>
        </w:rPr>
        <w:t xml:space="preserve">   Global mean sea surface temperature anomalies</w:t>
      </w:r>
      <w:r w:rsidRPr="006A5E38">
        <w:rPr>
          <w:rFonts w:ascii="Times New Roman" w:hAnsi="Times New Roman" w:cs="Times New Roman"/>
          <w:sz w:val="24"/>
          <w:szCs w:val="24"/>
        </w:rPr>
        <w:t xml:space="preserve"> </w:t>
      </w:r>
      <w:r w:rsidR="00D0129A">
        <w:rPr>
          <w:rFonts w:ascii="Times New Roman" w:hAnsi="Times New Roman" w:cs="Times New Roman"/>
          <w:sz w:val="24"/>
          <w:szCs w:val="24"/>
        </w:rPr>
        <w:t>of</w:t>
      </w:r>
      <w:r w:rsidRPr="006A5E38">
        <w:rPr>
          <w:rFonts w:ascii="Times New Roman" w:hAnsi="Times New Roman" w:cs="Times New Roman"/>
          <w:sz w:val="24"/>
          <w:szCs w:val="24"/>
        </w:rPr>
        <w:t xml:space="preserve"> </w:t>
      </w:r>
      <w:r>
        <w:rPr>
          <w:rFonts w:ascii="Times New Roman" w:hAnsi="Times New Roman" w:cs="Times New Roman"/>
          <w:sz w:val="24"/>
          <w:szCs w:val="24"/>
        </w:rPr>
        <w:t>original (red) and adjusted (blue) time series</w:t>
      </w:r>
      <w:r w:rsidR="004B0F1E">
        <w:rPr>
          <w:rFonts w:ascii="Times New Roman" w:hAnsi="Times New Roman" w:cs="Times New Roman"/>
          <w:sz w:val="24"/>
          <w:szCs w:val="24"/>
        </w:rPr>
        <w:t>, and t</w:t>
      </w:r>
      <w:r>
        <w:rPr>
          <w:rFonts w:ascii="Times New Roman" w:hAnsi="Times New Roman" w:cs="Times New Roman"/>
          <w:sz w:val="24"/>
          <w:szCs w:val="24"/>
        </w:rPr>
        <w:t xml:space="preserve">he slope for the adjusted time series (blue dashed). </w:t>
      </w:r>
      <w:r w:rsidR="004B0F1E">
        <w:rPr>
          <w:rFonts w:ascii="Times New Roman" w:hAnsi="Times New Roman" w:cs="Times New Roman"/>
          <w:sz w:val="24"/>
          <w:szCs w:val="24"/>
        </w:rPr>
        <w:t>The vertical lines mark the boundaries between epochs.</w:t>
      </w:r>
    </w:p>
    <w:p w:rsidR="00C1440C" w:rsidRDefault="00C1440C" w:rsidP="00C1440C">
      <w:pPr>
        <w:rPr>
          <w:rFonts w:ascii="Times New Roman" w:hAnsi="Times New Roman" w:cs="Times New Roman"/>
          <w:sz w:val="24"/>
          <w:szCs w:val="24"/>
        </w:rPr>
      </w:pPr>
      <w:proofErr w:type="gramStart"/>
      <w:r>
        <w:rPr>
          <w:rFonts w:ascii="Times New Roman" w:hAnsi="Times New Roman" w:cs="Times New Roman"/>
          <w:sz w:val="24"/>
          <w:szCs w:val="24"/>
        </w:rPr>
        <w:t>Figure 2</w:t>
      </w:r>
      <w:r w:rsidRPr="001F4C72">
        <w:rPr>
          <w:rFonts w:ascii="Times New Roman" w:hAnsi="Times New Roman" w:cs="Times New Roman"/>
          <w:sz w:val="24"/>
          <w:szCs w:val="24"/>
        </w:rPr>
        <w:t>.</w:t>
      </w:r>
      <w:proofErr w:type="gramEnd"/>
      <w:r w:rsidRPr="001F4C72">
        <w:rPr>
          <w:rFonts w:ascii="Times New Roman" w:hAnsi="Times New Roman" w:cs="Times New Roman"/>
          <w:sz w:val="24"/>
          <w:szCs w:val="24"/>
        </w:rPr>
        <w:t xml:space="preserve">  </w:t>
      </w:r>
      <w:r>
        <w:rPr>
          <w:rFonts w:ascii="Times New Roman" w:hAnsi="Times New Roman" w:cs="Times New Roman"/>
          <w:sz w:val="24"/>
          <w:szCs w:val="24"/>
        </w:rPr>
        <w:t xml:space="preserve">SST pattern of the forced mode averaged over five seasons. </w:t>
      </w:r>
      <w:r w:rsidR="00FA3D8B">
        <w:rPr>
          <w:rFonts w:ascii="Times New Roman" w:hAnsi="Times New Roman" w:cs="Times New Roman"/>
          <w:sz w:val="24"/>
          <w:szCs w:val="24"/>
        </w:rPr>
        <w:t>The amplitude is normalized.</w:t>
      </w:r>
    </w:p>
    <w:p w:rsidR="00C1440C" w:rsidRDefault="00C1440C" w:rsidP="00C1440C">
      <w:pPr>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SLP and surface wind pattern of the forced mode averaged over five seasons. Winds are shown only for regressions significant above the 95% confidence interval.</w:t>
      </w:r>
      <w:r w:rsidR="00EB6ED7">
        <w:rPr>
          <w:rFonts w:ascii="Times New Roman" w:hAnsi="Times New Roman" w:cs="Times New Roman"/>
          <w:sz w:val="24"/>
          <w:szCs w:val="24"/>
        </w:rPr>
        <w:t xml:space="preserve"> The area south of 50</w:t>
      </w:r>
      <w:r w:rsidR="00EB6ED7" w:rsidRPr="00EB6ED7">
        <w:rPr>
          <w:rFonts w:ascii="Times New Roman" w:hAnsi="Times New Roman" w:cs="Times New Roman"/>
          <w:sz w:val="24"/>
          <w:szCs w:val="24"/>
          <w:vertAlign w:val="superscript"/>
        </w:rPr>
        <w:t>o</w:t>
      </w:r>
      <w:r w:rsidR="00EB6ED7">
        <w:rPr>
          <w:rFonts w:ascii="Times New Roman" w:hAnsi="Times New Roman" w:cs="Times New Roman"/>
          <w:sz w:val="24"/>
          <w:szCs w:val="24"/>
        </w:rPr>
        <w:t>S is blocked because SLP is off the scale.</w:t>
      </w:r>
    </w:p>
    <w:p w:rsidR="00FA3D8B" w:rsidRDefault="00C1440C" w:rsidP="00FA3D8B">
      <w:pPr>
        <w:rPr>
          <w:rFonts w:ascii="Times New Roman" w:hAnsi="Times New Roman" w:cs="Times New Roman"/>
          <w:sz w:val="24"/>
          <w:szCs w:val="24"/>
        </w:rPr>
      </w:pPr>
      <w:proofErr w:type="gramStart"/>
      <w:r>
        <w:rPr>
          <w:rFonts w:ascii="Times New Roman" w:hAnsi="Times New Roman" w:cs="Times New Roman"/>
          <w:sz w:val="24"/>
          <w:szCs w:val="24"/>
        </w:rPr>
        <w:t>Figure 4</w:t>
      </w:r>
      <w:r w:rsidRPr="001F4C72">
        <w:rPr>
          <w:rFonts w:ascii="Times New Roman" w:hAnsi="Times New Roman" w:cs="Times New Roman"/>
          <w:sz w:val="24"/>
          <w:szCs w:val="24"/>
        </w:rPr>
        <w:t>.</w:t>
      </w:r>
      <w:proofErr w:type="gramEnd"/>
      <w:r w:rsidRPr="001F4C72">
        <w:rPr>
          <w:rFonts w:ascii="Times New Roman" w:hAnsi="Times New Roman" w:cs="Times New Roman"/>
          <w:sz w:val="24"/>
          <w:szCs w:val="24"/>
        </w:rPr>
        <w:t xml:space="preserve">  </w:t>
      </w:r>
      <w:r>
        <w:rPr>
          <w:rFonts w:ascii="Times New Roman" w:hAnsi="Times New Roman" w:cs="Times New Roman"/>
          <w:sz w:val="24"/>
          <w:szCs w:val="24"/>
        </w:rPr>
        <w:t xml:space="preserve">SST pattern of </w:t>
      </w:r>
      <w:r w:rsidR="008C47BA">
        <w:rPr>
          <w:rFonts w:ascii="Times New Roman" w:hAnsi="Times New Roman" w:cs="Times New Roman"/>
          <w:sz w:val="24"/>
          <w:szCs w:val="24"/>
        </w:rPr>
        <w:t xml:space="preserve">a La Nina-like mode </w:t>
      </w:r>
      <w:r>
        <w:rPr>
          <w:rFonts w:ascii="Times New Roman" w:hAnsi="Times New Roman" w:cs="Times New Roman"/>
          <w:sz w:val="24"/>
          <w:szCs w:val="24"/>
        </w:rPr>
        <w:t xml:space="preserve">from </w:t>
      </w:r>
      <w:r w:rsidR="008C47BA">
        <w:rPr>
          <w:rFonts w:ascii="Times New Roman" w:hAnsi="Times New Roman" w:cs="Times New Roman"/>
          <w:sz w:val="24"/>
          <w:szCs w:val="24"/>
        </w:rPr>
        <w:t xml:space="preserve">CCSM4 historical run </w:t>
      </w:r>
      <w:r>
        <w:rPr>
          <w:rFonts w:ascii="Times New Roman" w:hAnsi="Times New Roman" w:cs="Times New Roman"/>
          <w:sz w:val="24"/>
          <w:szCs w:val="24"/>
        </w:rPr>
        <w:t xml:space="preserve">averaged over five seasons. </w:t>
      </w:r>
      <w:r w:rsidR="00FA3D8B">
        <w:rPr>
          <w:rFonts w:ascii="Times New Roman" w:hAnsi="Times New Roman" w:cs="Times New Roman"/>
          <w:sz w:val="24"/>
          <w:szCs w:val="24"/>
        </w:rPr>
        <w:t>The amplitude is normalized.</w:t>
      </w:r>
    </w:p>
    <w:p w:rsidR="00C1440C" w:rsidRDefault="00C1440C" w:rsidP="00C1440C">
      <w:pPr>
        <w:rPr>
          <w:rFonts w:ascii="Times New Roman" w:hAnsi="Times New Roman" w:cs="Times New Roman"/>
          <w:sz w:val="24"/>
          <w:szCs w:val="24"/>
        </w:rPr>
      </w:pPr>
    </w:p>
    <w:p w:rsidR="000C0003" w:rsidRDefault="000C0003" w:rsidP="00623858">
      <w:pPr>
        <w:rPr>
          <w:rFonts w:ascii="Times New Roman" w:hAnsi="Times New Roman" w:cs="Times New Roman"/>
          <w:sz w:val="24"/>
          <w:szCs w:val="24"/>
        </w:rPr>
      </w:pPr>
    </w:p>
    <w:p w:rsidR="000C0003" w:rsidRDefault="000C0003" w:rsidP="00623858">
      <w:pPr>
        <w:rPr>
          <w:rFonts w:ascii="Times New Roman" w:hAnsi="Times New Roman" w:cs="Times New Roman"/>
          <w:sz w:val="24"/>
          <w:szCs w:val="24"/>
        </w:rPr>
      </w:pPr>
    </w:p>
    <w:p w:rsidR="00623858" w:rsidRPr="001F4C72" w:rsidRDefault="00623858" w:rsidP="00623858">
      <w:pPr>
        <w:rPr>
          <w:rFonts w:ascii="Times New Roman" w:hAnsi="Times New Roman" w:cs="Times New Roman"/>
          <w:sz w:val="24"/>
          <w:szCs w:val="24"/>
        </w:rPr>
      </w:pPr>
    </w:p>
    <w:p w:rsidR="00623858" w:rsidRDefault="00623858" w:rsidP="00623858">
      <w:pPr>
        <w:rPr>
          <w:rFonts w:ascii="Times New Roman" w:hAnsi="Times New Roman" w:cs="Times New Roman"/>
          <w:sz w:val="24"/>
          <w:szCs w:val="24"/>
        </w:rPr>
      </w:pPr>
    </w:p>
    <w:p w:rsidR="00623858" w:rsidRDefault="00623858" w:rsidP="00C1440C">
      <w:pPr>
        <w:rPr>
          <w:rFonts w:ascii="Times New Roman" w:hAnsi="Times New Roman" w:cs="Times New Roman"/>
          <w:sz w:val="24"/>
          <w:szCs w:val="24"/>
        </w:rPr>
      </w:pPr>
    </w:p>
    <w:p w:rsidR="00623858" w:rsidRDefault="00623858" w:rsidP="00C1440C">
      <w:pPr>
        <w:rPr>
          <w:rFonts w:ascii="Times New Roman" w:hAnsi="Times New Roman" w:cs="Times New Roman"/>
          <w:sz w:val="24"/>
          <w:szCs w:val="24"/>
        </w:rPr>
      </w:pPr>
    </w:p>
    <w:p w:rsidR="00FA5035" w:rsidRDefault="00FA503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FA5035" w:rsidRDefault="00FA5035" w:rsidP="00FA5035">
      <w:pPr>
        <w:rPr>
          <w:rFonts w:ascii="Times New Roman" w:hAnsi="Times New Roman" w:cs="Times New Roman"/>
          <w:sz w:val="24"/>
          <w:szCs w:val="24"/>
        </w:rPr>
      </w:pPr>
    </w:p>
    <w:p w:rsidR="00FA5035" w:rsidRDefault="00FA5035" w:rsidP="00FA5035">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39790" cy="4456430"/>
            <wp:effectExtent l="19050" t="0" r="3810" b="0"/>
            <wp:docPr id="3" name="Picture 2" descr="C:\mfile\enso\epoc1\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file\enso\epoc1\fig5.png"/>
                    <pic:cNvPicPr>
                      <a:picLocks noChangeAspect="1" noChangeArrowheads="1"/>
                    </pic:cNvPicPr>
                  </pic:nvPicPr>
                  <pic:blipFill>
                    <a:blip r:embed="rId8" cstate="print"/>
                    <a:srcRect/>
                    <a:stretch>
                      <a:fillRect/>
                    </a:stretch>
                  </pic:blipFill>
                  <pic:spPr bwMode="auto">
                    <a:xfrm>
                      <a:off x="0" y="0"/>
                      <a:ext cx="5939790" cy="4456430"/>
                    </a:xfrm>
                    <a:prstGeom prst="rect">
                      <a:avLst/>
                    </a:prstGeom>
                    <a:noFill/>
                    <a:ln w="9525">
                      <a:noFill/>
                      <a:miter lim="800000"/>
                      <a:headEnd/>
                      <a:tailEnd/>
                    </a:ln>
                  </pic:spPr>
                </pic:pic>
              </a:graphicData>
            </a:graphic>
          </wp:inline>
        </w:drawing>
      </w:r>
    </w:p>
    <w:p w:rsidR="004B0F1E" w:rsidRDefault="004B0F1E" w:rsidP="004B0F1E">
      <w:pPr>
        <w:rPr>
          <w:rFonts w:ascii="Times New Roman" w:hAnsi="Times New Roman" w:cs="Times New Roman"/>
          <w:sz w:val="24"/>
          <w:szCs w:val="24"/>
        </w:rPr>
      </w:pPr>
      <w:proofErr w:type="gramStart"/>
      <w:r w:rsidRPr="006A5E38">
        <w:rPr>
          <w:rFonts w:ascii="Times New Roman" w:hAnsi="Times New Roman" w:cs="Times New Roman"/>
          <w:sz w:val="24"/>
          <w:szCs w:val="24"/>
        </w:rPr>
        <w:t>Figu</w:t>
      </w:r>
      <w:r>
        <w:rPr>
          <w:rFonts w:ascii="Times New Roman" w:hAnsi="Times New Roman" w:cs="Times New Roman"/>
          <w:sz w:val="24"/>
          <w:szCs w:val="24"/>
        </w:rPr>
        <w:t>re 1.</w:t>
      </w:r>
      <w:proofErr w:type="gramEnd"/>
      <w:r>
        <w:rPr>
          <w:rFonts w:ascii="Times New Roman" w:hAnsi="Times New Roman" w:cs="Times New Roman"/>
          <w:sz w:val="24"/>
          <w:szCs w:val="24"/>
        </w:rPr>
        <w:t xml:space="preserve">   Global mean sea surface temperature anomalies</w:t>
      </w:r>
      <w:r w:rsidRPr="006A5E38">
        <w:rPr>
          <w:rFonts w:ascii="Times New Roman" w:hAnsi="Times New Roman" w:cs="Times New Roman"/>
          <w:sz w:val="24"/>
          <w:szCs w:val="24"/>
        </w:rPr>
        <w:t xml:space="preserve"> </w:t>
      </w:r>
      <w:r>
        <w:rPr>
          <w:rFonts w:ascii="Times New Roman" w:hAnsi="Times New Roman" w:cs="Times New Roman"/>
          <w:sz w:val="24"/>
          <w:szCs w:val="24"/>
        </w:rPr>
        <w:t>of</w:t>
      </w:r>
      <w:r w:rsidRPr="006A5E38">
        <w:rPr>
          <w:rFonts w:ascii="Times New Roman" w:hAnsi="Times New Roman" w:cs="Times New Roman"/>
          <w:sz w:val="24"/>
          <w:szCs w:val="24"/>
        </w:rPr>
        <w:t xml:space="preserve"> </w:t>
      </w:r>
      <w:r>
        <w:rPr>
          <w:rFonts w:ascii="Times New Roman" w:hAnsi="Times New Roman" w:cs="Times New Roman"/>
          <w:sz w:val="24"/>
          <w:szCs w:val="24"/>
        </w:rPr>
        <w:t>original (red) and adjusted (blue) time series, and the slope for the adjusted time series (blue dashed). The vertical lines mark the boundaries between epochs.</w:t>
      </w:r>
    </w:p>
    <w:p w:rsidR="004B0F1E" w:rsidRDefault="004B0F1E" w:rsidP="00FA5035">
      <w:pPr>
        <w:rPr>
          <w:rFonts w:ascii="Times New Roman" w:hAnsi="Times New Roman" w:cs="Times New Roman"/>
          <w:sz w:val="24"/>
          <w:szCs w:val="24"/>
        </w:rPr>
      </w:pPr>
    </w:p>
    <w:p w:rsidR="00FA5035" w:rsidRDefault="00FA5035">
      <w:pPr>
        <w:rPr>
          <w:rFonts w:ascii="Times New Roman" w:hAnsi="Times New Roman" w:cs="Times New Roman"/>
          <w:sz w:val="24"/>
          <w:szCs w:val="24"/>
        </w:rPr>
      </w:pPr>
      <w:r>
        <w:rPr>
          <w:rFonts w:ascii="Times New Roman" w:hAnsi="Times New Roman" w:cs="Times New Roman"/>
          <w:sz w:val="24"/>
          <w:szCs w:val="24"/>
        </w:rPr>
        <w:br w:type="page"/>
      </w:r>
    </w:p>
    <w:p w:rsidR="00FA5035" w:rsidRDefault="009F1F13" w:rsidP="00FA5035">
      <w:pPr>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5943760" cy="2724620"/>
            <wp:effectExtent l="19050" t="0" r="0" b="0"/>
            <wp:docPr id="6" name="Picture 5" descr="C:\mfile\enso\epoc1\fi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file\enso\epoc1\fig02.png"/>
                    <pic:cNvPicPr>
                      <a:picLocks noChangeAspect="1" noChangeArrowheads="1"/>
                    </pic:cNvPicPr>
                  </pic:nvPicPr>
                  <pic:blipFill>
                    <a:blip r:embed="rId9" cstate="print"/>
                    <a:srcRect t="18335" b="20002"/>
                    <a:stretch>
                      <a:fillRect/>
                    </a:stretch>
                  </pic:blipFill>
                  <pic:spPr bwMode="auto">
                    <a:xfrm>
                      <a:off x="0" y="0"/>
                      <a:ext cx="5943760" cy="2724620"/>
                    </a:xfrm>
                    <a:prstGeom prst="rect">
                      <a:avLst/>
                    </a:prstGeom>
                    <a:noFill/>
                    <a:ln w="9525">
                      <a:noFill/>
                      <a:miter lim="800000"/>
                      <a:headEnd/>
                      <a:tailEnd/>
                    </a:ln>
                  </pic:spPr>
                </pic:pic>
              </a:graphicData>
            </a:graphic>
          </wp:inline>
        </w:drawing>
      </w:r>
    </w:p>
    <w:p w:rsidR="00FA5035" w:rsidRDefault="00FA5035" w:rsidP="00FA5035">
      <w:pPr>
        <w:rPr>
          <w:rFonts w:ascii="Times New Roman" w:hAnsi="Times New Roman" w:cs="Times New Roman"/>
          <w:sz w:val="24"/>
          <w:szCs w:val="24"/>
        </w:rPr>
      </w:pPr>
      <w:proofErr w:type="gramStart"/>
      <w:r>
        <w:rPr>
          <w:rFonts w:ascii="Times New Roman" w:hAnsi="Times New Roman" w:cs="Times New Roman"/>
          <w:sz w:val="24"/>
          <w:szCs w:val="24"/>
        </w:rPr>
        <w:t>Figure 2</w:t>
      </w:r>
      <w:r w:rsidRPr="001F4C72">
        <w:rPr>
          <w:rFonts w:ascii="Times New Roman" w:hAnsi="Times New Roman" w:cs="Times New Roman"/>
          <w:sz w:val="24"/>
          <w:szCs w:val="24"/>
        </w:rPr>
        <w:t>.</w:t>
      </w:r>
      <w:proofErr w:type="gramEnd"/>
      <w:r w:rsidRPr="001F4C72">
        <w:rPr>
          <w:rFonts w:ascii="Times New Roman" w:hAnsi="Times New Roman" w:cs="Times New Roman"/>
          <w:sz w:val="24"/>
          <w:szCs w:val="24"/>
        </w:rPr>
        <w:t xml:space="preserve">  </w:t>
      </w:r>
      <w:r>
        <w:rPr>
          <w:rFonts w:ascii="Times New Roman" w:hAnsi="Times New Roman" w:cs="Times New Roman"/>
          <w:sz w:val="24"/>
          <w:szCs w:val="24"/>
        </w:rPr>
        <w:t xml:space="preserve">SST pattern of the forced mode averaged over five seasons. </w:t>
      </w:r>
      <w:r w:rsidR="00FA3D8B">
        <w:rPr>
          <w:rFonts w:ascii="Times New Roman" w:hAnsi="Times New Roman" w:cs="Times New Roman"/>
          <w:sz w:val="24"/>
          <w:szCs w:val="24"/>
        </w:rPr>
        <w:t>The amplitude is normalized.</w:t>
      </w:r>
    </w:p>
    <w:p w:rsidR="00FA5035" w:rsidRDefault="00FA5035">
      <w:pPr>
        <w:rPr>
          <w:rFonts w:ascii="Times New Roman" w:hAnsi="Times New Roman" w:cs="Times New Roman"/>
          <w:sz w:val="24"/>
          <w:szCs w:val="24"/>
        </w:rPr>
      </w:pPr>
      <w:r>
        <w:rPr>
          <w:rFonts w:ascii="Times New Roman" w:hAnsi="Times New Roman" w:cs="Times New Roman"/>
          <w:sz w:val="24"/>
          <w:szCs w:val="24"/>
        </w:rPr>
        <w:br w:type="page"/>
      </w:r>
    </w:p>
    <w:p w:rsidR="00FA5035" w:rsidRDefault="00FA5035" w:rsidP="00FA5035">
      <w:pPr>
        <w:rPr>
          <w:rFonts w:ascii="Times New Roman" w:hAnsi="Times New Roman" w:cs="Times New Roman"/>
          <w:sz w:val="24"/>
          <w:szCs w:val="24"/>
        </w:rPr>
      </w:pPr>
    </w:p>
    <w:p w:rsidR="00FA5035" w:rsidRDefault="00EB6ED7" w:rsidP="00FA5035">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760" cy="2822590"/>
            <wp:effectExtent l="19050" t="0" r="0" b="0"/>
            <wp:docPr id="7" name="Picture 6" descr="C:\mfile\enso\epoc1\fi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file\enso\epoc1\fig03.png"/>
                    <pic:cNvPicPr>
                      <a:picLocks noChangeAspect="1" noChangeArrowheads="1"/>
                    </pic:cNvPicPr>
                  </pic:nvPicPr>
                  <pic:blipFill>
                    <a:blip r:embed="rId10" cstate="print"/>
                    <a:srcRect t="18335" b="18335"/>
                    <a:stretch>
                      <a:fillRect/>
                    </a:stretch>
                  </pic:blipFill>
                  <pic:spPr bwMode="auto">
                    <a:xfrm>
                      <a:off x="0" y="0"/>
                      <a:ext cx="5943760" cy="2822590"/>
                    </a:xfrm>
                    <a:prstGeom prst="rect">
                      <a:avLst/>
                    </a:prstGeom>
                    <a:noFill/>
                    <a:ln w="9525">
                      <a:noFill/>
                      <a:miter lim="800000"/>
                      <a:headEnd/>
                      <a:tailEnd/>
                    </a:ln>
                  </pic:spPr>
                </pic:pic>
              </a:graphicData>
            </a:graphic>
          </wp:inline>
        </w:drawing>
      </w:r>
    </w:p>
    <w:p w:rsidR="00EB6ED7" w:rsidRDefault="00FA5035" w:rsidP="00EB6ED7">
      <w:pPr>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SLP and surface wind pattern of the forced mode averaged over five seasons. Winds are shown only for regressions significant above the 95% confidence interval.</w:t>
      </w:r>
      <w:r w:rsidR="00EB6ED7" w:rsidRPr="00EB6ED7">
        <w:rPr>
          <w:rFonts w:ascii="Times New Roman" w:hAnsi="Times New Roman" w:cs="Times New Roman"/>
          <w:sz w:val="24"/>
          <w:szCs w:val="24"/>
        </w:rPr>
        <w:t xml:space="preserve"> </w:t>
      </w:r>
      <w:r w:rsidR="00EB6ED7">
        <w:rPr>
          <w:rFonts w:ascii="Times New Roman" w:hAnsi="Times New Roman" w:cs="Times New Roman"/>
          <w:sz w:val="24"/>
          <w:szCs w:val="24"/>
        </w:rPr>
        <w:t>The area south of 50</w:t>
      </w:r>
      <w:r w:rsidR="00EB6ED7" w:rsidRPr="00EB6ED7">
        <w:rPr>
          <w:rFonts w:ascii="Times New Roman" w:hAnsi="Times New Roman" w:cs="Times New Roman"/>
          <w:sz w:val="24"/>
          <w:szCs w:val="24"/>
          <w:vertAlign w:val="superscript"/>
        </w:rPr>
        <w:t>o</w:t>
      </w:r>
      <w:r w:rsidR="00EB6ED7">
        <w:rPr>
          <w:rFonts w:ascii="Times New Roman" w:hAnsi="Times New Roman" w:cs="Times New Roman"/>
          <w:sz w:val="24"/>
          <w:szCs w:val="24"/>
        </w:rPr>
        <w:t>S is blocked because SLP is off the scale.</w:t>
      </w:r>
    </w:p>
    <w:p w:rsidR="00FA5035" w:rsidRDefault="00FA5035" w:rsidP="00FA5035">
      <w:pPr>
        <w:rPr>
          <w:rFonts w:ascii="Times New Roman" w:hAnsi="Times New Roman" w:cs="Times New Roman"/>
          <w:sz w:val="24"/>
          <w:szCs w:val="24"/>
        </w:rPr>
      </w:pPr>
    </w:p>
    <w:p w:rsidR="00FA5035" w:rsidRDefault="00FA5035" w:rsidP="00FA5035">
      <w:pPr>
        <w:rPr>
          <w:rFonts w:ascii="Times New Roman" w:hAnsi="Times New Roman" w:cs="Times New Roman"/>
          <w:sz w:val="24"/>
          <w:szCs w:val="24"/>
        </w:rPr>
      </w:pPr>
    </w:p>
    <w:p w:rsidR="00FA5035" w:rsidRDefault="00FA5035">
      <w:pPr>
        <w:rPr>
          <w:rFonts w:ascii="Times New Roman" w:hAnsi="Times New Roman" w:cs="Times New Roman"/>
          <w:sz w:val="24"/>
          <w:szCs w:val="24"/>
        </w:rPr>
      </w:pPr>
      <w:r>
        <w:rPr>
          <w:rFonts w:ascii="Times New Roman" w:hAnsi="Times New Roman" w:cs="Times New Roman"/>
          <w:sz w:val="24"/>
          <w:szCs w:val="24"/>
        </w:rPr>
        <w:br w:type="page"/>
      </w:r>
    </w:p>
    <w:p w:rsidR="00FA5035" w:rsidRDefault="00EB6ED7" w:rsidP="00FA5035">
      <w:pPr>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5943760" cy="2876891"/>
            <wp:effectExtent l="19050" t="0" r="0" b="0"/>
            <wp:docPr id="8" name="Picture 7" descr="C:\mfile\enso\epoc1\fi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file\enso\epoc1\fig04.png"/>
                    <pic:cNvPicPr>
                      <a:picLocks noChangeAspect="1" noChangeArrowheads="1"/>
                    </pic:cNvPicPr>
                  </pic:nvPicPr>
                  <pic:blipFill>
                    <a:blip r:embed="rId11" cstate="print"/>
                    <a:srcRect t="16668" b="18335"/>
                    <a:stretch>
                      <a:fillRect/>
                    </a:stretch>
                  </pic:blipFill>
                  <pic:spPr bwMode="auto">
                    <a:xfrm>
                      <a:off x="0" y="0"/>
                      <a:ext cx="5943760" cy="2876891"/>
                    </a:xfrm>
                    <a:prstGeom prst="rect">
                      <a:avLst/>
                    </a:prstGeom>
                    <a:noFill/>
                    <a:ln w="9525">
                      <a:noFill/>
                      <a:miter lim="800000"/>
                      <a:headEnd/>
                      <a:tailEnd/>
                    </a:ln>
                  </pic:spPr>
                </pic:pic>
              </a:graphicData>
            </a:graphic>
          </wp:inline>
        </w:drawing>
      </w:r>
    </w:p>
    <w:p w:rsidR="00FA3D8B" w:rsidRDefault="00FA5035" w:rsidP="00FA3D8B">
      <w:pPr>
        <w:rPr>
          <w:rFonts w:ascii="Times New Roman" w:hAnsi="Times New Roman" w:cs="Times New Roman"/>
          <w:sz w:val="24"/>
          <w:szCs w:val="24"/>
        </w:rPr>
      </w:pPr>
      <w:proofErr w:type="gramStart"/>
      <w:r>
        <w:rPr>
          <w:rFonts w:ascii="Times New Roman" w:hAnsi="Times New Roman" w:cs="Times New Roman"/>
          <w:sz w:val="24"/>
          <w:szCs w:val="24"/>
        </w:rPr>
        <w:t>Figure 4</w:t>
      </w:r>
      <w:r w:rsidRPr="001F4C72">
        <w:rPr>
          <w:rFonts w:ascii="Times New Roman" w:hAnsi="Times New Roman" w:cs="Times New Roman"/>
          <w:sz w:val="24"/>
          <w:szCs w:val="24"/>
        </w:rPr>
        <w:t>.</w:t>
      </w:r>
      <w:proofErr w:type="gramEnd"/>
      <w:r w:rsidRPr="001F4C72">
        <w:rPr>
          <w:rFonts w:ascii="Times New Roman" w:hAnsi="Times New Roman" w:cs="Times New Roman"/>
          <w:sz w:val="24"/>
          <w:szCs w:val="24"/>
        </w:rPr>
        <w:t xml:space="preserve">  </w:t>
      </w:r>
      <w:r>
        <w:rPr>
          <w:rFonts w:ascii="Times New Roman" w:hAnsi="Times New Roman" w:cs="Times New Roman"/>
          <w:sz w:val="24"/>
          <w:szCs w:val="24"/>
        </w:rPr>
        <w:t xml:space="preserve">SST pattern of a La Nina-like mode from CCSM4 historical run averaged over five seasons. </w:t>
      </w:r>
      <w:r w:rsidR="00FA3D8B">
        <w:rPr>
          <w:rFonts w:ascii="Times New Roman" w:hAnsi="Times New Roman" w:cs="Times New Roman"/>
          <w:sz w:val="24"/>
          <w:szCs w:val="24"/>
        </w:rPr>
        <w:t>The amplitude is normalized.</w:t>
      </w:r>
    </w:p>
    <w:p w:rsidR="00FA5035" w:rsidRDefault="00FA5035" w:rsidP="00FA5035">
      <w:pPr>
        <w:rPr>
          <w:rFonts w:ascii="Times New Roman" w:hAnsi="Times New Roman" w:cs="Times New Roman"/>
          <w:sz w:val="24"/>
          <w:szCs w:val="24"/>
        </w:rPr>
      </w:pPr>
    </w:p>
    <w:p w:rsidR="00C1440C" w:rsidRDefault="00C1440C" w:rsidP="009421BD">
      <w:pPr>
        <w:autoSpaceDE w:val="0"/>
        <w:autoSpaceDN w:val="0"/>
        <w:adjustRightInd w:val="0"/>
        <w:spacing w:after="0" w:line="240" w:lineRule="auto"/>
        <w:rPr>
          <w:rFonts w:ascii="Times New Roman" w:hAnsi="Times New Roman" w:cs="Times New Roman"/>
          <w:color w:val="000000"/>
          <w:sz w:val="24"/>
          <w:szCs w:val="24"/>
        </w:rPr>
      </w:pPr>
    </w:p>
    <w:sectPr w:rsidR="00C1440C" w:rsidSect="00300A72">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192" w:rsidRDefault="00227192" w:rsidP="00D473A5">
      <w:pPr>
        <w:spacing w:after="0" w:line="240" w:lineRule="auto"/>
      </w:pPr>
      <w:r>
        <w:separator/>
      </w:r>
    </w:p>
  </w:endnote>
  <w:endnote w:type="continuationSeparator" w:id="0">
    <w:p w:rsidR="00227192" w:rsidRDefault="00227192" w:rsidP="00D473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192" w:rsidRDefault="00227192" w:rsidP="00D473A5">
      <w:pPr>
        <w:spacing w:after="0" w:line="240" w:lineRule="auto"/>
      </w:pPr>
      <w:r>
        <w:separator/>
      </w:r>
    </w:p>
  </w:footnote>
  <w:footnote w:type="continuationSeparator" w:id="0">
    <w:p w:rsidR="00227192" w:rsidRDefault="00227192" w:rsidP="00D473A5">
      <w:pPr>
        <w:spacing w:after="0" w:line="240" w:lineRule="auto"/>
      </w:pPr>
      <w:r>
        <w:continuationSeparator/>
      </w:r>
    </w:p>
  </w:footnote>
  <w:footnote w:id="1">
    <w:p w:rsidR="004F376E" w:rsidRDefault="004F376E" w:rsidP="004F376E">
      <w:pPr>
        <w:pStyle w:val="a6"/>
      </w:pPr>
      <w:r>
        <w:rPr>
          <w:rStyle w:val="a7"/>
        </w:rPr>
        <w:footnoteRef/>
      </w:r>
      <w:r>
        <w:t xml:space="preserve"> State Key Laboratory of Satellite Ocean Environmental Dynamics,</w:t>
      </w:r>
      <w:r w:rsidRPr="00A70356">
        <w:rPr>
          <w:rFonts w:hint="eastAsia"/>
        </w:rPr>
        <w:t xml:space="preserve"> </w:t>
      </w:r>
      <w:r>
        <w:rPr>
          <w:rFonts w:ascii="Calibri" w:eastAsia="Times New Roman" w:hAnsi="Calibri" w:cs="Times New Roman" w:hint="eastAsia"/>
        </w:rPr>
        <w:t>Second Institute of Oceanography, Hangzhou, China</w:t>
      </w:r>
      <w:r>
        <w:t xml:space="preserve"> </w:t>
      </w:r>
    </w:p>
  </w:footnote>
  <w:footnote w:id="2">
    <w:p w:rsidR="004F376E" w:rsidRDefault="004F376E">
      <w:pPr>
        <w:pStyle w:val="a6"/>
      </w:pPr>
      <w:r>
        <w:rPr>
          <w:rStyle w:val="a7"/>
        </w:rPr>
        <w:footnoteRef/>
      </w:r>
      <w:r>
        <w:t xml:space="preserve"> School of Marine and Atmospheric Sciences, Stony Brook University, Stony Brook, New York, USA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44448"/>
    <w:multiLevelType w:val="hybridMultilevel"/>
    <w:tmpl w:val="7CB6D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bordersDoNotSurroundHeader/>
  <w:bordersDoNotSurroundFooter/>
  <w:proofState w:spelling="clean" w:grammar="clean"/>
  <w:trackRevisions/>
  <w:defaultTabStop w:val="720"/>
  <w:characterSpacingControl w:val="doNotCompress"/>
  <w:hdrShapeDefaults>
    <o:shapedefaults v:ext="edit" spidmax="9218"/>
  </w:hdrShapeDefaults>
  <w:footnotePr>
    <w:footnote w:id="-1"/>
    <w:footnote w:id="0"/>
  </w:footnotePr>
  <w:endnotePr>
    <w:numFmt w:val="decimal"/>
    <w:endnote w:id="-1"/>
    <w:endnote w:id="0"/>
  </w:endnotePr>
  <w:compat>
    <w:useFELayout/>
  </w:compat>
  <w:rsids>
    <w:rsidRoot w:val="00934180"/>
    <w:rsid w:val="000022F7"/>
    <w:rsid w:val="00003A88"/>
    <w:rsid w:val="00015FB9"/>
    <w:rsid w:val="000245AC"/>
    <w:rsid w:val="000312CE"/>
    <w:rsid w:val="00031B57"/>
    <w:rsid w:val="00032762"/>
    <w:rsid w:val="00033F14"/>
    <w:rsid w:val="00037388"/>
    <w:rsid w:val="00043B1A"/>
    <w:rsid w:val="000573A4"/>
    <w:rsid w:val="00065F4A"/>
    <w:rsid w:val="000679EB"/>
    <w:rsid w:val="00076892"/>
    <w:rsid w:val="0008139B"/>
    <w:rsid w:val="00081EDE"/>
    <w:rsid w:val="00082640"/>
    <w:rsid w:val="00083DEE"/>
    <w:rsid w:val="000856DC"/>
    <w:rsid w:val="00085A69"/>
    <w:rsid w:val="0009004D"/>
    <w:rsid w:val="0009147E"/>
    <w:rsid w:val="00095D64"/>
    <w:rsid w:val="00097431"/>
    <w:rsid w:val="000A2024"/>
    <w:rsid w:val="000A31A5"/>
    <w:rsid w:val="000A563F"/>
    <w:rsid w:val="000B3030"/>
    <w:rsid w:val="000C0003"/>
    <w:rsid w:val="000C2F9D"/>
    <w:rsid w:val="000C536F"/>
    <w:rsid w:val="000C66FC"/>
    <w:rsid w:val="000D112E"/>
    <w:rsid w:val="000D3ABF"/>
    <w:rsid w:val="000D4200"/>
    <w:rsid w:val="000D6129"/>
    <w:rsid w:val="000E343C"/>
    <w:rsid w:val="000E5429"/>
    <w:rsid w:val="000F3020"/>
    <w:rsid w:val="000F75AA"/>
    <w:rsid w:val="00104C1C"/>
    <w:rsid w:val="00111675"/>
    <w:rsid w:val="00111946"/>
    <w:rsid w:val="00112539"/>
    <w:rsid w:val="00112E01"/>
    <w:rsid w:val="00115891"/>
    <w:rsid w:val="0011605F"/>
    <w:rsid w:val="00130FFC"/>
    <w:rsid w:val="00136C39"/>
    <w:rsid w:val="00143D72"/>
    <w:rsid w:val="001524A3"/>
    <w:rsid w:val="00157432"/>
    <w:rsid w:val="00160BAD"/>
    <w:rsid w:val="001648E7"/>
    <w:rsid w:val="001675B7"/>
    <w:rsid w:val="00167A8E"/>
    <w:rsid w:val="001729BE"/>
    <w:rsid w:val="00172CA2"/>
    <w:rsid w:val="001746AC"/>
    <w:rsid w:val="00181E07"/>
    <w:rsid w:val="00187772"/>
    <w:rsid w:val="00190256"/>
    <w:rsid w:val="001927B6"/>
    <w:rsid w:val="0019336A"/>
    <w:rsid w:val="00196A5C"/>
    <w:rsid w:val="001B193A"/>
    <w:rsid w:val="001B4940"/>
    <w:rsid w:val="001C3EBA"/>
    <w:rsid w:val="001D028A"/>
    <w:rsid w:val="001D2EDA"/>
    <w:rsid w:val="001D3348"/>
    <w:rsid w:val="001D7FF7"/>
    <w:rsid w:val="001E1FA0"/>
    <w:rsid w:val="001E233B"/>
    <w:rsid w:val="001E67EB"/>
    <w:rsid w:val="001F06CC"/>
    <w:rsid w:val="001F4992"/>
    <w:rsid w:val="00206750"/>
    <w:rsid w:val="00211216"/>
    <w:rsid w:val="002147A8"/>
    <w:rsid w:val="0021735C"/>
    <w:rsid w:val="00220B50"/>
    <w:rsid w:val="00224162"/>
    <w:rsid w:val="00225203"/>
    <w:rsid w:val="00225672"/>
    <w:rsid w:val="00227192"/>
    <w:rsid w:val="00235CF1"/>
    <w:rsid w:val="00247093"/>
    <w:rsid w:val="002477B5"/>
    <w:rsid w:val="00251FE3"/>
    <w:rsid w:val="00252D38"/>
    <w:rsid w:val="00254CE6"/>
    <w:rsid w:val="00260DE2"/>
    <w:rsid w:val="0026247A"/>
    <w:rsid w:val="002679D7"/>
    <w:rsid w:val="00273408"/>
    <w:rsid w:val="00294783"/>
    <w:rsid w:val="002951C5"/>
    <w:rsid w:val="002A0B32"/>
    <w:rsid w:val="002A4B38"/>
    <w:rsid w:val="002A583D"/>
    <w:rsid w:val="002B0314"/>
    <w:rsid w:val="002B6431"/>
    <w:rsid w:val="002B75C8"/>
    <w:rsid w:val="002C4A20"/>
    <w:rsid w:val="002E0472"/>
    <w:rsid w:val="002E0C53"/>
    <w:rsid w:val="002E2742"/>
    <w:rsid w:val="002F7790"/>
    <w:rsid w:val="0030079F"/>
    <w:rsid w:val="00300A72"/>
    <w:rsid w:val="00302F29"/>
    <w:rsid w:val="003050A0"/>
    <w:rsid w:val="00314CCB"/>
    <w:rsid w:val="00315567"/>
    <w:rsid w:val="00316C04"/>
    <w:rsid w:val="00317E0D"/>
    <w:rsid w:val="00323613"/>
    <w:rsid w:val="00325E1F"/>
    <w:rsid w:val="00331688"/>
    <w:rsid w:val="00332DC4"/>
    <w:rsid w:val="00334173"/>
    <w:rsid w:val="00336A26"/>
    <w:rsid w:val="003379A6"/>
    <w:rsid w:val="0034215C"/>
    <w:rsid w:val="0034425B"/>
    <w:rsid w:val="003555B0"/>
    <w:rsid w:val="00362B1A"/>
    <w:rsid w:val="003777CB"/>
    <w:rsid w:val="003860B2"/>
    <w:rsid w:val="0038612C"/>
    <w:rsid w:val="003870EC"/>
    <w:rsid w:val="0039111C"/>
    <w:rsid w:val="00392772"/>
    <w:rsid w:val="003A15A7"/>
    <w:rsid w:val="003A5436"/>
    <w:rsid w:val="003B375D"/>
    <w:rsid w:val="003C20CE"/>
    <w:rsid w:val="003C2AAE"/>
    <w:rsid w:val="003C3409"/>
    <w:rsid w:val="003C4B1A"/>
    <w:rsid w:val="003C65DA"/>
    <w:rsid w:val="003D172B"/>
    <w:rsid w:val="003D1777"/>
    <w:rsid w:val="003E071A"/>
    <w:rsid w:val="003E34F2"/>
    <w:rsid w:val="003E6617"/>
    <w:rsid w:val="003E71FC"/>
    <w:rsid w:val="003E786F"/>
    <w:rsid w:val="003F446A"/>
    <w:rsid w:val="003F5C55"/>
    <w:rsid w:val="00401B28"/>
    <w:rsid w:val="00403BC9"/>
    <w:rsid w:val="00405AA7"/>
    <w:rsid w:val="00422619"/>
    <w:rsid w:val="00425B7B"/>
    <w:rsid w:val="00426010"/>
    <w:rsid w:val="00430E48"/>
    <w:rsid w:val="00440A59"/>
    <w:rsid w:val="00442850"/>
    <w:rsid w:val="00445D25"/>
    <w:rsid w:val="00446C27"/>
    <w:rsid w:val="004472AD"/>
    <w:rsid w:val="00456591"/>
    <w:rsid w:val="004602FF"/>
    <w:rsid w:val="004609F8"/>
    <w:rsid w:val="00471E7F"/>
    <w:rsid w:val="00474261"/>
    <w:rsid w:val="004759A5"/>
    <w:rsid w:val="00475C8A"/>
    <w:rsid w:val="0048024A"/>
    <w:rsid w:val="00485264"/>
    <w:rsid w:val="00485E69"/>
    <w:rsid w:val="00495D26"/>
    <w:rsid w:val="0049705C"/>
    <w:rsid w:val="004970B2"/>
    <w:rsid w:val="004A2A9D"/>
    <w:rsid w:val="004A4727"/>
    <w:rsid w:val="004B0CBC"/>
    <w:rsid w:val="004B0F1E"/>
    <w:rsid w:val="004B1423"/>
    <w:rsid w:val="004B22AB"/>
    <w:rsid w:val="004C06EA"/>
    <w:rsid w:val="004C540E"/>
    <w:rsid w:val="004D551B"/>
    <w:rsid w:val="004D739C"/>
    <w:rsid w:val="004E04BB"/>
    <w:rsid w:val="004E2847"/>
    <w:rsid w:val="004E292A"/>
    <w:rsid w:val="004E561A"/>
    <w:rsid w:val="004E6BD9"/>
    <w:rsid w:val="004F376E"/>
    <w:rsid w:val="004F61ED"/>
    <w:rsid w:val="004F6359"/>
    <w:rsid w:val="004F78CF"/>
    <w:rsid w:val="004F7BD5"/>
    <w:rsid w:val="00501B4B"/>
    <w:rsid w:val="00501C2D"/>
    <w:rsid w:val="005027F3"/>
    <w:rsid w:val="00506E58"/>
    <w:rsid w:val="00515498"/>
    <w:rsid w:val="00524CC3"/>
    <w:rsid w:val="005268D2"/>
    <w:rsid w:val="005312D2"/>
    <w:rsid w:val="0053373C"/>
    <w:rsid w:val="0054104D"/>
    <w:rsid w:val="005437B2"/>
    <w:rsid w:val="00544D4D"/>
    <w:rsid w:val="005507A0"/>
    <w:rsid w:val="005534F1"/>
    <w:rsid w:val="00554A5A"/>
    <w:rsid w:val="00556060"/>
    <w:rsid w:val="00557C05"/>
    <w:rsid w:val="00563E7D"/>
    <w:rsid w:val="005649BD"/>
    <w:rsid w:val="0056611B"/>
    <w:rsid w:val="00570478"/>
    <w:rsid w:val="00571E6D"/>
    <w:rsid w:val="00573A96"/>
    <w:rsid w:val="00575C49"/>
    <w:rsid w:val="00596C84"/>
    <w:rsid w:val="005A106E"/>
    <w:rsid w:val="005B2228"/>
    <w:rsid w:val="005B346B"/>
    <w:rsid w:val="005B6EF2"/>
    <w:rsid w:val="005C3338"/>
    <w:rsid w:val="005D2903"/>
    <w:rsid w:val="005E18B9"/>
    <w:rsid w:val="005E5363"/>
    <w:rsid w:val="005E6A98"/>
    <w:rsid w:val="005E72C4"/>
    <w:rsid w:val="005F05BC"/>
    <w:rsid w:val="005F2018"/>
    <w:rsid w:val="005F7683"/>
    <w:rsid w:val="00602A8C"/>
    <w:rsid w:val="006071A9"/>
    <w:rsid w:val="00612C23"/>
    <w:rsid w:val="0061577C"/>
    <w:rsid w:val="00617A01"/>
    <w:rsid w:val="0062007A"/>
    <w:rsid w:val="006222D0"/>
    <w:rsid w:val="00623858"/>
    <w:rsid w:val="0064769D"/>
    <w:rsid w:val="00653EC2"/>
    <w:rsid w:val="0065625A"/>
    <w:rsid w:val="006579B0"/>
    <w:rsid w:val="00661DCF"/>
    <w:rsid w:val="00680AFE"/>
    <w:rsid w:val="0069072C"/>
    <w:rsid w:val="00691539"/>
    <w:rsid w:val="00691627"/>
    <w:rsid w:val="00691909"/>
    <w:rsid w:val="006A69FE"/>
    <w:rsid w:val="006B38BD"/>
    <w:rsid w:val="006B5AB7"/>
    <w:rsid w:val="006C352A"/>
    <w:rsid w:val="006C45E2"/>
    <w:rsid w:val="006D0824"/>
    <w:rsid w:val="006D2625"/>
    <w:rsid w:val="006D313B"/>
    <w:rsid w:val="006D5B73"/>
    <w:rsid w:val="006E7F42"/>
    <w:rsid w:val="006F53BE"/>
    <w:rsid w:val="006F5B5B"/>
    <w:rsid w:val="00702096"/>
    <w:rsid w:val="00702514"/>
    <w:rsid w:val="007121CD"/>
    <w:rsid w:val="007139A9"/>
    <w:rsid w:val="0071407E"/>
    <w:rsid w:val="007146FD"/>
    <w:rsid w:val="00715036"/>
    <w:rsid w:val="0071519C"/>
    <w:rsid w:val="00716B4F"/>
    <w:rsid w:val="007227BC"/>
    <w:rsid w:val="00723FDD"/>
    <w:rsid w:val="00731C8A"/>
    <w:rsid w:val="00737946"/>
    <w:rsid w:val="00741697"/>
    <w:rsid w:val="0074322D"/>
    <w:rsid w:val="00744497"/>
    <w:rsid w:val="007444BF"/>
    <w:rsid w:val="0074487E"/>
    <w:rsid w:val="007471DD"/>
    <w:rsid w:val="00747FAD"/>
    <w:rsid w:val="00750EBB"/>
    <w:rsid w:val="007514F1"/>
    <w:rsid w:val="00751AD9"/>
    <w:rsid w:val="00756B04"/>
    <w:rsid w:val="0075726A"/>
    <w:rsid w:val="00765E8A"/>
    <w:rsid w:val="0076652F"/>
    <w:rsid w:val="00775161"/>
    <w:rsid w:val="00775780"/>
    <w:rsid w:val="0079126E"/>
    <w:rsid w:val="007950FC"/>
    <w:rsid w:val="00797932"/>
    <w:rsid w:val="007A131A"/>
    <w:rsid w:val="007A15BE"/>
    <w:rsid w:val="007A1C3E"/>
    <w:rsid w:val="007A2720"/>
    <w:rsid w:val="007A703D"/>
    <w:rsid w:val="007C197E"/>
    <w:rsid w:val="007C23AB"/>
    <w:rsid w:val="007C2E67"/>
    <w:rsid w:val="007C73C4"/>
    <w:rsid w:val="007C7FAF"/>
    <w:rsid w:val="007D487F"/>
    <w:rsid w:val="007D4DF7"/>
    <w:rsid w:val="007D72D9"/>
    <w:rsid w:val="007D7978"/>
    <w:rsid w:val="007E655A"/>
    <w:rsid w:val="007E6B7A"/>
    <w:rsid w:val="007E6B8C"/>
    <w:rsid w:val="007E6D54"/>
    <w:rsid w:val="007E7B17"/>
    <w:rsid w:val="007F0A27"/>
    <w:rsid w:val="007F2B3E"/>
    <w:rsid w:val="00810D14"/>
    <w:rsid w:val="00822703"/>
    <w:rsid w:val="0082310F"/>
    <w:rsid w:val="0082634E"/>
    <w:rsid w:val="00827606"/>
    <w:rsid w:val="00830D66"/>
    <w:rsid w:val="008402A7"/>
    <w:rsid w:val="0084030B"/>
    <w:rsid w:val="00855021"/>
    <w:rsid w:val="008565C4"/>
    <w:rsid w:val="008565E8"/>
    <w:rsid w:val="008569D2"/>
    <w:rsid w:val="0086134F"/>
    <w:rsid w:val="008618C7"/>
    <w:rsid w:val="00863C56"/>
    <w:rsid w:val="0086603C"/>
    <w:rsid w:val="00870DBF"/>
    <w:rsid w:val="00876B63"/>
    <w:rsid w:val="00877D1D"/>
    <w:rsid w:val="00884062"/>
    <w:rsid w:val="008856C8"/>
    <w:rsid w:val="00897D3C"/>
    <w:rsid w:val="008A5798"/>
    <w:rsid w:val="008C122A"/>
    <w:rsid w:val="008C47BA"/>
    <w:rsid w:val="008C5089"/>
    <w:rsid w:val="008C592F"/>
    <w:rsid w:val="008C7711"/>
    <w:rsid w:val="008D0317"/>
    <w:rsid w:val="008D4ABB"/>
    <w:rsid w:val="008E2B13"/>
    <w:rsid w:val="008E4AFE"/>
    <w:rsid w:val="008F3988"/>
    <w:rsid w:val="008F492F"/>
    <w:rsid w:val="008F7C38"/>
    <w:rsid w:val="00900D79"/>
    <w:rsid w:val="009010BB"/>
    <w:rsid w:val="00902DE1"/>
    <w:rsid w:val="009046D2"/>
    <w:rsid w:val="00905D0F"/>
    <w:rsid w:val="00907400"/>
    <w:rsid w:val="00917CC3"/>
    <w:rsid w:val="00925970"/>
    <w:rsid w:val="009260FB"/>
    <w:rsid w:val="00926DCC"/>
    <w:rsid w:val="00927307"/>
    <w:rsid w:val="00933818"/>
    <w:rsid w:val="00934180"/>
    <w:rsid w:val="0093743F"/>
    <w:rsid w:val="00937E56"/>
    <w:rsid w:val="009402B7"/>
    <w:rsid w:val="00941E6F"/>
    <w:rsid w:val="009421BD"/>
    <w:rsid w:val="00945759"/>
    <w:rsid w:val="00945890"/>
    <w:rsid w:val="009463AC"/>
    <w:rsid w:val="00947B22"/>
    <w:rsid w:val="0095334B"/>
    <w:rsid w:val="00953EC4"/>
    <w:rsid w:val="0095417B"/>
    <w:rsid w:val="00956547"/>
    <w:rsid w:val="009645E4"/>
    <w:rsid w:val="00972985"/>
    <w:rsid w:val="00973940"/>
    <w:rsid w:val="00975CFF"/>
    <w:rsid w:val="009776F1"/>
    <w:rsid w:val="009841EE"/>
    <w:rsid w:val="00984572"/>
    <w:rsid w:val="00986E1C"/>
    <w:rsid w:val="00991CDE"/>
    <w:rsid w:val="0099365A"/>
    <w:rsid w:val="009A0045"/>
    <w:rsid w:val="009A0616"/>
    <w:rsid w:val="009A06E3"/>
    <w:rsid w:val="009A2688"/>
    <w:rsid w:val="009A2B5D"/>
    <w:rsid w:val="009B7279"/>
    <w:rsid w:val="009B7EE2"/>
    <w:rsid w:val="009C7A97"/>
    <w:rsid w:val="009D5D79"/>
    <w:rsid w:val="009D624C"/>
    <w:rsid w:val="009E2C94"/>
    <w:rsid w:val="009E7924"/>
    <w:rsid w:val="009F01EC"/>
    <w:rsid w:val="009F1F13"/>
    <w:rsid w:val="009F2014"/>
    <w:rsid w:val="009F2696"/>
    <w:rsid w:val="009F59C4"/>
    <w:rsid w:val="00A01243"/>
    <w:rsid w:val="00A028EA"/>
    <w:rsid w:val="00A066A6"/>
    <w:rsid w:val="00A1216A"/>
    <w:rsid w:val="00A15132"/>
    <w:rsid w:val="00A1546F"/>
    <w:rsid w:val="00A159BA"/>
    <w:rsid w:val="00A15A80"/>
    <w:rsid w:val="00A168EA"/>
    <w:rsid w:val="00A25E77"/>
    <w:rsid w:val="00A3140C"/>
    <w:rsid w:val="00A40B56"/>
    <w:rsid w:val="00A40CBA"/>
    <w:rsid w:val="00A416BA"/>
    <w:rsid w:val="00A44F12"/>
    <w:rsid w:val="00A461DE"/>
    <w:rsid w:val="00A468A3"/>
    <w:rsid w:val="00A56428"/>
    <w:rsid w:val="00A60037"/>
    <w:rsid w:val="00A61C7C"/>
    <w:rsid w:val="00A62338"/>
    <w:rsid w:val="00A62A7F"/>
    <w:rsid w:val="00A6495A"/>
    <w:rsid w:val="00A6558A"/>
    <w:rsid w:val="00A65C50"/>
    <w:rsid w:val="00A70027"/>
    <w:rsid w:val="00A711B7"/>
    <w:rsid w:val="00A72BFB"/>
    <w:rsid w:val="00AA47F8"/>
    <w:rsid w:val="00AA5722"/>
    <w:rsid w:val="00AB6387"/>
    <w:rsid w:val="00AB76F9"/>
    <w:rsid w:val="00AC3B7E"/>
    <w:rsid w:val="00AC5182"/>
    <w:rsid w:val="00AD0FC1"/>
    <w:rsid w:val="00AD19C3"/>
    <w:rsid w:val="00AE4515"/>
    <w:rsid w:val="00AE6CB7"/>
    <w:rsid w:val="00AF2D1B"/>
    <w:rsid w:val="00AF6097"/>
    <w:rsid w:val="00AF6A02"/>
    <w:rsid w:val="00B007C1"/>
    <w:rsid w:val="00B055E2"/>
    <w:rsid w:val="00B11865"/>
    <w:rsid w:val="00B42591"/>
    <w:rsid w:val="00B474AA"/>
    <w:rsid w:val="00B51E38"/>
    <w:rsid w:val="00B51FE5"/>
    <w:rsid w:val="00B527A0"/>
    <w:rsid w:val="00B5545A"/>
    <w:rsid w:val="00B60D89"/>
    <w:rsid w:val="00B6358C"/>
    <w:rsid w:val="00B84E50"/>
    <w:rsid w:val="00B911F1"/>
    <w:rsid w:val="00B9156C"/>
    <w:rsid w:val="00B9255C"/>
    <w:rsid w:val="00B943AC"/>
    <w:rsid w:val="00BA49ED"/>
    <w:rsid w:val="00BA72CB"/>
    <w:rsid w:val="00BB4DBA"/>
    <w:rsid w:val="00BB685B"/>
    <w:rsid w:val="00BB6CE0"/>
    <w:rsid w:val="00BC0CAB"/>
    <w:rsid w:val="00BC26FE"/>
    <w:rsid w:val="00BD09F9"/>
    <w:rsid w:val="00BD69CE"/>
    <w:rsid w:val="00BD7EE3"/>
    <w:rsid w:val="00BE5418"/>
    <w:rsid w:val="00BF0FA0"/>
    <w:rsid w:val="00BF3EAF"/>
    <w:rsid w:val="00BF5DB6"/>
    <w:rsid w:val="00BF6911"/>
    <w:rsid w:val="00C0524C"/>
    <w:rsid w:val="00C05788"/>
    <w:rsid w:val="00C072C2"/>
    <w:rsid w:val="00C07D58"/>
    <w:rsid w:val="00C1440C"/>
    <w:rsid w:val="00C25652"/>
    <w:rsid w:val="00C306A0"/>
    <w:rsid w:val="00C348E1"/>
    <w:rsid w:val="00C34959"/>
    <w:rsid w:val="00C36BD1"/>
    <w:rsid w:val="00C40B32"/>
    <w:rsid w:val="00C435D5"/>
    <w:rsid w:val="00C462B0"/>
    <w:rsid w:val="00C47A4F"/>
    <w:rsid w:val="00C544DA"/>
    <w:rsid w:val="00C60143"/>
    <w:rsid w:val="00C62230"/>
    <w:rsid w:val="00C65258"/>
    <w:rsid w:val="00C67C0F"/>
    <w:rsid w:val="00C737D5"/>
    <w:rsid w:val="00C85BF3"/>
    <w:rsid w:val="00C866AD"/>
    <w:rsid w:val="00C93A29"/>
    <w:rsid w:val="00C93DE2"/>
    <w:rsid w:val="00C956D5"/>
    <w:rsid w:val="00C958CC"/>
    <w:rsid w:val="00C95FA7"/>
    <w:rsid w:val="00C97747"/>
    <w:rsid w:val="00CA4751"/>
    <w:rsid w:val="00CB0B45"/>
    <w:rsid w:val="00CB7AD3"/>
    <w:rsid w:val="00CC3EBE"/>
    <w:rsid w:val="00CC42D4"/>
    <w:rsid w:val="00CD21AF"/>
    <w:rsid w:val="00CD3006"/>
    <w:rsid w:val="00CD7E62"/>
    <w:rsid w:val="00CE03B7"/>
    <w:rsid w:val="00CE358D"/>
    <w:rsid w:val="00CE7AE0"/>
    <w:rsid w:val="00CF0300"/>
    <w:rsid w:val="00D01208"/>
    <w:rsid w:val="00D0129A"/>
    <w:rsid w:val="00D154D8"/>
    <w:rsid w:val="00D179AA"/>
    <w:rsid w:val="00D17EBA"/>
    <w:rsid w:val="00D22CC1"/>
    <w:rsid w:val="00D32EA8"/>
    <w:rsid w:val="00D3347B"/>
    <w:rsid w:val="00D361D4"/>
    <w:rsid w:val="00D412F1"/>
    <w:rsid w:val="00D4556B"/>
    <w:rsid w:val="00D473A5"/>
    <w:rsid w:val="00D54A3B"/>
    <w:rsid w:val="00D556F0"/>
    <w:rsid w:val="00D557C3"/>
    <w:rsid w:val="00D657EC"/>
    <w:rsid w:val="00D73704"/>
    <w:rsid w:val="00D74E34"/>
    <w:rsid w:val="00D750DB"/>
    <w:rsid w:val="00D7707E"/>
    <w:rsid w:val="00D81720"/>
    <w:rsid w:val="00D91A0B"/>
    <w:rsid w:val="00D92EF7"/>
    <w:rsid w:val="00D9415A"/>
    <w:rsid w:val="00D94310"/>
    <w:rsid w:val="00DA11B5"/>
    <w:rsid w:val="00DA26FD"/>
    <w:rsid w:val="00DA327E"/>
    <w:rsid w:val="00DA505C"/>
    <w:rsid w:val="00DA6DB2"/>
    <w:rsid w:val="00DB0D03"/>
    <w:rsid w:val="00DB71A9"/>
    <w:rsid w:val="00DC0A0F"/>
    <w:rsid w:val="00DC28C4"/>
    <w:rsid w:val="00DE2855"/>
    <w:rsid w:val="00DE51DC"/>
    <w:rsid w:val="00DE5AE6"/>
    <w:rsid w:val="00DE75B3"/>
    <w:rsid w:val="00DF34B5"/>
    <w:rsid w:val="00DF3EBA"/>
    <w:rsid w:val="00DF4654"/>
    <w:rsid w:val="00DF46FD"/>
    <w:rsid w:val="00DF5C36"/>
    <w:rsid w:val="00E03064"/>
    <w:rsid w:val="00E044F0"/>
    <w:rsid w:val="00E05457"/>
    <w:rsid w:val="00E07359"/>
    <w:rsid w:val="00E134BF"/>
    <w:rsid w:val="00E2142E"/>
    <w:rsid w:val="00E2201B"/>
    <w:rsid w:val="00E2425E"/>
    <w:rsid w:val="00E24402"/>
    <w:rsid w:val="00E26B2E"/>
    <w:rsid w:val="00E2759B"/>
    <w:rsid w:val="00E33042"/>
    <w:rsid w:val="00E33F34"/>
    <w:rsid w:val="00E438CB"/>
    <w:rsid w:val="00E451D1"/>
    <w:rsid w:val="00E5451D"/>
    <w:rsid w:val="00E61460"/>
    <w:rsid w:val="00E708CD"/>
    <w:rsid w:val="00E71183"/>
    <w:rsid w:val="00E7382D"/>
    <w:rsid w:val="00E76293"/>
    <w:rsid w:val="00E818DC"/>
    <w:rsid w:val="00E82C7C"/>
    <w:rsid w:val="00E85054"/>
    <w:rsid w:val="00E851CA"/>
    <w:rsid w:val="00E925A1"/>
    <w:rsid w:val="00E93C41"/>
    <w:rsid w:val="00E9710B"/>
    <w:rsid w:val="00E97182"/>
    <w:rsid w:val="00EA70EB"/>
    <w:rsid w:val="00EA7E31"/>
    <w:rsid w:val="00EB1495"/>
    <w:rsid w:val="00EB4043"/>
    <w:rsid w:val="00EB5186"/>
    <w:rsid w:val="00EB6ED7"/>
    <w:rsid w:val="00EC1E8A"/>
    <w:rsid w:val="00EC2005"/>
    <w:rsid w:val="00EC7937"/>
    <w:rsid w:val="00EC7DD8"/>
    <w:rsid w:val="00ED0BCD"/>
    <w:rsid w:val="00ED20DD"/>
    <w:rsid w:val="00ED3D04"/>
    <w:rsid w:val="00ED45E9"/>
    <w:rsid w:val="00EF2042"/>
    <w:rsid w:val="00EF6EFD"/>
    <w:rsid w:val="00F1049F"/>
    <w:rsid w:val="00F145A9"/>
    <w:rsid w:val="00F15F1B"/>
    <w:rsid w:val="00F203BC"/>
    <w:rsid w:val="00F32368"/>
    <w:rsid w:val="00F33E7A"/>
    <w:rsid w:val="00F45BD5"/>
    <w:rsid w:val="00F4792E"/>
    <w:rsid w:val="00F54E7E"/>
    <w:rsid w:val="00F60B0D"/>
    <w:rsid w:val="00F626CA"/>
    <w:rsid w:val="00F718B6"/>
    <w:rsid w:val="00F743AD"/>
    <w:rsid w:val="00F74566"/>
    <w:rsid w:val="00F75ADB"/>
    <w:rsid w:val="00F83D86"/>
    <w:rsid w:val="00F84948"/>
    <w:rsid w:val="00F85723"/>
    <w:rsid w:val="00F9006D"/>
    <w:rsid w:val="00F972F8"/>
    <w:rsid w:val="00F97E94"/>
    <w:rsid w:val="00FA28AA"/>
    <w:rsid w:val="00FA37B7"/>
    <w:rsid w:val="00FA3D8B"/>
    <w:rsid w:val="00FA5035"/>
    <w:rsid w:val="00FB14C2"/>
    <w:rsid w:val="00FB74D8"/>
    <w:rsid w:val="00FC4BC8"/>
    <w:rsid w:val="00FE6ECF"/>
    <w:rsid w:val="00FF47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59C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D473A5"/>
    <w:pPr>
      <w:spacing w:after="0" w:line="240" w:lineRule="auto"/>
    </w:pPr>
    <w:rPr>
      <w:sz w:val="20"/>
      <w:szCs w:val="20"/>
    </w:rPr>
  </w:style>
  <w:style w:type="character" w:customStyle="1" w:styleId="Char">
    <w:name w:val="尾注文本 Char"/>
    <w:basedOn w:val="a0"/>
    <w:link w:val="a3"/>
    <w:uiPriority w:val="99"/>
    <w:semiHidden/>
    <w:rsid w:val="00D473A5"/>
    <w:rPr>
      <w:sz w:val="20"/>
      <w:szCs w:val="20"/>
    </w:rPr>
  </w:style>
  <w:style w:type="character" w:styleId="a4">
    <w:name w:val="endnote reference"/>
    <w:basedOn w:val="a0"/>
    <w:uiPriority w:val="99"/>
    <w:semiHidden/>
    <w:unhideWhenUsed/>
    <w:rsid w:val="00D473A5"/>
    <w:rPr>
      <w:vertAlign w:val="superscript"/>
    </w:rPr>
  </w:style>
  <w:style w:type="paragraph" w:styleId="a5">
    <w:name w:val="List Paragraph"/>
    <w:basedOn w:val="a"/>
    <w:uiPriority w:val="34"/>
    <w:qFormat/>
    <w:rsid w:val="00300A72"/>
    <w:pPr>
      <w:ind w:left="720"/>
      <w:contextualSpacing/>
    </w:pPr>
  </w:style>
  <w:style w:type="paragraph" w:styleId="a6">
    <w:name w:val="footnote text"/>
    <w:basedOn w:val="a"/>
    <w:link w:val="Char0"/>
    <w:uiPriority w:val="99"/>
    <w:semiHidden/>
    <w:unhideWhenUsed/>
    <w:rsid w:val="004F376E"/>
    <w:pPr>
      <w:spacing w:after="0" w:line="240" w:lineRule="auto"/>
    </w:pPr>
    <w:rPr>
      <w:sz w:val="20"/>
      <w:szCs w:val="20"/>
      <w:lang w:eastAsia="zh-CN"/>
    </w:rPr>
  </w:style>
  <w:style w:type="character" w:customStyle="1" w:styleId="Char0">
    <w:name w:val="脚注文本 Char"/>
    <w:basedOn w:val="a0"/>
    <w:link w:val="a6"/>
    <w:uiPriority w:val="99"/>
    <w:semiHidden/>
    <w:rsid w:val="004F376E"/>
    <w:rPr>
      <w:sz w:val="20"/>
      <w:szCs w:val="20"/>
      <w:lang w:eastAsia="zh-CN"/>
    </w:rPr>
  </w:style>
  <w:style w:type="character" w:styleId="a7">
    <w:name w:val="footnote reference"/>
    <w:basedOn w:val="a0"/>
    <w:uiPriority w:val="99"/>
    <w:semiHidden/>
    <w:unhideWhenUsed/>
    <w:rsid w:val="004F376E"/>
    <w:rPr>
      <w:vertAlign w:val="superscript"/>
    </w:rPr>
  </w:style>
  <w:style w:type="paragraph" w:styleId="a8">
    <w:name w:val="Balloon Text"/>
    <w:basedOn w:val="a"/>
    <w:link w:val="Char1"/>
    <w:uiPriority w:val="99"/>
    <w:semiHidden/>
    <w:unhideWhenUsed/>
    <w:rsid w:val="00FA5035"/>
    <w:pPr>
      <w:spacing w:after="0" w:line="240" w:lineRule="auto"/>
    </w:pPr>
    <w:rPr>
      <w:rFonts w:ascii="Tahoma" w:hAnsi="Tahoma" w:cs="Tahoma"/>
      <w:sz w:val="16"/>
      <w:szCs w:val="16"/>
    </w:rPr>
  </w:style>
  <w:style w:type="character" w:customStyle="1" w:styleId="Char1">
    <w:name w:val="批注框文本 Char"/>
    <w:basedOn w:val="a0"/>
    <w:link w:val="a8"/>
    <w:uiPriority w:val="99"/>
    <w:semiHidden/>
    <w:rsid w:val="00FA5035"/>
    <w:rPr>
      <w:rFonts w:ascii="Tahoma" w:hAnsi="Tahoma" w:cs="Tahoma"/>
      <w:sz w:val="16"/>
      <w:szCs w:val="16"/>
    </w:rPr>
  </w:style>
  <w:style w:type="paragraph" w:styleId="a9">
    <w:name w:val="header"/>
    <w:basedOn w:val="a"/>
    <w:link w:val="Char2"/>
    <w:uiPriority w:val="99"/>
    <w:semiHidden/>
    <w:unhideWhenUsed/>
    <w:rsid w:val="003D172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9"/>
    <w:uiPriority w:val="99"/>
    <w:semiHidden/>
    <w:rsid w:val="003D172B"/>
    <w:rPr>
      <w:sz w:val="18"/>
      <w:szCs w:val="18"/>
    </w:rPr>
  </w:style>
  <w:style w:type="paragraph" w:styleId="aa">
    <w:name w:val="footer"/>
    <w:basedOn w:val="a"/>
    <w:link w:val="Char3"/>
    <w:uiPriority w:val="99"/>
    <w:semiHidden/>
    <w:unhideWhenUsed/>
    <w:rsid w:val="003D172B"/>
    <w:pPr>
      <w:tabs>
        <w:tab w:val="center" w:pos="4153"/>
        <w:tab w:val="right" w:pos="8306"/>
      </w:tabs>
      <w:snapToGrid w:val="0"/>
      <w:spacing w:line="240" w:lineRule="auto"/>
    </w:pPr>
    <w:rPr>
      <w:sz w:val="18"/>
      <w:szCs w:val="18"/>
    </w:rPr>
  </w:style>
  <w:style w:type="character" w:customStyle="1" w:styleId="Char3">
    <w:name w:val="页脚 Char"/>
    <w:basedOn w:val="a0"/>
    <w:link w:val="aa"/>
    <w:uiPriority w:val="99"/>
    <w:semiHidden/>
    <w:rsid w:val="003D172B"/>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0379A7-C30F-40AE-BE65-29486756E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17491</TotalTime>
  <Pages>14</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Windows User</cp:lastModifiedBy>
  <cp:revision>426</cp:revision>
  <dcterms:created xsi:type="dcterms:W3CDTF">2014-03-13T17:59:00Z</dcterms:created>
  <dcterms:modified xsi:type="dcterms:W3CDTF">2014-03-31T07:40:00Z</dcterms:modified>
</cp:coreProperties>
</file>