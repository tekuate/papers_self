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EF2C2" w14:textId="77777777" w:rsidR="00DB379E" w:rsidRDefault="00DB379E" w:rsidP="00DA0312">
      <w:pPr>
        <w:autoSpaceDE w:val="0"/>
        <w:rPr>
          <w:rFonts w:ascii="Times New Roman" w:eastAsia="AdvTimes" w:hAnsi="Times New Roman" w:cs="Times New Roman"/>
          <w:bCs/>
          <w:iCs/>
          <w:sz w:val="24"/>
          <w:szCs w:val="24"/>
        </w:rPr>
      </w:pPr>
      <w:bookmarkStart w:id="0" w:name="OLE_LINK135"/>
      <w:bookmarkStart w:id="1" w:name="OLE_LINK136"/>
      <w:r w:rsidRPr="00DB379E">
        <w:rPr>
          <w:rFonts w:ascii="Times New Roman" w:eastAsia="SimSun" w:hAnsi="Times New Roman" w:cs="Times New Roman" w:hint="eastAsia"/>
          <w:b/>
          <w:kern w:val="0"/>
          <w:sz w:val="24"/>
          <w:szCs w:val="24"/>
        </w:rPr>
        <w:t xml:space="preserve">Journal Name: </w:t>
      </w:r>
      <w:r w:rsidRPr="00DB379E">
        <w:rPr>
          <w:rFonts w:ascii="Times New Roman" w:eastAsia="AdvTimes" w:hAnsi="Times New Roman" w:cs="Times New Roman"/>
          <w:bCs/>
          <w:iCs/>
          <w:sz w:val="24"/>
          <w:szCs w:val="24"/>
        </w:rPr>
        <w:t>International Journal of Climatology</w:t>
      </w:r>
    </w:p>
    <w:p w14:paraId="02E3FB09" w14:textId="77777777" w:rsidR="00DB379E" w:rsidRDefault="00DB379E" w:rsidP="00DA0312">
      <w:pPr>
        <w:autoSpaceDE w:val="0"/>
        <w:rPr>
          <w:rFonts w:ascii="Times New Roman" w:eastAsia="AdvTimes" w:hAnsi="Times New Roman" w:cs="Times New Roman"/>
          <w:bCs/>
          <w:iCs/>
          <w:sz w:val="24"/>
          <w:szCs w:val="24"/>
        </w:rPr>
      </w:pPr>
      <w:r w:rsidRPr="00DB379E">
        <w:rPr>
          <w:rFonts w:ascii="Times New Roman" w:eastAsia="AdvTimes" w:hAnsi="Times New Roman" w:cs="Times New Roman"/>
          <w:b/>
          <w:bCs/>
          <w:iCs/>
          <w:sz w:val="24"/>
          <w:szCs w:val="24"/>
        </w:rPr>
        <w:t>M</w:t>
      </w:r>
      <w:r w:rsidRPr="00DB379E">
        <w:rPr>
          <w:rFonts w:ascii="Times New Roman" w:eastAsia="AdvTimes" w:hAnsi="Times New Roman" w:cs="Times New Roman" w:hint="eastAsia"/>
          <w:b/>
          <w:bCs/>
          <w:iCs/>
          <w:sz w:val="24"/>
          <w:szCs w:val="24"/>
        </w:rPr>
        <w:t xml:space="preserve">anuscript ID: </w:t>
      </w:r>
      <w:r w:rsidRPr="00DB379E">
        <w:rPr>
          <w:rFonts w:ascii="Times New Roman" w:eastAsia="AdvTimes" w:hAnsi="Times New Roman" w:cs="Times New Roman"/>
          <w:bCs/>
          <w:iCs/>
          <w:sz w:val="24"/>
          <w:szCs w:val="24"/>
        </w:rPr>
        <w:t>JOC-13-0063</w:t>
      </w:r>
    </w:p>
    <w:p w14:paraId="7F2233CD" w14:textId="77777777" w:rsidR="00DA0312" w:rsidRPr="00DA0312" w:rsidRDefault="00DA0312" w:rsidP="00DA0312">
      <w:pPr>
        <w:autoSpaceDE w:val="0"/>
        <w:rPr>
          <w:rFonts w:ascii="Times New Roman" w:eastAsia="SimSun" w:hAnsi="Times New Roman" w:cs="Times New Roman"/>
          <w:b/>
          <w:kern w:val="0"/>
          <w:sz w:val="24"/>
          <w:szCs w:val="24"/>
        </w:rPr>
      </w:pPr>
      <w:r w:rsidRPr="00DA0312">
        <w:rPr>
          <w:rFonts w:ascii="Times New Roman" w:eastAsia="SimSun" w:hAnsi="Times New Roman" w:cs="Times New Roman"/>
          <w:b/>
          <w:kern w:val="0"/>
          <w:sz w:val="24"/>
          <w:szCs w:val="24"/>
        </w:rPr>
        <w:t xml:space="preserve">Manuscript Title: </w:t>
      </w:r>
      <w:bookmarkStart w:id="2" w:name="OLE_LINK99"/>
      <w:bookmarkStart w:id="3" w:name="OLE_LINK100"/>
      <w:bookmarkStart w:id="4" w:name="OLE_LINK103"/>
      <w:bookmarkStart w:id="5" w:name="OLE_LINK104"/>
      <w:r w:rsidRPr="00DA0312">
        <w:rPr>
          <w:rFonts w:ascii="Times New Roman" w:eastAsia="SimSun" w:hAnsi="Times New Roman" w:cs="Times New Roman" w:hint="eastAsia"/>
          <w:kern w:val="0"/>
          <w:sz w:val="24"/>
          <w:szCs w:val="24"/>
        </w:rPr>
        <w:t xml:space="preserve">Climate impacts of </w:t>
      </w:r>
      <w:bookmarkStart w:id="6" w:name="OLE_LINK97"/>
      <w:bookmarkStart w:id="7" w:name="OLE_LINK98"/>
      <w:bookmarkStart w:id="8" w:name="OLE_LINK67"/>
      <w:bookmarkStart w:id="9" w:name="OLE_LINK11"/>
      <w:bookmarkStart w:id="10" w:name="OLE_LINK12"/>
      <w:r w:rsidRPr="00DA0312">
        <w:rPr>
          <w:rFonts w:ascii="Times New Roman" w:eastAsia="SimSun" w:hAnsi="Times New Roman" w:cs="Times New Roman" w:hint="eastAsia"/>
          <w:kern w:val="0"/>
          <w:sz w:val="24"/>
          <w:szCs w:val="24"/>
        </w:rPr>
        <w:t>stochastic perturbations</w:t>
      </w:r>
      <w:bookmarkEnd w:id="6"/>
      <w:bookmarkEnd w:id="7"/>
      <w:bookmarkEnd w:id="8"/>
      <w:r w:rsidRPr="00DA0312">
        <w:rPr>
          <w:rFonts w:ascii="Times New Roman" w:eastAsia="SimSun" w:hAnsi="Times New Roman" w:cs="Times New Roman" w:hint="eastAsia"/>
          <w:kern w:val="0"/>
          <w:sz w:val="24"/>
          <w:szCs w:val="24"/>
        </w:rPr>
        <w:t xml:space="preserve"> </w:t>
      </w:r>
      <w:bookmarkEnd w:id="9"/>
      <w:bookmarkEnd w:id="10"/>
      <w:r w:rsidRPr="00DA0312">
        <w:rPr>
          <w:rFonts w:ascii="Times New Roman" w:eastAsia="SimSun" w:hAnsi="Times New Roman" w:cs="Times New Roman" w:hint="eastAsia"/>
          <w:kern w:val="0"/>
          <w:sz w:val="24"/>
          <w:szCs w:val="24"/>
        </w:rPr>
        <w:t>in the atmosphere on the ocean</w:t>
      </w:r>
      <w:bookmarkEnd w:id="2"/>
      <w:bookmarkEnd w:id="3"/>
      <w:r w:rsidRPr="00DA0312">
        <w:rPr>
          <w:rFonts w:ascii="Times New Roman" w:eastAsia="SimSun" w:hAnsi="Times New Roman" w:cs="Times New Roman" w:hint="eastAsia"/>
          <w:kern w:val="0"/>
          <w:sz w:val="24"/>
          <w:szCs w:val="24"/>
        </w:rPr>
        <w:t xml:space="preserve">: </w:t>
      </w:r>
      <w:bookmarkEnd w:id="4"/>
      <w:bookmarkEnd w:id="5"/>
      <w:r w:rsidRPr="00DA0312">
        <w:rPr>
          <w:rFonts w:ascii="Times New Roman" w:eastAsia="SimSun" w:hAnsi="Times New Roman" w:cs="Times New Roman" w:hint="eastAsia"/>
          <w:kern w:val="0"/>
          <w:sz w:val="24"/>
          <w:szCs w:val="24"/>
        </w:rPr>
        <w:t xml:space="preserve">sea </w:t>
      </w:r>
      <w:r w:rsidRPr="00DA0312">
        <w:rPr>
          <w:rFonts w:ascii="Times New Roman" w:eastAsia="SimSun" w:hAnsi="Times New Roman" w:cs="Times New Roman"/>
          <w:kern w:val="0"/>
          <w:sz w:val="24"/>
          <w:szCs w:val="24"/>
        </w:rPr>
        <w:t>surface</w:t>
      </w:r>
      <w:r w:rsidRPr="00DA0312">
        <w:rPr>
          <w:rFonts w:ascii="Times New Roman" w:eastAsia="SimSun" w:hAnsi="Times New Roman" w:cs="Times New Roman" w:hint="eastAsia"/>
          <w:kern w:val="0"/>
          <w:sz w:val="24"/>
          <w:szCs w:val="24"/>
        </w:rPr>
        <w:t xml:space="preserve"> </w:t>
      </w:r>
      <w:r w:rsidRPr="00DA0312">
        <w:rPr>
          <w:rFonts w:ascii="Times New Roman" w:eastAsia="SimSun" w:hAnsi="Times New Roman" w:cs="Times New Roman"/>
          <w:kern w:val="0"/>
          <w:sz w:val="24"/>
          <w:szCs w:val="24"/>
        </w:rPr>
        <w:t>temperature</w:t>
      </w:r>
      <w:r w:rsidRPr="00DA0312">
        <w:rPr>
          <w:rFonts w:ascii="Times New Roman" w:eastAsia="SimSun" w:hAnsi="Times New Roman" w:cs="Times New Roman" w:hint="eastAsia"/>
          <w:kern w:val="0"/>
          <w:sz w:val="24"/>
          <w:szCs w:val="24"/>
        </w:rPr>
        <w:t xml:space="preserve">, </w:t>
      </w:r>
      <w:r w:rsidRPr="00DA0312">
        <w:rPr>
          <w:rFonts w:ascii="Times New Roman" w:eastAsia="SimSun" w:hAnsi="Times New Roman" w:cs="Times New Roman"/>
          <w:kern w:val="0"/>
          <w:sz w:val="24"/>
          <w:szCs w:val="24"/>
        </w:rPr>
        <w:t>Meridio</w:t>
      </w:r>
      <w:r w:rsidRPr="00DA0312">
        <w:rPr>
          <w:rFonts w:ascii="Times New Roman" w:eastAsia="SimSun" w:hAnsi="Times New Roman" w:cs="Times New Roman" w:hint="eastAsia"/>
          <w:kern w:val="0"/>
          <w:sz w:val="24"/>
          <w:szCs w:val="24"/>
        </w:rPr>
        <w:t xml:space="preserve">nal overturning </w:t>
      </w:r>
      <w:r w:rsidRPr="00DA0312">
        <w:rPr>
          <w:rFonts w:ascii="Times New Roman" w:eastAsia="SimSun" w:hAnsi="Times New Roman" w:cs="Times New Roman"/>
          <w:kern w:val="0"/>
          <w:sz w:val="24"/>
          <w:szCs w:val="24"/>
        </w:rPr>
        <w:t>circulat</w:t>
      </w:r>
      <w:r w:rsidRPr="00DA0312">
        <w:rPr>
          <w:rFonts w:ascii="Times New Roman" w:eastAsia="SimSun" w:hAnsi="Times New Roman" w:cs="Times New Roman" w:hint="eastAsia"/>
          <w:kern w:val="0"/>
          <w:sz w:val="24"/>
          <w:szCs w:val="24"/>
        </w:rPr>
        <w:t xml:space="preserve">ion and the ENSO </w:t>
      </w:r>
      <w:r w:rsidRPr="00DA0312">
        <w:rPr>
          <w:rFonts w:ascii="Times New Roman" w:eastAsia="SimSun" w:hAnsi="Times New Roman" w:cs="Times New Roman"/>
          <w:kern w:val="0"/>
          <w:sz w:val="24"/>
          <w:szCs w:val="24"/>
        </w:rPr>
        <w:t>variability</w:t>
      </w:r>
    </w:p>
    <w:p w14:paraId="5E2A2DC5" w14:textId="77777777" w:rsidR="00DB379E" w:rsidRPr="00DB379E" w:rsidRDefault="00DA0312" w:rsidP="00DA0312">
      <w:pPr>
        <w:autoSpaceDE w:val="0"/>
        <w:spacing w:line="480" w:lineRule="auto"/>
        <w:ind w:firstLineChars="200" w:firstLine="480"/>
        <w:rPr>
          <w:rFonts w:ascii="Times New Roman" w:eastAsia="AdvTimes" w:hAnsi="Times New Roman" w:cs="Times New Roman"/>
          <w:bCs/>
          <w:iCs/>
          <w:sz w:val="24"/>
          <w:szCs w:val="24"/>
        </w:rPr>
      </w:pPr>
      <w:r>
        <w:rPr>
          <w:rFonts w:ascii="Times New Roman" w:eastAsia="AdvTimes" w:hAnsi="Times New Roman" w:cs="Times New Roman"/>
          <w:bCs/>
          <w:iCs/>
          <w:sz w:val="24"/>
          <w:szCs w:val="24"/>
        </w:rPr>
        <w:t>In the following, the text with italicization indicates the reviewer’s comments, and the normal text is our response.</w:t>
      </w:r>
    </w:p>
    <w:p w14:paraId="132AB782" w14:textId="77777777" w:rsidR="005374AD" w:rsidRDefault="00DA0312" w:rsidP="00DA0312">
      <w:pPr>
        <w:widowControl/>
        <w:spacing w:beforeLines="50" w:before="156" w:afterLines="50" w:after="156"/>
        <w:rPr>
          <w:rFonts w:ascii="Times New Roman" w:eastAsia="SimSun" w:hAnsi="Times New Roman" w:cs="Times New Roman"/>
          <w:b/>
          <w:kern w:val="0"/>
          <w:sz w:val="24"/>
          <w:szCs w:val="24"/>
        </w:rPr>
      </w:pPr>
      <w:bookmarkStart w:id="11" w:name="OLE_LINK137"/>
      <w:bookmarkStart w:id="12" w:name="OLE_LINK138"/>
      <w:bookmarkEnd w:id="0"/>
      <w:bookmarkEnd w:id="1"/>
      <w:r w:rsidRPr="00DA0312">
        <w:rPr>
          <w:rFonts w:ascii="Times New Roman" w:eastAsia="SimSun" w:hAnsi="Times New Roman" w:cs="Times New Roman"/>
          <w:b/>
          <w:kern w:val="0"/>
          <w:sz w:val="24"/>
          <w:szCs w:val="24"/>
        </w:rPr>
        <w:t>Reply to Reviewer 1:</w:t>
      </w:r>
    </w:p>
    <w:p w14:paraId="68CEC101" w14:textId="77777777" w:rsidR="005374AD" w:rsidRPr="00DA0312" w:rsidRDefault="005374AD" w:rsidP="00E7125C">
      <w:pPr>
        <w:widowControl/>
        <w:spacing w:beforeLines="50" w:before="156" w:afterLines="50" w:after="156"/>
        <w:ind w:firstLineChars="200" w:firstLine="482"/>
        <w:rPr>
          <w:rFonts w:ascii="Times New Roman" w:eastAsia="SimSun" w:hAnsi="Times New Roman" w:cs="Times New Roman"/>
          <w:b/>
          <w:i/>
          <w:kern w:val="0"/>
          <w:sz w:val="24"/>
          <w:szCs w:val="24"/>
        </w:rPr>
      </w:pPr>
      <w:r w:rsidRPr="00DA0312">
        <w:rPr>
          <w:rFonts w:ascii="Times New Roman" w:eastAsia="SimSun" w:hAnsi="Times New Roman" w:cs="Times New Roman"/>
          <w:b/>
          <w:i/>
          <w:kern w:val="0"/>
          <w:sz w:val="24"/>
          <w:szCs w:val="24"/>
        </w:rPr>
        <w:t>Comments to the Author</w:t>
      </w:r>
    </w:p>
    <w:bookmarkEnd w:id="11"/>
    <w:bookmarkEnd w:id="12"/>
    <w:p w14:paraId="5ECF27D7" w14:textId="77777777" w:rsidR="005374AD" w:rsidRPr="00DA0312"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This manuscript tackles an important problem, namely the climatic importance of stochastic fluxes across the air-sea interface. The key finding, that the fluxes are crucial for faithfully reproducing the mean climate state, is certainly worthy of publication in IJOC.</w:t>
      </w:r>
    </w:p>
    <w:p w14:paraId="4C385333" w14:textId="77777777" w:rsidR="005374AD" w:rsidRPr="00DA0312"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However, I have some major and minor comments that will need to be addressed before publication.</w:t>
      </w:r>
    </w:p>
    <w:p w14:paraId="27DC9B2E" w14:textId="39B4872F" w:rsidR="00DA0312" w:rsidRPr="00DA0312" w:rsidRDefault="00DA0312" w:rsidP="00DA0312">
      <w:pPr>
        <w:widowControl/>
        <w:spacing w:beforeLines="50" w:before="156" w:afterLines="50" w:after="156"/>
        <w:rPr>
          <w:rFonts w:ascii="Times New Roman" w:eastAsia="SimSun" w:hAnsi="Times New Roman" w:cs="Times New Roman"/>
          <w:kern w:val="0"/>
          <w:sz w:val="24"/>
          <w:szCs w:val="24"/>
        </w:rPr>
      </w:pPr>
      <w:r w:rsidRPr="00DA0312">
        <w:rPr>
          <w:rFonts w:ascii="Times New Roman" w:eastAsia="SimSun" w:hAnsi="Times New Roman" w:cs="Times New Roman"/>
          <w:b/>
          <w:kern w:val="0"/>
          <w:sz w:val="24"/>
          <w:szCs w:val="24"/>
        </w:rPr>
        <w:t xml:space="preserve">Response: </w:t>
      </w:r>
      <w:bookmarkStart w:id="13" w:name="OLE_LINK139"/>
      <w:bookmarkStart w:id="14" w:name="OLE_LINK140"/>
      <w:r w:rsidRPr="00DA0312">
        <w:rPr>
          <w:rFonts w:ascii="Times New Roman" w:eastAsia="SimSun" w:hAnsi="Times New Roman" w:cs="Times New Roman"/>
          <w:kern w:val="0"/>
          <w:sz w:val="24"/>
          <w:szCs w:val="24"/>
        </w:rPr>
        <w:t xml:space="preserve">Thank you for </w:t>
      </w:r>
      <w:del w:id="15" w:author="ZHANGM.H." w:date="2013-08-22T08:30:00Z">
        <w:r w:rsidRPr="00DA0312" w:rsidDel="000D24C1">
          <w:rPr>
            <w:rFonts w:ascii="Times New Roman" w:eastAsia="SimSun" w:hAnsi="Times New Roman" w:cs="Times New Roman"/>
            <w:kern w:val="0"/>
            <w:sz w:val="24"/>
            <w:szCs w:val="24"/>
          </w:rPr>
          <w:delText xml:space="preserve">the </w:delText>
        </w:r>
      </w:del>
      <w:ins w:id="16" w:author="ZHANGM.H." w:date="2013-08-22T08:30:00Z">
        <w:r w:rsidR="000D24C1">
          <w:rPr>
            <w:rFonts w:ascii="Times New Roman" w:eastAsia="SimSun" w:hAnsi="Times New Roman" w:cs="Times New Roman"/>
            <w:kern w:val="0"/>
            <w:sz w:val="24"/>
            <w:szCs w:val="24"/>
          </w:rPr>
          <w:t>your</w:t>
        </w:r>
        <w:r w:rsidR="000D24C1" w:rsidRPr="00DA0312">
          <w:rPr>
            <w:rFonts w:ascii="Times New Roman" w:eastAsia="SimSun" w:hAnsi="Times New Roman" w:cs="Times New Roman"/>
            <w:kern w:val="0"/>
            <w:sz w:val="24"/>
            <w:szCs w:val="24"/>
          </w:rPr>
          <w:t xml:space="preserve"> </w:t>
        </w:r>
      </w:ins>
      <w:ins w:id="17" w:author="ZHANGM.H." w:date="2013-08-22T08:27:00Z">
        <w:r w:rsidR="00E7125C">
          <w:rPr>
            <w:rFonts w:ascii="Times New Roman" w:eastAsia="SimSun" w:hAnsi="Times New Roman" w:cs="Times New Roman"/>
            <w:kern w:val="0"/>
            <w:sz w:val="24"/>
            <w:szCs w:val="24"/>
          </w:rPr>
          <w:t xml:space="preserve">encouragement </w:t>
        </w:r>
      </w:ins>
      <w:ins w:id="18" w:author="ZHANGM.H." w:date="2013-08-22T08:29:00Z">
        <w:r w:rsidR="00E7125C">
          <w:rPr>
            <w:rFonts w:ascii="Times New Roman" w:eastAsia="SimSun" w:hAnsi="Times New Roman" w:cs="Times New Roman"/>
            <w:kern w:val="0"/>
            <w:sz w:val="24"/>
            <w:szCs w:val="24"/>
          </w:rPr>
          <w:t xml:space="preserve">and </w:t>
        </w:r>
      </w:ins>
      <w:r w:rsidRPr="00DA0312">
        <w:rPr>
          <w:rFonts w:ascii="Times New Roman" w:eastAsia="SimSun" w:hAnsi="Times New Roman" w:cs="Times New Roman"/>
          <w:kern w:val="0"/>
          <w:sz w:val="24"/>
          <w:szCs w:val="24"/>
        </w:rPr>
        <w:t xml:space="preserve">insightful comments, which </w:t>
      </w:r>
      <w:del w:id="19" w:author="ZHANGM.H." w:date="2013-08-22T08:29:00Z">
        <w:r w:rsidRPr="00DA0312" w:rsidDel="00E7125C">
          <w:rPr>
            <w:rFonts w:ascii="Times New Roman" w:eastAsia="SimSun" w:hAnsi="Times New Roman" w:cs="Times New Roman"/>
            <w:kern w:val="0"/>
            <w:sz w:val="24"/>
            <w:szCs w:val="24"/>
          </w:rPr>
          <w:delText>lead to</w:delText>
        </w:r>
      </w:del>
      <w:ins w:id="20" w:author="ZHANGM.H." w:date="2013-08-22T08:29:00Z">
        <w:r w:rsidR="00E7125C">
          <w:rPr>
            <w:rFonts w:ascii="Times New Roman" w:eastAsia="SimSun" w:hAnsi="Times New Roman" w:cs="Times New Roman"/>
            <w:kern w:val="0"/>
            <w:sz w:val="24"/>
            <w:szCs w:val="24"/>
          </w:rPr>
          <w:t>helped us to make</w:t>
        </w:r>
      </w:ins>
      <w:r w:rsidRPr="00DA0312">
        <w:rPr>
          <w:rFonts w:ascii="Times New Roman" w:eastAsia="SimSun" w:hAnsi="Times New Roman" w:cs="Times New Roman"/>
          <w:kern w:val="0"/>
          <w:sz w:val="24"/>
          <w:szCs w:val="24"/>
        </w:rPr>
        <w:t xml:space="preserve"> a significant improvement</w:t>
      </w:r>
      <w:ins w:id="21" w:author="ZHANGM.H." w:date="2013-08-22T08:29:00Z">
        <w:r w:rsidR="00E7125C">
          <w:rPr>
            <w:rFonts w:ascii="Times New Roman" w:eastAsia="SimSun" w:hAnsi="Times New Roman" w:cs="Times New Roman"/>
            <w:kern w:val="0"/>
            <w:sz w:val="24"/>
            <w:szCs w:val="24"/>
          </w:rPr>
          <w:t xml:space="preserve"> to the original paper</w:t>
        </w:r>
      </w:ins>
      <w:r w:rsidRPr="00DA0312">
        <w:rPr>
          <w:rFonts w:ascii="Times New Roman" w:eastAsia="SimSun" w:hAnsi="Times New Roman" w:cs="Times New Roman"/>
          <w:kern w:val="0"/>
          <w:sz w:val="24"/>
          <w:szCs w:val="24"/>
        </w:rPr>
        <w:t>. Here is the item-by-item reply to your comments.</w:t>
      </w:r>
      <w:bookmarkEnd w:id="13"/>
      <w:bookmarkEnd w:id="14"/>
    </w:p>
    <w:p w14:paraId="5539EA68" w14:textId="77777777" w:rsidR="00DA0312" w:rsidRPr="0027310E" w:rsidRDefault="00DA0312" w:rsidP="005374AD">
      <w:pPr>
        <w:widowControl/>
        <w:spacing w:beforeLines="50" w:before="156" w:afterLines="50" w:after="156"/>
        <w:ind w:firstLineChars="200" w:firstLine="480"/>
        <w:rPr>
          <w:rFonts w:ascii="Times New Roman" w:eastAsia="SimSun" w:hAnsi="Times New Roman" w:cs="Times New Roman"/>
          <w:kern w:val="0"/>
          <w:sz w:val="24"/>
          <w:szCs w:val="24"/>
        </w:rPr>
      </w:pPr>
    </w:p>
    <w:p w14:paraId="29E2888D" w14:textId="77777777" w:rsidR="005374AD" w:rsidRPr="00DA0312" w:rsidRDefault="005374AD" w:rsidP="00E7125C">
      <w:pPr>
        <w:widowControl/>
        <w:spacing w:beforeLines="50" w:before="156" w:afterLines="50" w:after="156"/>
        <w:ind w:firstLineChars="200" w:firstLine="482"/>
        <w:rPr>
          <w:rFonts w:ascii="Times New Roman" w:eastAsia="SimSun" w:hAnsi="Times New Roman" w:cs="Times New Roman"/>
          <w:b/>
          <w:i/>
          <w:kern w:val="0"/>
          <w:sz w:val="24"/>
          <w:szCs w:val="24"/>
        </w:rPr>
      </w:pPr>
      <w:r w:rsidRPr="00DA0312">
        <w:rPr>
          <w:rFonts w:ascii="Times New Roman" w:eastAsia="SimSun" w:hAnsi="Times New Roman" w:cs="Times New Roman"/>
          <w:b/>
          <w:i/>
          <w:kern w:val="0"/>
          <w:sz w:val="24"/>
          <w:szCs w:val="24"/>
        </w:rPr>
        <w:t>MAJOR COMMENTS</w:t>
      </w:r>
    </w:p>
    <w:p w14:paraId="729D4ADB"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1) Page 5 states "the purpose of this study is to estimate the influence of stochastic noise... at the air-sea interface". In fact this has been done before, using a complementary approach, by explicitly adding stochastic noise to simulations (Williams 2012, doi</w:t>
      </w:r>
      <w:proofErr w:type="gramStart"/>
      <w:r w:rsidRPr="00DA0312">
        <w:rPr>
          <w:rFonts w:ascii="Times New Roman" w:eastAsia="SimSun" w:hAnsi="Times New Roman" w:cs="Times New Roman"/>
          <w:i/>
          <w:kern w:val="0"/>
          <w:sz w:val="24"/>
          <w:szCs w:val="24"/>
        </w:rPr>
        <w:t>:10.1029</w:t>
      </w:r>
      <w:proofErr w:type="gramEnd"/>
      <w:r w:rsidRPr="00DA0312">
        <w:rPr>
          <w:rFonts w:ascii="Times New Roman" w:eastAsia="SimSun" w:hAnsi="Times New Roman" w:cs="Times New Roman"/>
          <w:i/>
          <w:kern w:val="0"/>
          <w:sz w:val="24"/>
          <w:szCs w:val="24"/>
        </w:rPr>
        <w:t xml:space="preserve">/2012GL051813). The differences between the two approaches should be discussed. For example, the </w:t>
      </w:r>
      <w:bookmarkStart w:id="22" w:name="OLE_LINK65"/>
      <w:bookmarkStart w:id="23" w:name="OLE_LINK66"/>
      <w:r w:rsidRPr="00DA0312">
        <w:rPr>
          <w:rFonts w:ascii="Times New Roman" w:eastAsia="SimSun" w:hAnsi="Times New Roman" w:cs="Times New Roman"/>
          <w:i/>
          <w:kern w:val="0"/>
          <w:sz w:val="24"/>
          <w:szCs w:val="24"/>
        </w:rPr>
        <w:t xml:space="preserve">approach of Williams (2012) requires only </w:t>
      </w:r>
      <w:proofErr w:type="gramStart"/>
      <w:r w:rsidRPr="00DA0312">
        <w:rPr>
          <w:rFonts w:ascii="Times New Roman" w:eastAsia="SimSun" w:hAnsi="Times New Roman" w:cs="Times New Roman"/>
          <w:i/>
          <w:kern w:val="0"/>
          <w:sz w:val="24"/>
          <w:szCs w:val="24"/>
        </w:rPr>
        <w:t>a single</w:t>
      </w:r>
      <w:proofErr w:type="gramEnd"/>
      <w:r w:rsidRPr="00DA0312">
        <w:rPr>
          <w:rFonts w:ascii="Times New Roman" w:eastAsia="SimSun" w:hAnsi="Times New Roman" w:cs="Times New Roman"/>
          <w:i/>
          <w:kern w:val="0"/>
          <w:sz w:val="24"/>
          <w:szCs w:val="24"/>
        </w:rPr>
        <w:t xml:space="preserve"> model integration, not seven, so it is computationally much cheaper. </w:t>
      </w:r>
      <w:bookmarkEnd w:id="22"/>
      <w:bookmarkEnd w:id="23"/>
      <w:r w:rsidRPr="00DA0312">
        <w:rPr>
          <w:rFonts w:ascii="Times New Roman" w:eastAsia="SimSun" w:hAnsi="Times New Roman" w:cs="Times New Roman"/>
          <w:i/>
          <w:kern w:val="0"/>
          <w:sz w:val="24"/>
          <w:szCs w:val="24"/>
        </w:rPr>
        <w:t>Also, in the first sentence of page 9, it should be mentioned that this expectation is consistent with Williams (2012), whose stochastic noise increased the oceanic mixing and reduced the sea-surface temperature.</w:t>
      </w:r>
    </w:p>
    <w:p w14:paraId="174DB842" w14:textId="15CC08DD" w:rsidR="007A7612" w:rsidRDefault="00DA0312" w:rsidP="00DA0312">
      <w:pPr>
        <w:widowControl/>
        <w:spacing w:beforeLines="50" w:before="156" w:afterLines="50" w:after="156"/>
        <w:rPr>
          <w:rFonts w:ascii="Times New Roman" w:eastAsia="SimSun" w:hAnsi="Times New Roman" w:cs="Times New Roman"/>
          <w:kern w:val="0"/>
          <w:sz w:val="24"/>
          <w:szCs w:val="24"/>
        </w:rPr>
      </w:pPr>
      <w:bookmarkStart w:id="24" w:name="OLE_LINK86"/>
      <w:bookmarkStart w:id="25" w:name="OLE_LINK87"/>
      <w:r w:rsidRPr="00DA0312">
        <w:rPr>
          <w:rFonts w:ascii="Times New Roman" w:eastAsia="SimSun" w:hAnsi="Times New Roman" w:cs="Times New Roman"/>
          <w:b/>
          <w:kern w:val="0"/>
          <w:sz w:val="24"/>
          <w:szCs w:val="24"/>
        </w:rPr>
        <w:t>Response:</w:t>
      </w:r>
      <w:r>
        <w:rPr>
          <w:rFonts w:ascii="Times New Roman" w:eastAsia="SimSun" w:hAnsi="Times New Roman" w:cs="Times New Roman"/>
          <w:b/>
          <w:kern w:val="0"/>
          <w:sz w:val="24"/>
          <w:szCs w:val="24"/>
        </w:rPr>
        <w:t xml:space="preserve"> </w:t>
      </w:r>
      <w:r w:rsidRPr="00DA0312">
        <w:rPr>
          <w:rFonts w:ascii="Times New Roman" w:eastAsia="SimSun" w:hAnsi="Times New Roman" w:cs="Times New Roman"/>
          <w:kern w:val="0"/>
          <w:sz w:val="24"/>
          <w:szCs w:val="24"/>
        </w:rPr>
        <w:t>The works in Williams (2012)</w:t>
      </w:r>
      <w:r>
        <w:rPr>
          <w:rFonts w:ascii="Times New Roman" w:eastAsia="SimSun" w:hAnsi="Times New Roman" w:cs="Times New Roman"/>
          <w:kern w:val="0"/>
          <w:sz w:val="24"/>
          <w:szCs w:val="24"/>
        </w:rPr>
        <w:t xml:space="preserve"> </w:t>
      </w:r>
      <w:r w:rsidR="00D34180">
        <w:rPr>
          <w:rFonts w:ascii="Times New Roman" w:eastAsia="SimSun" w:hAnsi="Times New Roman" w:cs="Times New Roman"/>
          <w:kern w:val="0"/>
          <w:sz w:val="24"/>
          <w:szCs w:val="24"/>
        </w:rPr>
        <w:t xml:space="preserve">do </w:t>
      </w:r>
      <w:r>
        <w:rPr>
          <w:rFonts w:ascii="Times New Roman" w:eastAsia="SimSun" w:hAnsi="Times New Roman" w:cs="Times New Roman"/>
          <w:kern w:val="0"/>
          <w:sz w:val="24"/>
          <w:szCs w:val="24"/>
        </w:rPr>
        <w:t xml:space="preserve">help us to better understand the climate impact of stochastic noise at the air-sea interface and </w:t>
      </w:r>
      <w:bookmarkStart w:id="26" w:name="OLE_LINK68"/>
      <w:bookmarkStart w:id="27" w:name="OLE_LINK69"/>
      <w:r>
        <w:rPr>
          <w:rFonts w:ascii="Times New Roman" w:eastAsia="SimSun" w:hAnsi="Times New Roman" w:cs="Times New Roman"/>
          <w:kern w:val="0"/>
          <w:sz w:val="24"/>
          <w:szCs w:val="24"/>
        </w:rPr>
        <w:t>is an important</w:t>
      </w:r>
      <w:r w:rsidR="00D34180">
        <w:rPr>
          <w:rFonts w:ascii="Times New Roman" w:eastAsia="SimSun" w:hAnsi="Times New Roman" w:cs="Times New Roman"/>
          <w:kern w:val="0"/>
          <w:sz w:val="24"/>
          <w:szCs w:val="24"/>
        </w:rPr>
        <w:t xml:space="preserve"> complementary approach to our study</w:t>
      </w:r>
      <w:bookmarkEnd w:id="26"/>
      <w:bookmarkEnd w:id="27"/>
      <w:r w:rsidR="00D34180">
        <w:rPr>
          <w:rFonts w:ascii="Times New Roman" w:eastAsia="SimSun" w:hAnsi="Times New Roman" w:cs="Times New Roman"/>
          <w:kern w:val="0"/>
          <w:sz w:val="24"/>
          <w:szCs w:val="24"/>
        </w:rPr>
        <w:t xml:space="preserve">. We cited his work in the </w:t>
      </w:r>
      <w:r w:rsidR="00D34180" w:rsidRPr="007A7612">
        <w:rPr>
          <w:rFonts w:ascii="Times New Roman" w:eastAsia="SimSun" w:hAnsi="Times New Roman" w:cs="Times New Roman"/>
          <w:kern w:val="0"/>
          <w:sz w:val="24"/>
          <w:szCs w:val="24"/>
        </w:rPr>
        <w:t>Introduction</w:t>
      </w:r>
      <w:r w:rsidR="00D34180" w:rsidRPr="00D34180">
        <w:rPr>
          <w:rFonts w:ascii="Times New Roman" w:eastAsia="SimSun" w:hAnsi="Times New Roman" w:cs="Times New Roman"/>
          <w:kern w:val="0"/>
          <w:sz w:val="24"/>
          <w:szCs w:val="24"/>
        </w:rPr>
        <w:t xml:space="preserve"> </w:t>
      </w:r>
      <w:r w:rsidR="00D34180">
        <w:rPr>
          <w:rFonts w:ascii="Times New Roman" w:eastAsia="SimSun" w:hAnsi="Times New Roman" w:cs="Times New Roman"/>
          <w:kern w:val="0"/>
          <w:sz w:val="24"/>
          <w:szCs w:val="24"/>
        </w:rPr>
        <w:t xml:space="preserve">(Page 3, Line 7-9): </w:t>
      </w:r>
      <w:r w:rsidR="00D34180" w:rsidRPr="00D34180">
        <w:rPr>
          <w:rFonts w:ascii="Times New Roman" w:eastAsia="SimSun" w:hAnsi="Times New Roman" w:cs="Times New Roman" w:hint="eastAsia"/>
          <w:kern w:val="0"/>
          <w:sz w:val="24"/>
          <w:szCs w:val="24"/>
        </w:rPr>
        <w:t xml:space="preserve">There are </w:t>
      </w:r>
      <w:r w:rsidR="00D34180" w:rsidRPr="00D34180">
        <w:rPr>
          <w:rFonts w:ascii="Times New Roman" w:eastAsia="SimSun" w:hAnsi="Times New Roman" w:cs="Times New Roman"/>
          <w:kern w:val="0"/>
          <w:sz w:val="24"/>
          <w:szCs w:val="24"/>
        </w:rPr>
        <w:t xml:space="preserve">noise-induced the mean climate drift and noise enhanced variability </w:t>
      </w:r>
      <w:r w:rsidR="00D34180" w:rsidRPr="00D34180">
        <w:rPr>
          <w:rFonts w:ascii="Times New Roman" w:eastAsia="SimSun" w:hAnsi="Times New Roman" w:cs="Times New Roman" w:hint="eastAsia"/>
          <w:kern w:val="0"/>
          <w:sz w:val="24"/>
          <w:szCs w:val="24"/>
        </w:rPr>
        <w:t>when</w:t>
      </w:r>
      <w:r w:rsidR="00D34180" w:rsidRPr="00D34180">
        <w:rPr>
          <w:rFonts w:ascii="Times New Roman" w:eastAsia="SimSun" w:hAnsi="Times New Roman" w:cs="Times New Roman"/>
          <w:kern w:val="0"/>
          <w:sz w:val="24"/>
          <w:szCs w:val="24"/>
        </w:rPr>
        <w:t xml:space="preserve"> explicitly adding </w:t>
      </w:r>
      <w:bookmarkStart w:id="28" w:name="OLE_LINK114"/>
      <w:bookmarkStart w:id="29" w:name="OLE_LINK115"/>
      <w:r w:rsidR="00D34180" w:rsidRPr="00D34180">
        <w:rPr>
          <w:rFonts w:ascii="Times New Roman" w:eastAsia="SimSun" w:hAnsi="Times New Roman" w:cs="Times New Roman"/>
          <w:kern w:val="0"/>
          <w:sz w:val="24"/>
          <w:szCs w:val="24"/>
        </w:rPr>
        <w:t xml:space="preserve">stochastic </w:t>
      </w:r>
      <w:bookmarkEnd w:id="28"/>
      <w:bookmarkEnd w:id="29"/>
      <w:r w:rsidR="00D34180" w:rsidRPr="00D34180">
        <w:rPr>
          <w:rFonts w:ascii="Times New Roman" w:eastAsia="SimSun" w:hAnsi="Times New Roman" w:cs="Times New Roman"/>
          <w:kern w:val="0"/>
          <w:sz w:val="24"/>
          <w:szCs w:val="24"/>
        </w:rPr>
        <w:t xml:space="preserve">noise to simulations (William, 2012). </w:t>
      </w:r>
    </w:p>
    <w:bookmarkEnd w:id="24"/>
    <w:bookmarkEnd w:id="25"/>
    <w:p w14:paraId="1BA289D4" w14:textId="2A5C8137" w:rsidR="00DA0312" w:rsidRPr="00DA0312" w:rsidRDefault="00110C93" w:rsidP="00110C93">
      <w:pPr>
        <w:widowControl/>
        <w:spacing w:beforeLines="50" w:before="156" w:afterLines="50" w:after="156"/>
        <w:ind w:firstLine="420"/>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It should be noticed that </w:t>
      </w:r>
      <w:r w:rsidR="007A7612" w:rsidRPr="007A7612">
        <w:rPr>
          <w:rFonts w:ascii="Times New Roman" w:eastAsia="SimSun" w:hAnsi="Times New Roman" w:cs="Times New Roman"/>
          <w:kern w:val="0"/>
          <w:sz w:val="24"/>
          <w:szCs w:val="24"/>
        </w:rPr>
        <w:t>the changes in our IE platform are su</w:t>
      </w:r>
      <w:r>
        <w:rPr>
          <w:rFonts w:ascii="Times New Roman" w:eastAsia="SimSun" w:hAnsi="Times New Roman" w:cs="Times New Roman"/>
          <w:kern w:val="0"/>
          <w:sz w:val="24"/>
          <w:szCs w:val="24"/>
        </w:rPr>
        <w:t>ggested mainly being wind-driven</w:t>
      </w:r>
      <w:r w:rsidR="00DB565B" w:rsidRPr="007A7612">
        <w:rPr>
          <w:rFonts w:ascii="Times New Roman" w:eastAsia="SimSun" w:hAnsi="Times New Roman" w:cs="Times New Roman"/>
          <w:kern w:val="0"/>
          <w:sz w:val="24"/>
          <w:szCs w:val="24"/>
        </w:rPr>
        <w:t xml:space="preserve">, </w:t>
      </w:r>
      <w:r w:rsidR="007A7612" w:rsidRPr="007A7612">
        <w:rPr>
          <w:rFonts w:ascii="Times New Roman" w:eastAsia="SimSun" w:hAnsi="Times New Roman" w:cs="Times New Roman"/>
          <w:kern w:val="0"/>
          <w:sz w:val="24"/>
          <w:szCs w:val="24"/>
        </w:rPr>
        <w:t>whereas William emphasized the</w:t>
      </w:r>
      <w:r w:rsidR="007A7612" w:rsidRPr="007A7612">
        <w:rPr>
          <w:rFonts w:ascii="Times New Roman" w:eastAsia="SimSun" w:hAnsi="Times New Roman" w:cs="Times New Roman" w:hint="eastAsia"/>
          <w:kern w:val="0"/>
          <w:sz w:val="24"/>
          <w:szCs w:val="24"/>
        </w:rPr>
        <w:t xml:space="preserve"> effect</w:t>
      </w:r>
      <w:r w:rsidR="007A7612" w:rsidRPr="007A7612">
        <w:rPr>
          <w:rFonts w:ascii="Times New Roman" w:eastAsia="SimSun" w:hAnsi="Times New Roman" w:cs="Times New Roman"/>
          <w:kern w:val="0"/>
          <w:sz w:val="24"/>
          <w:szCs w:val="24"/>
        </w:rPr>
        <w:t>s</w:t>
      </w:r>
      <w:r w:rsidR="007A7612" w:rsidRPr="007A7612">
        <w:rPr>
          <w:rFonts w:ascii="Times New Roman" w:eastAsia="SimSun" w:hAnsi="Times New Roman" w:cs="Times New Roman" w:hint="eastAsia"/>
          <w:kern w:val="0"/>
          <w:sz w:val="24"/>
          <w:szCs w:val="24"/>
        </w:rPr>
        <w:t xml:space="preserve"> </w:t>
      </w:r>
      <w:r w:rsidR="007A7612" w:rsidRPr="007A7612">
        <w:rPr>
          <w:rFonts w:ascii="Times New Roman" w:eastAsia="SimSun" w:hAnsi="Times New Roman" w:cs="Times New Roman"/>
          <w:kern w:val="0"/>
          <w:sz w:val="24"/>
          <w:szCs w:val="24"/>
        </w:rPr>
        <w:t xml:space="preserve">of </w:t>
      </w:r>
      <w:r w:rsidR="007A7612" w:rsidRPr="007A7612">
        <w:rPr>
          <w:rFonts w:ascii="Times New Roman" w:eastAsia="SimSun" w:hAnsi="Times New Roman" w:cs="Times New Roman" w:hint="eastAsia"/>
          <w:kern w:val="0"/>
          <w:sz w:val="24"/>
          <w:szCs w:val="24"/>
        </w:rPr>
        <w:t>the surface buoyancy fluxes</w:t>
      </w:r>
      <w:r w:rsidR="007A7612" w:rsidRPr="007A7612">
        <w:rPr>
          <w:rFonts w:ascii="Times New Roman" w:eastAsia="SimSun" w:hAnsi="Times New Roman" w:cs="Times New Roman"/>
          <w:kern w:val="0"/>
          <w:sz w:val="24"/>
          <w:szCs w:val="24"/>
        </w:rPr>
        <w:t xml:space="preserve">. </w:t>
      </w:r>
      <w:r w:rsidR="007A7612">
        <w:rPr>
          <w:rFonts w:ascii="Times New Roman" w:eastAsia="SimSun" w:hAnsi="Times New Roman" w:cs="Times New Roman"/>
          <w:kern w:val="0"/>
          <w:sz w:val="24"/>
          <w:szCs w:val="24"/>
        </w:rPr>
        <w:t>We</w:t>
      </w:r>
      <w:r w:rsidR="00D34180" w:rsidRPr="00D34180">
        <w:rPr>
          <w:rFonts w:ascii="Times New Roman" w:eastAsia="SimSun" w:hAnsi="Times New Roman" w:cs="Times New Roman"/>
          <w:kern w:val="0"/>
          <w:sz w:val="24"/>
          <w:szCs w:val="24"/>
        </w:rPr>
        <w:t xml:space="preserve"> discussed the differences between the two approaches in the </w:t>
      </w:r>
      <w:r w:rsidR="00D34180" w:rsidRPr="007A7612">
        <w:rPr>
          <w:rFonts w:ascii="Times New Roman" w:eastAsia="SimSun" w:hAnsi="Times New Roman" w:cs="Times New Roman"/>
          <w:kern w:val="0"/>
          <w:sz w:val="24"/>
          <w:szCs w:val="24"/>
        </w:rPr>
        <w:t>Conclusion</w:t>
      </w:r>
      <w:r w:rsidR="00D34180" w:rsidRPr="00D34180">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lastRenderedPageBreak/>
        <w:t xml:space="preserve">(Page </w:t>
      </w:r>
      <w:r w:rsidR="0070248A">
        <w:rPr>
          <w:rFonts w:ascii="Times New Roman" w:eastAsia="SimSun" w:hAnsi="Times New Roman" w:cs="Times New Roman"/>
          <w:kern w:val="0"/>
          <w:sz w:val="24"/>
          <w:szCs w:val="24"/>
        </w:rPr>
        <w:t xml:space="preserve">19 Line 25 to Page 20, Line </w:t>
      </w:r>
      <w:r>
        <w:rPr>
          <w:rFonts w:ascii="Times New Roman" w:eastAsia="SimSun" w:hAnsi="Times New Roman" w:cs="Times New Roman"/>
          <w:kern w:val="0"/>
          <w:sz w:val="24"/>
          <w:szCs w:val="24"/>
        </w:rPr>
        <w:t>10</w:t>
      </w:r>
      <w:r w:rsidR="00D34180">
        <w:rPr>
          <w:rFonts w:ascii="Times New Roman" w:eastAsia="SimSun" w:hAnsi="Times New Roman" w:cs="Times New Roman"/>
          <w:kern w:val="0"/>
          <w:sz w:val="24"/>
          <w:szCs w:val="24"/>
        </w:rPr>
        <w:t xml:space="preserve">): </w:t>
      </w:r>
      <w:bookmarkStart w:id="30" w:name="OLE_LINK84"/>
      <w:bookmarkStart w:id="31" w:name="OLE_LINK85"/>
      <w:r w:rsidR="0070248A" w:rsidRPr="0070248A">
        <w:rPr>
          <w:rFonts w:ascii="Times New Roman" w:eastAsia="SimSun" w:hAnsi="Times New Roman" w:cs="Times New Roman"/>
          <w:kern w:val="0"/>
          <w:sz w:val="24"/>
          <w:szCs w:val="24"/>
        </w:rPr>
        <w:t>I</w:t>
      </w:r>
      <w:r w:rsidR="0070248A" w:rsidRPr="0070248A">
        <w:rPr>
          <w:rFonts w:ascii="Times New Roman" w:eastAsia="SimSun" w:hAnsi="Times New Roman" w:cs="Times New Roman" w:hint="eastAsia"/>
          <w:kern w:val="0"/>
          <w:sz w:val="24"/>
          <w:szCs w:val="24"/>
        </w:rPr>
        <w:t>t should be noticed that the changes in our IE platform are mainly wind-driven</w:t>
      </w:r>
      <w:r w:rsidR="0070248A" w:rsidRPr="0070248A">
        <w:rPr>
          <w:rFonts w:ascii="Times New Roman" w:eastAsia="SimSun" w:hAnsi="Times New Roman" w:cs="Times New Roman"/>
          <w:kern w:val="0"/>
          <w:sz w:val="24"/>
          <w:szCs w:val="24"/>
        </w:rPr>
        <w:t>. The dampened stochastic perturbations decreases the oceanic mixing</w:t>
      </w:r>
      <w:r w:rsidR="0070248A" w:rsidRPr="0070248A">
        <w:rPr>
          <w:rFonts w:ascii="Times New Roman" w:eastAsia="SimSun" w:hAnsi="Times New Roman" w:cs="Times New Roman" w:hint="eastAsia"/>
          <w:kern w:val="0"/>
          <w:sz w:val="24"/>
          <w:szCs w:val="24"/>
        </w:rPr>
        <w:t>, increase</w:t>
      </w:r>
      <w:r w:rsidR="0070248A" w:rsidRPr="0070248A">
        <w:rPr>
          <w:rFonts w:ascii="Times New Roman" w:eastAsia="SimSun" w:hAnsi="Times New Roman" w:cs="Times New Roman"/>
          <w:kern w:val="0"/>
          <w:sz w:val="24"/>
          <w:szCs w:val="24"/>
        </w:rPr>
        <w:t>s</w:t>
      </w:r>
      <w:r w:rsidR="0070248A" w:rsidRPr="0070248A">
        <w:rPr>
          <w:rFonts w:ascii="Times New Roman" w:eastAsia="SimSun" w:hAnsi="Times New Roman" w:cs="Times New Roman" w:hint="eastAsia"/>
          <w:kern w:val="0"/>
          <w:sz w:val="24"/>
          <w:szCs w:val="24"/>
        </w:rPr>
        <w:t xml:space="preserve"> </w:t>
      </w:r>
      <w:r w:rsidR="0070248A" w:rsidRPr="0070248A">
        <w:rPr>
          <w:rFonts w:ascii="Times New Roman" w:eastAsia="SimSun" w:hAnsi="Times New Roman" w:cs="Times New Roman"/>
          <w:kern w:val="0"/>
          <w:sz w:val="24"/>
          <w:szCs w:val="24"/>
        </w:rPr>
        <w:t>the solar penetration at the bottom of the mixed layer and leads to sea surface cooling, especially at mid</w:t>
      </w:r>
      <w:r w:rsidR="0070248A" w:rsidRPr="0070248A">
        <w:rPr>
          <w:rFonts w:ascii="Times New Roman" w:eastAsia="SimSun" w:hAnsi="Times New Roman" w:cs="Times New Roman" w:hint="eastAsia"/>
          <w:kern w:val="0"/>
          <w:sz w:val="24"/>
          <w:szCs w:val="24"/>
        </w:rPr>
        <w:t>dle</w:t>
      </w:r>
      <w:r w:rsidR="0070248A" w:rsidRPr="0070248A">
        <w:rPr>
          <w:rFonts w:ascii="Times New Roman" w:eastAsia="SimSun" w:hAnsi="Times New Roman" w:cs="Times New Roman"/>
          <w:kern w:val="0"/>
          <w:sz w:val="24"/>
          <w:szCs w:val="24"/>
        </w:rPr>
        <w:t xml:space="preserve"> and high latitudes. On the other hand, in Williams</w:t>
      </w:r>
      <w:r w:rsidR="0070248A" w:rsidRPr="0070248A">
        <w:rPr>
          <w:rFonts w:ascii="Times New Roman" w:eastAsia="SimSun" w:hAnsi="Times New Roman" w:cs="Times New Roman" w:hint="eastAsia"/>
          <w:kern w:val="0"/>
          <w:sz w:val="24"/>
          <w:szCs w:val="24"/>
        </w:rPr>
        <w:t xml:space="preserve"> (2012)</w:t>
      </w:r>
      <w:r w:rsidR="0070248A" w:rsidRPr="0070248A">
        <w:rPr>
          <w:rFonts w:ascii="Times New Roman" w:eastAsia="SimSun" w:hAnsi="Times New Roman" w:cs="Times New Roman"/>
          <w:kern w:val="0"/>
          <w:sz w:val="24"/>
          <w:szCs w:val="24"/>
        </w:rPr>
        <w:t>, the water and heat components were perturbed separately in two experimental runs, emphasizing</w:t>
      </w:r>
      <w:r w:rsidR="0070248A" w:rsidRPr="0070248A">
        <w:rPr>
          <w:rFonts w:ascii="Times New Roman" w:eastAsia="SimSun" w:hAnsi="Times New Roman" w:cs="Times New Roman" w:hint="eastAsia"/>
          <w:kern w:val="0"/>
          <w:sz w:val="24"/>
          <w:szCs w:val="24"/>
        </w:rPr>
        <w:t xml:space="preserve"> </w:t>
      </w:r>
      <w:bookmarkStart w:id="32" w:name="OLE_LINK76"/>
      <w:bookmarkStart w:id="33" w:name="OLE_LINK83"/>
      <w:r w:rsidR="0070248A" w:rsidRPr="0070248A">
        <w:rPr>
          <w:rFonts w:ascii="Times New Roman" w:eastAsia="SimSun" w:hAnsi="Times New Roman" w:cs="Times New Roman" w:hint="eastAsia"/>
          <w:kern w:val="0"/>
          <w:sz w:val="24"/>
          <w:szCs w:val="24"/>
        </w:rPr>
        <w:t>the effect</w:t>
      </w:r>
      <w:r w:rsidR="0070248A" w:rsidRPr="0070248A">
        <w:rPr>
          <w:rFonts w:ascii="Times New Roman" w:eastAsia="SimSun" w:hAnsi="Times New Roman" w:cs="Times New Roman"/>
          <w:kern w:val="0"/>
          <w:sz w:val="24"/>
          <w:szCs w:val="24"/>
        </w:rPr>
        <w:t>s</w:t>
      </w:r>
      <w:r w:rsidR="0070248A" w:rsidRPr="0070248A">
        <w:rPr>
          <w:rFonts w:ascii="Times New Roman" w:eastAsia="SimSun" w:hAnsi="Times New Roman" w:cs="Times New Roman" w:hint="eastAsia"/>
          <w:kern w:val="0"/>
          <w:sz w:val="24"/>
          <w:szCs w:val="24"/>
        </w:rPr>
        <w:t xml:space="preserve"> </w:t>
      </w:r>
      <w:r w:rsidR="0070248A" w:rsidRPr="0070248A">
        <w:rPr>
          <w:rFonts w:ascii="Times New Roman" w:eastAsia="SimSun" w:hAnsi="Times New Roman" w:cs="Times New Roman"/>
          <w:kern w:val="0"/>
          <w:sz w:val="24"/>
          <w:szCs w:val="24"/>
        </w:rPr>
        <w:t xml:space="preserve">of </w:t>
      </w:r>
      <w:r w:rsidR="0070248A" w:rsidRPr="0070248A">
        <w:rPr>
          <w:rFonts w:ascii="Times New Roman" w:eastAsia="SimSun" w:hAnsi="Times New Roman" w:cs="Times New Roman" w:hint="eastAsia"/>
          <w:kern w:val="0"/>
          <w:sz w:val="24"/>
          <w:szCs w:val="24"/>
        </w:rPr>
        <w:t>the surface buoyancy fluxes</w:t>
      </w:r>
      <w:bookmarkEnd w:id="32"/>
      <w:bookmarkEnd w:id="33"/>
      <w:r w:rsidR="0070248A" w:rsidRPr="0070248A">
        <w:rPr>
          <w:rFonts w:ascii="Times New Roman" w:eastAsia="SimSun" w:hAnsi="Times New Roman" w:cs="Times New Roman" w:hint="eastAsia"/>
          <w:kern w:val="0"/>
          <w:sz w:val="24"/>
          <w:szCs w:val="24"/>
        </w:rPr>
        <w:t xml:space="preserve">. </w:t>
      </w:r>
      <w:r w:rsidR="0070248A" w:rsidRPr="0070248A">
        <w:rPr>
          <w:rFonts w:ascii="Times New Roman" w:eastAsia="SimSun" w:hAnsi="Times New Roman" w:cs="Times New Roman"/>
          <w:kern w:val="0"/>
          <w:sz w:val="24"/>
          <w:szCs w:val="24"/>
        </w:rPr>
        <w:t>The stochastic modifications in Williams (2012) are more pronounce in the tropics, increasing the oceanic mixing and reducing the sea surface temperature.</w:t>
      </w:r>
      <w:bookmarkStart w:id="34" w:name="OLE_LINK72"/>
      <w:bookmarkStart w:id="35" w:name="OLE_LINK75"/>
      <w:r w:rsidR="0070248A" w:rsidRPr="0070248A">
        <w:rPr>
          <w:rFonts w:ascii="Times New Roman" w:eastAsia="SimSun" w:hAnsi="Times New Roman" w:cs="Times New Roman"/>
          <w:kern w:val="0"/>
          <w:sz w:val="24"/>
          <w:szCs w:val="24"/>
        </w:rPr>
        <w:t xml:space="preserve"> The approach of Williams (2012) requires only </w:t>
      </w:r>
      <w:proofErr w:type="gramStart"/>
      <w:r w:rsidR="0070248A" w:rsidRPr="0070248A">
        <w:rPr>
          <w:rFonts w:ascii="Times New Roman" w:eastAsia="SimSun" w:hAnsi="Times New Roman" w:cs="Times New Roman"/>
          <w:kern w:val="0"/>
          <w:sz w:val="24"/>
          <w:szCs w:val="24"/>
        </w:rPr>
        <w:t>a single</w:t>
      </w:r>
      <w:proofErr w:type="gramEnd"/>
      <w:r w:rsidR="0070248A" w:rsidRPr="0070248A">
        <w:rPr>
          <w:rFonts w:ascii="Times New Roman" w:eastAsia="SimSun" w:hAnsi="Times New Roman" w:cs="Times New Roman"/>
          <w:kern w:val="0"/>
          <w:sz w:val="24"/>
          <w:szCs w:val="24"/>
        </w:rPr>
        <w:t xml:space="preserve"> model integration, so it is cheaper in terms of computational costs </w:t>
      </w:r>
      <w:bookmarkEnd w:id="34"/>
      <w:bookmarkEnd w:id="35"/>
      <w:r w:rsidR="0070248A" w:rsidRPr="0070248A">
        <w:rPr>
          <w:rFonts w:ascii="Times New Roman" w:eastAsia="SimSun" w:hAnsi="Times New Roman" w:cs="Times New Roman"/>
          <w:kern w:val="0"/>
          <w:sz w:val="24"/>
          <w:szCs w:val="24"/>
        </w:rPr>
        <w:t>and is an important complementary approach to our study.</w:t>
      </w:r>
      <w:bookmarkEnd w:id="30"/>
      <w:bookmarkEnd w:id="31"/>
    </w:p>
    <w:p w14:paraId="458E594A"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2) Pages 12-14 study the</w:t>
      </w:r>
      <w:bookmarkStart w:id="36" w:name="OLE_LINK88"/>
      <w:bookmarkStart w:id="37" w:name="OLE_LINK89"/>
      <w:r w:rsidRPr="00DA0312">
        <w:rPr>
          <w:rFonts w:ascii="Times New Roman" w:eastAsia="SimSun" w:hAnsi="Times New Roman" w:cs="Times New Roman"/>
          <w:i/>
          <w:kern w:val="0"/>
          <w:sz w:val="24"/>
          <w:szCs w:val="24"/>
        </w:rPr>
        <w:t xml:space="preserve"> Atlantic meridional overturning circulation</w:t>
      </w:r>
      <w:bookmarkEnd w:id="36"/>
      <w:bookmarkEnd w:id="37"/>
      <w:r w:rsidRPr="00DA0312">
        <w:rPr>
          <w:rFonts w:ascii="Times New Roman" w:eastAsia="SimSun" w:hAnsi="Times New Roman" w:cs="Times New Roman"/>
          <w:i/>
          <w:kern w:val="0"/>
          <w:sz w:val="24"/>
          <w:szCs w:val="24"/>
        </w:rPr>
        <w:t xml:space="preserve">. I have some concerns about these results. </w:t>
      </w:r>
      <w:bookmarkStart w:id="38" w:name="OLE_LINK111"/>
      <w:bookmarkStart w:id="39" w:name="OLE_LINK112"/>
      <w:r w:rsidRPr="00DA0312">
        <w:rPr>
          <w:rFonts w:ascii="Times New Roman" w:eastAsia="SimSun" w:hAnsi="Times New Roman" w:cs="Times New Roman"/>
          <w:i/>
          <w:kern w:val="0"/>
          <w:sz w:val="24"/>
          <w:szCs w:val="24"/>
        </w:rPr>
        <w:t xml:space="preserve">First, the integration length is only 150 years, which is not long enough for the deep ocean to come into equilibrium with the new IE forcing. Second, the manuscript analyzes only the final 50 years, so the changes identified </w:t>
      </w:r>
      <w:bookmarkStart w:id="40" w:name="OLE_LINK113"/>
      <w:bookmarkStart w:id="41" w:name="OLE_LINK116"/>
      <w:r w:rsidRPr="00DA0312">
        <w:rPr>
          <w:rFonts w:ascii="Times New Roman" w:eastAsia="SimSun" w:hAnsi="Times New Roman" w:cs="Times New Roman"/>
          <w:i/>
          <w:kern w:val="0"/>
          <w:sz w:val="24"/>
          <w:szCs w:val="24"/>
        </w:rPr>
        <w:t>could be simply multi-decadal variability</w:t>
      </w:r>
      <w:bookmarkEnd w:id="40"/>
      <w:bookmarkEnd w:id="41"/>
      <w:r w:rsidRPr="00DA0312">
        <w:rPr>
          <w:rFonts w:ascii="Times New Roman" w:eastAsia="SimSun" w:hAnsi="Times New Roman" w:cs="Times New Roman"/>
          <w:i/>
          <w:kern w:val="0"/>
          <w:sz w:val="24"/>
          <w:szCs w:val="24"/>
        </w:rPr>
        <w:t xml:space="preserve"> rather than a changed mean.</w:t>
      </w:r>
      <w:bookmarkEnd w:id="38"/>
      <w:bookmarkEnd w:id="39"/>
      <w:r w:rsidRPr="00DA0312">
        <w:rPr>
          <w:rFonts w:ascii="Times New Roman" w:eastAsia="SimSun" w:hAnsi="Times New Roman" w:cs="Times New Roman"/>
          <w:i/>
          <w:kern w:val="0"/>
          <w:sz w:val="24"/>
          <w:szCs w:val="24"/>
        </w:rPr>
        <w:t xml:space="preserve"> The consequences of this limitation will need to be discussed in the manuscript.</w:t>
      </w:r>
    </w:p>
    <w:p w14:paraId="01044C78" w14:textId="1E410600" w:rsidR="007A7612" w:rsidRPr="007A7612" w:rsidRDefault="007A7612" w:rsidP="007A7612">
      <w:pPr>
        <w:widowControl/>
        <w:spacing w:beforeLines="50" w:before="156" w:afterLines="50" w:after="156"/>
        <w:rPr>
          <w:rFonts w:ascii="Times New Roman" w:eastAsia="SimSun" w:hAnsi="Times New Roman" w:cs="Times New Roman"/>
          <w:kern w:val="0"/>
          <w:sz w:val="24"/>
          <w:szCs w:val="24"/>
        </w:rPr>
      </w:pPr>
      <w:bookmarkStart w:id="42" w:name="OLE_LINK117"/>
      <w:bookmarkStart w:id="43" w:name="OLE_LINK118"/>
      <w:r w:rsidRPr="00DA0312">
        <w:rPr>
          <w:rFonts w:ascii="Times New Roman" w:eastAsia="SimSun" w:hAnsi="Times New Roman" w:cs="Times New Roman"/>
          <w:b/>
          <w:kern w:val="0"/>
          <w:sz w:val="24"/>
          <w:szCs w:val="24"/>
        </w:rPr>
        <w:t>Response:</w:t>
      </w:r>
      <w:r>
        <w:rPr>
          <w:rFonts w:ascii="Times New Roman" w:eastAsia="SimSun" w:hAnsi="Times New Roman" w:cs="Times New Roman"/>
          <w:b/>
          <w:kern w:val="0"/>
          <w:sz w:val="24"/>
          <w:szCs w:val="24"/>
        </w:rPr>
        <w:t xml:space="preserve"> </w:t>
      </w:r>
      <w:r w:rsidRPr="007A7612">
        <w:rPr>
          <w:rFonts w:ascii="Times New Roman" w:eastAsia="SimSun" w:hAnsi="Times New Roman" w:cs="Times New Roman"/>
          <w:kern w:val="0"/>
          <w:sz w:val="24"/>
          <w:szCs w:val="24"/>
        </w:rPr>
        <w:t>We</w:t>
      </w:r>
      <w:bookmarkEnd w:id="42"/>
      <w:bookmarkEnd w:id="43"/>
      <w:r w:rsidRPr="007A7612">
        <w:rPr>
          <w:rFonts w:ascii="Times New Roman" w:eastAsia="SimSun" w:hAnsi="Times New Roman" w:cs="Times New Roman"/>
          <w:kern w:val="0"/>
          <w:sz w:val="24"/>
          <w:szCs w:val="24"/>
        </w:rPr>
        <w:t xml:space="preserve"> examined the Atlantic meridional overturning circulation</w:t>
      </w:r>
      <w:r w:rsidR="00075999">
        <w:rPr>
          <w:rFonts w:ascii="Times New Roman" w:eastAsia="SimSun" w:hAnsi="Times New Roman" w:cs="Times New Roman" w:hint="eastAsia"/>
          <w:kern w:val="0"/>
          <w:sz w:val="24"/>
          <w:szCs w:val="24"/>
        </w:rPr>
        <w:t xml:space="preserve"> (AMOC)</w:t>
      </w:r>
      <w:r w:rsidRPr="007A7612">
        <w:rPr>
          <w:rFonts w:ascii="Times New Roman" w:eastAsia="SimSun" w:hAnsi="Times New Roman" w:cs="Times New Roman"/>
          <w:kern w:val="0"/>
          <w:sz w:val="24"/>
          <w:szCs w:val="24"/>
        </w:rPr>
        <w:t xml:space="preserve"> in </w:t>
      </w:r>
      <w:r w:rsidRPr="00075999">
        <w:rPr>
          <w:rFonts w:ascii="Times New Roman" w:eastAsia="SimSun" w:hAnsi="Times New Roman" w:cs="Times New Roman"/>
          <w:kern w:val="0"/>
          <w:sz w:val="24"/>
          <w:szCs w:val="24"/>
        </w:rPr>
        <w:t xml:space="preserve">the </w:t>
      </w:r>
      <w:r w:rsidRPr="00075999">
        <w:rPr>
          <w:rFonts w:ascii="Times New Roman" w:eastAsia="SimSun" w:hAnsi="Times New Roman" w:cs="Times New Roman" w:hint="eastAsia"/>
          <w:kern w:val="0"/>
          <w:sz w:val="24"/>
          <w:szCs w:val="24"/>
        </w:rPr>
        <w:t xml:space="preserve">850-year </w:t>
      </w:r>
      <w:r w:rsidRPr="00075999">
        <w:rPr>
          <w:rFonts w:ascii="Times New Roman" w:eastAsia="SimSun" w:hAnsi="Times New Roman" w:cs="Times New Roman"/>
          <w:kern w:val="0"/>
          <w:sz w:val="24"/>
          <w:szCs w:val="24"/>
        </w:rPr>
        <w:t xml:space="preserve">pre-industrial </w:t>
      </w:r>
      <w:bookmarkStart w:id="44" w:name="OLE_LINK81"/>
      <w:bookmarkStart w:id="45" w:name="OLE_LINK82"/>
      <w:r w:rsidRPr="00075999">
        <w:rPr>
          <w:rFonts w:ascii="Times New Roman" w:eastAsia="SimSun" w:hAnsi="Times New Roman" w:cs="Times New Roman"/>
          <w:kern w:val="0"/>
          <w:sz w:val="24"/>
          <w:szCs w:val="24"/>
        </w:rPr>
        <w:t>equilibrium run</w:t>
      </w:r>
      <w:bookmarkEnd w:id="44"/>
      <w:bookmarkEnd w:id="45"/>
      <w:r w:rsidRPr="00075999">
        <w:rPr>
          <w:rFonts w:ascii="Times New Roman" w:eastAsia="SimSun" w:hAnsi="Times New Roman" w:cs="Times New Roman"/>
          <w:kern w:val="0"/>
          <w:sz w:val="24"/>
          <w:szCs w:val="24"/>
        </w:rPr>
        <w:t xml:space="preserve"> with the </w:t>
      </w:r>
      <w:r w:rsidRPr="00075999">
        <w:rPr>
          <w:rFonts w:ascii="Times New Roman" w:eastAsia="SimSun" w:hAnsi="Times New Roman" w:cs="Times New Roman" w:hint="eastAsia"/>
          <w:kern w:val="0"/>
          <w:sz w:val="24"/>
          <w:szCs w:val="24"/>
        </w:rPr>
        <w:t>SC</w:t>
      </w:r>
      <w:r w:rsidRPr="00075999">
        <w:rPr>
          <w:rFonts w:ascii="Times New Roman" w:eastAsia="SimSun" w:hAnsi="Times New Roman" w:cs="Times New Roman"/>
          <w:kern w:val="0"/>
          <w:sz w:val="24"/>
          <w:szCs w:val="24"/>
        </w:rPr>
        <w:t xml:space="preserve"> </w:t>
      </w:r>
      <w:r w:rsidRPr="00075999">
        <w:rPr>
          <w:rFonts w:ascii="Times New Roman" w:eastAsia="SimSun" w:hAnsi="Times New Roman" w:cs="Times New Roman" w:hint="eastAsia"/>
          <w:kern w:val="0"/>
          <w:sz w:val="24"/>
          <w:szCs w:val="24"/>
        </w:rPr>
        <w:t>model</w:t>
      </w:r>
      <w:r w:rsidRPr="007A7612">
        <w:rPr>
          <w:rFonts w:ascii="Times New Roman" w:eastAsia="SimSun" w:hAnsi="Times New Roman" w:cs="Times New Roman"/>
          <w:kern w:val="0"/>
          <w:sz w:val="24"/>
          <w:szCs w:val="24"/>
        </w:rPr>
        <w:t xml:space="preserve"> </w:t>
      </w:r>
      <w:r w:rsidR="00075999">
        <w:rPr>
          <w:rFonts w:ascii="Times New Roman" w:eastAsia="SimSun" w:hAnsi="Times New Roman" w:cs="Times New Roman" w:hint="eastAsia"/>
          <w:kern w:val="0"/>
          <w:sz w:val="24"/>
          <w:szCs w:val="24"/>
        </w:rPr>
        <w:t xml:space="preserve">(Figure 1c) </w:t>
      </w:r>
      <w:r>
        <w:rPr>
          <w:rFonts w:ascii="Times New Roman" w:eastAsia="SimSun" w:hAnsi="Times New Roman" w:cs="Times New Roman"/>
          <w:kern w:val="0"/>
          <w:sz w:val="24"/>
          <w:szCs w:val="24"/>
        </w:rPr>
        <w:t xml:space="preserve">and </w:t>
      </w:r>
      <w:r w:rsidRPr="007A7612">
        <w:rPr>
          <w:rFonts w:ascii="Times New Roman" w:eastAsia="SimSun" w:hAnsi="Times New Roman" w:cs="Times New Roman"/>
          <w:kern w:val="0"/>
          <w:sz w:val="24"/>
          <w:szCs w:val="24"/>
        </w:rPr>
        <w:t xml:space="preserve">the </w:t>
      </w:r>
      <w:r>
        <w:rPr>
          <w:rFonts w:ascii="Times New Roman" w:eastAsia="SimSun" w:hAnsi="Times New Roman" w:cs="Times New Roman"/>
          <w:kern w:val="0"/>
          <w:sz w:val="24"/>
          <w:szCs w:val="24"/>
        </w:rPr>
        <w:t>128-year</w:t>
      </w:r>
      <w:r w:rsidR="00075999">
        <w:rPr>
          <w:rFonts w:ascii="Times New Roman" w:eastAsia="SimSun" w:hAnsi="Times New Roman" w:cs="Times New Roman"/>
          <w:kern w:val="0"/>
          <w:sz w:val="24"/>
          <w:szCs w:val="24"/>
        </w:rPr>
        <w:t xml:space="preserve"> simulation with the </w:t>
      </w:r>
      <w:r w:rsidRPr="007A7612">
        <w:rPr>
          <w:rFonts w:ascii="Times New Roman" w:eastAsia="SimSun" w:hAnsi="Times New Roman" w:cs="Times New Roman"/>
          <w:kern w:val="0"/>
          <w:sz w:val="24"/>
          <w:szCs w:val="24"/>
        </w:rPr>
        <w:t>IE platform</w:t>
      </w:r>
      <w:r w:rsidR="00075999">
        <w:rPr>
          <w:rFonts w:ascii="Times New Roman" w:eastAsia="SimSun" w:hAnsi="Times New Roman" w:cs="Times New Roman" w:hint="eastAsia"/>
          <w:kern w:val="0"/>
          <w:sz w:val="24"/>
          <w:szCs w:val="24"/>
        </w:rPr>
        <w:t xml:space="preserve"> (Figure 12a)</w:t>
      </w:r>
      <w:r w:rsidRPr="007A7612">
        <w:rPr>
          <w:rFonts w:ascii="Times New Roman" w:eastAsia="SimSun" w:hAnsi="Times New Roman" w:cs="Times New Roman"/>
          <w:kern w:val="0"/>
          <w:sz w:val="24"/>
          <w:szCs w:val="24"/>
        </w:rPr>
        <w:t>.</w:t>
      </w:r>
      <w:r w:rsidR="00075999">
        <w:rPr>
          <w:rFonts w:ascii="Times New Roman" w:eastAsia="SimSun" w:hAnsi="Times New Roman" w:cs="Times New Roman" w:hint="eastAsia"/>
          <w:kern w:val="0"/>
          <w:sz w:val="24"/>
          <w:szCs w:val="24"/>
        </w:rPr>
        <w:t xml:space="preserve"> After the spin-up period, the AMOC index </w:t>
      </w:r>
      <w:r w:rsidR="00075999" w:rsidRPr="00110C93">
        <w:rPr>
          <w:rFonts w:ascii="Times New Roman" w:eastAsia="SimSun" w:hAnsi="Times New Roman" w:cs="Times New Roman" w:hint="eastAsia"/>
          <w:kern w:val="0"/>
          <w:sz w:val="24"/>
          <w:szCs w:val="24"/>
        </w:rPr>
        <w:t xml:space="preserve">reached a quasi-equilibrium state </w:t>
      </w:r>
      <w:r w:rsidR="00110C93">
        <w:rPr>
          <w:rFonts w:ascii="Times New Roman" w:eastAsia="SimSun" w:hAnsi="Times New Roman" w:cs="Times New Roman"/>
          <w:kern w:val="0"/>
          <w:sz w:val="24"/>
          <w:szCs w:val="24"/>
        </w:rPr>
        <w:t xml:space="preserve">in the SC model </w:t>
      </w:r>
      <w:r w:rsidR="00075999" w:rsidRPr="00110C93">
        <w:rPr>
          <w:rFonts w:ascii="Times New Roman" w:eastAsia="SimSun" w:hAnsi="Times New Roman" w:cs="Times New Roman" w:hint="eastAsia"/>
          <w:kern w:val="0"/>
          <w:sz w:val="24"/>
          <w:szCs w:val="24"/>
        </w:rPr>
        <w:t>(</w:t>
      </w:r>
      <w:r w:rsidR="00110C93">
        <w:rPr>
          <w:rFonts w:ascii="Times New Roman" w:eastAsia="SimSun" w:hAnsi="Times New Roman" w:cs="Times New Roman" w:hint="eastAsia"/>
          <w:kern w:val="0"/>
          <w:sz w:val="24"/>
          <w:szCs w:val="24"/>
        </w:rPr>
        <w:t>Page 5</w:t>
      </w:r>
      <w:r w:rsidR="00075999" w:rsidRPr="00110C93">
        <w:rPr>
          <w:rFonts w:ascii="Times New Roman" w:eastAsia="SimSun" w:hAnsi="Times New Roman" w:cs="Times New Roman" w:hint="eastAsia"/>
          <w:kern w:val="0"/>
          <w:sz w:val="24"/>
          <w:szCs w:val="24"/>
        </w:rPr>
        <w:t xml:space="preserve">, </w:t>
      </w:r>
      <w:r w:rsidR="0070248A">
        <w:rPr>
          <w:rFonts w:ascii="Times New Roman" w:eastAsia="SimSun" w:hAnsi="Times New Roman" w:cs="Times New Roman" w:hint="eastAsia"/>
          <w:kern w:val="0"/>
          <w:sz w:val="24"/>
          <w:szCs w:val="24"/>
        </w:rPr>
        <w:t>Line 17-2</w:t>
      </w:r>
      <w:r w:rsidR="00110C93">
        <w:rPr>
          <w:rFonts w:ascii="Times New Roman" w:eastAsia="SimSun" w:hAnsi="Times New Roman" w:cs="Times New Roman" w:hint="eastAsia"/>
          <w:kern w:val="0"/>
          <w:sz w:val="24"/>
          <w:szCs w:val="24"/>
        </w:rPr>
        <w:t>2</w:t>
      </w:r>
      <w:r w:rsidR="00075999" w:rsidRPr="00110C93">
        <w:rPr>
          <w:rFonts w:ascii="Times New Roman" w:eastAsia="SimSun" w:hAnsi="Times New Roman" w:cs="Times New Roman" w:hint="eastAsia"/>
          <w:kern w:val="0"/>
          <w:sz w:val="24"/>
          <w:szCs w:val="24"/>
        </w:rPr>
        <w:t xml:space="preserve">). The IE platform was </w:t>
      </w:r>
      <w:r w:rsidR="00075999" w:rsidRPr="00110C93">
        <w:rPr>
          <w:rFonts w:ascii="Times New Roman" w:eastAsia="SimSun" w:hAnsi="Times New Roman" w:cs="Times New Roman"/>
          <w:kern w:val="0"/>
          <w:sz w:val="24"/>
          <w:szCs w:val="24"/>
        </w:rPr>
        <w:t>initialize</w:t>
      </w:r>
      <w:r w:rsidR="00075999" w:rsidRPr="00110C93">
        <w:rPr>
          <w:rFonts w:ascii="Times New Roman" w:eastAsia="SimSun" w:hAnsi="Times New Roman" w:cs="Times New Roman" w:hint="eastAsia"/>
          <w:kern w:val="0"/>
          <w:sz w:val="24"/>
          <w:szCs w:val="24"/>
        </w:rPr>
        <w:t xml:space="preserve">d from the SC </w:t>
      </w:r>
      <w:r w:rsidR="00075999" w:rsidRPr="00110C93">
        <w:rPr>
          <w:rFonts w:ascii="Times New Roman" w:eastAsia="SimSun" w:hAnsi="Times New Roman" w:cs="Times New Roman"/>
          <w:kern w:val="0"/>
          <w:sz w:val="24"/>
          <w:szCs w:val="24"/>
        </w:rPr>
        <w:t>equilibrium</w:t>
      </w:r>
      <w:r w:rsidR="00075999" w:rsidRPr="00110C93">
        <w:rPr>
          <w:rFonts w:ascii="Times New Roman" w:eastAsia="SimSun" w:hAnsi="Times New Roman" w:cs="Times New Roman" w:hint="eastAsia"/>
          <w:kern w:val="0"/>
          <w:sz w:val="24"/>
          <w:szCs w:val="24"/>
        </w:rPr>
        <w:t xml:space="preserve"> run every 5 years apart from year 420 to 450. </w:t>
      </w:r>
      <w:r w:rsidR="00420249" w:rsidRPr="00110C93">
        <w:rPr>
          <w:rFonts w:ascii="Times New Roman" w:eastAsia="SimSun" w:hAnsi="Times New Roman" w:cs="Times New Roman" w:hint="eastAsia"/>
          <w:kern w:val="0"/>
          <w:sz w:val="24"/>
          <w:szCs w:val="24"/>
        </w:rPr>
        <w:t xml:space="preserve">As shown in Figure 12a, the Atlantic MOC </w:t>
      </w:r>
      <w:r w:rsidR="00420249" w:rsidRPr="00110C93">
        <w:rPr>
          <w:rFonts w:ascii="Times New Roman" w:eastAsia="SimSun" w:hAnsi="Times New Roman" w:cs="Times New Roman"/>
          <w:kern w:val="0"/>
          <w:sz w:val="24"/>
          <w:szCs w:val="24"/>
        </w:rPr>
        <w:t>strength</w:t>
      </w:r>
      <w:r w:rsidR="00420249" w:rsidRPr="00110C93">
        <w:rPr>
          <w:rFonts w:ascii="Times New Roman" w:eastAsia="SimSun" w:hAnsi="Times New Roman" w:cs="Times New Roman" w:hint="eastAsia"/>
          <w:kern w:val="0"/>
          <w:sz w:val="24"/>
          <w:szCs w:val="24"/>
        </w:rPr>
        <w:t xml:space="preserve"> is about 1.2 </w:t>
      </w:r>
      <w:proofErr w:type="spellStart"/>
      <w:r w:rsidR="00420249" w:rsidRPr="00110C93">
        <w:rPr>
          <w:rFonts w:ascii="Times New Roman" w:eastAsia="SimSun" w:hAnsi="Times New Roman" w:cs="Times New Roman" w:hint="eastAsia"/>
          <w:kern w:val="0"/>
          <w:sz w:val="24"/>
          <w:szCs w:val="24"/>
        </w:rPr>
        <w:t>Sv</w:t>
      </w:r>
      <w:proofErr w:type="spellEnd"/>
      <w:r w:rsidR="00420249" w:rsidRPr="00110C93">
        <w:rPr>
          <w:rFonts w:ascii="Times New Roman" w:eastAsia="SimSun" w:hAnsi="Times New Roman" w:cs="Times New Roman" w:hint="eastAsia"/>
          <w:kern w:val="0"/>
          <w:sz w:val="24"/>
          <w:szCs w:val="24"/>
        </w:rPr>
        <w:t xml:space="preserve"> weaker than SC in the first 40 years, drops almost linearly in the following 20 years by about 0.8 </w:t>
      </w:r>
      <w:proofErr w:type="spellStart"/>
      <w:r w:rsidR="00420249" w:rsidRPr="00110C93">
        <w:rPr>
          <w:rFonts w:ascii="Times New Roman" w:eastAsia="SimSun" w:hAnsi="Times New Roman" w:cs="Times New Roman" w:hint="eastAsia"/>
          <w:kern w:val="0"/>
          <w:sz w:val="24"/>
          <w:szCs w:val="24"/>
        </w:rPr>
        <w:t>Sv</w:t>
      </w:r>
      <w:proofErr w:type="spellEnd"/>
      <w:r w:rsidR="00420249" w:rsidRPr="00110C93">
        <w:rPr>
          <w:rFonts w:ascii="Times New Roman" w:eastAsia="SimSun" w:hAnsi="Times New Roman" w:cs="Times New Roman" w:hint="eastAsia"/>
          <w:kern w:val="0"/>
          <w:sz w:val="24"/>
          <w:szCs w:val="24"/>
        </w:rPr>
        <w:t>, and then reach</w:t>
      </w:r>
      <w:r w:rsidR="00110C93">
        <w:rPr>
          <w:rFonts w:ascii="Times New Roman" w:eastAsia="SimSun" w:hAnsi="Times New Roman" w:cs="Times New Roman"/>
          <w:kern w:val="0"/>
          <w:sz w:val="24"/>
          <w:szCs w:val="24"/>
        </w:rPr>
        <w:t>es</w:t>
      </w:r>
      <w:r w:rsidR="00110C93">
        <w:rPr>
          <w:rFonts w:ascii="Times New Roman" w:eastAsia="SimSun" w:hAnsi="Times New Roman" w:cs="Times New Roman" w:hint="eastAsia"/>
          <w:kern w:val="0"/>
          <w:sz w:val="24"/>
          <w:szCs w:val="24"/>
        </w:rPr>
        <w:t xml:space="preserve"> a</w:t>
      </w:r>
      <w:r w:rsidR="00420249" w:rsidRPr="00110C93">
        <w:rPr>
          <w:rFonts w:ascii="Times New Roman" w:eastAsia="SimSun" w:hAnsi="Times New Roman" w:cs="Times New Roman" w:hint="eastAsia"/>
          <w:kern w:val="0"/>
          <w:sz w:val="24"/>
          <w:szCs w:val="24"/>
        </w:rPr>
        <w:t xml:space="preserve"> quasi-equilibrium state</w:t>
      </w:r>
      <w:r w:rsidR="00420249" w:rsidRPr="00110C93">
        <w:rPr>
          <w:rFonts w:ascii="Times New Roman" w:eastAsia="SimSun" w:hAnsi="Times New Roman" w:cs="Times New Roman"/>
          <w:kern w:val="0"/>
          <w:sz w:val="24"/>
          <w:szCs w:val="24"/>
        </w:rPr>
        <w:t>.</w:t>
      </w:r>
      <w:r w:rsidR="00420249" w:rsidRPr="00110C93">
        <w:rPr>
          <w:rFonts w:ascii="Times New Roman" w:eastAsia="SimSun" w:hAnsi="Times New Roman" w:cs="Times New Roman" w:hint="eastAsia"/>
          <w:kern w:val="0"/>
          <w:sz w:val="24"/>
          <w:szCs w:val="24"/>
        </w:rPr>
        <w:t xml:space="preserve"> </w:t>
      </w:r>
      <w:r w:rsidR="00420249" w:rsidRPr="00110C93">
        <w:rPr>
          <w:rFonts w:ascii="Times New Roman" w:eastAsia="SimSun" w:hAnsi="Times New Roman" w:cs="Times New Roman"/>
          <w:kern w:val="0"/>
          <w:sz w:val="24"/>
          <w:szCs w:val="24"/>
        </w:rPr>
        <w:t>T</w:t>
      </w:r>
      <w:r w:rsidR="00420249" w:rsidRPr="00110C93">
        <w:rPr>
          <w:rFonts w:ascii="Times New Roman" w:eastAsia="SimSun" w:hAnsi="Times New Roman" w:cs="Times New Roman" w:hint="eastAsia"/>
          <w:kern w:val="0"/>
          <w:sz w:val="24"/>
          <w:szCs w:val="24"/>
        </w:rPr>
        <w:t xml:space="preserve">he </w:t>
      </w:r>
      <w:r w:rsidR="00420249" w:rsidRPr="00110C93">
        <w:rPr>
          <w:rFonts w:ascii="Times New Roman" w:eastAsia="SimSun" w:hAnsi="Times New Roman" w:cs="Times New Roman"/>
          <w:kern w:val="0"/>
          <w:sz w:val="24"/>
          <w:szCs w:val="24"/>
        </w:rPr>
        <w:t>limitation</w:t>
      </w:r>
      <w:r w:rsidR="00420249" w:rsidRPr="00110C93">
        <w:rPr>
          <w:rFonts w:ascii="Times New Roman" w:eastAsia="SimSun" w:hAnsi="Times New Roman" w:cs="Times New Roman" w:hint="eastAsia"/>
          <w:kern w:val="0"/>
          <w:sz w:val="24"/>
          <w:szCs w:val="24"/>
        </w:rPr>
        <w:t xml:space="preserve"> of the </w:t>
      </w:r>
      <w:r w:rsidR="00420249" w:rsidRPr="00110C93">
        <w:rPr>
          <w:rFonts w:ascii="Times New Roman" w:eastAsia="SimSun" w:hAnsi="Times New Roman" w:cs="Times New Roman"/>
          <w:kern w:val="0"/>
          <w:sz w:val="24"/>
          <w:szCs w:val="24"/>
        </w:rPr>
        <w:t>relative</w:t>
      </w:r>
      <w:r w:rsidR="00420249" w:rsidRPr="00110C93">
        <w:rPr>
          <w:rFonts w:ascii="Times New Roman" w:eastAsia="SimSun" w:hAnsi="Times New Roman" w:cs="Times New Roman" w:hint="eastAsia"/>
          <w:kern w:val="0"/>
          <w:sz w:val="24"/>
          <w:szCs w:val="24"/>
        </w:rPr>
        <w:t xml:space="preserve">ly short </w:t>
      </w:r>
      <w:r w:rsidR="00420249" w:rsidRPr="00110C93">
        <w:rPr>
          <w:rFonts w:ascii="Times New Roman" w:eastAsia="SimSun" w:hAnsi="Times New Roman" w:cs="Times New Roman"/>
          <w:kern w:val="0"/>
          <w:sz w:val="24"/>
          <w:szCs w:val="24"/>
        </w:rPr>
        <w:t>integration</w:t>
      </w:r>
      <w:r w:rsidR="00420249" w:rsidRPr="00110C93">
        <w:rPr>
          <w:rFonts w:ascii="Times New Roman" w:eastAsia="SimSun" w:hAnsi="Times New Roman" w:cs="Times New Roman" w:hint="eastAsia"/>
          <w:kern w:val="0"/>
          <w:sz w:val="24"/>
          <w:szCs w:val="24"/>
        </w:rPr>
        <w:t xml:space="preserve"> length was </w:t>
      </w:r>
      <w:ins w:id="46" w:author="ZHANGM.H." w:date="2013-08-22T08:33:00Z">
        <w:r w:rsidR="000D24C1">
          <w:rPr>
            <w:rFonts w:ascii="Times New Roman" w:eastAsia="SimSun" w:hAnsi="Times New Roman" w:cs="Times New Roman"/>
            <w:kern w:val="0"/>
            <w:sz w:val="24"/>
            <w:szCs w:val="24"/>
          </w:rPr>
          <w:t xml:space="preserve">now </w:t>
        </w:r>
      </w:ins>
      <w:r w:rsidR="00420249" w:rsidRPr="00110C93">
        <w:rPr>
          <w:rFonts w:ascii="Times New Roman" w:eastAsia="SimSun" w:hAnsi="Times New Roman" w:cs="Times New Roman" w:hint="eastAsia"/>
          <w:kern w:val="0"/>
          <w:sz w:val="24"/>
          <w:szCs w:val="24"/>
        </w:rPr>
        <w:t xml:space="preserve">discussed as suggested. Details can be found in the </w:t>
      </w:r>
      <w:bookmarkStart w:id="47" w:name="OLE_LINK109"/>
      <w:bookmarkStart w:id="48" w:name="OLE_LINK110"/>
      <w:r w:rsidR="00110C93">
        <w:rPr>
          <w:rFonts w:ascii="Times New Roman" w:eastAsia="SimSun" w:hAnsi="Times New Roman" w:cs="Times New Roman"/>
          <w:kern w:val="0"/>
          <w:sz w:val="24"/>
          <w:szCs w:val="24"/>
        </w:rPr>
        <w:t>first</w:t>
      </w:r>
      <w:r w:rsidR="00420249" w:rsidRPr="00110C93">
        <w:rPr>
          <w:rFonts w:ascii="Times New Roman" w:eastAsia="SimSun" w:hAnsi="Times New Roman" w:cs="Times New Roman" w:hint="eastAsia"/>
          <w:kern w:val="0"/>
          <w:sz w:val="24"/>
          <w:szCs w:val="24"/>
        </w:rPr>
        <w:t xml:space="preserve"> </w:t>
      </w:r>
      <w:r w:rsidR="00420249" w:rsidRPr="00110C93">
        <w:rPr>
          <w:rFonts w:ascii="Times New Roman" w:eastAsia="SimSun" w:hAnsi="Times New Roman" w:cs="Times New Roman"/>
          <w:kern w:val="0"/>
          <w:sz w:val="24"/>
          <w:szCs w:val="24"/>
        </w:rPr>
        <w:t>paragraph</w:t>
      </w:r>
      <w:r w:rsidR="00420249" w:rsidRPr="00110C93">
        <w:rPr>
          <w:rFonts w:ascii="Times New Roman" w:eastAsia="SimSun" w:hAnsi="Times New Roman" w:cs="Times New Roman" w:hint="eastAsia"/>
          <w:kern w:val="0"/>
          <w:sz w:val="24"/>
          <w:szCs w:val="24"/>
        </w:rPr>
        <w:t xml:space="preserve"> </w:t>
      </w:r>
      <w:r w:rsidR="002D0025" w:rsidRPr="00110C93">
        <w:rPr>
          <w:rFonts w:ascii="Times New Roman" w:eastAsia="SimSun" w:hAnsi="Times New Roman" w:cs="Times New Roman" w:hint="eastAsia"/>
          <w:kern w:val="0"/>
          <w:sz w:val="24"/>
          <w:szCs w:val="24"/>
        </w:rPr>
        <w:t>on</w:t>
      </w:r>
      <w:r w:rsidR="00420249" w:rsidRPr="00110C93">
        <w:rPr>
          <w:rFonts w:ascii="Times New Roman" w:eastAsia="SimSun" w:hAnsi="Times New Roman" w:cs="Times New Roman" w:hint="eastAsia"/>
          <w:kern w:val="0"/>
          <w:sz w:val="24"/>
          <w:szCs w:val="24"/>
        </w:rPr>
        <w:t xml:space="preserve"> Page</w:t>
      </w:r>
      <w:bookmarkEnd w:id="47"/>
      <w:bookmarkEnd w:id="48"/>
      <w:r w:rsidR="00110C93">
        <w:rPr>
          <w:rFonts w:ascii="Times New Roman" w:eastAsia="SimSun" w:hAnsi="Times New Roman" w:cs="Times New Roman" w:hint="eastAsia"/>
          <w:kern w:val="0"/>
          <w:sz w:val="24"/>
          <w:szCs w:val="24"/>
        </w:rPr>
        <w:t xml:space="preserve"> 16</w:t>
      </w:r>
      <w:r w:rsidR="00420249" w:rsidRPr="00110C93">
        <w:rPr>
          <w:rFonts w:ascii="Times New Roman" w:eastAsia="SimSun" w:hAnsi="Times New Roman" w:cs="Times New Roman" w:hint="eastAsia"/>
          <w:kern w:val="0"/>
          <w:sz w:val="24"/>
          <w:szCs w:val="24"/>
        </w:rPr>
        <w:t>.</w:t>
      </w:r>
    </w:p>
    <w:p w14:paraId="1CF6503E"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3) The statistical significance of the changes is never assessed. I suggest applying standard significance tests (e.g. t-tests) to all the results, and re-drawing the figures to indicate the significant regions (e.g. using stippling).</w:t>
      </w:r>
    </w:p>
    <w:p w14:paraId="30711A4A" w14:textId="5B63263F" w:rsidR="0086039D" w:rsidRPr="00DA0312" w:rsidRDefault="0086039D" w:rsidP="0086039D">
      <w:pPr>
        <w:widowControl/>
        <w:spacing w:beforeLines="50" w:before="156" w:afterLines="50" w:after="156"/>
        <w:rPr>
          <w:rFonts w:ascii="Times New Roman" w:eastAsia="SimSun" w:hAnsi="Times New Roman" w:cs="Times New Roman"/>
          <w:i/>
          <w:kern w:val="0"/>
          <w:sz w:val="24"/>
          <w:szCs w:val="24"/>
        </w:rPr>
      </w:pPr>
      <w:bookmarkStart w:id="49" w:name="OLE_LINK119"/>
      <w:bookmarkStart w:id="50" w:name="OLE_LINK120"/>
      <w:r w:rsidRPr="00DA0312">
        <w:rPr>
          <w:rFonts w:ascii="Times New Roman" w:eastAsia="SimSun" w:hAnsi="Times New Roman" w:cs="Times New Roman"/>
          <w:b/>
          <w:kern w:val="0"/>
          <w:sz w:val="24"/>
          <w:szCs w:val="24"/>
        </w:rPr>
        <w:t>Response:</w:t>
      </w:r>
      <w:r>
        <w:rPr>
          <w:rFonts w:ascii="Times New Roman" w:eastAsia="SimSun" w:hAnsi="Times New Roman" w:cs="Times New Roman"/>
          <w:b/>
          <w:kern w:val="0"/>
          <w:sz w:val="24"/>
          <w:szCs w:val="24"/>
        </w:rPr>
        <w:t xml:space="preserve"> </w:t>
      </w:r>
      <w:r>
        <w:rPr>
          <w:rFonts w:ascii="Times New Roman" w:eastAsia="SimSun" w:hAnsi="Times New Roman" w:cs="Times New Roman"/>
          <w:kern w:val="0"/>
          <w:sz w:val="24"/>
          <w:szCs w:val="24"/>
        </w:rPr>
        <w:t>D</w:t>
      </w:r>
      <w:r>
        <w:rPr>
          <w:rFonts w:ascii="Times New Roman" w:eastAsia="SimSun" w:hAnsi="Times New Roman" w:cs="Times New Roman" w:hint="eastAsia"/>
          <w:kern w:val="0"/>
          <w:sz w:val="24"/>
          <w:szCs w:val="24"/>
        </w:rPr>
        <w:t>one</w:t>
      </w:r>
      <w:r w:rsidR="00B772F1">
        <w:rPr>
          <w:rFonts w:ascii="Times New Roman" w:eastAsia="SimSun" w:hAnsi="Times New Roman" w:cs="Times New Roman" w:hint="eastAsia"/>
          <w:kern w:val="0"/>
          <w:sz w:val="24"/>
          <w:szCs w:val="24"/>
        </w:rPr>
        <w:t xml:space="preserve"> as suggested</w:t>
      </w:r>
      <w:r>
        <w:rPr>
          <w:rFonts w:ascii="Times New Roman" w:eastAsia="SimSun" w:hAnsi="Times New Roman" w:cs="Times New Roman" w:hint="eastAsia"/>
          <w:kern w:val="0"/>
          <w:sz w:val="24"/>
          <w:szCs w:val="24"/>
        </w:rPr>
        <w:t xml:space="preserve">. </w:t>
      </w:r>
      <w:bookmarkStart w:id="51" w:name="OLE_LINK203"/>
      <w:bookmarkStart w:id="52" w:name="OLE_LINK204"/>
      <w:bookmarkEnd w:id="49"/>
      <w:bookmarkEnd w:id="50"/>
      <w:r>
        <w:rPr>
          <w:rFonts w:ascii="Times New Roman" w:eastAsia="SimSun" w:hAnsi="Times New Roman" w:cs="Times New Roman" w:hint="eastAsia"/>
          <w:kern w:val="0"/>
          <w:sz w:val="24"/>
          <w:szCs w:val="24"/>
        </w:rPr>
        <w:t xml:space="preserve">We assessed the statistical </w:t>
      </w:r>
      <w:r>
        <w:rPr>
          <w:rFonts w:ascii="Times New Roman" w:eastAsia="SimSun" w:hAnsi="Times New Roman" w:cs="Times New Roman"/>
          <w:kern w:val="0"/>
          <w:sz w:val="24"/>
          <w:szCs w:val="24"/>
        </w:rPr>
        <w:t>signifi</w:t>
      </w:r>
      <w:r>
        <w:rPr>
          <w:rFonts w:ascii="Times New Roman" w:eastAsia="SimSun" w:hAnsi="Times New Roman" w:cs="Times New Roman" w:hint="eastAsia"/>
          <w:kern w:val="0"/>
          <w:sz w:val="24"/>
          <w:szCs w:val="24"/>
        </w:rPr>
        <w:t xml:space="preserve">cance </w:t>
      </w:r>
      <w:r w:rsidR="0070248A">
        <w:rPr>
          <w:rFonts w:ascii="Times New Roman" w:eastAsia="SimSun" w:hAnsi="Times New Roman" w:cs="Times New Roman" w:hint="eastAsia"/>
          <w:kern w:val="0"/>
          <w:sz w:val="24"/>
          <w:szCs w:val="24"/>
        </w:rPr>
        <w:t xml:space="preserve">of the changes and </w:t>
      </w:r>
      <w:proofErr w:type="spellStart"/>
      <w:r w:rsidR="0070248A">
        <w:rPr>
          <w:rFonts w:ascii="Times New Roman" w:eastAsia="SimSun" w:hAnsi="Times New Roman" w:cs="Times New Roman" w:hint="eastAsia"/>
          <w:kern w:val="0"/>
          <w:sz w:val="24"/>
          <w:szCs w:val="24"/>
        </w:rPr>
        <w:t>redrawed</w:t>
      </w:r>
      <w:proofErr w:type="spellEnd"/>
      <w:r w:rsidR="0070248A">
        <w:rPr>
          <w:rFonts w:ascii="Times New Roman" w:eastAsia="SimSun" w:hAnsi="Times New Roman" w:cs="Times New Roman" w:hint="eastAsia"/>
          <w:kern w:val="0"/>
          <w:sz w:val="24"/>
          <w:szCs w:val="24"/>
        </w:rPr>
        <w:t xml:space="preserve"> </w:t>
      </w:r>
      <w:r>
        <w:rPr>
          <w:rFonts w:ascii="Times New Roman" w:eastAsia="SimSun" w:hAnsi="Times New Roman" w:cs="Times New Roman"/>
          <w:kern w:val="0"/>
          <w:sz w:val="24"/>
          <w:szCs w:val="24"/>
        </w:rPr>
        <w:t>fig</w:t>
      </w:r>
      <w:r w:rsidR="00B772F1">
        <w:rPr>
          <w:rFonts w:ascii="Times New Roman" w:eastAsia="SimSun" w:hAnsi="Times New Roman" w:cs="Times New Roman" w:hint="eastAsia"/>
          <w:kern w:val="0"/>
          <w:sz w:val="24"/>
          <w:szCs w:val="24"/>
        </w:rPr>
        <w:t>s. 4-6,</w:t>
      </w:r>
      <w:r>
        <w:rPr>
          <w:rFonts w:ascii="Times New Roman" w:eastAsia="SimSun" w:hAnsi="Times New Roman" w:cs="Times New Roman" w:hint="eastAsia"/>
          <w:kern w:val="0"/>
          <w:sz w:val="24"/>
          <w:szCs w:val="24"/>
        </w:rPr>
        <w:t xml:space="preserve"> </w:t>
      </w:r>
      <w:r w:rsidR="00B772F1">
        <w:rPr>
          <w:rFonts w:ascii="Times New Roman" w:eastAsia="SimSun" w:hAnsi="Times New Roman" w:cs="Times New Roman" w:hint="eastAsia"/>
          <w:kern w:val="0"/>
          <w:sz w:val="24"/>
          <w:szCs w:val="24"/>
        </w:rPr>
        <w:t>8-12.</w:t>
      </w:r>
      <w:bookmarkEnd w:id="51"/>
      <w:bookmarkEnd w:id="52"/>
      <w:r w:rsidR="00B772F1">
        <w:rPr>
          <w:rFonts w:ascii="Times New Roman" w:eastAsia="SimSun" w:hAnsi="Times New Roman" w:cs="Times New Roman" w:hint="eastAsia"/>
          <w:kern w:val="0"/>
          <w:sz w:val="24"/>
          <w:szCs w:val="24"/>
        </w:rPr>
        <w:t xml:space="preserve"> </w:t>
      </w:r>
    </w:p>
    <w:p w14:paraId="7E0A5DF6"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 xml:space="preserve">4) The use of English is poor. I recommend that the manuscript be </w:t>
      </w:r>
      <w:bookmarkStart w:id="53" w:name="OLE_LINK121"/>
      <w:bookmarkStart w:id="54" w:name="OLE_LINK122"/>
      <w:r w:rsidRPr="00DA0312">
        <w:rPr>
          <w:rFonts w:ascii="Times New Roman" w:eastAsia="SimSun" w:hAnsi="Times New Roman" w:cs="Times New Roman"/>
          <w:i/>
          <w:kern w:val="0"/>
          <w:sz w:val="24"/>
          <w:szCs w:val="24"/>
        </w:rPr>
        <w:t>proof-read thoroughly by a native English speaker.</w:t>
      </w:r>
    </w:p>
    <w:p w14:paraId="6EC39D17" w14:textId="77777777" w:rsidR="00B772F1" w:rsidRPr="00DA0312" w:rsidRDefault="00B772F1" w:rsidP="00B772F1">
      <w:pPr>
        <w:widowControl/>
        <w:spacing w:beforeLines="50" w:before="156" w:afterLines="50" w:after="156"/>
        <w:rPr>
          <w:rFonts w:ascii="Times New Roman" w:eastAsia="SimSun" w:hAnsi="Times New Roman" w:cs="Times New Roman"/>
          <w:i/>
          <w:kern w:val="0"/>
          <w:sz w:val="24"/>
          <w:szCs w:val="24"/>
        </w:rPr>
      </w:pPr>
      <w:bookmarkStart w:id="55" w:name="OLE_LINK149"/>
      <w:bookmarkStart w:id="56" w:name="OLE_LINK150"/>
      <w:bookmarkStart w:id="57" w:name="OLE_LINK147"/>
      <w:bookmarkStart w:id="58" w:name="OLE_LINK148"/>
      <w:bookmarkEnd w:id="53"/>
      <w:bookmarkEnd w:id="54"/>
      <w:r w:rsidRPr="00DA0312">
        <w:rPr>
          <w:rFonts w:ascii="Times New Roman" w:eastAsia="SimSun" w:hAnsi="Times New Roman" w:cs="Times New Roman"/>
          <w:b/>
          <w:kern w:val="0"/>
          <w:sz w:val="24"/>
          <w:szCs w:val="24"/>
        </w:rPr>
        <w:t>Response:</w:t>
      </w:r>
      <w:r>
        <w:rPr>
          <w:rFonts w:ascii="Times New Roman" w:eastAsia="SimSun" w:hAnsi="Times New Roman" w:cs="Times New Roman"/>
          <w:b/>
          <w:kern w:val="0"/>
          <w:sz w:val="24"/>
          <w:szCs w:val="24"/>
        </w:rPr>
        <w:t xml:space="preserve"> </w:t>
      </w:r>
      <w:r>
        <w:rPr>
          <w:rFonts w:ascii="Times New Roman" w:eastAsia="SimSun" w:hAnsi="Times New Roman" w:cs="Times New Roman"/>
          <w:kern w:val="0"/>
          <w:sz w:val="24"/>
          <w:szCs w:val="24"/>
        </w:rPr>
        <w:t>D</w:t>
      </w:r>
      <w:r>
        <w:rPr>
          <w:rFonts w:ascii="Times New Roman" w:eastAsia="SimSun" w:hAnsi="Times New Roman" w:cs="Times New Roman" w:hint="eastAsia"/>
          <w:kern w:val="0"/>
          <w:sz w:val="24"/>
          <w:szCs w:val="24"/>
        </w:rPr>
        <w:t>one as suggested. The text has been extensively reworded</w:t>
      </w:r>
      <w:bookmarkEnd w:id="55"/>
      <w:bookmarkEnd w:id="56"/>
      <w:r>
        <w:rPr>
          <w:rFonts w:ascii="Times New Roman" w:eastAsia="SimSun" w:hAnsi="Times New Roman" w:cs="Times New Roman" w:hint="eastAsia"/>
          <w:kern w:val="0"/>
          <w:sz w:val="24"/>
          <w:szCs w:val="24"/>
        </w:rPr>
        <w:t xml:space="preserve">. </w:t>
      </w:r>
    </w:p>
    <w:bookmarkEnd w:id="57"/>
    <w:bookmarkEnd w:id="58"/>
    <w:p w14:paraId="616E612E" w14:textId="77777777" w:rsidR="00B772F1" w:rsidRDefault="00B772F1" w:rsidP="00E7125C">
      <w:pPr>
        <w:widowControl/>
        <w:spacing w:beforeLines="50" w:before="156" w:afterLines="50" w:after="156"/>
        <w:ind w:firstLineChars="200" w:firstLine="482"/>
        <w:rPr>
          <w:rFonts w:ascii="Times New Roman" w:eastAsia="SimSun" w:hAnsi="Times New Roman" w:cs="Times New Roman"/>
          <w:b/>
          <w:i/>
          <w:kern w:val="0"/>
          <w:sz w:val="24"/>
          <w:szCs w:val="24"/>
        </w:rPr>
      </w:pPr>
    </w:p>
    <w:p w14:paraId="62931C38" w14:textId="77777777" w:rsidR="005374AD" w:rsidRPr="00DA0312" w:rsidRDefault="005374AD" w:rsidP="00E7125C">
      <w:pPr>
        <w:widowControl/>
        <w:spacing w:beforeLines="50" w:before="156" w:afterLines="50" w:after="156"/>
        <w:ind w:firstLineChars="200" w:firstLine="482"/>
        <w:rPr>
          <w:rFonts w:ascii="Times New Roman" w:eastAsia="SimSun" w:hAnsi="Times New Roman" w:cs="Times New Roman"/>
          <w:b/>
          <w:i/>
          <w:kern w:val="0"/>
          <w:sz w:val="24"/>
          <w:szCs w:val="24"/>
        </w:rPr>
      </w:pPr>
      <w:r w:rsidRPr="00DA0312">
        <w:rPr>
          <w:rFonts w:ascii="Times New Roman" w:eastAsia="SimSun" w:hAnsi="Times New Roman" w:cs="Times New Roman"/>
          <w:b/>
          <w:i/>
          <w:kern w:val="0"/>
          <w:sz w:val="24"/>
          <w:szCs w:val="24"/>
        </w:rPr>
        <w:t>MINOR COMMENTS</w:t>
      </w:r>
    </w:p>
    <w:p w14:paraId="40AE6982" w14:textId="77777777" w:rsidR="005374AD" w:rsidRPr="00B772F1" w:rsidRDefault="00B772F1" w:rsidP="00B772F1">
      <w:pPr>
        <w:widowControl/>
        <w:spacing w:beforeLines="50" w:before="156" w:afterLines="50" w:after="156"/>
        <w:ind w:firstLine="480"/>
        <w:rPr>
          <w:rFonts w:ascii="Times New Roman" w:eastAsia="SimSun" w:hAnsi="Times New Roman" w:cs="Times New Roman"/>
          <w:i/>
          <w:kern w:val="0"/>
          <w:sz w:val="24"/>
          <w:szCs w:val="24"/>
        </w:rPr>
      </w:pPr>
      <w:r w:rsidRPr="00B772F1">
        <w:rPr>
          <w:rFonts w:ascii="Times New Roman" w:eastAsia="SimSun" w:hAnsi="Times New Roman" w:cs="Times New Roman"/>
          <w:i/>
          <w:kern w:val="0"/>
          <w:sz w:val="24"/>
          <w:szCs w:val="24"/>
        </w:rPr>
        <w:t xml:space="preserve">1) </w:t>
      </w:r>
      <w:r w:rsidR="005374AD" w:rsidRPr="00B772F1">
        <w:rPr>
          <w:rFonts w:ascii="Times New Roman" w:eastAsia="SimSun" w:hAnsi="Times New Roman" w:cs="Times New Roman"/>
          <w:i/>
          <w:kern w:val="0"/>
          <w:sz w:val="24"/>
          <w:szCs w:val="24"/>
        </w:rPr>
        <w:t>Page 5, line 42: How were the seven sets of initial conditions selected?</w:t>
      </w:r>
    </w:p>
    <w:p w14:paraId="7E127FE8" w14:textId="2A616049" w:rsidR="00B772F1" w:rsidRPr="00791AB8" w:rsidRDefault="00B772F1" w:rsidP="00791AB8">
      <w:pPr>
        <w:widowControl/>
        <w:spacing w:beforeLines="50" w:before="156" w:afterLines="50" w:after="156"/>
        <w:rPr>
          <w:rFonts w:ascii="Times New Roman" w:eastAsia="SimSun" w:hAnsi="Times New Roman" w:cs="Times New Roman"/>
          <w:kern w:val="0"/>
          <w:sz w:val="24"/>
          <w:szCs w:val="24"/>
        </w:rPr>
      </w:pPr>
      <w:bookmarkStart w:id="59" w:name="OLE_LINK125"/>
      <w:bookmarkStart w:id="60" w:name="OLE_LINK126"/>
      <w:r w:rsidRPr="00791AB8">
        <w:rPr>
          <w:rFonts w:ascii="Times New Roman" w:eastAsia="SimSun" w:hAnsi="Times New Roman" w:cs="Times New Roman"/>
          <w:b/>
          <w:kern w:val="0"/>
          <w:sz w:val="24"/>
          <w:szCs w:val="24"/>
        </w:rPr>
        <w:t>Response:</w:t>
      </w:r>
      <w:r w:rsidRPr="00791AB8">
        <w:rPr>
          <w:rFonts w:ascii="Times New Roman" w:eastAsia="SimSun" w:hAnsi="Times New Roman" w:cs="Times New Roman" w:hint="eastAsia"/>
          <w:kern w:val="0"/>
          <w:sz w:val="24"/>
          <w:szCs w:val="24"/>
        </w:rPr>
        <w:t xml:space="preserve"> </w:t>
      </w:r>
      <w:r w:rsidR="00906429" w:rsidRPr="00791AB8">
        <w:rPr>
          <w:rFonts w:ascii="Times New Roman" w:eastAsia="SimSun" w:hAnsi="Times New Roman" w:cs="Times New Roman"/>
          <w:kern w:val="0"/>
          <w:sz w:val="24"/>
          <w:szCs w:val="24"/>
        </w:rPr>
        <w:t xml:space="preserve">Seven </w:t>
      </w:r>
      <w:bookmarkEnd w:id="59"/>
      <w:bookmarkEnd w:id="60"/>
      <w:r w:rsidR="00906429" w:rsidRPr="00791AB8">
        <w:rPr>
          <w:rFonts w:ascii="Times New Roman" w:eastAsia="SimSun" w:hAnsi="Times New Roman" w:cs="Times New Roman"/>
          <w:kern w:val="0"/>
          <w:sz w:val="24"/>
          <w:szCs w:val="24"/>
        </w:rPr>
        <w:t xml:space="preserve">sets of initial conditions selected from the </w:t>
      </w:r>
      <w:r w:rsidR="00906429" w:rsidRPr="00791AB8">
        <w:rPr>
          <w:rFonts w:ascii="Times New Roman" w:eastAsia="SimSun" w:hAnsi="Times New Roman" w:cs="Times New Roman" w:hint="eastAsia"/>
          <w:kern w:val="0"/>
          <w:sz w:val="24"/>
          <w:szCs w:val="24"/>
        </w:rPr>
        <w:t xml:space="preserve">SC </w:t>
      </w:r>
      <w:r w:rsidR="00906429" w:rsidRPr="00791AB8">
        <w:rPr>
          <w:rFonts w:ascii="Times New Roman" w:eastAsia="SimSun" w:hAnsi="Times New Roman" w:cs="Times New Roman"/>
          <w:kern w:val="0"/>
          <w:sz w:val="24"/>
          <w:szCs w:val="24"/>
        </w:rPr>
        <w:t>equilibrium run</w:t>
      </w:r>
      <w:r w:rsidR="00906429" w:rsidRPr="00791AB8">
        <w:rPr>
          <w:rFonts w:ascii="Times New Roman" w:eastAsia="SimSun" w:hAnsi="Times New Roman" w:cs="Times New Roman" w:hint="eastAsia"/>
          <w:kern w:val="0"/>
          <w:sz w:val="24"/>
          <w:szCs w:val="24"/>
        </w:rPr>
        <w:t xml:space="preserve"> </w:t>
      </w:r>
      <w:bookmarkStart w:id="61" w:name="OLE_LINK94"/>
      <w:bookmarkStart w:id="62" w:name="OLE_LINK101"/>
      <w:r w:rsidR="00906429" w:rsidRPr="00791AB8">
        <w:rPr>
          <w:rFonts w:ascii="Times New Roman" w:eastAsia="SimSun" w:hAnsi="Times New Roman" w:cs="Times New Roman" w:hint="eastAsia"/>
          <w:kern w:val="0"/>
          <w:sz w:val="24"/>
          <w:szCs w:val="24"/>
        </w:rPr>
        <w:t>every 5 years apart from year 420 to 450</w:t>
      </w:r>
      <w:bookmarkEnd w:id="61"/>
      <w:bookmarkEnd w:id="62"/>
      <w:r w:rsidR="00906429" w:rsidRPr="00791AB8">
        <w:rPr>
          <w:rFonts w:ascii="Times New Roman" w:eastAsia="SimSun" w:hAnsi="Times New Roman" w:cs="Times New Roman"/>
          <w:kern w:val="0"/>
          <w:sz w:val="24"/>
          <w:szCs w:val="24"/>
        </w:rPr>
        <w:t xml:space="preserve"> are used to initialize </w:t>
      </w:r>
      <w:r w:rsidR="00906429" w:rsidRPr="00791AB8">
        <w:rPr>
          <w:rFonts w:ascii="Times New Roman" w:eastAsia="SimSun" w:hAnsi="Times New Roman" w:cs="Times New Roman" w:hint="eastAsia"/>
          <w:kern w:val="0"/>
          <w:sz w:val="24"/>
          <w:szCs w:val="24"/>
        </w:rPr>
        <w:t xml:space="preserve">atmospheric components of </w:t>
      </w:r>
      <w:r w:rsidR="00906429" w:rsidRPr="00791AB8">
        <w:rPr>
          <w:rFonts w:ascii="Times New Roman" w:eastAsia="SimSun" w:hAnsi="Times New Roman" w:cs="Times New Roman" w:hint="eastAsia"/>
          <w:kern w:val="0"/>
          <w:sz w:val="24"/>
          <w:szCs w:val="24"/>
        </w:rPr>
        <w:lastRenderedPageBreak/>
        <w:t xml:space="preserve">the </w:t>
      </w:r>
      <w:r w:rsidR="00906429" w:rsidRPr="00791AB8">
        <w:rPr>
          <w:rFonts w:ascii="Times New Roman" w:eastAsia="SimSun" w:hAnsi="Times New Roman" w:cs="Times New Roman"/>
          <w:kern w:val="0"/>
          <w:sz w:val="24"/>
          <w:szCs w:val="24"/>
        </w:rPr>
        <w:t>IE platform. The initial states for the single ocean model and the sea ice model are from the same initial set.</w:t>
      </w:r>
      <w:r w:rsidR="00906429" w:rsidRPr="00791AB8">
        <w:rPr>
          <w:rFonts w:ascii="Times New Roman" w:eastAsia="SimSun" w:hAnsi="Times New Roman" w:cs="Times New Roman" w:hint="eastAsia"/>
          <w:kern w:val="0"/>
          <w:sz w:val="24"/>
          <w:szCs w:val="24"/>
        </w:rPr>
        <w:t xml:space="preserve"> </w:t>
      </w:r>
      <w:bookmarkStart w:id="63" w:name="OLE_LINK129"/>
      <w:bookmarkStart w:id="64" w:name="OLE_LINK130"/>
      <w:r w:rsidR="00906429" w:rsidRPr="00791AB8">
        <w:rPr>
          <w:rFonts w:ascii="Times New Roman" w:eastAsia="SimSun" w:hAnsi="Times New Roman" w:cs="Times New Roman" w:hint="eastAsia"/>
          <w:kern w:val="0"/>
          <w:sz w:val="24"/>
          <w:szCs w:val="24"/>
        </w:rPr>
        <w:t xml:space="preserve">We have </w:t>
      </w:r>
      <w:r w:rsidR="00906429" w:rsidRPr="00791AB8">
        <w:rPr>
          <w:rFonts w:ascii="Times New Roman" w:eastAsia="SimSun" w:hAnsi="Times New Roman" w:cs="Times New Roman"/>
          <w:kern w:val="0"/>
          <w:sz w:val="24"/>
          <w:szCs w:val="24"/>
        </w:rPr>
        <w:t>clarif</w:t>
      </w:r>
      <w:r w:rsidR="0070248A">
        <w:rPr>
          <w:rFonts w:ascii="Times New Roman" w:eastAsia="SimSun" w:hAnsi="Times New Roman" w:cs="Times New Roman" w:hint="eastAsia"/>
          <w:kern w:val="0"/>
          <w:sz w:val="24"/>
          <w:szCs w:val="24"/>
        </w:rPr>
        <w:t xml:space="preserve">ied this </w:t>
      </w:r>
      <w:del w:id="65" w:author="ZHANGM.H." w:date="2013-08-22T08:34:00Z">
        <w:r w:rsidR="0070248A" w:rsidDel="000D24C1">
          <w:rPr>
            <w:rFonts w:ascii="Times New Roman" w:eastAsia="SimSun" w:hAnsi="Times New Roman" w:cs="Times New Roman" w:hint="eastAsia"/>
            <w:kern w:val="0"/>
            <w:sz w:val="24"/>
            <w:szCs w:val="24"/>
          </w:rPr>
          <w:delText xml:space="preserve">in </w:delText>
        </w:r>
      </w:del>
      <w:ins w:id="66" w:author="ZHANGM.H." w:date="2013-08-22T08:34:00Z">
        <w:r w:rsidR="000D24C1">
          <w:rPr>
            <w:rFonts w:ascii="Times New Roman" w:eastAsia="SimSun" w:hAnsi="Times New Roman" w:cs="Times New Roman"/>
            <w:kern w:val="0"/>
            <w:sz w:val="24"/>
            <w:szCs w:val="24"/>
          </w:rPr>
          <w:t>o</w:t>
        </w:r>
        <w:r w:rsidR="000D24C1">
          <w:rPr>
            <w:rFonts w:ascii="Times New Roman" w:eastAsia="SimSun" w:hAnsi="Times New Roman" w:cs="Times New Roman" w:hint="eastAsia"/>
            <w:kern w:val="0"/>
            <w:sz w:val="24"/>
            <w:szCs w:val="24"/>
          </w:rPr>
          <w:t xml:space="preserve">n </w:t>
        </w:r>
      </w:ins>
      <w:r w:rsidR="0070248A">
        <w:rPr>
          <w:rFonts w:ascii="Times New Roman" w:eastAsia="SimSun" w:hAnsi="Times New Roman" w:cs="Times New Roman" w:hint="eastAsia"/>
          <w:kern w:val="0"/>
          <w:sz w:val="24"/>
          <w:szCs w:val="24"/>
        </w:rPr>
        <w:t>Page 7, Line 9-11</w:t>
      </w:r>
      <w:r w:rsidR="00906429" w:rsidRPr="00791AB8">
        <w:rPr>
          <w:rFonts w:ascii="Times New Roman" w:eastAsia="SimSun" w:hAnsi="Times New Roman" w:cs="Times New Roman" w:hint="eastAsia"/>
          <w:kern w:val="0"/>
          <w:sz w:val="24"/>
          <w:szCs w:val="24"/>
        </w:rPr>
        <w:t>.</w:t>
      </w:r>
    </w:p>
    <w:bookmarkEnd w:id="63"/>
    <w:bookmarkEnd w:id="64"/>
    <w:p w14:paraId="26C1E5C3"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B772F1">
        <w:rPr>
          <w:rFonts w:ascii="Times New Roman" w:eastAsia="SimSun" w:hAnsi="Times New Roman" w:cs="Times New Roman"/>
          <w:i/>
          <w:kern w:val="0"/>
          <w:sz w:val="24"/>
          <w:szCs w:val="24"/>
        </w:rPr>
        <w:t>2) Page 5, line 55: How long is the coupling step?</w:t>
      </w:r>
    </w:p>
    <w:p w14:paraId="779834B1" w14:textId="206C1B3F" w:rsidR="00906429" w:rsidRPr="00791AB8" w:rsidRDefault="00906429" w:rsidP="00791AB8">
      <w:pPr>
        <w:widowControl/>
        <w:spacing w:beforeLines="50" w:before="156" w:afterLines="50" w:after="156"/>
        <w:rPr>
          <w:rFonts w:ascii="Times New Roman" w:eastAsia="SimSun" w:hAnsi="Times New Roman" w:cs="Times New Roman"/>
          <w:kern w:val="0"/>
          <w:sz w:val="24"/>
          <w:szCs w:val="24"/>
        </w:rPr>
      </w:pPr>
      <w:bookmarkStart w:id="67" w:name="OLE_LINK131"/>
      <w:bookmarkStart w:id="68" w:name="OLE_LINK132"/>
      <w:r w:rsidRPr="00791AB8">
        <w:rPr>
          <w:rFonts w:ascii="Times New Roman" w:eastAsia="SimSun" w:hAnsi="Times New Roman" w:cs="Times New Roman"/>
          <w:b/>
          <w:kern w:val="0"/>
          <w:sz w:val="24"/>
          <w:szCs w:val="24"/>
        </w:rPr>
        <w:t>Response:</w:t>
      </w:r>
      <w:r w:rsidRPr="00791AB8">
        <w:rPr>
          <w:rFonts w:ascii="Times New Roman" w:eastAsia="SimSun" w:hAnsi="Times New Roman" w:cs="Times New Roman" w:hint="eastAsia"/>
          <w:kern w:val="0"/>
          <w:sz w:val="24"/>
          <w:szCs w:val="24"/>
        </w:rPr>
        <w:t xml:space="preserve"> </w:t>
      </w:r>
      <w:r w:rsidRPr="00791AB8">
        <w:rPr>
          <w:rFonts w:ascii="Times New Roman" w:eastAsia="SimSun" w:hAnsi="Times New Roman" w:cs="Times New Roman"/>
          <w:kern w:val="0"/>
          <w:sz w:val="24"/>
          <w:szCs w:val="24"/>
        </w:rPr>
        <w:t>The single ocean mo</w:t>
      </w:r>
      <w:bookmarkEnd w:id="67"/>
      <w:bookmarkEnd w:id="68"/>
      <w:r w:rsidRPr="00791AB8">
        <w:rPr>
          <w:rFonts w:ascii="Times New Roman" w:eastAsia="SimSun" w:hAnsi="Times New Roman" w:cs="Times New Roman"/>
          <w:kern w:val="0"/>
          <w:sz w:val="24"/>
          <w:szCs w:val="24"/>
        </w:rPr>
        <w:t>del and the sea ice model are coupled with the ensemble mean flux of the multiple atmospheric members at every coupling step, one day for the ocean model and 60 minutes for the sea ice model.</w:t>
      </w:r>
      <w:r w:rsidRPr="00791AB8">
        <w:rPr>
          <w:rFonts w:ascii="Times New Roman" w:eastAsia="SimSun" w:hAnsi="Times New Roman" w:cs="Times New Roman" w:hint="eastAsia"/>
          <w:kern w:val="0"/>
          <w:sz w:val="24"/>
          <w:szCs w:val="24"/>
        </w:rPr>
        <w:t xml:space="preserve"> We have </w:t>
      </w:r>
      <w:r w:rsidRPr="00791AB8">
        <w:rPr>
          <w:rFonts w:ascii="Times New Roman" w:eastAsia="SimSun" w:hAnsi="Times New Roman" w:cs="Times New Roman"/>
          <w:kern w:val="0"/>
          <w:sz w:val="24"/>
          <w:szCs w:val="24"/>
        </w:rPr>
        <w:t>clarif</w:t>
      </w:r>
      <w:r w:rsidR="0070248A">
        <w:rPr>
          <w:rFonts w:ascii="Times New Roman" w:eastAsia="SimSun" w:hAnsi="Times New Roman" w:cs="Times New Roman" w:hint="eastAsia"/>
          <w:kern w:val="0"/>
          <w:sz w:val="24"/>
          <w:szCs w:val="24"/>
        </w:rPr>
        <w:t xml:space="preserve">ied this </w:t>
      </w:r>
      <w:del w:id="69" w:author="ZHANGM.H." w:date="2013-08-22T08:34:00Z">
        <w:r w:rsidR="0070248A" w:rsidDel="000D24C1">
          <w:rPr>
            <w:rFonts w:ascii="Times New Roman" w:eastAsia="SimSun" w:hAnsi="Times New Roman" w:cs="Times New Roman" w:hint="eastAsia"/>
            <w:kern w:val="0"/>
            <w:sz w:val="24"/>
            <w:szCs w:val="24"/>
          </w:rPr>
          <w:delText xml:space="preserve">in </w:delText>
        </w:r>
      </w:del>
      <w:ins w:id="70" w:author="ZHANGM.H." w:date="2013-08-22T08:34:00Z">
        <w:r w:rsidR="000D24C1">
          <w:rPr>
            <w:rFonts w:ascii="Times New Roman" w:eastAsia="SimSun" w:hAnsi="Times New Roman" w:cs="Times New Roman"/>
            <w:kern w:val="0"/>
            <w:sz w:val="24"/>
            <w:szCs w:val="24"/>
          </w:rPr>
          <w:t>o</w:t>
        </w:r>
        <w:r w:rsidR="000D24C1">
          <w:rPr>
            <w:rFonts w:ascii="Times New Roman" w:eastAsia="SimSun" w:hAnsi="Times New Roman" w:cs="Times New Roman" w:hint="eastAsia"/>
            <w:kern w:val="0"/>
            <w:sz w:val="24"/>
            <w:szCs w:val="24"/>
          </w:rPr>
          <w:t xml:space="preserve">n </w:t>
        </w:r>
      </w:ins>
      <w:r w:rsidR="0070248A">
        <w:rPr>
          <w:rFonts w:ascii="Times New Roman" w:eastAsia="SimSun" w:hAnsi="Times New Roman" w:cs="Times New Roman" w:hint="eastAsia"/>
          <w:kern w:val="0"/>
          <w:sz w:val="24"/>
          <w:szCs w:val="24"/>
        </w:rPr>
        <w:t>Page 7, Line 12-15</w:t>
      </w:r>
      <w:r w:rsidRPr="00791AB8">
        <w:rPr>
          <w:rFonts w:ascii="Times New Roman" w:eastAsia="SimSun" w:hAnsi="Times New Roman" w:cs="Times New Roman" w:hint="eastAsia"/>
          <w:kern w:val="0"/>
          <w:sz w:val="24"/>
          <w:szCs w:val="24"/>
        </w:rPr>
        <w:t>.</w:t>
      </w:r>
    </w:p>
    <w:p w14:paraId="252A55C0" w14:textId="77777777" w:rsidR="00DB379E"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B772F1">
        <w:rPr>
          <w:rFonts w:ascii="Times New Roman" w:eastAsia="SimSun" w:hAnsi="Times New Roman" w:cs="Times New Roman"/>
          <w:i/>
          <w:kern w:val="0"/>
          <w:sz w:val="24"/>
          <w:szCs w:val="24"/>
        </w:rPr>
        <w:t>3) Figures 1-3 were too small for me to be able to see clearly. But from what I could see, the color bar on Figure 2(b) will need to be improved. Using a single color for most of the globe (dark green, from -1 to 0) is a poor choice. I would like to see contours at -0.25, -0.5, and -0.75.</w:t>
      </w:r>
    </w:p>
    <w:p w14:paraId="64286C82" w14:textId="630475C6" w:rsidR="00906429" w:rsidRPr="00791AB8" w:rsidRDefault="00906429" w:rsidP="00791AB8">
      <w:pPr>
        <w:widowControl/>
        <w:spacing w:beforeLines="50" w:before="156" w:afterLines="50" w:after="156"/>
        <w:rPr>
          <w:rFonts w:ascii="Times New Roman" w:eastAsia="SimSun" w:hAnsi="Times New Roman" w:cs="Times New Roman"/>
          <w:kern w:val="0"/>
          <w:sz w:val="24"/>
          <w:szCs w:val="24"/>
        </w:rPr>
      </w:pPr>
      <w:r w:rsidRPr="00791AB8">
        <w:rPr>
          <w:rFonts w:ascii="Times New Roman" w:eastAsia="SimSun" w:hAnsi="Times New Roman" w:cs="Times New Roman"/>
          <w:b/>
          <w:kern w:val="0"/>
          <w:sz w:val="24"/>
          <w:szCs w:val="24"/>
        </w:rPr>
        <w:t>Response:</w:t>
      </w:r>
      <w:r w:rsidRPr="00791AB8">
        <w:rPr>
          <w:rFonts w:ascii="Times New Roman" w:eastAsia="SimSun" w:hAnsi="Times New Roman" w:cs="Times New Roman" w:hint="eastAsia"/>
          <w:kern w:val="0"/>
          <w:sz w:val="24"/>
          <w:szCs w:val="24"/>
        </w:rPr>
        <w:t xml:space="preserve"> Done as suggested. </w:t>
      </w:r>
      <w:r w:rsidR="00791AB8" w:rsidRPr="00791AB8">
        <w:rPr>
          <w:rFonts w:ascii="Times New Roman" w:eastAsia="SimSun" w:hAnsi="Times New Roman" w:cs="Times New Roman" w:hint="eastAsia"/>
          <w:kern w:val="0"/>
          <w:sz w:val="24"/>
          <w:szCs w:val="24"/>
        </w:rPr>
        <w:t xml:space="preserve">We </w:t>
      </w:r>
      <w:ins w:id="71" w:author="ZHANGM.H." w:date="2013-08-22T08:34:00Z">
        <w:r w:rsidR="000D24C1">
          <w:rPr>
            <w:rFonts w:ascii="Times New Roman" w:eastAsia="SimSun" w:hAnsi="Times New Roman" w:cs="Times New Roman"/>
            <w:kern w:val="0"/>
            <w:sz w:val="24"/>
            <w:szCs w:val="24"/>
          </w:rPr>
          <w:t xml:space="preserve">have </w:t>
        </w:r>
      </w:ins>
      <w:del w:id="72" w:author="ZHANGM.H." w:date="2013-08-22T08:35:00Z">
        <w:r w:rsidR="00791AB8" w:rsidRPr="00791AB8" w:rsidDel="000D24C1">
          <w:rPr>
            <w:rFonts w:ascii="Times New Roman" w:eastAsia="SimSun" w:hAnsi="Times New Roman" w:cs="Times New Roman"/>
            <w:kern w:val="0"/>
            <w:sz w:val="24"/>
            <w:szCs w:val="24"/>
          </w:rPr>
          <w:delText>redraw</w:delText>
        </w:r>
        <w:r w:rsidR="00791AB8" w:rsidRPr="00791AB8" w:rsidDel="000D24C1">
          <w:rPr>
            <w:rFonts w:ascii="Times New Roman" w:eastAsia="SimSun" w:hAnsi="Times New Roman" w:cs="Times New Roman" w:hint="eastAsia"/>
            <w:kern w:val="0"/>
            <w:sz w:val="24"/>
            <w:szCs w:val="24"/>
          </w:rPr>
          <w:delText xml:space="preserve">ed </w:delText>
        </w:r>
      </w:del>
      <w:ins w:id="73" w:author="ZHANGM.H." w:date="2013-08-22T08:35:00Z">
        <w:r w:rsidR="000D24C1" w:rsidRPr="00791AB8">
          <w:rPr>
            <w:rFonts w:ascii="Times New Roman" w:eastAsia="SimSun" w:hAnsi="Times New Roman" w:cs="Times New Roman"/>
            <w:kern w:val="0"/>
            <w:sz w:val="24"/>
            <w:szCs w:val="24"/>
          </w:rPr>
          <w:t>redraw</w:t>
        </w:r>
        <w:r w:rsidR="000D24C1">
          <w:rPr>
            <w:rFonts w:ascii="Times New Roman" w:eastAsia="SimSun" w:hAnsi="Times New Roman" w:cs="Times New Roman"/>
            <w:kern w:val="0"/>
            <w:sz w:val="24"/>
            <w:szCs w:val="24"/>
          </w:rPr>
          <w:t>n</w:t>
        </w:r>
        <w:r w:rsidR="000D24C1" w:rsidRPr="00791AB8">
          <w:rPr>
            <w:rFonts w:ascii="Times New Roman" w:eastAsia="SimSun" w:hAnsi="Times New Roman" w:cs="Times New Roman" w:hint="eastAsia"/>
            <w:kern w:val="0"/>
            <w:sz w:val="24"/>
            <w:szCs w:val="24"/>
          </w:rPr>
          <w:t xml:space="preserve"> </w:t>
        </w:r>
      </w:ins>
      <w:r w:rsidR="00791AB8" w:rsidRPr="00791AB8">
        <w:rPr>
          <w:rFonts w:ascii="Times New Roman" w:eastAsia="SimSun" w:hAnsi="Times New Roman" w:cs="Times New Roman" w:hint="eastAsia"/>
          <w:kern w:val="0"/>
          <w:sz w:val="24"/>
          <w:szCs w:val="24"/>
        </w:rPr>
        <w:t>Figure 2b (</w:t>
      </w:r>
      <w:r w:rsidRPr="00791AB8">
        <w:rPr>
          <w:rFonts w:ascii="Times New Roman" w:eastAsia="SimSun" w:hAnsi="Times New Roman" w:cs="Times New Roman" w:hint="eastAsia"/>
          <w:kern w:val="0"/>
          <w:sz w:val="24"/>
          <w:szCs w:val="24"/>
        </w:rPr>
        <w:t xml:space="preserve">Figure 4b </w:t>
      </w:r>
      <w:r w:rsidR="00791AB8" w:rsidRPr="00791AB8">
        <w:rPr>
          <w:rFonts w:ascii="Times New Roman" w:eastAsia="SimSun" w:hAnsi="Times New Roman" w:cs="Times New Roman" w:hint="eastAsia"/>
          <w:kern w:val="0"/>
          <w:sz w:val="24"/>
          <w:szCs w:val="24"/>
        </w:rPr>
        <w:t xml:space="preserve">in the </w:t>
      </w:r>
      <w:r w:rsidR="00110C93">
        <w:rPr>
          <w:rFonts w:ascii="Times New Roman" w:eastAsia="SimSun" w:hAnsi="Times New Roman" w:cs="Times New Roman"/>
          <w:kern w:val="0"/>
          <w:sz w:val="24"/>
          <w:szCs w:val="24"/>
        </w:rPr>
        <w:t>revised</w:t>
      </w:r>
      <w:r w:rsidR="00791AB8" w:rsidRPr="00791AB8">
        <w:rPr>
          <w:rFonts w:ascii="Times New Roman" w:eastAsia="SimSun" w:hAnsi="Times New Roman" w:cs="Times New Roman" w:hint="eastAsia"/>
          <w:kern w:val="0"/>
          <w:sz w:val="24"/>
          <w:szCs w:val="24"/>
        </w:rPr>
        <w:t xml:space="preserve"> </w:t>
      </w:r>
      <w:r w:rsidRPr="00791AB8">
        <w:rPr>
          <w:rFonts w:ascii="Times New Roman" w:eastAsia="SimSun" w:hAnsi="Times New Roman" w:cs="Times New Roman" w:hint="eastAsia"/>
          <w:kern w:val="0"/>
          <w:sz w:val="24"/>
          <w:szCs w:val="24"/>
        </w:rPr>
        <w:t>manuscript)</w:t>
      </w:r>
      <w:r w:rsidR="00791AB8" w:rsidRPr="00791AB8">
        <w:rPr>
          <w:rFonts w:ascii="Times New Roman" w:eastAsia="SimSun" w:hAnsi="Times New Roman" w:cs="Times New Roman" w:hint="eastAsia"/>
          <w:kern w:val="0"/>
          <w:sz w:val="24"/>
          <w:szCs w:val="24"/>
        </w:rPr>
        <w:t>.</w:t>
      </w:r>
      <w:r w:rsidRPr="00791AB8">
        <w:rPr>
          <w:rFonts w:ascii="Times New Roman" w:eastAsia="SimSun" w:hAnsi="Times New Roman" w:cs="Times New Roman" w:hint="eastAsia"/>
          <w:kern w:val="0"/>
          <w:sz w:val="24"/>
          <w:szCs w:val="24"/>
        </w:rPr>
        <w:t xml:space="preserve"> </w:t>
      </w:r>
      <w:r w:rsidR="00791AB8" w:rsidRPr="00791AB8">
        <w:rPr>
          <w:rFonts w:ascii="Times New Roman" w:eastAsia="SimSun" w:hAnsi="Times New Roman" w:cs="Times New Roman" w:hint="eastAsia"/>
          <w:kern w:val="0"/>
          <w:sz w:val="24"/>
          <w:szCs w:val="24"/>
        </w:rPr>
        <w:t>Although t</w:t>
      </w:r>
      <w:r w:rsidRPr="00791AB8">
        <w:rPr>
          <w:rFonts w:ascii="Times New Roman" w:eastAsia="SimSun" w:hAnsi="Times New Roman" w:cs="Times New Roman" w:hint="eastAsia"/>
          <w:kern w:val="0"/>
          <w:sz w:val="24"/>
          <w:szCs w:val="24"/>
        </w:rPr>
        <w:t>he changes in the tropics</w:t>
      </w:r>
      <w:r w:rsidR="00791AB8" w:rsidRPr="00791AB8">
        <w:rPr>
          <w:rFonts w:ascii="Times New Roman" w:eastAsia="SimSun" w:hAnsi="Times New Roman" w:cs="Times New Roman" w:hint="eastAsia"/>
          <w:kern w:val="0"/>
          <w:sz w:val="24"/>
          <w:szCs w:val="24"/>
        </w:rPr>
        <w:t xml:space="preserve"> are small, the cooling is significant in the eastern tropical Pacific, tropical Atlantic</w:t>
      </w:r>
      <w:ins w:id="74" w:author="ZHANGM.H." w:date="2013-08-22T08:35:00Z">
        <w:r w:rsidR="000D24C1">
          <w:rPr>
            <w:rFonts w:ascii="Times New Roman" w:eastAsia="SimSun" w:hAnsi="Times New Roman" w:cs="Times New Roman"/>
            <w:kern w:val="0"/>
            <w:sz w:val="24"/>
            <w:szCs w:val="24"/>
          </w:rPr>
          <w:t>,</w:t>
        </w:r>
      </w:ins>
      <w:bookmarkStart w:id="75" w:name="_GoBack"/>
      <w:bookmarkEnd w:id="75"/>
      <w:r w:rsidR="00791AB8" w:rsidRPr="00791AB8">
        <w:rPr>
          <w:rFonts w:ascii="Times New Roman" w:eastAsia="SimSun" w:hAnsi="Times New Roman" w:cs="Times New Roman" w:hint="eastAsia"/>
          <w:kern w:val="0"/>
          <w:sz w:val="24"/>
          <w:szCs w:val="24"/>
        </w:rPr>
        <w:t xml:space="preserve"> and some spots in the North Indian Ocean</w:t>
      </w:r>
      <w:r w:rsidR="00791AB8" w:rsidRPr="00791AB8">
        <w:rPr>
          <w:rFonts w:ascii="Times New Roman" w:eastAsia="SimSun" w:hAnsi="Times New Roman" w:cs="Times New Roman"/>
          <w:kern w:val="0"/>
          <w:sz w:val="24"/>
          <w:szCs w:val="24"/>
        </w:rPr>
        <w:t>.</w:t>
      </w:r>
    </w:p>
    <w:sectPr w:rsidR="00906429" w:rsidRPr="00791AB8">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00658" w14:textId="77777777" w:rsidR="002023B2" w:rsidRDefault="002023B2" w:rsidP="005374AD">
      <w:r>
        <w:separator/>
      </w:r>
    </w:p>
  </w:endnote>
  <w:endnote w:type="continuationSeparator" w:id="0">
    <w:p w14:paraId="37D72C51" w14:textId="77777777" w:rsidR="002023B2" w:rsidRDefault="002023B2" w:rsidP="0053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vTimes">
    <w:altName w:val="SimSun"/>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CCEB8" w14:textId="77777777" w:rsidR="005301E4" w:rsidRDefault="005301E4" w:rsidP="003861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BABA5F" w14:textId="77777777" w:rsidR="005301E4" w:rsidRDefault="005301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7B291" w14:textId="77777777" w:rsidR="005301E4" w:rsidRDefault="005301E4" w:rsidP="003861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24C1">
      <w:rPr>
        <w:rStyle w:val="PageNumber"/>
        <w:noProof/>
      </w:rPr>
      <w:t>3</w:t>
    </w:r>
    <w:r>
      <w:rPr>
        <w:rStyle w:val="PageNumber"/>
      </w:rPr>
      <w:fldChar w:fldCharType="end"/>
    </w:r>
  </w:p>
  <w:p w14:paraId="068BD56F" w14:textId="77777777" w:rsidR="005301E4" w:rsidRDefault="005301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70C65" w14:textId="77777777" w:rsidR="002023B2" w:rsidRDefault="002023B2" w:rsidP="005374AD">
      <w:r>
        <w:separator/>
      </w:r>
    </w:p>
  </w:footnote>
  <w:footnote w:type="continuationSeparator" w:id="0">
    <w:p w14:paraId="72F8883F" w14:textId="77777777" w:rsidR="002023B2" w:rsidRDefault="002023B2" w:rsidP="005374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66AB0"/>
    <w:multiLevelType w:val="hybridMultilevel"/>
    <w:tmpl w:val="0A12C5B0"/>
    <w:lvl w:ilvl="0" w:tplc="3D3C7AA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97"/>
    <w:rsid w:val="00075999"/>
    <w:rsid w:val="000D24C1"/>
    <w:rsid w:val="00110C93"/>
    <w:rsid w:val="00134B21"/>
    <w:rsid w:val="00143BCC"/>
    <w:rsid w:val="00176C95"/>
    <w:rsid w:val="002023B2"/>
    <w:rsid w:val="00283CC8"/>
    <w:rsid w:val="002D0025"/>
    <w:rsid w:val="0038614B"/>
    <w:rsid w:val="00420249"/>
    <w:rsid w:val="005301E4"/>
    <w:rsid w:val="005374AD"/>
    <w:rsid w:val="005E3D42"/>
    <w:rsid w:val="006B25B3"/>
    <w:rsid w:val="0070248A"/>
    <w:rsid w:val="00736481"/>
    <w:rsid w:val="00791AB8"/>
    <w:rsid w:val="007A7612"/>
    <w:rsid w:val="0086039D"/>
    <w:rsid w:val="00906429"/>
    <w:rsid w:val="00A86B11"/>
    <w:rsid w:val="00B05697"/>
    <w:rsid w:val="00B772F1"/>
    <w:rsid w:val="00C80DB4"/>
    <w:rsid w:val="00D34180"/>
    <w:rsid w:val="00DA0312"/>
    <w:rsid w:val="00DB379E"/>
    <w:rsid w:val="00DB565B"/>
    <w:rsid w:val="00E7125C"/>
    <w:rsid w:val="00ED1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D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61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4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374AD"/>
    <w:rPr>
      <w:sz w:val="18"/>
      <w:szCs w:val="18"/>
    </w:rPr>
  </w:style>
  <w:style w:type="paragraph" w:styleId="Footer">
    <w:name w:val="footer"/>
    <w:basedOn w:val="Normal"/>
    <w:link w:val="FooterChar"/>
    <w:uiPriority w:val="99"/>
    <w:unhideWhenUsed/>
    <w:rsid w:val="005374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374AD"/>
    <w:rPr>
      <w:sz w:val="18"/>
      <w:szCs w:val="18"/>
    </w:rPr>
  </w:style>
  <w:style w:type="paragraph" w:styleId="ListParagraph">
    <w:name w:val="List Paragraph"/>
    <w:basedOn w:val="Normal"/>
    <w:uiPriority w:val="34"/>
    <w:qFormat/>
    <w:rsid w:val="00DA0312"/>
    <w:pPr>
      <w:ind w:firstLineChars="200" w:firstLine="420"/>
    </w:pPr>
  </w:style>
  <w:style w:type="character" w:styleId="PageNumber">
    <w:name w:val="page number"/>
    <w:basedOn w:val="DefaultParagraphFont"/>
    <w:uiPriority w:val="99"/>
    <w:semiHidden/>
    <w:unhideWhenUsed/>
    <w:rsid w:val="00791A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61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4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374AD"/>
    <w:rPr>
      <w:sz w:val="18"/>
      <w:szCs w:val="18"/>
    </w:rPr>
  </w:style>
  <w:style w:type="paragraph" w:styleId="Footer">
    <w:name w:val="footer"/>
    <w:basedOn w:val="Normal"/>
    <w:link w:val="FooterChar"/>
    <w:uiPriority w:val="99"/>
    <w:unhideWhenUsed/>
    <w:rsid w:val="005374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374AD"/>
    <w:rPr>
      <w:sz w:val="18"/>
      <w:szCs w:val="18"/>
    </w:rPr>
  </w:style>
  <w:style w:type="paragraph" w:styleId="ListParagraph">
    <w:name w:val="List Paragraph"/>
    <w:basedOn w:val="Normal"/>
    <w:uiPriority w:val="34"/>
    <w:qFormat/>
    <w:rsid w:val="00DA0312"/>
    <w:pPr>
      <w:ind w:firstLineChars="200" w:firstLine="420"/>
    </w:pPr>
  </w:style>
  <w:style w:type="character" w:styleId="PageNumber">
    <w:name w:val="page number"/>
    <w:basedOn w:val="DefaultParagraphFont"/>
    <w:uiPriority w:val="99"/>
    <w:semiHidden/>
    <w:unhideWhenUsed/>
    <w:rsid w:val="00791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JieZHANG</dc:creator>
  <cp:lastModifiedBy>ZHANGM.H.</cp:lastModifiedBy>
  <cp:revision>3</cp:revision>
  <dcterms:created xsi:type="dcterms:W3CDTF">2013-08-22T12:30:00Z</dcterms:created>
  <dcterms:modified xsi:type="dcterms:W3CDTF">2013-08-22T12:35:00Z</dcterms:modified>
</cp:coreProperties>
</file>