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773" w:rsidRPr="00AA16F0" w:rsidRDefault="000C7773" w:rsidP="000C7773">
      <w:pPr>
        <w:spacing w:line="480" w:lineRule="auto"/>
        <w:jc w:val="center"/>
        <w:rPr>
          <w:rFonts w:ascii="Times New Roman" w:eastAsia="SimSun" w:hAnsi="Times New Roman" w:cs="Times New Roman"/>
          <w:b/>
          <w:bCs/>
          <w:sz w:val="28"/>
          <w:szCs w:val="28"/>
          <w:lang w:eastAsia="zh-CN"/>
        </w:rPr>
      </w:pPr>
      <w:bookmarkStart w:id="0" w:name="OLE_LINK99"/>
      <w:bookmarkStart w:id="1" w:name="OLE_LINK100"/>
      <w:bookmarkStart w:id="2" w:name="OLE_LINK103"/>
      <w:bookmarkStart w:id="3" w:name="OLE_LINK104"/>
      <w:bookmarkStart w:id="4" w:name="OLE_LINK59"/>
      <w:bookmarkStart w:id="5" w:name="OLE_LINK60"/>
      <w:bookmarkStart w:id="6" w:name="OLE_LINK48"/>
      <w:bookmarkStart w:id="7" w:name="OLE_LINK49"/>
      <w:r w:rsidRPr="00AA16F0">
        <w:rPr>
          <w:rFonts w:ascii="Times New Roman" w:eastAsia="SimSun" w:hAnsi="Times New Roman" w:cs="Times New Roman" w:hint="eastAsia"/>
          <w:b/>
          <w:bCs/>
          <w:sz w:val="28"/>
          <w:szCs w:val="28"/>
          <w:lang w:eastAsia="zh-CN"/>
        </w:rPr>
        <w:t xml:space="preserve">Climate impacts of </w:t>
      </w:r>
      <w:bookmarkStart w:id="8" w:name="OLE_LINK97"/>
      <w:bookmarkStart w:id="9" w:name="OLE_LINK98"/>
      <w:bookmarkStart w:id="10" w:name="OLE_LINK11"/>
      <w:bookmarkStart w:id="11" w:name="OLE_LINK12"/>
      <w:r w:rsidRPr="00AA16F0">
        <w:rPr>
          <w:rFonts w:ascii="Times New Roman" w:eastAsia="SimSun" w:hAnsi="Times New Roman" w:cs="Times New Roman" w:hint="eastAsia"/>
          <w:b/>
          <w:bCs/>
          <w:sz w:val="28"/>
          <w:szCs w:val="28"/>
          <w:lang w:eastAsia="zh-CN"/>
        </w:rPr>
        <w:t xml:space="preserve">stochastic </w:t>
      </w:r>
      <w:r>
        <w:rPr>
          <w:rFonts w:ascii="Times New Roman" w:eastAsia="SimSun" w:hAnsi="Times New Roman" w:cs="Times New Roman"/>
          <w:b/>
          <w:bCs/>
          <w:sz w:val="28"/>
          <w:szCs w:val="28"/>
          <w:lang w:eastAsia="zh-CN"/>
        </w:rPr>
        <w:t xml:space="preserve">atmospheric </w:t>
      </w:r>
      <w:r w:rsidRPr="00AA16F0">
        <w:rPr>
          <w:rFonts w:ascii="Times New Roman" w:eastAsia="SimSun" w:hAnsi="Times New Roman" w:cs="Times New Roman" w:hint="eastAsia"/>
          <w:b/>
          <w:bCs/>
          <w:sz w:val="28"/>
          <w:szCs w:val="28"/>
          <w:lang w:eastAsia="zh-CN"/>
        </w:rPr>
        <w:t>perturbations</w:t>
      </w:r>
      <w:bookmarkEnd w:id="8"/>
      <w:bookmarkEnd w:id="9"/>
      <w:r w:rsidRPr="00AA16F0">
        <w:rPr>
          <w:rFonts w:ascii="Times New Roman" w:eastAsia="SimSun" w:hAnsi="Times New Roman" w:cs="Times New Roman" w:hint="eastAsia"/>
          <w:b/>
          <w:bCs/>
          <w:sz w:val="28"/>
          <w:szCs w:val="28"/>
          <w:lang w:eastAsia="zh-CN"/>
        </w:rPr>
        <w:t xml:space="preserve"> </w:t>
      </w:r>
      <w:bookmarkEnd w:id="10"/>
      <w:bookmarkEnd w:id="11"/>
      <w:r w:rsidRPr="00AA16F0">
        <w:rPr>
          <w:rFonts w:ascii="Times New Roman" w:eastAsia="SimSun" w:hAnsi="Times New Roman" w:cs="Times New Roman" w:hint="eastAsia"/>
          <w:b/>
          <w:bCs/>
          <w:sz w:val="28"/>
          <w:szCs w:val="28"/>
          <w:lang w:eastAsia="zh-CN"/>
        </w:rPr>
        <w:t>on the ocean</w:t>
      </w:r>
      <w:bookmarkEnd w:id="0"/>
      <w:bookmarkEnd w:id="1"/>
      <w:bookmarkEnd w:id="2"/>
      <w:bookmarkEnd w:id="3"/>
    </w:p>
    <w:bookmarkEnd w:id="4"/>
    <w:bookmarkEnd w:id="5"/>
    <w:p w:rsidR="000C7773" w:rsidRPr="00112DB8" w:rsidRDefault="000C7773" w:rsidP="000C7773">
      <w:pPr>
        <w:spacing w:line="480" w:lineRule="auto"/>
        <w:jc w:val="center"/>
        <w:rPr>
          <w:rFonts w:ascii="Times New Roman" w:eastAsia="SimSun" w:hAnsi="Times New Roman" w:cs="Times New Roman"/>
          <w:b/>
          <w:sz w:val="28"/>
          <w:szCs w:val="28"/>
          <w:lang w:eastAsia="zh-CN"/>
        </w:rPr>
      </w:pPr>
      <w:r w:rsidRPr="00112DB8">
        <w:rPr>
          <w:rFonts w:ascii="Times New Roman" w:eastAsia="SimSun" w:hAnsi="Times New Roman" w:cs="Times New Roman" w:hint="eastAsia"/>
          <w:bCs/>
          <w:sz w:val="28"/>
          <w:szCs w:val="28"/>
          <w:lang w:eastAsia="zh-CN"/>
        </w:rPr>
        <w:t>Short Title:</w:t>
      </w:r>
      <w:r w:rsidRPr="00112DB8">
        <w:rPr>
          <w:rFonts w:ascii="Times New Roman" w:eastAsia="SimSun" w:hAnsi="Times New Roman" w:cs="Times New Roman"/>
          <w:b/>
          <w:bCs/>
          <w:sz w:val="28"/>
          <w:szCs w:val="28"/>
          <w:lang w:eastAsia="zh-CN"/>
        </w:rPr>
        <w:t xml:space="preserve"> </w:t>
      </w:r>
      <w:r>
        <w:rPr>
          <w:rFonts w:ascii="Times New Roman" w:eastAsia="SimSun" w:hAnsi="Times New Roman" w:cs="Times New Roman"/>
          <w:b/>
          <w:bCs/>
          <w:sz w:val="28"/>
          <w:szCs w:val="28"/>
          <w:lang w:eastAsia="zh-CN"/>
        </w:rPr>
        <w:t>Impacts</w:t>
      </w:r>
      <w:r w:rsidRPr="00112DB8">
        <w:rPr>
          <w:rFonts w:ascii="Times New Roman" w:eastAsia="SimSun" w:hAnsi="Times New Roman" w:cs="Times New Roman"/>
          <w:b/>
          <w:bCs/>
          <w:sz w:val="28"/>
          <w:szCs w:val="28"/>
          <w:lang w:eastAsia="zh-CN"/>
        </w:rPr>
        <w:t xml:space="preserve"> of </w:t>
      </w:r>
      <w:r>
        <w:rPr>
          <w:rFonts w:ascii="Times New Roman" w:eastAsia="SimSun" w:hAnsi="Times New Roman" w:cs="Times New Roman"/>
          <w:b/>
          <w:bCs/>
          <w:sz w:val="28"/>
          <w:szCs w:val="28"/>
          <w:lang w:eastAsia="zh-CN"/>
        </w:rPr>
        <w:t xml:space="preserve">atmospheric noise </w:t>
      </w:r>
      <w:r w:rsidRPr="00112DB8">
        <w:rPr>
          <w:rFonts w:ascii="Times New Roman" w:eastAsia="SimSun" w:hAnsi="Times New Roman" w:cs="Times New Roman"/>
          <w:b/>
          <w:bCs/>
          <w:sz w:val="28"/>
          <w:szCs w:val="28"/>
          <w:lang w:eastAsia="zh-CN"/>
        </w:rPr>
        <w:t>on the ocean</w:t>
      </w:r>
    </w:p>
    <w:p w:rsidR="009C799E" w:rsidRPr="00112DB8" w:rsidRDefault="009C799E" w:rsidP="00D07282">
      <w:pPr>
        <w:spacing w:line="480" w:lineRule="auto"/>
        <w:jc w:val="center"/>
        <w:rPr>
          <w:rFonts w:ascii="Times New Roman" w:eastAsia="SimSun" w:hAnsi="Times New Roman" w:cs="Times New Roman"/>
          <w:lang w:val="fr-FR" w:eastAsia="zh-CN"/>
        </w:rPr>
      </w:pPr>
      <w:r w:rsidRPr="00112DB8">
        <w:rPr>
          <w:rFonts w:ascii="Times New Roman" w:hAnsi="Times New Roman" w:cs="Times New Roman"/>
          <w:lang w:val="fr-FR"/>
        </w:rPr>
        <w:t>Jie ZHANG</w:t>
      </w:r>
      <w:r w:rsidRPr="00112DB8">
        <w:rPr>
          <w:rFonts w:ascii="Times New Roman" w:hAnsi="Times New Roman" w:cs="Times New Roman"/>
          <w:vertAlign w:val="superscript"/>
          <w:lang w:val="fr-FR"/>
        </w:rPr>
        <w:t>1</w:t>
      </w:r>
      <w:r w:rsidRPr="00112DB8">
        <w:rPr>
          <w:rFonts w:ascii="Times New Roman" w:hAnsi="Times New Roman" w:cs="Times New Roman"/>
          <w:lang w:val="fr-FR"/>
        </w:rPr>
        <w:t xml:space="preserve">, </w:t>
      </w:r>
      <w:r w:rsidRPr="00112DB8">
        <w:rPr>
          <w:rFonts w:ascii="Times New Roman" w:eastAsia="SimSun" w:hAnsi="Times New Roman" w:cs="Times New Roman"/>
          <w:lang w:val="fr-FR" w:eastAsia="zh-CN"/>
        </w:rPr>
        <w:t>Wei XUE</w:t>
      </w:r>
      <w:r w:rsidRPr="00112DB8">
        <w:rPr>
          <w:rFonts w:ascii="Times New Roman" w:eastAsia="SimSun" w:hAnsi="Times New Roman" w:cs="Times New Roman"/>
          <w:vertAlign w:val="superscript"/>
          <w:lang w:val="fr-FR" w:eastAsia="zh-CN"/>
        </w:rPr>
        <w:t>2</w:t>
      </w:r>
      <w:r w:rsidRPr="00112DB8">
        <w:rPr>
          <w:rFonts w:ascii="Times New Roman" w:eastAsia="SimSun" w:hAnsi="Times New Roman" w:cs="Times New Roman"/>
          <w:lang w:val="fr-FR" w:eastAsia="zh-CN"/>
        </w:rPr>
        <w:t xml:space="preserve">, </w:t>
      </w:r>
      <w:r>
        <w:rPr>
          <w:rFonts w:ascii="Times New Roman" w:eastAsia="SimSun" w:hAnsi="Times New Roman" w:cs="Times New Roman" w:hint="eastAsia"/>
          <w:lang w:val="fr-FR" w:eastAsia="zh-CN"/>
        </w:rPr>
        <w:t>Minghua ZHANG</w:t>
      </w:r>
      <w:r w:rsidRPr="00112DB8">
        <w:rPr>
          <w:rFonts w:ascii="Times New Roman" w:eastAsia="SimSun" w:hAnsi="Times New Roman" w:cs="Times New Roman" w:hint="eastAsia"/>
          <w:vertAlign w:val="superscript"/>
          <w:lang w:val="fr-FR" w:eastAsia="zh-CN"/>
        </w:rPr>
        <w:t>3</w:t>
      </w:r>
      <w:r>
        <w:rPr>
          <w:rFonts w:ascii="Times New Roman" w:eastAsia="SimSun" w:hAnsi="Times New Roman" w:cs="Times New Roman" w:hint="eastAsia"/>
          <w:lang w:val="fr-FR" w:eastAsia="zh-CN"/>
        </w:rPr>
        <w:t xml:space="preserve">, </w:t>
      </w:r>
      <w:r w:rsidRPr="00112DB8">
        <w:rPr>
          <w:rFonts w:ascii="Times New Roman" w:eastAsia="SimSun" w:hAnsi="Times New Roman" w:cs="Times New Roman"/>
          <w:lang w:val="fr-FR" w:eastAsia="zh-CN"/>
        </w:rPr>
        <w:t>Huimin LI</w:t>
      </w:r>
      <w:r w:rsidRPr="00112DB8">
        <w:rPr>
          <w:rFonts w:ascii="Times New Roman" w:eastAsia="SimSun" w:hAnsi="Times New Roman" w:cs="Times New Roman"/>
          <w:vertAlign w:val="superscript"/>
          <w:lang w:val="fr-FR" w:eastAsia="zh-CN"/>
        </w:rPr>
        <w:t>2</w:t>
      </w:r>
      <w:r w:rsidRPr="00112DB8">
        <w:rPr>
          <w:rFonts w:ascii="Times New Roman" w:eastAsia="SimSun" w:hAnsi="Times New Roman" w:cs="Times New Roman"/>
          <w:lang w:val="fr-FR" w:eastAsia="zh-CN"/>
        </w:rPr>
        <w:t>, Tao ZHANG</w:t>
      </w:r>
      <w:r w:rsidRPr="00112DB8">
        <w:rPr>
          <w:rFonts w:ascii="Times New Roman" w:eastAsia="SimSun" w:hAnsi="Times New Roman" w:cs="Times New Roman"/>
          <w:vertAlign w:val="superscript"/>
          <w:lang w:val="fr-FR" w:eastAsia="zh-CN"/>
        </w:rPr>
        <w:t>2</w:t>
      </w:r>
      <w:r w:rsidRPr="00112DB8">
        <w:rPr>
          <w:rFonts w:ascii="Times New Roman" w:eastAsia="SimSun" w:hAnsi="Times New Roman" w:cs="Times New Roman"/>
          <w:lang w:val="fr-FR" w:eastAsia="zh-CN"/>
        </w:rPr>
        <w:t>, Lijuan LI</w:t>
      </w:r>
      <w:r w:rsidRPr="00112DB8">
        <w:rPr>
          <w:rFonts w:ascii="Times New Roman" w:eastAsia="SimSun" w:hAnsi="Times New Roman" w:cs="Times New Roman"/>
          <w:vertAlign w:val="superscript"/>
          <w:lang w:val="fr-FR" w:eastAsia="zh-CN"/>
        </w:rPr>
        <w:t>2,</w:t>
      </w:r>
      <w:r>
        <w:rPr>
          <w:rFonts w:ascii="Times New Roman" w:eastAsia="SimSun" w:hAnsi="Times New Roman" w:cs="Times New Roman" w:hint="eastAsia"/>
          <w:vertAlign w:val="superscript"/>
          <w:lang w:val="fr-FR" w:eastAsia="zh-CN"/>
        </w:rPr>
        <w:t>4</w:t>
      </w:r>
      <w:r w:rsidRPr="00112DB8">
        <w:rPr>
          <w:rFonts w:ascii="Times New Roman" w:eastAsia="SimSun" w:hAnsi="Times New Roman" w:cs="Times New Roman"/>
          <w:lang w:val="fr-FR" w:eastAsia="zh-CN"/>
        </w:rPr>
        <w:t>, Xiaoge XIN</w:t>
      </w:r>
      <w:r w:rsidRPr="00112DB8">
        <w:rPr>
          <w:rFonts w:ascii="Times New Roman" w:eastAsia="SimSun" w:hAnsi="Times New Roman" w:cs="Times New Roman"/>
          <w:vertAlign w:val="superscript"/>
          <w:lang w:val="fr-FR" w:eastAsia="zh-CN"/>
        </w:rPr>
        <w:t>1</w:t>
      </w:r>
    </w:p>
    <w:p w:rsidR="009C799E" w:rsidRPr="00112DB8" w:rsidRDefault="009C799E" w:rsidP="00D07282">
      <w:pPr>
        <w:autoSpaceDE w:val="0"/>
        <w:spacing w:line="360" w:lineRule="auto"/>
        <w:rPr>
          <w:rFonts w:ascii="Times New Roman" w:eastAsia="AdvTimes" w:hAnsi="Times New Roman" w:cs="Times New Roman"/>
          <w:sz w:val="21"/>
          <w:szCs w:val="21"/>
          <w:lang w:eastAsia="zh-CN"/>
        </w:rPr>
      </w:pPr>
      <w:r w:rsidRPr="00112DB8">
        <w:rPr>
          <w:rFonts w:ascii="Times New Roman" w:eastAsia="AdvTimes" w:hAnsi="Times New Roman" w:cs="Times New Roman"/>
          <w:sz w:val="21"/>
          <w:szCs w:val="21"/>
          <w:lang w:eastAsia="zh-CN"/>
        </w:rPr>
        <w:t>1</w:t>
      </w:r>
      <w:r w:rsidRPr="00112DB8">
        <w:rPr>
          <w:rFonts w:ascii="Times New Roman" w:eastAsia="AdvTimes" w:hAnsi="Times New Roman" w:cs="Times New Roman"/>
          <w:sz w:val="21"/>
          <w:szCs w:val="21"/>
        </w:rPr>
        <w:t xml:space="preserve"> National Climate Center, </w:t>
      </w:r>
      <w:r w:rsidRPr="00112DB8">
        <w:rPr>
          <w:rFonts w:ascii="Times New Roman" w:hAnsi="Times New Roman" w:cs="Times New Roman"/>
          <w:sz w:val="21"/>
          <w:szCs w:val="21"/>
        </w:rPr>
        <w:t>Ch</w:t>
      </w:r>
      <w:r w:rsidRPr="00112DB8">
        <w:rPr>
          <w:rFonts w:ascii="Times New Roman" w:eastAsia="SimSun" w:hAnsi="Times New Roman" w:cs="Times New Roman"/>
          <w:sz w:val="21"/>
          <w:szCs w:val="21"/>
          <w:lang w:eastAsia="zh-CN"/>
        </w:rPr>
        <w:t>ina Meteorological Administration</w:t>
      </w:r>
      <w:r w:rsidRPr="00112DB8">
        <w:rPr>
          <w:rFonts w:ascii="Times New Roman" w:eastAsia="AdvTimes" w:hAnsi="Times New Roman" w:cs="Times New Roman"/>
          <w:sz w:val="21"/>
          <w:szCs w:val="21"/>
        </w:rPr>
        <w:t>, Beijing, China</w:t>
      </w:r>
    </w:p>
    <w:p w:rsidR="009C799E" w:rsidRDefault="009C799E" w:rsidP="00D07282">
      <w:pPr>
        <w:autoSpaceDE w:val="0"/>
        <w:spacing w:line="360" w:lineRule="auto"/>
        <w:rPr>
          <w:rFonts w:ascii="Times New Roman" w:eastAsia="AdvTimes" w:hAnsi="Times New Roman" w:cs="Times New Roman"/>
          <w:sz w:val="21"/>
          <w:szCs w:val="21"/>
        </w:rPr>
      </w:pPr>
      <w:r w:rsidRPr="00112DB8">
        <w:rPr>
          <w:rFonts w:ascii="Times New Roman" w:eastAsia="AdvTimes" w:hAnsi="Times New Roman" w:cs="Times New Roman"/>
          <w:sz w:val="21"/>
          <w:szCs w:val="21"/>
        </w:rPr>
        <w:t xml:space="preserve">2 Center </w:t>
      </w:r>
      <w:r w:rsidRPr="00112DB8">
        <w:rPr>
          <w:rFonts w:ascii="Times New Roman" w:eastAsia="SimSun" w:hAnsi="Times New Roman" w:cs="SimSun"/>
          <w:sz w:val="21"/>
          <w:szCs w:val="21"/>
        </w:rPr>
        <w:t>of</w:t>
      </w:r>
      <w:r w:rsidRPr="00112DB8">
        <w:rPr>
          <w:rFonts w:ascii="Times New Roman" w:eastAsia="AdvTimes" w:hAnsi="Times New Roman" w:cs="Times New Roman"/>
          <w:sz w:val="21"/>
          <w:szCs w:val="21"/>
        </w:rPr>
        <w:t xml:space="preserve"> Earth System Science, Tsinghua University, Beijing, China</w:t>
      </w:r>
    </w:p>
    <w:p w:rsidR="009C799E" w:rsidRPr="00112DB8" w:rsidRDefault="009C799E" w:rsidP="00D07282">
      <w:pPr>
        <w:autoSpaceDE w:val="0"/>
        <w:spacing w:line="360" w:lineRule="auto"/>
        <w:rPr>
          <w:rFonts w:ascii="Times New Roman" w:eastAsia="AdvTimes" w:hAnsi="Times New Roman" w:cs="Times New Roman"/>
          <w:sz w:val="21"/>
          <w:szCs w:val="21"/>
        </w:rPr>
      </w:pPr>
      <w:r>
        <w:rPr>
          <w:rFonts w:ascii="Times New Roman" w:eastAsia="AdvTimes" w:hAnsi="Times New Roman" w:cs="Times New Roman" w:hint="eastAsia"/>
          <w:sz w:val="21"/>
          <w:szCs w:val="21"/>
        </w:rPr>
        <w:t xml:space="preserve">3 </w:t>
      </w:r>
      <w:r w:rsidRPr="00112DB8">
        <w:rPr>
          <w:rFonts w:ascii="Times New Roman" w:eastAsia="AdvTimes" w:hAnsi="Times New Roman" w:cs="Times New Roman"/>
          <w:sz w:val="21"/>
          <w:szCs w:val="21"/>
        </w:rPr>
        <w:t>Institute for Terrestrial and Planetary Atmospheres</w:t>
      </w:r>
      <w:r>
        <w:rPr>
          <w:rFonts w:ascii="Times New Roman" w:eastAsia="AdvTimes" w:hAnsi="Times New Roman" w:cs="Times New Roman" w:hint="eastAsia"/>
          <w:sz w:val="21"/>
          <w:szCs w:val="21"/>
        </w:rPr>
        <w:t>,</w:t>
      </w:r>
      <w:r w:rsidRPr="00112DB8">
        <w:rPr>
          <w:rFonts w:ascii="Times New Roman" w:eastAsia="AdvTimes" w:hAnsi="Times New Roman" w:cs="Times New Roman"/>
          <w:sz w:val="21"/>
          <w:szCs w:val="21"/>
        </w:rPr>
        <w:t xml:space="preserve"> </w:t>
      </w:r>
      <w:hyperlink r:id="rId8" w:history="1">
        <w:r w:rsidRPr="00112DB8">
          <w:rPr>
            <w:rFonts w:ascii="Times New Roman" w:eastAsia="AdvTimes" w:hAnsi="Times New Roman" w:cs="Times New Roman"/>
            <w:sz w:val="21"/>
            <w:szCs w:val="21"/>
          </w:rPr>
          <w:t>School of Marine and Atmospheric Sciences</w:t>
        </w:r>
      </w:hyperlink>
      <w:r>
        <w:rPr>
          <w:rFonts w:ascii="Times New Roman" w:eastAsia="AdvTimes" w:hAnsi="Times New Roman" w:cs="Times New Roman" w:hint="eastAsia"/>
          <w:sz w:val="21"/>
          <w:szCs w:val="21"/>
        </w:rPr>
        <w:t xml:space="preserve">, </w:t>
      </w:r>
      <w:hyperlink r:id="rId9" w:history="1">
        <w:r w:rsidRPr="00112DB8">
          <w:rPr>
            <w:rFonts w:ascii="Times New Roman" w:eastAsia="AdvTimes" w:hAnsi="Times New Roman" w:cs="Times New Roman"/>
            <w:sz w:val="21"/>
            <w:szCs w:val="21"/>
          </w:rPr>
          <w:t>Stony Brook University</w:t>
        </w:r>
      </w:hyperlink>
    </w:p>
    <w:p w:rsidR="009C799E" w:rsidRPr="00112DB8" w:rsidRDefault="009C799E" w:rsidP="00D07282">
      <w:pPr>
        <w:autoSpaceDE w:val="0"/>
        <w:spacing w:line="360" w:lineRule="auto"/>
        <w:rPr>
          <w:rFonts w:ascii="Times New Roman" w:eastAsia="AdvTimes" w:hAnsi="Times New Roman" w:cs="Times New Roman"/>
          <w:sz w:val="21"/>
          <w:szCs w:val="21"/>
          <w:lang w:eastAsia="zh-CN"/>
        </w:rPr>
      </w:pPr>
      <w:r w:rsidRPr="00112DB8">
        <w:rPr>
          <w:rFonts w:ascii="Times New Roman" w:eastAsia="AdvTimes" w:hAnsi="Times New Roman" w:cs="Times New Roman"/>
          <w:sz w:val="21"/>
          <w:szCs w:val="21"/>
        </w:rPr>
        <w:t>3 LASG, Institute of Atmospheric Physics, Chinese Academy of Sciences, Beijing, China</w:t>
      </w:r>
    </w:p>
    <w:p w:rsidR="009C799E" w:rsidRPr="00112DB8" w:rsidRDefault="009C799E" w:rsidP="00D07282">
      <w:pPr>
        <w:autoSpaceDE w:val="0"/>
        <w:spacing w:line="480" w:lineRule="auto"/>
        <w:jc w:val="center"/>
        <w:rPr>
          <w:rFonts w:ascii="Times New Roman" w:eastAsia="AdvTimes" w:hAnsi="Times New Roman" w:cs="Times New Roman"/>
          <w:bCs/>
          <w:iCs/>
          <w:lang w:eastAsia="zh-CN"/>
        </w:rPr>
      </w:pPr>
      <w:r w:rsidRPr="00112DB8">
        <w:rPr>
          <w:rFonts w:ascii="Times New Roman" w:eastAsia="AdvTimes" w:hAnsi="Times New Roman" w:cs="Times New Roman" w:hint="eastAsia"/>
          <w:bCs/>
          <w:iCs/>
          <w:lang w:eastAsia="zh-CN"/>
        </w:rPr>
        <w:t xml:space="preserve"> (1</w:t>
      </w:r>
      <w:r w:rsidRPr="00112DB8">
        <w:rPr>
          <w:rFonts w:ascii="Times New Roman" w:eastAsia="AdvTimes" w:hAnsi="Times New Roman" w:cs="Times New Roman" w:hint="eastAsia"/>
          <w:bCs/>
          <w:iCs/>
          <w:vertAlign w:val="superscript"/>
          <w:lang w:eastAsia="zh-CN"/>
        </w:rPr>
        <w:t>st</w:t>
      </w:r>
      <w:r w:rsidRPr="00112DB8">
        <w:rPr>
          <w:rFonts w:ascii="Times New Roman" w:eastAsia="AdvTimes" w:hAnsi="Times New Roman" w:cs="Times New Roman" w:hint="eastAsia"/>
          <w:bCs/>
          <w:iCs/>
          <w:lang w:eastAsia="zh-CN"/>
        </w:rPr>
        <w:t xml:space="preserve"> round)</w:t>
      </w:r>
    </w:p>
    <w:p w:rsidR="009C799E" w:rsidRPr="00AA16F0" w:rsidRDefault="009C799E" w:rsidP="00D07282">
      <w:pPr>
        <w:autoSpaceDE w:val="0"/>
        <w:spacing w:line="480" w:lineRule="auto"/>
        <w:jc w:val="center"/>
        <w:rPr>
          <w:rFonts w:ascii="Times New Roman" w:eastAsia="AdvTimes" w:hAnsi="Times New Roman" w:cs="Times New Roman"/>
          <w:b/>
          <w:bCs/>
          <w:iCs/>
          <w:lang w:eastAsia="zh-CN"/>
        </w:rPr>
      </w:pPr>
      <w:r w:rsidRPr="00AA16F0">
        <w:rPr>
          <w:rFonts w:ascii="Times New Roman" w:eastAsia="AdvTimes" w:hAnsi="Times New Roman" w:cs="Times New Roman" w:hint="eastAsia"/>
          <w:bCs/>
          <w:iCs/>
          <w:lang w:eastAsia="zh-CN"/>
        </w:rPr>
        <w:t>S</w:t>
      </w:r>
      <w:r w:rsidRPr="00AA16F0">
        <w:rPr>
          <w:rFonts w:ascii="Times New Roman" w:eastAsia="AdvTimes" w:hAnsi="Times New Roman" w:cs="Times New Roman"/>
          <w:bCs/>
          <w:iCs/>
          <w:lang w:eastAsia="zh-CN"/>
        </w:rPr>
        <w:t>ubmitted</w:t>
      </w:r>
      <w:r w:rsidRPr="00AA16F0">
        <w:rPr>
          <w:rFonts w:ascii="Times New Roman" w:eastAsia="AdvTimes" w:hAnsi="Times New Roman" w:cs="Times New Roman" w:hint="eastAsia"/>
          <w:bCs/>
          <w:iCs/>
          <w:lang w:eastAsia="zh-CN"/>
        </w:rPr>
        <w:t xml:space="preserve"> to</w:t>
      </w:r>
      <w:bookmarkStart w:id="12" w:name="OLE_LINK23"/>
      <w:bookmarkStart w:id="13" w:name="OLE_LINK24"/>
      <w:r w:rsidRPr="00AA16F0">
        <w:rPr>
          <w:rFonts w:ascii="Times New Roman" w:eastAsia="AdvTimes" w:hAnsi="Times New Roman" w:cs="Times New Roman" w:hint="eastAsia"/>
          <w:bCs/>
          <w:iCs/>
          <w:lang w:eastAsia="zh-CN"/>
        </w:rPr>
        <w:t xml:space="preserve"> </w:t>
      </w:r>
      <w:r w:rsidRPr="00AA16F0">
        <w:rPr>
          <w:rFonts w:ascii="Times New Roman" w:eastAsia="AdvTimes" w:hAnsi="Times New Roman" w:cs="Times New Roman"/>
          <w:b/>
          <w:bCs/>
          <w:i/>
          <w:iCs/>
          <w:lang w:eastAsia="zh-CN"/>
        </w:rPr>
        <w:t>International Journal of Climatology</w:t>
      </w:r>
    </w:p>
    <w:bookmarkEnd w:id="12"/>
    <w:bookmarkEnd w:id="13"/>
    <w:p w:rsidR="009C799E" w:rsidRDefault="009C799E" w:rsidP="00D07282">
      <w:pPr>
        <w:autoSpaceDE w:val="0"/>
        <w:spacing w:line="480" w:lineRule="auto"/>
        <w:jc w:val="center"/>
        <w:rPr>
          <w:rFonts w:ascii="Times New Roman" w:eastAsia="AdvTimes" w:hAnsi="Times New Roman" w:cs="Times New Roman"/>
          <w:b/>
          <w:bCs/>
          <w:iCs/>
          <w:lang w:eastAsia="zh-CN"/>
        </w:rPr>
      </w:pPr>
      <w:r w:rsidRPr="00AA16F0">
        <w:rPr>
          <w:rFonts w:ascii="Times New Roman" w:eastAsia="AdvTimes" w:hAnsi="Times New Roman" w:cs="Times New Roman" w:hint="eastAsia"/>
          <w:b/>
          <w:bCs/>
          <w:iCs/>
          <w:lang w:eastAsia="zh-CN"/>
        </w:rPr>
        <w:t>(29 Jul. , 2013)</w:t>
      </w:r>
    </w:p>
    <w:p w:rsidR="009C799E" w:rsidRPr="00112DB8" w:rsidRDefault="009C799E" w:rsidP="00D07282">
      <w:pPr>
        <w:autoSpaceDE w:val="0"/>
        <w:spacing w:line="480" w:lineRule="auto"/>
        <w:jc w:val="center"/>
        <w:rPr>
          <w:rFonts w:ascii="Times New Roman" w:eastAsia="AdvTimes" w:hAnsi="Times New Roman" w:cs="Times New Roman"/>
          <w:b/>
          <w:bCs/>
          <w:iCs/>
          <w:lang w:eastAsia="zh-CN"/>
        </w:rPr>
      </w:pPr>
    </w:p>
    <w:p w:rsidR="009C799E" w:rsidRPr="00AA16F0" w:rsidRDefault="009C799E" w:rsidP="00D07282">
      <w:pPr>
        <w:pStyle w:val="BodyTextIndent"/>
        <w:autoSpaceDE w:val="0"/>
        <w:spacing w:before="120" w:line="480" w:lineRule="auto"/>
        <w:ind w:left="109" w:firstLine="0"/>
        <w:rPr>
          <w:b/>
          <w:sz w:val="24"/>
          <w:szCs w:val="24"/>
          <w:u w:val="single"/>
        </w:rPr>
      </w:pPr>
      <w:r w:rsidRPr="00AA16F0">
        <w:rPr>
          <w:b/>
          <w:sz w:val="24"/>
          <w:szCs w:val="24"/>
          <w:u w:val="single"/>
        </w:rPr>
        <w:t xml:space="preserve">Corresponding author: </w:t>
      </w:r>
    </w:p>
    <w:p w:rsidR="009C799E" w:rsidRPr="00AA16F0" w:rsidRDefault="009C799E" w:rsidP="00D07282">
      <w:pPr>
        <w:pStyle w:val="BodyTextIndent"/>
        <w:spacing w:after="0"/>
        <w:ind w:firstLineChars="19" w:firstLine="42"/>
        <w:rPr>
          <w:lang w:eastAsia="zh-CN"/>
        </w:rPr>
      </w:pPr>
      <w:r w:rsidRPr="00AA16F0">
        <w:rPr>
          <w:lang w:eastAsia="zh-CN"/>
        </w:rPr>
        <w:t>Xue WEI</w:t>
      </w:r>
    </w:p>
    <w:p w:rsidR="009C799E" w:rsidRPr="00AA16F0" w:rsidRDefault="009C799E" w:rsidP="00D07282">
      <w:pPr>
        <w:pStyle w:val="BodyTextIndent"/>
        <w:spacing w:after="0"/>
        <w:ind w:firstLineChars="19" w:firstLine="42"/>
        <w:rPr>
          <w:lang w:eastAsia="zh-CN"/>
        </w:rPr>
      </w:pPr>
      <w:r w:rsidRPr="00AA16F0">
        <w:rPr>
          <w:lang w:eastAsia="zh-CN"/>
        </w:rPr>
        <w:t xml:space="preserve">Center of Earth System Science, Tsinghua University, </w:t>
      </w:r>
    </w:p>
    <w:p w:rsidR="009C799E" w:rsidRPr="00AA16F0" w:rsidRDefault="009C799E" w:rsidP="00D07282">
      <w:pPr>
        <w:pStyle w:val="BodyTextIndent"/>
        <w:spacing w:after="0"/>
        <w:ind w:firstLineChars="19" w:firstLine="42"/>
        <w:rPr>
          <w:lang w:eastAsia="zh-CN"/>
        </w:rPr>
      </w:pPr>
      <w:r w:rsidRPr="00AA16F0">
        <w:rPr>
          <w:lang w:eastAsia="zh-CN"/>
        </w:rPr>
        <w:t>Beijing, China</w:t>
      </w:r>
    </w:p>
    <w:p w:rsidR="009C799E" w:rsidRPr="00AA16F0" w:rsidRDefault="009C799E" w:rsidP="00D07282">
      <w:pPr>
        <w:pStyle w:val="BodyTextIndent"/>
        <w:spacing w:after="0"/>
        <w:ind w:firstLineChars="19" w:firstLine="42"/>
        <w:rPr>
          <w:lang w:eastAsia="zh-CN"/>
        </w:rPr>
      </w:pPr>
      <w:r w:rsidRPr="00AA16F0">
        <w:rPr>
          <w:rFonts w:hint="eastAsia"/>
          <w:lang w:eastAsia="zh-CN"/>
        </w:rPr>
        <w:t xml:space="preserve">E-mail: </w:t>
      </w:r>
      <w:r w:rsidRPr="00AA16F0">
        <w:rPr>
          <w:lang w:eastAsia="zh-CN"/>
        </w:rPr>
        <w:t>xuewei@tsinghua.edu.cn</w:t>
      </w:r>
    </w:p>
    <w:p w:rsidR="009C799E" w:rsidRPr="00AA16F0" w:rsidRDefault="009C799E" w:rsidP="00D07282">
      <w:pPr>
        <w:pStyle w:val="BodyTextIndent"/>
        <w:spacing w:after="0"/>
        <w:ind w:firstLineChars="19" w:firstLine="42"/>
        <w:rPr>
          <w:lang w:eastAsia="zh-CN"/>
        </w:rPr>
      </w:pPr>
      <w:r w:rsidRPr="00AA16F0">
        <w:rPr>
          <w:rFonts w:hint="eastAsia"/>
          <w:lang w:eastAsia="zh-CN"/>
        </w:rPr>
        <w:t xml:space="preserve">Phone: </w:t>
      </w:r>
      <w:r w:rsidRPr="00AA16F0">
        <w:rPr>
          <w:lang w:eastAsia="zh-CN"/>
        </w:rPr>
        <w:t>86</w:t>
      </w:r>
      <w:r w:rsidRPr="00AA16F0">
        <w:rPr>
          <w:rFonts w:hint="eastAsia"/>
          <w:lang w:eastAsia="zh-CN"/>
        </w:rPr>
        <w:t>-</w:t>
      </w:r>
      <w:r w:rsidRPr="00AA16F0">
        <w:rPr>
          <w:lang w:eastAsia="zh-CN"/>
        </w:rPr>
        <w:t>10-62783505-7</w:t>
      </w:r>
    </w:p>
    <w:p w:rsidR="009C799E" w:rsidRPr="00AA16F0" w:rsidRDefault="009C799E" w:rsidP="00D07282">
      <w:pPr>
        <w:pStyle w:val="BodyTextIndent"/>
        <w:spacing w:after="0"/>
        <w:ind w:firstLineChars="19" w:firstLine="42"/>
        <w:rPr>
          <w:lang w:eastAsia="zh-CN"/>
        </w:rPr>
      </w:pPr>
      <w:r w:rsidRPr="00AA16F0">
        <w:rPr>
          <w:rFonts w:hint="eastAsia"/>
          <w:lang w:eastAsia="zh-CN"/>
        </w:rPr>
        <w:t>Fax  : 86-10-62771138</w:t>
      </w:r>
    </w:p>
    <w:p w:rsidR="009C799E" w:rsidRPr="00A47639" w:rsidRDefault="009C799E" w:rsidP="00D07282">
      <w:pPr>
        <w:spacing w:line="480" w:lineRule="auto"/>
        <w:jc w:val="center"/>
        <w:rPr>
          <w:rFonts w:ascii="Times New Roman" w:eastAsia="SimSun" w:hAnsi="Times New Roman" w:cs="Times New Roman"/>
          <w:b/>
          <w:bCs/>
          <w:sz w:val="30"/>
          <w:szCs w:val="30"/>
          <w:lang w:eastAsia="zh-CN"/>
        </w:rPr>
      </w:pPr>
      <w:r w:rsidRPr="00AA16F0">
        <w:rPr>
          <w:rFonts w:ascii="Times New Roman" w:eastAsia="SimSun" w:hAnsi="Times New Roman" w:cs="Times New Roman"/>
          <w:b/>
          <w:bCs/>
          <w:sz w:val="30"/>
          <w:szCs w:val="30"/>
          <w:lang w:eastAsia="zh-CN"/>
        </w:rPr>
        <w:br w:type="page"/>
      </w:r>
      <w:r w:rsidRPr="00AA16F0">
        <w:rPr>
          <w:rFonts w:ascii="Times New Roman" w:eastAsia="SimSun" w:hAnsi="Times New Roman" w:cs="Times New Roman"/>
          <w:b/>
          <w:bCs/>
          <w:sz w:val="30"/>
          <w:szCs w:val="30"/>
          <w:lang w:eastAsia="zh-CN"/>
        </w:rPr>
        <w:lastRenderedPageBreak/>
        <w:t>Abstract</w:t>
      </w:r>
    </w:p>
    <w:p w:rsidR="009C799E" w:rsidRPr="00A47639" w:rsidRDefault="009C799E" w:rsidP="009C799E">
      <w:pPr>
        <w:spacing w:beforeLines="50" w:before="120" w:afterLines="50" w:after="120" w:line="480" w:lineRule="auto"/>
        <w:ind w:firstLineChars="200" w:firstLine="480"/>
        <w:jc w:val="both"/>
        <w:rPr>
          <w:rFonts w:ascii="Times New Roman" w:eastAsia="SimSun" w:hAnsi="Times New Roman" w:cs="Times New Roman"/>
          <w:lang w:eastAsia="zh-CN"/>
        </w:rPr>
      </w:pPr>
      <w:r w:rsidRPr="00AA16F0">
        <w:rPr>
          <w:rFonts w:ascii="Times New Roman" w:eastAsia="SimSun" w:hAnsi="Times New Roman" w:cs="Times New Roman"/>
          <w:bCs/>
          <w:lang w:eastAsia="zh-CN"/>
        </w:rPr>
        <w:t xml:space="preserve">An Interactive Ensemble (IE) Platform </w:t>
      </w:r>
      <w:r w:rsidRPr="00AA16F0">
        <w:rPr>
          <w:rFonts w:ascii="Times New Roman" w:eastAsia="SimSun" w:hAnsi="Times New Roman" w:cs="Times New Roman" w:hint="eastAsia"/>
          <w:bCs/>
          <w:lang w:eastAsia="zh-CN"/>
        </w:rPr>
        <w:t>was</w:t>
      </w:r>
      <w:r w:rsidRPr="00AA16F0">
        <w:rPr>
          <w:rFonts w:ascii="Times New Roman" w:eastAsia="SimSun" w:hAnsi="Times New Roman" w:cs="Times New Roman"/>
          <w:bCs/>
          <w:lang w:eastAsia="zh-CN"/>
        </w:rPr>
        <w:t xml:space="preserve"> established </w:t>
      </w:r>
      <w:r w:rsidRPr="00AA16F0">
        <w:rPr>
          <w:rFonts w:ascii="Times New Roman" w:eastAsia="AdvTimes" w:hAnsi="Times New Roman" w:cs="Times New Roman"/>
          <w:lang w:eastAsia="zh-CN"/>
        </w:rPr>
        <w:t xml:space="preserve">based on a </w:t>
      </w:r>
      <w:r w:rsidRPr="00AA16F0">
        <w:rPr>
          <w:rFonts w:ascii="Times New Roman" w:eastAsia="AdvTimes" w:hAnsi="Times New Roman" w:cs="Times New Roman" w:hint="eastAsia"/>
          <w:lang w:eastAsia="zh-CN"/>
        </w:rPr>
        <w:t xml:space="preserve">standard coupled climate model (SC) </w:t>
      </w:r>
      <w:r w:rsidRPr="00AA16F0">
        <w:rPr>
          <w:rFonts w:ascii="Times New Roman" w:eastAsia="AdvTimes" w:hAnsi="Times New Roman" w:cs="Times New Roman"/>
          <w:lang w:eastAsia="zh-CN"/>
        </w:rPr>
        <w:t xml:space="preserve">with seven </w:t>
      </w:r>
      <w:r>
        <w:rPr>
          <w:rFonts w:ascii="Times New Roman" w:eastAsia="AdvTimes" w:hAnsi="Times New Roman" w:cs="Times New Roman" w:hint="eastAsia"/>
          <w:lang w:eastAsia="zh-CN"/>
        </w:rPr>
        <w:t xml:space="preserve">atmosphere-land model realizations </w:t>
      </w:r>
      <w:r w:rsidRPr="00AA16F0">
        <w:rPr>
          <w:rFonts w:ascii="Times New Roman" w:eastAsia="AdvTimes" w:hAnsi="Times New Roman" w:cs="Times New Roman"/>
          <w:lang w:eastAsia="zh-CN"/>
        </w:rPr>
        <w:t xml:space="preserve">coupled to a single ocean model and a single sea-ice model. The IE strategy reduces stochastic noise generated by atmospheric dynamics and therefore can be used to estimate the impact of </w:t>
      </w:r>
      <w:r w:rsidRPr="00AA16F0">
        <w:rPr>
          <w:rFonts w:ascii="Times New Roman" w:eastAsia="AdvTimes" w:hAnsi="Times New Roman" w:cs="Times New Roman" w:hint="eastAsia"/>
          <w:lang w:eastAsia="zh-CN"/>
        </w:rPr>
        <w:t xml:space="preserve">atmospheric </w:t>
      </w:r>
      <w:r w:rsidRPr="00AA16F0">
        <w:rPr>
          <w:rFonts w:ascii="Times New Roman" w:eastAsia="AdvTimes" w:hAnsi="Times New Roman" w:cs="Times New Roman"/>
          <w:lang w:eastAsia="zh-CN"/>
        </w:rPr>
        <w:t xml:space="preserve">perturbations </w:t>
      </w:r>
      <w:r w:rsidRPr="00AA16F0">
        <w:rPr>
          <w:rFonts w:ascii="Times New Roman" w:eastAsia="AdvTimes" w:hAnsi="Times New Roman" w:cs="Times New Roman" w:hint="eastAsia"/>
          <w:lang w:eastAsia="zh-CN"/>
        </w:rPr>
        <w:t>on the ocean</w:t>
      </w:r>
      <w:r w:rsidRPr="00AA16F0">
        <w:rPr>
          <w:rFonts w:ascii="Times New Roman" w:eastAsia="AdvTimes" w:hAnsi="Times New Roman" w:cs="Times New Roman"/>
          <w:lang w:eastAsia="zh-CN"/>
        </w:rPr>
        <w:t xml:space="preserve">. </w:t>
      </w:r>
      <w:r w:rsidRPr="00AA16F0">
        <w:rPr>
          <w:rFonts w:ascii="Times New Roman" w:eastAsia="AdvTimes" w:hAnsi="Times New Roman" w:cs="Times New Roman" w:hint="eastAsia"/>
          <w:lang w:eastAsia="zh-CN"/>
        </w:rPr>
        <w:t>T</w:t>
      </w:r>
      <w:r w:rsidRPr="00AA16F0">
        <w:rPr>
          <w:rFonts w:ascii="Times New Roman" w:eastAsia="AdvTimes" w:hAnsi="Times New Roman" w:cs="Times New Roman"/>
          <w:lang w:eastAsia="zh-CN"/>
        </w:rPr>
        <w:t xml:space="preserve">he atmospheric noise reduction </w:t>
      </w:r>
      <w:r w:rsidRPr="00AA16F0">
        <w:rPr>
          <w:rFonts w:ascii="Times New Roman" w:eastAsia="AdvTimes" w:hAnsi="Times New Roman" w:cs="Times New Roman" w:hint="eastAsia"/>
          <w:lang w:eastAsia="zh-CN"/>
        </w:rPr>
        <w:t>shallows the mixed layer</w:t>
      </w:r>
      <w:ins w:id="14" w:author="ZHANGM.H." w:date="2013-08-28T07:13:00Z">
        <w:r w:rsidR="000131B0">
          <w:rPr>
            <w:rFonts w:ascii="Times New Roman" w:eastAsia="AdvTimes" w:hAnsi="Times New Roman" w:cs="Times New Roman"/>
            <w:lang w:eastAsia="zh-CN"/>
          </w:rPr>
          <w:t xml:space="preserve">, </w:t>
        </w:r>
      </w:ins>
      <w:ins w:id="15" w:author="ZHANGM.H." w:date="2013-08-28T07:15:00Z">
        <w:r w:rsidR="000131B0">
          <w:rPr>
            <w:rFonts w:ascii="Times New Roman" w:eastAsia="AdvTimes" w:hAnsi="Times New Roman" w:cs="Times New Roman"/>
            <w:lang w:eastAsia="zh-CN"/>
          </w:rPr>
          <w:t>modifies</w:t>
        </w:r>
      </w:ins>
      <w:ins w:id="16" w:author="ZHANGM.H." w:date="2013-08-28T07:13:00Z">
        <w:r w:rsidR="000131B0">
          <w:rPr>
            <w:rFonts w:ascii="Times New Roman" w:eastAsia="AdvTimes" w:hAnsi="Times New Roman" w:cs="Times New Roman"/>
            <w:lang w:eastAsia="zh-CN"/>
          </w:rPr>
          <w:t xml:space="preserve"> the oceanic upwelling/downwelling, </w:t>
        </w:r>
      </w:ins>
      <w:r>
        <w:rPr>
          <w:rFonts w:ascii="Times New Roman" w:eastAsia="AdvTimes" w:hAnsi="Times New Roman" w:cs="Times New Roman" w:hint="eastAsia"/>
          <w:lang w:eastAsia="zh-CN"/>
        </w:rPr>
        <w:t xml:space="preserve"> and cools the surface</w:t>
      </w:r>
      <w:r w:rsidRPr="00AA16F0">
        <w:rPr>
          <w:rFonts w:ascii="Times New Roman" w:eastAsia="AdvTimes" w:hAnsi="Times New Roman" w:cs="Times New Roman" w:hint="eastAsia"/>
          <w:lang w:eastAsia="zh-CN"/>
        </w:rPr>
        <w:t>.</w:t>
      </w:r>
      <w:bookmarkStart w:id="17" w:name="OLE_LINK215"/>
      <w:bookmarkStart w:id="18" w:name="OLE_LINK216"/>
      <w:r w:rsidRPr="00AA16F0">
        <w:rPr>
          <w:rFonts w:ascii="Times New Roman" w:eastAsia="AdvTimes" w:hAnsi="Times New Roman" w:cs="Times New Roman" w:hint="eastAsia"/>
          <w:lang w:eastAsia="zh-CN"/>
        </w:rPr>
        <w:t xml:space="preserve"> It is </w:t>
      </w:r>
      <w:r w:rsidRPr="00AA16F0">
        <w:rPr>
          <w:rFonts w:ascii="Times New Roman" w:eastAsia="AdvTimes" w:hAnsi="Times New Roman" w:cs="Times New Roman"/>
          <w:lang w:eastAsia="zh-CN"/>
        </w:rPr>
        <w:t>assume</w:t>
      </w:r>
      <w:r w:rsidRPr="00AA16F0">
        <w:rPr>
          <w:rFonts w:ascii="Times New Roman" w:eastAsia="AdvTimes" w:hAnsi="Times New Roman" w:cs="Times New Roman" w:hint="eastAsia"/>
          <w:lang w:eastAsia="zh-CN"/>
        </w:rPr>
        <w:t xml:space="preserve">d that </w:t>
      </w:r>
      <w:bookmarkStart w:id="19" w:name="OLE_LINK151"/>
      <w:bookmarkStart w:id="20" w:name="OLE_LINK152"/>
      <w:bookmarkStart w:id="21" w:name="OLE_LINK159"/>
      <w:bookmarkStart w:id="22" w:name="OLE_LINK160"/>
      <w:r w:rsidRPr="00AA16F0">
        <w:rPr>
          <w:rFonts w:ascii="Times New Roman" w:eastAsia="AdvTimes" w:hAnsi="Times New Roman" w:cs="Times New Roman" w:hint="eastAsia"/>
          <w:lang w:eastAsia="zh-CN"/>
        </w:rPr>
        <w:t xml:space="preserve">the </w:t>
      </w:r>
      <w:r w:rsidRPr="00AA16F0">
        <w:rPr>
          <w:rFonts w:ascii="Times New Roman" w:eastAsia="AdvTimes" w:hAnsi="Times New Roman" w:cs="Times New Roman"/>
          <w:lang w:eastAsia="zh-CN"/>
        </w:rPr>
        <w:t>deterministic</w:t>
      </w:r>
      <w:r w:rsidRPr="00AA16F0">
        <w:rPr>
          <w:rFonts w:ascii="Times New Roman" w:eastAsia="AdvTimes" w:hAnsi="Times New Roman" w:cs="Times New Roman" w:hint="eastAsia"/>
          <w:lang w:eastAsia="zh-CN"/>
        </w:rPr>
        <w:t xml:space="preserve"> part of the </w:t>
      </w:r>
      <w:r w:rsidRPr="00AA16F0">
        <w:rPr>
          <w:rFonts w:ascii="Times New Roman" w:eastAsia="AdvTimes" w:hAnsi="Times New Roman" w:cs="Times New Roman"/>
          <w:lang w:eastAsia="zh-CN"/>
        </w:rPr>
        <w:t>surface</w:t>
      </w:r>
      <w:r w:rsidRPr="00AA16F0">
        <w:rPr>
          <w:rFonts w:ascii="Times New Roman" w:eastAsia="AdvTimes" w:hAnsi="Times New Roman" w:cs="Times New Roman" w:hint="eastAsia"/>
          <w:lang w:eastAsia="zh-CN"/>
        </w:rPr>
        <w:t xml:space="preserve"> cooling is </w:t>
      </w:r>
      <w:del w:id="23" w:author="ZHANGM.H." w:date="2013-08-28T07:12:00Z">
        <w:r w:rsidRPr="00AA16F0" w:rsidDel="000131B0">
          <w:rPr>
            <w:rFonts w:ascii="Times New Roman" w:eastAsia="AdvTimes" w:hAnsi="Times New Roman" w:cs="Times New Roman" w:hint="eastAsia"/>
            <w:lang w:eastAsia="zh-CN"/>
          </w:rPr>
          <w:delText xml:space="preserve">the </w:delText>
        </w:r>
      </w:del>
      <w:ins w:id="24" w:author="ZHANGM.H." w:date="2013-08-28T07:12:00Z">
        <w:r w:rsidR="000131B0">
          <w:rPr>
            <w:rFonts w:ascii="Times New Roman" w:eastAsia="AdvTimes" w:hAnsi="Times New Roman" w:cs="Times New Roman"/>
            <w:lang w:eastAsia="zh-CN"/>
          </w:rPr>
          <w:t xml:space="preserve">due to the reduced heat capacity of the mixed layer in high latitudes and </w:t>
        </w:r>
        <w:r w:rsidR="000131B0" w:rsidRPr="00AA16F0">
          <w:rPr>
            <w:rFonts w:ascii="Times New Roman" w:eastAsia="AdvTimes" w:hAnsi="Times New Roman" w:cs="Times New Roman" w:hint="eastAsia"/>
            <w:lang w:eastAsia="zh-CN"/>
          </w:rPr>
          <w:t xml:space="preserve"> </w:t>
        </w:r>
      </w:ins>
      <w:ins w:id="25" w:author="Jie ZHANG" w:date="2013-08-26T10:43:00Z">
        <w:del w:id="26" w:author="ZHANGM.H." w:date="2013-08-28T07:13:00Z">
          <w:r w:rsidR="00D92F7D" w:rsidDel="000131B0">
            <w:rPr>
              <w:rFonts w:ascii="Times New Roman" w:eastAsia="AdvTimes" w:hAnsi="Times New Roman" w:cs="Times New Roman" w:hint="eastAsia"/>
              <w:lang w:eastAsia="zh-CN"/>
            </w:rPr>
            <w:delText>decreased net radiation at surface</w:delText>
          </w:r>
        </w:del>
      </w:ins>
      <w:del w:id="27" w:author="ZHANGM.H." w:date="2013-08-28T07:13:00Z">
        <w:r w:rsidRPr="00AA16F0" w:rsidDel="000131B0">
          <w:rPr>
            <w:rFonts w:ascii="Times New Roman" w:eastAsia="AdvTimes" w:hAnsi="Times New Roman" w:cs="Times New Roman" w:hint="eastAsia"/>
            <w:lang w:eastAsia="zh-CN"/>
          </w:rPr>
          <w:delText xml:space="preserve">stronger solar </w:delText>
        </w:r>
        <w:r w:rsidRPr="00AA16F0" w:rsidDel="000131B0">
          <w:rPr>
            <w:rFonts w:ascii="Times New Roman" w:eastAsia="AdvTimes" w:hAnsi="Times New Roman" w:cs="Times New Roman"/>
            <w:lang w:eastAsia="zh-CN"/>
          </w:rPr>
          <w:delText>penetrat</w:delText>
        </w:r>
        <w:r w:rsidRPr="00AA16F0" w:rsidDel="000131B0">
          <w:rPr>
            <w:rFonts w:ascii="Times New Roman" w:eastAsia="AdvTimes" w:hAnsi="Times New Roman" w:cs="Times New Roman" w:hint="eastAsia"/>
            <w:lang w:eastAsia="zh-CN"/>
          </w:rPr>
          <w:delText>ion at the bottom of the mixed layer.</w:delText>
        </w:r>
      </w:del>
      <w:del w:id="28" w:author="ZHANGM.H." w:date="2013-08-28T07:14:00Z">
        <w:r w:rsidRPr="00AA16F0" w:rsidDel="000131B0">
          <w:rPr>
            <w:rFonts w:ascii="Times New Roman" w:eastAsia="AdvTimes" w:hAnsi="Times New Roman" w:cs="Times New Roman" w:hint="eastAsia"/>
            <w:lang w:eastAsia="zh-CN"/>
          </w:rPr>
          <w:delText xml:space="preserve"> The oceanic </w:delText>
        </w:r>
        <w:r w:rsidRPr="00AA16F0" w:rsidDel="000131B0">
          <w:rPr>
            <w:rFonts w:ascii="Times New Roman" w:eastAsia="AdvTimes" w:hAnsi="Times New Roman" w:cs="Times New Roman"/>
            <w:lang w:eastAsia="zh-CN"/>
          </w:rPr>
          <w:delText>upwelling</w:delText>
        </w:r>
        <w:r w:rsidR="00622F12" w:rsidDel="000131B0">
          <w:rPr>
            <w:rFonts w:ascii="Times New Roman" w:eastAsia="AdvTimes" w:hAnsi="Times New Roman" w:cs="Times New Roman"/>
            <w:lang w:eastAsia="zh-CN"/>
          </w:rPr>
          <w:delText>/</w:delText>
        </w:r>
        <w:r w:rsidRPr="00AA16F0" w:rsidDel="000131B0">
          <w:rPr>
            <w:rFonts w:ascii="Times New Roman" w:eastAsia="AdvTimes" w:hAnsi="Times New Roman" w:cs="Times New Roman" w:hint="eastAsia"/>
            <w:lang w:eastAsia="zh-CN"/>
          </w:rPr>
          <w:delText xml:space="preserve">downwelling </w:delText>
        </w:r>
        <w:r w:rsidRPr="00AA16F0" w:rsidDel="000131B0">
          <w:rPr>
            <w:rFonts w:ascii="Times New Roman" w:eastAsia="AdvTimes" w:hAnsi="Times New Roman" w:cs="Times New Roman"/>
            <w:lang w:eastAsia="zh-CN"/>
          </w:rPr>
          <w:delText>associate</w:delText>
        </w:r>
        <w:r w:rsidRPr="00AA16F0" w:rsidDel="000131B0">
          <w:rPr>
            <w:rFonts w:ascii="Times New Roman" w:eastAsia="AdvTimes" w:hAnsi="Times New Roman" w:cs="Times New Roman" w:hint="eastAsia"/>
            <w:lang w:eastAsia="zh-CN"/>
          </w:rPr>
          <w:delText xml:space="preserve">d with the </w:delText>
        </w:r>
      </w:del>
      <w:ins w:id="29" w:author="ZHANGM.H." w:date="2013-08-28T07:14:00Z">
        <w:r w:rsidR="000131B0">
          <w:rPr>
            <w:rFonts w:ascii="Times New Roman" w:eastAsia="AdvTimes" w:hAnsi="Times New Roman" w:cs="Times New Roman"/>
            <w:lang w:eastAsia="zh-CN"/>
          </w:rPr>
          <w:t xml:space="preserve"> </w:t>
        </w:r>
      </w:ins>
      <w:ins w:id="30" w:author="ZHANGM.H." w:date="2013-08-28T07:24:00Z">
        <w:r w:rsidR="003F23EB">
          <w:rPr>
            <w:rFonts w:ascii="Times New Roman" w:eastAsia="AdvTimes" w:hAnsi="Times New Roman" w:cs="Times New Roman"/>
            <w:lang w:eastAsia="zh-CN"/>
          </w:rPr>
          <w:t xml:space="preserve">the </w:t>
        </w:r>
      </w:ins>
      <w:ins w:id="31" w:author="ZHANGM.H." w:date="2013-08-28T07:14:00Z">
        <w:r w:rsidR="000131B0">
          <w:rPr>
            <w:rFonts w:ascii="Times New Roman" w:eastAsia="AdvTimes" w:hAnsi="Times New Roman" w:cs="Times New Roman"/>
            <w:lang w:eastAsia="zh-CN"/>
          </w:rPr>
          <w:t xml:space="preserve">changed </w:t>
        </w:r>
      </w:ins>
      <w:r w:rsidRPr="00AA16F0">
        <w:rPr>
          <w:rFonts w:ascii="Times New Roman" w:eastAsia="AdvTimes" w:hAnsi="Times New Roman" w:cs="Times New Roman"/>
          <w:lang w:eastAsia="zh-CN"/>
        </w:rPr>
        <w:t>surface</w:t>
      </w:r>
      <w:r w:rsidRPr="00AA16F0">
        <w:rPr>
          <w:rFonts w:ascii="Times New Roman" w:eastAsia="AdvTimes" w:hAnsi="Times New Roman" w:cs="Times New Roman" w:hint="eastAsia"/>
          <w:lang w:eastAsia="zh-CN"/>
        </w:rPr>
        <w:t xml:space="preserve"> wind curl</w:t>
      </w:r>
      <w:ins w:id="32" w:author="ZHANGM.H." w:date="2013-08-28T07:25:00Z">
        <w:r w:rsidR="003F23EB">
          <w:rPr>
            <w:rFonts w:ascii="Times New Roman" w:eastAsia="AdvTimes" w:hAnsi="Times New Roman" w:cs="Times New Roman"/>
            <w:lang w:eastAsia="zh-CN"/>
          </w:rPr>
          <w:t xml:space="preserve"> that causes upwelling/downwelling</w:t>
        </w:r>
      </w:ins>
      <w:r w:rsidRPr="00AA16F0">
        <w:rPr>
          <w:rFonts w:ascii="Times New Roman" w:eastAsia="AdvTimes" w:hAnsi="Times New Roman" w:cs="Times New Roman" w:hint="eastAsia"/>
          <w:lang w:eastAsia="zh-CN"/>
        </w:rPr>
        <w:t xml:space="preserve"> </w:t>
      </w:r>
      <w:del w:id="33" w:author="ZHANGM.H." w:date="2013-08-28T07:15:00Z">
        <w:r w:rsidRPr="00AA16F0" w:rsidDel="000131B0">
          <w:rPr>
            <w:rFonts w:ascii="Times New Roman" w:eastAsia="AdvTimes" w:hAnsi="Times New Roman" w:cs="Times New Roman" w:hint="eastAsia"/>
            <w:lang w:eastAsia="zh-CN"/>
          </w:rPr>
          <w:delText xml:space="preserve">are </w:delText>
        </w:r>
        <w:r w:rsidRPr="00AA16F0" w:rsidDel="000131B0">
          <w:rPr>
            <w:rFonts w:ascii="Times New Roman" w:eastAsia="AdvTimes" w:hAnsi="Times New Roman" w:cs="Times New Roman"/>
            <w:lang w:eastAsia="zh-CN"/>
          </w:rPr>
          <w:delText>respon</w:delText>
        </w:r>
        <w:r w:rsidRPr="00AA16F0" w:rsidDel="000131B0">
          <w:rPr>
            <w:rFonts w:ascii="Times New Roman" w:eastAsia="AdvTimes" w:hAnsi="Times New Roman" w:cs="Times New Roman" w:hint="eastAsia"/>
            <w:lang w:eastAsia="zh-CN"/>
          </w:rPr>
          <w:delText>sible for</w:delText>
        </w:r>
        <w:bookmarkEnd w:id="19"/>
        <w:bookmarkEnd w:id="20"/>
        <w:r w:rsidRPr="00AA16F0" w:rsidDel="000131B0">
          <w:rPr>
            <w:rFonts w:ascii="Times New Roman" w:eastAsia="AdvTimes" w:hAnsi="Times New Roman" w:cs="Times New Roman" w:hint="eastAsia"/>
            <w:lang w:eastAsia="zh-CN"/>
          </w:rPr>
          <w:delText xml:space="preserve"> the </w:delText>
        </w:r>
        <w:r w:rsidRPr="00AA16F0" w:rsidDel="000131B0">
          <w:rPr>
            <w:rFonts w:ascii="Times New Roman" w:eastAsia="AdvTimes" w:hAnsi="Times New Roman" w:cs="Times New Roman"/>
            <w:lang w:eastAsia="zh-CN"/>
          </w:rPr>
          <w:delText>surface</w:delText>
        </w:r>
        <w:r w:rsidRPr="00AA16F0" w:rsidDel="000131B0">
          <w:rPr>
            <w:rFonts w:ascii="Times New Roman" w:eastAsia="AdvTimes" w:hAnsi="Times New Roman" w:cs="Times New Roman" w:hint="eastAsia"/>
            <w:lang w:eastAsia="zh-CN"/>
          </w:rPr>
          <w:delText xml:space="preserve"> cooling </w:delText>
        </w:r>
        <w:r w:rsidRPr="00AA16F0" w:rsidDel="000131B0">
          <w:rPr>
            <w:rFonts w:ascii="Times New Roman" w:eastAsia="SimSun" w:hAnsi="Times New Roman" w:cs="Times New Roman"/>
            <w:lang w:eastAsia="zh-CN"/>
          </w:rPr>
          <w:delText xml:space="preserve">in the tropical eastern Pacific, </w:delText>
        </w:r>
        <w:r w:rsidDel="000131B0">
          <w:rPr>
            <w:rFonts w:ascii="Times New Roman" w:eastAsia="SimSun" w:hAnsi="Times New Roman" w:cs="Times New Roman" w:hint="eastAsia"/>
            <w:lang w:eastAsia="zh-CN"/>
          </w:rPr>
          <w:delText>the Arctic, and the subpolar South Pacific</w:delText>
        </w:r>
      </w:del>
      <w:ins w:id="34" w:author="Jie ZHANG" w:date="2013-08-26T10:44:00Z">
        <w:del w:id="35" w:author="ZHANGM.H." w:date="2013-08-28T07:15:00Z">
          <w:r w:rsidR="00D92F7D" w:rsidDel="000131B0">
            <w:rPr>
              <w:rFonts w:ascii="Times New Roman" w:eastAsia="SimSun" w:hAnsi="Times New Roman" w:cs="Times New Roman" w:hint="eastAsia"/>
              <w:lang w:eastAsia="zh-CN"/>
            </w:rPr>
            <w:delText xml:space="preserve">, as well as </w:delText>
          </w:r>
        </w:del>
      </w:ins>
      <w:del w:id="36" w:author="ZHANGM.H." w:date="2013-08-28T07:15:00Z">
        <w:r w:rsidR="00622F12" w:rsidDel="000131B0">
          <w:rPr>
            <w:rFonts w:ascii="Times New Roman" w:eastAsia="SimSun" w:hAnsi="Times New Roman" w:cs="Times New Roman"/>
            <w:lang w:eastAsia="zh-CN"/>
          </w:rPr>
          <w:delText>/the</w:delText>
        </w:r>
        <w:r w:rsidRPr="00AA16F0" w:rsidDel="000131B0">
          <w:rPr>
            <w:rFonts w:ascii="Times New Roman" w:eastAsia="SimSun" w:hAnsi="Times New Roman" w:cs="Times New Roman"/>
            <w:lang w:eastAsia="zh-CN"/>
          </w:rPr>
          <w:delText xml:space="preserve"> </w:delText>
        </w:r>
        <w:bookmarkEnd w:id="17"/>
        <w:bookmarkEnd w:id="18"/>
        <w:bookmarkEnd w:id="21"/>
        <w:bookmarkEnd w:id="22"/>
        <w:r w:rsidRPr="00AA16F0" w:rsidDel="000131B0">
          <w:rPr>
            <w:rFonts w:ascii="Times New Roman" w:eastAsia="SimSun" w:hAnsi="Times New Roman" w:cs="Times New Roman" w:hint="eastAsia"/>
            <w:lang w:eastAsia="zh-CN"/>
          </w:rPr>
          <w:delText>pronounced off-coast warming south of Africa</w:delText>
        </w:r>
      </w:del>
      <w:ins w:id="37" w:author="ZHANGM.H." w:date="2013-08-28T07:15:00Z">
        <w:r w:rsidR="000131B0">
          <w:rPr>
            <w:rFonts w:ascii="Times New Roman" w:eastAsia="AdvTimes" w:hAnsi="Times New Roman" w:cs="Times New Roman"/>
            <w:lang w:eastAsia="zh-CN"/>
          </w:rPr>
          <w:t>in the middle latitudes and tropics</w:t>
        </w:r>
      </w:ins>
      <w:r>
        <w:rPr>
          <w:rFonts w:ascii="Times New Roman" w:eastAsia="SimSun" w:hAnsi="Times New Roman" w:cs="Times New Roman" w:hint="eastAsia"/>
          <w:lang w:eastAsia="zh-CN"/>
        </w:rPr>
        <w:t>.</w:t>
      </w:r>
      <w:r w:rsidRPr="00AA16F0">
        <w:rPr>
          <w:rFonts w:ascii="Times New Roman" w:eastAsia="SimSun" w:hAnsi="Times New Roman" w:cs="Times New Roman" w:hint="eastAsia"/>
          <w:lang w:eastAsia="zh-CN"/>
        </w:rPr>
        <w:t xml:space="preserve"> </w:t>
      </w:r>
      <w:ins w:id="38" w:author="ZHANGM.H." w:date="2013-08-28T07:24:00Z">
        <w:r w:rsidR="003F23EB">
          <w:rPr>
            <w:rFonts w:ascii="Times New Roman" w:eastAsia="SimSun" w:hAnsi="Times New Roman" w:cs="Times New Roman"/>
            <w:lang w:eastAsia="zh-CN"/>
          </w:rPr>
          <w:t xml:space="preserve"> </w:t>
        </w:r>
      </w:ins>
      <w:ins w:id="39" w:author="Jie ZHANG" w:date="2013-08-26T10:45:00Z">
        <w:r w:rsidR="00D92F7D">
          <w:rPr>
            <w:rFonts w:ascii="Times New Roman" w:eastAsia="SimSun" w:hAnsi="Times New Roman" w:cs="Times New Roman" w:hint="eastAsia"/>
            <w:lang w:eastAsia="zh-CN"/>
          </w:rPr>
          <w:t xml:space="preserve">The positive </w:t>
        </w:r>
      </w:ins>
      <w:ins w:id="40" w:author="Jie ZHANG" w:date="2013-08-26T10:46:00Z">
        <w:r w:rsidR="00D92F7D">
          <w:rPr>
            <w:rFonts w:ascii="Times New Roman" w:eastAsia="SimSun" w:hAnsi="Times New Roman" w:cs="Times New Roman" w:hint="eastAsia"/>
            <w:lang w:eastAsia="zh-CN"/>
          </w:rPr>
          <w:t xml:space="preserve">albedo feedback is responsible for the </w:t>
        </w:r>
      </w:ins>
      <w:ins w:id="41" w:author="Jie ZHANG" w:date="2013-08-26T10:48:00Z">
        <w:r w:rsidR="0024586B" w:rsidRPr="00AA16F0">
          <w:rPr>
            <w:rFonts w:ascii="Times New Roman" w:eastAsia="SimSun" w:hAnsi="Times New Roman" w:cs="Times New Roman"/>
            <w:bCs/>
            <w:lang w:eastAsia="zh-CN"/>
          </w:rPr>
          <w:t>polar amplifi</w:t>
        </w:r>
        <w:r w:rsidR="0024586B">
          <w:rPr>
            <w:rFonts w:ascii="Times New Roman" w:eastAsia="SimSun" w:hAnsi="Times New Roman" w:cs="Times New Roman" w:hint="eastAsia"/>
            <w:bCs/>
            <w:lang w:eastAsia="zh-CN"/>
          </w:rPr>
          <w:t>ed changes</w:t>
        </w:r>
      </w:ins>
      <w:ins w:id="42" w:author="Jie ZHANG" w:date="2013-08-26T10:46:00Z">
        <w:r w:rsidR="00D92F7D">
          <w:rPr>
            <w:rFonts w:ascii="Times New Roman" w:eastAsia="SimSun" w:hAnsi="Times New Roman" w:cs="Times New Roman" w:hint="eastAsia"/>
            <w:lang w:eastAsia="zh-CN"/>
          </w:rPr>
          <w:t>.</w:t>
        </w:r>
      </w:ins>
      <w:ins w:id="43" w:author="Jie ZHANG" w:date="2013-08-26T10:48:00Z">
        <w:r w:rsidR="0024586B">
          <w:rPr>
            <w:rFonts w:ascii="Times New Roman" w:eastAsia="SimSun" w:hAnsi="Times New Roman" w:cs="Times New Roman" w:hint="eastAsia"/>
            <w:lang w:eastAsia="zh-CN"/>
          </w:rPr>
          <w:t xml:space="preserve"> </w:t>
        </w:r>
      </w:ins>
      <w:del w:id="44" w:author="Jie ZHANG" w:date="2013-08-26T10:49:00Z">
        <w:r w:rsidRPr="00AA16F0" w:rsidDel="0024586B">
          <w:rPr>
            <w:rFonts w:ascii="Times New Roman" w:eastAsia="AdvTimes" w:hAnsi="Times New Roman" w:cs="Times New Roman" w:hint="eastAsia"/>
            <w:lang w:eastAsia="zh-CN"/>
          </w:rPr>
          <w:delText xml:space="preserve">The atmospheric </w:delText>
        </w:r>
        <w:r w:rsidDel="0024586B">
          <w:rPr>
            <w:rFonts w:ascii="Times New Roman" w:eastAsia="AdvTimes" w:hAnsi="Times New Roman" w:cs="Times New Roman" w:hint="eastAsia"/>
            <w:lang w:eastAsia="zh-CN"/>
          </w:rPr>
          <w:delText xml:space="preserve">convection is intensified </w:delText>
        </w:r>
      </w:del>
      <w:del w:id="45" w:author="ZHANGM.H." w:date="2013-08-28T07:16:00Z">
        <w:r w:rsidDel="000131B0">
          <w:rPr>
            <w:rFonts w:ascii="Times New Roman" w:eastAsia="AdvTimes" w:hAnsi="Times New Roman" w:cs="Times New Roman" w:hint="eastAsia"/>
            <w:lang w:eastAsia="zh-CN"/>
          </w:rPr>
          <w:delText xml:space="preserve">in the tropical </w:delText>
        </w:r>
        <w:r w:rsidDel="000131B0">
          <w:rPr>
            <w:rFonts w:ascii="Times New Roman" w:eastAsia="AdvTimes" w:hAnsi="Times New Roman" w:cs="Times New Roman"/>
            <w:lang w:eastAsia="zh-CN"/>
          </w:rPr>
          <w:delText xml:space="preserve">central and </w:delText>
        </w:r>
        <w:r w:rsidDel="000131B0">
          <w:rPr>
            <w:rFonts w:ascii="Times New Roman" w:eastAsia="AdvTimes" w:hAnsi="Times New Roman" w:cs="Times New Roman" w:hint="eastAsia"/>
            <w:lang w:eastAsia="zh-CN"/>
          </w:rPr>
          <w:delText xml:space="preserve">western Pacific but suppressed in the </w:delText>
        </w:r>
        <w:r w:rsidDel="000131B0">
          <w:rPr>
            <w:rFonts w:ascii="Times New Roman" w:eastAsia="AdvTimes" w:hAnsi="Times New Roman" w:cs="Times New Roman"/>
            <w:lang w:eastAsia="zh-CN"/>
          </w:rPr>
          <w:delText xml:space="preserve">tropical </w:delText>
        </w:r>
        <w:r w:rsidDel="000131B0">
          <w:rPr>
            <w:rFonts w:ascii="Times New Roman" w:eastAsia="AdvTimes" w:hAnsi="Times New Roman" w:cs="Times New Roman" w:hint="eastAsia"/>
            <w:lang w:eastAsia="zh-CN"/>
          </w:rPr>
          <w:delText>eastern Pacific.</w:delText>
        </w:r>
        <w:r w:rsidRPr="00AA16F0" w:rsidDel="000131B0">
          <w:rPr>
            <w:rFonts w:ascii="Times New Roman" w:eastAsia="AdvTimes" w:hAnsi="Times New Roman" w:cs="Times New Roman" w:hint="eastAsia"/>
            <w:lang w:eastAsia="zh-CN"/>
          </w:rPr>
          <w:delText xml:space="preserve"> </w:delText>
        </w:r>
        <w:r w:rsidRPr="00AA16F0" w:rsidDel="000131B0">
          <w:rPr>
            <w:rFonts w:ascii="Times New Roman" w:eastAsia="SimSun" w:hAnsi="Times New Roman" w:cs="Times New Roman" w:hint="eastAsia"/>
            <w:bCs/>
            <w:lang w:eastAsia="zh-CN"/>
          </w:rPr>
          <w:delText>T</w:delText>
        </w:r>
        <w:r w:rsidRPr="00AA16F0" w:rsidDel="000131B0">
          <w:rPr>
            <w:rFonts w:ascii="Times New Roman" w:eastAsia="SimSun" w:hAnsi="Times New Roman" w:cs="Times New Roman"/>
            <w:bCs/>
            <w:lang w:eastAsia="zh-CN"/>
          </w:rPr>
          <w:delText xml:space="preserve">he </w:delText>
        </w:r>
      </w:del>
      <w:ins w:id="46" w:author="Jie ZHANG" w:date="2013-08-26T10:49:00Z">
        <w:del w:id="47" w:author="ZHANGM.H." w:date="2013-08-28T07:16:00Z">
          <w:r w:rsidR="0024586B" w:rsidDel="000131B0">
            <w:rPr>
              <w:rFonts w:ascii="Times New Roman" w:eastAsia="SimSun" w:hAnsi="Times New Roman" w:cs="Times New Roman" w:hint="eastAsia"/>
              <w:bCs/>
              <w:lang w:eastAsia="zh-CN"/>
            </w:rPr>
            <w:delText xml:space="preserve">growing sea ice </w:delText>
          </w:r>
        </w:del>
      </w:ins>
      <w:del w:id="48" w:author="ZHANGM.H." w:date="2013-08-28T07:16:00Z">
        <w:r w:rsidRPr="00AA16F0" w:rsidDel="000131B0">
          <w:rPr>
            <w:rFonts w:ascii="Times New Roman" w:eastAsia="SimSun" w:hAnsi="Times New Roman" w:cs="Times New Roman"/>
            <w:bCs/>
            <w:lang w:eastAsia="zh-CN"/>
          </w:rPr>
          <w:delText>albedo feedback</w:delText>
        </w:r>
      </w:del>
      <w:ins w:id="49" w:author="Jie ZHANG" w:date="2013-08-26T15:19:00Z">
        <w:del w:id="50" w:author="ZHANGM.H." w:date="2013-08-28T07:16:00Z">
          <w:r w:rsidR="00BE2136" w:rsidDel="000131B0">
            <w:rPr>
              <w:rFonts w:ascii="Times New Roman" w:eastAsia="SimSun" w:hAnsi="Times New Roman" w:cs="Times New Roman" w:hint="eastAsia"/>
              <w:bCs/>
              <w:lang w:eastAsia="zh-CN"/>
            </w:rPr>
            <w:delText>can</w:delText>
          </w:r>
        </w:del>
      </w:ins>
      <w:del w:id="51" w:author="ZHANGM.H." w:date="2013-08-28T07:16:00Z">
        <w:r w:rsidRPr="00AA16F0" w:rsidDel="000131B0">
          <w:rPr>
            <w:rFonts w:ascii="Times New Roman" w:eastAsia="SimSun" w:hAnsi="Times New Roman" w:cs="Times New Roman"/>
            <w:bCs/>
            <w:lang w:eastAsia="zh-CN"/>
          </w:rPr>
          <w:delText xml:space="preserve"> obstructs the </w:delText>
        </w:r>
      </w:del>
      <w:ins w:id="52" w:author="Jie ZHANG" w:date="2013-08-26T10:51:00Z">
        <w:del w:id="53" w:author="ZHANGM.H." w:date="2013-08-28T07:16:00Z">
          <w:r w:rsidR="0024586B" w:rsidDel="000131B0">
            <w:rPr>
              <w:rFonts w:ascii="Times New Roman" w:eastAsia="SimSun" w:hAnsi="Times New Roman" w:cs="Times New Roman" w:hint="eastAsia"/>
              <w:bCs/>
              <w:lang w:eastAsia="zh-CN"/>
            </w:rPr>
            <w:delText>local air-sea interaction</w:delText>
          </w:r>
        </w:del>
      </w:ins>
      <w:del w:id="54" w:author="ZHANGM.H." w:date="2013-08-28T07:16:00Z">
        <w:r w:rsidRPr="00AA16F0" w:rsidDel="000131B0">
          <w:rPr>
            <w:rFonts w:ascii="Times New Roman" w:eastAsia="SimSun" w:hAnsi="Times New Roman" w:cs="Times New Roman"/>
            <w:bCs/>
            <w:lang w:eastAsia="zh-CN"/>
          </w:rPr>
          <w:delText>ocean to receive heat from the sun</w:delText>
        </w:r>
        <w:r w:rsidDel="000131B0">
          <w:rPr>
            <w:rFonts w:ascii="Times New Roman" w:eastAsia="SimSun" w:hAnsi="Times New Roman" w:cs="Times New Roman" w:hint="eastAsia"/>
            <w:bCs/>
            <w:lang w:eastAsia="zh-CN"/>
          </w:rPr>
          <w:delText>.</w:delText>
        </w:r>
      </w:del>
      <w:ins w:id="55" w:author="ZHANGM.H." w:date="2013-08-28T07:16:00Z">
        <w:r w:rsidR="000131B0">
          <w:rPr>
            <w:rFonts w:ascii="Times New Roman" w:eastAsia="AdvTimes" w:hAnsi="Times New Roman" w:cs="Times New Roman"/>
            <w:lang w:eastAsia="zh-CN"/>
          </w:rPr>
          <w:t xml:space="preserve"> </w:t>
        </w:r>
      </w:ins>
      <w:r w:rsidRPr="00AA16F0">
        <w:rPr>
          <w:rFonts w:ascii="Times New Roman" w:eastAsia="SimSun" w:hAnsi="Times New Roman" w:cs="Times New Roman"/>
          <w:bCs/>
          <w:lang w:eastAsia="zh-CN"/>
        </w:rPr>
        <w:t xml:space="preserve"> </w:t>
      </w:r>
      <w:r>
        <w:rPr>
          <w:rFonts w:ascii="Times New Roman" w:eastAsia="SimSun" w:hAnsi="Times New Roman" w:cs="Times New Roman" w:hint="eastAsia"/>
          <w:bCs/>
          <w:lang w:eastAsia="zh-CN"/>
        </w:rPr>
        <w:t>T</w:t>
      </w:r>
      <w:r w:rsidRPr="00AA16F0">
        <w:rPr>
          <w:rFonts w:ascii="Times New Roman" w:eastAsia="SimSun" w:hAnsi="Times New Roman" w:cs="Times New Roman"/>
          <w:bCs/>
          <w:lang w:eastAsia="zh-CN"/>
        </w:rPr>
        <w:t>he weakening of MOC further suppresses ocean heat transport to the Northern Hemisphere.</w:t>
      </w:r>
      <w:r w:rsidRPr="00AA16F0">
        <w:rPr>
          <w:rFonts w:ascii="Times New Roman" w:eastAsia="SimSun" w:hAnsi="Times New Roman" w:cs="Times New Roman" w:hint="eastAsia"/>
          <w:bCs/>
          <w:lang w:eastAsia="zh-CN"/>
        </w:rPr>
        <w:t xml:space="preserve"> The model results </w:t>
      </w:r>
      <w:ins w:id="56" w:author="ZHANGM.H." w:date="2013-08-28T07:16:00Z">
        <w:r w:rsidR="000131B0">
          <w:rPr>
            <w:rFonts w:ascii="Times New Roman" w:eastAsia="SimSun" w:hAnsi="Times New Roman" w:cs="Times New Roman"/>
            <w:bCs/>
            <w:lang w:eastAsia="zh-CN"/>
          </w:rPr>
          <w:t xml:space="preserve">also </w:t>
        </w:r>
      </w:ins>
      <w:r w:rsidRPr="00AA16F0">
        <w:rPr>
          <w:rFonts w:ascii="Times New Roman" w:eastAsia="SimSun" w:hAnsi="Times New Roman" w:cs="Times New Roman" w:hint="eastAsia"/>
          <w:bCs/>
          <w:lang w:eastAsia="zh-CN"/>
        </w:rPr>
        <w:t xml:space="preserve">suggest that the irregular ENSO cycle partly arises from the stochastic perturbation in the atmosphere. The annual cycle of SST in the tropical Pacific is more </w:t>
      </w:r>
      <w:r w:rsidRPr="00AA16F0">
        <w:rPr>
          <w:rFonts w:ascii="Times New Roman" w:eastAsia="SimSun" w:hAnsi="Times New Roman" w:cs="Times New Roman"/>
          <w:bCs/>
          <w:lang w:eastAsia="zh-CN"/>
        </w:rPr>
        <w:t>reason</w:t>
      </w:r>
      <w:r w:rsidRPr="00AA16F0">
        <w:rPr>
          <w:rFonts w:ascii="Times New Roman" w:eastAsia="SimSun" w:hAnsi="Times New Roman" w:cs="Times New Roman" w:hint="eastAsia"/>
          <w:bCs/>
          <w:lang w:eastAsia="zh-CN"/>
        </w:rPr>
        <w:t xml:space="preserve">ably simulated in the IE </w:t>
      </w:r>
      <w:r w:rsidRPr="00AA16F0">
        <w:rPr>
          <w:rFonts w:ascii="Times New Roman" w:eastAsia="SimSun" w:hAnsi="Times New Roman" w:cs="Times New Roman"/>
          <w:bCs/>
          <w:lang w:eastAsia="zh-CN"/>
        </w:rPr>
        <w:t>platfor</w:t>
      </w:r>
      <w:r w:rsidRPr="00AA16F0">
        <w:rPr>
          <w:rFonts w:ascii="Times New Roman" w:eastAsia="SimSun" w:hAnsi="Times New Roman" w:cs="Times New Roman" w:hint="eastAsia"/>
          <w:bCs/>
          <w:lang w:eastAsia="zh-CN"/>
        </w:rPr>
        <w:t>m.</w:t>
      </w:r>
    </w:p>
    <w:p w:rsidR="009C799E" w:rsidRDefault="009C799E" w:rsidP="00D07282">
      <w:pPr>
        <w:spacing w:line="480" w:lineRule="auto"/>
        <w:jc w:val="both"/>
        <w:rPr>
          <w:ins w:id="57" w:author="Jie ZHANG" w:date="2013-08-26T10:51:00Z"/>
          <w:rFonts w:ascii="Times New Roman" w:eastAsia="SimSun" w:hAnsi="Times New Roman" w:cs="Times New Roman"/>
          <w:b/>
          <w:bCs/>
          <w:lang w:eastAsia="zh-CN"/>
        </w:rPr>
      </w:pPr>
    </w:p>
    <w:p w:rsidR="0024586B" w:rsidRDefault="0024586B" w:rsidP="00D07282">
      <w:pPr>
        <w:spacing w:line="480" w:lineRule="auto"/>
        <w:jc w:val="both"/>
        <w:rPr>
          <w:rFonts w:ascii="Times New Roman" w:eastAsia="SimSun" w:hAnsi="Times New Roman" w:cs="Times New Roman"/>
          <w:b/>
          <w:bCs/>
          <w:lang w:eastAsia="zh-CN"/>
        </w:rPr>
      </w:pPr>
    </w:p>
    <w:p w:rsidR="00C8724F" w:rsidRDefault="00C8724F" w:rsidP="00D07282">
      <w:pPr>
        <w:spacing w:line="480" w:lineRule="auto"/>
        <w:jc w:val="both"/>
        <w:rPr>
          <w:rFonts w:ascii="Times New Roman" w:eastAsia="SimSun" w:hAnsi="Times New Roman" w:cs="Times New Roman"/>
          <w:b/>
          <w:bCs/>
          <w:lang w:eastAsia="zh-CN"/>
        </w:rPr>
      </w:pPr>
    </w:p>
    <w:p w:rsidR="00C8724F" w:rsidRDefault="00C8724F" w:rsidP="00D07282">
      <w:pPr>
        <w:spacing w:line="480" w:lineRule="auto"/>
        <w:jc w:val="both"/>
        <w:rPr>
          <w:rFonts w:ascii="Times New Roman" w:eastAsia="SimSun" w:hAnsi="Times New Roman" w:cs="Times New Roman"/>
          <w:b/>
          <w:bCs/>
          <w:lang w:eastAsia="zh-CN"/>
        </w:rPr>
      </w:pPr>
    </w:p>
    <w:p w:rsidR="00C8724F" w:rsidRDefault="00C8724F" w:rsidP="00D07282">
      <w:pPr>
        <w:spacing w:line="480" w:lineRule="auto"/>
        <w:jc w:val="both"/>
        <w:rPr>
          <w:rFonts w:ascii="Times New Roman" w:eastAsia="SimSun" w:hAnsi="Times New Roman" w:cs="Times New Roman"/>
          <w:b/>
          <w:bCs/>
          <w:lang w:eastAsia="zh-CN"/>
        </w:rPr>
      </w:pPr>
    </w:p>
    <w:p w:rsidR="00C8724F" w:rsidRDefault="00C8724F" w:rsidP="00D07282">
      <w:pPr>
        <w:spacing w:line="480" w:lineRule="auto"/>
        <w:jc w:val="both"/>
        <w:rPr>
          <w:rFonts w:ascii="Times New Roman" w:eastAsia="SimSun" w:hAnsi="Times New Roman" w:cs="Times New Roman"/>
          <w:b/>
          <w:bCs/>
          <w:lang w:eastAsia="zh-CN"/>
        </w:rPr>
      </w:pPr>
    </w:p>
    <w:p w:rsidR="009C799E" w:rsidRPr="00AA16F0" w:rsidRDefault="009C799E" w:rsidP="00D07282">
      <w:pPr>
        <w:spacing w:line="480" w:lineRule="auto"/>
        <w:jc w:val="both"/>
        <w:rPr>
          <w:rFonts w:ascii="Times New Roman" w:eastAsia="SimSun" w:hAnsi="Times New Roman" w:cs="Times New Roman"/>
          <w:bCs/>
          <w:lang w:eastAsia="zh-CN"/>
        </w:rPr>
      </w:pPr>
      <w:r w:rsidRPr="00AA16F0">
        <w:rPr>
          <w:rFonts w:ascii="Times New Roman" w:eastAsia="SimSun" w:hAnsi="Times New Roman" w:cs="Times New Roman"/>
          <w:b/>
          <w:bCs/>
          <w:lang w:eastAsia="zh-CN"/>
        </w:rPr>
        <w:t>Keywords:</w:t>
      </w:r>
      <w:r w:rsidRPr="00AA16F0">
        <w:rPr>
          <w:rFonts w:ascii="Times New Roman" w:eastAsia="SimSun" w:hAnsi="Times New Roman" w:cs="Times New Roman"/>
          <w:bCs/>
          <w:lang w:eastAsia="zh-CN"/>
        </w:rPr>
        <w:t xml:space="preserve"> Atmospheric </w:t>
      </w:r>
      <w:r w:rsidRPr="00AA16F0">
        <w:rPr>
          <w:rFonts w:ascii="Times New Roman" w:eastAsia="SimSun" w:hAnsi="Times New Roman" w:cs="Times New Roman" w:hint="eastAsia"/>
          <w:bCs/>
          <w:lang w:eastAsia="zh-CN"/>
        </w:rPr>
        <w:t>perturbations</w:t>
      </w:r>
      <w:r w:rsidRPr="00AA16F0">
        <w:rPr>
          <w:rFonts w:ascii="Times New Roman" w:eastAsia="SimSun" w:hAnsi="Times New Roman" w:cs="Times New Roman"/>
          <w:bCs/>
          <w:lang w:eastAsia="zh-CN"/>
        </w:rPr>
        <w:t xml:space="preserve">, Interactive Ensemble, </w:t>
      </w:r>
      <w:r w:rsidRPr="00AA16F0">
        <w:rPr>
          <w:rFonts w:ascii="Times New Roman" w:eastAsia="SimSun" w:hAnsi="Times New Roman" w:cs="Times New Roman" w:hint="eastAsia"/>
          <w:bCs/>
          <w:lang w:eastAsia="zh-CN"/>
        </w:rPr>
        <w:t xml:space="preserve">Sea surface temperature, </w:t>
      </w:r>
      <w:r>
        <w:rPr>
          <w:rFonts w:ascii="Times New Roman" w:eastAsia="SimSun" w:hAnsi="Times New Roman" w:cs="Times New Roman"/>
          <w:bCs/>
          <w:lang w:eastAsia="zh-CN"/>
        </w:rPr>
        <w:t xml:space="preserve">the oceanic meridional overturning circulation, the </w:t>
      </w:r>
      <w:r w:rsidRPr="00AA16F0">
        <w:rPr>
          <w:rFonts w:ascii="Times New Roman" w:eastAsia="SimSun" w:hAnsi="Times New Roman" w:cs="Times New Roman" w:hint="eastAsia"/>
          <w:bCs/>
          <w:lang w:eastAsia="zh-CN"/>
        </w:rPr>
        <w:t>ENSO variability</w:t>
      </w:r>
    </w:p>
    <w:p w:rsidR="009C799E" w:rsidRPr="00AA16F0" w:rsidRDefault="009C799E" w:rsidP="00D07282">
      <w:pPr>
        <w:pStyle w:val="-11"/>
        <w:numPr>
          <w:ilvl w:val="0"/>
          <w:numId w:val="1"/>
        </w:numPr>
        <w:spacing w:line="480" w:lineRule="auto"/>
        <w:ind w:firstLineChars="0"/>
        <w:jc w:val="both"/>
        <w:rPr>
          <w:rFonts w:ascii="Times New Roman" w:eastAsia="SimSun" w:hAnsi="Times New Roman" w:cs="Times New Roman"/>
          <w:b/>
          <w:bCs/>
          <w:sz w:val="28"/>
          <w:szCs w:val="28"/>
          <w:lang w:eastAsia="zh-CN"/>
        </w:rPr>
      </w:pPr>
      <w:r w:rsidRPr="00AA16F0">
        <w:rPr>
          <w:rFonts w:ascii="Times New Roman" w:eastAsia="SimSun" w:hAnsi="Times New Roman" w:cs="Times New Roman"/>
          <w:b/>
          <w:bCs/>
          <w:sz w:val="28"/>
          <w:szCs w:val="28"/>
          <w:lang w:eastAsia="zh-CN"/>
        </w:rPr>
        <w:t>Introduction</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 xml:space="preserve">The atmosphere-ocean interaction at the air-sea interface is one of the important processes that affect both atmosphere and ocean. </w:t>
      </w:r>
      <w:bookmarkStart w:id="58" w:name="OLE_LINK17"/>
      <w:bookmarkStart w:id="59" w:name="OLE_LINK18"/>
      <w:r w:rsidRPr="00AA16F0">
        <w:rPr>
          <w:rFonts w:ascii="Times New Roman" w:eastAsia="SimSun" w:hAnsi="Times New Roman" w:cs="Times New Roman" w:hint="eastAsia"/>
          <w:bCs/>
          <w:lang w:eastAsia="zh-CN"/>
        </w:rPr>
        <w:t xml:space="preserve">By exchanging </w:t>
      </w:r>
      <w:bookmarkStart w:id="60" w:name="OLE_LINK105"/>
      <w:bookmarkStart w:id="61" w:name="OLE_LINK106"/>
      <w:r w:rsidRPr="00AA16F0">
        <w:rPr>
          <w:rFonts w:ascii="Times New Roman" w:eastAsia="SimSun" w:hAnsi="Times New Roman" w:cs="Times New Roman" w:hint="eastAsia"/>
          <w:bCs/>
          <w:lang w:eastAsia="zh-CN"/>
        </w:rPr>
        <w:t xml:space="preserve">air-sea fluxes of heat, freshwater, and momentum at ocean surface, </w:t>
      </w:r>
      <w:bookmarkEnd w:id="60"/>
      <w:bookmarkEnd w:id="61"/>
      <w:r w:rsidRPr="00AA16F0">
        <w:rPr>
          <w:rFonts w:ascii="Times New Roman" w:eastAsia="SimSun" w:hAnsi="Times New Roman" w:cs="Times New Roman" w:hint="eastAsia"/>
          <w:bCs/>
          <w:lang w:eastAsia="zh-CN"/>
        </w:rPr>
        <w:t>the atmosphere can control sea surface temperature (SST), surface mixing and drive ocean currents.</w:t>
      </w:r>
      <w:bookmarkStart w:id="62" w:name="OLE_LINK95"/>
      <w:bookmarkStart w:id="63" w:name="OLE_LINK96"/>
      <w:r w:rsidRPr="00AA16F0">
        <w:rPr>
          <w:rFonts w:ascii="Times New Roman" w:eastAsia="SimSun" w:hAnsi="Times New Roman" w:cs="Times New Roman" w:hint="eastAsia"/>
          <w:bCs/>
          <w:lang w:eastAsia="zh-CN"/>
        </w:rPr>
        <w:t xml:space="preserve"> </w:t>
      </w:r>
      <w:bookmarkEnd w:id="58"/>
      <w:bookmarkEnd w:id="59"/>
      <w:r w:rsidRPr="00AA16F0">
        <w:rPr>
          <w:rFonts w:ascii="Times New Roman" w:eastAsia="SimSun" w:hAnsi="Times New Roman" w:cs="Times New Roman" w:hint="eastAsia"/>
          <w:bCs/>
          <w:lang w:eastAsia="zh-CN"/>
        </w:rPr>
        <w:t xml:space="preserve">Despite </w:t>
      </w:r>
      <w:del w:id="64" w:author="Jie ZHANG" w:date="2013-08-26T15:19:00Z">
        <w:r w:rsidR="00220265" w:rsidDel="00BE2136">
          <w:rPr>
            <w:rFonts w:ascii="Times New Roman" w:eastAsia="SimSun" w:hAnsi="Times New Roman" w:cs="Times New Roman"/>
            <w:bCs/>
            <w:lang w:eastAsia="zh-CN"/>
          </w:rPr>
          <w:delText xml:space="preserve"> </w:delText>
        </w:r>
      </w:del>
      <w:r w:rsidRPr="00AA16F0">
        <w:rPr>
          <w:rFonts w:ascii="Times New Roman" w:eastAsia="SimSun" w:hAnsi="Times New Roman" w:cs="Times New Roman" w:hint="eastAsia"/>
          <w:bCs/>
          <w:lang w:eastAsia="zh-CN"/>
        </w:rPr>
        <w:t xml:space="preserve">their high frequency and small spatial scale, </w:t>
      </w:r>
      <w:r w:rsidRPr="00AA16F0">
        <w:rPr>
          <w:rFonts w:ascii="Times New Roman" w:eastAsia="SimSun" w:hAnsi="Times New Roman" w:cs="Times New Roman"/>
          <w:bCs/>
          <w:lang w:eastAsia="zh-CN"/>
        </w:rPr>
        <w:t>t</w:t>
      </w:r>
      <w:r w:rsidRPr="00AA16F0">
        <w:rPr>
          <w:rFonts w:ascii="Times New Roman" w:eastAsia="SimSun" w:hAnsi="Times New Roman" w:cs="Times New Roman" w:hint="eastAsia"/>
          <w:bCs/>
          <w:lang w:eastAsia="zh-CN"/>
        </w:rPr>
        <w:t xml:space="preserve">he atmospheric </w:t>
      </w:r>
      <w:r w:rsidRPr="00AA16F0">
        <w:rPr>
          <w:rFonts w:ascii="Times New Roman" w:eastAsia="SimSun" w:hAnsi="Times New Roman" w:cs="Times New Roman"/>
          <w:bCs/>
          <w:lang w:eastAsia="zh-CN"/>
        </w:rPr>
        <w:t>perturbation</w:t>
      </w:r>
      <w:r w:rsidRPr="00AA16F0">
        <w:rPr>
          <w:rFonts w:ascii="Times New Roman" w:eastAsia="SimSun" w:hAnsi="Times New Roman" w:cs="Times New Roman" w:hint="eastAsia"/>
          <w:bCs/>
          <w:lang w:eastAsia="zh-CN"/>
        </w:rPr>
        <w:t xml:space="preserve">s (the high-frequency weather fluctuations) can </w:t>
      </w:r>
      <w:r w:rsidR="00220265" w:rsidRPr="00AA16F0">
        <w:rPr>
          <w:rFonts w:ascii="Times New Roman" w:eastAsia="SimSun" w:hAnsi="Times New Roman" w:cs="Times New Roman" w:hint="eastAsia"/>
          <w:bCs/>
          <w:lang w:eastAsia="zh-CN"/>
        </w:rPr>
        <w:t xml:space="preserve">drive </w:t>
      </w:r>
      <w:r w:rsidRPr="00AA16F0">
        <w:rPr>
          <w:rFonts w:ascii="Times New Roman" w:eastAsia="SimSun" w:hAnsi="Times New Roman" w:cs="Times New Roman" w:hint="eastAsia"/>
          <w:bCs/>
          <w:lang w:eastAsia="zh-CN"/>
        </w:rPr>
        <w:t>low-frequency changes in the ocean</w:t>
      </w:r>
      <w:r w:rsidRPr="00AA16F0">
        <w:rPr>
          <w:rFonts w:ascii="Times New Roman" w:eastAsia="SimSun" w:hAnsi="Times New Roman" w:cs="Times New Roman"/>
          <w:bCs/>
          <w:lang w:eastAsia="zh-CN"/>
        </w:rPr>
        <w:t xml:space="preserve">. </w:t>
      </w:r>
      <w:bookmarkStart w:id="65" w:name="OLE_LINK63"/>
      <w:bookmarkStart w:id="66" w:name="OLE_LINK64"/>
      <w:r>
        <w:rPr>
          <w:rFonts w:ascii="Times New Roman" w:eastAsia="SimSun" w:hAnsi="Times New Roman" w:cs="Times New Roman" w:hint="eastAsia"/>
          <w:bCs/>
          <w:lang w:eastAsia="zh-CN"/>
        </w:rPr>
        <w:t xml:space="preserve">By </w:t>
      </w:r>
      <w:r w:rsidRPr="00AA16F0">
        <w:rPr>
          <w:rFonts w:ascii="Times New Roman" w:eastAsia="SimSun" w:hAnsi="Times New Roman" w:cs="Times New Roman"/>
          <w:bCs/>
          <w:lang w:eastAsia="zh-CN"/>
        </w:rPr>
        <w:t xml:space="preserve">explicitly adding </w:t>
      </w:r>
      <w:bookmarkStart w:id="67" w:name="OLE_LINK114"/>
      <w:bookmarkStart w:id="68" w:name="OLE_LINK115"/>
      <w:r>
        <w:rPr>
          <w:rFonts w:ascii="Times New Roman" w:eastAsia="SimSun" w:hAnsi="Times New Roman" w:cs="Times New Roman" w:hint="eastAsia"/>
          <w:bCs/>
          <w:lang w:eastAsia="zh-CN"/>
        </w:rPr>
        <w:t xml:space="preserve">water/heat </w:t>
      </w:r>
      <w:r>
        <w:rPr>
          <w:rFonts w:ascii="Times New Roman" w:eastAsia="SimSun" w:hAnsi="Times New Roman" w:cs="Times New Roman"/>
          <w:bCs/>
          <w:lang w:eastAsia="zh-CN"/>
        </w:rPr>
        <w:t>component</w:t>
      </w:r>
      <w:r>
        <w:rPr>
          <w:rFonts w:ascii="Times New Roman" w:eastAsia="SimSun" w:hAnsi="Times New Roman" w:cs="Times New Roman" w:hint="eastAsia"/>
          <w:bCs/>
          <w:lang w:eastAsia="zh-CN"/>
        </w:rPr>
        <w:t xml:space="preserve">s of the buoyancy flux, </w:t>
      </w:r>
      <w:bookmarkEnd w:id="67"/>
      <w:bookmarkEnd w:id="68"/>
      <w:r w:rsidRPr="00AA16F0">
        <w:rPr>
          <w:rFonts w:ascii="Times New Roman" w:eastAsia="SimSun" w:hAnsi="Times New Roman" w:cs="Times New Roman"/>
          <w:bCs/>
          <w:lang w:eastAsia="zh-CN"/>
        </w:rPr>
        <w:t xml:space="preserve">noise-induced mean climate drift and </w:t>
      </w:r>
      <w:r w:rsidR="00220265" w:rsidRPr="00AA16F0">
        <w:rPr>
          <w:rFonts w:ascii="Times New Roman" w:eastAsia="SimSun" w:hAnsi="Times New Roman" w:cs="Times New Roman"/>
          <w:bCs/>
          <w:lang w:eastAsia="zh-CN"/>
        </w:rPr>
        <w:t>noise</w:t>
      </w:r>
      <w:r w:rsidR="00220265">
        <w:rPr>
          <w:rFonts w:ascii="Times New Roman" w:eastAsia="SimSun" w:hAnsi="Times New Roman" w:cs="Times New Roman"/>
          <w:bCs/>
          <w:lang w:eastAsia="zh-CN"/>
        </w:rPr>
        <w:t>-</w:t>
      </w:r>
      <w:r w:rsidRPr="00AA16F0">
        <w:rPr>
          <w:rFonts w:ascii="Times New Roman" w:eastAsia="SimSun" w:hAnsi="Times New Roman" w:cs="Times New Roman"/>
          <w:bCs/>
          <w:lang w:eastAsia="zh-CN"/>
        </w:rPr>
        <w:t xml:space="preserve">enhanced variability </w:t>
      </w:r>
      <w:r>
        <w:rPr>
          <w:rFonts w:ascii="Times New Roman" w:eastAsia="SimSun" w:hAnsi="Times New Roman" w:cs="Times New Roman" w:hint="eastAsia"/>
          <w:bCs/>
          <w:lang w:eastAsia="zh-CN"/>
        </w:rPr>
        <w:t xml:space="preserve">were found in </w:t>
      </w:r>
      <w:r w:rsidR="00C8724F">
        <w:rPr>
          <w:rFonts w:ascii="Times New Roman" w:eastAsia="SimSun" w:hAnsi="Times New Roman" w:cs="Times New Roman"/>
          <w:bCs/>
          <w:noProof/>
          <w:lang w:eastAsia="zh-CN"/>
        </w:rPr>
        <w:t>Williams (</w:t>
      </w:r>
      <w:r>
        <w:rPr>
          <w:rFonts w:ascii="Times New Roman" w:eastAsia="SimSun" w:hAnsi="Times New Roman" w:cs="Times New Roman"/>
          <w:bCs/>
          <w:noProof/>
          <w:lang w:eastAsia="zh-CN"/>
        </w:rPr>
        <w:t>2012)</w:t>
      </w:r>
      <w:r w:rsidRPr="00AA16F0">
        <w:rPr>
          <w:rFonts w:ascii="Times New Roman" w:eastAsia="SimSun" w:hAnsi="Times New Roman" w:cs="Times New Roman"/>
          <w:bCs/>
          <w:lang w:eastAsia="zh-CN"/>
        </w:rPr>
        <w:t xml:space="preserve">. </w:t>
      </w:r>
      <w:bookmarkEnd w:id="62"/>
      <w:bookmarkEnd w:id="63"/>
      <w:bookmarkEnd w:id="65"/>
      <w:bookmarkEnd w:id="66"/>
      <w:r w:rsidRPr="00AA16F0">
        <w:rPr>
          <w:rFonts w:ascii="Times New Roman" w:eastAsia="SimSun" w:hAnsi="Times New Roman" w:cs="Times New Roman" w:hint="eastAsia"/>
          <w:bCs/>
          <w:lang w:eastAsia="zh-CN"/>
        </w:rPr>
        <w:t xml:space="preserve">The decadal variability of the tripole mode of North Atlantic SST is forced primarily by the local weather noise surface heat </w:t>
      </w:r>
      <w:r w:rsidRPr="00AA16F0">
        <w:rPr>
          <w:rFonts w:ascii="Times New Roman" w:eastAsia="SimSun" w:hAnsi="Times New Roman" w:cs="Times New Roman"/>
          <w:bCs/>
          <w:lang w:eastAsia="zh-CN"/>
        </w:rPr>
        <w:t>flux</w:t>
      </w:r>
      <w:r w:rsidRPr="00AA16F0">
        <w:rPr>
          <w:rFonts w:ascii="Times New Roman" w:eastAsia="SimSun" w:hAnsi="Times New Roman" w:cs="Times New Roman" w:hint="eastAsia"/>
          <w:bCs/>
          <w:lang w:eastAsia="zh-CN"/>
        </w:rPr>
        <w:t xml:space="preserve"> (e.g., </w:t>
      </w:r>
      <w:r>
        <w:rPr>
          <w:rFonts w:ascii="Times New Roman" w:eastAsia="SimSun" w:hAnsi="Times New Roman" w:cs="Times New Roman"/>
          <w:bCs/>
          <w:noProof/>
          <w:lang w:eastAsia="zh-CN"/>
        </w:rPr>
        <w:t>Fan and Schneider, 2011; Seager</w:t>
      </w:r>
      <w:r w:rsidRPr="00A12DBC">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2000)</w:t>
      </w:r>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 xml:space="preserve">Using a so-called “interactive coupled ensemble” technique, which allows for reductions of the stochastic part of the atmospheric circulation at the air-sea interface, </w:t>
      </w:r>
      <w:r>
        <w:rPr>
          <w:rFonts w:ascii="Times New Roman" w:eastAsia="SimSun" w:hAnsi="Times New Roman" w:cs="Times New Roman"/>
          <w:bCs/>
          <w:noProof/>
          <w:lang w:eastAsia="zh-CN"/>
        </w:rPr>
        <w:t>Wu</w:t>
      </w:r>
      <w:r w:rsidRPr="00997537">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xml:space="preserve"> </w:t>
      </w:r>
      <w:r w:rsidR="00622F12">
        <w:rPr>
          <w:rFonts w:ascii="Times New Roman" w:eastAsia="SimSun" w:hAnsi="Times New Roman" w:cs="Times New Roman"/>
          <w:bCs/>
          <w:noProof/>
          <w:lang w:eastAsia="zh-CN"/>
        </w:rPr>
        <w:t>(</w:t>
      </w:r>
      <w:r>
        <w:rPr>
          <w:rFonts w:ascii="Times New Roman" w:eastAsia="SimSun" w:hAnsi="Times New Roman" w:cs="Times New Roman"/>
          <w:bCs/>
          <w:noProof/>
          <w:lang w:eastAsia="zh-CN"/>
        </w:rPr>
        <w:t>2004)</w:t>
      </w:r>
      <w:r w:rsidRPr="00AA16F0">
        <w:rPr>
          <w:rFonts w:ascii="Times New Roman" w:eastAsia="SimSun" w:hAnsi="Times New Roman" w:cs="Times New Roman" w:hint="eastAsia"/>
          <w:bCs/>
          <w:lang w:eastAsia="zh-CN"/>
        </w:rPr>
        <w:t xml:space="preserve"> </w:t>
      </w:r>
      <w:r>
        <w:rPr>
          <w:rFonts w:ascii="Times New Roman" w:eastAsia="SimSun" w:hAnsi="Times New Roman" w:cs="Times New Roman" w:hint="eastAsia"/>
          <w:bCs/>
          <w:lang w:eastAsia="zh-CN"/>
        </w:rPr>
        <w:t>demonstrated</w:t>
      </w:r>
      <w:r w:rsidRPr="00AA16F0">
        <w:rPr>
          <w:rFonts w:ascii="Times New Roman" w:eastAsia="SimSun" w:hAnsi="Times New Roman" w:cs="Times New Roman"/>
          <w:bCs/>
          <w:lang w:eastAsia="zh-CN"/>
        </w:rPr>
        <w:t xml:space="preserve"> that low frequency SST variability in the subtropical North Atlantic was mainly induced by stable coupled feedbacks in which the weather noise played a central role. </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bCs/>
          <w:lang w:eastAsia="zh-CN"/>
        </w:rPr>
        <w:t xml:space="preserve">The </w:t>
      </w:r>
      <w:bookmarkStart w:id="69" w:name="OLE_LINK112"/>
      <w:bookmarkStart w:id="70" w:name="OLE_LINK113"/>
      <w:r w:rsidRPr="00AA16F0">
        <w:rPr>
          <w:rFonts w:ascii="Times New Roman" w:eastAsia="SimSun" w:hAnsi="Times New Roman" w:cs="Times New Roman"/>
          <w:bCs/>
          <w:lang w:eastAsia="zh-CN"/>
        </w:rPr>
        <w:t xml:space="preserve">“interactive coupled ensemble” </w:t>
      </w:r>
      <w:bookmarkEnd w:id="69"/>
      <w:bookmarkEnd w:id="70"/>
      <w:r w:rsidRPr="00AA16F0">
        <w:rPr>
          <w:rFonts w:ascii="Times New Roman" w:eastAsia="SimSun" w:hAnsi="Times New Roman" w:cs="Times New Roman"/>
          <w:bCs/>
          <w:lang w:eastAsia="zh-CN"/>
        </w:rPr>
        <w:t xml:space="preserve">was introduced by </w:t>
      </w:r>
      <w:r w:rsidR="001C66DF">
        <w:rPr>
          <w:rFonts w:ascii="Times New Roman" w:eastAsia="SimSun" w:hAnsi="Times New Roman" w:cs="Times New Roman"/>
          <w:bCs/>
          <w:noProof/>
          <w:lang w:eastAsia="zh-CN"/>
        </w:rPr>
        <w:t>Kirtman and Shukla</w:t>
      </w:r>
      <w:r>
        <w:rPr>
          <w:rFonts w:ascii="Times New Roman" w:eastAsia="SimSun" w:hAnsi="Times New Roman" w:cs="Times New Roman"/>
          <w:bCs/>
          <w:noProof/>
          <w:lang w:eastAsia="zh-CN"/>
        </w:rPr>
        <w:t xml:space="preserve"> </w:t>
      </w:r>
      <w:r w:rsidR="001C66DF">
        <w:rPr>
          <w:rFonts w:ascii="Times New Roman" w:eastAsia="SimSun" w:hAnsi="Times New Roman" w:cs="Times New Roman"/>
          <w:bCs/>
          <w:noProof/>
          <w:lang w:eastAsia="zh-CN"/>
        </w:rPr>
        <w:t>(</w:t>
      </w:r>
      <w:r>
        <w:rPr>
          <w:rFonts w:ascii="Times New Roman" w:eastAsia="SimSun" w:hAnsi="Times New Roman" w:cs="Times New Roman"/>
          <w:bCs/>
          <w:noProof/>
          <w:lang w:eastAsia="zh-CN"/>
        </w:rPr>
        <w:t>2002)</w:t>
      </w:r>
      <w:r w:rsidRPr="00AA16F0">
        <w:rPr>
          <w:rFonts w:ascii="Times New Roman" w:eastAsia="SimSun" w:hAnsi="Times New Roman" w:cs="Times New Roman" w:hint="eastAsia"/>
          <w:bCs/>
          <w:noProof/>
          <w:lang w:eastAsia="zh-CN"/>
        </w:rPr>
        <w:t xml:space="preserve"> and used to study the </w:t>
      </w:r>
      <w:r w:rsidRPr="00AA16F0">
        <w:rPr>
          <w:rFonts w:ascii="Times New Roman" w:eastAsia="SimSun" w:hAnsi="Times New Roman" w:cs="Times New Roman" w:hint="eastAsia"/>
          <w:bCs/>
          <w:lang w:eastAsia="zh-CN"/>
        </w:rPr>
        <w:t>influence</w:t>
      </w:r>
      <w:r w:rsidRPr="00AA16F0">
        <w:rPr>
          <w:rFonts w:ascii="Times New Roman" w:eastAsia="SimSun" w:hAnsi="Times New Roman" w:cs="Times New Roman"/>
          <w:bCs/>
          <w:lang w:eastAsia="zh-CN"/>
        </w:rPr>
        <w:t xml:space="preserve"> of stochastic atmospheric </w:t>
      </w:r>
      <w:r w:rsidRPr="00AA16F0">
        <w:rPr>
          <w:rFonts w:ascii="Times New Roman" w:eastAsia="SimSun" w:hAnsi="Times New Roman" w:cs="Times New Roman" w:hint="eastAsia"/>
          <w:bCs/>
          <w:lang w:eastAsia="zh-CN"/>
        </w:rPr>
        <w:t>perturbations</w:t>
      </w:r>
      <w:r w:rsidRPr="00AA16F0">
        <w:rPr>
          <w:rFonts w:ascii="Times New Roman" w:eastAsia="SimSun" w:hAnsi="Times New Roman" w:cs="Times New Roman"/>
          <w:bCs/>
          <w:lang w:eastAsia="zh-CN"/>
        </w:rPr>
        <w:t xml:space="preserve">. It is a new strategy in which the ensemble averaging of fluxes produced by multiple identical atmospheric members </w:t>
      </w:r>
      <w:r>
        <w:rPr>
          <w:rFonts w:ascii="Times New Roman" w:eastAsia="SimSun" w:hAnsi="Times New Roman" w:cs="Times New Roman" w:hint="eastAsia"/>
          <w:bCs/>
          <w:lang w:eastAsia="zh-CN"/>
        </w:rPr>
        <w:t xml:space="preserve">with different initial states </w:t>
      </w:r>
      <w:r w:rsidRPr="00AA16F0">
        <w:rPr>
          <w:rFonts w:ascii="Times New Roman" w:eastAsia="SimSun" w:hAnsi="Times New Roman" w:cs="Times New Roman"/>
          <w:bCs/>
          <w:lang w:eastAsia="zh-CN"/>
        </w:rPr>
        <w:t>continuously interact</w:t>
      </w:r>
      <w:r w:rsidR="00220265">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 xml:space="preserve">with </w:t>
      </w:r>
      <w:r w:rsidRPr="00AA16F0">
        <w:rPr>
          <w:rFonts w:ascii="Times New Roman" w:eastAsia="SimSun" w:hAnsi="Times New Roman" w:cs="Times New Roman"/>
          <w:bCs/>
          <w:lang w:eastAsia="zh-CN"/>
        </w:rPr>
        <w:lastRenderedPageBreak/>
        <w:t xml:space="preserve">the single realizations of the other component models. The “interactive coupled ensemble” diminishes the </w:t>
      </w:r>
      <w:bookmarkStart w:id="71" w:name="OLE_LINK79"/>
      <w:bookmarkStart w:id="72" w:name="OLE_LINK80"/>
      <w:r w:rsidRPr="00AA16F0">
        <w:rPr>
          <w:rFonts w:ascii="Times New Roman" w:eastAsia="SimSun" w:hAnsi="Times New Roman" w:cs="Times New Roman"/>
          <w:bCs/>
          <w:lang w:eastAsia="zh-CN"/>
        </w:rPr>
        <w:t>impact of stochastic atmospheric noise</w:t>
      </w:r>
      <w:bookmarkEnd w:id="71"/>
      <w:bookmarkEnd w:id="72"/>
      <w:r w:rsidRPr="00AA16F0">
        <w:rPr>
          <w:rFonts w:ascii="Times New Roman" w:eastAsia="SimSun" w:hAnsi="Times New Roman" w:cs="Times New Roman"/>
          <w:bCs/>
          <w:lang w:eastAsia="zh-CN"/>
        </w:rPr>
        <w:t xml:space="preserve"> and highlights the signal generated by internal dynamics of the climate system.  Previous studies found that the “interactive coupled ensemble” generated colder sea surface temperature (SST) in sub-tropics and tropics </w:t>
      </w:r>
      <w:r>
        <w:rPr>
          <w:rFonts w:ascii="Times New Roman" w:eastAsia="SimSun" w:hAnsi="Times New Roman" w:cs="Times New Roman"/>
          <w:bCs/>
          <w:noProof/>
          <w:lang w:eastAsia="zh-CN"/>
        </w:rPr>
        <w:t>(</w:t>
      </w:r>
      <w:bookmarkStart w:id="73" w:name="OLE_LINK129"/>
      <w:bookmarkStart w:id="74" w:name="OLE_LINK130"/>
      <w:r>
        <w:rPr>
          <w:rFonts w:ascii="Times New Roman" w:eastAsia="SimSun" w:hAnsi="Times New Roman" w:cs="Times New Roman"/>
          <w:bCs/>
          <w:noProof/>
          <w:lang w:eastAsia="zh-CN"/>
        </w:rPr>
        <w:t>Kirtman</w:t>
      </w:r>
      <w:r w:rsidRPr="00A12DBC">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2011</w:t>
      </w:r>
      <w:bookmarkEnd w:id="73"/>
      <w:bookmarkEnd w:id="74"/>
      <w:r>
        <w:rPr>
          <w:rFonts w:ascii="Times New Roman" w:eastAsia="SimSun" w:hAnsi="Times New Roman" w:cs="Times New Roman"/>
          <w:bCs/>
          <w:noProof/>
          <w:lang w:eastAsia="zh-CN"/>
        </w:rPr>
        <w:t>)</w:t>
      </w:r>
      <w:r>
        <w:rPr>
          <w:rFonts w:ascii="Times New Roman" w:eastAsia="SimSun" w:hAnsi="Times New Roman" w:cs="Times New Roman"/>
          <w:bCs/>
          <w:lang w:eastAsia="zh-CN"/>
        </w:rPr>
        <w:t>,</w:t>
      </w:r>
      <w:r w:rsidRPr="00AA16F0">
        <w:rPr>
          <w:rFonts w:ascii="Times New Roman" w:eastAsia="SimSun" w:hAnsi="Times New Roman" w:cs="Times New Roman"/>
          <w:bCs/>
          <w:lang w:eastAsia="zh-CN"/>
        </w:rPr>
        <w:t xml:space="preserve"> improved the development of ENSO events and the associated global impact </w:t>
      </w:r>
      <w:r>
        <w:rPr>
          <w:rFonts w:ascii="Times New Roman" w:eastAsia="SimSun" w:hAnsi="Times New Roman" w:cs="Times New Roman"/>
          <w:bCs/>
          <w:noProof/>
          <w:lang w:eastAsia="zh-CN"/>
        </w:rPr>
        <w:t>(Kirtman and Shukla, 2002)</w:t>
      </w:r>
      <w:r w:rsidRPr="00AA16F0">
        <w:rPr>
          <w:rFonts w:ascii="Times New Roman" w:eastAsia="SimSun" w:hAnsi="Times New Roman" w:cs="Times New Roman"/>
          <w:bCs/>
          <w:lang w:eastAsia="zh-CN"/>
        </w:rPr>
        <w:t xml:space="preserve">, and suggested the importance of coupled ocean-atmosphere feedbacks to SST especially in the tropics </w:t>
      </w:r>
      <w:r>
        <w:rPr>
          <w:rFonts w:ascii="Times New Roman" w:eastAsia="SimSun" w:hAnsi="Times New Roman" w:cs="Times New Roman"/>
          <w:bCs/>
          <w:noProof/>
          <w:lang w:eastAsia="zh-CN"/>
        </w:rPr>
        <w:t>(Kirtman</w:t>
      </w:r>
      <w:r w:rsidRPr="00A12DBC">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2009)</w:t>
      </w:r>
      <w:r w:rsidRPr="00AA16F0">
        <w:rPr>
          <w:rFonts w:ascii="Times New Roman" w:eastAsia="SimSun" w:hAnsi="Times New Roman" w:cs="Times New Roman"/>
          <w:bCs/>
          <w:lang w:eastAsia="zh-CN"/>
        </w:rPr>
        <w:t xml:space="preserve">. </w:t>
      </w:r>
    </w:p>
    <w:p w:rsidR="0077520B" w:rsidDel="006E2540" w:rsidRDefault="009C799E" w:rsidP="009C799E">
      <w:pPr>
        <w:spacing w:beforeLines="50" w:before="120" w:afterLines="50" w:after="120" w:line="480" w:lineRule="auto"/>
        <w:ind w:firstLineChars="200" w:firstLine="480"/>
        <w:jc w:val="both"/>
        <w:rPr>
          <w:ins w:id="75" w:author="Jie ZHANG" w:date="2013-08-25T19:07:00Z"/>
          <w:del w:id="76" w:author="ZHANGM.H." w:date="2013-08-28T08:29:00Z"/>
          <w:rFonts w:ascii="Times New Roman" w:eastAsia="SimSun" w:hAnsi="Times New Roman" w:cs="Times New Roman"/>
          <w:bCs/>
          <w:noProof/>
          <w:lang w:eastAsia="zh-CN"/>
        </w:rPr>
      </w:pPr>
      <w:r w:rsidRPr="00AA16F0">
        <w:rPr>
          <w:rFonts w:ascii="Times New Roman" w:eastAsia="SimSun" w:hAnsi="Times New Roman" w:cs="Times New Roman"/>
          <w:bCs/>
          <w:lang w:eastAsia="zh-CN"/>
        </w:rPr>
        <w:t xml:space="preserve">Studying the roles of atmospheric noise at air-sea interface can help to understand the chaotic climate variability, </w:t>
      </w:r>
      <w:r w:rsidR="002F76AB">
        <w:rPr>
          <w:rFonts w:ascii="Times New Roman" w:eastAsia="SimSun" w:hAnsi="Times New Roman" w:cs="Times New Roman"/>
          <w:bCs/>
          <w:lang w:eastAsia="zh-CN"/>
        </w:rPr>
        <w:t>enable</w:t>
      </w:r>
      <w:r w:rsidR="002F76AB" w:rsidRPr="00AA16F0">
        <w:rPr>
          <w:rFonts w:ascii="Times New Roman" w:eastAsia="SimSun" w:hAnsi="Times New Roman" w:cs="Times New Roman"/>
          <w:bCs/>
          <w:lang w:eastAsia="zh-CN"/>
        </w:rPr>
        <w:t xml:space="preserve"> </w:t>
      </w:r>
      <w:r w:rsidR="002F76AB">
        <w:rPr>
          <w:rFonts w:ascii="Times New Roman" w:eastAsia="SimSun" w:hAnsi="Times New Roman" w:cs="Times New Roman"/>
          <w:bCs/>
          <w:lang w:eastAsia="zh-CN"/>
        </w:rPr>
        <w:t>new</w:t>
      </w:r>
      <w:r w:rsidR="002F76AB" w:rsidRPr="00AA16F0">
        <w:rPr>
          <w:rFonts w:ascii="Times New Roman" w:eastAsia="SimSun" w:hAnsi="Times New Roman" w:cs="Times New Roman"/>
          <w:bCs/>
          <w:lang w:eastAsia="zh-CN"/>
        </w:rPr>
        <w:t xml:space="preserve"> </w:t>
      </w:r>
      <w:r w:rsidR="00297825">
        <w:rPr>
          <w:rFonts w:ascii="Times New Roman" w:eastAsia="SimSun" w:hAnsi="Times New Roman" w:cs="Times New Roman"/>
          <w:bCs/>
          <w:lang w:eastAsia="zh-CN"/>
        </w:rPr>
        <w:t xml:space="preserve">applications of </w:t>
      </w:r>
      <w:r w:rsidRPr="00AA16F0">
        <w:rPr>
          <w:rFonts w:ascii="Times New Roman" w:eastAsia="SimSun" w:hAnsi="Times New Roman" w:cs="Times New Roman"/>
          <w:bCs/>
          <w:lang w:eastAsia="zh-CN"/>
        </w:rPr>
        <w:t xml:space="preserve">climate theory in air-sea coupling processes. Following Kirtman’s work, </w:t>
      </w:r>
      <w:r>
        <w:rPr>
          <w:rFonts w:ascii="Times New Roman" w:eastAsia="SimSun" w:hAnsi="Times New Roman" w:cs="Times New Roman"/>
          <w:bCs/>
          <w:lang w:eastAsia="zh-CN"/>
        </w:rPr>
        <w:t xml:space="preserve">based on a </w:t>
      </w:r>
      <w:r w:rsidRPr="00AA16F0">
        <w:rPr>
          <w:rFonts w:ascii="Times New Roman" w:eastAsia="SimSun" w:hAnsi="Times New Roman" w:cs="Times New Roman" w:hint="eastAsia"/>
          <w:bCs/>
          <w:lang w:eastAsia="zh-CN"/>
        </w:rPr>
        <w:t>S</w:t>
      </w:r>
      <w:r w:rsidRPr="00AA16F0">
        <w:rPr>
          <w:rFonts w:ascii="Times New Roman" w:eastAsia="SimSun" w:hAnsi="Times New Roman" w:cs="Times New Roman"/>
          <w:bCs/>
          <w:lang w:eastAsia="zh-CN"/>
        </w:rPr>
        <w:t xml:space="preserve">tandard </w:t>
      </w:r>
      <w:r w:rsidRPr="00AA16F0">
        <w:rPr>
          <w:rFonts w:ascii="Times New Roman" w:eastAsia="SimSun" w:hAnsi="Times New Roman" w:cs="Times New Roman" w:hint="eastAsia"/>
          <w:bCs/>
          <w:lang w:eastAsia="zh-CN"/>
        </w:rPr>
        <w:t>Coup</w:t>
      </w:r>
      <w:r>
        <w:rPr>
          <w:rFonts w:ascii="Times New Roman" w:eastAsia="SimSun" w:hAnsi="Times New Roman" w:cs="Times New Roman" w:hint="eastAsia"/>
          <w:bCs/>
          <w:lang w:eastAsia="zh-CN"/>
        </w:rPr>
        <w:t xml:space="preserve">led </w:t>
      </w:r>
      <w:r>
        <w:rPr>
          <w:rFonts w:ascii="Times New Roman" w:eastAsia="SimSun" w:hAnsi="Times New Roman" w:cs="Times New Roman"/>
          <w:bCs/>
          <w:lang w:eastAsia="zh-CN"/>
        </w:rPr>
        <w:t xml:space="preserve">(SC) </w:t>
      </w:r>
      <w:r>
        <w:rPr>
          <w:rFonts w:ascii="Times New Roman" w:eastAsia="SimSun" w:hAnsi="Times New Roman" w:cs="Times New Roman" w:hint="eastAsia"/>
          <w:bCs/>
          <w:lang w:eastAsia="zh-CN"/>
        </w:rPr>
        <w:t>climate model</w:t>
      </w:r>
      <w:r>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an Interactive Ensemble (IE) platform is newly established at the Center of Earth System Science, Tsinghua University.</w:t>
      </w:r>
      <w:r w:rsidRPr="00AA16F0">
        <w:rPr>
          <w:rFonts w:ascii="Times New Roman" w:eastAsia="SimSun" w:hAnsi="Times New Roman" w:cs="Times New Roman" w:hint="eastAsia"/>
          <w:bCs/>
          <w:lang w:eastAsia="zh-CN"/>
        </w:rPr>
        <w:t xml:space="preserve"> </w:t>
      </w:r>
      <w:bookmarkStart w:id="77" w:name="OLE_LINK165"/>
      <w:bookmarkStart w:id="78" w:name="OLE_LINK166"/>
      <w:r w:rsidR="002F76AB">
        <w:rPr>
          <w:rFonts w:ascii="Times New Roman" w:eastAsia="SimSun" w:hAnsi="Times New Roman" w:cs="Times New Roman"/>
          <w:bCs/>
          <w:lang w:eastAsia="zh-CN"/>
        </w:rPr>
        <w:t>Different</w:t>
      </w:r>
      <w:r w:rsidRPr="00AA16F0">
        <w:rPr>
          <w:rFonts w:ascii="Times New Roman" w:eastAsia="SimSun" w:hAnsi="Times New Roman" w:cs="Times New Roman"/>
          <w:bCs/>
          <w:lang w:eastAsia="zh-CN"/>
        </w:rPr>
        <w:t xml:space="preserve"> from the strategy in </w:t>
      </w:r>
      <w:r w:rsidR="001C66DF">
        <w:rPr>
          <w:rFonts w:ascii="Times New Roman" w:eastAsia="SimSun" w:hAnsi="Times New Roman" w:cs="Times New Roman"/>
          <w:bCs/>
          <w:noProof/>
          <w:lang w:eastAsia="zh-CN"/>
        </w:rPr>
        <w:t>Kirtman and Shukla</w:t>
      </w:r>
      <w:r>
        <w:rPr>
          <w:rFonts w:ascii="Times New Roman" w:eastAsia="SimSun" w:hAnsi="Times New Roman" w:cs="Times New Roman"/>
          <w:bCs/>
          <w:noProof/>
          <w:lang w:eastAsia="zh-CN"/>
        </w:rPr>
        <w:t xml:space="preserve"> </w:t>
      </w:r>
      <w:r w:rsidR="001C66DF">
        <w:rPr>
          <w:rFonts w:ascii="Times New Roman" w:eastAsia="SimSun" w:hAnsi="Times New Roman" w:cs="Times New Roman"/>
          <w:bCs/>
          <w:noProof/>
          <w:lang w:eastAsia="zh-CN"/>
        </w:rPr>
        <w:t>(</w:t>
      </w:r>
      <w:r>
        <w:rPr>
          <w:rFonts w:ascii="Times New Roman" w:eastAsia="SimSun" w:hAnsi="Times New Roman" w:cs="Times New Roman"/>
          <w:bCs/>
          <w:noProof/>
          <w:lang w:eastAsia="zh-CN"/>
        </w:rPr>
        <w:t>2002)</w:t>
      </w:r>
      <w:r w:rsidRPr="00AA16F0">
        <w:rPr>
          <w:rFonts w:ascii="Times New Roman" w:eastAsia="SimSun" w:hAnsi="Times New Roman" w:cs="Times New Roman"/>
          <w:bCs/>
          <w:lang w:eastAsia="zh-CN"/>
        </w:rPr>
        <w:t xml:space="preserve">, each atmospheric member in the IE platform is firstly coupled to a land surface model and then coupled to </w:t>
      </w:r>
      <w:r w:rsidRPr="00AA16F0">
        <w:rPr>
          <w:rFonts w:ascii="Times New Roman" w:eastAsia="AdvTimes" w:hAnsi="Times New Roman" w:cs="Times New Roman"/>
          <w:lang w:eastAsia="zh-CN"/>
        </w:rPr>
        <w:t>a single ocean model and a single sea-ice model</w:t>
      </w:r>
      <w:r w:rsidRPr="00AA16F0">
        <w:rPr>
          <w:rFonts w:ascii="Times New Roman" w:eastAsia="SimSun" w:hAnsi="Times New Roman" w:cs="Times New Roman"/>
          <w:bCs/>
          <w:lang w:eastAsia="zh-CN"/>
        </w:rPr>
        <w:t xml:space="preserve"> with the ensemble fluxes. That is, the IE strategy here is active at the air-sea </w:t>
      </w:r>
      <w:r w:rsidRPr="00AA16F0">
        <w:rPr>
          <w:rFonts w:ascii="Times New Roman" w:eastAsia="SimSun" w:hAnsi="Times New Roman" w:cs="Times New Roman" w:hint="eastAsia"/>
          <w:bCs/>
          <w:lang w:eastAsia="zh-CN"/>
        </w:rPr>
        <w:t xml:space="preserve">and air-ice </w:t>
      </w:r>
      <w:r w:rsidRPr="00AA16F0">
        <w:rPr>
          <w:rFonts w:ascii="Times New Roman" w:eastAsia="SimSun" w:hAnsi="Times New Roman" w:cs="Times New Roman"/>
          <w:bCs/>
          <w:lang w:eastAsia="zh-CN"/>
        </w:rPr>
        <w:t>interface</w:t>
      </w:r>
      <w:r w:rsidRPr="00AA16F0">
        <w:rPr>
          <w:rFonts w:ascii="Times New Roman" w:eastAsia="SimSun" w:hAnsi="Times New Roman" w:cs="Times New Roman" w:hint="eastAsia"/>
          <w:bCs/>
          <w:lang w:eastAsia="zh-CN"/>
        </w:rPr>
        <w:t xml:space="preserve">s but </w:t>
      </w:r>
      <w:r w:rsidR="002F76AB">
        <w:rPr>
          <w:rFonts w:ascii="Times New Roman" w:eastAsia="SimSun" w:hAnsi="Times New Roman" w:cs="Times New Roman"/>
          <w:bCs/>
          <w:lang w:eastAsia="zh-CN"/>
        </w:rPr>
        <w:t xml:space="preserve">not at </w:t>
      </w:r>
      <w:r w:rsidRPr="00AA16F0">
        <w:rPr>
          <w:rFonts w:ascii="Times New Roman" w:eastAsia="SimSun" w:hAnsi="Times New Roman" w:cs="Times New Roman" w:hint="eastAsia"/>
          <w:bCs/>
          <w:lang w:eastAsia="zh-CN"/>
        </w:rPr>
        <w:t>the air-land interface</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w:t>
      </w:r>
      <w:ins w:id="79" w:author="Jie ZHANG" w:date="2013-08-25T18:53:00Z">
        <w:r w:rsidR="00196CCF">
          <w:rPr>
            <w:rFonts w:ascii="Times New Roman" w:eastAsia="SimSun" w:hAnsi="Times New Roman" w:cs="Times New Roman" w:hint="eastAsia"/>
            <w:bCs/>
            <w:lang w:eastAsia="zh-CN"/>
          </w:rPr>
          <w:t xml:space="preserve">In </w:t>
        </w:r>
        <w:r w:rsidR="00196CCF">
          <w:rPr>
            <w:rFonts w:ascii="Times New Roman" w:eastAsia="SimSun" w:hAnsi="Times New Roman" w:cs="Times New Roman"/>
            <w:bCs/>
            <w:noProof/>
            <w:lang w:eastAsia="zh-CN"/>
          </w:rPr>
          <w:t>Kirtman</w:t>
        </w:r>
        <w:r w:rsidR="00196CCF" w:rsidRPr="00A12DBC">
          <w:rPr>
            <w:rFonts w:ascii="Times New Roman" w:eastAsia="SimSun" w:hAnsi="Times New Roman" w:cs="Times New Roman"/>
            <w:bCs/>
            <w:i/>
            <w:noProof/>
            <w:lang w:eastAsia="zh-CN"/>
          </w:rPr>
          <w:t xml:space="preserve"> et al.</w:t>
        </w:r>
        <w:r w:rsidR="00196CCF">
          <w:rPr>
            <w:rFonts w:ascii="Times New Roman" w:eastAsia="SimSun" w:hAnsi="Times New Roman" w:cs="Times New Roman"/>
            <w:bCs/>
            <w:noProof/>
            <w:lang w:eastAsia="zh-CN"/>
          </w:rPr>
          <w:t xml:space="preserve"> </w:t>
        </w:r>
        <w:r w:rsidR="00196CCF">
          <w:rPr>
            <w:rFonts w:ascii="Times New Roman" w:eastAsia="SimSun" w:hAnsi="Times New Roman" w:cs="Times New Roman" w:hint="eastAsia"/>
            <w:bCs/>
            <w:noProof/>
            <w:lang w:eastAsia="zh-CN"/>
          </w:rPr>
          <w:t>(</w:t>
        </w:r>
        <w:r w:rsidR="00196CCF">
          <w:rPr>
            <w:rFonts w:ascii="Times New Roman" w:eastAsia="SimSun" w:hAnsi="Times New Roman" w:cs="Times New Roman"/>
            <w:bCs/>
            <w:noProof/>
            <w:lang w:eastAsia="zh-CN"/>
          </w:rPr>
          <w:t>2011</w:t>
        </w:r>
        <w:r w:rsidR="00196CCF">
          <w:rPr>
            <w:rFonts w:ascii="Times New Roman" w:eastAsia="SimSun" w:hAnsi="Times New Roman" w:cs="Times New Roman" w:hint="eastAsia"/>
            <w:bCs/>
            <w:noProof/>
            <w:lang w:eastAsia="zh-CN"/>
          </w:rPr>
          <w:t xml:space="preserve">), </w:t>
        </w:r>
        <w:del w:id="80" w:author="ZHANGM.H." w:date="2013-08-28T08:28:00Z">
          <w:r w:rsidR="00196CCF" w:rsidDel="006E2540">
            <w:rPr>
              <w:rFonts w:ascii="Times New Roman" w:eastAsia="SimSun" w:hAnsi="Times New Roman" w:cs="Times New Roman" w:hint="eastAsia"/>
              <w:bCs/>
              <w:noProof/>
              <w:lang w:eastAsia="zh-CN"/>
            </w:rPr>
            <w:delText xml:space="preserve">the </w:delText>
          </w:r>
        </w:del>
      </w:ins>
      <w:ins w:id="81" w:author="ZHANGM.H." w:date="2013-08-28T08:28:00Z">
        <w:r w:rsidR="006E2540">
          <w:rPr>
            <w:rFonts w:ascii="Times New Roman" w:eastAsia="SimSun" w:hAnsi="Times New Roman" w:cs="Times New Roman"/>
            <w:bCs/>
            <w:noProof/>
            <w:lang w:eastAsia="zh-CN"/>
          </w:rPr>
          <w:t>they also</w:t>
        </w:r>
      </w:ins>
      <w:ins w:id="82" w:author="ZHANGM.H." w:date="2013-08-28T08:27:00Z">
        <w:r w:rsidR="006E2540">
          <w:rPr>
            <w:rFonts w:ascii="Times New Roman" w:eastAsia="SimSun" w:hAnsi="Times New Roman" w:cs="Times New Roman"/>
            <w:bCs/>
            <w:noProof/>
            <w:lang w:eastAsia="zh-CN"/>
          </w:rPr>
          <w:t xml:space="preserve"> used </w:t>
        </w:r>
      </w:ins>
      <w:ins w:id="83" w:author="ZHANGM.H." w:date="2013-08-28T08:28:00Z">
        <w:r w:rsidR="006E2540">
          <w:rPr>
            <w:rFonts w:ascii="Times New Roman" w:eastAsia="SimSun" w:hAnsi="Times New Roman" w:cs="Times New Roman"/>
            <w:bCs/>
            <w:noProof/>
            <w:lang w:eastAsia="zh-CN"/>
          </w:rPr>
          <w:t xml:space="preserve">the same IE strategy </w:t>
        </w:r>
      </w:ins>
      <w:ins w:id="84" w:author="ZHANGM.H." w:date="2013-08-28T08:27:00Z">
        <w:r w:rsidR="006E2540">
          <w:rPr>
            <w:rFonts w:ascii="Times New Roman" w:eastAsia="SimSun" w:hAnsi="Times New Roman" w:cs="Times New Roman"/>
            <w:bCs/>
            <w:noProof/>
            <w:lang w:eastAsia="zh-CN"/>
          </w:rPr>
          <w:t xml:space="preserve">over land in which only one land model simulation is </w:t>
        </w:r>
      </w:ins>
      <w:ins w:id="85" w:author="ZHANGM.H." w:date="2013-08-28T08:28:00Z">
        <w:r w:rsidR="006E2540">
          <w:rPr>
            <w:rFonts w:ascii="Times New Roman" w:eastAsia="SimSun" w:hAnsi="Times New Roman" w:cs="Times New Roman"/>
            <w:bCs/>
            <w:noProof/>
            <w:lang w:eastAsia="zh-CN"/>
          </w:rPr>
          <w:t>couple</w:t>
        </w:r>
      </w:ins>
      <w:ins w:id="86" w:author="ZHANGM.H." w:date="2013-08-28T08:29:00Z">
        <w:r w:rsidR="006E2540">
          <w:rPr>
            <w:rFonts w:ascii="Times New Roman" w:eastAsia="SimSun" w:hAnsi="Times New Roman" w:cs="Times New Roman"/>
            <w:bCs/>
            <w:noProof/>
            <w:lang w:eastAsia="zh-CN"/>
          </w:rPr>
          <w:t>d to an esemble of atmospheric simulations</w:t>
        </w:r>
      </w:ins>
      <w:ins w:id="87" w:author="ZHANGM.H." w:date="2013-08-28T08:27:00Z">
        <w:r w:rsidR="006E2540">
          <w:rPr>
            <w:rFonts w:ascii="Times New Roman" w:eastAsia="SimSun" w:hAnsi="Times New Roman" w:cs="Times New Roman"/>
            <w:bCs/>
            <w:noProof/>
            <w:lang w:eastAsia="zh-CN"/>
          </w:rPr>
          <w:t xml:space="preserve">. They found that </w:t>
        </w:r>
      </w:ins>
      <w:ins w:id="88" w:author="Jie ZHANG" w:date="2013-08-25T18:53:00Z">
        <w:r w:rsidR="00196CCF">
          <w:rPr>
            <w:rFonts w:ascii="Times New Roman" w:eastAsia="SimSun" w:hAnsi="Times New Roman" w:cs="Times New Roman" w:hint="eastAsia"/>
            <w:bCs/>
            <w:noProof/>
            <w:lang w:eastAsia="zh-CN"/>
          </w:rPr>
          <w:t xml:space="preserve">surface temperature </w:t>
        </w:r>
      </w:ins>
      <w:ins w:id="89" w:author="Jie ZHANG" w:date="2013-08-25T18:54:00Z">
        <w:r w:rsidR="00196CCF">
          <w:rPr>
            <w:rFonts w:ascii="Times New Roman" w:eastAsia="SimSun" w:hAnsi="Times New Roman" w:cs="Times New Roman" w:hint="eastAsia"/>
            <w:bCs/>
            <w:noProof/>
            <w:lang w:eastAsia="zh-CN"/>
          </w:rPr>
          <w:t>changes are largest over land and ice</w:t>
        </w:r>
      </w:ins>
      <w:ins w:id="90" w:author="Jie ZHANG" w:date="2013-08-25T18:55:00Z">
        <w:r w:rsidR="00196CCF">
          <w:rPr>
            <w:rFonts w:ascii="Times New Roman" w:eastAsia="SimSun" w:hAnsi="Times New Roman" w:cs="Times New Roman" w:hint="eastAsia"/>
            <w:bCs/>
            <w:noProof/>
            <w:lang w:eastAsia="zh-CN"/>
          </w:rPr>
          <w:t xml:space="preserve">. </w:t>
        </w:r>
        <w:del w:id="91" w:author="ZHANGM.H." w:date="2013-08-28T08:29:00Z">
          <w:r w:rsidR="00196CCF" w:rsidDel="006E2540">
            <w:rPr>
              <w:rFonts w:ascii="Times New Roman" w:eastAsia="SimSun" w:hAnsi="Times New Roman" w:cs="Times New Roman" w:hint="eastAsia"/>
              <w:bCs/>
              <w:noProof/>
              <w:lang w:eastAsia="zh-CN"/>
            </w:rPr>
            <w:delText>And surface temperature over ice</w:delText>
          </w:r>
        </w:del>
      </w:ins>
      <w:ins w:id="92" w:author="Jie ZHANG" w:date="2013-08-25T18:56:00Z">
        <w:del w:id="93" w:author="ZHANGM.H." w:date="2013-08-28T08:29:00Z">
          <w:r w:rsidR="00196CCF" w:rsidDel="006E2540">
            <w:rPr>
              <w:rFonts w:ascii="Times New Roman" w:eastAsia="SimSun" w:hAnsi="Times New Roman" w:cs="Times New Roman" w:hint="eastAsia"/>
              <w:bCs/>
              <w:noProof/>
              <w:lang w:eastAsia="zh-CN"/>
            </w:rPr>
            <w:delText xml:space="preserve"> are typically warmer than that in the standard</w:delText>
          </w:r>
        </w:del>
      </w:ins>
      <w:ins w:id="94" w:author="Jie ZHANG" w:date="2013-08-25T18:57:00Z">
        <w:del w:id="95" w:author="ZHANGM.H." w:date="2013-08-28T08:29:00Z">
          <w:r w:rsidR="00196CCF" w:rsidDel="006E2540">
            <w:rPr>
              <w:rFonts w:ascii="Times New Roman" w:eastAsia="SimSun" w:hAnsi="Times New Roman" w:cs="Times New Roman" w:hint="eastAsia"/>
              <w:bCs/>
              <w:noProof/>
              <w:lang w:eastAsia="zh-CN"/>
            </w:rPr>
            <w:delText xml:space="preserve"> coupled model (CCSM3.0). However, our IE platform </w:delText>
          </w:r>
        </w:del>
      </w:ins>
      <w:ins w:id="96" w:author="Jie ZHANG" w:date="2013-08-25T18:58:00Z">
        <w:del w:id="97" w:author="ZHANGM.H." w:date="2013-08-28T08:29:00Z">
          <w:r w:rsidR="00196CCF" w:rsidDel="006E2540">
            <w:rPr>
              <w:rFonts w:ascii="Times New Roman" w:eastAsia="SimSun" w:hAnsi="Times New Roman" w:cs="Times New Roman" w:hint="eastAsia"/>
              <w:bCs/>
              <w:noProof/>
              <w:lang w:eastAsia="zh-CN"/>
            </w:rPr>
            <w:delText xml:space="preserve">results present a </w:delText>
          </w:r>
        </w:del>
      </w:ins>
      <w:ins w:id="98" w:author="Jie ZHANG" w:date="2013-08-25T18:59:00Z">
        <w:del w:id="99" w:author="ZHANGM.H." w:date="2013-08-28T08:29:00Z">
          <w:r w:rsidR="0077520B" w:rsidDel="006E2540">
            <w:rPr>
              <w:rFonts w:ascii="Times New Roman" w:eastAsia="SimSun" w:hAnsi="Times New Roman" w:cs="Times New Roman" w:hint="eastAsia"/>
              <w:bCs/>
              <w:noProof/>
              <w:lang w:eastAsia="zh-CN"/>
            </w:rPr>
            <w:delText xml:space="preserve">colder climate </w:delText>
          </w:r>
        </w:del>
      </w:ins>
      <w:ins w:id="100" w:author="Jie ZHANG" w:date="2013-08-25T20:18:00Z">
        <w:del w:id="101" w:author="ZHANGM.H." w:date="2013-08-28T08:29:00Z">
          <w:r w:rsidR="007E2C64" w:rsidDel="006E2540">
            <w:rPr>
              <w:rFonts w:ascii="Times New Roman" w:eastAsia="SimSun" w:hAnsi="Times New Roman" w:cs="Times New Roman" w:hint="eastAsia"/>
              <w:bCs/>
              <w:noProof/>
              <w:lang w:eastAsia="zh-CN"/>
            </w:rPr>
            <w:delText xml:space="preserve">in comparison with the SC model </w:delText>
          </w:r>
        </w:del>
      </w:ins>
      <w:ins w:id="102" w:author="Jie ZHANG" w:date="2013-08-25T18:59:00Z">
        <w:del w:id="103" w:author="ZHANGM.H." w:date="2013-08-28T08:29:00Z">
          <w:r w:rsidR="0077520B" w:rsidDel="006E2540">
            <w:rPr>
              <w:rFonts w:ascii="Times New Roman" w:eastAsia="SimSun" w:hAnsi="Times New Roman" w:cs="Times New Roman" w:hint="eastAsia"/>
              <w:bCs/>
              <w:noProof/>
              <w:lang w:eastAsia="zh-CN"/>
            </w:rPr>
            <w:delText xml:space="preserve">with </w:delText>
          </w:r>
        </w:del>
      </w:ins>
      <w:ins w:id="104" w:author="Jie ZHANG" w:date="2013-08-25T19:00:00Z">
        <w:del w:id="105" w:author="ZHANGM.H." w:date="2013-08-28T08:29:00Z">
          <w:r w:rsidR="0077520B" w:rsidDel="006E2540">
            <w:rPr>
              <w:rFonts w:ascii="Times New Roman" w:eastAsia="SimSun" w:hAnsi="Times New Roman" w:cs="Times New Roman" w:hint="eastAsia"/>
              <w:bCs/>
              <w:noProof/>
              <w:lang w:eastAsia="zh-CN"/>
            </w:rPr>
            <w:delText xml:space="preserve">pronounced </w:delText>
          </w:r>
        </w:del>
      </w:ins>
      <w:ins w:id="106" w:author="Jie ZHANG" w:date="2013-08-25T18:59:00Z">
        <w:del w:id="107" w:author="ZHANGM.H." w:date="2013-08-28T08:29:00Z">
          <w:r w:rsidR="0077520B" w:rsidDel="006E2540">
            <w:rPr>
              <w:rFonts w:ascii="Times New Roman" w:eastAsia="SimSun" w:hAnsi="Times New Roman" w:cs="Times New Roman" w:hint="eastAsia"/>
              <w:bCs/>
              <w:noProof/>
              <w:lang w:eastAsia="zh-CN"/>
            </w:rPr>
            <w:delText>cooling changes</w:delText>
          </w:r>
        </w:del>
      </w:ins>
      <w:ins w:id="108" w:author="Jie ZHANG" w:date="2013-08-25T19:00:00Z">
        <w:del w:id="109" w:author="ZHANGM.H." w:date="2013-08-28T08:29:00Z">
          <w:r w:rsidR="0077520B" w:rsidDel="006E2540">
            <w:rPr>
              <w:rFonts w:ascii="Times New Roman" w:eastAsia="SimSun" w:hAnsi="Times New Roman" w:cs="Times New Roman" w:hint="eastAsia"/>
              <w:bCs/>
              <w:noProof/>
              <w:lang w:eastAsia="zh-CN"/>
            </w:rPr>
            <w:delText xml:space="preserve"> </w:delText>
          </w:r>
        </w:del>
      </w:ins>
      <w:ins w:id="110" w:author="Jie ZHANG" w:date="2013-08-25T19:07:00Z">
        <w:del w:id="111" w:author="ZHANGM.H." w:date="2013-08-28T08:29:00Z">
          <w:r w:rsidR="0077520B" w:rsidDel="006E2540">
            <w:rPr>
              <w:rFonts w:ascii="Times New Roman" w:eastAsia="SimSun" w:hAnsi="Times New Roman" w:cs="Times New Roman" w:hint="eastAsia"/>
              <w:bCs/>
              <w:noProof/>
              <w:lang w:eastAsia="zh-CN"/>
            </w:rPr>
            <w:delText>at high latitudes</w:delText>
          </w:r>
        </w:del>
      </w:ins>
      <w:ins w:id="112" w:author="Jie ZHANG" w:date="2013-08-25T19:03:00Z">
        <w:del w:id="113" w:author="ZHANGM.H." w:date="2013-08-28T08:29:00Z">
          <w:r w:rsidR="0077520B" w:rsidDel="006E2540">
            <w:rPr>
              <w:rFonts w:ascii="Times New Roman" w:eastAsia="SimSun" w:hAnsi="Times New Roman" w:cs="Times New Roman" w:hint="eastAsia"/>
              <w:bCs/>
              <w:noProof/>
              <w:lang w:eastAsia="zh-CN"/>
            </w:rPr>
            <w:delText>.</w:delText>
          </w:r>
          <w:bookmarkEnd w:id="77"/>
          <w:bookmarkEnd w:id="78"/>
          <w:r w:rsidR="0077520B" w:rsidDel="006E2540">
            <w:rPr>
              <w:rFonts w:ascii="Times New Roman" w:eastAsia="SimSun" w:hAnsi="Times New Roman" w:cs="Times New Roman" w:hint="eastAsia"/>
              <w:bCs/>
              <w:noProof/>
              <w:lang w:eastAsia="zh-CN"/>
            </w:rPr>
            <w:delText xml:space="preserve"> </w:delText>
          </w:r>
        </w:del>
      </w:ins>
      <w:ins w:id="114" w:author="ZHANGM.H." w:date="2013-08-28T08:29:00Z">
        <w:r w:rsidR="006E2540">
          <w:rPr>
            <w:rFonts w:ascii="Times New Roman" w:eastAsia="SimSun" w:hAnsi="Times New Roman" w:cs="Times New Roman"/>
            <w:bCs/>
            <w:noProof/>
            <w:lang w:eastAsia="zh-CN"/>
          </w:rPr>
          <w:t xml:space="preserve"> </w:t>
        </w:r>
      </w:ins>
      <w:bookmarkStart w:id="115" w:name="_GoBack"/>
      <w:bookmarkEnd w:id="115"/>
    </w:p>
    <w:p w:rsidR="009C799E" w:rsidRPr="00AA16F0" w:rsidDel="0077520B" w:rsidRDefault="0077520B" w:rsidP="009C799E">
      <w:pPr>
        <w:spacing w:beforeLines="50" w:before="120" w:afterLines="50" w:after="120" w:line="480" w:lineRule="auto"/>
        <w:ind w:firstLineChars="200" w:firstLine="480"/>
        <w:jc w:val="both"/>
        <w:rPr>
          <w:del w:id="116" w:author="Jie ZHANG" w:date="2013-08-25T19:07:00Z"/>
          <w:rFonts w:ascii="Times New Roman" w:eastAsia="SimSun" w:hAnsi="Times New Roman" w:cs="Times New Roman"/>
          <w:bCs/>
          <w:lang w:eastAsia="zh-CN"/>
        </w:rPr>
      </w:pPr>
      <w:ins w:id="117" w:author="Jie ZHANG" w:date="2013-08-25T19:07:00Z">
        <w:r>
          <w:rPr>
            <w:rFonts w:ascii="Times New Roman" w:eastAsia="SimSun" w:hAnsi="Times New Roman" w:cs="Times New Roman" w:hint="eastAsia"/>
            <w:bCs/>
            <w:noProof/>
            <w:lang w:eastAsia="zh-CN"/>
          </w:rPr>
          <w:t>In our IE platform, a</w:t>
        </w:r>
      </w:ins>
      <w:ins w:id="118" w:author="Jie ZHANG" w:date="2013-08-25T19:04:00Z">
        <w:r>
          <w:rPr>
            <w:rFonts w:ascii="Times New Roman" w:eastAsia="SimSun" w:hAnsi="Times New Roman" w:cs="Times New Roman" w:hint="eastAsia"/>
            <w:bCs/>
            <w:noProof/>
            <w:lang w:eastAsia="zh-CN"/>
          </w:rPr>
          <w:t>ll the significant surface temperature changes are in the ocean grids.</w:t>
        </w:r>
      </w:ins>
      <w:ins w:id="119" w:author="Jie ZHANG" w:date="2013-08-25T19:07:00Z">
        <w:r>
          <w:rPr>
            <w:rFonts w:ascii="Times New Roman" w:eastAsia="SimSun" w:hAnsi="Times New Roman" w:cs="Times New Roman" w:hint="eastAsia"/>
            <w:bCs/>
            <w:lang w:eastAsia="zh-CN"/>
          </w:rPr>
          <w:t xml:space="preserve"> </w:t>
        </w:r>
      </w:ins>
    </w:p>
    <w:p w:rsidR="009C799E" w:rsidRPr="00AA16F0" w:rsidRDefault="009C799E" w:rsidP="008F5B82">
      <w:pPr>
        <w:spacing w:beforeLines="50" w:before="120" w:afterLines="50" w:after="120" w:line="480" w:lineRule="auto"/>
        <w:ind w:firstLineChars="200" w:firstLine="480"/>
        <w:jc w:val="both"/>
        <w:rPr>
          <w:rFonts w:ascii="Times New Roman" w:eastAsia="SimSun" w:hAnsi="Times New Roman" w:cs="Times New Roman"/>
          <w:bCs/>
          <w:lang w:eastAsia="zh-CN"/>
        </w:rPr>
      </w:pPr>
      <w:r>
        <w:rPr>
          <w:rFonts w:ascii="Times New Roman" w:eastAsia="SimSun" w:hAnsi="Times New Roman" w:cs="Times New Roman"/>
          <w:bCs/>
          <w:lang w:eastAsia="zh-CN"/>
        </w:rPr>
        <w:lastRenderedPageBreak/>
        <w:t>Using the IE</w:t>
      </w:r>
      <w:r w:rsidRPr="00AA16F0">
        <w:rPr>
          <w:rFonts w:ascii="Times New Roman" w:eastAsia="SimSun" w:hAnsi="Times New Roman" w:cs="Times New Roman"/>
          <w:bCs/>
          <w:lang w:eastAsia="zh-CN"/>
        </w:rPr>
        <w:t xml:space="preserve"> platform and the </w:t>
      </w:r>
      <w:r w:rsidRPr="00AA16F0">
        <w:rPr>
          <w:rFonts w:ascii="Times New Roman" w:eastAsia="SimSun" w:hAnsi="Times New Roman" w:cs="Times New Roman" w:hint="eastAsia"/>
          <w:bCs/>
          <w:lang w:eastAsia="zh-CN"/>
        </w:rPr>
        <w:t>S</w:t>
      </w:r>
      <w:r>
        <w:rPr>
          <w:rFonts w:ascii="Times New Roman" w:eastAsia="SimSun" w:hAnsi="Times New Roman" w:cs="Times New Roman"/>
          <w:bCs/>
          <w:lang w:eastAsia="zh-CN"/>
        </w:rPr>
        <w:t>C</w:t>
      </w:r>
      <w:r>
        <w:rPr>
          <w:rFonts w:ascii="Times New Roman" w:eastAsia="SimSun" w:hAnsi="Times New Roman" w:cs="Times New Roman" w:hint="eastAsia"/>
          <w:bCs/>
          <w:lang w:eastAsia="zh-CN"/>
        </w:rPr>
        <w:t xml:space="preserve"> model</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this paper is intended to </w:t>
      </w:r>
      <w:r w:rsidRPr="00AA16F0">
        <w:rPr>
          <w:rFonts w:ascii="Times New Roman" w:eastAsia="SimSun" w:hAnsi="Times New Roman" w:cs="Times New Roman"/>
          <w:bCs/>
          <w:lang w:eastAsia="zh-CN"/>
        </w:rPr>
        <w:t xml:space="preserve">estimate the influence of </w:t>
      </w:r>
      <w:bookmarkStart w:id="120" w:name="OLE_LINK141"/>
      <w:bookmarkStart w:id="121" w:name="OLE_LINK142"/>
      <w:r w:rsidRPr="00AA16F0">
        <w:rPr>
          <w:rFonts w:ascii="Times New Roman" w:eastAsia="SimSun" w:hAnsi="Times New Roman" w:cs="Times New Roman"/>
          <w:bCs/>
          <w:lang w:eastAsia="zh-CN"/>
        </w:rPr>
        <w:t>stochastic noise generated by atmospheric dynamics</w:t>
      </w:r>
      <w:r w:rsidRPr="00AA16F0">
        <w:rPr>
          <w:rFonts w:ascii="Times New Roman" w:eastAsia="SimSun" w:hAnsi="Times New Roman" w:cs="Times New Roman" w:hint="eastAsia"/>
          <w:bCs/>
          <w:lang w:eastAsia="zh-CN"/>
        </w:rPr>
        <w:t xml:space="preserve"> on the ocean,</w:t>
      </w:r>
      <w:bookmarkEnd w:id="120"/>
      <w:bookmarkEnd w:id="121"/>
      <w:r>
        <w:rPr>
          <w:rFonts w:ascii="Times New Roman" w:eastAsia="SimSun" w:hAnsi="Times New Roman" w:cs="Times New Roman" w:hint="eastAsia"/>
          <w:bCs/>
          <w:lang w:eastAsia="zh-CN"/>
        </w:rPr>
        <w:t xml:space="preserve"> including </w:t>
      </w:r>
      <w:del w:id="122" w:author="Jie ZHANG" w:date="2013-08-25T19:06:00Z">
        <w:r w:rsidDel="0077520B">
          <w:rPr>
            <w:rFonts w:ascii="Times New Roman" w:eastAsia="SimSun" w:hAnsi="Times New Roman" w:cs="Times New Roman" w:hint="eastAsia"/>
            <w:bCs/>
            <w:lang w:eastAsia="zh-CN"/>
          </w:rPr>
          <w:delText>mixed layer</w:delText>
        </w:r>
      </w:del>
      <w:ins w:id="123" w:author="ZHANGM.H." w:date="2013-08-28T07:37:00Z">
        <w:r w:rsidR="003F23EB">
          <w:rPr>
            <w:rFonts w:ascii="Times New Roman" w:eastAsia="SimSun" w:hAnsi="Times New Roman" w:cs="Times New Roman"/>
            <w:bCs/>
            <w:lang w:eastAsia="zh-CN"/>
          </w:rPr>
          <w:t xml:space="preserve">mixed layer depth, </w:t>
        </w:r>
      </w:ins>
      <w:ins w:id="124" w:author="Jie ZHANG" w:date="2013-08-25T19:09:00Z">
        <w:r w:rsidR="002358AC">
          <w:rPr>
            <w:rFonts w:ascii="Times New Roman" w:eastAsia="SimSun" w:hAnsi="Times New Roman" w:cs="Times New Roman" w:hint="eastAsia"/>
            <w:bCs/>
            <w:lang w:eastAsia="zh-CN"/>
          </w:rPr>
          <w:t>sea</w:t>
        </w:r>
      </w:ins>
      <w:ins w:id="125" w:author="Jie ZHANG" w:date="2013-08-25T19:06:00Z">
        <w:r w:rsidR="0077520B">
          <w:rPr>
            <w:rFonts w:ascii="Times New Roman" w:eastAsia="SimSun" w:hAnsi="Times New Roman" w:cs="Times New Roman" w:hint="eastAsia"/>
            <w:bCs/>
            <w:lang w:eastAsia="zh-CN"/>
          </w:rPr>
          <w:t xml:space="preserve"> surface</w:t>
        </w:r>
      </w:ins>
      <w:r>
        <w:rPr>
          <w:rFonts w:ascii="Times New Roman" w:eastAsia="SimSun" w:hAnsi="Times New Roman" w:cs="Times New Roman" w:hint="eastAsia"/>
          <w:bCs/>
          <w:lang w:eastAsia="zh-CN"/>
        </w:rPr>
        <w:t xml:space="preserve"> </w:t>
      </w:r>
      <w:r w:rsidRPr="00AA16F0">
        <w:rPr>
          <w:rFonts w:ascii="Times New Roman" w:eastAsia="SimSun" w:hAnsi="Times New Roman" w:cs="Times New Roman" w:hint="eastAsia"/>
          <w:bCs/>
          <w:lang w:eastAsia="zh-CN"/>
        </w:rPr>
        <w:t xml:space="preserve">heat budget, </w:t>
      </w:r>
      <w:bookmarkStart w:id="126" w:name="OLE_LINK143"/>
      <w:bookmarkStart w:id="127" w:name="OLE_LINK144"/>
      <w:ins w:id="128" w:author="ZHANGM.H." w:date="2013-08-28T07:38:00Z">
        <w:r w:rsidR="003F23EB">
          <w:rPr>
            <w:rFonts w:ascii="Times New Roman" w:eastAsia="SimSun" w:hAnsi="Times New Roman" w:cs="Times New Roman"/>
            <w:bCs/>
            <w:lang w:eastAsia="zh-CN"/>
          </w:rPr>
          <w:t xml:space="preserve">, wind curls, </w:t>
        </w:r>
      </w:ins>
      <w:r w:rsidRPr="00AA16F0">
        <w:rPr>
          <w:rFonts w:ascii="Times New Roman" w:eastAsia="SimSun" w:hAnsi="Times New Roman" w:cs="Times New Roman" w:hint="eastAsia"/>
          <w:bCs/>
          <w:lang w:eastAsia="zh-CN"/>
        </w:rPr>
        <w:t>the oceanic m</w:t>
      </w:r>
      <w:r w:rsidRPr="00AA16F0">
        <w:rPr>
          <w:rFonts w:ascii="Times New Roman" w:eastAsia="SimSun" w:hAnsi="Times New Roman" w:cs="Times New Roman"/>
          <w:bCs/>
          <w:lang w:eastAsia="zh-CN"/>
        </w:rPr>
        <w:t>eridional overturning circulation</w:t>
      </w:r>
      <w:r w:rsidRPr="00AA16F0">
        <w:rPr>
          <w:rFonts w:ascii="Times New Roman" w:eastAsia="SimSun" w:hAnsi="Times New Roman" w:cs="Times New Roman" w:hint="eastAsia"/>
          <w:bCs/>
          <w:lang w:eastAsia="zh-CN"/>
        </w:rPr>
        <w:t xml:space="preserve"> (MOC),</w:t>
      </w:r>
      <w:r w:rsidRPr="00AA16F0">
        <w:rPr>
          <w:rFonts w:ascii="Times New Roman" w:eastAsia="SimSun" w:hAnsi="Times New Roman" w:cs="Times New Roman"/>
          <w:bCs/>
          <w:lang w:eastAsia="zh-CN"/>
        </w:rPr>
        <w:t xml:space="preserve"> and </w:t>
      </w:r>
      <w:r w:rsidRPr="00AA16F0">
        <w:rPr>
          <w:rFonts w:ascii="Times New Roman" w:eastAsia="SimSun" w:hAnsi="Times New Roman" w:cs="Times New Roman" w:hint="eastAsia"/>
          <w:bCs/>
          <w:lang w:eastAsia="zh-CN"/>
        </w:rPr>
        <w:t>the ENSO variability</w:t>
      </w:r>
      <w:r w:rsidRPr="00AA16F0">
        <w:rPr>
          <w:rFonts w:ascii="Times New Roman" w:eastAsia="SimSun" w:hAnsi="Times New Roman" w:cs="Times New Roman"/>
          <w:bCs/>
          <w:lang w:eastAsia="zh-CN"/>
        </w:rPr>
        <w:t xml:space="preserve">. </w:t>
      </w:r>
      <w:bookmarkEnd w:id="126"/>
      <w:bookmarkEnd w:id="127"/>
      <w:r>
        <w:rPr>
          <w:rFonts w:ascii="Times New Roman" w:eastAsia="SimSun" w:hAnsi="Times New Roman" w:cs="Times New Roman" w:hint="eastAsia"/>
          <w:bCs/>
          <w:lang w:eastAsia="zh-CN"/>
        </w:rPr>
        <w:t xml:space="preserve">We </w:t>
      </w:r>
      <w:r w:rsidRPr="00AA16F0">
        <w:rPr>
          <w:rFonts w:ascii="Times New Roman" w:eastAsia="SimSun" w:hAnsi="Times New Roman" w:cs="Times New Roman" w:hint="eastAsia"/>
          <w:bCs/>
          <w:lang w:eastAsia="zh-CN"/>
        </w:rPr>
        <w:t>present results from the SC model and the I</w:t>
      </w:r>
      <w:r>
        <w:rPr>
          <w:rFonts w:ascii="Times New Roman" w:eastAsia="SimSun" w:hAnsi="Times New Roman" w:cs="Times New Roman" w:hint="eastAsia"/>
          <w:bCs/>
          <w:lang w:eastAsia="zh-CN"/>
        </w:rPr>
        <w:t>E platform. The differences can</w:t>
      </w:r>
      <w:r w:rsidRPr="00AA16F0">
        <w:rPr>
          <w:rFonts w:ascii="Times New Roman" w:eastAsia="SimSun" w:hAnsi="Times New Roman" w:cs="Times New Roman" w:hint="eastAsia"/>
          <w:bCs/>
          <w:lang w:eastAsia="zh-CN"/>
        </w:rPr>
        <w:t xml:space="preserve"> illustrate the impact of atmospheric stochastic forcings. </w:t>
      </w:r>
      <w:r w:rsidRPr="00AA16F0">
        <w:rPr>
          <w:rFonts w:ascii="Times New Roman" w:eastAsia="SimSun" w:hAnsi="Times New Roman" w:cs="Times New Roman"/>
          <w:bCs/>
          <w:lang w:eastAsia="zh-CN"/>
        </w:rPr>
        <w:t xml:space="preserve">The remainder of the paper is organized as follows. </w:t>
      </w:r>
      <w:r w:rsidRPr="00AA16F0">
        <w:rPr>
          <w:rFonts w:ascii="Times New Roman" w:eastAsia="SimSun" w:hAnsi="Times New Roman" w:cs="Times New Roman" w:hint="eastAsia"/>
          <w:bCs/>
          <w:lang w:eastAsia="zh-CN"/>
        </w:rPr>
        <w:t xml:space="preserve">The </w:t>
      </w:r>
      <w:r>
        <w:rPr>
          <w:rFonts w:ascii="Times New Roman" w:eastAsia="SimSun" w:hAnsi="Times New Roman" w:cs="Times New Roman" w:hint="eastAsia"/>
          <w:bCs/>
          <w:lang w:eastAsia="zh-CN"/>
        </w:rPr>
        <w:t>SC model</w:t>
      </w:r>
      <w:r w:rsidRPr="00AA16F0">
        <w:rPr>
          <w:rFonts w:ascii="Times New Roman" w:eastAsia="SimSun" w:hAnsi="Times New Roman" w:cs="Times New Roman" w:hint="eastAsia"/>
          <w:bCs/>
          <w:lang w:eastAsia="zh-CN"/>
        </w:rPr>
        <w:t xml:space="preserve">, the IE platform and the </w:t>
      </w:r>
      <w:r w:rsidRPr="00AA16F0">
        <w:rPr>
          <w:rFonts w:ascii="Times New Roman" w:eastAsia="SimSun" w:hAnsi="Times New Roman" w:cs="Times New Roman"/>
          <w:bCs/>
          <w:lang w:eastAsia="zh-CN"/>
        </w:rPr>
        <w:t>experiment</w:t>
      </w:r>
      <w:r w:rsidRPr="00AA16F0">
        <w:rPr>
          <w:rFonts w:ascii="Times New Roman" w:eastAsia="SimSun" w:hAnsi="Times New Roman" w:cs="Times New Roman" w:hint="eastAsia"/>
          <w:bCs/>
          <w:lang w:eastAsia="zh-CN"/>
        </w:rPr>
        <w:t>s</w:t>
      </w:r>
      <w:r w:rsidRPr="00AA16F0">
        <w:rPr>
          <w:rFonts w:ascii="Times New Roman" w:eastAsia="SimSun" w:hAnsi="Times New Roman" w:cs="Times New Roman"/>
          <w:bCs/>
          <w:lang w:eastAsia="zh-CN"/>
        </w:rPr>
        <w:t xml:space="preserve"> </w:t>
      </w:r>
      <w:r>
        <w:rPr>
          <w:rFonts w:ascii="Times New Roman" w:eastAsia="SimSun" w:hAnsi="Times New Roman" w:cs="Times New Roman"/>
          <w:bCs/>
          <w:lang w:eastAsia="zh-CN"/>
        </w:rPr>
        <w:t xml:space="preserve">designs </w:t>
      </w:r>
      <w:r w:rsidRPr="00AA16F0">
        <w:rPr>
          <w:rFonts w:ascii="Times New Roman" w:eastAsia="SimSun" w:hAnsi="Times New Roman" w:cs="Times New Roman" w:hint="eastAsia"/>
          <w:bCs/>
          <w:lang w:eastAsia="zh-CN"/>
        </w:rPr>
        <w:t>are</w:t>
      </w:r>
      <w:r w:rsidRPr="00AA16F0">
        <w:rPr>
          <w:rFonts w:ascii="Times New Roman" w:eastAsia="SimSun" w:hAnsi="Times New Roman" w:cs="Times New Roman"/>
          <w:bCs/>
          <w:lang w:eastAsia="zh-CN"/>
        </w:rPr>
        <w:t xml:space="preserve"> introduced in section 2. Section 3 examines the responses of surface temperature and precipitation to surface noise reduction. The changes </w:t>
      </w:r>
      <w:r w:rsidRPr="00AA16F0">
        <w:rPr>
          <w:rFonts w:ascii="Times New Roman" w:eastAsia="SimSun" w:hAnsi="Times New Roman" w:cs="Times New Roman" w:hint="eastAsia"/>
          <w:bCs/>
          <w:lang w:eastAsia="zh-CN"/>
        </w:rPr>
        <w:t xml:space="preserve">in the ocean </w:t>
      </w:r>
      <w:r w:rsidRPr="00AA16F0">
        <w:rPr>
          <w:rFonts w:ascii="Times New Roman" w:eastAsia="SimSun" w:hAnsi="Times New Roman" w:cs="Times New Roman"/>
          <w:bCs/>
          <w:lang w:eastAsia="zh-CN"/>
        </w:rPr>
        <w:t xml:space="preserve">are </w:t>
      </w:r>
      <w:r w:rsidRPr="00AA16F0">
        <w:rPr>
          <w:rFonts w:ascii="Times New Roman" w:eastAsia="SimSun" w:hAnsi="Times New Roman" w:cs="Times New Roman" w:hint="eastAsia"/>
          <w:bCs/>
          <w:lang w:eastAsia="zh-CN"/>
        </w:rPr>
        <w:t>examined</w:t>
      </w:r>
      <w:r w:rsidRPr="00AA16F0">
        <w:rPr>
          <w:rFonts w:ascii="Times New Roman" w:eastAsia="SimSun" w:hAnsi="Times New Roman" w:cs="Times New Roman"/>
          <w:bCs/>
          <w:lang w:eastAsia="zh-CN"/>
        </w:rPr>
        <w:t xml:space="preserve"> in section 4. Major findings are concluded in section 5. </w:t>
      </w:r>
    </w:p>
    <w:p w:rsidR="009C799E" w:rsidRPr="00AA16F0" w:rsidRDefault="009C799E" w:rsidP="00D07282">
      <w:pPr>
        <w:numPr>
          <w:ilvl w:val="0"/>
          <w:numId w:val="1"/>
        </w:numPr>
        <w:spacing w:before="163" w:after="163" w:line="480" w:lineRule="auto"/>
        <w:jc w:val="both"/>
        <w:rPr>
          <w:rFonts w:ascii="Times New Roman" w:eastAsia="SimSun" w:hAnsi="Times New Roman" w:cs="Times New Roman"/>
          <w:b/>
          <w:bCs/>
          <w:sz w:val="28"/>
          <w:szCs w:val="28"/>
          <w:lang w:eastAsia="zh-CN"/>
        </w:rPr>
      </w:pPr>
      <w:bookmarkStart w:id="129" w:name="OLE_LINK61"/>
      <w:bookmarkStart w:id="130" w:name="OLE_LINK62"/>
      <w:bookmarkStart w:id="131" w:name="OLE_LINK107"/>
      <w:r w:rsidRPr="00AA16F0">
        <w:rPr>
          <w:rFonts w:ascii="Times New Roman" w:eastAsia="SimSun" w:hAnsi="Times New Roman" w:cs="Times New Roman" w:hint="eastAsia"/>
          <w:b/>
          <w:bCs/>
          <w:sz w:val="28"/>
          <w:szCs w:val="28"/>
          <w:lang w:eastAsia="zh-CN"/>
        </w:rPr>
        <w:t xml:space="preserve">The </w:t>
      </w:r>
      <w:r>
        <w:rPr>
          <w:rFonts w:ascii="Times New Roman" w:eastAsia="SimSun" w:hAnsi="Times New Roman" w:cs="Times New Roman"/>
          <w:b/>
          <w:bCs/>
          <w:sz w:val="28"/>
          <w:szCs w:val="28"/>
          <w:lang w:eastAsia="zh-CN"/>
        </w:rPr>
        <w:t xml:space="preserve">SC model </w:t>
      </w:r>
      <w:r w:rsidRPr="00AA16F0">
        <w:rPr>
          <w:rFonts w:ascii="Times New Roman" w:eastAsia="SimSun" w:hAnsi="Times New Roman" w:cs="Times New Roman" w:hint="eastAsia"/>
          <w:b/>
          <w:bCs/>
          <w:sz w:val="28"/>
          <w:szCs w:val="28"/>
          <w:lang w:eastAsia="zh-CN"/>
        </w:rPr>
        <w:t>and the IE platform</w:t>
      </w:r>
    </w:p>
    <w:bookmarkEnd w:id="129"/>
    <w:bookmarkEnd w:id="130"/>
    <w:bookmarkEnd w:id="131"/>
    <w:p w:rsidR="009C799E" w:rsidRPr="00AA16F0" w:rsidRDefault="009C799E" w:rsidP="00D07282">
      <w:pPr>
        <w:spacing w:line="480" w:lineRule="auto"/>
        <w:jc w:val="both"/>
        <w:rPr>
          <w:rFonts w:ascii="Times New Roman" w:eastAsia="SimSun" w:hAnsi="Times New Roman" w:cs="Times New Roman"/>
          <w:b/>
          <w:bCs/>
          <w:sz w:val="28"/>
          <w:szCs w:val="28"/>
          <w:lang w:eastAsia="zh-CN"/>
        </w:rPr>
      </w:pPr>
      <w:r w:rsidRPr="00AA16F0">
        <w:rPr>
          <w:rFonts w:ascii="Times New Roman" w:eastAsia="SimSun" w:hAnsi="Times New Roman" w:cs="Times New Roman" w:hint="eastAsia"/>
          <w:b/>
          <w:bCs/>
          <w:sz w:val="28"/>
          <w:szCs w:val="28"/>
          <w:lang w:eastAsia="zh-CN"/>
        </w:rPr>
        <w:t xml:space="preserve">2.1 The </w:t>
      </w:r>
      <w:r>
        <w:rPr>
          <w:rFonts w:ascii="Times New Roman" w:eastAsia="SimSun" w:hAnsi="Times New Roman" w:cs="Times New Roman"/>
          <w:b/>
          <w:bCs/>
          <w:sz w:val="28"/>
          <w:szCs w:val="28"/>
          <w:lang w:eastAsia="zh-CN"/>
        </w:rPr>
        <w:t>SC</w:t>
      </w:r>
      <w:r w:rsidRPr="00AA16F0">
        <w:rPr>
          <w:rFonts w:ascii="Times New Roman" w:eastAsia="SimSun" w:hAnsi="Times New Roman" w:cs="Times New Roman" w:hint="eastAsia"/>
          <w:b/>
          <w:bCs/>
          <w:sz w:val="28"/>
          <w:szCs w:val="28"/>
          <w:lang w:eastAsia="zh-CN"/>
        </w:rPr>
        <w:t xml:space="preserve"> model</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bCs/>
          <w:lang w:eastAsia="zh-CN"/>
        </w:rPr>
        <w:t xml:space="preserve">The </w:t>
      </w:r>
      <w:r w:rsidRPr="00AA16F0">
        <w:rPr>
          <w:rFonts w:ascii="Times New Roman" w:eastAsia="SimSun" w:hAnsi="Times New Roman" w:cs="Times New Roman" w:hint="eastAsia"/>
          <w:bCs/>
          <w:lang w:eastAsia="zh-CN"/>
        </w:rPr>
        <w:t>SC</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model </w:t>
      </w:r>
      <w:r w:rsidRPr="00AA16F0">
        <w:rPr>
          <w:rFonts w:ascii="Times New Roman" w:eastAsia="SimSun" w:hAnsi="Times New Roman" w:cs="Times New Roman"/>
          <w:bCs/>
          <w:lang w:eastAsia="zh-CN"/>
        </w:rPr>
        <w:t xml:space="preserve">consists of four components of the earth system, connected by coupler CPL6 </w:t>
      </w:r>
      <w:r>
        <w:rPr>
          <w:rFonts w:ascii="Times New Roman" w:eastAsia="SimSun" w:hAnsi="Times New Roman" w:cs="Times New Roman"/>
          <w:bCs/>
          <w:noProof/>
          <w:lang w:eastAsia="zh-CN"/>
        </w:rPr>
        <w:t>(Craig</w:t>
      </w:r>
      <w:r w:rsidRPr="00A12DBC">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2005)</w:t>
      </w:r>
      <w:r>
        <w:rPr>
          <w:rFonts w:ascii="Times New Roman" w:eastAsia="SimSun" w:hAnsi="Times New Roman" w:cs="Times New Roman"/>
          <w:bCs/>
          <w:lang w:eastAsia="zh-CN"/>
        </w:rPr>
        <w:t>:</w:t>
      </w:r>
      <w:r w:rsidRPr="00AA16F0">
        <w:rPr>
          <w:rFonts w:ascii="Times New Roman" w:eastAsia="SimSun" w:hAnsi="Times New Roman" w:cs="Times New Roman"/>
          <w:bCs/>
          <w:lang w:eastAsia="zh-CN"/>
        </w:rPr>
        <w:t xml:space="preserve"> the atmospheric component GAMIL 2.0 with a hybrid horizontal grid, Gaussian grid of 2.8º between 65.58ºS and 65.58ºN and weighted equal-area grid poleward of 65.58º, and 26 levels in a sigma vertical coordinate system</w:t>
      </w:r>
      <w:r w:rsidRPr="00AA16F0">
        <w:rPr>
          <w:rFonts w:ascii="Times New Roman" w:eastAsia="SimSun" w:hAnsi="Times New Roman" w:cs="Times New Roman" w:hint="eastAsia"/>
          <w:bCs/>
          <w:lang w:eastAsia="zh-CN"/>
        </w:rPr>
        <w:t xml:space="preserve"> with the model top at 2.194 hPa</w:t>
      </w:r>
      <w:r w:rsidRPr="00AA16F0">
        <w:rPr>
          <w:rFonts w:ascii="Times New Roman" w:eastAsia="SimSun" w:hAnsi="Times New Roman" w:cs="Times New Roman"/>
          <w:bCs/>
          <w:lang w:eastAsia="zh-CN"/>
        </w:rPr>
        <w:t xml:space="preserve"> </w:t>
      </w:r>
      <w:r>
        <w:rPr>
          <w:rFonts w:ascii="Times New Roman" w:eastAsia="SimSun" w:hAnsi="Times New Roman" w:cs="Times New Roman"/>
          <w:bCs/>
          <w:noProof/>
          <w:lang w:eastAsia="zh-CN"/>
        </w:rPr>
        <w:t>(Li</w:t>
      </w:r>
      <w:r w:rsidRPr="00A12DBC">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2013; Li</w:t>
      </w:r>
      <w:r w:rsidRPr="00A12DBC">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2007)</w:t>
      </w:r>
      <w:r w:rsidRPr="00AA16F0">
        <w:rPr>
          <w:rFonts w:ascii="Times New Roman" w:eastAsia="SimSun" w:hAnsi="Times New Roman" w:cs="Times New Roman"/>
          <w:bCs/>
          <w:lang w:eastAsia="zh-CN"/>
        </w:rPr>
        <w:t xml:space="preserve">; the oceanic component POP1.4.3 with a horizontal resolution of roughly </w:t>
      </w:r>
      <w:r w:rsidRPr="00AA16F0">
        <w:rPr>
          <w:rFonts w:ascii="Times New Roman" w:eastAsia="SimSun" w:hAnsi="Times New Roman" w:cs="Times New Roman" w:hint="eastAsia"/>
          <w:bCs/>
          <w:lang w:eastAsia="zh-CN"/>
        </w:rPr>
        <w:t>1</w:t>
      </w:r>
      <w:r w:rsidRPr="00AA16F0">
        <w:rPr>
          <w:rFonts w:ascii="Times New Roman" w:eastAsia="SimSun" w:hAnsi="Times New Roman" w:cs="Times New Roman"/>
          <w:bCs/>
          <w:lang w:eastAsia="zh-CN"/>
        </w:rPr>
        <w:t>º</w:t>
      </w:r>
      <w:r w:rsidRPr="00AA16F0">
        <w:rPr>
          <w:rFonts w:ascii="Times New Roman" w:eastAsia="SimSun" w:hAnsi="Times New Roman" w:cs="Times New Roman" w:hint="eastAsia"/>
          <w:bCs/>
          <w:lang w:eastAsia="zh-CN"/>
        </w:rPr>
        <w:t xml:space="preserve"> lon * 0.5</w:t>
      </w:r>
      <w:r w:rsidRPr="00AA16F0">
        <w:rPr>
          <w:rFonts w:ascii="Times New Roman" w:eastAsia="SimSun" w:hAnsi="Times New Roman" w:cs="Times New Roman"/>
          <w:bCs/>
          <w:lang w:eastAsia="zh-CN"/>
        </w:rPr>
        <w:t>º</w:t>
      </w:r>
      <w:r w:rsidRPr="00AA16F0">
        <w:rPr>
          <w:rFonts w:ascii="Times New Roman" w:eastAsia="SimSun" w:hAnsi="Times New Roman" w:cs="Times New Roman" w:hint="eastAsia"/>
          <w:bCs/>
          <w:lang w:eastAsia="zh-CN"/>
        </w:rPr>
        <w:t xml:space="preserve"> lat</w:t>
      </w:r>
      <w:r w:rsidRPr="00AA16F0">
        <w:rPr>
          <w:rFonts w:ascii="Times New Roman" w:eastAsia="SimSun" w:hAnsi="Times New Roman" w:cs="Times New Roman"/>
          <w:bCs/>
          <w:lang w:eastAsia="zh-CN"/>
        </w:rPr>
        <w:t xml:space="preserve">, refined meridional spacing in the equatorial region, and 40 unevenly spaced cells in the vertical </w:t>
      </w:r>
      <w:r>
        <w:rPr>
          <w:rFonts w:ascii="Times New Roman" w:eastAsia="SimSun" w:hAnsi="Times New Roman" w:cs="Times New Roman"/>
          <w:bCs/>
          <w:noProof/>
          <w:lang w:eastAsia="zh-CN"/>
        </w:rPr>
        <w:t>(Smith and Gent, 2002)</w:t>
      </w:r>
      <w:r>
        <w:rPr>
          <w:rFonts w:ascii="Times New Roman" w:eastAsia="SimSun" w:hAnsi="Times New Roman" w:cs="Times New Roman"/>
          <w:bCs/>
          <w:lang w:eastAsia="zh-CN"/>
        </w:rPr>
        <w:t>;</w:t>
      </w:r>
      <w:r w:rsidRPr="00AA16F0">
        <w:rPr>
          <w:rFonts w:ascii="Times New Roman" w:eastAsia="SimSun" w:hAnsi="Times New Roman" w:cs="Times New Roman"/>
          <w:bCs/>
          <w:lang w:eastAsia="zh-CN"/>
        </w:rPr>
        <w:t xml:space="preserve"> the land surface compone</w:t>
      </w:r>
      <w:r>
        <w:rPr>
          <w:rFonts w:ascii="Times New Roman" w:eastAsia="SimSun" w:hAnsi="Times New Roman" w:cs="Times New Roman"/>
          <w:bCs/>
          <w:lang w:eastAsia="zh-CN"/>
        </w:rPr>
        <w:t xml:space="preserve">nt CLM3 </w:t>
      </w:r>
      <w:r>
        <w:rPr>
          <w:rFonts w:ascii="Times New Roman" w:eastAsia="SimSun" w:hAnsi="Times New Roman" w:cs="Times New Roman"/>
          <w:bCs/>
          <w:noProof/>
          <w:lang w:eastAsia="zh-CN"/>
        </w:rPr>
        <w:t>(Dickinson</w:t>
      </w:r>
      <w:r w:rsidRPr="00B91BFE">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2006)</w:t>
      </w:r>
      <w:r w:rsidRPr="00AA16F0">
        <w:rPr>
          <w:rFonts w:ascii="Times New Roman" w:eastAsia="SimSun" w:hAnsi="Times New Roman" w:cs="Times New Roman"/>
          <w:bCs/>
          <w:lang w:eastAsia="zh-CN"/>
        </w:rPr>
        <w:t>; and the sea-ice component CSIM5</w:t>
      </w:r>
      <w:r>
        <w:rPr>
          <w:rFonts w:ascii="Times New Roman" w:eastAsia="SimSun" w:hAnsi="Times New Roman" w:cs="Times New Roman"/>
          <w:bCs/>
          <w:lang w:eastAsia="zh-CN"/>
        </w:rPr>
        <w:t xml:space="preserve"> </w:t>
      </w:r>
      <w:r>
        <w:rPr>
          <w:rFonts w:ascii="Times New Roman" w:eastAsia="SimSun" w:hAnsi="Times New Roman" w:cs="Times New Roman"/>
          <w:bCs/>
          <w:noProof/>
          <w:lang w:eastAsia="zh-CN"/>
        </w:rPr>
        <w:t>(Briegleb</w:t>
      </w:r>
      <w:r w:rsidRPr="00C7276B">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2004)</w:t>
      </w:r>
      <w:r>
        <w:rPr>
          <w:rFonts w:ascii="Times New Roman" w:eastAsia="SimSun" w:hAnsi="Times New Roman" w:cs="Times New Roman"/>
          <w:bCs/>
          <w:lang w:eastAsia="zh-CN"/>
        </w:rPr>
        <w:t>.</w:t>
      </w:r>
      <w:r w:rsidRPr="00AA16F0">
        <w:rPr>
          <w:rFonts w:ascii="Times New Roman" w:eastAsia="SimSun" w:hAnsi="Times New Roman" w:cs="Times New Roman"/>
          <w:bCs/>
          <w:lang w:eastAsia="zh-CN"/>
        </w:rPr>
        <w:t xml:space="preserve"> </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lang w:eastAsia="zh-CN"/>
        </w:rPr>
      </w:pPr>
      <w:bookmarkStart w:id="132" w:name="OLE_LINK90"/>
      <w:bookmarkStart w:id="133" w:name="OLE_LINK91"/>
      <w:r w:rsidRPr="00AA16F0">
        <w:rPr>
          <w:rFonts w:ascii="Times New Roman" w:eastAsia="SimSun" w:hAnsi="Times New Roman" w:cs="Times New Roman"/>
          <w:bCs/>
          <w:lang w:eastAsia="zh-CN"/>
        </w:rPr>
        <w:t>A</w:t>
      </w:r>
      <w:r w:rsidRPr="00AA16F0">
        <w:rPr>
          <w:rFonts w:ascii="Times New Roman" w:eastAsia="SimSun" w:hAnsi="Times New Roman" w:cs="Times New Roman" w:hint="eastAsia"/>
          <w:bCs/>
          <w:lang w:eastAsia="zh-CN"/>
        </w:rPr>
        <w:t>n</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850-year </w:t>
      </w:r>
      <w:r w:rsidRPr="00AA16F0">
        <w:rPr>
          <w:rFonts w:ascii="Times New Roman" w:eastAsia="SimSun" w:hAnsi="Times New Roman" w:cs="Times New Roman"/>
          <w:bCs/>
          <w:lang w:eastAsia="zh-CN"/>
        </w:rPr>
        <w:t xml:space="preserve">pre-industrial </w:t>
      </w:r>
      <w:bookmarkStart w:id="134" w:name="OLE_LINK81"/>
      <w:bookmarkStart w:id="135" w:name="OLE_LINK82"/>
      <w:r w:rsidRPr="00AA16F0">
        <w:rPr>
          <w:rFonts w:ascii="Times New Roman" w:eastAsia="SimSun" w:hAnsi="Times New Roman" w:cs="Times New Roman"/>
          <w:bCs/>
          <w:lang w:eastAsia="zh-CN"/>
        </w:rPr>
        <w:t>equilibrium run</w:t>
      </w:r>
      <w:bookmarkEnd w:id="134"/>
      <w:bookmarkEnd w:id="135"/>
      <w:r w:rsidRPr="00AA16F0">
        <w:rPr>
          <w:rFonts w:ascii="Times New Roman" w:eastAsia="SimSun" w:hAnsi="Times New Roman" w:cs="Times New Roman"/>
          <w:bCs/>
          <w:lang w:eastAsia="zh-CN"/>
        </w:rPr>
        <w:t xml:space="preserve"> with the </w:t>
      </w:r>
      <w:r w:rsidRPr="00AA16F0">
        <w:rPr>
          <w:rFonts w:ascii="Times New Roman" w:eastAsia="SimSun" w:hAnsi="Times New Roman" w:cs="Times New Roman" w:hint="eastAsia"/>
          <w:bCs/>
          <w:lang w:eastAsia="zh-CN"/>
        </w:rPr>
        <w:t>SC</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model</w:t>
      </w:r>
      <w:bookmarkEnd w:id="132"/>
      <w:bookmarkEnd w:id="133"/>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was conducted</w:t>
      </w:r>
      <w:r w:rsidRPr="00AA16F0">
        <w:rPr>
          <w:rFonts w:ascii="Times New Roman" w:eastAsia="SimSun" w:hAnsi="Times New Roman" w:cs="Times New Roman" w:hint="eastAsia"/>
          <w:bCs/>
          <w:lang w:eastAsia="zh-CN"/>
        </w:rPr>
        <w:t xml:space="preserve">. As shown in Figure 1, after some initial adjustment, the simulated climate </w:t>
      </w:r>
      <w:r w:rsidRPr="00AA16F0">
        <w:rPr>
          <w:rFonts w:ascii="Times New Roman" w:eastAsia="SimSun" w:hAnsi="Times New Roman" w:cs="Times New Roman"/>
          <w:bCs/>
          <w:lang w:eastAsia="zh-CN"/>
        </w:rPr>
        <w:t>experiences</w:t>
      </w:r>
      <w:r w:rsidRPr="00AA16F0">
        <w:rPr>
          <w:rFonts w:ascii="Times New Roman" w:eastAsia="SimSun" w:hAnsi="Times New Roman" w:cs="Times New Roman" w:hint="eastAsia"/>
          <w:bCs/>
          <w:lang w:eastAsia="zh-CN"/>
        </w:rPr>
        <w:t xml:space="preserve"> minimal drift. Over the last 450 years, the globally averaged </w:t>
      </w:r>
      <w:r w:rsidR="001C66DF">
        <w:rPr>
          <w:rFonts w:ascii="Times New Roman" w:eastAsia="SimSun" w:hAnsi="Times New Roman" w:cs="Times New Roman" w:hint="eastAsia"/>
          <w:bCs/>
          <w:lang w:eastAsia="zh-CN"/>
        </w:rPr>
        <w:t>SST</w:t>
      </w:r>
      <w:r w:rsidRPr="00AA16F0">
        <w:rPr>
          <w:rFonts w:ascii="Times New Roman" w:eastAsia="SimSun" w:hAnsi="Times New Roman" w:cs="Times New Roman" w:hint="eastAsia"/>
          <w:bCs/>
          <w:lang w:eastAsia="zh-CN"/>
        </w:rPr>
        <w:t xml:space="preserve"> is stable with only a </w:t>
      </w:r>
      <w:r w:rsidRPr="00AA16F0">
        <w:rPr>
          <w:rFonts w:ascii="Times New Roman" w:eastAsia="SimSun" w:hAnsi="Times New Roman" w:cs="Times New Roman" w:hint="eastAsia"/>
          <w:bCs/>
          <w:lang w:eastAsia="zh-CN"/>
        </w:rPr>
        <w:lastRenderedPageBreak/>
        <w:t>very small globally averaged trend of -0.0186</w:t>
      </w:r>
      <w:bookmarkStart w:id="136" w:name="OLE_LINK73"/>
      <w:bookmarkStart w:id="137" w:name="OLE_LINK74"/>
      <w:r w:rsidRPr="00AA16F0">
        <w:rPr>
          <w:rFonts w:ascii="Times New Roman" w:eastAsia="SimSun" w:hAnsi="Times New Roman" w:cs="Times New Roman" w:hint="eastAsia"/>
          <w:bCs/>
          <w:vertAlign w:val="superscript"/>
          <w:lang w:eastAsia="zh-CN"/>
        </w:rPr>
        <w:t>o</w:t>
      </w:r>
      <w:bookmarkEnd w:id="136"/>
      <w:bookmarkEnd w:id="137"/>
      <w:r w:rsidRPr="00AA16F0">
        <w:rPr>
          <w:rFonts w:ascii="Times New Roman" w:eastAsia="SimSun" w:hAnsi="Times New Roman" w:cs="Times New Roman" w:hint="eastAsia"/>
          <w:bCs/>
          <w:lang w:eastAsia="zh-CN"/>
        </w:rPr>
        <w:t xml:space="preserve">C per century. </w:t>
      </w:r>
      <w:r w:rsidRPr="00AA16F0">
        <w:rPr>
          <w:rFonts w:ascii="Times New Roman" w:eastAsia="SimSun" w:hAnsi="Times New Roman" w:cs="Times New Roman" w:hint="eastAsia"/>
          <w:lang w:eastAsia="zh-CN"/>
        </w:rPr>
        <w:t>The SST change over a century</w:t>
      </w:r>
      <w:r w:rsidRPr="00AA16F0">
        <w:rPr>
          <w:rFonts w:ascii="Times New Roman" w:eastAsia="SimSun" w:hAnsi="Times New Roman" w:cs="Times New Roman" w:hint="eastAsia"/>
          <w:bCs/>
          <w:lang w:eastAsia="zh-CN"/>
        </w:rPr>
        <w:t xml:space="preserve"> is less than the </w:t>
      </w:r>
      <w:r w:rsidRPr="00AA16F0">
        <w:rPr>
          <w:rFonts w:ascii="Times New Roman" w:eastAsia="SimSun" w:hAnsi="Times New Roman" w:cs="Times New Roman" w:hint="eastAsia"/>
          <w:lang w:eastAsia="zh-CN"/>
        </w:rPr>
        <w:t>standard deviations of annual mean SST (0.055</w:t>
      </w:r>
      <w:r w:rsidRPr="00AA16F0">
        <w:rPr>
          <w:rFonts w:ascii="Times New Roman" w:eastAsia="SimSun" w:hAnsi="Times New Roman" w:cs="Times New Roman" w:hint="eastAsia"/>
          <w:bCs/>
          <w:vertAlign w:val="superscript"/>
          <w:lang w:eastAsia="zh-CN"/>
        </w:rPr>
        <w:t>o</w:t>
      </w:r>
      <w:r w:rsidRPr="00AA16F0">
        <w:rPr>
          <w:rFonts w:ascii="Times New Roman" w:eastAsia="SimSun" w:hAnsi="Times New Roman" w:cs="Times New Roman" w:hint="eastAsia"/>
          <w:bCs/>
          <w:lang w:eastAsia="zh-CN"/>
        </w:rPr>
        <w:t>C)</w:t>
      </w:r>
      <w:r w:rsidRPr="00AA16F0">
        <w:rPr>
          <w:rFonts w:ascii="Times New Roman" w:eastAsia="SimSun" w:hAnsi="Times New Roman" w:cs="Times New Roman" w:hint="eastAsia"/>
          <w:lang w:eastAsia="zh-CN"/>
        </w:rPr>
        <w:t xml:space="preserve">, implying that the small drift may not affect the internal variability </w:t>
      </w:r>
      <w:r>
        <w:rPr>
          <w:rFonts w:ascii="Times New Roman" w:eastAsia="SimSun" w:hAnsi="Times New Roman" w:cs="Times New Roman"/>
          <w:noProof/>
          <w:lang w:eastAsia="zh-CN"/>
        </w:rPr>
        <w:t>(Lin</w:t>
      </w:r>
      <w:r w:rsidRPr="00C7276B">
        <w:rPr>
          <w:rFonts w:ascii="Times New Roman" w:eastAsia="SimSun" w:hAnsi="Times New Roman" w:cs="Times New Roman"/>
          <w:i/>
          <w:noProof/>
          <w:lang w:eastAsia="zh-CN"/>
        </w:rPr>
        <w:t xml:space="preserve"> et al.</w:t>
      </w:r>
      <w:r>
        <w:rPr>
          <w:rFonts w:ascii="Times New Roman" w:eastAsia="SimSun" w:hAnsi="Times New Roman" w:cs="Times New Roman"/>
          <w:noProof/>
          <w:lang w:eastAsia="zh-CN"/>
        </w:rPr>
        <w:t>, 2013)</w:t>
      </w:r>
      <w:r>
        <w:rPr>
          <w:rFonts w:ascii="Times New Roman" w:eastAsia="SimSun" w:hAnsi="Times New Roman" w:cs="Times New Roman" w:hint="eastAsia"/>
          <w:lang w:eastAsia="zh-CN"/>
        </w:rPr>
        <w:t xml:space="preserve">. </w:t>
      </w:r>
      <w:r w:rsidRPr="00AA16F0">
        <w:rPr>
          <w:rFonts w:ascii="Times New Roman" w:eastAsia="SimSun" w:hAnsi="Times New Roman" w:cs="Times New Roman" w:hint="eastAsia"/>
          <w:lang w:eastAsia="zh-CN"/>
        </w:rPr>
        <w:t>T</w:t>
      </w:r>
      <w:r w:rsidRPr="00AA16F0">
        <w:rPr>
          <w:rFonts w:ascii="Times New Roman" w:eastAsia="SimSun" w:hAnsi="Times New Roman" w:cs="Times New Roman" w:hint="eastAsia"/>
          <w:bCs/>
          <w:lang w:eastAsia="zh-CN"/>
        </w:rPr>
        <w:t xml:space="preserve">he global sea-ice concentration (SIC) also shows very small trend of 0.036% per century. The maximum value </w:t>
      </w:r>
      <w:r w:rsidRPr="00AA16F0">
        <w:rPr>
          <w:rFonts w:ascii="Times New Roman" w:eastAsia="SimSun" w:hAnsi="Times New Roman" w:cs="Times New Roman"/>
          <w:bCs/>
          <w:lang w:eastAsia="zh-CN"/>
        </w:rPr>
        <w:t xml:space="preserve">of the </w:t>
      </w:r>
      <w:r w:rsidRPr="00AA16F0">
        <w:rPr>
          <w:rFonts w:ascii="Times New Roman" w:eastAsia="SimSun" w:hAnsi="Times New Roman" w:cs="Times New Roman" w:hint="eastAsia"/>
          <w:bCs/>
          <w:lang w:eastAsia="zh-CN"/>
        </w:rPr>
        <w:t xml:space="preserve">oceanic </w:t>
      </w:r>
      <w:r w:rsidRPr="00AA16F0">
        <w:rPr>
          <w:rFonts w:ascii="Times New Roman" w:eastAsia="SimSun" w:hAnsi="Times New Roman" w:cs="Times New Roman"/>
          <w:bCs/>
          <w:lang w:eastAsia="zh-CN"/>
        </w:rPr>
        <w:t>stream function</w:t>
      </w:r>
      <w:r w:rsidRPr="00AA16F0">
        <w:rPr>
          <w:rFonts w:ascii="Times New Roman" w:eastAsia="SimSun" w:hAnsi="Times New Roman" w:cs="Times New Roman" w:hint="eastAsia"/>
          <w:bCs/>
          <w:lang w:eastAsia="zh-CN"/>
        </w:rPr>
        <w:t xml:space="preserve"> on the depth-latitude plane in the Atlantic, i.e. the Atlantic Meridional Overturning Circulation (AMOC) index, </w:t>
      </w:r>
      <w:bookmarkStart w:id="138" w:name="OLE_LINK92"/>
      <w:bookmarkStart w:id="139" w:name="OLE_LINK93"/>
      <w:r w:rsidRPr="00AA16F0">
        <w:rPr>
          <w:rFonts w:ascii="Times New Roman" w:eastAsia="SimSun" w:hAnsi="Times New Roman" w:cs="Times New Roman" w:hint="eastAsia"/>
          <w:bCs/>
          <w:lang w:eastAsia="zh-CN"/>
        </w:rPr>
        <w:t>reached a quasi-equilibrium state with the value about 16 Sverdrup (Sv, 1Sv = 10</w:t>
      </w:r>
      <w:r w:rsidRPr="00AA16F0">
        <w:rPr>
          <w:rFonts w:ascii="Times New Roman" w:eastAsia="SimSun" w:hAnsi="Times New Roman" w:cs="Times New Roman" w:hint="eastAsia"/>
          <w:bCs/>
          <w:vertAlign w:val="superscript"/>
          <w:lang w:eastAsia="zh-CN"/>
        </w:rPr>
        <w:t>6</w:t>
      </w:r>
      <w:r w:rsidRPr="00AA16F0">
        <w:rPr>
          <w:rFonts w:ascii="Times New Roman" w:eastAsia="SimSun" w:hAnsi="Times New Roman" w:cs="Times New Roman" w:hint="eastAsia"/>
          <w:bCs/>
          <w:lang w:eastAsia="zh-CN"/>
        </w:rPr>
        <w:t>m</w:t>
      </w:r>
      <w:r w:rsidRPr="00AA16F0">
        <w:rPr>
          <w:rFonts w:ascii="Times New Roman" w:eastAsia="SimSun" w:hAnsi="Times New Roman" w:cs="Times New Roman" w:hint="eastAsia"/>
          <w:bCs/>
          <w:vertAlign w:val="superscript"/>
          <w:lang w:eastAsia="zh-CN"/>
        </w:rPr>
        <w:t>3</w:t>
      </w:r>
      <w:r w:rsidRPr="00AA16F0">
        <w:rPr>
          <w:rFonts w:ascii="Times New Roman" w:eastAsia="SimSun" w:hAnsi="Times New Roman" w:cs="Times New Roman" w:hint="eastAsia"/>
          <w:bCs/>
          <w:lang w:eastAsia="zh-CN"/>
        </w:rPr>
        <w:t>s</w:t>
      </w:r>
      <w:r w:rsidRPr="00AA16F0">
        <w:rPr>
          <w:rFonts w:ascii="Times New Roman" w:eastAsia="SimSun" w:hAnsi="Times New Roman" w:cs="Times New Roman" w:hint="eastAsia"/>
          <w:bCs/>
          <w:vertAlign w:val="superscript"/>
          <w:lang w:eastAsia="zh-CN"/>
        </w:rPr>
        <w:t>-1</w:t>
      </w:r>
      <w:r w:rsidRPr="00AA16F0">
        <w:rPr>
          <w:rFonts w:ascii="Times New Roman" w:eastAsia="SimSun" w:hAnsi="Times New Roman" w:cs="Times New Roman" w:hint="eastAsia"/>
          <w:bCs/>
          <w:lang w:eastAsia="zh-CN"/>
        </w:rPr>
        <w:t xml:space="preserve">) </w:t>
      </w:r>
      <w:bookmarkEnd w:id="138"/>
      <w:bookmarkEnd w:id="139"/>
      <w:r w:rsidRPr="00AA16F0">
        <w:rPr>
          <w:rFonts w:ascii="Times New Roman" w:eastAsia="SimSun" w:hAnsi="Times New Roman" w:cs="Times New Roman" w:hint="eastAsia"/>
          <w:bCs/>
          <w:lang w:eastAsia="zh-CN"/>
        </w:rPr>
        <w:t xml:space="preserve">after the spin-up integration (Figure 1c). </w:t>
      </w:r>
      <w:r w:rsidRPr="00AA16F0">
        <w:rPr>
          <w:rFonts w:ascii="Times New Roman" w:hAnsi="Times New Roman" w:cs="Times New Roman"/>
        </w:rPr>
        <w:t xml:space="preserve">The strength of AMOC in the </w:t>
      </w:r>
      <w:r w:rsidRPr="00AA16F0">
        <w:rPr>
          <w:rFonts w:ascii="Times New Roman" w:eastAsia="SimSun" w:hAnsi="Times New Roman" w:cs="Times New Roman" w:hint="eastAsia"/>
          <w:lang w:eastAsia="zh-CN"/>
        </w:rPr>
        <w:t xml:space="preserve">SC model is slightly weaker than the </w:t>
      </w:r>
      <w:r w:rsidR="002F76AB">
        <w:rPr>
          <w:rFonts w:ascii="Times New Roman" w:eastAsia="SimSun" w:hAnsi="Times New Roman" w:cs="Times New Roman"/>
          <w:lang w:eastAsia="zh-CN"/>
        </w:rPr>
        <w:t>observational estimate</w:t>
      </w:r>
      <w:r w:rsidRPr="00AA16F0">
        <w:rPr>
          <w:rFonts w:ascii="Times New Roman" w:hAnsi="Times New Roman" w:cs="Times New Roman"/>
        </w:rPr>
        <w:t xml:space="preserve"> </w:t>
      </w:r>
      <w:r w:rsidRPr="00AA16F0">
        <w:rPr>
          <w:rFonts w:ascii="Times New Roman" w:eastAsia="SimSun" w:hAnsi="Times New Roman" w:cs="Times New Roman" w:hint="eastAsia"/>
          <w:lang w:eastAsia="zh-CN"/>
        </w:rPr>
        <w:t xml:space="preserve">at </w:t>
      </w:r>
      <w:r w:rsidRPr="00AA16F0">
        <w:rPr>
          <w:rFonts w:ascii="Times New Roman" w:hAnsi="Times New Roman" w:cs="Times New Roman"/>
        </w:rPr>
        <w:t>26.5</w:t>
      </w:r>
      <w:r w:rsidRPr="00AA16F0">
        <w:rPr>
          <w:rFonts w:ascii="Times New Roman" w:hAnsi="Times New Roman" w:cs="Times New Roman"/>
          <w:vertAlign w:val="superscript"/>
        </w:rPr>
        <w:t>o</w:t>
      </w:r>
      <w:r w:rsidRPr="00AA16F0">
        <w:rPr>
          <w:rFonts w:ascii="Times New Roman" w:hAnsi="Times New Roman" w:cs="Times New Roman"/>
        </w:rPr>
        <w:t xml:space="preserve">N </w:t>
      </w:r>
      <w:r w:rsidRPr="00AA16F0">
        <w:rPr>
          <w:rFonts w:ascii="Times New Roman" w:eastAsia="SimSun" w:hAnsi="Times New Roman" w:cs="Times New Roman" w:hint="eastAsia"/>
          <w:lang w:eastAsia="zh-CN"/>
        </w:rPr>
        <w:t>(</w:t>
      </w:r>
      <w:r w:rsidRPr="00AA16F0">
        <w:rPr>
          <w:rFonts w:ascii="Times New Roman" w:hAnsi="Times New Roman" w:cs="Times New Roman"/>
        </w:rPr>
        <w:t xml:space="preserve">about 18.5 </w:t>
      </w:r>
      <w:r w:rsidRPr="00AA16F0">
        <w:rPr>
          <w:rFonts w:ascii="SimSun" w:eastAsia="SimSun" w:hAnsi="SimSun" w:cs="Times New Roman" w:hint="eastAsia"/>
        </w:rPr>
        <w:t>±</w:t>
      </w:r>
      <w:r w:rsidRPr="00AA16F0">
        <w:rPr>
          <w:rFonts w:ascii="Times New Roman" w:hAnsi="Times New Roman" w:cs="Times New Roman"/>
        </w:rPr>
        <w:t xml:space="preserve"> 4.9 Sv</w:t>
      </w:r>
      <w:r w:rsidRPr="00AA16F0">
        <w:rPr>
          <w:rFonts w:ascii="Times New Roman" w:eastAsia="SimSun" w:hAnsi="Times New Roman" w:cs="Times New Roman" w:hint="eastAsia"/>
          <w:lang w:eastAsia="zh-CN"/>
        </w:rPr>
        <w:t>)</w:t>
      </w:r>
      <w:r w:rsidRPr="00AA16F0">
        <w:rPr>
          <w:rFonts w:ascii="Times New Roman" w:hAnsi="Times New Roman" w:cs="Times New Roman"/>
        </w:rPr>
        <w:t xml:space="preserve"> </w:t>
      </w:r>
      <w:r>
        <w:rPr>
          <w:rFonts w:ascii="Times New Roman" w:hAnsi="Times New Roman" w:cs="Times New Roman"/>
          <w:noProof/>
        </w:rPr>
        <w:t>(Hirschi</w:t>
      </w:r>
      <w:r w:rsidRPr="00997537">
        <w:rPr>
          <w:rFonts w:ascii="Times New Roman" w:hAnsi="Times New Roman" w:cs="Times New Roman"/>
          <w:i/>
          <w:noProof/>
        </w:rPr>
        <w:t xml:space="preserve"> et al.</w:t>
      </w:r>
      <w:r>
        <w:rPr>
          <w:rFonts w:ascii="Times New Roman" w:hAnsi="Times New Roman" w:cs="Times New Roman"/>
          <w:noProof/>
        </w:rPr>
        <w:t>, 2003)</w:t>
      </w:r>
      <w:r>
        <w:rPr>
          <w:rFonts w:ascii="Times New Roman" w:hAnsi="Times New Roman" w:cs="Times New Roman"/>
        </w:rPr>
        <w:t>.</w:t>
      </w:r>
      <w:r w:rsidRPr="00AA16F0">
        <w:rPr>
          <w:rFonts w:ascii="Times New Roman" w:hAnsi="Times New Roman" w:cs="Times New Roman"/>
        </w:rPr>
        <w:t xml:space="preserve"> </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The mean climate in the SC model from year 421 to 450 is assessed in simulat</w:t>
      </w:r>
      <w:r>
        <w:rPr>
          <w:rFonts w:ascii="Times New Roman" w:eastAsia="SimSun" w:hAnsi="Times New Roman" w:cs="Times New Roman" w:hint="eastAsia"/>
          <w:bCs/>
          <w:lang w:eastAsia="zh-CN"/>
        </w:rPr>
        <w:t>ing the SST and precipitation (</w:t>
      </w:r>
      <w:r w:rsidRPr="00AA16F0">
        <w:rPr>
          <w:rFonts w:ascii="Times New Roman" w:eastAsia="SimSun" w:hAnsi="Times New Roman" w:cs="Times New Roman" w:hint="eastAsia"/>
          <w:bCs/>
          <w:lang w:eastAsia="zh-CN"/>
        </w:rPr>
        <w:t>Figure 2</w:t>
      </w:r>
      <w:r>
        <w:rPr>
          <w:rFonts w:ascii="Times New Roman" w:eastAsia="SimSun" w:hAnsi="Times New Roman" w:cs="Times New Roman" w:hint="eastAsia"/>
          <w:bCs/>
          <w:lang w:eastAsia="zh-CN"/>
        </w:rPr>
        <w:t>)</w:t>
      </w:r>
      <w:r w:rsidRPr="00AA16F0">
        <w:rPr>
          <w:rFonts w:ascii="Times New Roman" w:eastAsia="SimSun" w:hAnsi="Times New Roman" w:cs="Times New Roman" w:hint="eastAsia"/>
          <w:bCs/>
          <w:lang w:eastAsia="zh-CN"/>
        </w:rPr>
        <w:t xml:space="preserve">. We also examined the SC results from year 541 to 570 and the spatial structures were almost the same. Evaluated against </w:t>
      </w:r>
      <w:r w:rsidRPr="00AA16F0">
        <w:rPr>
          <w:rFonts w:ascii="Times New Roman" w:eastAsia="SimSun" w:hAnsi="Times New Roman" w:cs="Times New Roman"/>
          <w:bCs/>
          <w:lang w:eastAsia="zh-CN"/>
        </w:rPr>
        <w:t>contemporary</w:t>
      </w:r>
      <w:r w:rsidRPr="00AA16F0">
        <w:rPr>
          <w:rFonts w:ascii="Times New Roman" w:eastAsia="SimSun" w:hAnsi="Times New Roman" w:cs="Times New Roman" w:hint="eastAsia"/>
          <w:bCs/>
          <w:lang w:eastAsia="zh-CN"/>
        </w:rPr>
        <w:t xml:space="preserve"> observations (Figure 2a and 2b), the SC fairly simulated the large scale patterns such as the western Pacific warm pool (Figure 2c), the wet/dry areas over the western/eastern subtropical ocean basins, and a local minimum in precipitation in the tropical North Africa (Figure 2d). However, the meridional extension of warm pool </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Figure 2c</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is too confined in the tropics and the cold bias south of 10</w:t>
      </w:r>
      <w:r w:rsidRPr="00AA16F0">
        <w:rPr>
          <w:rFonts w:ascii="Times New Roman" w:eastAsia="SimSun" w:hAnsi="Times New Roman" w:cs="Times New Roman" w:hint="eastAsia"/>
          <w:bCs/>
          <w:vertAlign w:val="superscript"/>
          <w:lang w:eastAsia="zh-CN"/>
        </w:rPr>
        <w:t>o</w:t>
      </w:r>
      <w:r w:rsidRPr="00AA16F0">
        <w:rPr>
          <w:rFonts w:ascii="Times New Roman" w:eastAsia="SimSun" w:hAnsi="Times New Roman" w:cs="Times New Roman" w:hint="eastAsia"/>
          <w:bCs/>
          <w:lang w:eastAsia="zh-CN"/>
        </w:rPr>
        <w:t xml:space="preserve">S make its orientation and the </w:t>
      </w:r>
      <w:r w:rsidRPr="00AA16F0">
        <w:rPr>
          <w:rFonts w:ascii="Times New Roman" w:eastAsia="SimSun" w:hAnsi="Times New Roman" w:cs="Times New Roman"/>
          <w:bCs/>
          <w:lang w:eastAsia="zh-CN"/>
        </w:rPr>
        <w:t>South Pacific Convergence Zone (</w:t>
      </w:r>
      <w:r w:rsidRPr="00AA16F0">
        <w:rPr>
          <w:rFonts w:ascii="Times New Roman" w:eastAsia="SimSun" w:hAnsi="Times New Roman" w:cs="Times New Roman" w:hint="eastAsia"/>
          <w:bCs/>
          <w:lang w:eastAsia="zh-CN"/>
        </w:rPr>
        <w:t>Figure 2d</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too zonally distributed. The warm bias in the eastern tropical Pacific favors the development of so-called </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double ITCZ</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w:t>
      </w:r>
      <w:r>
        <w:rPr>
          <w:rFonts w:ascii="Times New Roman" w:eastAsia="SimSun" w:hAnsi="Times New Roman" w:cs="Times New Roman"/>
          <w:bCs/>
          <w:noProof/>
          <w:lang w:eastAsia="zh-CN"/>
        </w:rPr>
        <w:t>Zhang</w:t>
      </w:r>
      <w:r w:rsidRPr="00997537">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xml:space="preserve"> </w:t>
      </w:r>
      <w:r w:rsidR="001C66DF">
        <w:rPr>
          <w:rFonts w:ascii="Times New Roman" w:eastAsia="SimSun" w:hAnsi="Times New Roman" w:cs="Times New Roman"/>
          <w:bCs/>
          <w:noProof/>
          <w:lang w:eastAsia="zh-CN"/>
        </w:rPr>
        <w:t>(</w:t>
      </w:r>
      <w:r>
        <w:rPr>
          <w:rFonts w:ascii="Times New Roman" w:eastAsia="SimSun" w:hAnsi="Times New Roman" w:cs="Times New Roman"/>
          <w:bCs/>
          <w:noProof/>
          <w:lang w:eastAsia="zh-CN"/>
        </w:rPr>
        <w:t>2007)</w:t>
      </w:r>
      <w:r w:rsidRPr="00AA16F0">
        <w:rPr>
          <w:rFonts w:ascii="Times New Roman" w:eastAsia="SimSun" w:hAnsi="Times New Roman" w:cs="Times New Roman" w:hint="eastAsia"/>
          <w:bCs/>
          <w:lang w:eastAsia="zh-CN"/>
        </w:rPr>
        <w:t xml:space="preserve"> suggested the important roles of ocean dynamics in the development of the </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double ITCZ</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In a case study of the CCSM, </w:t>
      </w:r>
      <w:r>
        <w:rPr>
          <w:rFonts w:ascii="Times New Roman" w:eastAsia="SimSun" w:hAnsi="Times New Roman" w:cs="Times New Roman"/>
          <w:bCs/>
          <w:noProof/>
          <w:lang w:eastAsia="zh-CN"/>
        </w:rPr>
        <w:t>Liu</w:t>
      </w:r>
      <w:r w:rsidRPr="00997537">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xml:space="preserve"> </w:t>
      </w:r>
      <w:r w:rsidR="001C66DF">
        <w:rPr>
          <w:rFonts w:ascii="Times New Roman" w:eastAsia="SimSun" w:hAnsi="Times New Roman" w:cs="Times New Roman"/>
          <w:bCs/>
          <w:noProof/>
          <w:lang w:eastAsia="zh-CN"/>
        </w:rPr>
        <w:t>(</w:t>
      </w:r>
      <w:r>
        <w:rPr>
          <w:rFonts w:ascii="Times New Roman" w:eastAsia="SimSun" w:hAnsi="Times New Roman" w:cs="Times New Roman"/>
          <w:bCs/>
          <w:noProof/>
          <w:lang w:eastAsia="zh-CN"/>
        </w:rPr>
        <w:t>2011)</w:t>
      </w:r>
      <w:r w:rsidRPr="00AA16F0">
        <w:rPr>
          <w:rFonts w:ascii="Times New Roman" w:eastAsia="SimSun" w:hAnsi="Times New Roman" w:cs="Times New Roman" w:hint="eastAsia"/>
          <w:bCs/>
          <w:lang w:eastAsia="zh-CN"/>
        </w:rPr>
        <w:t xml:space="preserve"> demonstrated that the initial warm bias is caused by excessive surface shortwave radiation and further amplified by biases in both surface latent heat flux and horizontal heat transport in the upper ocean. The positive </w:t>
      </w:r>
      <w:r w:rsidRPr="00AA16F0">
        <w:rPr>
          <w:rFonts w:ascii="Times New Roman" w:eastAsia="SimSun" w:hAnsi="Times New Roman" w:cs="Times New Roman" w:hint="eastAsia"/>
          <w:bCs/>
          <w:lang w:eastAsia="zh-CN"/>
        </w:rPr>
        <w:lastRenderedPageBreak/>
        <w:t>feedback between the oceanic advection with SST is presumed to be applicable for models other than the CCSM.</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Surface temperature largely depends on the net radiative flux at the top of the atmosphe</w:t>
      </w:r>
      <w:r w:rsidR="007E2C64">
        <w:rPr>
          <w:rFonts w:ascii="Times New Roman" w:eastAsia="SimSun" w:hAnsi="Times New Roman" w:cs="Times New Roman" w:hint="eastAsia"/>
          <w:bCs/>
          <w:lang w:eastAsia="zh-CN"/>
        </w:rPr>
        <w:t>re (TOA). The annual mean local</w:t>
      </w:r>
      <w:r w:rsidR="00694BCA">
        <w:rPr>
          <w:rFonts w:ascii="Times New Roman" w:eastAsia="SimSun" w:hAnsi="Times New Roman" w:cs="Times New Roman"/>
          <w:bCs/>
          <w:lang w:eastAsia="zh-CN"/>
        </w:rPr>
        <w:t xml:space="preserve"> downward </w:t>
      </w:r>
      <w:r w:rsidR="00694BCA" w:rsidRPr="00AA16F0">
        <w:rPr>
          <w:rFonts w:ascii="Times New Roman" w:eastAsia="SimSun" w:hAnsi="Times New Roman" w:cs="Times New Roman" w:hint="eastAsia"/>
          <w:bCs/>
          <w:lang w:eastAsia="zh-CN"/>
        </w:rPr>
        <w:t>radiati</w:t>
      </w:r>
      <w:r w:rsidR="00694BCA">
        <w:rPr>
          <w:rFonts w:ascii="Times New Roman" w:eastAsia="SimSun" w:hAnsi="Times New Roman" w:cs="Times New Roman"/>
          <w:bCs/>
          <w:lang w:eastAsia="zh-CN"/>
        </w:rPr>
        <w:t>ve</w:t>
      </w:r>
      <w:r w:rsidR="00694BCA" w:rsidRPr="00AA16F0">
        <w:rPr>
          <w:rFonts w:ascii="Times New Roman" w:eastAsia="SimSun" w:hAnsi="Times New Roman" w:cs="Times New Roman" w:hint="eastAsia"/>
          <w:bCs/>
          <w:lang w:eastAsia="zh-CN"/>
        </w:rPr>
        <w:t xml:space="preserve"> </w:t>
      </w:r>
      <w:r w:rsidR="00694BCA">
        <w:rPr>
          <w:rFonts w:ascii="Times New Roman" w:eastAsia="SimSun" w:hAnsi="Times New Roman" w:cs="Times New Roman"/>
          <w:bCs/>
          <w:lang w:eastAsia="zh-CN"/>
        </w:rPr>
        <w:t>flux</w:t>
      </w:r>
      <w:r w:rsidR="00694BCA"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hint="eastAsia"/>
          <w:bCs/>
          <w:lang w:eastAsia="zh-CN"/>
        </w:rPr>
        <w:t>is largest i</w:t>
      </w:r>
      <w:r>
        <w:rPr>
          <w:rFonts w:ascii="Times New Roman" w:eastAsia="SimSun" w:hAnsi="Times New Roman" w:cs="Times New Roman" w:hint="eastAsia"/>
          <w:bCs/>
          <w:lang w:eastAsia="zh-CN"/>
        </w:rPr>
        <w:t>n the tropics and decreases pole</w:t>
      </w:r>
      <w:r w:rsidRPr="00AA16F0">
        <w:rPr>
          <w:rFonts w:ascii="Times New Roman" w:eastAsia="SimSun" w:hAnsi="Times New Roman" w:cs="Times New Roman" w:hint="eastAsia"/>
          <w:bCs/>
          <w:lang w:eastAsia="zh-CN"/>
        </w:rPr>
        <w:t>ward (Figure 3a and 3c). The SC model underestimates the net incoming radiation in tropical area except for the eastern Pacific, and overestimates it at around 30</w:t>
      </w:r>
      <w:r w:rsidRPr="00AA16F0">
        <w:rPr>
          <w:rFonts w:ascii="Times New Roman" w:eastAsia="SimSun" w:hAnsi="Times New Roman" w:cs="Times New Roman" w:hint="eastAsia"/>
          <w:bCs/>
          <w:vertAlign w:val="superscript"/>
          <w:lang w:eastAsia="zh-CN"/>
        </w:rPr>
        <w:t>o</w:t>
      </w:r>
      <w:r w:rsidRPr="00AA16F0">
        <w:rPr>
          <w:rFonts w:ascii="Times New Roman" w:eastAsia="SimSun" w:hAnsi="Times New Roman" w:cs="Times New Roman" w:hint="eastAsia"/>
          <w:bCs/>
          <w:lang w:eastAsia="zh-CN"/>
        </w:rPr>
        <w:t>N and 30</w:t>
      </w:r>
      <w:r w:rsidRPr="00AA16F0">
        <w:rPr>
          <w:rFonts w:ascii="Times New Roman" w:eastAsia="SimSun" w:hAnsi="Times New Roman" w:cs="Times New Roman" w:hint="eastAsia"/>
          <w:bCs/>
          <w:vertAlign w:val="superscript"/>
          <w:lang w:eastAsia="zh-CN"/>
        </w:rPr>
        <w:t>o</w:t>
      </w:r>
      <w:r w:rsidRPr="00AA16F0">
        <w:rPr>
          <w:rFonts w:ascii="Times New Roman" w:eastAsia="SimSun" w:hAnsi="Times New Roman" w:cs="Times New Roman" w:hint="eastAsia"/>
          <w:bCs/>
          <w:lang w:eastAsia="zh-CN"/>
        </w:rPr>
        <w:t xml:space="preserve">S. At </w:t>
      </w:r>
      <w:r w:rsidR="00694BCA">
        <w:rPr>
          <w:rFonts w:ascii="Times New Roman" w:eastAsia="SimSun" w:hAnsi="Times New Roman" w:cs="Times New Roman"/>
          <w:bCs/>
          <w:lang w:eastAsia="zh-CN"/>
        </w:rPr>
        <w:t xml:space="preserve">the </w:t>
      </w:r>
      <w:r w:rsidRPr="00AA16F0">
        <w:rPr>
          <w:rFonts w:ascii="Times New Roman" w:eastAsia="SimSun" w:hAnsi="Times New Roman" w:cs="Times New Roman" w:hint="eastAsia"/>
          <w:bCs/>
          <w:lang w:eastAsia="zh-CN"/>
        </w:rPr>
        <w:t xml:space="preserve">global scale, the net shortwave radiation is </w:t>
      </w:r>
      <w:r w:rsidRPr="00AA16F0">
        <w:rPr>
          <w:rFonts w:ascii="Times New Roman" w:eastAsia="SimSun" w:hAnsi="Times New Roman" w:cs="Times New Roman"/>
          <w:bCs/>
          <w:lang w:eastAsia="zh-CN"/>
        </w:rPr>
        <w:t>nearly</w:t>
      </w:r>
      <w:r w:rsidRPr="00AA16F0">
        <w:rPr>
          <w:rFonts w:ascii="Times New Roman" w:eastAsia="SimSun" w:hAnsi="Times New Roman" w:cs="Times New Roman" w:hint="eastAsia"/>
          <w:bCs/>
          <w:lang w:eastAsia="zh-CN"/>
        </w:rPr>
        <w:t xml:space="preserve"> compensated by the outgoing longwave radiation at the TOA with the net radiation of 4.87 W m</w:t>
      </w:r>
      <w:r w:rsidRPr="00AA16F0">
        <w:rPr>
          <w:rFonts w:ascii="Times New Roman" w:eastAsia="SimSun" w:hAnsi="Times New Roman" w:cs="Times New Roman" w:hint="eastAsia"/>
          <w:bCs/>
          <w:vertAlign w:val="superscript"/>
          <w:lang w:eastAsia="zh-CN"/>
        </w:rPr>
        <w:t xml:space="preserve">-2 </w:t>
      </w:r>
      <w:r w:rsidRPr="00AA16F0">
        <w:rPr>
          <w:rFonts w:ascii="Times New Roman" w:eastAsia="SimSun" w:hAnsi="Times New Roman" w:cs="Times New Roman" w:hint="eastAsia"/>
          <w:bCs/>
          <w:lang w:eastAsia="zh-CN"/>
        </w:rPr>
        <w:t>in ERBE and 3.41 W m</w:t>
      </w:r>
      <w:r w:rsidRPr="00AA16F0">
        <w:rPr>
          <w:rFonts w:ascii="Times New Roman" w:eastAsia="SimSun" w:hAnsi="Times New Roman" w:cs="Times New Roman" w:hint="eastAsia"/>
          <w:bCs/>
          <w:vertAlign w:val="superscript"/>
          <w:lang w:eastAsia="zh-CN"/>
        </w:rPr>
        <w:t xml:space="preserve">-2 </w:t>
      </w:r>
      <w:r w:rsidRPr="00AA16F0">
        <w:rPr>
          <w:rFonts w:ascii="Times New Roman" w:eastAsia="SimSun" w:hAnsi="Times New Roman" w:cs="Times New Roman" w:hint="eastAsia"/>
          <w:bCs/>
          <w:lang w:eastAsia="zh-CN"/>
        </w:rPr>
        <w:t>in the SC model. Clouds are responsible for about half the outgo</w:t>
      </w:r>
      <w:r w:rsidR="001C66DF">
        <w:rPr>
          <w:rFonts w:ascii="Times New Roman" w:eastAsia="SimSun" w:hAnsi="Times New Roman" w:cs="Times New Roman" w:hint="eastAsia"/>
          <w:bCs/>
          <w:lang w:eastAsia="zh-CN"/>
        </w:rPr>
        <w:t>ing shortwave radiation. E</w:t>
      </w:r>
      <w:r w:rsidRPr="00AA16F0">
        <w:rPr>
          <w:rFonts w:ascii="Times New Roman" w:eastAsia="SimSun" w:hAnsi="Times New Roman" w:cs="Times New Roman" w:hint="eastAsia"/>
          <w:bCs/>
          <w:lang w:eastAsia="zh-CN"/>
        </w:rPr>
        <w:t xml:space="preserve">rrors in cloud radiative forcing will strongly modify local radiation balance. As shown in Figure 3e and 3f, the biases of radiation balance bear a great resemblance to the cloud radiative forcing biases. Despite the general biases, general performances of the SC model are </w:t>
      </w:r>
      <w:r w:rsidR="00694BCA">
        <w:rPr>
          <w:rFonts w:ascii="Times New Roman" w:eastAsia="SimSun" w:hAnsi="Times New Roman" w:cs="Times New Roman"/>
          <w:bCs/>
          <w:lang w:eastAsia="zh-CN"/>
        </w:rPr>
        <w:t>comparable to those of other current-generation coupled models</w:t>
      </w:r>
      <w:r>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w:t>
      </w:r>
    </w:p>
    <w:p w:rsidR="009C799E" w:rsidRPr="00AA16F0" w:rsidRDefault="009C799E" w:rsidP="00D07282">
      <w:pPr>
        <w:pStyle w:val="-11"/>
        <w:spacing w:line="480" w:lineRule="auto"/>
        <w:ind w:firstLineChars="0" w:firstLine="0"/>
        <w:jc w:val="both"/>
        <w:rPr>
          <w:rFonts w:ascii="Times New Roman" w:eastAsia="SimSun" w:hAnsi="Times New Roman" w:cs="Times New Roman"/>
          <w:b/>
          <w:bCs/>
          <w:sz w:val="28"/>
          <w:szCs w:val="28"/>
          <w:lang w:eastAsia="zh-CN"/>
        </w:rPr>
      </w:pPr>
      <w:r w:rsidRPr="00AA16F0">
        <w:rPr>
          <w:rFonts w:ascii="Times New Roman" w:eastAsia="SimSun" w:hAnsi="Times New Roman" w:cs="Times New Roman" w:hint="eastAsia"/>
          <w:b/>
          <w:bCs/>
          <w:sz w:val="28"/>
          <w:szCs w:val="28"/>
          <w:lang w:eastAsia="zh-CN"/>
        </w:rPr>
        <w:t>2.2 The IE platform</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bCs/>
          <w:lang w:eastAsia="zh-CN"/>
        </w:rPr>
        <w:t xml:space="preserve">The IE platform </w:t>
      </w:r>
      <w:r w:rsidR="001C66DF">
        <w:rPr>
          <w:rFonts w:ascii="Times New Roman" w:eastAsia="SimSun" w:hAnsi="Times New Roman" w:cs="Times New Roman" w:hint="eastAsia"/>
          <w:bCs/>
          <w:lang w:eastAsia="zh-CN"/>
        </w:rPr>
        <w:t>was</w:t>
      </w:r>
      <w:r w:rsidR="001C66DF" w:rsidRPr="00354676">
        <w:rPr>
          <w:rFonts w:ascii="Times New Roman" w:eastAsia="SimSun" w:hAnsi="Times New Roman" w:cs="Times New Roman"/>
          <w:bCs/>
          <w:lang w:eastAsia="zh-CN"/>
        </w:rPr>
        <w:t xml:space="preserve"> established </w:t>
      </w:r>
      <w:r w:rsidR="001C66DF">
        <w:rPr>
          <w:rFonts w:ascii="Times New Roman" w:eastAsia="SimSun" w:hAnsi="Times New Roman" w:cs="Times New Roman"/>
          <w:bCs/>
          <w:lang w:eastAsia="zh-CN"/>
        </w:rPr>
        <w:t>at</w:t>
      </w:r>
      <w:r w:rsidR="001C66DF" w:rsidRPr="00354676">
        <w:rPr>
          <w:rFonts w:ascii="Times New Roman" w:eastAsia="SimSun" w:hAnsi="Times New Roman" w:cs="Times New Roman"/>
          <w:bCs/>
          <w:lang w:eastAsia="zh-CN"/>
        </w:rPr>
        <w:t xml:space="preserve"> the </w:t>
      </w:r>
      <w:r w:rsidR="001C66DF" w:rsidRPr="00354676">
        <w:rPr>
          <w:rFonts w:ascii="Times New Roman" w:eastAsia="AdvTimes" w:hAnsi="Times New Roman" w:cs="Times New Roman"/>
        </w:rPr>
        <w:t xml:space="preserve">Center </w:t>
      </w:r>
      <w:r w:rsidR="001C66DF">
        <w:rPr>
          <w:rFonts w:ascii="Times New Roman" w:eastAsia="AdvTimes" w:hAnsi="Times New Roman" w:cs="Times New Roman"/>
        </w:rPr>
        <w:t>of</w:t>
      </w:r>
      <w:r w:rsidR="001C66DF" w:rsidRPr="00354676">
        <w:rPr>
          <w:rFonts w:ascii="Times New Roman" w:eastAsia="AdvTimes" w:hAnsi="Times New Roman" w:cs="Times New Roman"/>
        </w:rPr>
        <w:t xml:space="preserve"> Earth System Science, Tsinghua University</w:t>
      </w:r>
      <w:r w:rsidR="001C66DF" w:rsidRPr="00AA16F0">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 xml:space="preserve">based on </w:t>
      </w:r>
      <w:r w:rsidRPr="00AA16F0">
        <w:rPr>
          <w:rFonts w:ascii="Times New Roman" w:eastAsia="SimSun" w:hAnsi="Times New Roman" w:cs="Times New Roman" w:hint="eastAsia"/>
          <w:bCs/>
          <w:lang w:eastAsia="zh-CN"/>
        </w:rPr>
        <w:t>the SC</w:t>
      </w:r>
      <w:r>
        <w:rPr>
          <w:rFonts w:ascii="Times New Roman" w:eastAsia="SimSun" w:hAnsi="Times New Roman" w:cs="Times New Roman"/>
          <w:bCs/>
          <w:lang w:eastAsia="zh-CN"/>
        </w:rPr>
        <w:t xml:space="preserve"> model</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w:t>
      </w:r>
      <w:bookmarkStart w:id="140" w:name="OLE_LINK123"/>
      <w:bookmarkStart w:id="141" w:name="OLE_LINK124"/>
      <w:r w:rsidR="00694BCA">
        <w:rPr>
          <w:rFonts w:ascii="Times New Roman" w:eastAsia="SimSun" w:hAnsi="Times New Roman" w:cs="Times New Roman"/>
        </w:rPr>
        <w:t>Because of</w:t>
      </w:r>
      <w:r w:rsidR="00694BCA">
        <w:rPr>
          <w:rFonts w:ascii="Times New Roman" w:eastAsia="SimSun" w:hAnsi="Times New Roman" w:cs="Times New Roman" w:hint="eastAsia"/>
        </w:rPr>
        <w:t xml:space="preserve"> </w:t>
      </w:r>
      <w:r>
        <w:rPr>
          <w:rFonts w:ascii="Times New Roman" w:eastAsia="SimSun" w:hAnsi="Times New Roman" w:cs="Times New Roman" w:hint="eastAsia"/>
        </w:rPr>
        <w:t xml:space="preserve">the high computational cost, the interactive-ensemble in this study is performed with seven sets of the atmosphere-land surface components. </w:t>
      </w:r>
      <w:r w:rsidR="001C66DF">
        <w:rPr>
          <w:rFonts w:ascii="Times New Roman" w:eastAsia="SimSun" w:hAnsi="Times New Roman" w:cs="Times New Roman"/>
          <w:noProof/>
        </w:rPr>
        <w:t>Yeh and Kirtman</w:t>
      </w:r>
      <w:r>
        <w:rPr>
          <w:rFonts w:ascii="Times New Roman" w:eastAsia="SimSun" w:hAnsi="Times New Roman" w:cs="Times New Roman"/>
          <w:noProof/>
        </w:rPr>
        <w:t xml:space="preserve"> </w:t>
      </w:r>
      <w:r w:rsidR="001C66DF">
        <w:rPr>
          <w:rFonts w:ascii="Times New Roman" w:eastAsia="SimSun" w:hAnsi="Times New Roman" w:cs="Times New Roman"/>
          <w:noProof/>
        </w:rPr>
        <w:t>(</w:t>
      </w:r>
      <w:r>
        <w:rPr>
          <w:rFonts w:ascii="Times New Roman" w:eastAsia="SimSun" w:hAnsi="Times New Roman" w:cs="Times New Roman"/>
          <w:noProof/>
        </w:rPr>
        <w:t>2004)</w:t>
      </w:r>
      <w:r>
        <w:rPr>
          <w:rFonts w:ascii="Times New Roman" w:eastAsia="SimSun" w:hAnsi="Times New Roman" w:cs="Times New Roman" w:hint="eastAsia"/>
        </w:rPr>
        <w:t xml:space="preserve"> demonstrated that</w:t>
      </w:r>
      <w:r w:rsidR="00694BCA">
        <w:rPr>
          <w:rFonts w:ascii="Times New Roman" w:eastAsia="SimSun" w:hAnsi="Times New Roman" w:cs="Times New Roman"/>
        </w:rPr>
        <w:t xml:space="preserve"> </w:t>
      </w:r>
      <w:r>
        <w:rPr>
          <w:rFonts w:ascii="Times New Roman" w:eastAsia="SimSun" w:hAnsi="Times New Roman" w:cs="Times New Roman" w:hint="eastAsia"/>
        </w:rPr>
        <w:t xml:space="preserve">the amplitude of internal atmospheric variability at air-sea interface decreases proportionally to the increasing of number of AGCM realizations. </w:t>
      </w:r>
      <w:r w:rsidRPr="00AA16F0">
        <w:rPr>
          <w:rFonts w:ascii="Times New Roman" w:eastAsia="SimSun" w:hAnsi="Times New Roman" w:cs="Times New Roman"/>
          <w:bCs/>
          <w:lang w:eastAsia="zh-CN"/>
        </w:rPr>
        <w:t xml:space="preserve">Seven sets of initial conditions selected from the </w:t>
      </w:r>
      <w:r w:rsidRPr="00AA16F0">
        <w:rPr>
          <w:rFonts w:ascii="Times New Roman" w:eastAsia="SimSun" w:hAnsi="Times New Roman" w:cs="Times New Roman" w:hint="eastAsia"/>
          <w:bCs/>
          <w:lang w:eastAsia="zh-CN"/>
        </w:rPr>
        <w:t xml:space="preserve">SC </w:t>
      </w:r>
      <w:r w:rsidRPr="00AA16F0">
        <w:rPr>
          <w:rFonts w:ascii="Times New Roman" w:eastAsia="SimSun" w:hAnsi="Times New Roman" w:cs="Times New Roman"/>
          <w:bCs/>
          <w:lang w:eastAsia="zh-CN"/>
        </w:rPr>
        <w:t>equilibrium run</w:t>
      </w:r>
      <w:r w:rsidRPr="00AA16F0">
        <w:rPr>
          <w:rFonts w:ascii="Times New Roman" w:eastAsia="SimSun" w:hAnsi="Times New Roman" w:cs="Times New Roman" w:hint="eastAsia"/>
          <w:bCs/>
          <w:lang w:eastAsia="zh-CN"/>
        </w:rPr>
        <w:t xml:space="preserve"> </w:t>
      </w:r>
      <w:bookmarkStart w:id="142" w:name="OLE_LINK94"/>
      <w:bookmarkStart w:id="143" w:name="OLE_LINK101"/>
      <w:r w:rsidRPr="00AA16F0">
        <w:rPr>
          <w:rFonts w:ascii="Times New Roman" w:eastAsia="SimSun" w:hAnsi="Times New Roman" w:cs="Times New Roman" w:hint="eastAsia"/>
          <w:bCs/>
          <w:lang w:eastAsia="zh-CN"/>
        </w:rPr>
        <w:t>5 years apart from year 420 to 450</w:t>
      </w:r>
      <w:bookmarkEnd w:id="142"/>
      <w:bookmarkEnd w:id="143"/>
      <w:r w:rsidRPr="00AA16F0">
        <w:rPr>
          <w:rFonts w:ascii="Times New Roman" w:eastAsia="SimSun" w:hAnsi="Times New Roman" w:cs="Times New Roman"/>
          <w:bCs/>
          <w:lang w:eastAsia="zh-CN"/>
        </w:rPr>
        <w:t xml:space="preserve"> are used to initialize </w:t>
      </w:r>
      <w:r w:rsidR="00694BCA">
        <w:rPr>
          <w:rFonts w:ascii="Times New Roman" w:eastAsia="SimSun" w:hAnsi="Times New Roman" w:cs="Times New Roman"/>
          <w:bCs/>
          <w:lang w:eastAsia="zh-CN"/>
        </w:rPr>
        <w:t xml:space="preserve">the </w:t>
      </w:r>
      <w:r>
        <w:rPr>
          <w:rFonts w:ascii="Times New Roman" w:eastAsia="SimSun" w:hAnsi="Times New Roman" w:cs="Times New Roman" w:hint="eastAsia"/>
          <w:bCs/>
          <w:lang w:eastAsia="zh-CN"/>
        </w:rPr>
        <w:t>atmosphere</w:t>
      </w:r>
      <w:r w:rsidRPr="00AA16F0">
        <w:rPr>
          <w:rFonts w:ascii="Times New Roman" w:eastAsia="SimSun" w:hAnsi="Times New Roman" w:cs="Times New Roman" w:hint="eastAsia"/>
          <w:bCs/>
          <w:lang w:eastAsia="zh-CN"/>
        </w:rPr>
        <w:t xml:space="preserve"> </w:t>
      </w:r>
      <w:r>
        <w:rPr>
          <w:rFonts w:ascii="Times New Roman" w:eastAsia="SimSun" w:hAnsi="Times New Roman" w:cs="Times New Roman"/>
          <w:bCs/>
          <w:lang w:eastAsia="zh-CN"/>
        </w:rPr>
        <w:t>and land-surface models in</w:t>
      </w:r>
      <w:r w:rsidRPr="00AA16F0">
        <w:rPr>
          <w:rFonts w:ascii="Times New Roman" w:eastAsia="SimSun" w:hAnsi="Times New Roman" w:cs="Times New Roman" w:hint="eastAsia"/>
          <w:bCs/>
          <w:lang w:eastAsia="zh-CN"/>
        </w:rPr>
        <w:t xml:space="preserve"> the </w:t>
      </w:r>
      <w:r w:rsidRPr="00AA16F0">
        <w:rPr>
          <w:rFonts w:ascii="Times New Roman" w:eastAsia="SimSun" w:hAnsi="Times New Roman" w:cs="Times New Roman"/>
          <w:bCs/>
          <w:lang w:eastAsia="zh-CN"/>
        </w:rPr>
        <w:t>IE platform. The initial states for the single ocean model and the sea ice model are from the same initial set</w:t>
      </w:r>
      <w:r w:rsidR="00694BCA">
        <w:rPr>
          <w:rFonts w:ascii="Times New Roman" w:eastAsia="SimSun" w:hAnsi="Times New Roman" w:cs="Times New Roman"/>
          <w:bCs/>
          <w:lang w:eastAsia="zh-CN"/>
        </w:rPr>
        <w:t xml:space="preserve"> as in the SC </w:t>
      </w:r>
      <w:r w:rsidR="00694BCA">
        <w:rPr>
          <w:rFonts w:ascii="Times New Roman" w:eastAsia="SimSun" w:hAnsi="Times New Roman" w:cs="Times New Roman"/>
          <w:bCs/>
          <w:lang w:eastAsia="zh-CN"/>
        </w:rPr>
        <w:lastRenderedPageBreak/>
        <w:t>model</w:t>
      </w:r>
      <w:r w:rsidRPr="00AA16F0">
        <w:rPr>
          <w:rFonts w:ascii="Times New Roman" w:eastAsia="SimSun" w:hAnsi="Times New Roman" w:cs="Times New Roman"/>
          <w:bCs/>
          <w:lang w:eastAsia="zh-CN"/>
        </w:rPr>
        <w:t xml:space="preserve">. </w:t>
      </w:r>
      <w:bookmarkStart w:id="144" w:name="OLE_LINK127"/>
      <w:bookmarkStart w:id="145" w:name="OLE_LINK128"/>
      <w:bookmarkStart w:id="146" w:name="OLE_LINK202"/>
      <w:bookmarkEnd w:id="140"/>
      <w:bookmarkEnd w:id="141"/>
      <w:r w:rsidRPr="00AA16F0">
        <w:rPr>
          <w:rFonts w:ascii="Times New Roman" w:eastAsia="SimSun" w:hAnsi="Times New Roman" w:cs="Times New Roman"/>
          <w:bCs/>
          <w:lang w:eastAsia="zh-CN"/>
        </w:rPr>
        <w:t>The single ocean model and the sea ice model are coupled with the ensemble mean flux of the multiple atmospheric members at every coupling step</w:t>
      </w:r>
      <w:r w:rsidRPr="00AA16F0">
        <w:rPr>
          <w:rFonts w:ascii="Times New Roman" w:eastAsia="SimSun" w:hAnsi="Times New Roman" w:cs="Times New Roman" w:hint="eastAsia"/>
          <w:bCs/>
          <w:lang w:eastAsia="zh-CN"/>
        </w:rPr>
        <w:t xml:space="preserve">, one day for the ocean model and </w:t>
      </w:r>
      <w:r w:rsidRPr="002358AC">
        <w:rPr>
          <w:rFonts w:ascii="Times New Roman" w:eastAsia="SimSun" w:hAnsi="Times New Roman" w:cs="Times New Roman" w:hint="eastAsia"/>
          <w:bCs/>
          <w:lang w:eastAsia="zh-CN"/>
        </w:rPr>
        <w:t>60 m</w:t>
      </w:r>
      <w:r w:rsidRPr="002358AC">
        <w:rPr>
          <w:rFonts w:ascii="Times New Roman" w:eastAsia="SimSun" w:hAnsi="Times New Roman" w:cs="Times New Roman"/>
          <w:bCs/>
          <w:lang w:eastAsia="zh-CN"/>
        </w:rPr>
        <w:t>inutes</w:t>
      </w:r>
      <w:r w:rsidRPr="00AA16F0">
        <w:rPr>
          <w:rFonts w:ascii="Times New Roman" w:eastAsia="SimSun" w:hAnsi="Times New Roman" w:cs="Times New Roman" w:hint="eastAsia"/>
          <w:bCs/>
          <w:lang w:eastAsia="zh-CN"/>
        </w:rPr>
        <w:t xml:space="preserve"> for the sea ice model</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w:t>
      </w:r>
      <w:bookmarkEnd w:id="144"/>
      <w:bookmarkEnd w:id="145"/>
      <w:bookmarkEnd w:id="146"/>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The</w:t>
      </w:r>
      <w:r w:rsidRPr="00AA16F0">
        <w:rPr>
          <w:rFonts w:ascii="Times New Roman" w:eastAsia="SimSun" w:hAnsi="Times New Roman" w:cs="Times New Roman"/>
          <w:bCs/>
          <w:lang w:eastAsia="zh-CN"/>
        </w:rPr>
        <w:t xml:space="preserve"> IE platform w</w:t>
      </w:r>
      <w:r w:rsidRPr="00AA16F0">
        <w:rPr>
          <w:rFonts w:ascii="Times New Roman" w:eastAsia="SimSun" w:hAnsi="Times New Roman" w:cs="Times New Roman" w:hint="eastAsia"/>
          <w:bCs/>
          <w:lang w:eastAsia="zh-CN"/>
        </w:rPr>
        <w:t>as</w:t>
      </w:r>
      <w:r w:rsidRPr="00AA16F0">
        <w:rPr>
          <w:rFonts w:ascii="Times New Roman" w:eastAsia="SimSun" w:hAnsi="Times New Roman" w:cs="Times New Roman"/>
          <w:bCs/>
          <w:lang w:eastAsia="zh-CN"/>
        </w:rPr>
        <w:t xml:space="preserve"> integrated for </w:t>
      </w:r>
      <w:r w:rsidRPr="00AA16F0">
        <w:rPr>
          <w:rFonts w:ascii="Times New Roman" w:eastAsia="SimSun" w:hAnsi="Times New Roman" w:cs="Times New Roman" w:hint="eastAsia"/>
          <w:bCs/>
          <w:lang w:eastAsia="zh-CN"/>
        </w:rPr>
        <w:t xml:space="preserve">128 years from year 450 to 577. As shown in Figure 4a, </w:t>
      </w:r>
      <w:bookmarkStart w:id="147" w:name="OLE_LINK20"/>
      <w:bookmarkStart w:id="148" w:name="OLE_LINK38"/>
      <w:del w:id="149" w:author="Jie ZHANG" w:date="2013-08-26T15:35:00Z">
        <w:r w:rsidRPr="00AA16F0" w:rsidDel="001501A6">
          <w:rPr>
            <w:rFonts w:ascii="Times New Roman" w:eastAsia="SimSun" w:hAnsi="Times New Roman" w:cs="Times New Roman" w:hint="eastAsia"/>
            <w:bCs/>
            <w:lang w:eastAsia="zh-CN"/>
          </w:rPr>
          <w:delText xml:space="preserve">surface temperature shifts to a relatively colder condition in comparison with the SC model with a cooling </w:delText>
        </w:r>
        <w:r w:rsidR="00694BCA" w:rsidDel="001501A6">
          <w:rPr>
            <w:rFonts w:ascii="Times New Roman" w:eastAsia="SimSun" w:hAnsi="Times New Roman" w:cs="Times New Roman"/>
            <w:bCs/>
            <w:lang w:eastAsia="zh-CN"/>
          </w:rPr>
          <w:delText xml:space="preserve">of </w:delText>
        </w:r>
        <w:r w:rsidRPr="00AA16F0" w:rsidDel="001501A6">
          <w:rPr>
            <w:rFonts w:ascii="Times New Roman" w:eastAsia="SimSun" w:hAnsi="Times New Roman" w:cs="Times New Roman" w:hint="eastAsia"/>
            <w:bCs/>
            <w:lang w:eastAsia="zh-CN"/>
          </w:rPr>
          <w:delText>about 0.35</w:delText>
        </w:r>
        <w:r w:rsidRPr="00AA16F0" w:rsidDel="001501A6">
          <w:rPr>
            <w:rFonts w:ascii="Times New Roman" w:hAnsi="Times New Roman" w:cs="Times New Roman"/>
          </w:rPr>
          <w:delText>°</w:delText>
        </w:r>
        <w:r w:rsidRPr="00AA16F0" w:rsidDel="001501A6">
          <w:rPr>
            <w:rFonts w:ascii="Times New Roman" w:eastAsia="SimSun" w:hAnsi="Times New Roman" w:cs="Times New Roman" w:hint="eastAsia"/>
            <w:lang w:eastAsia="zh-CN"/>
          </w:rPr>
          <w:delText xml:space="preserve">C. </w:delText>
        </w:r>
        <w:bookmarkEnd w:id="147"/>
        <w:bookmarkEnd w:id="148"/>
        <w:r w:rsidRPr="00AA16F0" w:rsidDel="001501A6">
          <w:rPr>
            <w:rFonts w:ascii="Times New Roman" w:eastAsia="SimSun" w:hAnsi="Times New Roman" w:cs="Times New Roman" w:hint="eastAsia"/>
            <w:lang w:eastAsia="zh-CN"/>
          </w:rPr>
          <w:delText>T</w:delText>
        </w:r>
      </w:del>
      <w:ins w:id="150" w:author="Jie ZHANG" w:date="2013-08-26T15:35:00Z">
        <w:r w:rsidR="001501A6">
          <w:rPr>
            <w:rFonts w:ascii="Times New Roman" w:eastAsia="SimSun" w:hAnsi="Times New Roman" w:cs="Times New Roman" w:hint="eastAsia"/>
            <w:lang w:eastAsia="zh-CN"/>
          </w:rPr>
          <w:t>t</w:t>
        </w:r>
      </w:ins>
      <w:r w:rsidRPr="00AA16F0">
        <w:rPr>
          <w:rFonts w:ascii="Times New Roman" w:eastAsia="SimSun" w:hAnsi="Times New Roman" w:cs="Times New Roman" w:hint="eastAsia"/>
          <w:lang w:eastAsia="zh-CN"/>
        </w:rPr>
        <w:t>he surface temperature dropped rapidly by -0.31</w:t>
      </w:r>
      <w:r w:rsidRPr="00AA16F0">
        <w:rPr>
          <w:rFonts w:ascii="Times New Roman" w:hAnsi="Times New Roman" w:cs="Times New Roman"/>
        </w:rPr>
        <w:t>°</w:t>
      </w:r>
      <w:r w:rsidRPr="00AA16F0">
        <w:rPr>
          <w:rFonts w:ascii="Times New Roman" w:eastAsia="SimSun" w:hAnsi="Times New Roman" w:cs="Times New Roman" w:hint="eastAsia"/>
          <w:lang w:eastAsia="zh-CN"/>
        </w:rPr>
        <w:t>C at the end of the first year, slightly rebounded to approximately -0.18</w:t>
      </w:r>
      <w:r w:rsidRPr="00AA16F0">
        <w:rPr>
          <w:rFonts w:ascii="Times New Roman" w:hAnsi="Times New Roman" w:cs="Times New Roman"/>
        </w:rPr>
        <w:t>°</w:t>
      </w:r>
      <w:r w:rsidRPr="00AA16F0">
        <w:rPr>
          <w:rFonts w:ascii="Times New Roman" w:eastAsia="SimSun" w:hAnsi="Times New Roman" w:cs="Times New Roman" w:hint="eastAsia"/>
          <w:lang w:eastAsia="zh-CN"/>
        </w:rPr>
        <w:t xml:space="preserve">C in the following 50 years, and then dropped back to </w:t>
      </w:r>
      <w:r w:rsidRPr="00AA16F0">
        <w:rPr>
          <w:rFonts w:ascii="Times New Roman" w:eastAsia="SimSun" w:hAnsi="Times New Roman" w:cs="Times New Roman" w:hint="eastAsia"/>
          <w:bCs/>
          <w:lang w:eastAsia="zh-CN"/>
        </w:rPr>
        <w:t xml:space="preserve">a quasi-equilibrium state. </w:t>
      </w:r>
      <w:ins w:id="151" w:author="Jie ZHANG" w:date="2013-08-26T15:36:00Z">
        <w:r w:rsidR="001501A6">
          <w:rPr>
            <w:rFonts w:ascii="Times New Roman" w:eastAsia="SimSun" w:hAnsi="Times New Roman" w:cs="Times New Roman" w:hint="eastAsia"/>
            <w:bCs/>
            <w:lang w:eastAsia="zh-CN"/>
          </w:rPr>
          <w:t>S</w:t>
        </w:r>
        <w:r w:rsidR="001501A6" w:rsidRPr="00AA16F0">
          <w:rPr>
            <w:rFonts w:ascii="Times New Roman" w:eastAsia="SimSun" w:hAnsi="Times New Roman" w:cs="Times New Roman" w:hint="eastAsia"/>
            <w:bCs/>
            <w:lang w:eastAsia="zh-CN"/>
          </w:rPr>
          <w:t xml:space="preserve">urface temperature </w:t>
        </w:r>
      </w:ins>
      <w:ins w:id="152" w:author="Jie ZHANG" w:date="2013-08-26T15:37:00Z">
        <w:r w:rsidR="001501A6">
          <w:rPr>
            <w:rFonts w:ascii="Times New Roman" w:eastAsia="SimSun" w:hAnsi="Times New Roman" w:cs="Times New Roman" w:hint="eastAsia"/>
            <w:bCs/>
            <w:lang w:eastAsia="zh-CN"/>
          </w:rPr>
          <w:t xml:space="preserve">in the IE platform </w:t>
        </w:r>
      </w:ins>
      <w:ins w:id="153" w:author="Jie ZHANG" w:date="2013-08-26T15:36:00Z">
        <w:r w:rsidR="001501A6">
          <w:rPr>
            <w:rFonts w:ascii="Times New Roman" w:eastAsia="SimSun" w:hAnsi="Times New Roman" w:cs="Times New Roman" w:hint="eastAsia"/>
            <w:bCs/>
            <w:lang w:eastAsia="zh-CN"/>
          </w:rPr>
          <w:t>is about 0.35</w:t>
        </w:r>
        <w:r w:rsidR="001501A6" w:rsidRPr="00AA16F0">
          <w:rPr>
            <w:rFonts w:ascii="Times New Roman" w:hAnsi="Times New Roman" w:cs="Times New Roman"/>
          </w:rPr>
          <w:t>°</w:t>
        </w:r>
        <w:r w:rsidR="001501A6" w:rsidRPr="00AA16F0">
          <w:rPr>
            <w:rFonts w:ascii="Times New Roman" w:eastAsia="SimSun" w:hAnsi="Times New Roman" w:cs="Times New Roman" w:hint="eastAsia"/>
            <w:lang w:eastAsia="zh-CN"/>
          </w:rPr>
          <w:t>C</w:t>
        </w:r>
        <w:r w:rsidR="001501A6" w:rsidRPr="00AA16F0">
          <w:rPr>
            <w:rFonts w:ascii="Times New Roman" w:eastAsia="SimSun" w:hAnsi="Times New Roman" w:cs="Times New Roman" w:hint="eastAsia"/>
            <w:bCs/>
            <w:lang w:eastAsia="zh-CN"/>
          </w:rPr>
          <w:t xml:space="preserve"> colder in comparison with the SC model</w:t>
        </w:r>
      </w:ins>
      <w:ins w:id="154" w:author="Jie ZHANG" w:date="2013-08-26T15:37:00Z">
        <w:r w:rsidR="001501A6">
          <w:rPr>
            <w:rFonts w:ascii="Times New Roman" w:eastAsia="SimSun" w:hAnsi="Times New Roman" w:cs="Times New Roman" w:hint="eastAsia"/>
            <w:bCs/>
            <w:lang w:eastAsia="zh-CN"/>
          </w:rPr>
          <w:t>.</w:t>
        </w:r>
      </w:ins>
      <w:ins w:id="155" w:author="Jie ZHANG" w:date="2013-08-26T15:36:00Z">
        <w:r w:rsidR="001501A6" w:rsidRPr="00AA16F0">
          <w:rPr>
            <w:rFonts w:ascii="Times New Roman" w:eastAsia="SimSun" w:hAnsi="Times New Roman" w:cs="Times New Roman" w:hint="eastAsia"/>
            <w:bCs/>
            <w:lang w:eastAsia="zh-CN"/>
          </w:rPr>
          <w:t xml:space="preserve"> </w:t>
        </w:r>
      </w:ins>
      <w:r w:rsidRPr="00AA16F0">
        <w:rPr>
          <w:rFonts w:ascii="Times New Roman" w:eastAsia="SimSun" w:hAnsi="Times New Roman" w:cs="Times New Roman" w:hint="eastAsia"/>
          <w:bCs/>
          <w:lang w:eastAsia="zh-CN"/>
        </w:rPr>
        <w:t>After the spin-up integration, the global averaged surface temperature is about 13.3</w:t>
      </w:r>
      <w:r w:rsidRPr="00AA16F0">
        <w:rPr>
          <w:rFonts w:ascii="Times New Roman" w:hAnsi="Times New Roman" w:cs="Times New Roman"/>
        </w:rPr>
        <w:t>°</w:t>
      </w:r>
      <w:r w:rsidRPr="00AA16F0">
        <w:rPr>
          <w:rFonts w:ascii="Times New Roman" w:eastAsia="SimSun" w:hAnsi="Times New Roman" w:cs="Times New Roman" w:hint="eastAsia"/>
          <w:lang w:eastAsia="zh-CN"/>
        </w:rPr>
        <w:t>C.</w:t>
      </w:r>
      <w:r w:rsidRPr="00AA16F0">
        <w:rPr>
          <w:rFonts w:ascii="Times New Roman" w:eastAsia="SimSun" w:hAnsi="Times New Roman" w:cs="Times New Roman" w:hint="eastAsia"/>
          <w:bCs/>
          <w:lang w:eastAsia="zh-CN"/>
        </w:rPr>
        <w:t xml:space="preserve"> In this study, climate states averaged from year 421 to 450 in the SC model and from year 541 to 570 in the IE platform are used to examine the changes.</w:t>
      </w:r>
    </w:p>
    <w:p w:rsidR="009C799E" w:rsidRPr="00AA16F0" w:rsidRDefault="009C799E" w:rsidP="009C799E">
      <w:pPr>
        <w:spacing w:beforeLines="50" w:before="120" w:afterLines="50" w:after="120" w:line="480" w:lineRule="auto"/>
        <w:jc w:val="both"/>
        <w:rPr>
          <w:rFonts w:ascii="Times New Roman" w:eastAsia="SimSun" w:hAnsi="Times New Roman" w:cs="Times New Roman"/>
          <w:bCs/>
          <w:lang w:eastAsia="zh-CN"/>
        </w:rPr>
      </w:pPr>
      <w:r w:rsidRPr="00AA16F0">
        <w:rPr>
          <w:rFonts w:ascii="Times New Roman" w:eastAsia="SimSun" w:hAnsi="Times New Roman" w:cs="Times New Roman" w:hint="eastAsia"/>
          <w:b/>
          <w:bCs/>
          <w:sz w:val="28"/>
          <w:szCs w:val="28"/>
          <w:lang w:eastAsia="zh-CN"/>
        </w:rPr>
        <w:t>3.</w:t>
      </w:r>
      <w:r w:rsidRPr="00AA16F0">
        <w:rPr>
          <w:rFonts w:ascii="Times New Roman" w:eastAsia="SimSun" w:hAnsi="Times New Roman" w:cs="Times New Roman"/>
          <w:b/>
          <w:bCs/>
          <w:sz w:val="28"/>
          <w:szCs w:val="28"/>
          <w:lang w:eastAsia="zh-CN"/>
        </w:rPr>
        <w:t xml:space="preserve"> Surface temperature and precipitation changes</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 xml:space="preserve">For surface temperature (Figure 4b), </w:t>
      </w:r>
      <w:r w:rsidRPr="00AA16F0">
        <w:rPr>
          <w:rFonts w:ascii="Times New Roman" w:eastAsia="SimSun" w:hAnsi="Times New Roman" w:cs="Times New Roman"/>
          <w:bCs/>
          <w:lang w:eastAsia="zh-CN"/>
        </w:rPr>
        <w:t xml:space="preserve">the </w:t>
      </w:r>
      <w:r w:rsidRPr="00AA16F0">
        <w:rPr>
          <w:rFonts w:ascii="Times New Roman" w:eastAsia="SimSun" w:hAnsi="Times New Roman" w:cs="Times New Roman" w:hint="eastAsia"/>
          <w:bCs/>
          <w:lang w:eastAsia="zh-CN"/>
        </w:rPr>
        <w:t>IE platform</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produces a moderate surface cooling in tropics and subtropics in relative to the SC model.</w:t>
      </w:r>
      <w:r w:rsidRPr="00AA16F0">
        <w:rPr>
          <w:rFonts w:ascii="Times New Roman" w:eastAsia="SimSun" w:hAnsi="Times New Roman" w:cs="Times New Roman"/>
          <w:bCs/>
          <w:lang w:eastAsia="zh-CN"/>
        </w:rPr>
        <w:t xml:space="preserve"> </w:t>
      </w:r>
      <w:bookmarkStart w:id="156" w:name="OLE_LINK39"/>
      <w:bookmarkStart w:id="157" w:name="OLE_LINK65"/>
      <w:r w:rsidRPr="00AA16F0">
        <w:rPr>
          <w:rFonts w:ascii="Times New Roman" w:eastAsia="SimSun" w:hAnsi="Times New Roman" w:cs="Times New Roman" w:hint="eastAsia"/>
          <w:bCs/>
          <w:lang w:eastAsia="zh-CN"/>
        </w:rPr>
        <w:t xml:space="preserve">Significant cooling is evident </w:t>
      </w:r>
      <w:r w:rsidRPr="00AA16F0">
        <w:rPr>
          <w:rFonts w:ascii="Times New Roman" w:eastAsia="SimSun" w:hAnsi="Times New Roman" w:cs="Times New Roman"/>
          <w:bCs/>
          <w:lang w:eastAsia="zh-CN"/>
        </w:rPr>
        <w:t>at the polar and sub</w:t>
      </w:r>
      <w:r w:rsidRPr="00AA16F0">
        <w:rPr>
          <w:rFonts w:ascii="Times New Roman" w:eastAsia="SimSun" w:hAnsi="Times New Roman" w:cs="Times New Roman" w:hint="eastAsia"/>
          <w:bCs/>
          <w:lang w:eastAsia="zh-CN"/>
        </w:rPr>
        <w:t>-</w:t>
      </w:r>
      <w:r>
        <w:rPr>
          <w:rFonts w:ascii="Times New Roman" w:eastAsia="SimSun" w:hAnsi="Times New Roman" w:cs="Times New Roman"/>
          <w:bCs/>
          <w:lang w:eastAsia="zh-CN"/>
        </w:rPr>
        <w:t xml:space="preserve">polar regions in </w:t>
      </w:r>
      <w:r w:rsidRPr="00AA16F0">
        <w:rPr>
          <w:rFonts w:ascii="Times New Roman" w:eastAsia="SimSun" w:hAnsi="Times New Roman" w:cs="Times New Roman"/>
          <w:bCs/>
          <w:lang w:eastAsia="zh-CN"/>
        </w:rPr>
        <w:t>the Northern and Southern Hemispheres</w:t>
      </w:r>
      <w:r w:rsidRPr="00AA16F0">
        <w:rPr>
          <w:rFonts w:ascii="Times New Roman" w:eastAsia="SimSun" w:hAnsi="Times New Roman" w:cs="Times New Roman" w:hint="eastAsia"/>
          <w:bCs/>
          <w:lang w:eastAsia="zh-CN"/>
        </w:rPr>
        <w:t xml:space="preserve">, </w:t>
      </w:r>
      <w:bookmarkStart w:id="158" w:name="OLE_LINK133"/>
      <w:bookmarkStart w:id="159" w:name="OLE_LINK134"/>
      <w:r w:rsidRPr="00AA16F0">
        <w:rPr>
          <w:rFonts w:ascii="Times New Roman" w:eastAsia="SimSun" w:hAnsi="Times New Roman" w:cs="Times New Roman" w:hint="eastAsia"/>
          <w:bCs/>
          <w:lang w:eastAsia="zh-CN"/>
        </w:rPr>
        <w:t xml:space="preserve">the eastern tropical Pacific, </w:t>
      </w:r>
      <w:r>
        <w:rPr>
          <w:rFonts w:ascii="Times New Roman" w:eastAsia="SimSun" w:hAnsi="Times New Roman" w:cs="Times New Roman"/>
          <w:bCs/>
          <w:lang w:eastAsia="zh-CN"/>
        </w:rPr>
        <w:t xml:space="preserve">the </w:t>
      </w:r>
      <w:r w:rsidRPr="00AA16F0">
        <w:rPr>
          <w:rFonts w:ascii="Times New Roman" w:eastAsia="SimSun" w:hAnsi="Times New Roman" w:cs="Times New Roman" w:hint="eastAsia"/>
          <w:bCs/>
          <w:lang w:eastAsia="zh-CN"/>
        </w:rPr>
        <w:t>tropical Atlantic and some spots in the North Indian Ocean</w:t>
      </w:r>
      <w:r w:rsidRPr="00AA16F0">
        <w:rPr>
          <w:rFonts w:ascii="Times New Roman" w:eastAsia="SimSun" w:hAnsi="Times New Roman" w:cs="Times New Roman"/>
          <w:bCs/>
          <w:lang w:eastAsia="zh-CN"/>
        </w:rPr>
        <w:t>.</w:t>
      </w:r>
      <w:bookmarkEnd w:id="158"/>
      <w:bookmarkEnd w:id="159"/>
      <w:r w:rsidRPr="00AA16F0">
        <w:rPr>
          <w:rFonts w:ascii="Times New Roman" w:eastAsia="SimSun" w:hAnsi="Times New Roman" w:cs="Times New Roman"/>
          <w:bCs/>
          <w:lang w:eastAsia="zh-CN"/>
        </w:rPr>
        <w:t xml:space="preserve"> </w:t>
      </w:r>
      <w:bookmarkEnd w:id="156"/>
      <w:bookmarkEnd w:id="157"/>
      <w:r w:rsidRPr="00AA16F0">
        <w:rPr>
          <w:rFonts w:ascii="Times New Roman" w:eastAsia="SimSun" w:hAnsi="Times New Roman" w:cs="Times New Roman" w:hint="eastAsia"/>
          <w:bCs/>
          <w:lang w:eastAsia="zh-CN"/>
        </w:rPr>
        <w:t>T</w:t>
      </w:r>
      <w:r w:rsidRPr="00AA16F0">
        <w:rPr>
          <w:rFonts w:ascii="Times New Roman" w:eastAsia="SimSun" w:hAnsi="Times New Roman" w:cs="Times New Roman"/>
          <w:bCs/>
          <w:lang w:eastAsia="zh-CN"/>
        </w:rPr>
        <w:t xml:space="preserve">he cooling changes </w:t>
      </w:r>
      <w:r w:rsidRPr="00AA16F0">
        <w:rPr>
          <w:rFonts w:ascii="Times New Roman" w:eastAsia="SimSun" w:hAnsi="Times New Roman" w:cs="Times New Roman" w:hint="eastAsia"/>
          <w:bCs/>
          <w:lang w:eastAsia="zh-CN"/>
        </w:rPr>
        <w:t xml:space="preserve">at high latitudes </w:t>
      </w:r>
      <w:r w:rsidRPr="00AA16F0">
        <w:rPr>
          <w:rFonts w:ascii="Times New Roman" w:eastAsia="SimSun" w:hAnsi="Times New Roman" w:cs="Times New Roman"/>
          <w:bCs/>
          <w:lang w:eastAsia="zh-CN"/>
        </w:rPr>
        <w:t>in the IE platform</w:t>
      </w:r>
      <w:r w:rsidRPr="00AA16F0">
        <w:rPr>
          <w:rFonts w:ascii="Times New Roman" w:eastAsia="SimSun" w:hAnsi="Times New Roman" w:cs="Times New Roman" w:hint="eastAsia"/>
          <w:bCs/>
          <w:lang w:eastAsia="zh-CN"/>
        </w:rPr>
        <w:t xml:space="preserve"> sh</w:t>
      </w:r>
      <w:r>
        <w:rPr>
          <w:rFonts w:ascii="Times New Roman" w:eastAsia="SimSun" w:hAnsi="Times New Roman" w:cs="Times New Roman" w:hint="eastAsia"/>
          <w:bCs/>
          <w:lang w:eastAsia="zh-CN"/>
        </w:rPr>
        <w:t>are the same centers with</w:t>
      </w:r>
      <w:r w:rsidRPr="00AA16F0">
        <w:rPr>
          <w:rFonts w:ascii="Times New Roman" w:eastAsia="SimSun" w:hAnsi="Times New Roman" w:cs="Times New Roman" w:hint="eastAsia"/>
          <w:bCs/>
          <w:lang w:eastAsia="zh-CN"/>
        </w:rPr>
        <w:t xml:space="preserve"> the standard dev</w:t>
      </w:r>
      <w:r w:rsidR="001C66DF">
        <w:rPr>
          <w:rFonts w:ascii="Times New Roman" w:eastAsia="SimSun" w:hAnsi="Times New Roman" w:cs="Times New Roman" w:hint="eastAsia"/>
          <w:bCs/>
          <w:lang w:eastAsia="zh-CN"/>
        </w:rPr>
        <w:t>iation of surface temperature of</w:t>
      </w:r>
      <w:r w:rsidRPr="00AA16F0">
        <w:rPr>
          <w:rFonts w:ascii="Times New Roman" w:eastAsia="SimSun" w:hAnsi="Times New Roman" w:cs="Times New Roman" w:hint="eastAsia"/>
          <w:bCs/>
          <w:lang w:eastAsia="zh-CN"/>
        </w:rPr>
        <w:t xml:space="preserve"> the SC </w:t>
      </w:r>
      <w:r>
        <w:rPr>
          <w:rFonts w:ascii="Times New Roman" w:eastAsia="SimSun" w:hAnsi="Times New Roman" w:cs="Times New Roman"/>
          <w:bCs/>
          <w:lang w:eastAsia="zh-CN"/>
        </w:rPr>
        <w:t xml:space="preserve">ensemble </w:t>
      </w:r>
      <w:r w:rsidRPr="00AA16F0">
        <w:rPr>
          <w:rFonts w:ascii="Times New Roman" w:eastAsia="SimSun" w:hAnsi="Times New Roman" w:cs="Times New Roman" w:hint="eastAsia"/>
          <w:bCs/>
          <w:lang w:eastAsia="zh-CN"/>
        </w:rPr>
        <w:t>run</w:t>
      </w:r>
      <w:r>
        <w:rPr>
          <w:rFonts w:ascii="Times New Roman" w:eastAsia="SimSun" w:hAnsi="Times New Roman" w:cs="Times New Roman"/>
          <w:bCs/>
          <w:lang w:eastAsia="zh-CN"/>
        </w:rPr>
        <w:t>s</w:t>
      </w:r>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 xml:space="preserve">(Figure </w:t>
      </w:r>
      <w:r w:rsidRPr="00AA16F0">
        <w:rPr>
          <w:rFonts w:ascii="Times New Roman" w:eastAsia="SimSun" w:hAnsi="Times New Roman" w:cs="Times New Roman" w:hint="eastAsia"/>
          <w:bCs/>
          <w:lang w:eastAsia="zh-CN"/>
        </w:rPr>
        <w:t>not shown</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which arises largely from the model</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s internal variability. </w:t>
      </w:r>
      <w:bookmarkStart w:id="160" w:name="OLE_LINK153"/>
      <w:bookmarkStart w:id="161" w:name="OLE_LINK154"/>
      <w:del w:id="162" w:author="Jie ZHANG" w:date="2013-08-26T18:31:00Z">
        <w:r w:rsidRPr="00AA16F0" w:rsidDel="00CF7A04">
          <w:rPr>
            <w:rFonts w:ascii="Times New Roman" w:eastAsia="SimSun" w:hAnsi="Times New Roman" w:cs="Times New Roman" w:hint="eastAsia"/>
            <w:bCs/>
            <w:lang w:eastAsia="zh-CN"/>
          </w:rPr>
          <w:delText xml:space="preserve">This is because </w:delText>
        </w:r>
      </w:del>
      <w:bookmarkStart w:id="163" w:name="OLE_LINK139"/>
      <w:bookmarkStart w:id="164" w:name="OLE_LINK140"/>
      <w:ins w:id="165" w:author="Jie ZHANG" w:date="2013-08-26T18:31:00Z">
        <w:r w:rsidR="00CF7A04">
          <w:rPr>
            <w:rFonts w:ascii="Times New Roman" w:eastAsia="SimSun" w:hAnsi="Times New Roman" w:cs="Times New Roman" w:hint="eastAsia"/>
            <w:bCs/>
            <w:lang w:eastAsia="zh-CN"/>
          </w:rPr>
          <w:t>A</w:t>
        </w:r>
      </w:ins>
      <w:ins w:id="166" w:author="Jie ZHANG" w:date="2013-08-25T19:23:00Z">
        <w:r w:rsidR="00AF5323">
          <w:rPr>
            <w:rFonts w:ascii="Times New Roman" w:eastAsia="SimSun" w:hAnsi="Times New Roman" w:cs="Times New Roman" w:hint="eastAsia"/>
            <w:bCs/>
            <w:lang w:eastAsia="zh-CN"/>
          </w:rPr>
          <w:t>tmospher</w:t>
        </w:r>
      </w:ins>
      <w:ins w:id="167" w:author="Jie ZHANG" w:date="2013-08-25T19:26:00Z">
        <w:r w:rsidR="00AF5323">
          <w:rPr>
            <w:rFonts w:ascii="Times New Roman" w:eastAsia="SimSun" w:hAnsi="Times New Roman" w:cs="Times New Roman" w:hint="eastAsia"/>
            <w:bCs/>
            <w:lang w:eastAsia="zh-CN"/>
          </w:rPr>
          <w:t>e</w:t>
        </w:r>
      </w:ins>
      <w:ins w:id="168" w:author="Jie ZHANG" w:date="2013-08-25T19:24:00Z">
        <w:r w:rsidR="00AF5323">
          <w:rPr>
            <w:rFonts w:ascii="Times New Roman" w:eastAsia="SimSun" w:hAnsi="Times New Roman" w:cs="Times New Roman" w:hint="eastAsia"/>
            <w:bCs/>
            <w:lang w:eastAsia="zh-CN"/>
          </w:rPr>
          <w:t xml:space="preserve"> strongly forces </w:t>
        </w:r>
      </w:ins>
      <w:ins w:id="169" w:author="Jie ZHANG" w:date="2013-08-25T19:28:00Z">
        <w:r w:rsidR="00AF5323">
          <w:rPr>
            <w:rFonts w:ascii="Times New Roman" w:eastAsia="SimSun" w:hAnsi="Times New Roman" w:cs="Times New Roman" w:hint="eastAsia"/>
            <w:bCs/>
            <w:lang w:eastAsia="zh-CN"/>
          </w:rPr>
          <w:t>the ocean</w:t>
        </w:r>
      </w:ins>
      <w:ins w:id="170" w:author="Jie ZHANG" w:date="2013-08-25T19:24:00Z">
        <w:r w:rsidR="00AF5323">
          <w:rPr>
            <w:rFonts w:ascii="Times New Roman" w:eastAsia="SimSun" w:hAnsi="Times New Roman" w:cs="Times New Roman" w:hint="eastAsia"/>
            <w:bCs/>
            <w:lang w:eastAsia="zh-CN"/>
          </w:rPr>
          <w:t xml:space="preserve"> at high latitudes</w:t>
        </w:r>
      </w:ins>
      <w:ins w:id="171" w:author="Jie ZHANG" w:date="2013-08-25T19:29:00Z">
        <w:r w:rsidR="00865593">
          <w:rPr>
            <w:rFonts w:ascii="Times New Roman" w:eastAsia="SimSun" w:hAnsi="Times New Roman" w:cs="Times New Roman" w:hint="eastAsia"/>
            <w:bCs/>
            <w:lang w:eastAsia="zh-CN"/>
          </w:rPr>
          <w:t xml:space="preserve">. </w:t>
        </w:r>
      </w:ins>
      <w:ins w:id="172" w:author="Jie ZHANG" w:date="2013-08-25T19:26:00Z">
        <w:r w:rsidR="00865593">
          <w:rPr>
            <w:rFonts w:ascii="Times New Roman" w:eastAsia="SimSun" w:hAnsi="Times New Roman" w:cs="Times New Roman" w:hint="eastAsia"/>
            <w:bCs/>
            <w:lang w:eastAsia="zh-CN"/>
          </w:rPr>
          <w:t>T</w:t>
        </w:r>
      </w:ins>
      <w:ins w:id="173" w:author="Jie ZHANG" w:date="2013-08-26T18:31:00Z">
        <w:r w:rsidR="00CF7A04">
          <w:rPr>
            <w:rFonts w:ascii="Times New Roman" w:eastAsia="SimSun" w:hAnsi="Times New Roman" w:cs="Times New Roman" w:hint="eastAsia"/>
            <w:bCs/>
            <w:lang w:eastAsia="zh-CN"/>
          </w:rPr>
          <w:t>herefore, t</w:t>
        </w:r>
      </w:ins>
      <w:ins w:id="174" w:author="Jie ZHANG" w:date="2013-08-26T15:42:00Z">
        <w:r w:rsidR="0099022A" w:rsidRPr="00AA16F0">
          <w:rPr>
            <w:rFonts w:ascii="Times New Roman" w:eastAsia="SimSun" w:hAnsi="Times New Roman" w:cs="Times New Roman" w:hint="eastAsia"/>
            <w:bCs/>
            <w:lang w:eastAsia="zh-CN"/>
          </w:rPr>
          <w:t xml:space="preserve">he place where the atmospheric </w:t>
        </w:r>
        <w:r w:rsidR="0099022A" w:rsidRPr="00AA16F0">
          <w:rPr>
            <w:rFonts w:ascii="Times New Roman" w:eastAsia="SimSun" w:hAnsi="Times New Roman" w:cs="Times New Roman"/>
            <w:bCs/>
            <w:lang w:eastAsia="zh-CN"/>
          </w:rPr>
          <w:t>stochastic</w:t>
        </w:r>
        <w:r w:rsidR="0099022A" w:rsidRPr="00AA16F0">
          <w:rPr>
            <w:rFonts w:ascii="Times New Roman" w:eastAsia="SimSun" w:hAnsi="Times New Roman" w:cs="Times New Roman" w:hint="eastAsia"/>
            <w:bCs/>
            <w:lang w:eastAsia="zh-CN"/>
          </w:rPr>
          <w:t xml:space="preserve"> noise is more active</w:t>
        </w:r>
        <w:r w:rsidR="0099022A">
          <w:rPr>
            <w:rFonts w:ascii="Times New Roman" w:eastAsia="SimSun" w:hAnsi="Times New Roman" w:cs="Times New Roman" w:hint="eastAsia"/>
            <w:bCs/>
            <w:lang w:eastAsia="zh-CN"/>
          </w:rPr>
          <w:t xml:space="preserve"> is also </w:t>
        </w:r>
      </w:ins>
      <w:ins w:id="175" w:author="Jie ZHANG" w:date="2013-08-26T15:43:00Z">
        <w:r w:rsidR="0099022A">
          <w:rPr>
            <w:rFonts w:ascii="Times New Roman" w:eastAsia="SimSun" w:hAnsi="Times New Roman" w:cs="Times New Roman" w:hint="eastAsia"/>
            <w:bCs/>
            <w:lang w:eastAsia="zh-CN"/>
          </w:rPr>
          <w:t xml:space="preserve">the </w:t>
        </w:r>
      </w:ins>
      <w:r w:rsidRPr="00AA16F0">
        <w:rPr>
          <w:rFonts w:ascii="Times New Roman" w:eastAsia="SimSun" w:hAnsi="Times New Roman" w:cs="Times New Roman" w:hint="eastAsia"/>
          <w:bCs/>
          <w:lang w:eastAsia="zh-CN"/>
        </w:rPr>
        <w:t xml:space="preserve">region with stronger </w:t>
      </w:r>
      <w:ins w:id="176" w:author="Jie ZHANG" w:date="2013-08-26T15:43:00Z">
        <w:r w:rsidR="0099022A">
          <w:rPr>
            <w:rFonts w:ascii="Times New Roman" w:eastAsia="SimSun" w:hAnsi="Times New Roman" w:cs="Times New Roman" w:hint="eastAsia"/>
            <w:bCs/>
            <w:lang w:eastAsia="zh-CN"/>
          </w:rPr>
          <w:t xml:space="preserve">surface temperature </w:t>
        </w:r>
      </w:ins>
      <w:del w:id="177" w:author="Jie ZHANG" w:date="2013-08-26T15:43:00Z">
        <w:r w:rsidRPr="00AA16F0" w:rsidDel="0099022A">
          <w:rPr>
            <w:rFonts w:ascii="Times New Roman" w:eastAsia="SimSun" w:hAnsi="Times New Roman" w:cs="Times New Roman" w:hint="eastAsia"/>
            <w:bCs/>
            <w:lang w:eastAsia="zh-CN"/>
          </w:rPr>
          <w:delText xml:space="preserve">internal </w:delText>
        </w:r>
      </w:del>
      <w:r w:rsidRPr="00AA16F0">
        <w:rPr>
          <w:rFonts w:ascii="Times New Roman" w:eastAsia="SimSun" w:hAnsi="Times New Roman" w:cs="Times New Roman" w:hint="eastAsia"/>
          <w:bCs/>
          <w:lang w:eastAsia="zh-CN"/>
        </w:rPr>
        <w:t>variability</w:t>
      </w:r>
      <w:del w:id="178" w:author="Jie ZHANG" w:date="2013-08-26T15:43:00Z">
        <w:r w:rsidRPr="00AA16F0" w:rsidDel="0099022A">
          <w:rPr>
            <w:rFonts w:ascii="Times New Roman" w:eastAsia="SimSun" w:hAnsi="Times New Roman" w:cs="Times New Roman" w:hint="eastAsia"/>
            <w:bCs/>
            <w:lang w:eastAsia="zh-CN"/>
          </w:rPr>
          <w:delText xml:space="preserve"> is also t</w:delText>
        </w:r>
      </w:del>
      <w:del w:id="179" w:author="Jie ZHANG" w:date="2013-08-26T15:42:00Z">
        <w:r w:rsidRPr="00AA16F0" w:rsidDel="0099022A">
          <w:rPr>
            <w:rFonts w:ascii="Times New Roman" w:eastAsia="SimSun" w:hAnsi="Times New Roman" w:cs="Times New Roman" w:hint="eastAsia"/>
            <w:bCs/>
            <w:lang w:eastAsia="zh-CN"/>
          </w:rPr>
          <w:delText xml:space="preserve">he place where the atmospheric </w:delText>
        </w:r>
        <w:r w:rsidRPr="00AA16F0" w:rsidDel="0099022A">
          <w:rPr>
            <w:rFonts w:ascii="Times New Roman" w:eastAsia="SimSun" w:hAnsi="Times New Roman" w:cs="Times New Roman"/>
            <w:bCs/>
            <w:lang w:eastAsia="zh-CN"/>
          </w:rPr>
          <w:delText>stochastic</w:delText>
        </w:r>
        <w:r w:rsidRPr="00AA16F0" w:rsidDel="0099022A">
          <w:rPr>
            <w:rFonts w:ascii="Times New Roman" w:eastAsia="SimSun" w:hAnsi="Times New Roman" w:cs="Times New Roman" w:hint="eastAsia"/>
            <w:bCs/>
            <w:lang w:eastAsia="zh-CN"/>
          </w:rPr>
          <w:delText xml:space="preserve"> noise is more active</w:delText>
        </w:r>
      </w:del>
      <w:r w:rsidRPr="00AA16F0">
        <w:rPr>
          <w:rFonts w:ascii="Times New Roman" w:eastAsia="SimSun" w:hAnsi="Times New Roman" w:cs="Times New Roman" w:hint="eastAsia"/>
          <w:bCs/>
          <w:lang w:eastAsia="zh-CN"/>
        </w:rPr>
        <w:t>.</w:t>
      </w:r>
      <w:bookmarkEnd w:id="160"/>
      <w:bookmarkEnd w:id="161"/>
      <w:r w:rsidRPr="00AA16F0">
        <w:rPr>
          <w:rFonts w:ascii="Times New Roman" w:eastAsia="SimSun" w:hAnsi="Times New Roman" w:cs="Times New Roman"/>
          <w:bCs/>
          <w:lang w:eastAsia="zh-CN"/>
        </w:rPr>
        <w:t xml:space="preserve"> </w:t>
      </w:r>
      <w:bookmarkStart w:id="180" w:name="OLE_LINK66"/>
      <w:bookmarkStart w:id="181" w:name="OLE_LINK67"/>
      <w:bookmarkEnd w:id="163"/>
      <w:bookmarkEnd w:id="164"/>
      <w:r w:rsidRPr="00AA16F0">
        <w:rPr>
          <w:rFonts w:ascii="Times New Roman" w:eastAsia="SimSun" w:hAnsi="Times New Roman" w:cs="Times New Roman" w:hint="eastAsia"/>
          <w:bCs/>
          <w:lang w:eastAsia="zh-CN"/>
        </w:rPr>
        <w:t xml:space="preserve">Warming anomalies are also visible, </w:t>
      </w:r>
      <w:r w:rsidRPr="00AA16F0">
        <w:rPr>
          <w:rFonts w:ascii="Times New Roman" w:eastAsia="SimSun" w:hAnsi="Times New Roman" w:cs="Times New Roman" w:hint="eastAsia"/>
          <w:bCs/>
          <w:lang w:eastAsia="zh-CN"/>
        </w:rPr>
        <w:lastRenderedPageBreak/>
        <w:t>significant in the sub-polar South Atlantic and South Indian Ocean. Surface heat budget and ocean circulation may play roles and will be discussed in section 4.</w:t>
      </w:r>
      <w:r w:rsidRPr="00AA16F0">
        <w:rPr>
          <w:rFonts w:ascii="Times New Roman" w:eastAsia="SimSun" w:hAnsi="Times New Roman" w:cs="Times New Roman"/>
          <w:bCs/>
          <w:lang w:eastAsia="zh-CN"/>
        </w:rPr>
        <w:t xml:space="preserve"> </w:t>
      </w:r>
      <w:r>
        <w:rPr>
          <w:rFonts w:ascii="Times New Roman" w:eastAsia="SimSun" w:hAnsi="Times New Roman" w:cs="Times New Roman"/>
          <w:bCs/>
          <w:lang w:eastAsia="zh-CN"/>
        </w:rPr>
        <w:t>The results indicate that</w:t>
      </w:r>
      <w:r w:rsidRPr="00AA16F0">
        <w:rPr>
          <w:rFonts w:ascii="Times New Roman" w:eastAsia="SimSun" w:hAnsi="Times New Roman" w:cs="Times New Roman"/>
          <w:bCs/>
          <w:lang w:eastAsia="zh-CN"/>
        </w:rPr>
        <w:t xml:space="preserve"> the </w:t>
      </w:r>
      <w:r w:rsidR="00BF3404">
        <w:rPr>
          <w:rFonts w:ascii="Times New Roman" w:eastAsia="SimSun" w:hAnsi="Times New Roman" w:cs="Times New Roman"/>
          <w:bCs/>
          <w:lang w:eastAsia="zh-CN"/>
        </w:rPr>
        <w:t xml:space="preserve">large-scale </w:t>
      </w:r>
      <w:r w:rsidRPr="00AA16F0">
        <w:rPr>
          <w:rFonts w:ascii="Times New Roman" w:eastAsia="SimSun" w:hAnsi="Times New Roman" w:cs="Times New Roman"/>
          <w:bCs/>
          <w:lang w:eastAsia="zh-CN"/>
        </w:rPr>
        <w:t xml:space="preserve">atmospheric turbulence at the air-sea interface </w:t>
      </w:r>
      <w:r w:rsidRPr="00AA16F0">
        <w:rPr>
          <w:rFonts w:ascii="Times New Roman" w:eastAsia="SimSun" w:hAnsi="Times New Roman" w:cs="Times New Roman" w:hint="eastAsia"/>
          <w:bCs/>
          <w:lang w:eastAsia="zh-CN"/>
        </w:rPr>
        <w:t>can</w:t>
      </w:r>
      <w:r w:rsidRPr="00AA16F0">
        <w:rPr>
          <w:rFonts w:ascii="Times New Roman" w:eastAsia="SimSun" w:hAnsi="Times New Roman" w:cs="Times New Roman"/>
          <w:bCs/>
          <w:lang w:eastAsia="zh-CN"/>
        </w:rPr>
        <w:t xml:space="preserve"> </w:t>
      </w:r>
      <w:r w:rsidR="00BF3404">
        <w:rPr>
          <w:rFonts w:ascii="Times New Roman" w:eastAsia="SimSun" w:hAnsi="Times New Roman" w:cs="Times New Roman"/>
          <w:bCs/>
          <w:lang w:eastAsia="zh-CN"/>
        </w:rPr>
        <w:t>affect</w:t>
      </w:r>
      <w:r w:rsidR="00BF3404" w:rsidRPr="00AA16F0">
        <w:rPr>
          <w:rFonts w:ascii="Times New Roman" w:eastAsia="SimSun" w:hAnsi="Times New Roman" w:cs="Times New Roman"/>
          <w:bCs/>
          <w:lang w:eastAsia="zh-CN"/>
        </w:rPr>
        <w:t xml:space="preserve"> the</w:t>
      </w:r>
      <w:r w:rsidR="00BF3404">
        <w:rPr>
          <w:rFonts w:ascii="Times New Roman" w:eastAsia="SimSun" w:hAnsi="Times New Roman" w:cs="Times New Roman"/>
          <w:bCs/>
          <w:lang w:eastAsia="zh-CN"/>
        </w:rPr>
        <w:t xml:space="preserve"> coupled model </w:t>
      </w:r>
      <w:r w:rsidRPr="00AA16F0">
        <w:rPr>
          <w:rFonts w:ascii="Times New Roman" w:eastAsia="SimSun" w:hAnsi="Times New Roman" w:cs="Times New Roman"/>
          <w:bCs/>
          <w:lang w:eastAsia="zh-CN"/>
        </w:rPr>
        <w:t>performances in simulating surface temperature, especially at mid</w:t>
      </w:r>
      <w:r>
        <w:rPr>
          <w:rFonts w:ascii="Times New Roman" w:eastAsia="SimSun" w:hAnsi="Times New Roman" w:cs="Times New Roman" w:hint="eastAsia"/>
          <w:bCs/>
          <w:lang w:eastAsia="zh-CN"/>
        </w:rPr>
        <w:t>dle</w:t>
      </w:r>
      <w:r w:rsidRPr="00AA16F0">
        <w:rPr>
          <w:rFonts w:ascii="Times New Roman" w:eastAsia="SimSun" w:hAnsi="Times New Roman" w:cs="Times New Roman"/>
          <w:bCs/>
          <w:lang w:eastAsia="zh-CN"/>
        </w:rPr>
        <w:t xml:space="preserve"> and high latitudes.</w:t>
      </w:r>
      <w:bookmarkEnd w:id="180"/>
      <w:bookmarkEnd w:id="181"/>
    </w:p>
    <w:p w:rsidR="00A20831" w:rsidDel="00865593" w:rsidRDefault="009C799E" w:rsidP="009C799E">
      <w:pPr>
        <w:spacing w:beforeLines="50" w:before="120" w:afterLines="50" w:after="120" w:line="480" w:lineRule="auto"/>
        <w:ind w:firstLineChars="200" w:firstLine="480"/>
        <w:jc w:val="both"/>
        <w:rPr>
          <w:ins w:id="182" w:author="ZHANGM.H." w:date="2013-08-22T06:23:00Z"/>
          <w:del w:id="183" w:author="Jie ZHANG" w:date="2013-08-25T19:34:00Z"/>
          <w:rFonts w:ascii="Times New Roman" w:eastAsia="SimSun" w:hAnsi="Times New Roman" w:cs="Times New Roman"/>
          <w:bCs/>
          <w:lang w:eastAsia="zh-CN"/>
        </w:rPr>
      </w:pPr>
      <w:r w:rsidRPr="00AA16F0">
        <w:rPr>
          <w:rFonts w:ascii="Times New Roman" w:eastAsia="SimSun" w:hAnsi="Times New Roman" w:cs="Times New Roman"/>
          <w:bCs/>
          <w:lang w:eastAsia="zh-CN"/>
        </w:rPr>
        <w:t xml:space="preserve">For precipitation </w:t>
      </w:r>
      <w:r w:rsidRPr="00AA16F0">
        <w:rPr>
          <w:rFonts w:ascii="Times New Roman" w:eastAsia="SimSun" w:hAnsi="Times New Roman" w:hint="eastAsia"/>
          <w:lang w:eastAsia="zh-CN"/>
        </w:rPr>
        <w:t>(</w:t>
      </w:r>
      <w:r w:rsidRPr="00AA16F0">
        <w:rPr>
          <w:rFonts w:ascii="Times New Roman" w:eastAsia="SimSun" w:hAnsi="Times New Roman" w:cs="Times New Roman"/>
          <w:bCs/>
          <w:lang w:eastAsia="zh-CN"/>
        </w:rPr>
        <w:t xml:space="preserve">Figure </w:t>
      </w:r>
      <w:r w:rsidRPr="00AA16F0">
        <w:rPr>
          <w:rFonts w:ascii="Times New Roman" w:eastAsia="SimSun" w:hAnsi="Times New Roman" w:cs="Times New Roman" w:hint="eastAsia"/>
          <w:bCs/>
          <w:lang w:eastAsia="zh-CN"/>
        </w:rPr>
        <w:t>4c</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although the </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double ITCZ</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problem is still evident in the IE platform, the </w:t>
      </w:r>
      <w:r w:rsidRPr="00AA16F0">
        <w:rPr>
          <w:rFonts w:ascii="Times New Roman" w:eastAsia="SimSun" w:hAnsi="Times New Roman" w:cs="Times New Roman"/>
          <w:bCs/>
          <w:lang w:eastAsia="zh-CN"/>
        </w:rPr>
        <w:t>too eastward</w:t>
      </w:r>
      <w:r w:rsidRPr="00AA16F0">
        <w:rPr>
          <w:rFonts w:ascii="Times New Roman" w:eastAsia="SimSun" w:hAnsi="Times New Roman" w:cs="Times New Roman" w:hint="eastAsia"/>
          <w:bCs/>
          <w:lang w:eastAsia="zh-CN"/>
        </w:rPr>
        <w:t xml:space="preserve"> extended rain belts are somehow suppressed. Surface </w:t>
      </w:r>
      <w:r w:rsidRPr="00AA16F0">
        <w:rPr>
          <w:rFonts w:ascii="Times New Roman" w:eastAsia="SimSun" w:hAnsi="Times New Roman" w:cs="Times New Roman"/>
          <w:bCs/>
          <w:lang w:eastAsia="zh-CN"/>
        </w:rPr>
        <w:t>cooling</w:t>
      </w:r>
      <w:r w:rsidRPr="00AA16F0">
        <w:rPr>
          <w:rFonts w:ascii="Times New Roman" w:eastAsia="SimSun" w:hAnsi="Times New Roman" w:cs="Times New Roman" w:hint="eastAsia"/>
          <w:bCs/>
          <w:lang w:eastAsia="zh-CN"/>
        </w:rPr>
        <w:t>,</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which results in a reduction in the upward fluxes of heat and moisture from the ocean, leads to slightly decrease </w:t>
      </w:r>
      <w:r w:rsidR="00BF3404">
        <w:rPr>
          <w:rFonts w:ascii="Times New Roman" w:eastAsia="SimSun" w:hAnsi="Times New Roman" w:cs="Times New Roman"/>
          <w:bCs/>
          <w:lang w:eastAsia="zh-CN"/>
        </w:rPr>
        <w:t xml:space="preserve">in </w:t>
      </w:r>
      <w:r w:rsidRPr="00AA16F0">
        <w:rPr>
          <w:rFonts w:ascii="Times New Roman" w:eastAsia="SimSun" w:hAnsi="Times New Roman" w:cs="Times New Roman" w:hint="eastAsia"/>
          <w:bCs/>
          <w:lang w:eastAsia="zh-CN"/>
        </w:rPr>
        <w:t xml:space="preserve">global mean precipitation by about </w:t>
      </w:r>
      <w:r w:rsidRPr="00AA16F0">
        <w:rPr>
          <w:rFonts w:ascii="Times New Roman" w:hAnsi="Times New Roman"/>
        </w:rPr>
        <w:t>0.015 mm/da</w:t>
      </w:r>
      <w:r w:rsidRPr="00AA16F0">
        <w:rPr>
          <w:rFonts w:ascii="Times New Roman" w:eastAsia="SimSun" w:hAnsi="Times New Roman" w:hint="eastAsia"/>
          <w:lang w:eastAsia="zh-CN"/>
        </w:rPr>
        <w:t>y</w:t>
      </w:r>
      <w:r w:rsidRPr="00AA16F0">
        <w:rPr>
          <w:rFonts w:ascii="Times New Roman" w:eastAsia="SimSun" w:hAnsi="Times New Roman" w:cs="Times New Roman" w:hint="eastAsia"/>
          <w:bCs/>
          <w:lang w:eastAsia="zh-CN"/>
        </w:rPr>
        <w:t xml:space="preserve">. </w:t>
      </w:r>
      <w:bookmarkStart w:id="184" w:name="OLE_LINK213"/>
      <w:bookmarkStart w:id="185" w:name="OLE_LINK214"/>
      <w:r w:rsidR="0017127E" w:rsidRPr="00446EAB">
        <w:rPr>
          <w:rFonts w:ascii="Times New Roman" w:eastAsia="SimSun" w:hAnsi="Times New Roman" w:cs="Times New Roman"/>
        </w:rPr>
        <w:t xml:space="preserve">In </w:t>
      </w:r>
      <w:r w:rsidR="0017127E" w:rsidRPr="00446EAB">
        <w:rPr>
          <w:rFonts w:ascii="Times New Roman" w:eastAsia="SimSun" w:hAnsi="Times New Roman" w:cs="Times New Roman" w:hint="eastAsia"/>
        </w:rPr>
        <w:t xml:space="preserve">accompany with the significant cooling, </w:t>
      </w:r>
      <w:r w:rsidR="0017127E">
        <w:rPr>
          <w:rFonts w:ascii="Times New Roman" w:eastAsia="SimSun" w:hAnsi="Times New Roman" w:cs="Times New Roman"/>
        </w:rPr>
        <w:t xml:space="preserve">there is </w:t>
      </w:r>
      <w:r w:rsidR="0017127E" w:rsidRPr="00446EAB">
        <w:rPr>
          <w:rFonts w:ascii="Times New Roman" w:eastAsia="SimSun" w:hAnsi="Times New Roman" w:cs="Times New Roman"/>
        </w:rPr>
        <w:t>a strong</w:t>
      </w:r>
      <w:r w:rsidR="00BF3404">
        <w:rPr>
          <w:rFonts w:ascii="Times New Roman" w:eastAsia="SimSun" w:hAnsi="Times New Roman" w:cs="Times New Roman"/>
        </w:rPr>
        <w:t>er</w:t>
      </w:r>
      <w:r w:rsidR="0017127E" w:rsidRPr="00446EAB">
        <w:rPr>
          <w:rFonts w:ascii="Times New Roman" w:eastAsia="SimSun" w:hAnsi="Times New Roman" w:cs="Times New Roman"/>
        </w:rPr>
        <w:t xml:space="preserve"> </w:t>
      </w:r>
      <w:r w:rsidR="00BF3404">
        <w:rPr>
          <w:rFonts w:ascii="Times New Roman" w:eastAsia="SimSun" w:hAnsi="Times New Roman" w:cs="Times New Roman"/>
        </w:rPr>
        <w:t xml:space="preserve">atmospheric </w:t>
      </w:r>
      <w:r w:rsidR="0017127E" w:rsidRPr="00446EAB">
        <w:rPr>
          <w:rFonts w:ascii="Times New Roman" w:eastAsia="SimSun" w:hAnsi="Times New Roman" w:cs="Times New Roman"/>
        </w:rPr>
        <w:t xml:space="preserve">subsidence </w:t>
      </w:r>
      <w:r w:rsidR="0017127E">
        <w:rPr>
          <w:rFonts w:ascii="Times New Roman" w:eastAsia="SimSun" w:hAnsi="Times New Roman" w:cs="Times New Roman" w:hint="eastAsia"/>
        </w:rPr>
        <w:t xml:space="preserve">in the eastern </w:t>
      </w:r>
      <w:r w:rsidR="00BF3404">
        <w:rPr>
          <w:rFonts w:ascii="Times New Roman" w:eastAsia="SimSun" w:hAnsi="Times New Roman" w:cs="Times New Roman" w:hint="eastAsia"/>
        </w:rPr>
        <w:t xml:space="preserve">tropical </w:t>
      </w:r>
      <w:r w:rsidR="0017127E">
        <w:rPr>
          <w:rFonts w:ascii="Times New Roman" w:eastAsia="SimSun" w:hAnsi="Times New Roman" w:cs="Times New Roman" w:hint="eastAsia"/>
        </w:rPr>
        <w:t>Pacifi</w:t>
      </w:r>
      <w:r w:rsidR="0017127E">
        <w:rPr>
          <w:rFonts w:ascii="Times New Roman" w:eastAsia="SimSun" w:hAnsi="Times New Roman" w:cs="Times New Roman"/>
        </w:rPr>
        <w:t xml:space="preserve">c and </w:t>
      </w:r>
      <w:r w:rsidR="0017127E" w:rsidRPr="00EA17BF">
        <w:rPr>
          <w:rFonts w:ascii="Times New Roman" w:eastAsia="SimSun" w:hAnsi="Times New Roman" w:cs="Times New Roman" w:hint="eastAsia"/>
          <w:lang w:eastAsia="zh-CN"/>
        </w:rPr>
        <w:t>the North Indian Ocean</w:t>
      </w:r>
      <w:r w:rsidR="0017127E">
        <w:rPr>
          <w:rFonts w:ascii="Times New Roman" w:eastAsia="SimSun" w:hAnsi="Times New Roman" w:cs="Times New Roman"/>
        </w:rPr>
        <w:t>.</w:t>
      </w:r>
      <w:r w:rsidR="0017127E" w:rsidRPr="00446EAB">
        <w:rPr>
          <w:rFonts w:ascii="Times New Roman" w:eastAsia="SimSun" w:hAnsi="Times New Roman" w:cs="Times New Roman"/>
        </w:rPr>
        <w:t xml:space="preserve"> </w:t>
      </w:r>
      <w:r w:rsidR="00BF3404">
        <w:rPr>
          <w:rFonts w:ascii="Times New Roman" w:eastAsia="SimSun" w:hAnsi="Times New Roman" w:cs="Times New Roman"/>
        </w:rPr>
        <w:t>Atmospheric</w:t>
      </w:r>
      <w:r w:rsidR="00BF3404" w:rsidRPr="00446EAB">
        <w:rPr>
          <w:rFonts w:ascii="Times New Roman" w:eastAsia="SimSun" w:hAnsi="Times New Roman" w:cs="Times New Roman"/>
        </w:rPr>
        <w:t xml:space="preserve"> </w:t>
      </w:r>
      <w:r w:rsidR="0017127E" w:rsidRPr="00446EAB">
        <w:rPr>
          <w:rFonts w:ascii="Times New Roman" w:eastAsia="SimSun" w:hAnsi="Times New Roman" w:cs="Times New Roman"/>
        </w:rPr>
        <w:t xml:space="preserve">convection </w:t>
      </w:r>
      <w:r w:rsidR="0017127E" w:rsidRPr="00446EAB">
        <w:rPr>
          <w:rFonts w:ascii="Times New Roman" w:eastAsia="SimSun" w:hAnsi="Times New Roman" w:cs="Times New Roman" w:hint="eastAsia"/>
        </w:rPr>
        <w:t xml:space="preserve">is enhanced </w:t>
      </w:r>
      <w:r w:rsidR="0017127E" w:rsidRPr="00446EAB">
        <w:rPr>
          <w:rFonts w:ascii="Times New Roman" w:eastAsia="SimSun" w:hAnsi="Times New Roman" w:cs="Times New Roman"/>
        </w:rPr>
        <w:t xml:space="preserve">in the </w:t>
      </w:r>
      <w:r w:rsidR="0017127E" w:rsidRPr="00446EAB">
        <w:rPr>
          <w:rFonts w:ascii="Times New Roman" w:eastAsia="SimSun" w:hAnsi="Times New Roman" w:cs="Times New Roman" w:hint="eastAsia"/>
        </w:rPr>
        <w:t xml:space="preserve">tropical </w:t>
      </w:r>
      <w:r w:rsidR="0017127E">
        <w:rPr>
          <w:rFonts w:ascii="Times New Roman" w:eastAsia="SimSun" w:hAnsi="Times New Roman" w:cs="Times New Roman"/>
        </w:rPr>
        <w:t xml:space="preserve">central and </w:t>
      </w:r>
      <w:r w:rsidR="0017127E" w:rsidRPr="00446EAB">
        <w:rPr>
          <w:rFonts w:ascii="Times New Roman" w:eastAsia="SimSun" w:hAnsi="Times New Roman" w:cs="Times New Roman" w:hint="eastAsia"/>
        </w:rPr>
        <w:t xml:space="preserve">western </w:t>
      </w:r>
      <w:r w:rsidR="0017127E" w:rsidRPr="00446EAB">
        <w:rPr>
          <w:rFonts w:ascii="Times New Roman" w:eastAsia="SimSun" w:hAnsi="Times New Roman" w:cs="Times New Roman"/>
        </w:rPr>
        <w:t>Pacific</w:t>
      </w:r>
      <w:r w:rsidR="0017127E" w:rsidRPr="00446EAB">
        <w:rPr>
          <w:rFonts w:ascii="Times New Roman" w:eastAsia="SimSun" w:hAnsi="Times New Roman" w:cs="Times New Roman" w:hint="eastAsia"/>
        </w:rPr>
        <w:t>,</w:t>
      </w:r>
      <w:r w:rsidR="0017127E" w:rsidRPr="00446EAB">
        <w:rPr>
          <w:rFonts w:ascii="Times New Roman" w:eastAsia="SimSun" w:hAnsi="Times New Roman" w:cs="Times New Roman"/>
        </w:rPr>
        <w:t xml:space="preserve"> creat</w:t>
      </w:r>
      <w:r w:rsidR="0017127E" w:rsidRPr="00446EAB">
        <w:rPr>
          <w:rFonts w:ascii="Times New Roman" w:eastAsia="SimSun" w:hAnsi="Times New Roman" w:cs="Times New Roman" w:hint="eastAsia"/>
        </w:rPr>
        <w:t>ing</w:t>
      </w:r>
      <w:r w:rsidR="0017127E" w:rsidRPr="00446EAB">
        <w:rPr>
          <w:rFonts w:ascii="Times New Roman" w:eastAsia="SimSun" w:hAnsi="Times New Roman" w:cs="Times New Roman"/>
        </w:rPr>
        <w:t xml:space="preserve"> a</w:t>
      </w:r>
      <w:r w:rsidR="0017127E" w:rsidRPr="00446EAB">
        <w:rPr>
          <w:rFonts w:ascii="Times New Roman" w:eastAsia="SimSun" w:hAnsi="Times New Roman" w:cs="Times New Roman" w:hint="eastAsia"/>
        </w:rPr>
        <w:t xml:space="preserve"> local</w:t>
      </w:r>
      <w:r w:rsidR="0017127E" w:rsidRPr="00446EAB">
        <w:rPr>
          <w:rFonts w:ascii="Times New Roman" w:eastAsia="SimSun" w:hAnsi="Times New Roman" w:cs="Times New Roman"/>
        </w:rPr>
        <w:t xml:space="preserve"> excessive</w:t>
      </w:r>
      <w:r w:rsidR="0017127E">
        <w:rPr>
          <w:rFonts w:ascii="Times New Roman" w:eastAsia="SimSun" w:hAnsi="Times New Roman" w:cs="Times New Roman"/>
        </w:rPr>
        <w:t xml:space="preserve"> rainfall</w:t>
      </w:r>
      <w:r>
        <w:rPr>
          <w:rFonts w:ascii="Times New Roman" w:eastAsia="SimSun" w:hAnsi="Times New Roman" w:cs="Times New Roman"/>
          <w:bCs/>
          <w:lang w:eastAsia="zh-CN"/>
        </w:rPr>
        <w:t xml:space="preserve">. </w:t>
      </w:r>
      <w:del w:id="186" w:author="ZHANGM.H." w:date="2013-08-22T06:22:00Z">
        <w:r w:rsidDel="00BF3404">
          <w:rPr>
            <w:rFonts w:ascii="Times New Roman" w:eastAsia="SimSun" w:hAnsi="Times New Roman" w:cs="Times New Roman"/>
            <w:bCs/>
            <w:lang w:eastAsia="zh-CN"/>
          </w:rPr>
          <w:delText>This</w:delText>
        </w:r>
      </w:del>
      <w:del w:id="187" w:author="Jie ZHANG" w:date="2013-08-25T19:34:00Z">
        <w:r w:rsidDel="00865593">
          <w:rPr>
            <w:rFonts w:ascii="Times New Roman" w:eastAsia="SimSun" w:hAnsi="Times New Roman" w:cs="Times New Roman"/>
            <w:bCs/>
            <w:lang w:eastAsia="zh-CN"/>
          </w:rPr>
          <w:delText xml:space="preserve"> </w:delText>
        </w:r>
      </w:del>
      <w:ins w:id="188" w:author="ZHANGM.H." w:date="2013-08-22T06:22:00Z">
        <w:del w:id="189" w:author="Jie ZHANG" w:date="2013-08-25T19:34:00Z">
          <w:r w:rsidR="00BF3404" w:rsidDel="00865593">
            <w:rPr>
              <w:rFonts w:ascii="Times New Roman" w:eastAsia="SimSun" w:hAnsi="Times New Roman" w:cs="Times New Roman"/>
              <w:bCs/>
              <w:lang w:eastAsia="zh-CN"/>
            </w:rPr>
            <w:delText xml:space="preserve">These </w:delText>
          </w:r>
        </w:del>
      </w:ins>
      <w:del w:id="190" w:author="Jie ZHANG" w:date="2013-08-25T19:34:00Z">
        <w:r w:rsidDel="00865593">
          <w:rPr>
            <w:rFonts w:ascii="Times New Roman" w:eastAsia="SimSun" w:hAnsi="Times New Roman" w:cs="Times New Roman"/>
            <w:bCs/>
            <w:lang w:eastAsia="zh-CN"/>
          </w:rPr>
          <w:delText>can be well represented</w:delText>
        </w:r>
      </w:del>
      <w:ins w:id="191" w:author="ZHANGM.H." w:date="2013-08-22T06:22:00Z">
        <w:del w:id="192" w:author="Jie ZHANG" w:date="2013-08-25T19:34:00Z">
          <w:r w:rsidR="00BF3404" w:rsidDel="00865593">
            <w:rPr>
              <w:rFonts w:ascii="Times New Roman" w:eastAsia="SimSun" w:hAnsi="Times New Roman" w:cs="Times New Roman"/>
              <w:bCs/>
              <w:lang w:eastAsia="zh-CN"/>
            </w:rPr>
            <w:delText>seen</w:delText>
          </w:r>
        </w:del>
      </w:ins>
      <w:del w:id="193" w:author="Jie ZHANG" w:date="2013-08-25T19:34:00Z">
        <w:r w:rsidRPr="00AA16F0" w:rsidDel="00865593">
          <w:rPr>
            <w:rFonts w:ascii="Times New Roman" w:eastAsia="SimSun" w:hAnsi="Times New Roman" w:cs="Times New Roman" w:hint="eastAsia"/>
            <w:bCs/>
            <w:lang w:eastAsia="zh-CN"/>
          </w:rPr>
          <w:delText xml:space="preserve"> </w:delText>
        </w:r>
        <w:bookmarkEnd w:id="184"/>
        <w:bookmarkEnd w:id="185"/>
        <w:r w:rsidRPr="00AA16F0" w:rsidDel="00865593">
          <w:rPr>
            <w:rFonts w:ascii="Times New Roman" w:eastAsia="SimSun" w:hAnsi="Times New Roman" w:cs="Times New Roman" w:hint="eastAsia"/>
            <w:bCs/>
            <w:lang w:eastAsia="zh-CN"/>
          </w:rPr>
          <w:delText>by</w:delText>
        </w:r>
      </w:del>
      <w:ins w:id="194" w:author="ZHANGM.H." w:date="2013-08-22T06:22:00Z">
        <w:del w:id="195" w:author="Jie ZHANG" w:date="2013-08-25T19:34:00Z">
          <w:r w:rsidR="00BF3404" w:rsidDel="00865593">
            <w:rPr>
              <w:rFonts w:ascii="Times New Roman" w:eastAsia="SimSun" w:hAnsi="Times New Roman" w:cs="Times New Roman"/>
              <w:bCs/>
              <w:lang w:eastAsia="zh-CN"/>
            </w:rPr>
            <w:delText xml:space="preserve"> using</w:delText>
          </w:r>
        </w:del>
      </w:ins>
      <w:del w:id="196" w:author="Jie ZHANG" w:date="2013-08-25T19:34:00Z">
        <w:r w:rsidRPr="00AA16F0" w:rsidDel="00865593">
          <w:rPr>
            <w:rFonts w:ascii="Times New Roman" w:eastAsia="SimSun" w:hAnsi="Times New Roman" w:cs="Times New Roman" w:hint="eastAsia"/>
            <w:bCs/>
            <w:lang w:eastAsia="zh-CN"/>
          </w:rPr>
          <w:delText xml:space="preserve"> </w:delText>
        </w:r>
        <w:r w:rsidRPr="00AA16F0" w:rsidDel="00865593">
          <w:rPr>
            <w:rFonts w:ascii="Times New Roman" w:eastAsia="SimSun" w:hAnsi="Times New Roman" w:cs="Times New Roman"/>
            <w:bCs/>
            <w:lang w:eastAsia="zh-CN"/>
          </w:rPr>
          <w:delText xml:space="preserve">the 200-hPa velocity potential </w:delText>
        </w:r>
        <w:r w:rsidRPr="00AA16F0" w:rsidDel="00865593">
          <w:rPr>
            <w:rFonts w:ascii="Times New Roman" w:eastAsia="SimSun" w:hAnsi="Times New Roman" w:cs="Times New Roman" w:hint="eastAsia"/>
            <w:bCs/>
            <w:lang w:eastAsia="zh-CN"/>
          </w:rPr>
          <w:delText>anomalies (Figure 5a)</w:delText>
        </w:r>
        <w:r w:rsidRPr="00AA16F0" w:rsidDel="00865593">
          <w:rPr>
            <w:rFonts w:ascii="Times New Roman" w:eastAsia="SimSun" w:hAnsi="Times New Roman" w:cs="Times New Roman"/>
            <w:bCs/>
            <w:lang w:eastAsia="zh-CN"/>
          </w:rPr>
          <w:delText>.</w:delText>
        </w:r>
        <w:r w:rsidRPr="00AA16F0" w:rsidDel="00865593">
          <w:rPr>
            <w:rFonts w:ascii="Times New Roman" w:eastAsia="SimSun" w:hAnsi="Times New Roman" w:cs="Times New Roman" w:hint="eastAsia"/>
            <w:bCs/>
            <w:lang w:eastAsia="zh-CN"/>
          </w:rPr>
          <w:delText xml:space="preserve"> </w:delText>
        </w:r>
      </w:del>
    </w:p>
    <w:p w:rsidR="009C799E" w:rsidRPr="00AA16F0" w:rsidRDefault="009C799E" w:rsidP="008F5B82">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 xml:space="preserve">Besides the local thermal effect, precipitation changes may also be attributed to remote teleconnection. </w:t>
      </w:r>
      <w:ins w:id="197" w:author="Jie ZHANG" w:date="2013-08-25T19:36:00Z">
        <w:r w:rsidR="00865593">
          <w:rPr>
            <w:rFonts w:ascii="Times New Roman" w:eastAsia="SimSun" w:hAnsi="Times New Roman" w:cs="Times New Roman" w:hint="eastAsia"/>
            <w:bCs/>
            <w:lang w:eastAsia="zh-CN"/>
          </w:rPr>
          <w:t>T</w:t>
        </w:r>
        <w:r w:rsidR="00865593" w:rsidRPr="00AA16F0">
          <w:rPr>
            <w:rFonts w:ascii="Times New Roman" w:eastAsia="SimSun" w:hAnsi="Times New Roman" w:cs="Times New Roman" w:hint="eastAsia"/>
            <w:bCs/>
            <w:lang w:eastAsia="zh-CN"/>
          </w:rPr>
          <w:t xml:space="preserve">he sea level pressure changes </w:t>
        </w:r>
        <w:r w:rsidR="00865593">
          <w:rPr>
            <w:rFonts w:ascii="Times New Roman" w:eastAsia="SimSun" w:hAnsi="Times New Roman" w:cs="Times New Roman" w:hint="eastAsia"/>
            <w:bCs/>
            <w:lang w:eastAsia="zh-CN"/>
          </w:rPr>
          <w:t xml:space="preserve">between the IE platform and the SC model </w:t>
        </w:r>
        <w:r w:rsidR="00865593" w:rsidRPr="00AA16F0">
          <w:rPr>
            <w:rFonts w:ascii="Times New Roman" w:eastAsia="SimSun" w:hAnsi="Times New Roman" w:cs="Times New Roman" w:hint="eastAsia"/>
            <w:bCs/>
            <w:lang w:eastAsia="zh-CN"/>
          </w:rPr>
          <w:t xml:space="preserve">characterize a </w:t>
        </w:r>
        <w:r w:rsidR="00865593">
          <w:rPr>
            <w:rFonts w:ascii="Times New Roman" w:eastAsia="SimSun" w:hAnsi="Times New Roman" w:cs="Times New Roman"/>
            <w:bCs/>
            <w:lang w:eastAsia="zh-CN"/>
          </w:rPr>
          <w:t xml:space="preserve">significant </w:t>
        </w:r>
        <w:r w:rsidR="00865593" w:rsidRPr="00AA16F0">
          <w:rPr>
            <w:rFonts w:ascii="Times New Roman" w:eastAsia="SimSun" w:hAnsi="Times New Roman" w:cs="Times New Roman" w:hint="eastAsia"/>
            <w:bCs/>
            <w:lang w:eastAsia="zh-CN"/>
          </w:rPr>
          <w:t>positive AAO-like changes, negative anomalies centered in the Antarctic and positive anomalies centers about 40 ~ 50</w:t>
        </w:r>
        <w:r w:rsidR="00865593" w:rsidRPr="00AA16F0">
          <w:rPr>
            <w:rFonts w:ascii="Times New Roman" w:hAnsi="Times New Roman" w:cs="Times New Roman"/>
          </w:rPr>
          <w:t>°</w:t>
        </w:r>
        <w:r w:rsidR="00865593" w:rsidRPr="00AA16F0">
          <w:rPr>
            <w:rFonts w:ascii="Times New Roman" w:eastAsia="SimSun" w:hAnsi="Times New Roman" w:cs="Times New Roman" w:hint="eastAsia"/>
            <w:bCs/>
            <w:lang w:eastAsia="zh-CN"/>
          </w:rPr>
          <w:t>N</w:t>
        </w:r>
        <w:r w:rsidR="00865593">
          <w:rPr>
            <w:rFonts w:ascii="Times New Roman" w:eastAsia="SimSun" w:hAnsi="Times New Roman" w:cs="Times New Roman" w:hint="eastAsia"/>
            <w:bCs/>
            <w:lang w:eastAsia="zh-CN"/>
          </w:rPr>
          <w:t xml:space="preserve"> (Figure not shown)</w:t>
        </w:r>
        <w:r w:rsidR="00865593" w:rsidRPr="00AA16F0">
          <w:rPr>
            <w:rFonts w:ascii="Times New Roman" w:eastAsia="SimSun" w:hAnsi="Times New Roman" w:cs="Times New Roman" w:hint="eastAsia"/>
            <w:bCs/>
            <w:lang w:eastAsia="zh-CN"/>
          </w:rPr>
          <w:t xml:space="preserve">. </w:t>
        </w:r>
      </w:ins>
      <w:r>
        <w:rPr>
          <w:rFonts w:ascii="Times New Roman" w:eastAsia="SimSun" w:hAnsi="Times New Roman" w:cs="Times New Roman"/>
          <w:bCs/>
          <w:noProof/>
          <w:lang w:eastAsia="zh-CN"/>
        </w:rPr>
        <w:t>Gao</w:t>
      </w:r>
      <w:r w:rsidRPr="00997537">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xml:space="preserve"> </w:t>
      </w:r>
      <w:r w:rsidR="009005C8">
        <w:rPr>
          <w:rFonts w:ascii="Times New Roman" w:eastAsia="SimSun" w:hAnsi="Times New Roman" w:cs="Times New Roman"/>
          <w:bCs/>
          <w:noProof/>
          <w:lang w:eastAsia="zh-CN"/>
        </w:rPr>
        <w:t>(</w:t>
      </w:r>
      <w:r>
        <w:rPr>
          <w:rFonts w:ascii="Times New Roman" w:eastAsia="SimSun" w:hAnsi="Times New Roman" w:cs="Times New Roman"/>
          <w:bCs/>
          <w:noProof/>
          <w:lang w:eastAsia="zh-CN"/>
        </w:rPr>
        <w:t>2003)</w:t>
      </w:r>
      <w:r>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suggested that strong Antarctic oscillation </w:t>
      </w:r>
      <w:r>
        <w:rPr>
          <w:rFonts w:ascii="Times New Roman" w:eastAsia="SimSun" w:hAnsi="Times New Roman" w:cs="Times New Roman" w:hint="eastAsia"/>
          <w:bCs/>
          <w:lang w:eastAsia="zh-CN"/>
        </w:rPr>
        <w:t xml:space="preserve">(AAO) </w:t>
      </w:r>
      <w:r w:rsidRPr="00AA16F0">
        <w:rPr>
          <w:rFonts w:ascii="Times New Roman" w:eastAsia="SimSun" w:hAnsi="Times New Roman" w:cs="Times New Roman" w:hint="eastAsia"/>
          <w:bCs/>
          <w:lang w:eastAsia="zh-CN"/>
        </w:rPr>
        <w:t xml:space="preserve">is accompanied with increased East Asian summer monsoon rainfall. The AAO anomalies can change the position and intensity of the Mascarene High and the Australian High in May, the western Pacific subtropical high and the South Asian high in July, which are believed to be crucial to summer rainfall in eastern China. </w:t>
      </w:r>
      <w:del w:id="198" w:author="Jie ZHANG" w:date="2013-08-25T19:35:00Z">
        <w:r w:rsidRPr="00AA16F0" w:rsidDel="00865593">
          <w:rPr>
            <w:rFonts w:ascii="Times New Roman" w:eastAsia="SimSun" w:hAnsi="Times New Roman" w:cs="Times New Roman" w:hint="eastAsia"/>
            <w:bCs/>
            <w:lang w:eastAsia="zh-CN"/>
          </w:rPr>
          <w:delText>As shown in Figure 5b, t</w:delText>
        </w:r>
      </w:del>
      <w:del w:id="199" w:author="Jie ZHANG" w:date="2013-08-25T19:36:00Z">
        <w:r w:rsidRPr="00AA16F0" w:rsidDel="00865593">
          <w:rPr>
            <w:rFonts w:ascii="Times New Roman" w:eastAsia="SimSun" w:hAnsi="Times New Roman" w:cs="Times New Roman" w:hint="eastAsia"/>
            <w:bCs/>
            <w:lang w:eastAsia="zh-CN"/>
          </w:rPr>
          <w:delText xml:space="preserve">he sea level pressure changes characterize a </w:delText>
        </w:r>
        <w:r w:rsidDel="00865593">
          <w:rPr>
            <w:rFonts w:ascii="Times New Roman" w:eastAsia="SimSun" w:hAnsi="Times New Roman" w:cs="Times New Roman"/>
            <w:bCs/>
            <w:lang w:eastAsia="zh-CN"/>
          </w:rPr>
          <w:delText xml:space="preserve">significant </w:delText>
        </w:r>
        <w:r w:rsidRPr="00AA16F0" w:rsidDel="00865593">
          <w:rPr>
            <w:rFonts w:ascii="Times New Roman" w:eastAsia="SimSun" w:hAnsi="Times New Roman" w:cs="Times New Roman" w:hint="eastAsia"/>
            <w:bCs/>
            <w:lang w:eastAsia="zh-CN"/>
          </w:rPr>
          <w:delText xml:space="preserve">positive AAO - like changes, negative anomalies centered in the Antarctic and positive </w:delText>
        </w:r>
        <w:r w:rsidRPr="00AA16F0" w:rsidDel="00865593">
          <w:rPr>
            <w:rFonts w:ascii="Times New Roman" w:eastAsia="SimSun" w:hAnsi="Times New Roman" w:cs="Times New Roman" w:hint="eastAsia"/>
            <w:bCs/>
            <w:lang w:eastAsia="zh-CN"/>
          </w:rPr>
          <w:lastRenderedPageBreak/>
          <w:delText>anomalies centers about 40 ~ 50</w:delText>
        </w:r>
        <w:r w:rsidRPr="00AA16F0" w:rsidDel="00865593">
          <w:rPr>
            <w:rFonts w:ascii="Times New Roman" w:hAnsi="Times New Roman" w:cs="Times New Roman"/>
          </w:rPr>
          <w:delText>°</w:delText>
        </w:r>
        <w:r w:rsidRPr="00AA16F0" w:rsidDel="00865593">
          <w:rPr>
            <w:rFonts w:ascii="Times New Roman" w:eastAsia="SimSun" w:hAnsi="Times New Roman" w:cs="Times New Roman" w:hint="eastAsia"/>
            <w:bCs/>
            <w:lang w:eastAsia="zh-CN"/>
          </w:rPr>
          <w:delText xml:space="preserve">N. </w:delText>
        </w:r>
      </w:del>
      <w:del w:id="200" w:author="Jie ZHANG" w:date="2013-08-25T19:37:00Z">
        <w:r w:rsidDel="00865593">
          <w:rPr>
            <w:rFonts w:ascii="Times New Roman" w:eastAsia="SimSun" w:hAnsi="Times New Roman" w:cs="Times New Roman"/>
            <w:bCs/>
            <w:lang w:eastAsia="zh-CN"/>
          </w:rPr>
          <w:delText xml:space="preserve">The </w:delText>
        </w:r>
        <w:r w:rsidRPr="00AA16F0" w:rsidDel="00865593">
          <w:rPr>
            <w:rFonts w:ascii="Times New Roman" w:eastAsia="SimSun" w:hAnsi="Times New Roman" w:cs="Times New Roman" w:hint="eastAsia"/>
            <w:bCs/>
            <w:lang w:eastAsia="zh-CN"/>
          </w:rPr>
          <w:delText>increased rainfall in eastern China may be attributable to the stronger AAO in the IE platform.</w:delText>
        </w:r>
      </w:del>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 xml:space="preserve">As shown in Figure 4a, </w:t>
      </w:r>
      <w:bookmarkStart w:id="201" w:name="OLE_LINK125"/>
      <w:bookmarkStart w:id="202" w:name="OLE_LINK126"/>
      <w:bookmarkStart w:id="203" w:name="OLE_LINK155"/>
      <w:bookmarkStart w:id="204" w:name="OLE_LINK156"/>
      <w:r w:rsidRPr="00AA16F0">
        <w:rPr>
          <w:rFonts w:ascii="Times New Roman" w:eastAsia="SimSun" w:hAnsi="Times New Roman" w:cs="Times New Roman" w:hint="eastAsia"/>
          <w:bCs/>
          <w:lang w:eastAsia="zh-CN"/>
        </w:rPr>
        <w:t>the cooling is slightly smaller in the air than at the surface.</w:t>
      </w:r>
      <w:bookmarkEnd w:id="201"/>
      <w:bookmarkEnd w:id="202"/>
      <w:r w:rsidRPr="00AA16F0">
        <w:rPr>
          <w:rFonts w:ascii="Times New Roman" w:eastAsia="SimSun" w:hAnsi="Times New Roman" w:cs="Times New Roman" w:hint="eastAsia"/>
          <w:bCs/>
          <w:lang w:eastAsia="zh-CN"/>
        </w:rPr>
        <w:t xml:space="preserve"> The significant changes are all located in the ocean grids (Figure 4b). That is, the impacts of interactive ensemble are more pronounced in the ocean. We therefore </w:t>
      </w:r>
      <w:r>
        <w:rPr>
          <w:rFonts w:ascii="Times New Roman" w:eastAsia="SimSun" w:hAnsi="Times New Roman" w:cs="Times New Roman"/>
          <w:bCs/>
          <w:lang w:eastAsia="zh-CN"/>
        </w:rPr>
        <w:t xml:space="preserve">focus on </w:t>
      </w:r>
      <w:r w:rsidRPr="00AA16F0">
        <w:rPr>
          <w:rFonts w:ascii="Times New Roman" w:eastAsia="SimSun" w:hAnsi="Times New Roman" w:cs="Times New Roman" w:hint="eastAsia"/>
          <w:bCs/>
          <w:lang w:eastAsia="zh-CN"/>
        </w:rPr>
        <w:t xml:space="preserve">oceanic changes, including the </w:t>
      </w:r>
      <w:del w:id="205" w:author="Jie ZHANG" w:date="2013-08-25T19:37:00Z">
        <w:r w:rsidRPr="00AA16F0" w:rsidDel="00865593">
          <w:rPr>
            <w:rFonts w:ascii="Times New Roman" w:eastAsia="SimSun" w:hAnsi="Times New Roman" w:cs="Times New Roman" w:hint="eastAsia"/>
            <w:bCs/>
            <w:lang w:eastAsia="zh-CN"/>
          </w:rPr>
          <w:delText xml:space="preserve">mixed </w:delText>
        </w:r>
      </w:del>
      <w:ins w:id="206" w:author="Jie ZHANG" w:date="2013-08-25T19:37:00Z">
        <w:r w:rsidR="00865593">
          <w:rPr>
            <w:rFonts w:ascii="Times New Roman" w:eastAsia="SimSun" w:hAnsi="Times New Roman" w:cs="Times New Roman" w:hint="eastAsia"/>
            <w:bCs/>
            <w:lang w:eastAsia="zh-CN"/>
          </w:rPr>
          <w:t>sea surface</w:t>
        </w:r>
        <w:r w:rsidR="00865593" w:rsidRPr="00AA16F0">
          <w:rPr>
            <w:rFonts w:ascii="Times New Roman" w:eastAsia="SimSun" w:hAnsi="Times New Roman" w:cs="Times New Roman" w:hint="eastAsia"/>
            <w:bCs/>
            <w:lang w:eastAsia="zh-CN"/>
          </w:rPr>
          <w:t xml:space="preserve"> </w:t>
        </w:r>
      </w:ins>
      <w:del w:id="207" w:author="Jie ZHANG" w:date="2013-08-25T19:37:00Z">
        <w:r w:rsidRPr="00AA16F0" w:rsidDel="00865593">
          <w:rPr>
            <w:rFonts w:ascii="Times New Roman" w:eastAsia="SimSun" w:hAnsi="Times New Roman" w:cs="Times New Roman" w:hint="eastAsia"/>
            <w:bCs/>
            <w:lang w:eastAsia="zh-CN"/>
          </w:rPr>
          <w:delText xml:space="preserve">layer </w:delText>
        </w:r>
      </w:del>
      <w:r w:rsidRPr="00AA16F0">
        <w:rPr>
          <w:rFonts w:ascii="Times New Roman" w:eastAsia="SimSun" w:hAnsi="Times New Roman" w:cs="Times New Roman" w:hint="eastAsia"/>
          <w:bCs/>
          <w:lang w:eastAsia="zh-CN"/>
        </w:rPr>
        <w:t xml:space="preserve">heat budget, the changes in oceanic </w:t>
      </w:r>
      <w:r w:rsidR="0017127E">
        <w:rPr>
          <w:rFonts w:ascii="Times New Roman" w:eastAsia="SimSun" w:hAnsi="Times New Roman" w:cs="Times New Roman"/>
          <w:bCs/>
          <w:lang w:eastAsia="zh-CN"/>
        </w:rPr>
        <w:t xml:space="preserve">meridional overturning </w:t>
      </w:r>
      <w:r w:rsidRPr="00AA16F0">
        <w:rPr>
          <w:rFonts w:ascii="Times New Roman" w:eastAsia="SimSun" w:hAnsi="Times New Roman" w:cs="Times New Roman" w:hint="eastAsia"/>
          <w:bCs/>
          <w:lang w:eastAsia="zh-CN"/>
        </w:rPr>
        <w:t>circulation, as well as the ENSO variability hereafter.</w:t>
      </w:r>
    </w:p>
    <w:bookmarkEnd w:id="203"/>
    <w:bookmarkEnd w:id="204"/>
    <w:p w:rsidR="009C799E" w:rsidRPr="00AA16F0" w:rsidRDefault="009C799E" w:rsidP="00D07282">
      <w:pPr>
        <w:spacing w:line="480" w:lineRule="auto"/>
        <w:jc w:val="both"/>
        <w:rPr>
          <w:rFonts w:ascii="Times New Roman" w:eastAsia="SimSun" w:hAnsi="Times New Roman" w:cs="Times New Roman"/>
          <w:b/>
          <w:bCs/>
          <w:sz w:val="28"/>
          <w:szCs w:val="28"/>
          <w:lang w:eastAsia="zh-CN"/>
        </w:rPr>
      </w:pPr>
      <w:r w:rsidRPr="00AA16F0">
        <w:rPr>
          <w:rFonts w:ascii="Times New Roman" w:eastAsia="SimSun" w:hAnsi="Times New Roman" w:cs="Times New Roman"/>
          <w:b/>
          <w:bCs/>
          <w:sz w:val="28"/>
          <w:szCs w:val="28"/>
          <w:lang w:eastAsia="zh-CN"/>
        </w:rPr>
        <w:t xml:space="preserve">4 </w:t>
      </w:r>
      <w:r w:rsidRPr="00AA16F0">
        <w:rPr>
          <w:rFonts w:ascii="Times New Roman" w:eastAsia="SimSun" w:hAnsi="Times New Roman" w:cs="Times New Roman" w:hint="eastAsia"/>
          <w:b/>
          <w:bCs/>
          <w:sz w:val="28"/>
          <w:szCs w:val="28"/>
          <w:lang w:eastAsia="zh-CN"/>
        </w:rPr>
        <w:t>Changes in the ocean</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bookmarkStart w:id="208" w:name="OLE_LINK46"/>
      <w:bookmarkStart w:id="209" w:name="OLE_LINK47"/>
      <w:r w:rsidRPr="00AA16F0">
        <w:rPr>
          <w:rFonts w:ascii="Times New Roman" w:eastAsia="SimSun" w:hAnsi="Times New Roman" w:cs="Times New Roman"/>
          <w:bCs/>
          <w:lang w:eastAsia="zh-CN"/>
        </w:rPr>
        <w:t xml:space="preserve">The </w:t>
      </w:r>
      <w:bookmarkStart w:id="210" w:name="OLE_LINK9"/>
      <w:bookmarkStart w:id="211" w:name="OLE_LINK10"/>
      <w:r w:rsidR="00A20831" w:rsidRPr="00AA16F0">
        <w:rPr>
          <w:rFonts w:ascii="Times New Roman" w:eastAsia="SimSun" w:hAnsi="Times New Roman" w:cs="Times New Roman"/>
          <w:bCs/>
          <w:lang w:eastAsia="zh-CN"/>
        </w:rPr>
        <w:t xml:space="preserve">stochastic </w:t>
      </w:r>
      <w:r w:rsidRPr="00AA16F0">
        <w:rPr>
          <w:rFonts w:ascii="Times New Roman" w:eastAsia="SimSun" w:hAnsi="Times New Roman" w:cs="Times New Roman"/>
          <w:bCs/>
          <w:lang w:eastAsia="zh-CN"/>
        </w:rPr>
        <w:t>surface stress perturbation</w:t>
      </w:r>
      <w:bookmarkEnd w:id="210"/>
      <w:bookmarkEnd w:id="211"/>
      <w:r w:rsidRPr="00AA16F0">
        <w:rPr>
          <w:rFonts w:ascii="Times New Roman" w:eastAsia="SimSun" w:hAnsi="Times New Roman" w:cs="Times New Roman"/>
          <w:bCs/>
          <w:lang w:eastAsia="zh-CN"/>
        </w:rPr>
        <w:t xml:space="preserve"> at the air-sea interface</w:t>
      </w:r>
      <w:bookmarkEnd w:id="208"/>
      <w:bookmarkEnd w:id="209"/>
      <w:r w:rsidRPr="00AA16F0">
        <w:rPr>
          <w:rFonts w:ascii="Times New Roman" w:eastAsia="SimSun" w:hAnsi="Times New Roman" w:cs="Times New Roman"/>
          <w:bCs/>
          <w:lang w:eastAsia="zh-CN"/>
        </w:rPr>
        <w:t xml:space="preserve"> can enhance oceanic mixing, intensifying downwelling momentum and heat transport. </w:t>
      </w:r>
      <w:r w:rsidRPr="00AA16F0">
        <w:rPr>
          <w:rFonts w:ascii="Times New Roman" w:eastAsia="SimSun" w:hAnsi="Times New Roman" w:cs="Times New Roman" w:hint="eastAsia"/>
          <w:bCs/>
          <w:lang w:eastAsia="zh-CN"/>
        </w:rPr>
        <w:t xml:space="preserve">In comparison with the mean climate in SC (Figure </w:t>
      </w:r>
      <w:del w:id="212" w:author="Jie ZHANG" w:date="2013-08-25T19:47:00Z">
        <w:r w:rsidRPr="00AA16F0" w:rsidDel="00A760A1">
          <w:rPr>
            <w:rFonts w:ascii="Times New Roman" w:eastAsia="SimSun" w:hAnsi="Times New Roman" w:cs="Times New Roman" w:hint="eastAsia"/>
            <w:bCs/>
            <w:lang w:eastAsia="zh-CN"/>
          </w:rPr>
          <w:delText>6a</w:delText>
        </w:r>
      </w:del>
      <w:ins w:id="213" w:author="Jie ZHANG" w:date="2013-08-25T19:47:00Z">
        <w:r w:rsidR="00A760A1">
          <w:rPr>
            <w:rFonts w:ascii="Times New Roman" w:eastAsia="SimSun" w:hAnsi="Times New Roman" w:cs="Times New Roman" w:hint="eastAsia"/>
            <w:bCs/>
            <w:lang w:eastAsia="zh-CN"/>
          </w:rPr>
          <w:t>5</w:t>
        </w:r>
        <w:r w:rsidR="00A760A1" w:rsidRPr="00AA16F0">
          <w:rPr>
            <w:rFonts w:ascii="Times New Roman" w:eastAsia="SimSun" w:hAnsi="Times New Roman" w:cs="Times New Roman" w:hint="eastAsia"/>
            <w:bCs/>
            <w:lang w:eastAsia="zh-CN"/>
          </w:rPr>
          <w:t>a</w:t>
        </w:r>
      </w:ins>
      <w:r w:rsidRPr="00AA16F0">
        <w:rPr>
          <w:rFonts w:ascii="Times New Roman" w:eastAsia="SimSun" w:hAnsi="Times New Roman" w:cs="Times New Roman" w:hint="eastAsia"/>
          <w:bCs/>
          <w:lang w:eastAsia="zh-CN"/>
        </w:rPr>
        <w:t xml:space="preserve">), </w:t>
      </w:r>
      <w:bookmarkStart w:id="214" w:name="OLE_LINK161"/>
      <w:bookmarkStart w:id="215" w:name="OLE_LINK162"/>
      <w:r w:rsidRPr="00AA16F0">
        <w:rPr>
          <w:rFonts w:ascii="Times New Roman" w:eastAsia="SimSun" w:hAnsi="Times New Roman" w:cs="Times New Roman" w:hint="eastAsia"/>
          <w:bCs/>
          <w:lang w:eastAsia="zh-CN"/>
        </w:rPr>
        <w:t xml:space="preserve">pronounced surface stress weakening in IE (Figure </w:t>
      </w:r>
      <w:del w:id="216" w:author="Jie ZHANG" w:date="2013-08-25T19:47:00Z">
        <w:r w:rsidRPr="00AA16F0" w:rsidDel="00A760A1">
          <w:rPr>
            <w:rFonts w:ascii="Times New Roman" w:eastAsia="SimSun" w:hAnsi="Times New Roman" w:cs="Times New Roman" w:hint="eastAsia"/>
            <w:bCs/>
            <w:lang w:eastAsia="zh-CN"/>
          </w:rPr>
          <w:delText>6b</w:delText>
        </w:r>
      </w:del>
      <w:ins w:id="217" w:author="Jie ZHANG" w:date="2013-08-25T19:47:00Z">
        <w:r w:rsidR="00A760A1">
          <w:rPr>
            <w:rFonts w:ascii="Times New Roman" w:eastAsia="SimSun" w:hAnsi="Times New Roman" w:cs="Times New Roman" w:hint="eastAsia"/>
            <w:bCs/>
            <w:lang w:eastAsia="zh-CN"/>
          </w:rPr>
          <w:t>5</w:t>
        </w:r>
        <w:r w:rsidR="00A760A1" w:rsidRPr="00AA16F0">
          <w:rPr>
            <w:rFonts w:ascii="Times New Roman" w:eastAsia="SimSun" w:hAnsi="Times New Roman" w:cs="Times New Roman" w:hint="eastAsia"/>
            <w:bCs/>
            <w:lang w:eastAsia="zh-CN"/>
          </w:rPr>
          <w:t>b</w:t>
        </w:r>
      </w:ins>
      <w:r w:rsidRPr="00AA16F0">
        <w:rPr>
          <w:rFonts w:ascii="Times New Roman" w:eastAsia="SimSun" w:hAnsi="Times New Roman" w:cs="Times New Roman" w:hint="eastAsia"/>
          <w:bCs/>
          <w:lang w:eastAsia="zh-CN"/>
        </w:rPr>
        <w:t xml:space="preserve">) appears </w:t>
      </w:r>
      <w:r w:rsidR="00744C45">
        <w:rPr>
          <w:rFonts w:ascii="Times New Roman" w:eastAsia="SimSun" w:hAnsi="Times New Roman" w:cs="Times New Roman"/>
          <w:bCs/>
          <w:lang w:eastAsia="zh-CN"/>
        </w:rPr>
        <w:t>at</w:t>
      </w:r>
      <w:r w:rsidR="00D31E27">
        <w:rPr>
          <w:rFonts w:ascii="Times New Roman" w:eastAsia="SimSun" w:hAnsi="Times New Roman" w:cs="Times New Roman"/>
          <w:bCs/>
          <w:lang w:eastAsia="zh-CN"/>
        </w:rPr>
        <w:t xml:space="preserve"> the </w:t>
      </w:r>
      <w:bookmarkStart w:id="218" w:name="OLE_LINK148"/>
      <w:bookmarkStart w:id="219" w:name="OLE_LINK149"/>
      <w:r w:rsidR="00744C45">
        <w:rPr>
          <w:rFonts w:ascii="Times New Roman" w:eastAsia="SimSun" w:hAnsi="Times New Roman" w:cs="Times New Roman"/>
          <w:bCs/>
          <w:lang w:eastAsia="zh-CN"/>
        </w:rPr>
        <w:t>peripheries</w:t>
      </w:r>
      <w:r w:rsidR="00D31E27">
        <w:rPr>
          <w:rFonts w:ascii="Times New Roman" w:eastAsia="SimSun" w:hAnsi="Times New Roman" w:cs="Times New Roman"/>
          <w:bCs/>
          <w:lang w:eastAsia="zh-CN"/>
        </w:rPr>
        <w:t xml:space="preserve"> </w:t>
      </w:r>
      <w:bookmarkEnd w:id="218"/>
      <w:bookmarkEnd w:id="219"/>
      <w:r w:rsidR="00D31E27">
        <w:rPr>
          <w:rFonts w:ascii="Times New Roman" w:eastAsia="SimSun" w:hAnsi="Times New Roman" w:cs="Times New Roman"/>
          <w:bCs/>
          <w:lang w:eastAsia="zh-CN"/>
        </w:rPr>
        <w:t>of the storm tracks</w:t>
      </w:r>
      <w:r w:rsidRPr="00AA16F0">
        <w:rPr>
          <w:rFonts w:ascii="Times New Roman" w:eastAsia="SimSun" w:hAnsi="Times New Roman" w:cs="Times New Roman" w:hint="eastAsia"/>
          <w:bCs/>
          <w:lang w:eastAsia="zh-CN"/>
        </w:rPr>
        <w:t xml:space="preserve">, </w:t>
      </w:r>
      <w:r w:rsidR="00D31E27">
        <w:rPr>
          <w:rFonts w:ascii="Times New Roman" w:eastAsia="SimSun" w:hAnsi="Times New Roman" w:cs="Times New Roman"/>
          <w:bCs/>
          <w:lang w:eastAsia="zh-CN"/>
        </w:rPr>
        <w:t xml:space="preserve">especially </w:t>
      </w:r>
      <w:r w:rsidR="00744C45">
        <w:rPr>
          <w:rFonts w:ascii="Times New Roman" w:eastAsia="SimSun" w:hAnsi="Times New Roman" w:cs="Times New Roman"/>
          <w:bCs/>
          <w:lang w:eastAsia="zh-CN"/>
        </w:rPr>
        <w:t xml:space="preserve">on </w:t>
      </w:r>
      <w:r w:rsidR="00D31E27">
        <w:rPr>
          <w:rFonts w:ascii="Times New Roman" w:eastAsia="SimSun" w:hAnsi="Times New Roman" w:cs="Times New Roman"/>
          <w:bCs/>
          <w:lang w:eastAsia="zh-CN"/>
        </w:rPr>
        <w:t>the poleward side</w:t>
      </w:r>
      <w:r w:rsidR="008B18E8">
        <w:rPr>
          <w:rFonts w:ascii="Times New Roman" w:eastAsia="SimSun" w:hAnsi="Times New Roman" w:cs="Times New Roman"/>
          <w:bCs/>
          <w:lang w:eastAsia="zh-CN"/>
        </w:rPr>
        <w:t>, where the atmospheric stochastic variability is large</w:t>
      </w:r>
      <w:r w:rsidR="00D31E27">
        <w:rPr>
          <w:rFonts w:ascii="Times New Roman" w:eastAsia="SimSun" w:hAnsi="Times New Roman" w:cs="Times New Roman"/>
          <w:bCs/>
          <w:lang w:eastAsia="zh-CN"/>
        </w:rPr>
        <w:t xml:space="preserve">. </w:t>
      </w:r>
      <w:bookmarkStart w:id="220" w:name="OLE_LINK163"/>
      <w:bookmarkStart w:id="221" w:name="OLE_LINK164"/>
      <w:bookmarkEnd w:id="214"/>
      <w:bookmarkEnd w:id="215"/>
      <w:r w:rsidRPr="00144384">
        <w:rPr>
          <w:rFonts w:ascii="Times New Roman" w:eastAsia="SimSun" w:hAnsi="Times New Roman" w:cs="Times New Roman"/>
          <w:bCs/>
          <w:lang w:eastAsia="zh-CN"/>
        </w:rPr>
        <w:t xml:space="preserve">The surface stress changes at high latitudes </w:t>
      </w:r>
      <w:del w:id="222" w:author="Jie ZHANG" w:date="2013-08-25T19:40:00Z">
        <w:r w:rsidRPr="00144384" w:rsidDel="00A760A1">
          <w:rPr>
            <w:rFonts w:ascii="Times New Roman" w:eastAsia="SimSun" w:hAnsi="Times New Roman" w:cs="Times New Roman"/>
            <w:bCs/>
            <w:lang w:eastAsia="zh-CN"/>
          </w:rPr>
          <w:delText xml:space="preserve">also </w:delText>
        </w:r>
      </w:del>
      <w:r w:rsidRPr="00144384">
        <w:rPr>
          <w:rFonts w:ascii="Times New Roman" w:eastAsia="SimSun" w:hAnsi="Times New Roman" w:cs="Times New Roman"/>
          <w:bCs/>
          <w:lang w:eastAsia="zh-CN"/>
        </w:rPr>
        <w:t xml:space="preserve">show good coincident with surface temperature anomalies, decreasing in sub-polar North Atlantic, North and South Pacific, increasing in </w:t>
      </w:r>
      <w:r w:rsidRPr="00AA16F0">
        <w:rPr>
          <w:rFonts w:ascii="Times New Roman" w:eastAsia="SimSun" w:hAnsi="Times New Roman" w:cs="Times New Roman" w:hint="eastAsia"/>
          <w:bCs/>
          <w:lang w:eastAsia="zh-CN"/>
        </w:rPr>
        <w:t>the sub-polar South Atlantic and South Indian Ocean.</w:t>
      </w:r>
      <w:r w:rsidRPr="00144384">
        <w:rPr>
          <w:rFonts w:ascii="Times New Roman" w:eastAsia="SimSun" w:hAnsi="Times New Roman" w:cs="Times New Roman"/>
          <w:bCs/>
          <w:lang w:eastAsia="zh-CN"/>
        </w:rPr>
        <w:t xml:space="preserve"> </w:t>
      </w:r>
      <w:bookmarkStart w:id="223" w:name="OLE_LINK167"/>
      <w:bookmarkStart w:id="224" w:name="OLE_LINK168"/>
      <w:bookmarkStart w:id="225" w:name="OLE_LINK169"/>
      <w:bookmarkStart w:id="226" w:name="OLE_LINK145"/>
      <w:bookmarkStart w:id="227" w:name="OLE_LINK146"/>
      <w:ins w:id="228" w:author="Jie ZHANG" w:date="2013-08-26T19:28:00Z">
        <w:r w:rsidR="000619C7">
          <w:rPr>
            <w:rFonts w:ascii="Times New Roman" w:eastAsia="SimSun" w:hAnsi="Times New Roman" w:cs="Times New Roman" w:hint="eastAsia"/>
            <w:bCs/>
            <w:lang w:eastAsia="zh-CN"/>
          </w:rPr>
          <w:t xml:space="preserve">The spatial correlation </w:t>
        </w:r>
      </w:ins>
      <w:ins w:id="229" w:author="Jie ZHANG" w:date="2013-08-26T19:56:00Z">
        <w:r w:rsidR="002A64AC">
          <w:rPr>
            <w:rFonts w:ascii="Times New Roman" w:eastAsia="SimSun" w:hAnsi="Times New Roman" w:cs="Times New Roman" w:hint="eastAsia"/>
            <w:bCs/>
            <w:lang w:eastAsia="zh-CN"/>
          </w:rPr>
          <w:t xml:space="preserve">coefficient </w:t>
        </w:r>
      </w:ins>
      <w:ins w:id="230" w:author="Jie ZHANG" w:date="2013-08-26T19:28:00Z">
        <w:r w:rsidR="000619C7">
          <w:rPr>
            <w:rFonts w:ascii="Times New Roman" w:eastAsia="SimSun" w:hAnsi="Times New Roman" w:cs="Times New Roman" w:hint="eastAsia"/>
            <w:bCs/>
            <w:lang w:eastAsia="zh-CN"/>
          </w:rPr>
          <w:t>between the surface stress and surface temperature anomalies</w:t>
        </w:r>
      </w:ins>
      <w:ins w:id="231" w:author="Jie ZHANG" w:date="2013-08-26T19:29:00Z">
        <w:r w:rsidR="000619C7">
          <w:rPr>
            <w:rFonts w:ascii="Times New Roman" w:eastAsia="SimSun" w:hAnsi="Times New Roman" w:cs="Times New Roman" w:hint="eastAsia"/>
            <w:bCs/>
            <w:lang w:eastAsia="zh-CN"/>
          </w:rPr>
          <w:t xml:space="preserve"> </w:t>
        </w:r>
      </w:ins>
      <w:ins w:id="232" w:author="Jie ZHANG" w:date="2013-08-26T19:47:00Z">
        <w:r w:rsidR="008D37FB">
          <w:rPr>
            <w:rFonts w:ascii="Times New Roman" w:eastAsia="SimSun" w:hAnsi="Times New Roman" w:cs="Times New Roman" w:hint="eastAsia"/>
            <w:bCs/>
            <w:lang w:eastAsia="zh-CN"/>
          </w:rPr>
          <w:t>in the ocean grid</w:t>
        </w:r>
      </w:ins>
      <w:ins w:id="233" w:author="Jie ZHANG" w:date="2013-08-26T19:48:00Z">
        <w:r w:rsidR="008D37FB">
          <w:rPr>
            <w:rFonts w:ascii="Times New Roman" w:eastAsia="SimSun" w:hAnsi="Times New Roman" w:cs="Times New Roman" w:hint="eastAsia"/>
            <w:bCs/>
            <w:lang w:eastAsia="zh-CN"/>
          </w:rPr>
          <w:t>s</w:t>
        </w:r>
        <w:r w:rsidR="00500F95">
          <w:rPr>
            <w:rFonts w:ascii="Times New Roman" w:eastAsia="SimSun" w:hAnsi="Times New Roman" w:cs="Times New Roman" w:hint="eastAsia"/>
            <w:bCs/>
            <w:lang w:eastAsia="zh-CN"/>
          </w:rPr>
          <w:t xml:space="preserve"> </w:t>
        </w:r>
      </w:ins>
      <w:ins w:id="234" w:author="Jie ZHANG" w:date="2013-08-26T19:29:00Z">
        <w:r w:rsidR="000619C7">
          <w:rPr>
            <w:rFonts w:ascii="Times New Roman" w:eastAsia="SimSun" w:hAnsi="Times New Roman" w:cs="Times New Roman" w:hint="eastAsia"/>
            <w:bCs/>
            <w:lang w:eastAsia="zh-CN"/>
          </w:rPr>
          <w:t xml:space="preserve">is </w:t>
        </w:r>
      </w:ins>
      <w:ins w:id="235" w:author="Jie ZHANG" w:date="2013-08-26T19:47:00Z">
        <w:r w:rsidR="008D37FB">
          <w:rPr>
            <w:rFonts w:ascii="Times New Roman" w:eastAsia="SimSun" w:hAnsi="Times New Roman" w:cs="Times New Roman" w:hint="eastAsia"/>
            <w:bCs/>
            <w:lang w:eastAsia="zh-CN"/>
          </w:rPr>
          <w:t>0.25</w:t>
        </w:r>
      </w:ins>
      <w:ins w:id="236" w:author="Jie ZHANG" w:date="2013-08-26T19:29:00Z">
        <w:r w:rsidR="000619C7">
          <w:rPr>
            <w:rFonts w:ascii="Times New Roman" w:eastAsia="SimSun" w:hAnsi="Times New Roman" w:cs="Times New Roman" w:hint="eastAsia"/>
            <w:bCs/>
            <w:lang w:eastAsia="zh-CN"/>
          </w:rPr>
          <w:t xml:space="preserve">. </w:t>
        </w:r>
      </w:ins>
      <w:bookmarkEnd w:id="223"/>
      <w:bookmarkEnd w:id="224"/>
      <w:bookmarkEnd w:id="225"/>
      <w:ins w:id="237" w:author="Jie ZHANG" w:date="2013-08-25T19:42:00Z">
        <w:r w:rsidR="00A760A1">
          <w:rPr>
            <w:rFonts w:ascii="Times New Roman" w:eastAsia="SimSun" w:hAnsi="Times New Roman" w:cs="Times New Roman" w:hint="eastAsia"/>
            <w:bCs/>
            <w:lang w:eastAsia="zh-CN"/>
          </w:rPr>
          <w:t xml:space="preserve">The cancellations among the ensemble members </w:t>
        </w:r>
      </w:ins>
      <w:ins w:id="238" w:author="Jie ZHANG" w:date="2013-08-25T19:43:00Z">
        <w:r w:rsidR="00A760A1">
          <w:rPr>
            <w:rFonts w:ascii="Times New Roman" w:eastAsia="SimSun" w:hAnsi="Times New Roman" w:cs="Times New Roman" w:hint="eastAsia"/>
            <w:bCs/>
            <w:lang w:eastAsia="zh-CN"/>
          </w:rPr>
          <w:t xml:space="preserve">are responsible for the surface stress weakening. </w:t>
        </w:r>
      </w:ins>
      <w:bookmarkEnd w:id="226"/>
      <w:bookmarkEnd w:id="227"/>
      <w:r w:rsidR="009005C8">
        <w:rPr>
          <w:rFonts w:ascii="Times New Roman" w:eastAsia="SimSun" w:hAnsi="Times New Roman" w:cs="Times New Roman"/>
        </w:rPr>
        <w:t xml:space="preserve">The </w:t>
      </w:r>
      <w:bookmarkStart w:id="239" w:name="OLE_LINK147"/>
      <w:bookmarkStart w:id="240" w:name="OLE_LINK150"/>
      <w:ins w:id="241" w:author="Jie ZHANG" w:date="2013-08-25T19:45:00Z">
        <w:del w:id="242" w:author="ZHANGM.H." w:date="2013-08-28T07:42:00Z">
          <w:r w:rsidR="00A760A1" w:rsidDel="003F23EB">
            <w:rPr>
              <w:rFonts w:ascii="Times New Roman" w:eastAsia="SimSun" w:hAnsi="Times New Roman" w:cs="Times New Roman" w:hint="eastAsia"/>
            </w:rPr>
            <w:delText xml:space="preserve">maintenance of </w:delText>
          </w:r>
        </w:del>
      </w:ins>
      <w:bookmarkEnd w:id="239"/>
      <w:bookmarkEnd w:id="240"/>
      <w:del w:id="243" w:author="ZHANGM.H." w:date="2013-08-28T07:42:00Z">
        <w:r w:rsidR="009005C8" w:rsidDel="003F23EB">
          <w:rPr>
            <w:rFonts w:ascii="Times New Roman" w:eastAsia="SimSun" w:hAnsi="Times New Roman" w:cs="Times New Roman"/>
          </w:rPr>
          <w:delText xml:space="preserve">sustained </w:delText>
        </w:r>
      </w:del>
      <w:del w:id="244" w:author="Jie ZHANG" w:date="2013-08-25T19:45:00Z">
        <w:r w:rsidR="009005C8" w:rsidDel="00A760A1">
          <w:rPr>
            <w:rFonts w:ascii="Times New Roman" w:eastAsia="SimSun" w:hAnsi="Times New Roman" w:cs="Times New Roman"/>
          </w:rPr>
          <w:delText xml:space="preserve">significant </w:delText>
        </w:r>
      </w:del>
      <w:r w:rsidR="009005C8">
        <w:rPr>
          <w:rFonts w:ascii="Times New Roman" w:eastAsia="SimSun" w:hAnsi="Times New Roman" w:cs="Times New Roman"/>
        </w:rPr>
        <w:t xml:space="preserve">surface </w:t>
      </w:r>
      <w:ins w:id="245" w:author="ZHANGM.H." w:date="2013-08-28T07:43:00Z">
        <w:r w:rsidR="003F23EB">
          <w:rPr>
            <w:rFonts w:ascii="Times New Roman" w:eastAsia="SimSun" w:hAnsi="Times New Roman" w:cs="Times New Roman"/>
          </w:rPr>
          <w:t xml:space="preserve">wind </w:t>
        </w:r>
      </w:ins>
      <w:r w:rsidR="009005C8">
        <w:rPr>
          <w:rFonts w:ascii="Times New Roman" w:eastAsia="SimSun" w:hAnsi="Times New Roman" w:cs="Times New Roman"/>
        </w:rPr>
        <w:t xml:space="preserve">stress weakening may be </w:t>
      </w:r>
      <w:r w:rsidR="009005C8">
        <w:rPr>
          <w:rFonts w:ascii="Times New Roman" w:eastAsia="SimSun" w:hAnsi="Times New Roman" w:cs="Times New Roman" w:hint="eastAsia"/>
        </w:rPr>
        <w:t xml:space="preserve">partly </w:t>
      </w:r>
      <w:r w:rsidR="009005C8">
        <w:rPr>
          <w:rFonts w:ascii="Times New Roman" w:eastAsia="SimSun" w:hAnsi="Times New Roman" w:cs="Times New Roman"/>
        </w:rPr>
        <w:t>explained</w:t>
      </w:r>
      <w:ins w:id="246" w:author="ZHANGM.H." w:date="2013-08-28T07:42:00Z">
        <w:r w:rsidR="003F23EB">
          <w:rPr>
            <w:rFonts w:ascii="Times New Roman" w:eastAsia="SimSun" w:hAnsi="Times New Roman" w:cs="Times New Roman"/>
          </w:rPr>
          <w:t>, in addition to the ensemble averaging,</w:t>
        </w:r>
      </w:ins>
      <w:r w:rsidR="009005C8">
        <w:rPr>
          <w:rFonts w:ascii="Times New Roman" w:eastAsia="SimSun" w:hAnsi="Times New Roman" w:cs="Times New Roman" w:hint="eastAsia"/>
        </w:rPr>
        <w:t xml:space="preserve"> by the </w:t>
      </w:r>
      <w:r w:rsidR="009005C8">
        <w:rPr>
          <w:rFonts w:ascii="Times New Roman" w:eastAsia="SimSun" w:hAnsi="Times New Roman" w:cs="Times New Roman"/>
        </w:rPr>
        <w:t>positive</w:t>
      </w:r>
      <w:r w:rsidR="009005C8">
        <w:rPr>
          <w:rFonts w:ascii="Times New Roman" w:eastAsia="SimSun" w:hAnsi="Times New Roman" w:cs="Times New Roman" w:hint="eastAsia"/>
        </w:rPr>
        <w:t xml:space="preserve"> feedback of </w:t>
      </w:r>
      <w:r w:rsidR="009005C8">
        <w:rPr>
          <w:rFonts w:ascii="Times New Roman" w:eastAsia="SimSun" w:hAnsi="Times New Roman" w:cs="Times New Roman"/>
        </w:rPr>
        <w:t>surface</w:t>
      </w:r>
      <w:r w:rsidR="009005C8">
        <w:rPr>
          <w:rFonts w:ascii="Times New Roman" w:eastAsia="SimSun" w:hAnsi="Times New Roman" w:cs="Times New Roman" w:hint="eastAsia"/>
        </w:rPr>
        <w:t xml:space="preserve"> </w:t>
      </w:r>
      <w:r w:rsidR="009005C8">
        <w:rPr>
          <w:rFonts w:ascii="Times New Roman" w:eastAsia="SimSun" w:hAnsi="Times New Roman" w:cs="Times New Roman"/>
        </w:rPr>
        <w:t>stress</w:t>
      </w:r>
      <w:r w:rsidR="009005C8">
        <w:rPr>
          <w:rFonts w:ascii="Times New Roman" w:eastAsia="SimSun" w:hAnsi="Times New Roman" w:cs="Times New Roman" w:hint="eastAsia"/>
        </w:rPr>
        <w:t xml:space="preserve"> to </w:t>
      </w:r>
      <w:r w:rsidR="009005C8">
        <w:rPr>
          <w:rFonts w:ascii="Times New Roman" w:eastAsia="SimSun" w:hAnsi="Times New Roman" w:cs="Times New Roman"/>
        </w:rPr>
        <w:t>surface</w:t>
      </w:r>
      <w:r w:rsidR="009005C8">
        <w:rPr>
          <w:rFonts w:ascii="Times New Roman" w:eastAsia="SimSun" w:hAnsi="Times New Roman" w:cs="Times New Roman" w:hint="eastAsia"/>
        </w:rPr>
        <w:t xml:space="preserve"> </w:t>
      </w:r>
      <w:r w:rsidR="009005C8">
        <w:rPr>
          <w:rFonts w:ascii="Times New Roman" w:eastAsia="SimSun" w:hAnsi="Times New Roman" w:cs="Times New Roman"/>
        </w:rPr>
        <w:t>temperature</w:t>
      </w:r>
      <w:r w:rsidR="009005C8">
        <w:rPr>
          <w:rFonts w:ascii="Times New Roman" w:eastAsia="SimSun" w:hAnsi="Times New Roman" w:cs="Times New Roman" w:hint="eastAsia"/>
        </w:rPr>
        <w:t xml:space="preserve"> changes. </w:t>
      </w:r>
      <w:r w:rsidR="009005C8" w:rsidRPr="005402A2">
        <w:rPr>
          <w:rFonts w:ascii="Times New Roman" w:eastAsia="SimSun" w:hAnsi="Times New Roman" w:cs="Times New Roman" w:hint="eastAsia"/>
        </w:rPr>
        <w:t xml:space="preserve">Convective </w:t>
      </w:r>
      <w:r w:rsidR="009005C8" w:rsidRPr="005402A2">
        <w:rPr>
          <w:rFonts w:ascii="Times New Roman" w:eastAsia="SimSun" w:hAnsi="Times New Roman" w:cs="Times New Roman"/>
        </w:rPr>
        <w:t>instability</w:t>
      </w:r>
      <w:r w:rsidR="009005C8" w:rsidRPr="005402A2">
        <w:rPr>
          <w:rFonts w:ascii="Times New Roman" w:eastAsia="SimSun" w:hAnsi="Times New Roman" w:cs="Times New Roman" w:hint="eastAsia"/>
        </w:rPr>
        <w:t xml:space="preserve"> over warmer water will lead to a deeper boundary </w:t>
      </w:r>
      <w:r w:rsidR="009005C8" w:rsidRPr="005402A2">
        <w:rPr>
          <w:rFonts w:ascii="Times New Roman" w:eastAsia="SimSun" w:hAnsi="Times New Roman" w:cs="Times New Roman" w:hint="eastAsia"/>
        </w:rPr>
        <w:lastRenderedPageBreak/>
        <w:t xml:space="preserve">layer </w:t>
      </w:r>
      <w:ins w:id="247" w:author="Jie ZHANG" w:date="2013-08-25T19:41:00Z">
        <w:r w:rsidR="00A760A1">
          <w:rPr>
            <w:rFonts w:ascii="Times New Roman" w:eastAsia="SimSun" w:hAnsi="Times New Roman" w:cs="Times New Roman" w:hint="eastAsia"/>
          </w:rPr>
          <w:t xml:space="preserve">in the atmosphere </w:t>
        </w:r>
      </w:ins>
      <w:r w:rsidR="009005C8" w:rsidRPr="005402A2">
        <w:rPr>
          <w:rFonts w:ascii="Times New Roman" w:eastAsia="SimSun" w:hAnsi="Times New Roman" w:cs="Times New Roman" w:hint="eastAsia"/>
        </w:rPr>
        <w:t xml:space="preserve">and result in intensified surface </w:t>
      </w:r>
      <w:r w:rsidR="009005C8" w:rsidRPr="005402A2">
        <w:rPr>
          <w:rFonts w:ascii="Times New Roman" w:eastAsia="SimSun" w:hAnsi="Times New Roman" w:cs="Times New Roman"/>
        </w:rPr>
        <w:t>stres</w:t>
      </w:r>
      <w:r w:rsidR="009005C8" w:rsidRPr="005402A2">
        <w:rPr>
          <w:rFonts w:ascii="Times New Roman" w:eastAsia="SimSun" w:hAnsi="Times New Roman" w:cs="Times New Roman" w:hint="eastAsia"/>
        </w:rPr>
        <w:t xml:space="preserve">s over the warmer water, and vise versa (Samelson </w:t>
      </w:r>
      <w:r w:rsidR="009005C8" w:rsidRPr="009005C8">
        <w:rPr>
          <w:rFonts w:ascii="Times New Roman" w:eastAsia="SimSun" w:hAnsi="Times New Roman" w:cs="Times New Roman" w:hint="eastAsia"/>
          <w:i/>
        </w:rPr>
        <w:t>et al.</w:t>
      </w:r>
      <w:r w:rsidR="009005C8" w:rsidRPr="009005C8">
        <w:rPr>
          <w:rFonts w:ascii="Times New Roman" w:eastAsia="SimSun" w:hAnsi="Times New Roman" w:cs="Times New Roman" w:hint="eastAsia"/>
        </w:rPr>
        <w:t xml:space="preserve">, </w:t>
      </w:r>
      <w:r w:rsidR="009005C8" w:rsidRPr="005402A2">
        <w:rPr>
          <w:rFonts w:ascii="Times New Roman" w:eastAsia="SimSun" w:hAnsi="Times New Roman" w:cs="Times New Roman" w:hint="eastAsia"/>
        </w:rPr>
        <w:t xml:space="preserve">2006). </w:t>
      </w:r>
    </w:p>
    <w:bookmarkEnd w:id="220"/>
    <w:bookmarkEnd w:id="221"/>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bCs/>
          <w:lang w:eastAsia="zh-CN"/>
        </w:rPr>
        <w:t xml:space="preserve">The mix-layer depth (MLD) </w:t>
      </w:r>
      <w:r w:rsidR="00D31E27">
        <w:rPr>
          <w:rFonts w:ascii="Times New Roman" w:eastAsia="SimSun" w:hAnsi="Times New Roman" w:cs="Times New Roman"/>
          <w:bCs/>
          <w:lang w:eastAsia="zh-CN"/>
        </w:rPr>
        <w:t xml:space="preserve">of the ocean </w:t>
      </w:r>
      <w:r w:rsidRPr="00AA16F0">
        <w:rPr>
          <w:rFonts w:ascii="Times New Roman" w:eastAsia="SimSun" w:hAnsi="Times New Roman" w:cs="Times New Roman"/>
          <w:bCs/>
          <w:lang w:eastAsia="zh-CN"/>
        </w:rPr>
        <w:t xml:space="preserve">is greatly influenced by surface stress at air-sea interface and can </w:t>
      </w:r>
      <w:r w:rsidR="00D31E27">
        <w:rPr>
          <w:rFonts w:ascii="Times New Roman" w:eastAsia="SimSun" w:hAnsi="Times New Roman" w:cs="Times New Roman"/>
          <w:bCs/>
          <w:lang w:eastAsia="zh-CN"/>
        </w:rPr>
        <w:t>to</w:t>
      </w:r>
      <w:r w:rsidR="00D31E27" w:rsidRPr="00AA16F0">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 xml:space="preserve">a certain extent reflect the strength of air-sea coupling. </w:t>
      </w:r>
      <w:r w:rsidRPr="00AA16F0">
        <w:rPr>
          <w:rFonts w:ascii="Times New Roman" w:eastAsia="SimSun" w:hAnsi="Times New Roman" w:cs="Times New Roman" w:hint="eastAsia"/>
          <w:bCs/>
          <w:lang w:eastAsia="zh-CN"/>
        </w:rPr>
        <w:t xml:space="preserve">The MLD is defined here as the depth at which the temperature difference </w:t>
      </w:r>
      <w:r w:rsidR="00D31E27">
        <w:rPr>
          <w:rFonts w:ascii="Times New Roman" w:eastAsia="SimSun" w:hAnsi="Times New Roman" w:cs="Times New Roman"/>
          <w:bCs/>
          <w:lang w:eastAsia="zh-CN"/>
        </w:rPr>
        <w:t>with</w:t>
      </w:r>
      <w:r w:rsidR="00D31E27"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hint="eastAsia"/>
          <w:bCs/>
          <w:lang w:eastAsia="zh-CN"/>
        </w:rPr>
        <w:t>the top level exceeds 0.5</w:t>
      </w:r>
      <w:r w:rsidRPr="00AA16F0">
        <w:rPr>
          <w:rFonts w:ascii="Times New Roman" w:hAnsi="Times New Roman" w:cs="Times New Roman"/>
        </w:rPr>
        <w:t>°</w:t>
      </w:r>
      <w:r w:rsidRPr="00AA16F0">
        <w:rPr>
          <w:rFonts w:ascii="Times New Roman" w:eastAsia="SimSun" w:hAnsi="Times New Roman" w:cs="Times New Roman" w:hint="eastAsia"/>
          <w:bCs/>
          <w:lang w:eastAsia="zh-CN"/>
        </w:rPr>
        <w:t xml:space="preserve">C. Changes in the MLD were shown in Figure </w:t>
      </w:r>
      <w:del w:id="248" w:author="Jie ZHANG" w:date="2013-08-25T19:48:00Z">
        <w:r w:rsidRPr="00AA16F0" w:rsidDel="00A760A1">
          <w:rPr>
            <w:rFonts w:ascii="Times New Roman" w:eastAsia="SimSun" w:hAnsi="Times New Roman" w:cs="Times New Roman" w:hint="eastAsia"/>
            <w:bCs/>
            <w:lang w:eastAsia="zh-CN"/>
          </w:rPr>
          <w:delText>6c</w:delText>
        </w:r>
      </w:del>
      <w:ins w:id="249" w:author="Jie ZHANG" w:date="2013-08-25T19:48:00Z">
        <w:r w:rsidR="00A760A1">
          <w:rPr>
            <w:rFonts w:ascii="Times New Roman" w:eastAsia="SimSun" w:hAnsi="Times New Roman" w:cs="Times New Roman" w:hint="eastAsia"/>
            <w:bCs/>
            <w:lang w:eastAsia="zh-CN"/>
          </w:rPr>
          <w:t>5</w:t>
        </w:r>
        <w:r w:rsidR="00A760A1" w:rsidRPr="00AA16F0">
          <w:rPr>
            <w:rFonts w:ascii="Times New Roman" w:eastAsia="SimSun" w:hAnsi="Times New Roman" w:cs="Times New Roman" w:hint="eastAsia"/>
            <w:bCs/>
            <w:lang w:eastAsia="zh-CN"/>
          </w:rPr>
          <w:t>c</w:t>
        </w:r>
      </w:ins>
      <w:r w:rsidRPr="00AA16F0">
        <w:rPr>
          <w:rFonts w:ascii="Times New Roman" w:eastAsia="SimSun" w:hAnsi="Times New Roman" w:cs="Times New Roman" w:hint="eastAsia"/>
          <w:bCs/>
          <w:lang w:eastAsia="zh-CN"/>
        </w:rPr>
        <w:t xml:space="preserve">. </w:t>
      </w:r>
      <w:bookmarkStart w:id="250" w:name="OLE_LINK170"/>
      <w:bookmarkStart w:id="251" w:name="OLE_LINK175"/>
      <w:ins w:id="252" w:author="Jie ZHANG" w:date="2013-08-26T19:57:00Z">
        <w:r w:rsidR="002A64AC">
          <w:rPr>
            <w:rFonts w:ascii="Times New Roman" w:eastAsia="SimSun" w:hAnsi="Times New Roman" w:cs="Times New Roman" w:hint="eastAsia"/>
            <w:bCs/>
            <w:lang w:eastAsia="zh-CN"/>
          </w:rPr>
          <w:t xml:space="preserve">The spatial correlation coefficient between the surface stress and MLD anomalies in the ocean grids is 0.24. </w:t>
        </w:r>
      </w:ins>
      <w:bookmarkEnd w:id="250"/>
      <w:bookmarkEnd w:id="251"/>
      <w:r w:rsidRPr="00AA16F0">
        <w:rPr>
          <w:rFonts w:ascii="Times New Roman" w:eastAsia="SimSun" w:hAnsi="Times New Roman" w:cs="Times New Roman" w:hint="eastAsia"/>
          <w:bCs/>
          <w:lang w:eastAsia="zh-CN"/>
        </w:rPr>
        <w:t>T</w:t>
      </w:r>
      <w:r w:rsidRPr="00AA16F0">
        <w:rPr>
          <w:rFonts w:ascii="Times New Roman" w:eastAsia="SimSun" w:hAnsi="Times New Roman" w:cs="Times New Roman"/>
          <w:bCs/>
          <w:lang w:eastAsia="zh-CN"/>
        </w:rPr>
        <w:t xml:space="preserve">he power of oceanic mixing in the IE platform </w:t>
      </w:r>
      <w:r w:rsidRPr="00AA16F0">
        <w:rPr>
          <w:rFonts w:ascii="Times New Roman" w:eastAsia="SimSun" w:hAnsi="Times New Roman" w:cs="Times New Roman" w:hint="eastAsia"/>
          <w:bCs/>
          <w:lang w:eastAsia="zh-CN"/>
        </w:rPr>
        <w:t>decreases significantly in sub-polar regions around 60</w:t>
      </w:r>
      <w:r w:rsidRPr="00AA16F0">
        <w:rPr>
          <w:rFonts w:ascii="Times New Roman" w:hAnsi="Times New Roman" w:cs="Times New Roman"/>
        </w:rPr>
        <w:t>°</w:t>
      </w:r>
      <w:r w:rsidRPr="00AA16F0">
        <w:rPr>
          <w:rFonts w:ascii="Times New Roman" w:eastAsia="SimSun" w:hAnsi="Times New Roman" w:cs="Times New Roman" w:hint="eastAsia"/>
          <w:lang w:eastAsia="zh-CN"/>
        </w:rPr>
        <w:t>S and 60</w:t>
      </w:r>
      <w:r w:rsidRPr="00AA16F0">
        <w:rPr>
          <w:rFonts w:ascii="Times New Roman" w:hAnsi="Times New Roman" w:cs="Times New Roman"/>
        </w:rPr>
        <w:t>°</w:t>
      </w:r>
      <w:r w:rsidRPr="00AA16F0">
        <w:rPr>
          <w:rFonts w:ascii="Times New Roman" w:eastAsia="SimSun" w:hAnsi="Times New Roman" w:cs="Times New Roman" w:hint="eastAsia"/>
          <w:lang w:eastAsia="zh-CN"/>
        </w:rPr>
        <w:t xml:space="preserve">N. The mixed layer depth is </w:t>
      </w:r>
      <w:r w:rsidRPr="00AA16F0">
        <w:rPr>
          <w:rFonts w:ascii="Times New Roman" w:eastAsia="SimSun" w:hAnsi="Times New Roman" w:cs="Times New Roman" w:hint="eastAsia"/>
          <w:bCs/>
          <w:lang w:eastAsia="zh-CN"/>
        </w:rPr>
        <w:t xml:space="preserve">more than 10 meters thinner than that in SC in association with the greatly suppressed surface stress (Figure </w:t>
      </w:r>
      <w:del w:id="253" w:author="Jie ZHANG" w:date="2013-08-25T19:48:00Z">
        <w:r w:rsidRPr="00AA16F0" w:rsidDel="00A760A1">
          <w:rPr>
            <w:rFonts w:ascii="Times New Roman" w:eastAsia="SimSun" w:hAnsi="Times New Roman" w:cs="Times New Roman" w:hint="eastAsia"/>
            <w:bCs/>
            <w:lang w:eastAsia="zh-CN"/>
          </w:rPr>
          <w:delText>6b</w:delText>
        </w:r>
      </w:del>
      <w:ins w:id="254" w:author="Jie ZHANG" w:date="2013-08-25T19:48:00Z">
        <w:r w:rsidR="00A760A1">
          <w:rPr>
            <w:rFonts w:ascii="Times New Roman" w:eastAsia="SimSun" w:hAnsi="Times New Roman" w:cs="Times New Roman" w:hint="eastAsia"/>
            <w:bCs/>
            <w:lang w:eastAsia="zh-CN"/>
          </w:rPr>
          <w:t>5</w:t>
        </w:r>
        <w:r w:rsidR="00A760A1" w:rsidRPr="00AA16F0">
          <w:rPr>
            <w:rFonts w:ascii="Times New Roman" w:eastAsia="SimSun" w:hAnsi="Times New Roman" w:cs="Times New Roman" w:hint="eastAsia"/>
            <w:bCs/>
            <w:lang w:eastAsia="zh-CN"/>
          </w:rPr>
          <w:t>b</w:t>
        </w:r>
      </w:ins>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 xml:space="preserve">As a direct response to the </w:t>
      </w:r>
      <w:r w:rsidRPr="00AA16F0">
        <w:rPr>
          <w:rFonts w:ascii="Times New Roman" w:eastAsia="SimSun" w:hAnsi="Times New Roman" w:cs="Times New Roman" w:hint="eastAsia"/>
          <w:bCs/>
          <w:lang w:eastAsia="zh-CN"/>
        </w:rPr>
        <w:t xml:space="preserve">decreased surface stress, the ocean surface should get warm </w:t>
      </w:r>
      <w:r w:rsidR="00557D11">
        <w:rPr>
          <w:rFonts w:ascii="Times New Roman" w:eastAsia="SimSun" w:hAnsi="Times New Roman" w:cs="Times New Roman"/>
          <w:bCs/>
          <w:lang w:eastAsia="zh-CN"/>
        </w:rPr>
        <w:t>due to</w:t>
      </w:r>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 xml:space="preserve">weakened </w:t>
      </w:r>
      <w:r w:rsidRPr="00AA16F0">
        <w:rPr>
          <w:rFonts w:ascii="Times New Roman" w:eastAsia="SimSun" w:hAnsi="Times New Roman" w:cs="Times New Roman" w:hint="eastAsia"/>
          <w:bCs/>
          <w:lang w:eastAsia="zh-CN"/>
        </w:rPr>
        <w:t xml:space="preserve">entrainment of </w:t>
      </w:r>
      <w:bookmarkStart w:id="255" w:name="OLE_LINK70"/>
      <w:bookmarkStart w:id="256" w:name="OLE_LINK71"/>
      <w:r w:rsidRPr="00AA16F0">
        <w:rPr>
          <w:rFonts w:ascii="Times New Roman" w:eastAsia="SimSun" w:hAnsi="Times New Roman" w:cs="Times New Roman" w:hint="eastAsia"/>
          <w:bCs/>
          <w:lang w:eastAsia="zh-CN"/>
        </w:rPr>
        <w:t>upper-thermocline</w:t>
      </w:r>
      <w:bookmarkEnd w:id="255"/>
      <w:bookmarkEnd w:id="256"/>
      <w:r w:rsidRPr="00AA16F0">
        <w:rPr>
          <w:rFonts w:ascii="Times New Roman" w:eastAsia="SimSun" w:hAnsi="Times New Roman" w:cs="Times New Roman" w:hint="eastAsia"/>
          <w:bCs/>
          <w:lang w:eastAsia="zh-CN"/>
        </w:rPr>
        <w:t xml:space="preserve"> cool waters into the mixed layer. It is somewhat surprising that</w:t>
      </w:r>
      <w:r w:rsidRPr="00AA16F0">
        <w:rPr>
          <w:rFonts w:ascii="Times New Roman" w:eastAsia="SimSun" w:hAnsi="Times New Roman" w:cs="Times New Roman"/>
          <w:bCs/>
          <w:lang w:eastAsia="zh-CN"/>
        </w:rPr>
        <w:t xml:space="preserve"> our results show the opposite (Figure </w:t>
      </w:r>
      <w:r w:rsidRPr="00AA16F0">
        <w:rPr>
          <w:rFonts w:ascii="Times New Roman" w:eastAsia="SimSun" w:hAnsi="Times New Roman" w:cs="Times New Roman" w:hint="eastAsia"/>
          <w:bCs/>
          <w:lang w:eastAsia="zh-CN"/>
        </w:rPr>
        <w:t>4</w:t>
      </w:r>
      <w:r w:rsidRPr="00AA16F0">
        <w:rPr>
          <w:rFonts w:ascii="Times New Roman" w:eastAsia="SimSun" w:hAnsi="Times New Roman" w:cs="Times New Roman"/>
          <w:bCs/>
          <w:lang w:eastAsia="zh-CN"/>
        </w:rPr>
        <w:t>b).</w:t>
      </w:r>
      <w:r w:rsidRPr="00AA16F0">
        <w:rPr>
          <w:rFonts w:ascii="Times New Roman" w:eastAsia="SimSun" w:hAnsi="Times New Roman" w:cs="Times New Roman" w:hint="eastAsia"/>
          <w:bCs/>
          <w:lang w:eastAsia="zh-CN"/>
        </w:rPr>
        <w:t xml:space="preserve"> </w:t>
      </w:r>
      <w:bookmarkStart w:id="257" w:name="OLE_LINK157"/>
      <w:bookmarkStart w:id="258" w:name="OLE_LINK158"/>
      <w:r w:rsidRPr="00AA16F0">
        <w:rPr>
          <w:rFonts w:ascii="Times New Roman" w:eastAsia="SimSun" w:hAnsi="Times New Roman" w:cs="Times New Roman" w:hint="eastAsia"/>
          <w:bCs/>
          <w:lang w:eastAsia="zh-CN"/>
        </w:rPr>
        <w:t xml:space="preserve">Therefore, in order to gain some insight into the heat budget in the </w:t>
      </w:r>
      <w:r w:rsidR="00D11213">
        <w:rPr>
          <w:rFonts w:ascii="Times New Roman" w:eastAsia="SimSun" w:hAnsi="Times New Roman" w:cs="Times New Roman" w:hint="eastAsia"/>
          <w:bCs/>
          <w:lang w:eastAsia="zh-CN"/>
        </w:rPr>
        <w:t>upper ocean, the</w:t>
      </w:r>
      <w:ins w:id="259" w:author="Jie ZHANG" w:date="2013-08-25T19:50:00Z">
        <w:r w:rsidR="00D11213">
          <w:rPr>
            <w:rFonts w:ascii="Times New Roman" w:eastAsia="SimSun" w:hAnsi="Times New Roman" w:cs="Times New Roman" w:hint="eastAsia"/>
            <w:bCs/>
            <w:lang w:eastAsia="zh-CN"/>
          </w:rPr>
          <w:t xml:space="preserve"> sea surface</w:t>
        </w:r>
      </w:ins>
      <w:r w:rsidRPr="00AA16F0">
        <w:rPr>
          <w:rFonts w:ascii="Times New Roman" w:eastAsia="SimSun" w:hAnsi="Times New Roman" w:cs="Times New Roman" w:hint="eastAsia"/>
          <w:bCs/>
          <w:lang w:eastAsia="zh-CN"/>
        </w:rPr>
        <w:t xml:space="preserve"> heat </w:t>
      </w:r>
      <w:del w:id="260" w:author="Jie ZHANG" w:date="2013-08-25T19:51:00Z">
        <w:r w:rsidRPr="00AA16F0" w:rsidDel="00D11213">
          <w:rPr>
            <w:rFonts w:ascii="Times New Roman" w:eastAsia="SimSun" w:hAnsi="Times New Roman" w:cs="Times New Roman" w:hint="eastAsia"/>
            <w:bCs/>
            <w:lang w:eastAsia="zh-CN"/>
          </w:rPr>
          <w:delText xml:space="preserve">flux </w:delText>
        </w:r>
      </w:del>
      <w:r w:rsidRPr="00AA16F0">
        <w:rPr>
          <w:rFonts w:ascii="Times New Roman" w:eastAsia="SimSun" w:hAnsi="Times New Roman" w:cs="Times New Roman" w:hint="eastAsia"/>
          <w:bCs/>
          <w:lang w:eastAsia="zh-CN"/>
        </w:rPr>
        <w:t>budget and the roles of ocean current</w:t>
      </w:r>
      <w:r w:rsidR="00557D11">
        <w:rPr>
          <w:rFonts w:ascii="Times New Roman" w:eastAsia="SimSun" w:hAnsi="Times New Roman" w:cs="Times New Roman"/>
          <w:bCs/>
          <w:lang w:eastAsia="zh-CN"/>
        </w:rPr>
        <w:t>s</w:t>
      </w:r>
      <w:r w:rsidRPr="00AA16F0">
        <w:rPr>
          <w:rFonts w:ascii="Times New Roman" w:eastAsia="SimSun" w:hAnsi="Times New Roman" w:cs="Times New Roman" w:hint="eastAsia"/>
          <w:bCs/>
          <w:lang w:eastAsia="zh-CN"/>
        </w:rPr>
        <w:t xml:space="preserve"> are examined. </w:t>
      </w:r>
    </w:p>
    <w:bookmarkEnd w:id="257"/>
    <w:bookmarkEnd w:id="258"/>
    <w:p w:rsidR="009C799E" w:rsidRPr="00AA16F0" w:rsidRDefault="009C799E" w:rsidP="00D07282">
      <w:pPr>
        <w:spacing w:line="480" w:lineRule="auto"/>
        <w:jc w:val="both"/>
        <w:rPr>
          <w:rFonts w:ascii="Times New Roman" w:eastAsia="SimSun" w:hAnsi="Times New Roman" w:cs="Times New Roman"/>
          <w:b/>
          <w:bCs/>
          <w:sz w:val="28"/>
          <w:szCs w:val="28"/>
          <w:lang w:eastAsia="zh-CN"/>
        </w:rPr>
      </w:pPr>
      <w:r w:rsidRPr="00AA16F0">
        <w:rPr>
          <w:rFonts w:ascii="Times New Roman" w:eastAsia="SimSun" w:hAnsi="Times New Roman" w:cs="Times New Roman" w:hint="eastAsia"/>
          <w:b/>
          <w:bCs/>
          <w:sz w:val="28"/>
          <w:szCs w:val="28"/>
          <w:lang w:eastAsia="zh-CN"/>
        </w:rPr>
        <w:t xml:space="preserve">4.1 The </w:t>
      </w:r>
      <w:del w:id="261" w:author="Jie ZHANG" w:date="2013-08-25T19:51:00Z">
        <w:r w:rsidRPr="00AA16F0" w:rsidDel="00D11213">
          <w:rPr>
            <w:rFonts w:ascii="Times New Roman" w:eastAsia="SimSun" w:hAnsi="Times New Roman" w:cs="Times New Roman" w:hint="eastAsia"/>
            <w:b/>
            <w:bCs/>
            <w:sz w:val="28"/>
            <w:szCs w:val="28"/>
            <w:lang w:eastAsia="zh-CN"/>
          </w:rPr>
          <w:delText>mixed layer</w:delText>
        </w:r>
      </w:del>
      <w:ins w:id="262" w:author="Jie ZHANG" w:date="2013-08-25T19:51:00Z">
        <w:r w:rsidR="00D11213">
          <w:rPr>
            <w:rFonts w:ascii="Times New Roman" w:eastAsia="SimSun" w:hAnsi="Times New Roman" w:cs="Times New Roman" w:hint="eastAsia"/>
            <w:b/>
            <w:bCs/>
            <w:sz w:val="28"/>
            <w:szCs w:val="28"/>
            <w:lang w:eastAsia="zh-CN"/>
          </w:rPr>
          <w:t>sea surface</w:t>
        </w:r>
      </w:ins>
      <w:r w:rsidRPr="00AA16F0">
        <w:rPr>
          <w:rFonts w:ascii="Times New Roman" w:eastAsia="SimSun" w:hAnsi="Times New Roman" w:cs="Times New Roman" w:hint="eastAsia"/>
          <w:b/>
          <w:bCs/>
          <w:sz w:val="28"/>
          <w:szCs w:val="28"/>
          <w:lang w:eastAsia="zh-CN"/>
        </w:rPr>
        <w:t xml:space="preserve"> heat flux budget</w:t>
      </w:r>
    </w:p>
    <w:p w:rsidR="009C799E" w:rsidRPr="00AA16F0" w:rsidRDefault="009C799E" w:rsidP="00D11213">
      <w:pPr>
        <w:spacing w:beforeLines="50" w:before="120" w:afterLines="50" w:after="120" w:line="480" w:lineRule="auto"/>
        <w:ind w:firstLineChars="200" w:firstLine="480"/>
        <w:jc w:val="both"/>
        <w:rPr>
          <w:rFonts w:ascii="Times New Roman" w:eastAsia="SimSun" w:hAnsi="Times New Roman" w:cs="Times New Roman"/>
          <w:bCs/>
          <w:lang w:eastAsia="zh-CN"/>
        </w:rPr>
      </w:pPr>
      <w:bookmarkStart w:id="263" w:name="OLE_LINK7"/>
      <w:bookmarkStart w:id="264" w:name="OLE_LINK8"/>
      <w:r w:rsidRPr="00AA16F0">
        <w:rPr>
          <w:rFonts w:ascii="Times New Roman" w:eastAsia="SimSun" w:hAnsi="Times New Roman" w:cs="Times New Roman" w:hint="eastAsia"/>
          <w:bCs/>
          <w:lang w:eastAsia="zh-CN"/>
        </w:rPr>
        <w:t xml:space="preserve">The </w:t>
      </w:r>
      <w:del w:id="265" w:author="Jie ZHANG" w:date="2013-08-25T19:51:00Z">
        <w:r w:rsidRPr="00AA16F0" w:rsidDel="00D11213">
          <w:rPr>
            <w:rFonts w:ascii="Times New Roman" w:eastAsia="SimSun" w:hAnsi="Times New Roman" w:cs="Times New Roman" w:hint="eastAsia"/>
            <w:bCs/>
            <w:lang w:eastAsia="zh-CN"/>
          </w:rPr>
          <w:delText>mixed layer heat flux</w:delText>
        </w:r>
      </w:del>
      <w:ins w:id="266" w:author="Jie ZHANG" w:date="2013-08-25T19:51:00Z">
        <w:r w:rsidR="00D11213">
          <w:rPr>
            <w:rFonts w:ascii="Times New Roman" w:eastAsia="SimSun" w:hAnsi="Times New Roman" w:cs="Times New Roman" w:hint="eastAsia"/>
            <w:bCs/>
            <w:lang w:eastAsia="zh-CN"/>
          </w:rPr>
          <w:t>sea surface heat</w:t>
        </w:r>
      </w:ins>
      <w:r w:rsidRPr="00AA16F0">
        <w:rPr>
          <w:rFonts w:ascii="Times New Roman" w:eastAsia="SimSun" w:hAnsi="Times New Roman" w:cs="Times New Roman" w:hint="eastAsia"/>
          <w:bCs/>
          <w:lang w:eastAsia="zh-CN"/>
        </w:rPr>
        <w:t xml:space="preserve"> budget </w:t>
      </w:r>
      <w:bookmarkEnd w:id="263"/>
      <w:bookmarkEnd w:id="264"/>
      <w:r w:rsidRPr="00AA16F0">
        <w:rPr>
          <w:rFonts w:ascii="Times New Roman" w:eastAsia="SimSun" w:hAnsi="Times New Roman" w:cs="Times New Roman" w:hint="eastAsia"/>
          <w:bCs/>
          <w:lang w:eastAsia="zh-CN"/>
        </w:rPr>
        <w:t>is examined in terms of the net radiation at sea surface (shortwave radiation and longwave radiation), surface latent and sensible heat fluxes</w:t>
      </w:r>
      <w:ins w:id="267" w:author="Jie ZHANG" w:date="2013-08-25T20:59:00Z">
        <w:r w:rsidR="00C61135">
          <w:rPr>
            <w:rFonts w:ascii="Times New Roman" w:eastAsia="SimSun" w:hAnsi="Times New Roman" w:cs="Times New Roman" w:hint="eastAsia"/>
            <w:bCs/>
            <w:lang w:eastAsia="zh-CN"/>
          </w:rPr>
          <w:t xml:space="preserve"> (Figure 6)</w:t>
        </w:r>
      </w:ins>
      <w:r w:rsidRPr="00AA16F0">
        <w:rPr>
          <w:rFonts w:ascii="Times New Roman" w:eastAsia="SimSun" w:hAnsi="Times New Roman" w:cs="Times New Roman" w:hint="eastAsia"/>
          <w:bCs/>
          <w:lang w:eastAsia="zh-CN"/>
        </w:rPr>
        <w:t xml:space="preserve">. </w:t>
      </w:r>
      <w:ins w:id="268" w:author="Jie ZHANG" w:date="2013-08-25T20:37:00Z">
        <w:r w:rsidR="00996A8E">
          <w:rPr>
            <w:rFonts w:ascii="Times New Roman" w:eastAsia="SimSun" w:hAnsi="Times New Roman" w:cs="Times New Roman" w:hint="eastAsia"/>
            <w:bCs/>
            <w:lang w:eastAsia="zh-CN"/>
          </w:rPr>
          <w:t>In the IE platfor</w:t>
        </w:r>
      </w:ins>
      <w:ins w:id="269" w:author="Jie ZHANG" w:date="2013-08-25T20:38:00Z">
        <w:r w:rsidR="00996A8E">
          <w:rPr>
            <w:rFonts w:ascii="Times New Roman" w:eastAsia="SimSun" w:hAnsi="Times New Roman" w:cs="Times New Roman" w:hint="eastAsia"/>
            <w:bCs/>
            <w:lang w:eastAsia="zh-CN"/>
          </w:rPr>
          <w:t xml:space="preserve">m, </w:t>
        </w:r>
      </w:ins>
      <w:ins w:id="270" w:author="ZHANGM.H." w:date="2013-08-28T07:46:00Z">
        <w:r w:rsidR="003F23EB">
          <w:rPr>
            <w:rFonts w:ascii="Times New Roman" w:eastAsia="SimSun" w:hAnsi="Times New Roman" w:cs="Times New Roman"/>
            <w:bCs/>
            <w:lang w:eastAsia="zh-CN"/>
          </w:rPr>
          <w:t xml:space="preserve">the shallower mixed layer corresponds to smaller heat capacity. As a </w:t>
        </w:r>
      </w:ins>
      <w:ins w:id="271" w:author="ZHANGM.H." w:date="2013-08-28T07:47:00Z">
        <w:r w:rsidR="003F23EB">
          <w:rPr>
            <w:rFonts w:ascii="Times New Roman" w:eastAsia="SimSun" w:hAnsi="Times New Roman" w:cs="Times New Roman"/>
            <w:bCs/>
            <w:lang w:eastAsia="zh-CN"/>
          </w:rPr>
          <w:t xml:space="preserve">result, in high latitudes where the there is net </w:t>
        </w:r>
      </w:ins>
      <w:ins w:id="272" w:author="ZHANGM.H." w:date="2013-08-28T07:49:00Z">
        <w:r w:rsidR="003F23EB">
          <w:rPr>
            <w:rFonts w:ascii="Times New Roman" w:eastAsia="SimSun" w:hAnsi="Times New Roman" w:cs="Times New Roman"/>
            <w:bCs/>
            <w:lang w:eastAsia="zh-CN"/>
          </w:rPr>
          <w:t>surface</w:t>
        </w:r>
      </w:ins>
      <w:ins w:id="273" w:author="ZHANGM.H." w:date="2013-08-28T07:47:00Z">
        <w:r w:rsidR="003F23EB">
          <w:rPr>
            <w:rFonts w:ascii="Times New Roman" w:eastAsia="SimSun" w:hAnsi="Times New Roman" w:cs="Times New Roman"/>
            <w:bCs/>
            <w:lang w:eastAsia="zh-CN"/>
          </w:rPr>
          <w:t xml:space="preserve"> cooling, the </w:t>
        </w:r>
      </w:ins>
      <w:ins w:id="274" w:author="ZHANGM.H." w:date="2013-08-28T07:49:00Z">
        <w:r w:rsidR="003F23EB">
          <w:rPr>
            <w:rFonts w:ascii="Times New Roman" w:eastAsia="SimSun" w:hAnsi="Times New Roman" w:cs="Times New Roman"/>
            <w:bCs/>
            <w:lang w:eastAsia="zh-CN"/>
          </w:rPr>
          <w:t xml:space="preserve">mixed-layer </w:t>
        </w:r>
      </w:ins>
      <w:ins w:id="275" w:author="ZHANGM.H." w:date="2013-08-28T07:50:00Z">
        <w:r w:rsidR="003F23EB">
          <w:rPr>
            <w:rFonts w:ascii="Times New Roman" w:eastAsia="SimSun" w:hAnsi="Times New Roman" w:cs="Times New Roman"/>
            <w:bCs/>
            <w:lang w:eastAsia="zh-CN"/>
          </w:rPr>
          <w:t xml:space="preserve">becomes colder than in SC. </w:t>
        </w:r>
      </w:ins>
      <w:del w:id="276" w:author="Jie ZHANG" w:date="2013-08-25T19:55:00Z">
        <w:r w:rsidDel="00D11213">
          <w:rPr>
            <w:rFonts w:ascii="Times New Roman" w:eastAsia="SimSun" w:hAnsi="Times New Roman" w:cs="Times New Roman" w:hint="eastAsia"/>
            <w:bCs/>
            <w:lang w:eastAsia="zh-CN"/>
          </w:rPr>
          <w:delText>T</w:delText>
        </w:r>
        <w:r w:rsidRPr="00AA16F0" w:rsidDel="00D11213">
          <w:rPr>
            <w:rFonts w:ascii="Times New Roman" w:eastAsia="SimSun" w:hAnsi="Times New Roman" w:cs="Times New Roman" w:hint="eastAsia"/>
            <w:bCs/>
            <w:lang w:eastAsia="zh-CN"/>
          </w:rPr>
          <w:delText xml:space="preserve">he </w:delText>
        </w:r>
        <w:r w:rsidR="00E55C74" w:rsidDel="00D11213">
          <w:rPr>
            <w:rFonts w:ascii="Times New Roman" w:eastAsia="SimSun" w:hAnsi="Times New Roman" w:cs="Times New Roman"/>
            <w:bCs/>
            <w:lang w:eastAsia="zh-CN"/>
          </w:rPr>
          <w:delText xml:space="preserve">sum of the radiation, sensible and latent </w:delText>
        </w:r>
        <w:r w:rsidRPr="00AA16F0" w:rsidDel="00D11213">
          <w:rPr>
            <w:rFonts w:ascii="Times New Roman" w:eastAsia="SimSun" w:hAnsi="Times New Roman" w:cs="Times New Roman" w:hint="eastAsia"/>
            <w:bCs/>
            <w:lang w:eastAsia="zh-CN"/>
          </w:rPr>
          <w:delText>heat flux</w:delText>
        </w:r>
        <w:r w:rsidR="00E55C74" w:rsidDel="00D11213">
          <w:rPr>
            <w:rFonts w:ascii="Times New Roman" w:eastAsia="SimSun" w:hAnsi="Times New Roman" w:cs="Times New Roman"/>
            <w:bCs/>
            <w:lang w:eastAsia="zh-CN"/>
          </w:rPr>
          <w:delText xml:space="preserve">es </w:delText>
        </w:r>
      </w:del>
      <w:del w:id="277" w:author="Jie ZHANG" w:date="2013-08-25T19:52:00Z">
        <w:r w:rsidR="00E55C74" w:rsidDel="00D11213">
          <w:rPr>
            <w:rFonts w:ascii="Times New Roman" w:eastAsia="SimSun" w:hAnsi="Times New Roman" w:cs="Times New Roman"/>
            <w:bCs/>
            <w:lang w:eastAsia="zh-CN"/>
          </w:rPr>
          <w:delText xml:space="preserve">into the </w:delText>
        </w:r>
        <w:r w:rsidR="00E55C74" w:rsidRPr="00AA16F0" w:rsidDel="00D11213">
          <w:rPr>
            <w:rFonts w:ascii="Times New Roman" w:eastAsia="SimSun" w:hAnsi="Times New Roman" w:cs="Times New Roman" w:hint="eastAsia"/>
            <w:bCs/>
            <w:lang w:eastAsia="zh-CN"/>
          </w:rPr>
          <w:delText>mixed layer</w:delText>
        </w:r>
      </w:del>
      <w:del w:id="278" w:author="Jie ZHANG" w:date="2013-08-25T19:53:00Z">
        <w:r w:rsidR="00E55C74" w:rsidRPr="00AA16F0" w:rsidDel="00D11213">
          <w:rPr>
            <w:rFonts w:ascii="Times New Roman" w:eastAsia="SimSun" w:hAnsi="Times New Roman" w:cs="Times New Roman" w:hint="eastAsia"/>
            <w:bCs/>
            <w:lang w:eastAsia="zh-CN"/>
          </w:rPr>
          <w:delText xml:space="preserve"> </w:delText>
        </w:r>
        <w:r w:rsidRPr="00AA16F0" w:rsidDel="00D11213">
          <w:rPr>
            <w:rFonts w:ascii="Times New Roman" w:eastAsia="SimSun" w:hAnsi="Times New Roman" w:cs="Times New Roman" w:hint="eastAsia"/>
            <w:bCs/>
            <w:lang w:eastAsia="zh-CN"/>
          </w:rPr>
          <w:delText xml:space="preserve"> </w:delText>
        </w:r>
      </w:del>
      <w:del w:id="279" w:author="Jie ZHANG" w:date="2013-08-25T19:55:00Z">
        <w:r w:rsidR="00557D11" w:rsidRPr="00AA16F0" w:rsidDel="00D11213">
          <w:rPr>
            <w:rFonts w:ascii="Times New Roman" w:eastAsia="SimSun" w:hAnsi="Times New Roman" w:cs="Times New Roman" w:hint="eastAsia"/>
            <w:bCs/>
            <w:lang w:eastAsia="zh-CN"/>
          </w:rPr>
          <w:delText xml:space="preserve"> </w:delText>
        </w:r>
        <w:r w:rsidRPr="00AA16F0" w:rsidDel="00D11213">
          <w:rPr>
            <w:rFonts w:ascii="Times New Roman" w:eastAsia="SimSun" w:hAnsi="Times New Roman" w:cs="Times New Roman" w:hint="eastAsia"/>
            <w:bCs/>
            <w:lang w:eastAsia="zh-CN"/>
          </w:rPr>
          <w:delText>is about 0.91 Wm</w:delText>
        </w:r>
        <w:r w:rsidRPr="00AA16F0" w:rsidDel="00D11213">
          <w:rPr>
            <w:rFonts w:ascii="Times New Roman" w:eastAsia="SimSun" w:hAnsi="Times New Roman" w:cs="Times New Roman" w:hint="eastAsia"/>
            <w:bCs/>
            <w:vertAlign w:val="superscript"/>
            <w:lang w:eastAsia="zh-CN"/>
          </w:rPr>
          <w:delText xml:space="preserve">-2 </w:delText>
        </w:r>
        <w:r w:rsidRPr="00AA16F0" w:rsidDel="00D11213">
          <w:rPr>
            <w:rFonts w:ascii="Times New Roman" w:eastAsia="SimSun" w:hAnsi="Times New Roman" w:cs="Times New Roman" w:hint="eastAsia"/>
            <w:bCs/>
            <w:lang w:eastAsia="zh-CN"/>
          </w:rPr>
          <w:delText xml:space="preserve">less </w:delText>
        </w:r>
        <w:r w:rsidR="00557D11" w:rsidDel="00D11213">
          <w:rPr>
            <w:rFonts w:ascii="Times New Roman" w:eastAsia="SimSun" w:hAnsi="Times New Roman" w:cs="Times New Roman"/>
            <w:bCs/>
            <w:lang w:eastAsia="zh-CN"/>
          </w:rPr>
          <w:delText>relative</w:delText>
        </w:r>
        <w:r w:rsidRPr="00AA16F0" w:rsidDel="00D11213">
          <w:rPr>
            <w:rFonts w:ascii="Times New Roman" w:eastAsia="SimSun" w:hAnsi="Times New Roman" w:cs="Times New Roman" w:hint="eastAsia"/>
            <w:bCs/>
            <w:lang w:eastAsia="zh-CN"/>
          </w:rPr>
          <w:delText xml:space="preserve"> to the value from year 420 to 450 in the SC run. </w:delText>
        </w:r>
      </w:del>
      <w:ins w:id="280" w:author="Jie ZHANG" w:date="2013-08-25T20:38:00Z">
        <w:r w:rsidR="00996A8E">
          <w:rPr>
            <w:rFonts w:ascii="Times New Roman" w:eastAsia="SimSun" w:hAnsi="Times New Roman" w:cs="Times New Roman" w:hint="eastAsia"/>
            <w:lang w:eastAsia="zh-CN"/>
          </w:rPr>
          <w:t>t</w:t>
        </w:r>
      </w:ins>
      <w:del w:id="281" w:author="Jie ZHANG" w:date="2013-08-25T20:38:00Z">
        <w:r w:rsidRPr="00AA16F0" w:rsidDel="00996A8E">
          <w:rPr>
            <w:rFonts w:ascii="Times New Roman" w:eastAsia="SimSun" w:hAnsi="Times New Roman" w:cs="Times New Roman" w:hint="eastAsia"/>
            <w:lang w:eastAsia="zh-CN"/>
          </w:rPr>
          <w:delText>T</w:delText>
        </w:r>
      </w:del>
      <w:r w:rsidRPr="00AA16F0">
        <w:rPr>
          <w:rFonts w:ascii="Times New Roman" w:eastAsia="SimSun" w:hAnsi="Times New Roman" w:cs="Times New Roman" w:hint="eastAsia"/>
          <w:bCs/>
          <w:lang w:eastAsia="zh-CN"/>
        </w:rPr>
        <w:t xml:space="preserve">he </w:t>
      </w:r>
      <w:del w:id="282" w:author="Jie ZHANG" w:date="2013-08-25T19:55:00Z">
        <w:r w:rsidRPr="00AA16F0" w:rsidDel="00D11213">
          <w:rPr>
            <w:rFonts w:ascii="Times New Roman" w:eastAsia="SimSun" w:hAnsi="Times New Roman" w:cs="Times New Roman" w:hint="eastAsia"/>
            <w:bCs/>
            <w:lang w:eastAsia="zh-CN"/>
          </w:rPr>
          <w:delText xml:space="preserve">decreased </w:delText>
        </w:r>
      </w:del>
      <w:r w:rsidRPr="00AA16F0">
        <w:rPr>
          <w:rFonts w:ascii="Times New Roman" w:eastAsia="SimSun" w:hAnsi="Times New Roman" w:cs="Times New Roman" w:hint="eastAsia"/>
          <w:bCs/>
          <w:lang w:eastAsia="zh-CN"/>
        </w:rPr>
        <w:t xml:space="preserve">net surface radiation income </w:t>
      </w:r>
      <w:ins w:id="283" w:author="Jie ZHANG" w:date="2013-08-25T19:55:00Z">
        <w:r w:rsidR="00D11213">
          <w:rPr>
            <w:rFonts w:ascii="Times New Roman" w:eastAsia="SimSun" w:hAnsi="Times New Roman" w:cs="Times New Roman" w:hint="eastAsia"/>
            <w:bCs/>
            <w:lang w:eastAsia="zh-CN"/>
          </w:rPr>
          <w:t xml:space="preserve">is </w:t>
        </w:r>
      </w:ins>
      <w:ins w:id="284" w:author="ZHANGM.H." w:date="2013-08-28T07:50:00Z">
        <w:r w:rsidR="003F23EB">
          <w:rPr>
            <w:rFonts w:ascii="Times New Roman" w:eastAsia="SimSun" w:hAnsi="Times New Roman" w:cs="Times New Roman"/>
            <w:bCs/>
            <w:lang w:eastAsia="zh-CN"/>
          </w:rPr>
          <w:t xml:space="preserve">also </w:t>
        </w:r>
      </w:ins>
      <w:ins w:id="285" w:author="Jie ZHANG" w:date="2013-08-25T19:55:00Z">
        <w:r w:rsidR="00D11213">
          <w:rPr>
            <w:rFonts w:ascii="Times New Roman" w:eastAsia="SimSun" w:hAnsi="Times New Roman" w:cs="Times New Roman" w:hint="eastAsia"/>
            <w:bCs/>
            <w:lang w:eastAsia="zh-CN"/>
          </w:rPr>
          <w:t xml:space="preserve">decreased by about </w:t>
        </w:r>
      </w:ins>
      <w:del w:id="286" w:author="Jie ZHANG" w:date="2013-08-25T19:55:00Z">
        <w:r w:rsidRPr="00AA16F0" w:rsidDel="00D11213">
          <w:rPr>
            <w:rFonts w:ascii="Times New Roman" w:eastAsia="SimSun" w:hAnsi="Times New Roman" w:cs="Times New Roman" w:hint="eastAsia"/>
            <w:bCs/>
            <w:lang w:eastAsia="zh-CN"/>
          </w:rPr>
          <w:delText>(</w:delText>
        </w:r>
      </w:del>
      <w:r w:rsidRPr="00AA16F0">
        <w:rPr>
          <w:rFonts w:ascii="Times New Roman" w:eastAsia="SimSun" w:hAnsi="Times New Roman" w:cs="Times New Roman" w:hint="eastAsia"/>
          <w:bCs/>
          <w:lang w:eastAsia="zh-CN"/>
        </w:rPr>
        <w:t>-0.18W m</w:t>
      </w:r>
      <w:r w:rsidRPr="00AA16F0">
        <w:rPr>
          <w:rFonts w:ascii="Times New Roman" w:eastAsia="SimSun" w:hAnsi="Times New Roman" w:cs="Times New Roman" w:hint="eastAsia"/>
          <w:bCs/>
          <w:vertAlign w:val="superscript"/>
          <w:lang w:eastAsia="zh-CN"/>
        </w:rPr>
        <w:t>-2</w:t>
      </w:r>
      <w:del w:id="287" w:author="Jie ZHANG" w:date="2013-08-25T19:55:00Z">
        <w:r w:rsidRPr="00AA16F0" w:rsidDel="00D11213">
          <w:rPr>
            <w:rFonts w:ascii="Times New Roman" w:eastAsia="SimSun" w:hAnsi="Times New Roman" w:cs="Times New Roman" w:hint="eastAsia"/>
            <w:bCs/>
            <w:lang w:eastAsia="zh-CN"/>
          </w:rPr>
          <w:delText>)</w:delText>
        </w:r>
      </w:del>
      <w:ins w:id="288" w:author="Jie ZHANG" w:date="2013-08-25T19:56:00Z">
        <w:del w:id="289" w:author="ZHANGM.H." w:date="2013-08-28T07:51:00Z">
          <w:r w:rsidR="00D11213" w:rsidDel="003F23EB">
            <w:rPr>
              <w:rFonts w:ascii="Times New Roman" w:eastAsia="SimSun" w:hAnsi="Times New Roman" w:cs="Times New Roman" w:hint="eastAsia"/>
              <w:bCs/>
              <w:lang w:eastAsia="zh-CN"/>
            </w:rPr>
            <w:delText>.</w:delText>
          </w:r>
        </w:del>
      </w:ins>
      <w:del w:id="290" w:author="ZHANGM.H." w:date="2013-08-28T07:51:00Z">
        <w:r w:rsidRPr="00AA16F0" w:rsidDel="003F23EB">
          <w:rPr>
            <w:rFonts w:ascii="Times New Roman" w:eastAsia="SimSun" w:hAnsi="Times New Roman" w:cs="Times New Roman" w:hint="eastAsia"/>
            <w:bCs/>
            <w:lang w:eastAsia="zh-CN"/>
          </w:rPr>
          <w:delText>,</w:delText>
        </w:r>
      </w:del>
      <w:ins w:id="291" w:author="ZHANGM.H." w:date="2013-08-28T07:51:00Z">
        <w:r w:rsidR="003F23EB">
          <w:rPr>
            <w:rFonts w:ascii="Times New Roman" w:eastAsia="SimSun" w:hAnsi="Times New Roman" w:cs="Times New Roman"/>
            <w:bCs/>
            <w:lang w:eastAsia="zh-CN"/>
          </w:rPr>
          <w:t xml:space="preserve">, likely due to surface </w:t>
        </w:r>
        <w:r w:rsidR="003F23EB">
          <w:rPr>
            <w:rFonts w:ascii="Times New Roman" w:eastAsia="SimSun" w:hAnsi="Times New Roman" w:cs="Times New Roman"/>
            <w:bCs/>
            <w:lang w:eastAsia="zh-CN"/>
          </w:rPr>
          <w:lastRenderedPageBreak/>
          <w:t xml:space="preserve">albedo feedback. </w:t>
        </w:r>
      </w:ins>
      <w:r w:rsidRPr="00AA16F0">
        <w:rPr>
          <w:rFonts w:ascii="Times New Roman" w:eastAsia="SimSun" w:hAnsi="Times New Roman" w:cs="Times New Roman" w:hint="eastAsia"/>
          <w:bCs/>
          <w:lang w:eastAsia="zh-CN"/>
        </w:rPr>
        <w:t xml:space="preserve"> </w:t>
      </w:r>
      <w:ins w:id="292" w:author="Jie ZHANG" w:date="2013-08-25T20:39:00Z">
        <w:del w:id="293" w:author="ZHANGM.H." w:date="2013-08-28T07:51:00Z">
          <w:r w:rsidR="00996A8E" w:rsidDel="003F23EB">
            <w:rPr>
              <w:rFonts w:ascii="Times New Roman" w:eastAsia="SimSun" w:hAnsi="Times New Roman" w:cs="Times New Roman" w:hint="eastAsia"/>
              <w:bCs/>
              <w:lang w:eastAsia="zh-CN"/>
            </w:rPr>
            <w:delText xml:space="preserve">The surface radiation can be absorbed by water and the intensity of shortwave radiation decreases exponentially with depth. </w:delText>
          </w:r>
        </w:del>
      </w:ins>
      <w:ins w:id="294" w:author="Jie ZHANG" w:date="2013-08-25T19:58:00Z">
        <w:del w:id="295" w:author="ZHANGM.H." w:date="2013-08-28T07:51:00Z">
          <w:r w:rsidR="00D11213" w:rsidDel="003F23EB">
            <w:rPr>
              <w:rFonts w:ascii="Times New Roman" w:eastAsia="SimSun" w:hAnsi="Times New Roman" w:cs="Times New Roman" w:hint="eastAsia"/>
              <w:bCs/>
              <w:lang w:eastAsia="zh-CN"/>
            </w:rPr>
            <w:delText>In accompany with the thinner mixed layer</w:delText>
          </w:r>
        </w:del>
      </w:ins>
      <w:ins w:id="296" w:author="Jie ZHANG" w:date="2013-08-25T19:59:00Z">
        <w:del w:id="297" w:author="ZHANGM.H." w:date="2013-08-28T07:51:00Z">
          <w:r w:rsidR="00D11213" w:rsidDel="003F23EB">
            <w:rPr>
              <w:rFonts w:ascii="Times New Roman" w:eastAsia="SimSun" w:hAnsi="Times New Roman" w:cs="Times New Roman" w:hint="eastAsia"/>
              <w:bCs/>
              <w:lang w:eastAsia="zh-CN"/>
            </w:rPr>
            <w:delText xml:space="preserve">, </w:delText>
          </w:r>
        </w:del>
      </w:ins>
      <w:ins w:id="298" w:author="Jie ZHANG" w:date="2013-08-25T20:40:00Z">
        <w:del w:id="299" w:author="ZHANGM.H." w:date="2013-08-28T07:51:00Z">
          <w:r w:rsidR="00C32CDD" w:rsidDel="003F23EB">
            <w:rPr>
              <w:rFonts w:ascii="Times New Roman" w:eastAsia="SimSun" w:hAnsi="Times New Roman" w:cs="Times New Roman" w:hint="eastAsia"/>
              <w:bCs/>
              <w:lang w:eastAsia="zh-CN"/>
            </w:rPr>
            <w:delText xml:space="preserve">the impact of surface radiation weakening </w:delText>
          </w:r>
        </w:del>
      </w:ins>
      <w:ins w:id="300" w:author="Jie ZHANG" w:date="2013-08-25T20:42:00Z">
        <w:del w:id="301" w:author="ZHANGM.H." w:date="2013-08-28T07:51:00Z">
          <w:r w:rsidR="00C32CDD" w:rsidDel="003F23EB">
            <w:rPr>
              <w:rFonts w:ascii="Times New Roman" w:eastAsia="SimSun" w:hAnsi="Times New Roman" w:cs="Times New Roman" w:hint="eastAsia"/>
              <w:bCs/>
              <w:lang w:eastAsia="zh-CN"/>
            </w:rPr>
            <w:delText xml:space="preserve">is amplified and </w:delText>
          </w:r>
        </w:del>
      </w:ins>
      <w:ins w:id="302" w:author="Jie ZHANG" w:date="2013-08-25T20:43:00Z">
        <w:del w:id="303" w:author="ZHANGM.H." w:date="2013-08-28T07:51:00Z">
          <w:r w:rsidR="00C32CDD" w:rsidDel="003F23EB">
            <w:rPr>
              <w:rFonts w:ascii="Times New Roman" w:eastAsia="SimSun" w:hAnsi="Times New Roman" w:cs="Times New Roman" w:hint="eastAsia"/>
              <w:bCs/>
              <w:lang w:eastAsia="zh-CN"/>
            </w:rPr>
            <w:delText xml:space="preserve">dominates the </w:delText>
          </w:r>
        </w:del>
      </w:ins>
      <w:ins w:id="304" w:author="Jie ZHANG" w:date="2013-08-25T20:44:00Z">
        <w:del w:id="305" w:author="ZHANGM.H." w:date="2013-08-28T07:51:00Z">
          <w:r w:rsidR="00C32CDD" w:rsidDel="003F23EB">
            <w:rPr>
              <w:rFonts w:ascii="Times New Roman" w:eastAsia="SimSun" w:hAnsi="Times New Roman" w:cs="Times New Roman" w:hint="eastAsia"/>
              <w:bCs/>
              <w:lang w:eastAsia="zh-CN"/>
            </w:rPr>
            <w:delText>surface cooling.</w:delText>
          </w:r>
        </w:del>
      </w:ins>
      <w:ins w:id="306" w:author="ZHANGM.H." w:date="2013-08-28T07:51:00Z">
        <w:r w:rsidR="003F23EB">
          <w:rPr>
            <w:rFonts w:ascii="Times New Roman" w:eastAsia="SimSun" w:hAnsi="Times New Roman" w:cs="Times New Roman"/>
            <w:bCs/>
            <w:lang w:eastAsia="zh-CN"/>
          </w:rPr>
          <w:t xml:space="preserve"> </w:t>
        </w:r>
      </w:ins>
      <w:ins w:id="307" w:author="Jie ZHANG" w:date="2013-08-25T20:43:00Z">
        <w:r w:rsidR="00C32CDD">
          <w:rPr>
            <w:rFonts w:ascii="Times New Roman" w:eastAsia="SimSun" w:hAnsi="Times New Roman" w:cs="Times New Roman" w:hint="eastAsia"/>
            <w:bCs/>
            <w:lang w:eastAsia="zh-CN"/>
          </w:rPr>
          <w:t xml:space="preserve"> </w:t>
        </w:r>
      </w:ins>
      <w:ins w:id="308" w:author="Jie ZHANG" w:date="2013-08-25T20:44:00Z">
        <w:r w:rsidR="00C32CDD">
          <w:rPr>
            <w:rFonts w:ascii="Times New Roman" w:eastAsia="SimSun" w:hAnsi="Times New Roman" w:cs="Times New Roman" w:hint="eastAsia"/>
            <w:bCs/>
            <w:lang w:eastAsia="zh-CN"/>
          </w:rPr>
          <w:t>E</w:t>
        </w:r>
      </w:ins>
      <w:ins w:id="309" w:author="Jie ZHANG" w:date="2013-08-25T20:46:00Z">
        <w:r w:rsidR="00C32CDD">
          <w:rPr>
            <w:rFonts w:ascii="Times New Roman" w:eastAsia="SimSun" w:hAnsi="Times New Roman" w:cs="Times New Roman" w:hint="eastAsia"/>
            <w:bCs/>
            <w:lang w:eastAsia="zh-CN"/>
          </w:rPr>
          <w:t xml:space="preserve">volution of the net surface radiation is highly correlated with the surface temperature </w:t>
        </w:r>
        <w:del w:id="310" w:author="ZHANGM.H." w:date="2013-08-28T07:51:00Z">
          <w:r w:rsidR="00C32CDD" w:rsidDel="003F23EB">
            <w:rPr>
              <w:rFonts w:ascii="Times New Roman" w:eastAsia="SimSun" w:hAnsi="Times New Roman" w:cs="Times New Roman" w:hint="eastAsia"/>
              <w:bCs/>
              <w:lang w:eastAsia="zh-CN"/>
            </w:rPr>
            <w:delText xml:space="preserve">(Figure 4a) </w:delText>
          </w:r>
        </w:del>
        <w:r w:rsidR="00C32CDD">
          <w:rPr>
            <w:rFonts w:ascii="Times New Roman" w:eastAsia="SimSun" w:hAnsi="Times New Roman" w:cs="Times New Roman" w:hint="eastAsia"/>
            <w:bCs/>
            <w:lang w:eastAsia="zh-CN"/>
          </w:rPr>
          <w:t xml:space="preserve">with correlation coefficient of </w:t>
        </w:r>
      </w:ins>
      <w:ins w:id="311" w:author="Jie ZHANG" w:date="2013-08-25T20:53:00Z">
        <w:r w:rsidR="002E5E85">
          <w:rPr>
            <w:rFonts w:ascii="Times New Roman" w:eastAsia="SimSun" w:hAnsi="Times New Roman" w:cs="Times New Roman" w:hint="eastAsia"/>
            <w:bCs/>
            <w:lang w:eastAsia="zh-CN"/>
          </w:rPr>
          <w:t xml:space="preserve">0.52, </w:t>
        </w:r>
      </w:ins>
      <w:ins w:id="312" w:author="Jie ZHANG" w:date="2013-08-25T20:54:00Z">
        <w:r w:rsidR="002E5E85">
          <w:rPr>
            <w:rFonts w:ascii="Times New Roman" w:eastAsia="SimSun" w:hAnsi="Times New Roman" w:cs="Times New Roman" w:hint="eastAsia"/>
            <w:bCs/>
            <w:lang w:eastAsia="zh-CN"/>
          </w:rPr>
          <w:t>significant at the 1% level</w:t>
        </w:r>
      </w:ins>
      <w:ins w:id="313" w:author="Jie ZHANG" w:date="2013-08-25T20:58:00Z">
        <w:r w:rsidR="00C61135" w:rsidRPr="00C61135">
          <w:rPr>
            <w:rFonts w:ascii="Times New Roman" w:eastAsia="SimSun" w:hAnsi="Times New Roman" w:cs="Times New Roman" w:hint="eastAsia"/>
            <w:bCs/>
            <w:lang w:eastAsia="zh-CN"/>
          </w:rPr>
          <w:t xml:space="preserve"> </w:t>
        </w:r>
        <w:r w:rsidR="00C61135" w:rsidRPr="00AA16F0">
          <w:rPr>
            <w:rFonts w:ascii="Times New Roman" w:eastAsia="SimSun" w:hAnsi="Times New Roman" w:cs="Times New Roman" w:hint="eastAsia"/>
            <w:bCs/>
            <w:lang w:eastAsia="zh-CN"/>
          </w:rPr>
          <w:t>using student</w:t>
        </w:r>
        <w:r w:rsidR="00C61135" w:rsidRPr="00AA16F0">
          <w:rPr>
            <w:rFonts w:ascii="Times New Roman" w:eastAsia="SimSun" w:hAnsi="Times New Roman" w:cs="Times New Roman"/>
            <w:bCs/>
            <w:lang w:eastAsia="zh-CN"/>
          </w:rPr>
          <w:t>’</w:t>
        </w:r>
        <w:r w:rsidR="00C61135" w:rsidRPr="00AA16F0">
          <w:rPr>
            <w:rFonts w:ascii="Times New Roman" w:eastAsia="SimSun" w:hAnsi="Times New Roman" w:cs="Times New Roman" w:hint="eastAsia"/>
            <w:bCs/>
            <w:lang w:eastAsia="zh-CN"/>
          </w:rPr>
          <w:t xml:space="preserve">s </w:t>
        </w:r>
        <w:r w:rsidR="00C61135" w:rsidRPr="00AA16F0">
          <w:rPr>
            <w:rFonts w:ascii="Times New Roman" w:eastAsia="SimSun" w:hAnsi="Times New Roman" w:cs="Times New Roman" w:hint="eastAsia"/>
            <w:b/>
            <w:bCs/>
            <w:i/>
            <w:lang w:eastAsia="zh-CN"/>
          </w:rPr>
          <w:t>t</w:t>
        </w:r>
        <w:r w:rsidR="00C61135" w:rsidRPr="00AA16F0">
          <w:rPr>
            <w:rFonts w:ascii="Times New Roman" w:eastAsia="SimSun" w:hAnsi="Times New Roman" w:cs="Times New Roman" w:hint="eastAsia"/>
            <w:bCs/>
            <w:lang w:eastAsia="zh-CN"/>
          </w:rPr>
          <w:t xml:space="preserve"> test</w:t>
        </w:r>
      </w:ins>
      <w:ins w:id="314" w:author="Jie ZHANG" w:date="2013-08-25T20:54:00Z">
        <w:r w:rsidR="002E5E85">
          <w:rPr>
            <w:rFonts w:ascii="Times New Roman" w:eastAsia="SimSun" w:hAnsi="Times New Roman" w:cs="Times New Roman" w:hint="eastAsia"/>
            <w:bCs/>
            <w:lang w:eastAsia="zh-CN"/>
          </w:rPr>
          <w:t xml:space="preserve">. </w:t>
        </w:r>
      </w:ins>
      <w:ins w:id="315" w:author="Jie ZHANG" w:date="2013-08-25T19:57:00Z">
        <w:r w:rsidR="00D11213" w:rsidRPr="00AA16F0">
          <w:rPr>
            <w:rFonts w:ascii="Times New Roman" w:eastAsia="SimSun" w:hAnsi="Times New Roman" w:cs="Times New Roman" w:hint="eastAsia"/>
            <w:bCs/>
            <w:lang w:eastAsia="zh-CN"/>
          </w:rPr>
          <w:t xml:space="preserve">The recovering of net downward surface radiation around year 480 to 510 is </w:t>
        </w:r>
        <w:del w:id="316" w:author="ZHANGM.H." w:date="2013-08-28T07:52:00Z">
          <w:r w:rsidR="00D11213" w:rsidRPr="00AA16F0" w:rsidDel="003F23EB">
            <w:rPr>
              <w:rFonts w:ascii="Times New Roman" w:eastAsia="SimSun" w:hAnsi="Times New Roman" w:cs="Times New Roman" w:hint="eastAsia"/>
              <w:bCs/>
              <w:lang w:eastAsia="zh-CN"/>
            </w:rPr>
            <w:delText>responsible for</w:delText>
          </w:r>
        </w:del>
      </w:ins>
      <w:ins w:id="317" w:author="ZHANGM.H." w:date="2013-08-28T07:52:00Z">
        <w:r w:rsidR="003F23EB">
          <w:rPr>
            <w:rFonts w:ascii="Times New Roman" w:eastAsia="SimSun" w:hAnsi="Times New Roman" w:cs="Times New Roman"/>
            <w:bCs/>
            <w:lang w:eastAsia="zh-CN"/>
          </w:rPr>
          <w:t>associated with</w:t>
        </w:r>
      </w:ins>
      <w:ins w:id="318" w:author="Jie ZHANG" w:date="2013-08-25T19:57:00Z">
        <w:r w:rsidR="00D11213" w:rsidRPr="00AA16F0">
          <w:rPr>
            <w:rFonts w:ascii="Times New Roman" w:eastAsia="SimSun" w:hAnsi="Times New Roman" w:cs="Times New Roman" w:hint="eastAsia"/>
            <w:bCs/>
            <w:lang w:eastAsia="zh-CN"/>
          </w:rPr>
          <w:t xml:space="preserve"> the rebounding surface temperature during the adjustment period. </w:t>
        </w:r>
      </w:ins>
      <w:ins w:id="319" w:author="Jie ZHANG" w:date="2013-08-25T21:03:00Z">
        <w:r w:rsidR="00C4177D">
          <w:rPr>
            <w:rFonts w:ascii="Times New Roman" w:eastAsia="SimSun" w:hAnsi="Times New Roman" w:cs="Times New Roman" w:hint="eastAsia"/>
            <w:bCs/>
            <w:lang w:eastAsia="zh-CN"/>
          </w:rPr>
          <w:t xml:space="preserve">As climate response to the surface cooling, </w:t>
        </w:r>
      </w:ins>
      <w:del w:id="320" w:author="Jie ZHANG" w:date="2013-08-25T21:04:00Z">
        <w:r w:rsidRPr="00AA16F0" w:rsidDel="00C4177D">
          <w:rPr>
            <w:rFonts w:ascii="Times New Roman" w:eastAsia="SimSun" w:hAnsi="Times New Roman" w:cs="Times New Roman" w:hint="eastAsia"/>
            <w:bCs/>
            <w:lang w:eastAsia="zh-CN"/>
          </w:rPr>
          <w:delText xml:space="preserve">the intensified upward surface sensible heat flux (0.17 </w:delText>
        </w:r>
        <w:bookmarkStart w:id="321" w:name="OLE_LINK1"/>
        <w:bookmarkStart w:id="322" w:name="OLE_LINK2"/>
        <w:r w:rsidRPr="00AA16F0" w:rsidDel="00C4177D">
          <w:rPr>
            <w:rFonts w:ascii="Times New Roman" w:eastAsia="SimSun" w:hAnsi="Times New Roman" w:cs="Times New Roman" w:hint="eastAsia"/>
            <w:bCs/>
            <w:lang w:eastAsia="zh-CN"/>
          </w:rPr>
          <w:delText>W m</w:delText>
        </w:r>
        <w:r w:rsidRPr="00AA16F0" w:rsidDel="00C4177D">
          <w:rPr>
            <w:rFonts w:ascii="Times New Roman" w:eastAsia="SimSun" w:hAnsi="Times New Roman" w:cs="Times New Roman" w:hint="eastAsia"/>
            <w:bCs/>
            <w:vertAlign w:val="superscript"/>
            <w:lang w:eastAsia="zh-CN"/>
          </w:rPr>
          <w:delText>-2</w:delText>
        </w:r>
        <w:bookmarkEnd w:id="321"/>
        <w:bookmarkEnd w:id="322"/>
        <w:r w:rsidRPr="00AA16F0" w:rsidDel="00C4177D">
          <w:rPr>
            <w:rFonts w:ascii="Times New Roman" w:eastAsia="SimSun" w:hAnsi="Times New Roman" w:cs="Times New Roman" w:hint="eastAsia"/>
            <w:bCs/>
            <w:lang w:eastAsia="zh-CN"/>
          </w:rPr>
          <w:delText>) and especially the downward solar penetration at the bottom of the mixed layer (0.87 W m</w:delText>
        </w:r>
        <w:r w:rsidRPr="00AA16F0" w:rsidDel="00C4177D">
          <w:rPr>
            <w:rFonts w:ascii="Times New Roman" w:eastAsia="SimSun" w:hAnsi="Times New Roman" w:cs="Times New Roman" w:hint="eastAsia"/>
            <w:bCs/>
            <w:vertAlign w:val="superscript"/>
            <w:lang w:eastAsia="zh-CN"/>
          </w:rPr>
          <w:delText>-2</w:delText>
        </w:r>
        <w:r w:rsidRPr="00AA16F0" w:rsidDel="00C4177D">
          <w:rPr>
            <w:rFonts w:ascii="Times New Roman" w:eastAsia="SimSun" w:hAnsi="Times New Roman" w:cs="Times New Roman" w:hint="eastAsia"/>
            <w:bCs/>
            <w:lang w:eastAsia="zh-CN"/>
          </w:rPr>
          <w:delText>) all show positive contributions to the surface cooling</w:delText>
        </w:r>
        <w:r w:rsidDel="00C4177D">
          <w:rPr>
            <w:rFonts w:ascii="Times New Roman" w:eastAsia="SimSun" w:hAnsi="Times New Roman" w:cs="Times New Roman"/>
            <w:bCs/>
            <w:lang w:eastAsia="zh-CN"/>
          </w:rPr>
          <w:delText xml:space="preserve"> (Figure 7)</w:delText>
        </w:r>
        <w:r w:rsidRPr="00AA16F0" w:rsidDel="00C4177D">
          <w:rPr>
            <w:rFonts w:ascii="Times New Roman" w:eastAsia="SimSun" w:hAnsi="Times New Roman" w:cs="Times New Roman" w:hint="eastAsia"/>
            <w:bCs/>
            <w:lang w:eastAsia="zh-CN"/>
          </w:rPr>
          <w:delText xml:space="preserve">. </w:delText>
        </w:r>
      </w:del>
      <w:del w:id="323" w:author="Jie ZHANG" w:date="2013-08-25T19:57:00Z">
        <w:r w:rsidRPr="00AA16F0" w:rsidDel="00D11213">
          <w:rPr>
            <w:rFonts w:ascii="Times New Roman" w:eastAsia="SimSun" w:hAnsi="Times New Roman" w:cs="Times New Roman" w:hint="eastAsia"/>
            <w:bCs/>
            <w:lang w:eastAsia="zh-CN"/>
          </w:rPr>
          <w:delText xml:space="preserve">The recovering of net downward surface radiation (Figure 7a) around year 480 to 510 is partly responsible for the rebounding surface temperature during the adjustment period (Figure 4a). </w:delText>
        </w:r>
      </w:del>
      <w:del w:id="324" w:author="Jie ZHANG" w:date="2013-08-25T21:04:00Z">
        <w:r w:rsidRPr="00AA16F0" w:rsidDel="00C4177D">
          <w:rPr>
            <w:rFonts w:ascii="Times New Roman" w:eastAsia="SimSun" w:hAnsi="Times New Roman" w:cs="Times New Roman" w:hint="eastAsia"/>
            <w:bCs/>
            <w:lang w:eastAsia="zh-CN"/>
          </w:rPr>
          <w:delText>T</w:delText>
        </w:r>
      </w:del>
      <w:ins w:id="325" w:author="Jie ZHANG" w:date="2013-08-25T21:04:00Z">
        <w:r w:rsidR="00C4177D">
          <w:rPr>
            <w:rFonts w:ascii="Times New Roman" w:eastAsia="SimSun" w:hAnsi="Times New Roman" w:cs="Times New Roman" w:hint="eastAsia"/>
            <w:bCs/>
            <w:lang w:eastAsia="zh-CN"/>
          </w:rPr>
          <w:t>t</w:t>
        </w:r>
      </w:ins>
      <w:r w:rsidRPr="00AA16F0">
        <w:rPr>
          <w:rFonts w:ascii="Times New Roman" w:eastAsia="SimSun" w:hAnsi="Times New Roman" w:cs="Times New Roman" w:hint="eastAsia"/>
          <w:bCs/>
          <w:lang w:eastAsia="zh-CN"/>
        </w:rPr>
        <w:t xml:space="preserve">he upward surface latent heat flux (Figure </w:t>
      </w:r>
      <w:del w:id="326" w:author="Jie ZHANG" w:date="2013-08-25T21:04:00Z">
        <w:r w:rsidRPr="00AA16F0" w:rsidDel="00C4177D">
          <w:rPr>
            <w:rFonts w:ascii="Times New Roman" w:eastAsia="SimSun" w:hAnsi="Times New Roman" w:cs="Times New Roman" w:hint="eastAsia"/>
            <w:bCs/>
            <w:lang w:eastAsia="zh-CN"/>
          </w:rPr>
          <w:delText>7b</w:delText>
        </w:r>
      </w:del>
      <w:ins w:id="327" w:author="Jie ZHANG" w:date="2013-08-25T21:04:00Z">
        <w:r w:rsidR="00C4177D">
          <w:rPr>
            <w:rFonts w:ascii="Times New Roman" w:eastAsia="SimSun" w:hAnsi="Times New Roman" w:cs="Times New Roman" w:hint="eastAsia"/>
            <w:bCs/>
            <w:lang w:eastAsia="zh-CN"/>
          </w:rPr>
          <w:t>6</w:t>
        </w:r>
        <w:r w:rsidR="00C4177D" w:rsidRPr="00AA16F0">
          <w:rPr>
            <w:rFonts w:ascii="Times New Roman" w:eastAsia="SimSun" w:hAnsi="Times New Roman" w:cs="Times New Roman" w:hint="eastAsia"/>
            <w:bCs/>
            <w:lang w:eastAsia="zh-CN"/>
          </w:rPr>
          <w:t>b</w:t>
        </w:r>
      </w:ins>
      <w:r w:rsidRPr="00AA16F0">
        <w:rPr>
          <w:rFonts w:ascii="Times New Roman" w:eastAsia="SimSun" w:hAnsi="Times New Roman" w:cs="Times New Roman" w:hint="eastAsia"/>
          <w:bCs/>
          <w:lang w:eastAsia="zh-CN"/>
        </w:rPr>
        <w:t xml:space="preserve">) is </w:t>
      </w:r>
      <w:ins w:id="328" w:author="ZHANGM.H." w:date="2013-08-28T07:52:00Z">
        <w:r w:rsidR="003F23EB">
          <w:rPr>
            <w:rFonts w:ascii="Times New Roman" w:eastAsia="SimSun" w:hAnsi="Times New Roman" w:cs="Times New Roman"/>
            <w:bCs/>
            <w:lang w:eastAsia="zh-CN"/>
          </w:rPr>
          <w:t>reduced and is</w:t>
        </w:r>
      </w:ins>
      <w:ins w:id="329" w:author="ZHANGM.H." w:date="2013-08-28T07:53:00Z">
        <w:r w:rsidR="003F23EB">
          <w:rPr>
            <w:rFonts w:ascii="Times New Roman" w:eastAsia="SimSun" w:hAnsi="Times New Roman" w:cs="Times New Roman"/>
            <w:bCs/>
            <w:lang w:eastAsia="zh-CN"/>
          </w:rPr>
          <w:t xml:space="preserve"> </w:t>
        </w:r>
      </w:ins>
      <w:del w:id="330" w:author="Jie ZHANG" w:date="2013-08-25T21:04:00Z">
        <w:r w:rsidRPr="00AA16F0" w:rsidDel="00C4177D">
          <w:rPr>
            <w:rFonts w:ascii="Times New Roman" w:eastAsia="SimSun" w:hAnsi="Times New Roman" w:cs="Times New Roman" w:hint="eastAsia"/>
            <w:bCs/>
            <w:lang w:eastAsia="zh-CN"/>
          </w:rPr>
          <w:delText xml:space="preserve">highly </w:delText>
        </w:r>
      </w:del>
      <w:ins w:id="331" w:author="Jie ZHANG" w:date="2013-08-25T21:04:00Z">
        <w:r w:rsidR="00C4177D">
          <w:rPr>
            <w:rFonts w:ascii="Times New Roman" w:eastAsia="SimSun" w:hAnsi="Times New Roman" w:cs="Times New Roman" w:hint="eastAsia"/>
            <w:bCs/>
            <w:lang w:eastAsia="zh-CN"/>
          </w:rPr>
          <w:t>significantly</w:t>
        </w:r>
        <w:r w:rsidR="00C4177D" w:rsidRPr="00AA16F0">
          <w:rPr>
            <w:rFonts w:ascii="Times New Roman" w:eastAsia="SimSun" w:hAnsi="Times New Roman" w:cs="Times New Roman" w:hint="eastAsia"/>
            <w:bCs/>
            <w:lang w:eastAsia="zh-CN"/>
          </w:rPr>
          <w:t xml:space="preserve"> </w:t>
        </w:r>
      </w:ins>
      <w:r w:rsidRPr="00AA16F0">
        <w:rPr>
          <w:rFonts w:ascii="Times New Roman" w:eastAsia="SimSun" w:hAnsi="Times New Roman" w:cs="Times New Roman" w:hint="eastAsia"/>
          <w:bCs/>
          <w:lang w:eastAsia="zh-CN"/>
        </w:rPr>
        <w:t>correlated with the downward net surface radiation with correlation coefficient of 0.55</w:t>
      </w:r>
      <w:del w:id="332" w:author="ZHANGM.H." w:date="2013-08-28T07:57:00Z">
        <w:r w:rsidRPr="00AA16F0" w:rsidDel="003F23EB">
          <w:rPr>
            <w:rFonts w:ascii="Times New Roman" w:eastAsia="SimSun" w:hAnsi="Times New Roman" w:cs="Times New Roman" w:hint="eastAsia"/>
            <w:bCs/>
            <w:lang w:eastAsia="zh-CN"/>
          </w:rPr>
          <w:delText>,</w:delText>
        </w:r>
      </w:del>
      <w:ins w:id="333" w:author="ZHANGM.H." w:date="2013-08-28T07:57:00Z">
        <w:r w:rsidR="003F23EB">
          <w:rPr>
            <w:rFonts w:ascii="Times New Roman" w:eastAsia="SimSun" w:hAnsi="Times New Roman" w:cs="Times New Roman"/>
            <w:bCs/>
            <w:lang w:eastAsia="zh-CN"/>
          </w:rPr>
          <w:t>.</w:t>
        </w:r>
      </w:ins>
      <w:del w:id="334" w:author="Jie ZHANG" w:date="2013-08-25T21:04:00Z">
        <w:r w:rsidRPr="00AA16F0" w:rsidDel="00C4177D">
          <w:rPr>
            <w:rFonts w:ascii="Times New Roman" w:eastAsia="SimSun" w:hAnsi="Times New Roman" w:cs="Times New Roman" w:hint="eastAsia"/>
            <w:bCs/>
            <w:lang w:eastAsia="zh-CN"/>
          </w:rPr>
          <w:delText xml:space="preserve"> significant at the 1% significant level </w:delText>
        </w:r>
        <w:bookmarkStart w:id="335" w:name="OLE_LINK135"/>
        <w:bookmarkStart w:id="336" w:name="OLE_LINK136"/>
        <w:r w:rsidRPr="00AA16F0" w:rsidDel="00C4177D">
          <w:rPr>
            <w:rFonts w:ascii="Times New Roman" w:eastAsia="SimSun" w:hAnsi="Times New Roman" w:cs="Times New Roman" w:hint="eastAsia"/>
            <w:bCs/>
            <w:lang w:eastAsia="zh-CN"/>
          </w:rPr>
          <w:delText>using student</w:delText>
        </w:r>
        <w:r w:rsidRPr="00AA16F0" w:rsidDel="00C4177D">
          <w:rPr>
            <w:rFonts w:ascii="Times New Roman" w:eastAsia="SimSun" w:hAnsi="Times New Roman" w:cs="Times New Roman"/>
            <w:bCs/>
            <w:lang w:eastAsia="zh-CN"/>
          </w:rPr>
          <w:delText>’</w:delText>
        </w:r>
        <w:r w:rsidRPr="00AA16F0" w:rsidDel="00C4177D">
          <w:rPr>
            <w:rFonts w:ascii="Times New Roman" w:eastAsia="SimSun" w:hAnsi="Times New Roman" w:cs="Times New Roman" w:hint="eastAsia"/>
            <w:bCs/>
            <w:lang w:eastAsia="zh-CN"/>
          </w:rPr>
          <w:delText xml:space="preserve">s </w:delText>
        </w:r>
        <w:r w:rsidRPr="00AA16F0" w:rsidDel="00C4177D">
          <w:rPr>
            <w:rFonts w:ascii="Times New Roman" w:eastAsia="SimSun" w:hAnsi="Times New Roman" w:cs="Times New Roman" w:hint="eastAsia"/>
            <w:b/>
            <w:bCs/>
            <w:i/>
            <w:lang w:eastAsia="zh-CN"/>
          </w:rPr>
          <w:delText>t</w:delText>
        </w:r>
        <w:r w:rsidRPr="00AA16F0" w:rsidDel="00C4177D">
          <w:rPr>
            <w:rFonts w:ascii="Times New Roman" w:eastAsia="SimSun" w:hAnsi="Times New Roman" w:cs="Times New Roman" w:hint="eastAsia"/>
            <w:bCs/>
            <w:lang w:eastAsia="zh-CN"/>
          </w:rPr>
          <w:delText xml:space="preserve"> test</w:delText>
        </w:r>
      </w:del>
      <w:bookmarkEnd w:id="335"/>
      <w:bookmarkEnd w:id="336"/>
      <w:r w:rsidRPr="00AA16F0">
        <w:rPr>
          <w:rFonts w:ascii="Times New Roman" w:eastAsia="SimSun" w:hAnsi="Times New Roman" w:cs="Times New Roman" w:hint="eastAsia"/>
          <w:bCs/>
          <w:lang w:eastAsia="zh-CN"/>
        </w:rPr>
        <w:t xml:space="preserve">. </w:t>
      </w:r>
      <w:del w:id="337" w:author="ZHANGM.H." w:date="2013-08-28T07:54:00Z">
        <w:r w:rsidRPr="00AA16F0" w:rsidDel="003F23EB">
          <w:rPr>
            <w:rFonts w:ascii="Times New Roman" w:eastAsia="SimSun" w:hAnsi="Times New Roman" w:cs="Times New Roman" w:hint="eastAsia"/>
            <w:bCs/>
            <w:lang w:eastAsia="zh-CN"/>
          </w:rPr>
          <w:delText xml:space="preserve">The weakened surface latent heat flux release is responsible for the cooling air near the surface (blue dashed line in Figure 4a). </w:delText>
        </w:r>
      </w:del>
      <w:ins w:id="338" w:author="ZHANGM.H." w:date="2013-08-28T07:54:00Z">
        <w:r w:rsidR="003F23EB">
          <w:rPr>
            <w:rFonts w:ascii="Times New Roman" w:eastAsia="SimSun" w:hAnsi="Times New Roman" w:cs="Times New Roman"/>
            <w:bCs/>
            <w:lang w:eastAsia="zh-CN"/>
          </w:rPr>
          <w:t xml:space="preserve"> </w:t>
        </w:r>
      </w:ins>
      <w:ins w:id="339" w:author="Jie ZHANG" w:date="2013-08-25T21:05:00Z">
        <w:r w:rsidR="00C4177D">
          <w:rPr>
            <w:rFonts w:ascii="Times New Roman" w:eastAsia="SimSun" w:hAnsi="Times New Roman" w:cs="Times New Roman" w:hint="eastAsia"/>
            <w:bCs/>
            <w:lang w:eastAsia="zh-CN"/>
          </w:rPr>
          <w:t>T</w:t>
        </w:r>
      </w:ins>
      <w:ins w:id="340" w:author="Jie ZHANG" w:date="2013-08-25T21:04:00Z">
        <w:r w:rsidR="00C4177D" w:rsidRPr="00AA16F0">
          <w:rPr>
            <w:rFonts w:ascii="Times New Roman" w:eastAsia="SimSun" w:hAnsi="Times New Roman" w:cs="Times New Roman" w:hint="eastAsia"/>
            <w:bCs/>
            <w:lang w:eastAsia="zh-CN"/>
          </w:rPr>
          <w:t xml:space="preserve">he </w:t>
        </w:r>
      </w:ins>
      <w:ins w:id="341" w:author="ZHANGM.H." w:date="2013-08-28T08:00:00Z">
        <w:r w:rsidR="003F23EB">
          <w:rPr>
            <w:rFonts w:ascii="Times New Roman" w:eastAsia="SimSun" w:hAnsi="Times New Roman" w:cs="Times New Roman"/>
            <w:bCs/>
            <w:lang w:eastAsia="zh-CN"/>
          </w:rPr>
          <w:t xml:space="preserve">increased </w:t>
        </w:r>
      </w:ins>
      <w:ins w:id="342" w:author="Jie ZHANG" w:date="2013-08-25T21:04:00Z">
        <w:r w:rsidR="00C4177D" w:rsidRPr="00AA16F0">
          <w:rPr>
            <w:rFonts w:ascii="Times New Roman" w:eastAsia="SimSun" w:hAnsi="Times New Roman" w:cs="Times New Roman" w:hint="eastAsia"/>
            <w:bCs/>
            <w:lang w:eastAsia="zh-CN"/>
          </w:rPr>
          <w:t xml:space="preserve">upward surface sensible heat flux </w:t>
        </w:r>
      </w:ins>
      <w:ins w:id="343" w:author="Jie ZHANG" w:date="2013-08-25T21:05:00Z">
        <w:del w:id="344" w:author="ZHANGM.H." w:date="2013-08-28T08:00:00Z">
          <w:r w:rsidR="00C4177D" w:rsidDel="003F23EB">
            <w:rPr>
              <w:rFonts w:ascii="Times New Roman" w:eastAsia="SimSun" w:hAnsi="Times New Roman" w:cs="Times New Roman" w:hint="eastAsia"/>
              <w:bCs/>
              <w:lang w:eastAsia="zh-CN"/>
            </w:rPr>
            <w:delText xml:space="preserve">is </w:delText>
          </w:r>
          <w:r w:rsidR="00C4177D" w:rsidRPr="00AA16F0" w:rsidDel="003F23EB">
            <w:rPr>
              <w:rFonts w:ascii="Times New Roman" w:eastAsia="SimSun" w:hAnsi="Times New Roman" w:cs="Times New Roman" w:hint="eastAsia"/>
              <w:bCs/>
              <w:lang w:eastAsia="zh-CN"/>
            </w:rPr>
            <w:delText xml:space="preserve">intensified </w:delText>
          </w:r>
          <w:r w:rsidR="00C4177D" w:rsidDel="003F23EB">
            <w:rPr>
              <w:rFonts w:ascii="Times New Roman" w:eastAsia="SimSun" w:hAnsi="Times New Roman" w:cs="Times New Roman" w:hint="eastAsia"/>
              <w:bCs/>
              <w:lang w:eastAsia="zh-CN"/>
            </w:rPr>
            <w:delText>by</w:delText>
          </w:r>
        </w:del>
      </w:ins>
      <w:ins w:id="345" w:author="ZHANGM.H." w:date="2013-08-28T08:00:00Z">
        <w:r w:rsidR="003F23EB">
          <w:rPr>
            <w:rFonts w:ascii="Times New Roman" w:eastAsia="SimSun" w:hAnsi="Times New Roman" w:cs="Times New Roman"/>
            <w:bCs/>
            <w:lang w:eastAsia="zh-CN"/>
          </w:rPr>
          <w:t>of</w:t>
        </w:r>
      </w:ins>
      <w:ins w:id="346" w:author="Jie ZHANG" w:date="2013-08-25T21:05:00Z">
        <w:r w:rsidR="00C4177D">
          <w:rPr>
            <w:rFonts w:ascii="Times New Roman" w:eastAsia="SimSun" w:hAnsi="Times New Roman" w:cs="Times New Roman" w:hint="eastAsia"/>
            <w:bCs/>
            <w:lang w:eastAsia="zh-CN"/>
          </w:rPr>
          <w:t xml:space="preserve"> </w:t>
        </w:r>
      </w:ins>
      <w:ins w:id="347" w:author="Jie ZHANG" w:date="2013-08-25T21:04:00Z">
        <w:r w:rsidR="00C4177D" w:rsidRPr="00AA16F0">
          <w:rPr>
            <w:rFonts w:ascii="Times New Roman" w:eastAsia="SimSun" w:hAnsi="Times New Roman" w:cs="Times New Roman" w:hint="eastAsia"/>
            <w:bCs/>
            <w:lang w:eastAsia="zh-CN"/>
          </w:rPr>
          <w:t>0.17 W m</w:t>
        </w:r>
        <w:r w:rsidR="00C4177D" w:rsidRPr="00AA16F0">
          <w:rPr>
            <w:rFonts w:ascii="Times New Roman" w:eastAsia="SimSun" w:hAnsi="Times New Roman" w:cs="Times New Roman" w:hint="eastAsia"/>
            <w:bCs/>
            <w:vertAlign w:val="superscript"/>
            <w:lang w:eastAsia="zh-CN"/>
          </w:rPr>
          <w:t>-2</w:t>
        </w:r>
        <w:r w:rsidR="00C4177D">
          <w:rPr>
            <w:rFonts w:ascii="Times New Roman" w:eastAsia="SimSun" w:hAnsi="Times New Roman" w:cs="Times New Roman"/>
            <w:bCs/>
            <w:lang w:eastAsia="zh-CN"/>
          </w:rPr>
          <w:t xml:space="preserve"> (Figure </w:t>
        </w:r>
      </w:ins>
      <w:ins w:id="348" w:author="Jie ZHANG" w:date="2013-08-25T21:06:00Z">
        <w:r w:rsidR="00C4177D">
          <w:rPr>
            <w:rFonts w:ascii="Times New Roman" w:eastAsia="SimSun" w:hAnsi="Times New Roman" w:cs="Times New Roman" w:hint="eastAsia"/>
            <w:bCs/>
            <w:lang w:eastAsia="zh-CN"/>
          </w:rPr>
          <w:t>6c</w:t>
        </w:r>
      </w:ins>
      <w:ins w:id="349" w:author="Jie ZHANG" w:date="2013-08-25T21:04:00Z">
        <w:r w:rsidR="00C4177D">
          <w:rPr>
            <w:rFonts w:ascii="Times New Roman" w:eastAsia="SimSun" w:hAnsi="Times New Roman" w:cs="Times New Roman"/>
            <w:bCs/>
            <w:lang w:eastAsia="zh-CN"/>
          </w:rPr>
          <w:t>)</w:t>
        </w:r>
      </w:ins>
      <w:ins w:id="350" w:author="ZHANGM.H." w:date="2013-08-28T07:59:00Z">
        <w:r w:rsidR="003F23EB">
          <w:rPr>
            <w:rFonts w:ascii="Times New Roman" w:eastAsia="SimSun" w:hAnsi="Times New Roman" w:cs="Times New Roman"/>
            <w:bCs/>
            <w:lang w:eastAsia="zh-CN"/>
          </w:rPr>
          <w:t xml:space="preserve"> </w:t>
        </w:r>
      </w:ins>
      <w:ins w:id="351" w:author="ZHANGM.H." w:date="2013-08-28T08:00:00Z">
        <w:r w:rsidR="003F23EB">
          <w:rPr>
            <w:rFonts w:ascii="Times New Roman" w:eastAsia="SimSun" w:hAnsi="Times New Roman" w:cs="Times New Roman"/>
            <w:bCs/>
            <w:lang w:eastAsia="zh-CN"/>
          </w:rPr>
          <w:t xml:space="preserve">is </w:t>
        </w:r>
      </w:ins>
      <w:ins w:id="352" w:author="ZHANGM.H." w:date="2013-08-28T07:59:00Z">
        <w:r w:rsidR="003F23EB">
          <w:rPr>
            <w:rFonts w:ascii="Times New Roman" w:eastAsia="SimSun" w:hAnsi="Times New Roman" w:cs="Times New Roman"/>
            <w:bCs/>
            <w:lang w:eastAsia="zh-CN"/>
          </w:rPr>
          <w:t xml:space="preserve">likely </w:t>
        </w:r>
      </w:ins>
      <w:ins w:id="353" w:author="ZHANGM.H." w:date="2013-08-28T08:01:00Z">
        <w:r w:rsidR="003F23EB">
          <w:rPr>
            <w:rFonts w:ascii="Times New Roman" w:eastAsia="SimSun" w:hAnsi="Times New Roman" w:cs="Times New Roman"/>
            <w:bCs/>
            <w:lang w:eastAsia="zh-CN"/>
          </w:rPr>
          <w:t>a</w:t>
        </w:r>
      </w:ins>
      <w:ins w:id="354" w:author="ZHANGM.H." w:date="2013-08-28T07:59:00Z">
        <w:r w:rsidR="003F23EB">
          <w:rPr>
            <w:rFonts w:ascii="Times New Roman" w:eastAsia="SimSun" w:hAnsi="Times New Roman" w:cs="Times New Roman"/>
            <w:bCs/>
            <w:lang w:eastAsia="zh-CN"/>
          </w:rPr>
          <w:t xml:space="preserve"> response to the </w:t>
        </w:r>
      </w:ins>
      <w:ins w:id="355" w:author="ZHANGM.H." w:date="2013-08-28T08:01:00Z">
        <w:r w:rsidR="003F23EB">
          <w:rPr>
            <w:rFonts w:ascii="Times New Roman" w:eastAsia="SimSun" w:hAnsi="Times New Roman" w:cs="Times New Roman"/>
            <w:bCs/>
            <w:lang w:eastAsia="zh-CN"/>
          </w:rPr>
          <w:t>above</w:t>
        </w:r>
      </w:ins>
      <w:ins w:id="356" w:author="ZHANGM.H." w:date="2013-08-28T07:59:00Z">
        <w:r w:rsidR="003F23EB">
          <w:rPr>
            <w:rFonts w:ascii="Times New Roman" w:eastAsia="SimSun" w:hAnsi="Times New Roman" w:cs="Times New Roman"/>
            <w:bCs/>
            <w:lang w:eastAsia="zh-CN"/>
          </w:rPr>
          <w:t xml:space="preserve"> change</w:t>
        </w:r>
      </w:ins>
      <w:ins w:id="357" w:author="ZHANGM.H." w:date="2013-08-28T08:00:00Z">
        <w:r w:rsidR="003F23EB">
          <w:rPr>
            <w:rFonts w:ascii="Times New Roman" w:eastAsia="SimSun" w:hAnsi="Times New Roman" w:cs="Times New Roman"/>
            <w:bCs/>
            <w:lang w:eastAsia="zh-CN"/>
          </w:rPr>
          <w:t>s</w:t>
        </w:r>
      </w:ins>
      <w:ins w:id="358" w:author="ZHANGM.H." w:date="2013-08-28T08:07:00Z">
        <w:r w:rsidR="003F23EB">
          <w:rPr>
            <w:rFonts w:ascii="Times New Roman" w:eastAsia="SimSun" w:hAnsi="Times New Roman" w:cs="Times New Roman"/>
            <w:bCs/>
            <w:lang w:eastAsia="zh-CN"/>
          </w:rPr>
          <w:t xml:space="preserve"> that contributes to the cooling</w:t>
        </w:r>
      </w:ins>
      <w:ins w:id="359" w:author="Jie ZHANG" w:date="2013-08-25T21:04:00Z">
        <w:r w:rsidR="00C4177D" w:rsidRPr="00AA16F0">
          <w:rPr>
            <w:rFonts w:ascii="Times New Roman" w:eastAsia="SimSun" w:hAnsi="Times New Roman" w:cs="Times New Roman" w:hint="eastAsia"/>
            <w:bCs/>
            <w:lang w:eastAsia="zh-CN"/>
          </w:rPr>
          <w:t xml:space="preserve">. </w:t>
        </w:r>
      </w:ins>
      <w:del w:id="360" w:author="Jie ZHANG" w:date="2013-08-25T21:00:00Z">
        <w:r w:rsidRPr="00AA16F0" w:rsidDel="00C4177D">
          <w:rPr>
            <w:rFonts w:ascii="Times New Roman" w:eastAsia="SimSun" w:hAnsi="Times New Roman" w:cs="Times New Roman" w:hint="eastAsia"/>
            <w:bCs/>
            <w:lang w:eastAsia="zh-CN"/>
          </w:rPr>
          <w:delText>The contribution from the strong solar penetration dominates sea surface cooling</w:delText>
        </w:r>
      </w:del>
      <w:ins w:id="361" w:author="ZHANGM.H." w:date="2013-08-22T07:02:00Z">
        <w:del w:id="362" w:author="Jie ZHANG" w:date="2013-08-25T21:00:00Z">
          <w:r w:rsidR="00E55C74" w:rsidDel="00C4177D">
            <w:rPr>
              <w:rFonts w:ascii="Times New Roman" w:eastAsia="SimSun" w:hAnsi="Times New Roman" w:cs="Times New Roman"/>
              <w:bCs/>
              <w:lang w:eastAsia="zh-CN"/>
            </w:rPr>
            <w:delText>total heat flux difference</w:delText>
          </w:r>
        </w:del>
      </w:ins>
      <w:del w:id="363" w:author="Jie ZHANG" w:date="2013-08-25T21:00:00Z">
        <w:r w:rsidRPr="00AA16F0" w:rsidDel="00C4177D">
          <w:rPr>
            <w:rFonts w:ascii="Times New Roman" w:eastAsia="SimSun" w:hAnsi="Times New Roman" w:cs="Times New Roman" w:hint="eastAsia"/>
            <w:bCs/>
            <w:lang w:eastAsia="zh-CN"/>
          </w:rPr>
          <w:delText xml:space="preserve"> during the whole integration period (Figure 7d). According to equation (1), the solar penetration changes are attributable to the decreased surface solar radiation income and thinner mixed layer depth. </w:delText>
        </w:r>
      </w:del>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del w:id="364" w:author="Jie ZHANG" w:date="2013-08-25T21:07:00Z">
        <w:r w:rsidRPr="00AA16F0" w:rsidDel="00C4177D">
          <w:rPr>
            <w:rFonts w:ascii="Times New Roman" w:eastAsia="SimSun" w:hAnsi="Times New Roman" w:cs="Times New Roman" w:hint="eastAsia"/>
            <w:bCs/>
            <w:lang w:eastAsia="zh-CN"/>
          </w:rPr>
          <w:lastRenderedPageBreak/>
          <w:delText xml:space="preserve">The spatial changes of the individual heat flux field through the surface mixed layer are also examined. </w:delText>
        </w:r>
      </w:del>
      <w:ins w:id="365" w:author="ZHANGM.H." w:date="2013-08-28T08:02:00Z">
        <w:r w:rsidR="003F23EB">
          <w:rPr>
            <w:rFonts w:ascii="Times New Roman" w:eastAsia="SimSun" w:hAnsi="Times New Roman" w:cs="Times New Roman"/>
            <w:bCs/>
            <w:lang w:eastAsia="zh-CN"/>
          </w:rPr>
          <w:t>The changes of the g</w:t>
        </w:r>
      </w:ins>
      <w:del w:id="366" w:author="ZHANGM.H." w:date="2013-08-28T08:02:00Z">
        <w:r w:rsidRPr="00AA16F0" w:rsidDel="003F23EB">
          <w:rPr>
            <w:rFonts w:ascii="Times New Roman" w:eastAsia="SimSun" w:hAnsi="Times New Roman" w:cs="Times New Roman" w:hint="eastAsia"/>
            <w:bCs/>
            <w:lang w:eastAsia="zh-CN"/>
          </w:rPr>
          <w:delText>G</w:delText>
        </w:r>
      </w:del>
      <w:r w:rsidRPr="00AA16F0">
        <w:rPr>
          <w:rFonts w:ascii="Times New Roman" w:eastAsia="SimSun" w:hAnsi="Times New Roman" w:cs="Times New Roman" w:hint="eastAsia"/>
          <w:bCs/>
          <w:lang w:eastAsia="zh-CN"/>
        </w:rPr>
        <w:t xml:space="preserve">lobal distribution of the climatological annual mean </w:t>
      </w:r>
      <w:del w:id="367" w:author="Jie ZHANG" w:date="2013-08-25T21:16:00Z">
        <w:r w:rsidRPr="00AA16F0" w:rsidDel="00975A59">
          <w:rPr>
            <w:rFonts w:ascii="Times New Roman" w:eastAsia="SimSun" w:hAnsi="Times New Roman" w:cs="Times New Roman" w:hint="eastAsia"/>
            <w:bCs/>
            <w:lang w:eastAsia="zh-CN"/>
          </w:rPr>
          <w:delText xml:space="preserve">net </w:delText>
        </w:r>
      </w:del>
      <w:r w:rsidRPr="00AA16F0">
        <w:rPr>
          <w:rFonts w:ascii="Times New Roman" w:eastAsia="SimSun" w:hAnsi="Times New Roman" w:cs="Times New Roman" w:hint="eastAsia"/>
          <w:bCs/>
          <w:lang w:eastAsia="zh-CN"/>
        </w:rPr>
        <w:t xml:space="preserve">surface radiation </w:t>
      </w:r>
      <w:del w:id="368" w:author="Jie ZHANG" w:date="2013-08-25T21:16:00Z">
        <w:r w:rsidRPr="00AA16F0" w:rsidDel="00975A59">
          <w:rPr>
            <w:rFonts w:ascii="Times New Roman" w:eastAsia="SimSun" w:hAnsi="Times New Roman" w:cs="Times New Roman" w:hint="eastAsia"/>
            <w:bCs/>
            <w:lang w:eastAsia="zh-CN"/>
          </w:rPr>
          <w:delText xml:space="preserve">difference </w:delText>
        </w:r>
      </w:del>
      <w:ins w:id="369" w:author="Jie ZHANG" w:date="2013-08-25T21:16:00Z">
        <w:del w:id="370" w:author="ZHANGM.H." w:date="2013-08-28T08:02:00Z">
          <w:r w:rsidR="00975A59" w:rsidDel="003F23EB">
            <w:rPr>
              <w:rFonts w:ascii="Times New Roman" w:eastAsia="SimSun" w:hAnsi="Times New Roman" w:cs="Times New Roman"/>
              <w:bCs/>
              <w:lang w:eastAsia="zh-CN"/>
            </w:rPr>
            <w:delText>changes</w:delText>
          </w:r>
        </w:del>
        <w:r w:rsidR="00975A59" w:rsidRPr="00AA16F0">
          <w:rPr>
            <w:rFonts w:ascii="Times New Roman" w:eastAsia="SimSun" w:hAnsi="Times New Roman" w:cs="Times New Roman" w:hint="eastAsia"/>
            <w:bCs/>
            <w:lang w:eastAsia="zh-CN"/>
          </w:rPr>
          <w:t xml:space="preserve"> </w:t>
        </w:r>
      </w:ins>
      <w:r w:rsidRPr="00AA16F0">
        <w:rPr>
          <w:rFonts w:ascii="Times New Roman" w:eastAsia="SimSun" w:hAnsi="Times New Roman" w:cs="Times New Roman" w:hint="eastAsia"/>
          <w:bCs/>
          <w:lang w:eastAsia="zh-CN"/>
        </w:rPr>
        <w:t xml:space="preserve">between the IE platform and the SC model </w:t>
      </w:r>
      <w:del w:id="371" w:author="Jie ZHANG" w:date="2013-08-25T21:16:00Z">
        <w:r w:rsidR="004E54EE" w:rsidDel="00975A59">
          <w:rPr>
            <w:rFonts w:ascii="Times New Roman" w:eastAsia="SimSun" w:hAnsi="Times New Roman" w:cs="Times New Roman"/>
            <w:bCs/>
            <w:lang w:eastAsia="zh-CN"/>
          </w:rPr>
          <w:delText>is</w:delText>
        </w:r>
        <w:r w:rsidR="004E54EE" w:rsidRPr="00AA16F0" w:rsidDel="00975A59">
          <w:rPr>
            <w:rFonts w:ascii="Times New Roman" w:eastAsia="SimSun" w:hAnsi="Times New Roman" w:cs="Times New Roman" w:hint="eastAsia"/>
            <w:bCs/>
            <w:lang w:eastAsia="zh-CN"/>
          </w:rPr>
          <w:delText xml:space="preserve"> </w:delText>
        </w:r>
      </w:del>
      <w:ins w:id="372" w:author="Jie ZHANG" w:date="2013-08-25T21:16:00Z">
        <w:r w:rsidR="00975A59">
          <w:rPr>
            <w:rFonts w:ascii="Times New Roman" w:eastAsia="SimSun" w:hAnsi="Times New Roman" w:cs="Times New Roman"/>
            <w:bCs/>
            <w:lang w:eastAsia="zh-CN"/>
          </w:rPr>
          <w:t>are</w:t>
        </w:r>
        <w:r w:rsidR="00975A59" w:rsidRPr="00AA16F0">
          <w:rPr>
            <w:rFonts w:ascii="Times New Roman" w:eastAsia="SimSun" w:hAnsi="Times New Roman" w:cs="Times New Roman" w:hint="eastAsia"/>
            <w:bCs/>
            <w:lang w:eastAsia="zh-CN"/>
          </w:rPr>
          <w:t xml:space="preserve"> </w:t>
        </w:r>
      </w:ins>
      <w:r w:rsidRPr="00AA16F0">
        <w:rPr>
          <w:rFonts w:ascii="Times New Roman" w:eastAsia="SimSun" w:hAnsi="Times New Roman" w:cs="Times New Roman" w:hint="eastAsia"/>
          <w:bCs/>
          <w:lang w:eastAsia="zh-CN"/>
        </w:rPr>
        <w:t xml:space="preserve">shown in Figure </w:t>
      </w:r>
      <w:del w:id="373" w:author="Jie ZHANG" w:date="2013-08-25T21:09:00Z">
        <w:r w:rsidRPr="00AA16F0" w:rsidDel="00C4177D">
          <w:rPr>
            <w:rFonts w:ascii="Times New Roman" w:eastAsia="SimSun" w:hAnsi="Times New Roman" w:cs="Times New Roman" w:hint="eastAsia"/>
            <w:bCs/>
            <w:lang w:eastAsia="zh-CN"/>
          </w:rPr>
          <w:delText>8</w:delText>
        </w:r>
        <w:r w:rsidR="004E54EE" w:rsidDel="00C4177D">
          <w:rPr>
            <w:rFonts w:ascii="Times New Roman" w:eastAsia="SimSun" w:hAnsi="Times New Roman" w:cs="Times New Roman"/>
            <w:bCs/>
            <w:lang w:eastAsia="zh-CN"/>
          </w:rPr>
          <w:delText>a</w:delText>
        </w:r>
      </w:del>
      <w:ins w:id="374" w:author="Jie ZHANG" w:date="2013-08-25T21:09:00Z">
        <w:r w:rsidR="00C4177D">
          <w:rPr>
            <w:rFonts w:ascii="Times New Roman" w:eastAsia="SimSun" w:hAnsi="Times New Roman" w:cs="Times New Roman"/>
            <w:bCs/>
            <w:lang w:eastAsia="zh-CN"/>
          </w:rPr>
          <w:t>7</w:t>
        </w:r>
      </w:ins>
      <w:r w:rsidRPr="00AA16F0">
        <w:rPr>
          <w:rFonts w:ascii="Times New Roman" w:eastAsia="SimSun" w:hAnsi="Times New Roman" w:cs="Times New Roman" w:hint="eastAsia"/>
          <w:bCs/>
          <w:lang w:eastAsia="zh-CN"/>
        </w:rPr>
        <w:t xml:space="preserve">. Positive values represent anomalous radiation gain by the ocean. </w:t>
      </w:r>
      <w:moveToRangeStart w:id="375" w:author="Jie ZHANG" w:date="2013-08-25T21:18:00Z" w:name="move239084809"/>
      <w:moveTo w:id="376" w:author="Jie ZHANG" w:date="2013-08-25T21:18:00Z">
        <w:r w:rsidR="00975A59" w:rsidRPr="00AA16F0">
          <w:rPr>
            <w:rFonts w:ascii="Times New Roman" w:eastAsia="SimSun" w:hAnsi="Times New Roman" w:cs="Times New Roman" w:hint="eastAsia"/>
            <w:bCs/>
            <w:lang w:eastAsia="zh-CN"/>
          </w:rPr>
          <w:t xml:space="preserve">The net </w:t>
        </w:r>
        <w:r w:rsidR="00975A59" w:rsidRPr="00AA16F0">
          <w:rPr>
            <w:rFonts w:ascii="Times New Roman" w:eastAsia="SimSun" w:hAnsi="Times New Roman" w:cs="Times New Roman"/>
            <w:bCs/>
            <w:lang w:eastAsia="zh-CN"/>
          </w:rPr>
          <w:t>surface</w:t>
        </w:r>
        <w:r w:rsidR="00975A59" w:rsidRPr="00AA16F0">
          <w:rPr>
            <w:rFonts w:ascii="Times New Roman" w:eastAsia="SimSun" w:hAnsi="Times New Roman" w:cs="Times New Roman" w:hint="eastAsia"/>
            <w:bCs/>
            <w:lang w:eastAsia="zh-CN"/>
          </w:rPr>
          <w:t xml:space="preserve"> radiation changes are dominated by shortwave radiation</w:t>
        </w:r>
        <w:del w:id="377" w:author="ZHANGM.H." w:date="2013-08-28T08:03:00Z">
          <w:r w:rsidR="00975A59" w:rsidRPr="00AA16F0" w:rsidDel="003F23EB">
            <w:rPr>
              <w:rFonts w:ascii="Times New Roman" w:eastAsia="SimSun" w:hAnsi="Times New Roman" w:cs="Times New Roman" w:hint="eastAsia"/>
              <w:bCs/>
              <w:lang w:eastAsia="zh-CN"/>
            </w:rPr>
            <w:delText xml:space="preserve"> </w:delText>
          </w:r>
        </w:del>
      </w:moveTo>
      <w:ins w:id="378" w:author="Jie ZHANG" w:date="2013-08-25T21:19:00Z">
        <w:del w:id="379" w:author="ZHANGM.H." w:date="2013-08-28T08:03:00Z">
          <w:r w:rsidR="00975A59" w:rsidDel="003F23EB">
            <w:rPr>
              <w:rFonts w:ascii="Times New Roman" w:eastAsia="SimSun" w:hAnsi="Times New Roman" w:cs="Times New Roman"/>
              <w:bCs/>
              <w:lang w:eastAsia="zh-CN"/>
            </w:rPr>
            <w:delText>at middle and low latitudes</w:delText>
          </w:r>
        </w:del>
      </w:ins>
      <w:moveTo w:id="380" w:author="Jie ZHANG" w:date="2013-08-25T21:18:00Z">
        <w:del w:id="381" w:author="ZHANGM.H." w:date="2013-08-28T08:03:00Z">
          <w:r w:rsidR="00975A59" w:rsidRPr="00AA16F0" w:rsidDel="003F23EB">
            <w:rPr>
              <w:rFonts w:ascii="Times New Roman" w:eastAsia="SimSun" w:hAnsi="Times New Roman" w:cs="Times New Roman" w:hint="eastAsia"/>
              <w:bCs/>
              <w:lang w:eastAsia="zh-CN"/>
            </w:rPr>
            <w:delText>in tropics</w:delText>
          </w:r>
          <w:r w:rsidR="00975A59" w:rsidDel="003F23EB">
            <w:rPr>
              <w:rFonts w:ascii="Times New Roman" w:eastAsia="SimSun" w:hAnsi="Times New Roman" w:cs="Times New Roman"/>
              <w:bCs/>
              <w:lang w:eastAsia="zh-CN"/>
            </w:rPr>
            <w:delText xml:space="preserve"> </w:delText>
          </w:r>
        </w:del>
        <w:del w:id="382" w:author="Jie ZHANG" w:date="2013-08-25T21:33:00Z">
          <w:r w:rsidR="00975A59" w:rsidDel="0083153A">
            <w:rPr>
              <w:rFonts w:ascii="Times New Roman" w:eastAsia="SimSun" w:hAnsi="Times New Roman" w:cs="Times New Roman"/>
              <w:bCs/>
              <w:lang w:eastAsia="zh-CN"/>
            </w:rPr>
            <w:delText xml:space="preserve">(Figure </w:delText>
          </w:r>
        </w:del>
        <w:del w:id="383" w:author="Jie ZHANG" w:date="2013-08-25T21:18:00Z">
          <w:r w:rsidR="00975A59" w:rsidDel="00975A59">
            <w:rPr>
              <w:rFonts w:ascii="Times New Roman" w:eastAsia="SimSun" w:hAnsi="Times New Roman" w:cs="Times New Roman"/>
              <w:bCs/>
              <w:lang w:eastAsia="zh-CN"/>
            </w:rPr>
            <w:delText>8b</w:delText>
          </w:r>
        </w:del>
        <w:del w:id="384" w:author="Jie ZHANG" w:date="2013-08-25T21:33:00Z">
          <w:r w:rsidR="00975A59" w:rsidDel="0083153A">
            <w:rPr>
              <w:rFonts w:ascii="Times New Roman" w:eastAsia="SimSun" w:hAnsi="Times New Roman" w:cs="Times New Roman"/>
              <w:bCs/>
              <w:lang w:eastAsia="zh-CN"/>
            </w:rPr>
            <w:delText>)</w:delText>
          </w:r>
        </w:del>
        <w:r w:rsidR="00975A59" w:rsidRPr="00AA16F0">
          <w:rPr>
            <w:rFonts w:ascii="Times New Roman" w:eastAsia="SimSun" w:hAnsi="Times New Roman" w:cs="Times New Roman" w:hint="eastAsia"/>
            <w:bCs/>
            <w:lang w:eastAsia="zh-CN"/>
          </w:rPr>
          <w:t xml:space="preserve">. </w:t>
        </w:r>
      </w:moveTo>
      <w:moveToRangeEnd w:id="375"/>
      <w:del w:id="385" w:author="Jie ZHANG" w:date="2013-08-25T21:12:00Z">
        <w:r w:rsidRPr="00AA16F0" w:rsidDel="00975A59">
          <w:rPr>
            <w:rFonts w:ascii="Times New Roman" w:eastAsia="SimSun" w:hAnsi="Times New Roman" w:cs="Times New Roman" w:hint="eastAsia"/>
            <w:bCs/>
            <w:lang w:eastAsia="zh-CN"/>
          </w:rPr>
          <w:delText xml:space="preserve">According to the significant tests of </w:delText>
        </w:r>
      </w:del>
      <w:del w:id="386" w:author="Jie ZHANG" w:date="2013-08-25T21:19:00Z">
        <w:r w:rsidRPr="00AA16F0" w:rsidDel="00975A59">
          <w:rPr>
            <w:rFonts w:ascii="Times New Roman" w:eastAsia="SimSun" w:hAnsi="Times New Roman" w:cs="Times New Roman" w:hint="eastAsia"/>
            <w:bCs/>
            <w:lang w:eastAsia="zh-CN"/>
          </w:rPr>
          <w:delText>the shortwave and longwave radiations</w:delText>
        </w:r>
      </w:del>
      <w:ins w:id="387" w:author="Jie ZHANG" w:date="2013-08-25T21:15:00Z">
        <w:r w:rsidR="00975A59">
          <w:rPr>
            <w:rFonts w:ascii="Times New Roman" w:eastAsia="SimSun" w:hAnsi="Times New Roman" w:cs="Times New Roman"/>
            <w:bCs/>
            <w:lang w:eastAsia="zh-CN"/>
          </w:rPr>
          <w:t>T</w:t>
        </w:r>
      </w:ins>
      <w:ins w:id="388" w:author="Jie ZHANG" w:date="2013-08-25T21:13:00Z">
        <w:r w:rsidR="00975A59">
          <w:rPr>
            <w:rFonts w:ascii="Times New Roman" w:eastAsia="SimSun" w:hAnsi="Times New Roman" w:cs="Times New Roman"/>
            <w:bCs/>
            <w:lang w:eastAsia="zh-CN"/>
          </w:rPr>
          <w:t xml:space="preserve">he shortwave radiation </w:t>
        </w:r>
      </w:ins>
      <w:ins w:id="389" w:author="Jie ZHANG" w:date="2013-08-25T21:19:00Z">
        <w:del w:id="390" w:author="ZHANGM.H." w:date="2013-08-28T08:03:00Z">
          <w:r w:rsidR="00975A59" w:rsidDel="003F23EB">
            <w:rPr>
              <w:rFonts w:ascii="Times New Roman" w:eastAsia="SimSun" w:hAnsi="Times New Roman" w:cs="Times New Roman"/>
              <w:bCs/>
              <w:lang w:eastAsia="zh-CN"/>
            </w:rPr>
            <w:delText xml:space="preserve">also </w:delText>
          </w:r>
        </w:del>
      </w:ins>
      <w:ins w:id="391" w:author="Jie ZHANG" w:date="2013-08-25T21:13:00Z">
        <w:r w:rsidR="00975A59">
          <w:rPr>
            <w:rFonts w:ascii="Times New Roman" w:eastAsia="SimSun" w:hAnsi="Times New Roman" w:cs="Times New Roman"/>
            <w:bCs/>
            <w:lang w:eastAsia="zh-CN"/>
          </w:rPr>
          <w:t>contributes to the surface temperature changes</w:t>
        </w:r>
      </w:ins>
      <w:ins w:id="392" w:author="ZHANGM.H." w:date="2013-08-28T08:04:00Z">
        <w:r w:rsidR="003F23EB">
          <w:rPr>
            <w:rFonts w:ascii="Times New Roman" w:eastAsia="SimSun" w:hAnsi="Times New Roman" w:cs="Times New Roman"/>
            <w:bCs/>
            <w:lang w:eastAsia="zh-CN"/>
          </w:rPr>
          <w:t xml:space="preserve"> </w:t>
        </w:r>
      </w:ins>
      <w:ins w:id="393" w:author="Jie ZHANG" w:date="2013-08-25T21:13:00Z">
        <w:del w:id="394" w:author="ZHANGM.H." w:date="2013-08-28T08:04:00Z">
          <w:r w:rsidR="00975A59" w:rsidDel="003F23EB">
            <w:rPr>
              <w:rFonts w:ascii="Times New Roman" w:eastAsia="SimSun" w:hAnsi="Times New Roman" w:cs="Times New Roman"/>
              <w:bCs/>
              <w:lang w:eastAsia="zh-CN"/>
            </w:rPr>
            <w:delText xml:space="preserve"> </w:delText>
          </w:r>
        </w:del>
      </w:ins>
      <w:del w:id="395" w:author="ZHANGM.H." w:date="2013-08-28T08:03:00Z">
        <w:r w:rsidRPr="00AA16F0" w:rsidDel="003F23EB">
          <w:rPr>
            <w:rFonts w:ascii="Times New Roman" w:eastAsia="SimSun" w:hAnsi="Times New Roman" w:cs="Times New Roman" w:hint="eastAsia"/>
            <w:bCs/>
            <w:lang w:eastAsia="zh-CN"/>
          </w:rPr>
          <w:delText>, surface radiation changes seem to play a more important role at high latitudes</w:delText>
        </w:r>
      </w:del>
      <w:ins w:id="396" w:author="Jie ZHANG" w:date="2013-08-25T21:15:00Z">
        <w:del w:id="397" w:author="ZHANGM.H." w:date="2013-08-28T08:03:00Z">
          <w:r w:rsidR="00975A59" w:rsidDel="003F23EB">
            <w:rPr>
              <w:rFonts w:ascii="Times New Roman" w:eastAsia="SimSun" w:hAnsi="Times New Roman" w:cs="Times New Roman"/>
              <w:bCs/>
              <w:lang w:eastAsia="zh-CN"/>
            </w:rPr>
            <w:delText>, including</w:delText>
          </w:r>
        </w:del>
      </w:ins>
      <w:del w:id="398" w:author="ZHANGM.H." w:date="2013-08-28T08:03:00Z">
        <w:r w:rsidRPr="00AA16F0" w:rsidDel="003F23EB">
          <w:rPr>
            <w:rFonts w:ascii="Times New Roman" w:eastAsia="SimSun" w:hAnsi="Times New Roman" w:cs="Times New Roman" w:hint="eastAsia"/>
            <w:bCs/>
            <w:lang w:eastAsia="zh-CN"/>
          </w:rPr>
          <w:delText xml:space="preserve">. </w:delText>
        </w:r>
        <w:r w:rsidRPr="00AA16F0" w:rsidDel="003F23EB">
          <w:rPr>
            <w:rFonts w:ascii="Times New Roman" w:eastAsia="SimSun" w:hAnsi="Times New Roman" w:cs="Times New Roman"/>
            <w:bCs/>
            <w:lang w:eastAsia="zh-CN"/>
          </w:rPr>
          <w:delText>It</w:delText>
        </w:r>
        <w:r w:rsidRPr="00AA16F0" w:rsidDel="003F23EB">
          <w:rPr>
            <w:rFonts w:ascii="Times New Roman" w:eastAsia="SimSun" w:hAnsi="Times New Roman" w:cs="Times New Roman" w:hint="eastAsia"/>
            <w:bCs/>
            <w:lang w:eastAsia="zh-CN"/>
          </w:rPr>
          <w:delText xml:space="preserve"> partly account</w:delText>
        </w:r>
        <w:r w:rsidDel="003F23EB">
          <w:rPr>
            <w:rFonts w:ascii="Times New Roman" w:eastAsia="SimSun" w:hAnsi="Times New Roman" w:cs="Times New Roman" w:hint="eastAsia"/>
            <w:bCs/>
            <w:lang w:eastAsia="zh-CN"/>
          </w:rPr>
          <w:delText>s</w:delText>
        </w:r>
        <w:r w:rsidRPr="00AA16F0" w:rsidDel="003F23EB">
          <w:rPr>
            <w:rFonts w:ascii="Times New Roman" w:eastAsia="SimSun" w:hAnsi="Times New Roman" w:cs="Times New Roman" w:hint="eastAsia"/>
            <w:bCs/>
            <w:lang w:eastAsia="zh-CN"/>
          </w:rPr>
          <w:delText xml:space="preserve"> for the cooling </w:delText>
        </w:r>
      </w:del>
      <w:r w:rsidRPr="00AA16F0">
        <w:rPr>
          <w:rFonts w:ascii="Times New Roman" w:eastAsia="SimSun" w:hAnsi="Times New Roman" w:cs="Times New Roman" w:hint="eastAsia"/>
          <w:bCs/>
          <w:lang w:eastAsia="zh-CN"/>
        </w:rPr>
        <w:t xml:space="preserve">in the sub-polar North/South Pacific, the North Atlantic and the warming </w:t>
      </w:r>
      <w:del w:id="399" w:author="Jie ZHANG" w:date="2013-08-26T16:40:00Z">
        <w:r w:rsidRPr="00AA16F0" w:rsidDel="00F05B18">
          <w:rPr>
            <w:rFonts w:ascii="Times New Roman" w:eastAsia="SimSun" w:hAnsi="Times New Roman" w:cs="Times New Roman" w:hint="eastAsia"/>
            <w:bCs/>
            <w:lang w:eastAsia="zh-CN"/>
          </w:rPr>
          <w:delText>south of Africa</w:delText>
        </w:r>
      </w:del>
      <w:ins w:id="400" w:author="Jie ZHANG" w:date="2013-08-26T16:40:00Z">
        <w:r w:rsidR="00F05B18">
          <w:rPr>
            <w:rFonts w:ascii="Times New Roman" w:eastAsia="SimSun" w:hAnsi="Times New Roman" w:cs="Times New Roman" w:hint="eastAsia"/>
            <w:bCs/>
            <w:lang w:eastAsia="zh-CN"/>
          </w:rPr>
          <w:t>in the South Indian Ocean</w:t>
        </w:r>
      </w:ins>
      <w:r w:rsidRPr="00AA16F0">
        <w:rPr>
          <w:rFonts w:ascii="Times New Roman" w:eastAsia="SimSun" w:hAnsi="Times New Roman" w:cs="Times New Roman" w:hint="eastAsia"/>
          <w:bCs/>
          <w:lang w:eastAsia="zh-CN"/>
        </w:rPr>
        <w:t xml:space="preserve">. </w:t>
      </w:r>
      <w:moveFromRangeStart w:id="401" w:author="Jie ZHANG" w:date="2013-08-25T21:18:00Z" w:name="move239084809"/>
      <w:moveFrom w:id="402" w:author="Jie ZHANG" w:date="2013-08-25T21:18:00Z">
        <w:r w:rsidRPr="00AA16F0" w:rsidDel="00975A59">
          <w:rPr>
            <w:rFonts w:ascii="Times New Roman" w:eastAsia="SimSun" w:hAnsi="Times New Roman" w:cs="Times New Roman" w:hint="eastAsia"/>
            <w:bCs/>
            <w:lang w:eastAsia="zh-CN"/>
          </w:rPr>
          <w:t xml:space="preserve">The net </w:t>
        </w:r>
        <w:r w:rsidRPr="00AA16F0" w:rsidDel="00975A59">
          <w:rPr>
            <w:rFonts w:ascii="Times New Roman" w:eastAsia="SimSun" w:hAnsi="Times New Roman" w:cs="Times New Roman"/>
            <w:bCs/>
            <w:lang w:eastAsia="zh-CN"/>
          </w:rPr>
          <w:t>surface</w:t>
        </w:r>
        <w:r w:rsidRPr="00AA16F0" w:rsidDel="00975A59">
          <w:rPr>
            <w:rFonts w:ascii="Times New Roman" w:eastAsia="SimSun" w:hAnsi="Times New Roman" w:cs="Times New Roman" w:hint="eastAsia"/>
            <w:bCs/>
            <w:lang w:eastAsia="zh-CN"/>
          </w:rPr>
          <w:t xml:space="preserve"> radiation changes are dominated by shortwave radiation in tropics</w:t>
        </w:r>
        <w:ins w:id="403" w:author="ZHANGM.H." w:date="2013-08-22T07:09:00Z">
          <w:r w:rsidR="004E54EE" w:rsidDel="00975A59">
            <w:rPr>
              <w:rFonts w:ascii="Times New Roman" w:eastAsia="SimSun" w:hAnsi="Times New Roman" w:cs="Times New Roman"/>
              <w:bCs/>
              <w:lang w:eastAsia="zh-CN"/>
            </w:rPr>
            <w:t xml:space="preserve"> (Figure 8b)</w:t>
          </w:r>
        </w:ins>
        <w:r w:rsidRPr="00AA16F0" w:rsidDel="00975A59">
          <w:rPr>
            <w:rFonts w:ascii="Times New Roman" w:eastAsia="SimSun" w:hAnsi="Times New Roman" w:cs="Times New Roman" w:hint="eastAsia"/>
            <w:bCs/>
            <w:lang w:eastAsia="zh-CN"/>
          </w:rPr>
          <w:t xml:space="preserve">. </w:t>
        </w:r>
      </w:moveFrom>
      <w:moveFromRangeEnd w:id="401"/>
      <w:r w:rsidRPr="00AA16F0">
        <w:rPr>
          <w:rFonts w:ascii="Times New Roman" w:eastAsia="SimSun" w:hAnsi="Times New Roman" w:cs="Times New Roman" w:hint="eastAsia"/>
          <w:bCs/>
          <w:lang w:eastAsia="zh-CN"/>
        </w:rPr>
        <w:t xml:space="preserve">The surface cooling </w:t>
      </w:r>
      <w:del w:id="404" w:author="Jie ZHANG" w:date="2013-08-25T21:20:00Z">
        <w:r w:rsidRPr="00AA16F0" w:rsidDel="001F50A0">
          <w:rPr>
            <w:rFonts w:ascii="Times New Roman" w:eastAsia="SimSun" w:hAnsi="Times New Roman" w:cs="Times New Roman" w:hint="eastAsia"/>
            <w:bCs/>
            <w:lang w:eastAsia="zh-CN"/>
          </w:rPr>
          <w:delText xml:space="preserve">decreases </w:delText>
        </w:r>
      </w:del>
      <w:ins w:id="405" w:author="Jie ZHANG" w:date="2013-08-25T21:20:00Z">
        <w:r w:rsidR="001F50A0">
          <w:rPr>
            <w:rFonts w:ascii="Times New Roman" w:eastAsia="SimSun" w:hAnsi="Times New Roman" w:cs="Times New Roman"/>
            <w:bCs/>
            <w:lang w:eastAsia="zh-CN"/>
          </w:rPr>
          <w:t>suppresses</w:t>
        </w:r>
        <w:r w:rsidR="001F50A0" w:rsidRPr="00AA16F0">
          <w:rPr>
            <w:rFonts w:ascii="Times New Roman" w:eastAsia="SimSun" w:hAnsi="Times New Roman" w:cs="Times New Roman" w:hint="eastAsia"/>
            <w:bCs/>
            <w:lang w:eastAsia="zh-CN"/>
          </w:rPr>
          <w:t xml:space="preserve"> </w:t>
        </w:r>
      </w:ins>
      <w:r w:rsidRPr="00AA16F0">
        <w:rPr>
          <w:rFonts w:ascii="Times New Roman" w:eastAsia="SimSun" w:hAnsi="Times New Roman" w:cs="Times New Roman" w:hint="eastAsia"/>
          <w:bCs/>
          <w:lang w:eastAsia="zh-CN"/>
        </w:rPr>
        <w:t xml:space="preserve">the upward released longwave radiation, which is responsible for the increase in net downward surface radiation in the Arctic and South Pacific (Figure </w:t>
      </w:r>
      <w:del w:id="406" w:author="Jie ZHANG" w:date="2013-08-25T21:32:00Z">
        <w:r w:rsidRPr="00AA16F0" w:rsidDel="0083153A">
          <w:rPr>
            <w:rFonts w:ascii="Times New Roman" w:eastAsia="SimSun" w:hAnsi="Times New Roman" w:cs="Times New Roman" w:hint="eastAsia"/>
            <w:bCs/>
            <w:lang w:eastAsia="zh-CN"/>
          </w:rPr>
          <w:delText>8c</w:delText>
        </w:r>
      </w:del>
      <w:ins w:id="407" w:author="Jie ZHANG" w:date="2013-08-25T21:32:00Z">
        <w:r w:rsidR="0083153A">
          <w:rPr>
            <w:rFonts w:ascii="Times New Roman" w:eastAsia="SimSun" w:hAnsi="Times New Roman" w:cs="Times New Roman"/>
            <w:bCs/>
            <w:lang w:eastAsia="zh-CN"/>
          </w:rPr>
          <w:t>7</w:t>
        </w:r>
        <w:r w:rsidR="0083153A" w:rsidRPr="00AA16F0">
          <w:rPr>
            <w:rFonts w:ascii="Times New Roman" w:eastAsia="SimSun" w:hAnsi="Times New Roman" w:cs="Times New Roman" w:hint="eastAsia"/>
            <w:bCs/>
            <w:lang w:eastAsia="zh-CN"/>
          </w:rPr>
          <w:t>c</w:t>
        </w:r>
      </w:ins>
      <w:r w:rsidRPr="00AA16F0">
        <w:rPr>
          <w:rFonts w:ascii="Times New Roman" w:eastAsia="SimSun" w:hAnsi="Times New Roman" w:cs="Times New Roman" w:hint="eastAsia"/>
          <w:bCs/>
          <w:lang w:eastAsia="zh-CN"/>
        </w:rPr>
        <w:t xml:space="preserve">). </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noProof/>
          <w:lang w:eastAsia="zh-CN"/>
        </w:rPr>
      </w:pPr>
      <w:bookmarkStart w:id="408" w:name="OLE_LINK86"/>
      <w:bookmarkStart w:id="409" w:name="OLE_LINK87"/>
      <w:r w:rsidRPr="00AA16F0">
        <w:rPr>
          <w:rFonts w:ascii="Times New Roman" w:eastAsia="SimSun" w:hAnsi="Times New Roman" w:cs="Times New Roman" w:hint="eastAsia"/>
          <w:bCs/>
          <w:lang w:eastAsia="zh-CN"/>
        </w:rPr>
        <w:t xml:space="preserve">Surface temperature changes (Figure 4b) </w:t>
      </w:r>
      <w:r w:rsidR="004E54EE">
        <w:rPr>
          <w:rFonts w:ascii="Times New Roman" w:eastAsia="SimSun" w:hAnsi="Times New Roman" w:cs="Times New Roman"/>
          <w:bCs/>
          <w:lang w:eastAsia="zh-CN"/>
        </w:rPr>
        <w:t>exhibited</w:t>
      </w:r>
      <w:r w:rsidR="004E54EE"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 xml:space="preserve">a </w:t>
      </w:r>
      <w:bookmarkStart w:id="410" w:name="OLE_LINK131"/>
      <w:bookmarkStart w:id="411" w:name="OLE_LINK132"/>
      <w:r w:rsidRPr="00AA16F0">
        <w:rPr>
          <w:rFonts w:ascii="Times New Roman" w:eastAsia="SimSun" w:hAnsi="Times New Roman" w:cs="Times New Roman"/>
          <w:bCs/>
          <w:lang w:eastAsia="zh-CN"/>
        </w:rPr>
        <w:t>polar amplification</w:t>
      </w:r>
      <w:bookmarkEnd w:id="410"/>
      <w:bookmarkEnd w:id="411"/>
      <w:r w:rsidRPr="00AA16F0">
        <w:rPr>
          <w:rFonts w:ascii="Times New Roman" w:eastAsia="SimSun" w:hAnsi="Times New Roman" w:cs="Times New Roman"/>
          <w:bCs/>
          <w:lang w:eastAsia="zh-CN"/>
        </w:rPr>
        <w:t xml:space="preserve">. </w:t>
      </w:r>
      <w:bookmarkEnd w:id="408"/>
      <w:bookmarkEnd w:id="409"/>
      <w:r w:rsidRPr="00AA16F0">
        <w:rPr>
          <w:rFonts w:ascii="Times New Roman" w:eastAsia="SimSun" w:hAnsi="Times New Roman" w:cs="Times New Roman" w:hint="eastAsia"/>
          <w:bCs/>
          <w:lang w:eastAsia="zh-CN"/>
        </w:rPr>
        <w:t>The polar amplification</w:t>
      </w:r>
      <w:r w:rsidRPr="00AA16F0">
        <w:rPr>
          <w:rFonts w:ascii="Times New Roman" w:eastAsia="SimSun" w:hAnsi="Times New Roman" w:cs="Times New Roman"/>
          <w:bCs/>
          <w:lang w:eastAsia="zh-CN"/>
        </w:rPr>
        <w:t xml:space="preserve"> is recognized as an inherent characteristic of the Earth’s climate system, with multiple intertwined causes </w:t>
      </w:r>
      <w:r>
        <w:rPr>
          <w:rFonts w:ascii="Times New Roman" w:eastAsia="SimSun" w:hAnsi="Times New Roman" w:cs="Times New Roman"/>
          <w:bCs/>
          <w:noProof/>
          <w:lang w:eastAsia="zh-CN"/>
        </w:rPr>
        <w:t>(Serreze and Barry, 2011).</w:t>
      </w:r>
      <w:r w:rsidRPr="00AA16F0">
        <w:rPr>
          <w:rFonts w:ascii="Times New Roman" w:eastAsia="SimSun" w:hAnsi="Times New Roman" w:cs="Times New Roman"/>
          <w:bCs/>
          <w:lang w:eastAsia="zh-CN"/>
        </w:rPr>
        <w:t xml:space="preserve"> </w:t>
      </w:r>
      <w:bookmarkStart w:id="412" w:name="OLE_LINK88"/>
      <w:bookmarkStart w:id="413" w:name="OLE_LINK89"/>
      <w:r w:rsidRPr="00AA16F0">
        <w:rPr>
          <w:rFonts w:ascii="Times New Roman" w:eastAsia="SimSun" w:hAnsi="Times New Roman" w:cs="Times New Roman"/>
          <w:bCs/>
          <w:lang w:eastAsia="zh-CN"/>
        </w:rPr>
        <w:t xml:space="preserve">Ice-Albedo feedback may be a key driver. A decrease in atmospheric heat flux can cool the surface, leading to </w:t>
      </w:r>
      <w:r w:rsidRPr="00AA16F0">
        <w:rPr>
          <w:rFonts w:ascii="Times New Roman" w:eastAsia="SimSun" w:hAnsi="Times New Roman" w:cs="Times New Roman" w:hint="eastAsia"/>
          <w:bCs/>
          <w:lang w:eastAsia="zh-CN"/>
        </w:rPr>
        <w:t xml:space="preserve">growing </w:t>
      </w:r>
      <w:r w:rsidRPr="00AA16F0">
        <w:rPr>
          <w:rFonts w:ascii="Times New Roman" w:eastAsia="SimSun" w:hAnsi="Times New Roman" w:cs="Times New Roman"/>
          <w:bCs/>
          <w:lang w:eastAsia="zh-CN"/>
        </w:rPr>
        <w:t>sea ice concentration (SIC</w:t>
      </w:r>
      <w:r w:rsidRPr="00AA16F0">
        <w:rPr>
          <w:rFonts w:ascii="Times New Roman" w:eastAsia="SimSun" w:hAnsi="Times New Roman" w:cs="Times New Roman" w:hint="eastAsia"/>
          <w:bCs/>
          <w:lang w:eastAsia="zh-CN"/>
        </w:rPr>
        <w:t>)</w:t>
      </w:r>
      <w:r w:rsidRPr="00AA16F0">
        <w:rPr>
          <w:rFonts w:ascii="Times New Roman" w:eastAsia="SimSun" w:hAnsi="Times New Roman" w:cs="Times New Roman"/>
          <w:bCs/>
          <w:lang w:eastAsia="zh-CN"/>
        </w:rPr>
        <w:t>. The consequent increasing surface albedo enhances the shortwave radiation reflection and then amplifies the surface cooling, which favors sea ice grows.</w:t>
      </w:r>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We examine the changes of SIC in Figure</w:t>
      </w:r>
      <w:r w:rsidRPr="00AA16F0">
        <w:rPr>
          <w:rFonts w:ascii="Times New Roman" w:eastAsia="SimSun" w:hAnsi="Times New Roman" w:cs="Times New Roman" w:hint="eastAsia"/>
          <w:bCs/>
          <w:lang w:eastAsia="zh-CN"/>
        </w:rPr>
        <w:t xml:space="preserve"> </w:t>
      </w:r>
      <w:del w:id="414" w:author="Jie ZHANG" w:date="2013-08-25T21:21:00Z">
        <w:r w:rsidRPr="00AA16F0" w:rsidDel="001F50A0">
          <w:rPr>
            <w:rFonts w:ascii="Times New Roman" w:eastAsia="SimSun" w:hAnsi="Times New Roman" w:cs="Times New Roman" w:hint="eastAsia"/>
            <w:bCs/>
            <w:lang w:eastAsia="zh-CN"/>
          </w:rPr>
          <w:delText>9a</w:delText>
        </w:r>
      </w:del>
      <w:ins w:id="415" w:author="Jie ZHANG" w:date="2013-08-25T21:21:00Z">
        <w:r w:rsidR="001F50A0">
          <w:rPr>
            <w:rFonts w:ascii="Times New Roman" w:eastAsia="SimSun" w:hAnsi="Times New Roman" w:cs="Times New Roman"/>
            <w:bCs/>
            <w:lang w:eastAsia="zh-CN"/>
          </w:rPr>
          <w:t>8</w:t>
        </w:r>
      </w:ins>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The SIC increase by up to 20% </w:t>
      </w:r>
      <w:r w:rsidRPr="00AA16F0">
        <w:rPr>
          <w:rFonts w:ascii="Times New Roman" w:eastAsia="SimSun" w:hAnsi="Times New Roman" w:cs="Times New Roman"/>
          <w:bCs/>
          <w:lang w:eastAsia="zh-CN"/>
        </w:rPr>
        <w:t>in the Bering</w:t>
      </w:r>
      <w:r w:rsidRPr="00AA16F0">
        <w:rPr>
          <w:rFonts w:ascii="Times New Roman" w:eastAsia="SimSun" w:hAnsi="Times New Roman" w:cs="Times New Roman" w:hint="eastAsia"/>
          <w:bCs/>
          <w:lang w:eastAsia="zh-CN"/>
        </w:rPr>
        <w:t xml:space="preserve"> Sea</w:t>
      </w:r>
      <w:r w:rsidRPr="00AA16F0">
        <w:rPr>
          <w:rFonts w:ascii="Times New Roman" w:eastAsia="SimSun" w:hAnsi="Times New Roman" w:cs="Times New Roman"/>
          <w:bCs/>
          <w:lang w:eastAsia="zh-CN"/>
        </w:rPr>
        <w:t>, Irminger</w:t>
      </w:r>
      <w:r w:rsidRPr="00AA16F0">
        <w:rPr>
          <w:rFonts w:ascii="Times New Roman" w:eastAsia="SimSun" w:hAnsi="Times New Roman" w:cs="Times New Roman" w:hint="eastAsia"/>
          <w:bCs/>
          <w:lang w:eastAsia="zh-CN"/>
        </w:rPr>
        <w:t xml:space="preserve"> Sea</w:t>
      </w:r>
      <w:r w:rsidRPr="00AA16F0">
        <w:rPr>
          <w:rFonts w:ascii="Times New Roman" w:eastAsia="SimSun" w:hAnsi="Times New Roman" w:cs="Times New Roman"/>
          <w:bCs/>
          <w:lang w:eastAsia="zh-CN"/>
        </w:rPr>
        <w:t>, Greenland Seas and the sub-polar South</w:t>
      </w:r>
      <w:r w:rsidRPr="00AA16F0">
        <w:rPr>
          <w:rFonts w:ascii="Times New Roman" w:eastAsia="SimSun" w:hAnsi="Times New Roman" w:cs="Times New Roman" w:hint="eastAsia"/>
          <w:bCs/>
          <w:lang w:eastAsia="zh-CN"/>
        </w:rPr>
        <w:t xml:space="preserve"> Pacific</w:t>
      </w:r>
      <w:r w:rsidRPr="00AA16F0">
        <w:rPr>
          <w:rFonts w:ascii="Times New Roman" w:eastAsia="SimSun" w:hAnsi="Times New Roman" w:cs="Times New Roman"/>
          <w:bCs/>
          <w:lang w:eastAsia="zh-CN"/>
        </w:rPr>
        <w:t xml:space="preserve">. The net shortwave radiation reaching the surface </w:t>
      </w:r>
      <w:r w:rsidRPr="00AA16F0">
        <w:rPr>
          <w:rFonts w:ascii="Times New Roman" w:eastAsia="SimSun" w:hAnsi="Times New Roman" w:cs="Times New Roman" w:hint="eastAsia"/>
          <w:bCs/>
          <w:lang w:eastAsia="zh-CN"/>
        </w:rPr>
        <w:t>decreases</w:t>
      </w:r>
      <w:r w:rsidRPr="00AA16F0">
        <w:rPr>
          <w:rFonts w:ascii="Times New Roman" w:eastAsia="SimSun" w:hAnsi="Times New Roman" w:cs="Times New Roman"/>
          <w:bCs/>
          <w:lang w:eastAsia="zh-CN"/>
        </w:rPr>
        <w:t xml:space="preserve"> by more than 1</w:t>
      </w:r>
      <w:r w:rsidRPr="00AA16F0">
        <w:rPr>
          <w:rFonts w:ascii="Times New Roman" w:eastAsia="SimSun" w:hAnsi="Times New Roman" w:cs="Times New Roman" w:hint="eastAsia"/>
          <w:bCs/>
          <w:lang w:eastAsia="zh-CN"/>
        </w:rPr>
        <w:t>0</w:t>
      </w:r>
      <w:r w:rsidRPr="00AA16F0">
        <w:rPr>
          <w:rFonts w:ascii="Times New Roman" w:eastAsia="SimSun" w:hAnsi="Times New Roman" w:cs="Times New Roman"/>
          <w:bCs/>
          <w:lang w:eastAsia="zh-CN"/>
        </w:rPr>
        <w:t>W</w:t>
      </w:r>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m</w:t>
      </w:r>
      <w:r w:rsidRPr="00AA16F0">
        <w:rPr>
          <w:rFonts w:ascii="Times New Roman" w:eastAsia="SimSun" w:hAnsi="Times New Roman" w:cs="Times New Roman" w:hint="eastAsia"/>
          <w:bCs/>
          <w:vertAlign w:val="superscript"/>
          <w:lang w:eastAsia="zh-CN"/>
        </w:rPr>
        <w:t>-2</w:t>
      </w:r>
      <w:r w:rsidRPr="00AA16F0">
        <w:rPr>
          <w:rFonts w:ascii="Times New Roman" w:eastAsia="SimSun" w:hAnsi="Times New Roman" w:cs="Times New Roman"/>
          <w:bCs/>
          <w:lang w:eastAsia="zh-CN"/>
        </w:rPr>
        <w:t xml:space="preserve"> over sea ice </w:t>
      </w:r>
      <w:r w:rsidRPr="00AA16F0">
        <w:rPr>
          <w:rFonts w:ascii="Times New Roman" w:eastAsia="SimSun" w:hAnsi="Times New Roman" w:cs="Times New Roman" w:hint="eastAsia"/>
          <w:bCs/>
          <w:lang w:eastAsia="zh-CN"/>
        </w:rPr>
        <w:t>growing</w:t>
      </w:r>
      <w:r w:rsidRPr="00AA16F0">
        <w:rPr>
          <w:rFonts w:ascii="Times New Roman" w:eastAsia="SimSun" w:hAnsi="Times New Roman" w:cs="Times New Roman"/>
          <w:bCs/>
          <w:lang w:eastAsia="zh-CN"/>
        </w:rPr>
        <w:t xml:space="preserve"> centers. Besides the </w:t>
      </w:r>
      <w:r w:rsidRPr="00AA16F0">
        <w:rPr>
          <w:rFonts w:ascii="Times New Roman" w:eastAsia="SimSun" w:hAnsi="Times New Roman" w:cs="Times New Roman"/>
          <w:bCs/>
          <w:lang w:eastAsia="zh-CN"/>
        </w:rPr>
        <w:lastRenderedPageBreak/>
        <w:t xml:space="preserve">albedo feedback, </w:t>
      </w:r>
      <w:r w:rsidRPr="00AA16F0">
        <w:rPr>
          <w:rFonts w:ascii="Times New Roman" w:eastAsia="SimSun" w:hAnsi="Times New Roman" w:cs="Times New Roman" w:hint="eastAsia"/>
          <w:bCs/>
          <w:lang w:eastAsia="zh-CN"/>
        </w:rPr>
        <w:t>increase</w:t>
      </w:r>
      <w:r w:rsidRPr="00AA16F0">
        <w:rPr>
          <w:rFonts w:ascii="Times New Roman" w:eastAsia="SimSun" w:hAnsi="Times New Roman" w:cs="Times New Roman"/>
          <w:bCs/>
          <w:lang w:eastAsia="zh-CN"/>
        </w:rPr>
        <w:t xml:space="preserve"> in SIC can also </w:t>
      </w:r>
      <w:r w:rsidRPr="00AA16F0">
        <w:rPr>
          <w:rFonts w:ascii="Times New Roman" w:eastAsia="SimSun" w:hAnsi="Times New Roman" w:cs="Times New Roman" w:hint="eastAsia"/>
          <w:bCs/>
          <w:lang w:eastAsia="zh-CN"/>
        </w:rPr>
        <w:t>block</w:t>
      </w:r>
      <w:r w:rsidRPr="00AA16F0">
        <w:rPr>
          <w:rFonts w:ascii="Times New Roman" w:eastAsia="SimSun" w:hAnsi="Times New Roman" w:cs="Times New Roman"/>
          <w:bCs/>
          <w:lang w:eastAsia="zh-CN"/>
        </w:rPr>
        <w:t xml:space="preserve"> the </w:t>
      </w:r>
      <w:r w:rsidRPr="00AA16F0">
        <w:rPr>
          <w:rFonts w:ascii="Times New Roman" w:eastAsia="SimSun" w:hAnsi="Times New Roman" w:cs="Times New Roman" w:hint="eastAsia"/>
          <w:bCs/>
          <w:lang w:eastAsia="zh-CN"/>
        </w:rPr>
        <w:t xml:space="preserve">air-sea interaction and the </w:t>
      </w:r>
      <w:r w:rsidRPr="00AA16F0">
        <w:rPr>
          <w:rFonts w:ascii="Times New Roman" w:eastAsia="SimSun" w:hAnsi="Times New Roman" w:cs="Times New Roman"/>
          <w:bCs/>
          <w:lang w:eastAsia="zh-CN"/>
        </w:rPr>
        <w:t>heat flux exchange at the air-sea interface.</w:t>
      </w:r>
      <w:r w:rsidRPr="00AA16F0">
        <w:rPr>
          <w:rFonts w:ascii="Times New Roman" w:eastAsia="SimSun" w:hAnsi="Times New Roman" w:cs="Times New Roman" w:hint="eastAsia"/>
          <w:bCs/>
          <w:lang w:eastAsia="zh-CN"/>
        </w:rPr>
        <w:t xml:space="preserve"> </w:t>
      </w:r>
    </w:p>
    <w:bookmarkEnd w:id="412"/>
    <w:bookmarkEnd w:id="413"/>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As feedbacks, s</w:t>
      </w:r>
      <w:r w:rsidRPr="00AA16F0">
        <w:rPr>
          <w:rFonts w:ascii="Times New Roman" w:eastAsia="SimSun" w:hAnsi="Times New Roman" w:cs="Times New Roman"/>
          <w:bCs/>
          <w:lang w:eastAsia="zh-CN"/>
        </w:rPr>
        <w:t xml:space="preserve">urface cooling will dampen </w:t>
      </w:r>
      <w:r w:rsidRPr="00AA16F0">
        <w:rPr>
          <w:rFonts w:ascii="Times New Roman" w:eastAsia="SimSun" w:hAnsi="Times New Roman" w:cs="Times New Roman" w:hint="eastAsia"/>
          <w:bCs/>
          <w:lang w:eastAsia="zh-CN"/>
        </w:rPr>
        <w:t xml:space="preserve">the </w:t>
      </w:r>
      <w:r w:rsidRPr="00AA16F0">
        <w:rPr>
          <w:rFonts w:ascii="Times New Roman" w:eastAsia="SimSun" w:hAnsi="Times New Roman" w:cs="Times New Roman"/>
          <w:bCs/>
          <w:lang w:eastAsia="zh-CN"/>
        </w:rPr>
        <w:t xml:space="preserve">surface heat flux </w:t>
      </w:r>
      <w:r w:rsidRPr="00AA16F0">
        <w:rPr>
          <w:rFonts w:ascii="Times New Roman" w:eastAsia="SimSun" w:hAnsi="Times New Roman" w:cs="Times New Roman" w:hint="eastAsia"/>
          <w:bCs/>
          <w:lang w:eastAsia="zh-CN"/>
        </w:rPr>
        <w:t>and</w:t>
      </w:r>
      <w:r w:rsidRPr="00AA16F0">
        <w:rPr>
          <w:rFonts w:ascii="Times New Roman" w:eastAsia="SimSun" w:hAnsi="Times New Roman" w:cs="Times New Roman"/>
          <w:bCs/>
          <w:lang w:eastAsia="zh-CN"/>
        </w:rPr>
        <w:t xml:space="preserve"> lead to decreases in atmosphe</w:t>
      </w:r>
      <w:r>
        <w:rPr>
          <w:rFonts w:ascii="Times New Roman" w:eastAsia="SimSun" w:hAnsi="Times New Roman" w:cs="Times New Roman"/>
          <w:bCs/>
          <w:lang w:eastAsia="zh-CN"/>
        </w:rPr>
        <w:t>ric water vapor and cloud cover that</w:t>
      </w:r>
      <w:r w:rsidRPr="00AA16F0">
        <w:rPr>
          <w:rFonts w:ascii="Times New Roman" w:eastAsia="SimSun" w:hAnsi="Times New Roman" w:cs="Times New Roman"/>
          <w:bCs/>
          <w:lang w:eastAsia="zh-CN"/>
        </w:rPr>
        <w:t xml:space="preserve"> reduce the downward longwave returns</w:t>
      </w:r>
      <w:r w:rsidRPr="00AA16F0">
        <w:rPr>
          <w:rFonts w:ascii="Times New Roman" w:eastAsia="SimSun" w:hAnsi="Times New Roman" w:cs="Times New Roman" w:hint="eastAsia"/>
          <w:bCs/>
          <w:lang w:eastAsia="zh-CN"/>
        </w:rPr>
        <w:t xml:space="preserve"> but increase the incoming shortwave radiation</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T</w:t>
      </w:r>
      <w:bookmarkStart w:id="416" w:name="OLE_LINK180"/>
      <w:bookmarkStart w:id="417" w:name="OLE_LINK181"/>
      <w:r w:rsidRPr="00AA16F0">
        <w:rPr>
          <w:rFonts w:ascii="Times New Roman" w:eastAsia="SimSun" w:hAnsi="Times New Roman" w:cs="Times New Roman" w:hint="eastAsia"/>
          <w:bCs/>
          <w:lang w:eastAsia="zh-CN"/>
        </w:rPr>
        <w:t xml:space="preserve">he cloud cover changes in the IE </w:t>
      </w:r>
      <w:r w:rsidRPr="00AA16F0">
        <w:rPr>
          <w:rFonts w:ascii="Times New Roman" w:eastAsia="SimSun" w:hAnsi="Times New Roman" w:cs="Times New Roman"/>
          <w:bCs/>
          <w:lang w:eastAsia="zh-CN"/>
        </w:rPr>
        <w:t>platform</w:t>
      </w:r>
      <w:r w:rsidRPr="00AA16F0">
        <w:rPr>
          <w:rFonts w:ascii="Times New Roman" w:eastAsia="SimSun" w:hAnsi="Times New Roman" w:cs="Times New Roman" w:hint="eastAsia"/>
          <w:bCs/>
          <w:lang w:eastAsia="zh-CN"/>
        </w:rPr>
        <w:t xml:space="preserve"> are mainly due to the anomalous </w:t>
      </w:r>
      <w:r w:rsidRPr="00AA16F0">
        <w:rPr>
          <w:rFonts w:ascii="Times New Roman" w:eastAsia="SimSun" w:hAnsi="Times New Roman" w:cs="Times New Roman"/>
          <w:bCs/>
          <w:lang w:eastAsia="zh-CN"/>
        </w:rPr>
        <w:t>low-level</w:t>
      </w:r>
      <w:r w:rsidRPr="00AA16F0">
        <w:rPr>
          <w:rFonts w:ascii="Times New Roman" w:eastAsia="SimSun" w:hAnsi="Times New Roman" w:cs="Times New Roman" w:hint="eastAsia"/>
          <w:bCs/>
          <w:lang w:eastAsia="zh-CN"/>
        </w:rPr>
        <w:t xml:space="preserve"> cloud amount, decreasing/increasing over cold/warm sea surface (</w:t>
      </w:r>
      <w:bookmarkStart w:id="418" w:name="OLE_LINK68"/>
      <w:bookmarkStart w:id="419" w:name="OLE_LINK69"/>
      <w:r w:rsidRPr="00AA16F0">
        <w:rPr>
          <w:rFonts w:ascii="Times New Roman" w:eastAsia="SimSun" w:hAnsi="Times New Roman" w:cs="Times New Roman" w:hint="eastAsia"/>
          <w:bCs/>
          <w:lang w:eastAsia="zh-CN"/>
        </w:rPr>
        <w:t>Figure not shown)</w:t>
      </w:r>
      <w:bookmarkEnd w:id="418"/>
      <w:bookmarkEnd w:id="419"/>
      <w:r w:rsidRPr="00AA16F0">
        <w:rPr>
          <w:rFonts w:ascii="Times New Roman" w:eastAsia="SimSun" w:hAnsi="Times New Roman" w:cs="Times New Roman" w:hint="eastAsia"/>
          <w:bCs/>
          <w:lang w:eastAsia="zh-CN"/>
        </w:rPr>
        <w:t>.</w:t>
      </w:r>
      <w:bookmarkEnd w:id="416"/>
      <w:bookmarkEnd w:id="417"/>
      <w:r w:rsidRPr="00AA16F0">
        <w:rPr>
          <w:rFonts w:ascii="Times New Roman" w:eastAsia="SimSun" w:hAnsi="Times New Roman" w:cs="Times New Roman" w:hint="eastAsia"/>
          <w:bCs/>
          <w:lang w:eastAsia="zh-CN"/>
        </w:rPr>
        <w:t xml:space="preserve"> Thicker low-level clouds over warmer water than over cooler water are also observed in satellite observation </w:t>
      </w:r>
      <w:r>
        <w:rPr>
          <w:rFonts w:ascii="Times New Roman" w:eastAsia="SimSun" w:hAnsi="Times New Roman" w:cs="Times New Roman"/>
          <w:bCs/>
          <w:noProof/>
          <w:lang w:eastAsia="zh-CN"/>
        </w:rPr>
        <w:t>(O'Neill</w:t>
      </w:r>
      <w:r w:rsidRPr="006E7100">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2003)</w:t>
      </w:r>
      <w:r>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 xml:space="preserve">As explored </w:t>
      </w:r>
      <w:r w:rsidRPr="00AA16F0">
        <w:rPr>
          <w:rFonts w:ascii="Times New Roman" w:eastAsia="SimSun" w:hAnsi="Times New Roman" w:cs="Times New Roman" w:hint="eastAsia"/>
          <w:bCs/>
          <w:lang w:eastAsia="zh-CN"/>
        </w:rPr>
        <w:t xml:space="preserve">in Figure </w:t>
      </w:r>
      <w:del w:id="420" w:author="Jie ZHANG" w:date="2013-08-25T21:21:00Z">
        <w:r w:rsidRPr="00AA16F0" w:rsidDel="001F50A0">
          <w:rPr>
            <w:rFonts w:ascii="Times New Roman" w:eastAsia="SimSun" w:hAnsi="Times New Roman" w:cs="Times New Roman" w:hint="eastAsia"/>
            <w:bCs/>
            <w:lang w:eastAsia="zh-CN"/>
          </w:rPr>
          <w:delText>8d</w:delText>
        </w:r>
      </w:del>
      <w:ins w:id="421" w:author="Jie ZHANG" w:date="2013-08-25T21:21:00Z">
        <w:r w:rsidR="001F50A0">
          <w:rPr>
            <w:rFonts w:ascii="Times New Roman" w:eastAsia="SimSun" w:hAnsi="Times New Roman" w:cs="Times New Roman"/>
            <w:bCs/>
            <w:lang w:eastAsia="zh-CN"/>
          </w:rPr>
          <w:t>7</w:t>
        </w:r>
        <w:r w:rsidR="001F50A0" w:rsidRPr="00AA16F0">
          <w:rPr>
            <w:rFonts w:ascii="Times New Roman" w:eastAsia="SimSun" w:hAnsi="Times New Roman" w:cs="Times New Roman" w:hint="eastAsia"/>
            <w:bCs/>
            <w:lang w:eastAsia="zh-CN"/>
          </w:rPr>
          <w:t>d</w:t>
        </w:r>
      </w:ins>
      <w:r w:rsidRPr="00AA16F0">
        <w:rPr>
          <w:rFonts w:ascii="Times New Roman" w:eastAsia="SimSun" w:hAnsi="Times New Roman" w:cs="Times New Roman" w:hint="eastAsia"/>
          <w:bCs/>
          <w:lang w:eastAsia="zh-CN"/>
        </w:rPr>
        <w:t xml:space="preserve">, </w:t>
      </w:r>
      <w:bookmarkStart w:id="422" w:name="OLE_LINK178"/>
      <w:bookmarkStart w:id="423" w:name="OLE_LINK179"/>
      <w:r w:rsidRPr="00AA16F0">
        <w:rPr>
          <w:rFonts w:ascii="Times New Roman" w:eastAsia="SimSun" w:hAnsi="Times New Roman" w:cs="Times New Roman" w:hint="eastAsia"/>
          <w:bCs/>
          <w:lang w:eastAsia="zh-CN"/>
        </w:rPr>
        <w:t xml:space="preserve">the cloud radiative </w:t>
      </w:r>
      <w:r w:rsidRPr="00AA16F0">
        <w:rPr>
          <w:rFonts w:ascii="Times New Roman" w:eastAsia="SimSun" w:hAnsi="Times New Roman" w:cs="Times New Roman"/>
          <w:bCs/>
          <w:lang w:eastAsia="zh-CN"/>
        </w:rPr>
        <w:t xml:space="preserve">forcing </w:t>
      </w:r>
      <w:del w:id="424" w:author="Jie ZHANG" w:date="2013-08-25T21:29:00Z">
        <w:r w:rsidRPr="00AA16F0" w:rsidDel="001F50A0">
          <w:rPr>
            <w:rFonts w:ascii="Times New Roman" w:eastAsia="SimSun" w:hAnsi="Times New Roman" w:cs="Times New Roman" w:hint="eastAsia"/>
            <w:bCs/>
            <w:lang w:eastAsia="zh-CN"/>
          </w:rPr>
          <w:delText>partly offsets</w:delText>
        </w:r>
        <w:r w:rsidRPr="00AA16F0" w:rsidDel="001F50A0">
          <w:rPr>
            <w:rFonts w:ascii="Times New Roman" w:eastAsia="SimSun" w:hAnsi="Times New Roman" w:cs="Times New Roman"/>
            <w:bCs/>
            <w:lang w:eastAsia="zh-CN"/>
          </w:rPr>
          <w:delText xml:space="preserve"> the </w:delText>
        </w:r>
        <w:r w:rsidRPr="00AA16F0" w:rsidDel="001F50A0">
          <w:rPr>
            <w:rFonts w:ascii="Times New Roman" w:eastAsia="SimSun" w:hAnsi="Times New Roman" w:cs="Times New Roman" w:hint="eastAsia"/>
            <w:bCs/>
            <w:lang w:eastAsia="zh-CN"/>
          </w:rPr>
          <w:delText>warming</w:delText>
        </w:r>
        <w:r w:rsidRPr="00AA16F0" w:rsidDel="001F50A0">
          <w:rPr>
            <w:rFonts w:ascii="Times New Roman" w:eastAsia="SimSun" w:hAnsi="Times New Roman" w:cs="Times New Roman"/>
            <w:bCs/>
            <w:lang w:eastAsia="zh-CN"/>
          </w:rPr>
          <w:delText xml:space="preserve"> effect of net incoming </w:delText>
        </w:r>
        <w:r w:rsidRPr="00AA16F0" w:rsidDel="001F50A0">
          <w:rPr>
            <w:rFonts w:ascii="Times New Roman" w:eastAsia="SimSun" w:hAnsi="Times New Roman" w:cs="Times New Roman" w:hint="eastAsia"/>
            <w:bCs/>
            <w:lang w:eastAsia="zh-CN"/>
          </w:rPr>
          <w:delText>radiation increase in the Arctic and coastal region along 70</w:delText>
        </w:r>
        <w:bookmarkStart w:id="425" w:name="OLE_LINK31"/>
        <w:bookmarkStart w:id="426" w:name="OLE_LINK32"/>
        <w:r w:rsidRPr="00AA16F0" w:rsidDel="001F50A0">
          <w:rPr>
            <w:rFonts w:ascii="Times New Roman" w:hAnsi="Times New Roman" w:cs="Times New Roman"/>
          </w:rPr>
          <w:delText>°</w:delText>
        </w:r>
        <w:bookmarkEnd w:id="425"/>
        <w:bookmarkEnd w:id="426"/>
        <w:r w:rsidRPr="00AA16F0" w:rsidDel="001F50A0">
          <w:rPr>
            <w:rFonts w:ascii="Times New Roman" w:eastAsia="SimSun" w:hAnsi="Times New Roman" w:cs="Times New Roman" w:hint="eastAsia"/>
            <w:bCs/>
            <w:lang w:eastAsia="zh-CN"/>
          </w:rPr>
          <w:delText xml:space="preserve">S and </w:delText>
        </w:r>
      </w:del>
      <w:r w:rsidRPr="00AA16F0">
        <w:rPr>
          <w:rFonts w:ascii="Times New Roman" w:eastAsia="SimSun" w:hAnsi="Times New Roman" w:cs="Times New Roman" w:hint="eastAsia"/>
          <w:bCs/>
          <w:lang w:eastAsia="zh-CN"/>
        </w:rPr>
        <w:t>tends to amplify the role of net surface radiation at mid</w:t>
      </w:r>
      <w:r>
        <w:rPr>
          <w:rFonts w:ascii="Times New Roman" w:eastAsia="SimSun" w:hAnsi="Times New Roman" w:cs="Times New Roman" w:hint="eastAsia"/>
          <w:bCs/>
          <w:lang w:eastAsia="zh-CN"/>
        </w:rPr>
        <w:t>dle</w:t>
      </w:r>
      <w:r w:rsidRPr="00AA16F0">
        <w:rPr>
          <w:rFonts w:ascii="Times New Roman" w:eastAsia="SimSun" w:hAnsi="Times New Roman" w:cs="Times New Roman" w:hint="eastAsia"/>
          <w:bCs/>
          <w:lang w:eastAsia="zh-CN"/>
        </w:rPr>
        <w:t xml:space="preserve"> and low latitudes. </w:t>
      </w:r>
      <w:ins w:id="427" w:author="Jie ZHANG" w:date="2013-08-25T21:24:00Z">
        <w:r w:rsidR="001F50A0">
          <w:rPr>
            <w:rFonts w:ascii="Times New Roman" w:eastAsia="SimSun" w:hAnsi="Times New Roman" w:cs="Times New Roman"/>
            <w:bCs/>
            <w:lang w:eastAsia="zh-CN"/>
          </w:rPr>
          <w:t xml:space="preserve">In </w:t>
        </w:r>
      </w:ins>
      <w:ins w:id="428" w:author="Jie ZHANG" w:date="2013-08-25T21:23:00Z">
        <w:r w:rsidR="001F50A0">
          <w:rPr>
            <w:rFonts w:ascii="Times New Roman" w:eastAsia="SimSun" w:hAnsi="Times New Roman" w:cs="Times New Roman"/>
            <w:bCs/>
            <w:lang w:eastAsia="zh-CN"/>
          </w:rPr>
          <w:t xml:space="preserve">accompany with the significant surface cooling, </w:t>
        </w:r>
      </w:ins>
      <w:ins w:id="429" w:author="Jie ZHANG" w:date="2013-08-25T21:24:00Z">
        <w:r w:rsidR="001F50A0">
          <w:rPr>
            <w:rFonts w:ascii="Times New Roman" w:eastAsia="SimSun" w:hAnsi="Times New Roman" w:cs="Times New Roman"/>
            <w:bCs/>
            <w:lang w:eastAsia="zh-CN"/>
          </w:rPr>
          <w:t xml:space="preserve">cloud cover decreases in the tropical eastern Pacific and leads to the increase </w:t>
        </w:r>
      </w:ins>
      <w:ins w:id="430" w:author="Jie ZHANG" w:date="2013-08-25T21:26:00Z">
        <w:r w:rsidR="001F50A0">
          <w:rPr>
            <w:rFonts w:ascii="Times New Roman" w:eastAsia="SimSun" w:hAnsi="Times New Roman" w:cs="Times New Roman"/>
            <w:bCs/>
            <w:lang w:eastAsia="zh-CN"/>
          </w:rPr>
          <w:t xml:space="preserve">in </w:t>
        </w:r>
      </w:ins>
      <w:ins w:id="431" w:author="Jie ZHANG" w:date="2013-08-25T21:24:00Z">
        <w:r w:rsidR="001F50A0">
          <w:rPr>
            <w:rFonts w:ascii="Times New Roman" w:eastAsia="SimSun" w:hAnsi="Times New Roman" w:cs="Times New Roman"/>
            <w:bCs/>
            <w:lang w:eastAsia="zh-CN"/>
          </w:rPr>
          <w:t xml:space="preserve">cloud </w:t>
        </w:r>
      </w:ins>
      <w:ins w:id="432" w:author="Jie ZHANG" w:date="2013-08-25T21:30:00Z">
        <w:r w:rsidR="0083153A">
          <w:rPr>
            <w:rFonts w:ascii="Times New Roman" w:eastAsia="SimSun" w:hAnsi="Times New Roman" w:cs="Times New Roman"/>
            <w:bCs/>
            <w:lang w:eastAsia="zh-CN"/>
          </w:rPr>
          <w:t xml:space="preserve">shortwave </w:t>
        </w:r>
      </w:ins>
      <w:ins w:id="433" w:author="Jie ZHANG" w:date="2013-08-25T21:24:00Z">
        <w:r w:rsidR="001F50A0">
          <w:rPr>
            <w:rFonts w:ascii="Times New Roman" w:eastAsia="SimSun" w:hAnsi="Times New Roman" w:cs="Times New Roman"/>
            <w:bCs/>
            <w:lang w:eastAsia="zh-CN"/>
          </w:rPr>
          <w:t>radiati</w:t>
        </w:r>
      </w:ins>
      <w:ins w:id="434" w:author="Jie ZHANG" w:date="2013-08-25T21:30:00Z">
        <w:r w:rsidR="0083153A">
          <w:rPr>
            <w:rFonts w:ascii="Times New Roman" w:eastAsia="SimSun" w:hAnsi="Times New Roman" w:cs="Times New Roman"/>
            <w:bCs/>
            <w:lang w:eastAsia="zh-CN"/>
          </w:rPr>
          <w:t>on</w:t>
        </w:r>
      </w:ins>
      <w:ins w:id="435" w:author="Jie ZHANG" w:date="2013-08-25T21:24:00Z">
        <w:r w:rsidR="001F50A0">
          <w:rPr>
            <w:rFonts w:ascii="Times New Roman" w:eastAsia="SimSun" w:hAnsi="Times New Roman" w:cs="Times New Roman"/>
            <w:bCs/>
            <w:lang w:eastAsia="zh-CN"/>
          </w:rPr>
          <w:t>.</w:t>
        </w:r>
      </w:ins>
      <w:ins w:id="436" w:author="Jie ZHANG" w:date="2013-08-25T21:29:00Z">
        <w:r w:rsidR="001F50A0">
          <w:rPr>
            <w:rFonts w:ascii="Times New Roman" w:eastAsia="SimSun" w:hAnsi="Times New Roman" w:cs="Times New Roman"/>
            <w:bCs/>
            <w:lang w:eastAsia="zh-CN"/>
          </w:rPr>
          <w:t xml:space="preserve"> The cloud radiative forcing </w:t>
        </w:r>
        <w:r w:rsidR="001F50A0" w:rsidRPr="00AA16F0">
          <w:rPr>
            <w:rFonts w:ascii="Times New Roman" w:eastAsia="SimSun" w:hAnsi="Times New Roman" w:cs="Times New Roman" w:hint="eastAsia"/>
            <w:bCs/>
            <w:lang w:eastAsia="zh-CN"/>
          </w:rPr>
          <w:t>partly offsets</w:t>
        </w:r>
        <w:r w:rsidR="001F50A0" w:rsidRPr="00AA16F0">
          <w:rPr>
            <w:rFonts w:ascii="Times New Roman" w:eastAsia="SimSun" w:hAnsi="Times New Roman" w:cs="Times New Roman"/>
            <w:bCs/>
            <w:lang w:eastAsia="zh-CN"/>
          </w:rPr>
          <w:t xml:space="preserve"> the </w:t>
        </w:r>
        <w:r w:rsidR="001F50A0" w:rsidRPr="00AA16F0">
          <w:rPr>
            <w:rFonts w:ascii="Times New Roman" w:eastAsia="SimSun" w:hAnsi="Times New Roman" w:cs="Times New Roman" w:hint="eastAsia"/>
            <w:bCs/>
            <w:lang w:eastAsia="zh-CN"/>
          </w:rPr>
          <w:t>warming</w:t>
        </w:r>
        <w:r w:rsidR="001F50A0" w:rsidRPr="00AA16F0">
          <w:rPr>
            <w:rFonts w:ascii="Times New Roman" w:eastAsia="SimSun" w:hAnsi="Times New Roman" w:cs="Times New Roman"/>
            <w:bCs/>
            <w:lang w:eastAsia="zh-CN"/>
          </w:rPr>
          <w:t xml:space="preserve"> effect of net incoming </w:t>
        </w:r>
        <w:r w:rsidR="001F50A0" w:rsidRPr="00AA16F0">
          <w:rPr>
            <w:rFonts w:ascii="Times New Roman" w:eastAsia="SimSun" w:hAnsi="Times New Roman" w:cs="Times New Roman" w:hint="eastAsia"/>
            <w:bCs/>
            <w:lang w:eastAsia="zh-CN"/>
          </w:rPr>
          <w:t>radiation increase in the Arctic and coastal region along 70</w:t>
        </w:r>
        <w:r w:rsidR="001F50A0" w:rsidRPr="00AA16F0">
          <w:rPr>
            <w:rFonts w:ascii="Times New Roman" w:hAnsi="Times New Roman" w:cs="Times New Roman"/>
          </w:rPr>
          <w:t>°</w:t>
        </w:r>
        <w:r w:rsidR="001F50A0" w:rsidRPr="00AA16F0">
          <w:rPr>
            <w:rFonts w:ascii="Times New Roman" w:eastAsia="SimSun" w:hAnsi="Times New Roman" w:cs="Times New Roman" w:hint="eastAsia"/>
            <w:bCs/>
            <w:lang w:eastAsia="zh-CN"/>
          </w:rPr>
          <w:t>S</w:t>
        </w:r>
      </w:ins>
      <w:ins w:id="437" w:author="Jie ZHANG" w:date="2013-08-25T21:30:00Z">
        <w:r w:rsidR="0083153A">
          <w:rPr>
            <w:rFonts w:ascii="Times New Roman" w:eastAsia="SimSun" w:hAnsi="Times New Roman" w:cs="Times New Roman"/>
            <w:bCs/>
            <w:lang w:eastAsia="zh-CN"/>
          </w:rPr>
          <w:t>.</w:t>
        </w:r>
      </w:ins>
    </w:p>
    <w:bookmarkEnd w:id="422"/>
    <w:bookmarkEnd w:id="423"/>
    <w:p w:rsidR="009C799E" w:rsidRPr="00AA16F0" w:rsidDel="006762F5" w:rsidRDefault="009C799E">
      <w:pPr>
        <w:spacing w:beforeLines="50" w:before="120" w:afterLines="50" w:after="120" w:line="480" w:lineRule="auto"/>
        <w:ind w:firstLineChars="200" w:firstLine="480"/>
        <w:jc w:val="both"/>
        <w:rPr>
          <w:del w:id="438" w:author="Jie ZHANG" w:date="2013-08-25T22:00:00Z"/>
          <w:rFonts w:ascii="Times New Roman" w:eastAsia="SimSun" w:hAnsi="Times New Roman" w:cs="Times New Roman"/>
          <w:bCs/>
          <w:lang w:eastAsia="zh-CN"/>
        </w:rPr>
      </w:pPr>
      <w:del w:id="439" w:author="Jie ZHANG" w:date="2013-08-25T21:31:00Z">
        <w:r w:rsidRPr="00AA16F0" w:rsidDel="0083153A">
          <w:rPr>
            <w:rFonts w:ascii="Times New Roman" w:eastAsia="SimSun" w:hAnsi="Times New Roman" w:cs="Times New Roman" w:hint="eastAsia"/>
            <w:bCs/>
            <w:lang w:eastAsia="zh-CN"/>
          </w:rPr>
          <w:delText xml:space="preserve">The strongest heat loss in the mixed layer is the solar radiation penetrating the bottom of mixed layer (Figure 10a). The significant solar radiation lose </w:delText>
        </w:r>
      </w:del>
      <w:ins w:id="440" w:author="ZHANGM.H." w:date="2013-08-22T07:15:00Z">
        <w:del w:id="441" w:author="Jie ZHANG" w:date="2013-08-25T21:31:00Z">
          <w:r w:rsidR="00B70068" w:rsidRPr="00AA16F0" w:rsidDel="0083153A">
            <w:rPr>
              <w:rFonts w:ascii="Times New Roman" w:eastAsia="SimSun" w:hAnsi="Times New Roman" w:cs="Times New Roman" w:hint="eastAsia"/>
              <w:bCs/>
              <w:lang w:eastAsia="zh-CN"/>
            </w:rPr>
            <w:delText>los</w:delText>
          </w:r>
          <w:r w:rsidR="00B70068" w:rsidDel="0083153A">
            <w:rPr>
              <w:rFonts w:ascii="Times New Roman" w:eastAsia="SimSun" w:hAnsi="Times New Roman" w:cs="Times New Roman"/>
              <w:bCs/>
              <w:lang w:eastAsia="zh-CN"/>
            </w:rPr>
            <w:delText>s</w:delText>
          </w:r>
          <w:r w:rsidR="00B70068" w:rsidRPr="00AA16F0" w:rsidDel="0083153A">
            <w:rPr>
              <w:rFonts w:ascii="Times New Roman" w:eastAsia="SimSun" w:hAnsi="Times New Roman" w:cs="Times New Roman" w:hint="eastAsia"/>
              <w:bCs/>
              <w:lang w:eastAsia="zh-CN"/>
            </w:rPr>
            <w:delText xml:space="preserve"> </w:delText>
          </w:r>
        </w:del>
      </w:ins>
      <w:del w:id="442" w:author="Jie ZHANG" w:date="2013-08-25T21:31:00Z">
        <w:r w:rsidRPr="00AA16F0" w:rsidDel="0083153A">
          <w:rPr>
            <w:rFonts w:ascii="Times New Roman" w:eastAsia="SimSun" w:hAnsi="Times New Roman" w:cs="Times New Roman" w:hint="eastAsia"/>
            <w:bCs/>
            <w:lang w:eastAsia="zh-CN"/>
          </w:rPr>
          <w:delText>shows positive contribution to the surface cooling</w:delText>
        </w:r>
      </w:del>
      <w:ins w:id="443" w:author="ZHANGM.H." w:date="2013-08-22T07:17:00Z">
        <w:del w:id="444" w:author="Jie ZHANG" w:date="2013-08-25T21:31:00Z">
          <w:r w:rsidR="00B70068" w:rsidDel="0083153A">
            <w:rPr>
              <w:rFonts w:ascii="Times New Roman" w:eastAsia="SimSun" w:hAnsi="Times New Roman" w:cs="Times New Roman"/>
              <w:bCs/>
              <w:lang w:eastAsia="zh-CN"/>
            </w:rPr>
            <w:delText>has large values</w:delText>
          </w:r>
        </w:del>
      </w:ins>
      <w:del w:id="445" w:author="Jie ZHANG" w:date="2013-08-25T21:31:00Z">
        <w:r w:rsidRPr="00AA16F0" w:rsidDel="0083153A">
          <w:rPr>
            <w:rFonts w:ascii="Times New Roman" w:eastAsia="SimSun" w:hAnsi="Times New Roman" w:cs="Times New Roman" w:hint="eastAsia"/>
            <w:bCs/>
            <w:lang w:eastAsia="zh-CN"/>
          </w:rPr>
          <w:delText xml:space="preserve"> in the North Pacific, North Atlantic and the 60</w:delText>
        </w:r>
        <w:bookmarkStart w:id="446" w:name="OLE_LINK13"/>
        <w:bookmarkStart w:id="447" w:name="OLE_LINK14"/>
        <w:bookmarkStart w:id="448" w:name="OLE_LINK37"/>
        <w:r w:rsidRPr="00AA16F0" w:rsidDel="0083153A">
          <w:rPr>
            <w:rFonts w:ascii="Times New Roman" w:hAnsi="Times New Roman" w:cs="Times New Roman"/>
          </w:rPr>
          <w:delText>°</w:delText>
        </w:r>
        <w:bookmarkEnd w:id="446"/>
        <w:bookmarkEnd w:id="447"/>
        <w:bookmarkEnd w:id="448"/>
        <w:r w:rsidRPr="00AA16F0" w:rsidDel="0083153A">
          <w:rPr>
            <w:rFonts w:ascii="Times New Roman" w:eastAsia="SimSun" w:hAnsi="Times New Roman" w:cs="Times New Roman" w:hint="eastAsia"/>
            <w:lang w:eastAsia="zh-CN"/>
          </w:rPr>
          <w:delText xml:space="preserve">S latitude belt, where the incoming solar radiation decreases (Figure 8b) and the mixed layer depth gets thinner (Figure 6c) significantly. </w:delText>
        </w:r>
      </w:del>
      <w:del w:id="449" w:author="Jie ZHANG" w:date="2013-08-25T22:00:00Z">
        <w:r w:rsidRPr="00AA16F0" w:rsidDel="006762F5">
          <w:rPr>
            <w:rFonts w:ascii="Times New Roman" w:eastAsia="SimSun" w:hAnsi="Times New Roman" w:cs="Times New Roman" w:hint="eastAsia"/>
            <w:lang w:eastAsia="zh-CN"/>
          </w:rPr>
          <w:delText>Changes of the surface latent and sensible heat</w:delText>
        </w:r>
      </w:del>
      <w:ins w:id="450" w:author="ZHANGM.H." w:date="2013-08-22T07:36:00Z">
        <w:del w:id="451" w:author="Jie ZHANG" w:date="2013-08-25T22:00:00Z">
          <w:r w:rsidR="008E083A" w:rsidDel="006762F5">
            <w:rPr>
              <w:rFonts w:ascii="Times New Roman" w:eastAsia="SimSun" w:hAnsi="Times New Roman" w:cs="Times New Roman"/>
              <w:lang w:eastAsia="zh-CN"/>
            </w:rPr>
            <w:delText xml:space="preserve"> </w:delText>
          </w:r>
        </w:del>
      </w:ins>
      <w:del w:id="452" w:author="Jie ZHANG" w:date="2013-08-25T22:00:00Z">
        <w:r w:rsidRPr="00AA16F0" w:rsidDel="006762F5">
          <w:rPr>
            <w:rFonts w:ascii="Times New Roman" w:eastAsia="SimSun" w:hAnsi="Times New Roman" w:cs="Times New Roman" w:hint="eastAsia"/>
            <w:lang w:eastAsia="zh-CN"/>
          </w:rPr>
          <w:delText>flux (Figure 10b and 10c) are spatially more heterogeneous in comparison with the solar penetration. Surface latent heat flux anomalies favor the surface cooling in the North Indian Ocean and the subtropical Pacific. The sensible heat flux is more effective at high latitudes (Figure 10c), showing positive contributions to surface cooling in the Arctic.</w:delText>
        </w:r>
        <w:r w:rsidRPr="00AA16F0" w:rsidDel="006762F5">
          <w:rPr>
            <w:rFonts w:ascii="Times New Roman" w:eastAsia="SimSun" w:hAnsi="Times New Roman" w:cs="Times New Roman"/>
            <w:bCs/>
            <w:lang w:eastAsia="zh-CN"/>
          </w:rPr>
          <w:delText xml:space="preserve"> </w:delText>
        </w:r>
      </w:del>
    </w:p>
    <w:p w:rsidR="009C799E" w:rsidRPr="00AA16F0" w:rsidDel="006762F5" w:rsidRDefault="009C799E" w:rsidP="006762F5">
      <w:pPr>
        <w:spacing w:beforeLines="50" w:before="120" w:afterLines="50" w:after="120" w:line="480" w:lineRule="auto"/>
        <w:ind w:firstLineChars="200" w:firstLine="480"/>
        <w:jc w:val="both"/>
        <w:rPr>
          <w:del w:id="453" w:author="Jie ZHANG" w:date="2013-08-25T22:00:00Z"/>
          <w:rFonts w:ascii="Times New Roman" w:eastAsia="SimSun" w:hAnsi="Times New Roman" w:cs="Times New Roman"/>
          <w:bCs/>
          <w:lang w:eastAsia="zh-CN"/>
        </w:rPr>
      </w:pPr>
      <w:del w:id="454" w:author="Jie ZHANG" w:date="2013-08-25T22:00:00Z">
        <w:r w:rsidRPr="00AA16F0" w:rsidDel="006762F5">
          <w:rPr>
            <w:rFonts w:ascii="Times New Roman" w:eastAsia="SimSun" w:hAnsi="Times New Roman" w:cs="Times New Roman"/>
            <w:bCs/>
            <w:lang w:eastAsia="zh-CN"/>
          </w:rPr>
          <w:lastRenderedPageBreak/>
          <w:delText xml:space="preserve">In association with the precipitation changes, the </w:delText>
        </w:r>
        <w:r w:rsidRPr="00AA16F0" w:rsidDel="006762F5">
          <w:rPr>
            <w:rFonts w:ascii="Times New Roman" w:eastAsia="SimSun" w:hAnsi="Times New Roman" w:cs="Times New Roman" w:hint="eastAsia"/>
            <w:bCs/>
            <w:lang w:eastAsia="zh-CN"/>
          </w:rPr>
          <w:delText xml:space="preserve">latent heat flux </w:delText>
        </w:r>
        <w:r w:rsidRPr="00AA16F0" w:rsidDel="006762F5">
          <w:rPr>
            <w:rFonts w:ascii="Times New Roman" w:eastAsia="SimSun" w:hAnsi="Times New Roman" w:cs="Times New Roman"/>
            <w:bCs/>
            <w:lang w:eastAsia="zh-CN"/>
          </w:rPr>
          <w:delText xml:space="preserve">plays a more important role than the </w:delText>
        </w:r>
        <w:r w:rsidRPr="00AA16F0" w:rsidDel="006762F5">
          <w:rPr>
            <w:rFonts w:ascii="Times New Roman" w:eastAsia="SimSun" w:hAnsi="Times New Roman" w:cs="Times New Roman" w:hint="eastAsia"/>
            <w:bCs/>
            <w:lang w:eastAsia="zh-CN"/>
          </w:rPr>
          <w:delText>sensible heat flux</w:delText>
        </w:r>
        <w:r w:rsidRPr="00AA16F0" w:rsidDel="006762F5">
          <w:rPr>
            <w:rFonts w:ascii="Times New Roman" w:eastAsia="SimSun" w:hAnsi="Times New Roman" w:cs="Times New Roman"/>
            <w:bCs/>
            <w:lang w:eastAsia="zh-CN"/>
          </w:rPr>
          <w:delText xml:space="preserve"> in the tropics.</w:delText>
        </w:r>
        <w:r w:rsidRPr="00AA16F0" w:rsidDel="006762F5">
          <w:rPr>
            <w:rFonts w:ascii="Times New Roman" w:eastAsia="SimSun" w:hAnsi="Times New Roman" w:cs="Times New Roman" w:hint="eastAsia"/>
            <w:bCs/>
            <w:lang w:eastAsia="zh-CN"/>
          </w:rPr>
          <w:delText xml:space="preserve"> </w:delText>
        </w:r>
        <w:bookmarkStart w:id="455" w:name="OLE_LINK171"/>
        <w:bookmarkStart w:id="456" w:name="OLE_LINK172"/>
        <w:r w:rsidRPr="00AA16F0" w:rsidDel="006762F5">
          <w:rPr>
            <w:rFonts w:ascii="Times New Roman" w:eastAsia="SimSun" w:hAnsi="Times New Roman" w:cs="Times New Roman"/>
            <w:bCs/>
            <w:lang w:eastAsia="zh-CN"/>
          </w:rPr>
          <w:delText xml:space="preserve">The upward latent heat flux is </w:delText>
        </w:r>
        <w:r w:rsidRPr="00AA16F0" w:rsidDel="006762F5">
          <w:rPr>
            <w:rFonts w:ascii="Times New Roman" w:eastAsia="SimSun" w:hAnsi="Times New Roman" w:cs="Times New Roman" w:hint="eastAsia"/>
            <w:bCs/>
            <w:lang w:eastAsia="zh-CN"/>
          </w:rPr>
          <w:delText>linked</w:delText>
        </w:r>
        <w:r w:rsidRPr="00AA16F0" w:rsidDel="006762F5">
          <w:rPr>
            <w:rFonts w:ascii="Times New Roman" w:eastAsia="SimSun" w:hAnsi="Times New Roman" w:cs="Times New Roman"/>
            <w:bCs/>
            <w:lang w:eastAsia="zh-CN"/>
          </w:rPr>
          <w:delText xml:space="preserve"> with evaporation of water at the surface and the subsequent condensation of water vapor releasing energy into the atmosphere. The</w:delText>
        </w:r>
        <w:r w:rsidRPr="00AA16F0" w:rsidDel="006762F5">
          <w:rPr>
            <w:rFonts w:ascii="Times New Roman" w:eastAsia="SimSun" w:hAnsi="Times New Roman" w:cs="Times New Roman" w:hint="eastAsia"/>
            <w:bCs/>
            <w:lang w:eastAsia="zh-CN"/>
          </w:rPr>
          <w:delText xml:space="preserve"> surface wind speed</w:delText>
        </w:r>
        <w:r w:rsidRPr="00AA16F0" w:rsidDel="006762F5">
          <w:rPr>
            <w:rFonts w:ascii="Times New Roman" w:eastAsia="SimSun" w:hAnsi="Times New Roman" w:cs="Times New Roman"/>
            <w:bCs/>
            <w:lang w:eastAsia="zh-CN"/>
          </w:rPr>
          <w:delText xml:space="preserve"> may serve as a medium and be responsible for </w:delText>
        </w:r>
        <w:r w:rsidRPr="00AA16F0" w:rsidDel="006762F5">
          <w:rPr>
            <w:rFonts w:ascii="Times New Roman" w:eastAsia="SimSun" w:hAnsi="Times New Roman" w:cs="Times New Roman" w:hint="eastAsia"/>
            <w:bCs/>
            <w:lang w:eastAsia="zh-CN"/>
          </w:rPr>
          <w:delText>the latent heat flux changes in IE</w:delText>
        </w:r>
        <w:bookmarkEnd w:id="455"/>
        <w:bookmarkEnd w:id="456"/>
        <w:r w:rsidRPr="00AA16F0" w:rsidDel="006762F5">
          <w:rPr>
            <w:rFonts w:ascii="Times New Roman" w:eastAsia="SimSun" w:hAnsi="Times New Roman" w:cs="Times New Roman"/>
            <w:bCs/>
            <w:lang w:eastAsia="zh-CN"/>
          </w:rPr>
          <w:delText xml:space="preserve">. </w:delText>
        </w:r>
        <w:r w:rsidRPr="00AA16F0" w:rsidDel="006762F5">
          <w:rPr>
            <w:rFonts w:ascii="Times New Roman" w:eastAsia="SimSun" w:hAnsi="Times New Roman" w:cs="Times New Roman" w:hint="eastAsia"/>
            <w:lang w:eastAsia="zh-CN"/>
          </w:rPr>
          <w:delText xml:space="preserve">The evaporation changes are closely linked with the surface wind speed anomalies </w:delText>
        </w:r>
        <w:r w:rsidDel="006762F5">
          <w:rPr>
            <w:rFonts w:ascii="Times New Roman" w:eastAsia="SimSun" w:hAnsi="Times New Roman" w:cs="Times New Roman"/>
            <w:lang w:eastAsia="zh-CN"/>
          </w:rPr>
          <w:delText xml:space="preserve">(Figure 9b) </w:delText>
        </w:r>
        <w:r w:rsidRPr="00AA16F0" w:rsidDel="006762F5">
          <w:rPr>
            <w:rFonts w:ascii="Times New Roman" w:eastAsia="SimSun" w:hAnsi="Times New Roman" w:cs="Times New Roman" w:hint="eastAsia"/>
            <w:lang w:eastAsia="zh-CN"/>
          </w:rPr>
          <w:delText>at mid</w:delText>
        </w:r>
        <w:r w:rsidDel="006762F5">
          <w:rPr>
            <w:rFonts w:ascii="Times New Roman" w:eastAsia="SimSun" w:hAnsi="Times New Roman" w:cs="Times New Roman" w:hint="eastAsia"/>
            <w:lang w:eastAsia="zh-CN"/>
          </w:rPr>
          <w:delText>dle</w:delText>
        </w:r>
        <w:r w:rsidRPr="00AA16F0" w:rsidDel="006762F5">
          <w:rPr>
            <w:rFonts w:ascii="Times New Roman" w:eastAsia="SimSun" w:hAnsi="Times New Roman" w:cs="Times New Roman" w:hint="eastAsia"/>
            <w:lang w:eastAsia="zh-CN"/>
          </w:rPr>
          <w:delText xml:space="preserve"> and low latitudes. Latent heat flux and the evaporation (Figure 9c) anomalies are spatially significant with correlation coefficient of 0.92. With intensified wind speed, the evaporation is more active in the </w:delText>
        </w:r>
        <w:r w:rsidDel="006762F5">
          <w:rPr>
            <w:rFonts w:ascii="Times New Roman" w:eastAsia="SimSun" w:hAnsi="Times New Roman" w:cs="Times New Roman"/>
            <w:lang w:eastAsia="zh-CN"/>
          </w:rPr>
          <w:delText>central and western</w:delText>
        </w:r>
        <w:r w:rsidRPr="00AA16F0" w:rsidDel="006762F5">
          <w:rPr>
            <w:rFonts w:ascii="Times New Roman" w:eastAsia="SimSun" w:hAnsi="Times New Roman" w:cs="Times New Roman" w:hint="eastAsia"/>
            <w:lang w:eastAsia="zh-CN"/>
          </w:rPr>
          <w:delText xml:space="preserve"> </w:delText>
        </w:r>
        <w:r w:rsidDel="006762F5">
          <w:rPr>
            <w:rFonts w:ascii="Times New Roman" w:eastAsia="SimSun" w:hAnsi="Times New Roman" w:cs="Times New Roman"/>
            <w:lang w:eastAsia="zh-CN"/>
          </w:rPr>
          <w:delText>Pacific</w:delText>
        </w:r>
        <w:r w:rsidRPr="00AA16F0" w:rsidDel="006762F5">
          <w:rPr>
            <w:rFonts w:ascii="Times New Roman" w:eastAsia="SimSun" w:hAnsi="Times New Roman" w:cs="Times New Roman" w:hint="eastAsia"/>
            <w:lang w:eastAsia="zh-CN"/>
          </w:rPr>
          <w:delText xml:space="preserve">. However, their </w:delText>
        </w:r>
        <w:r w:rsidRPr="00AA16F0" w:rsidDel="006762F5">
          <w:rPr>
            <w:rFonts w:ascii="Times New Roman" w:eastAsia="SimSun" w:hAnsi="Times New Roman" w:cs="Times New Roman"/>
            <w:lang w:eastAsia="zh-CN"/>
          </w:rPr>
          <w:delText>coincident</w:delText>
        </w:r>
        <w:r w:rsidRPr="00AA16F0" w:rsidDel="006762F5">
          <w:rPr>
            <w:rFonts w:ascii="Times New Roman" w:eastAsia="SimSun" w:hAnsi="Times New Roman" w:cs="Times New Roman" w:hint="eastAsia"/>
            <w:lang w:eastAsia="zh-CN"/>
          </w:rPr>
          <w:delText xml:space="preserve"> changes cannot be found in sub-polar regions. This may be partly due to </w:delText>
        </w:r>
        <w:bookmarkStart w:id="457" w:name="OLE_LINK173"/>
        <w:bookmarkStart w:id="458" w:name="OLE_LINK174"/>
        <w:r w:rsidRPr="00AA16F0" w:rsidDel="006762F5">
          <w:rPr>
            <w:rFonts w:ascii="Times New Roman" w:eastAsia="SimSun" w:hAnsi="Times New Roman" w:cs="Times New Roman" w:hint="eastAsia"/>
            <w:lang w:eastAsia="zh-CN"/>
          </w:rPr>
          <w:delText>the obstruct effect of the grown sea ice</w:delText>
        </w:r>
        <w:bookmarkEnd w:id="457"/>
        <w:bookmarkEnd w:id="458"/>
        <w:r w:rsidRPr="00AA16F0" w:rsidDel="006762F5">
          <w:rPr>
            <w:rFonts w:ascii="Times New Roman" w:eastAsia="SimSun" w:hAnsi="Times New Roman" w:cs="Times New Roman" w:hint="eastAsia"/>
            <w:lang w:eastAsia="zh-CN"/>
          </w:rPr>
          <w:delText xml:space="preserve"> (Figure 9a). </w:delText>
        </w:r>
      </w:del>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lang w:eastAsia="zh-CN"/>
        </w:rPr>
      </w:pPr>
      <w:r w:rsidRPr="00AA16F0">
        <w:rPr>
          <w:rFonts w:ascii="Times New Roman" w:eastAsia="SimSun" w:hAnsi="Times New Roman" w:cs="Times New Roman" w:hint="eastAsia"/>
          <w:lang w:eastAsia="zh-CN"/>
        </w:rPr>
        <w:t xml:space="preserve">The </w:t>
      </w:r>
      <w:ins w:id="459" w:author="Jie ZHANG" w:date="2013-08-25T22:01:00Z">
        <w:r w:rsidR="006762F5">
          <w:rPr>
            <w:rFonts w:ascii="Times New Roman" w:eastAsia="SimSun" w:hAnsi="Times New Roman" w:cs="Times New Roman" w:hint="eastAsia"/>
            <w:lang w:eastAsia="zh-CN"/>
          </w:rPr>
          <w:t xml:space="preserve">net surface radiation </w:t>
        </w:r>
      </w:ins>
      <w:del w:id="460" w:author="Jie ZHANG" w:date="2013-08-25T22:01:00Z">
        <w:r w:rsidRPr="00AA16F0" w:rsidDel="006762F5">
          <w:rPr>
            <w:rFonts w:ascii="Times New Roman" w:eastAsia="SimSun" w:hAnsi="Times New Roman" w:cs="Times New Roman" w:hint="eastAsia"/>
            <w:lang w:eastAsia="zh-CN"/>
          </w:rPr>
          <w:delText xml:space="preserve">heat/radiation gain and loss at sea surface and the bottom of the mixed layer </w:delText>
        </w:r>
      </w:del>
      <w:r w:rsidRPr="00AA16F0">
        <w:rPr>
          <w:rFonts w:ascii="Times New Roman" w:eastAsia="SimSun" w:hAnsi="Times New Roman" w:cs="Times New Roman" w:hint="eastAsia"/>
          <w:lang w:eastAsia="zh-CN"/>
        </w:rPr>
        <w:t>cannot fully explain the spatial changes of surface temperature in detail</w:t>
      </w:r>
      <w:ins w:id="461" w:author="Jie ZHANG" w:date="2013-08-25T22:01:00Z">
        <w:r w:rsidR="006762F5">
          <w:rPr>
            <w:rFonts w:ascii="Times New Roman" w:eastAsia="SimSun" w:hAnsi="Times New Roman" w:cs="Times New Roman" w:hint="eastAsia"/>
            <w:lang w:eastAsia="zh-CN"/>
          </w:rPr>
          <w:t xml:space="preserve">, i.e. </w:t>
        </w:r>
      </w:ins>
      <w:del w:id="462" w:author="Jie ZHANG" w:date="2013-08-25T22:01:00Z">
        <w:r w:rsidRPr="00AA16F0" w:rsidDel="006762F5">
          <w:rPr>
            <w:rFonts w:ascii="Times New Roman" w:eastAsia="SimSun" w:hAnsi="Times New Roman" w:cs="Times New Roman" w:hint="eastAsia"/>
            <w:lang w:eastAsia="zh-CN"/>
          </w:rPr>
          <w:delText xml:space="preserve">. For example, </w:delText>
        </w:r>
        <w:r w:rsidRPr="00AA16F0" w:rsidDel="006762F5">
          <w:rPr>
            <w:rFonts w:ascii="Times New Roman" w:eastAsia="SimSun" w:hAnsi="Times New Roman" w:cs="Times New Roman"/>
            <w:lang w:eastAsia="zh-CN"/>
          </w:rPr>
          <w:delText>all</w:delText>
        </w:r>
        <w:r w:rsidRPr="00AA16F0" w:rsidDel="006762F5">
          <w:rPr>
            <w:rFonts w:ascii="Times New Roman" w:eastAsia="SimSun" w:hAnsi="Times New Roman" w:cs="Times New Roman" w:hint="eastAsia"/>
            <w:lang w:eastAsia="zh-CN"/>
          </w:rPr>
          <w:delText xml:space="preserve"> the four terms tend to warm </w:delText>
        </w:r>
      </w:del>
      <w:bookmarkStart w:id="463" w:name="OLE_LINK3"/>
      <w:bookmarkStart w:id="464" w:name="OLE_LINK4"/>
      <w:r w:rsidRPr="00AA16F0">
        <w:rPr>
          <w:rFonts w:ascii="Times New Roman" w:eastAsia="SimSun" w:hAnsi="Times New Roman" w:cs="Times New Roman" w:hint="eastAsia"/>
          <w:lang w:eastAsia="zh-CN"/>
        </w:rPr>
        <w:t xml:space="preserve">the </w:t>
      </w:r>
      <w:ins w:id="465" w:author="Jie ZHANG" w:date="2013-08-25T22:01:00Z">
        <w:r w:rsidR="006762F5">
          <w:rPr>
            <w:rFonts w:ascii="Times New Roman" w:eastAsia="SimSun" w:hAnsi="Times New Roman" w:cs="Times New Roman" w:hint="eastAsia"/>
            <w:lang w:eastAsia="zh-CN"/>
          </w:rPr>
          <w:t xml:space="preserve">significant cooling anomalies in the </w:t>
        </w:r>
      </w:ins>
      <w:r w:rsidRPr="00AA16F0">
        <w:rPr>
          <w:rFonts w:ascii="Times New Roman" w:eastAsia="SimSun" w:hAnsi="Times New Roman" w:cs="Times New Roman" w:hint="eastAsia"/>
          <w:lang w:eastAsia="zh-CN"/>
        </w:rPr>
        <w:t>eastern tropical Pacific</w:t>
      </w:r>
      <w:bookmarkEnd w:id="463"/>
      <w:bookmarkEnd w:id="464"/>
      <w:del w:id="466" w:author="Jie ZHANG" w:date="2013-08-25T22:02:00Z">
        <w:r w:rsidRPr="00AA16F0" w:rsidDel="006762F5">
          <w:rPr>
            <w:rFonts w:ascii="Times New Roman" w:eastAsia="SimSun" w:hAnsi="Times New Roman" w:cs="Times New Roman" w:hint="eastAsia"/>
            <w:lang w:eastAsia="zh-CN"/>
          </w:rPr>
          <w:delText xml:space="preserve"> where significant cooling anomalies are </w:delText>
        </w:r>
        <w:r w:rsidDel="006762F5">
          <w:rPr>
            <w:rFonts w:ascii="Times New Roman" w:eastAsia="SimSun" w:hAnsi="Times New Roman" w:cs="Times New Roman"/>
            <w:lang w:eastAsia="zh-CN"/>
          </w:rPr>
          <w:delText>evident</w:delText>
        </w:r>
      </w:del>
      <w:r>
        <w:rPr>
          <w:rFonts w:ascii="Times New Roman" w:eastAsia="SimSun" w:hAnsi="Times New Roman" w:cs="Times New Roman"/>
          <w:lang w:eastAsia="zh-CN"/>
        </w:rPr>
        <w:t xml:space="preserve"> </w:t>
      </w:r>
      <w:r w:rsidRPr="00AA16F0">
        <w:rPr>
          <w:rFonts w:ascii="Times New Roman" w:eastAsia="SimSun" w:hAnsi="Times New Roman" w:cs="Times New Roman" w:hint="eastAsia"/>
          <w:lang w:eastAsia="zh-CN"/>
        </w:rPr>
        <w:t xml:space="preserve">(Figure 4b). We </w:t>
      </w:r>
      <w:r w:rsidR="008E083A">
        <w:rPr>
          <w:rFonts w:ascii="Times New Roman" w:eastAsia="SimSun" w:hAnsi="Times New Roman" w:cs="Times New Roman"/>
          <w:lang w:eastAsia="zh-CN"/>
        </w:rPr>
        <w:t>presume</w:t>
      </w:r>
      <w:r w:rsidR="008E083A" w:rsidRPr="00AA16F0">
        <w:rPr>
          <w:rFonts w:ascii="Times New Roman" w:eastAsia="SimSun" w:hAnsi="Times New Roman" w:cs="Times New Roman" w:hint="eastAsia"/>
          <w:lang w:eastAsia="zh-CN"/>
        </w:rPr>
        <w:t xml:space="preserve"> </w:t>
      </w:r>
      <w:r w:rsidRPr="00AA16F0">
        <w:rPr>
          <w:rFonts w:ascii="Times New Roman" w:eastAsia="SimSun" w:hAnsi="Times New Roman" w:cs="Times New Roman" w:hint="eastAsia"/>
          <w:lang w:eastAsia="zh-CN"/>
        </w:rPr>
        <w:t xml:space="preserve">that </w:t>
      </w:r>
      <w:bookmarkStart w:id="467" w:name="OLE_LINK188"/>
      <w:bookmarkStart w:id="468" w:name="OLE_LINK189"/>
      <w:r w:rsidRPr="00AA16F0">
        <w:rPr>
          <w:rFonts w:ascii="Times New Roman" w:eastAsia="SimSun" w:hAnsi="Times New Roman" w:cs="Times New Roman" w:hint="eastAsia"/>
          <w:lang w:eastAsia="zh-CN"/>
        </w:rPr>
        <w:t>the regional ocean current adjustments to surface wind stress curl may be responsible for the changes</w:t>
      </w:r>
      <w:r>
        <w:rPr>
          <w:rFonts w:ascii="Times New Roman" w:eastAsia="SimSun" w:hAnsi="Times New Roman" w:cs="Times New Roman"/>
          <w:lang w:eastAsia="zh-CN"/>
        </w:rPr>
        <w:t xml:space="preserve"> at regional scales</w:t>
      </w:r>
      <w:r w:rsidRPr="00AA16F0">
        <w:rPr>
          <w:rFonts w:ascii="Times New Roman" w:eastAsia="SimSun" w:hAnsi="Times New Roman" w:cs="Times New Roman" w:hint="eastAsia"/>
          <w:lang w:eastAsia="zh-CN"/>
        </w:rPr>
        <w:t>.</w:t>
      </w:r>
      <w:bookmarkEnd w:id="467"/>
      <w:bookmarkEnd w:id="468"/>
      <w:r w:rsidRPr="00AA16F0">
        <w:rPr>
          <w:rFonts w:ascii="Times New Roman" w:eastAsia="SimSun" w:hAnsi="Times New Roman" w:cs="Times New Roman" w:hint="eastAsia"/>
          <w:lang w:eastAsia="zh-CN"/>
        </w:rPr>
        <w:t xml:space="preserve"> T</w:t>
      </w:r>
      <w:r w:rsidRPr="00AA16F0">
        <w:rPr>
          <w:rFonts w:ascii="Times New Roman" w:eastAsia="SimSun" w:hAnsi="Times New Roman" w:cs="Times New Roman"/>
          <w:lang w:eastAsia="zh-CN"/>
        </w:rPr>
        <w:t xml:space="preserve">he </w:t>
      </w:r>
      <w:r w:rsidRPr="00AA16F0">
        <w:rPr>
          <w:rFonts w:ascii="Times New Roman" w:eastAsia="SimSun" w:hAnsi="Times New Roman" w:cs="Times New Roman" w:hint="eastAsia"/>
          <w:lang w:eastAsia="zh-CN"/>
        </w:rPr>
        <w:t xml:space="preserve">anomalous sub-surface </w:t>
      </w:r>
      <w:r w:rsidRPr="00AA16F0">
        <w:rPr>
          <w:rFonts w:ascii="Times New Roman" w:eastAsia="SimSun" w:hAnsi="Times New Roman" w:cs="Times New Roman"/>
          <w:lang w:eastAsia="zh-CN"/>
        </w:rPr>
        <w:t>current velocity potential at 5 meters depth is shown</w:t>
      </w:r>
      <w:r w:rsidRPr="00AA16F0">
        <w:rPr>
          <w:rFonts w:ascii="Times New Roman" w:eastAsia="SimSun" w:hAnsi="Times New Roman" w:cs="Times New Roman" w:hint="eastAsia"/>
          <w:lang w:eastAsia="zh-CN"/>
        </w:rPr>
        <w:t xml:space="preserve"> i</w:t>
      </w:r>
      <w:r w:rsidRPr="00AA16F0">
        <w:rPr>
          <w:rFonts w:ascii="Times New Roman" w:eastAsia="SimSun" w:hAnsi="Times New Roman" w:cs="Times New Roman"/>
          <w:lang w:eastAsia="zh-CN"/>
        </w:rPr>
        <w:t xml:space="preserve">n </w:t>
      </w:r>
      <w:r w:rsidR="008E083A">
        <w:rPr>
          <w:rFonts w:ascii="Times New Roman" w:eastAsia="SimSun" w:hAnsi="Times New Roman" w:cs="Times New Roman"/>
          <w:lang w:eastAsia="zh-CN"/>
        </w:rPr>
        <w:t>F</w:t>
      </w:r>
      <w:r w:rsidR="008E083A" w:rsidRPr="00AA16F0">
        <w:rPr>
          <w:rFonts w:ascii="Times New Roman" w:eastAsia="SimSun" w:hAnsi="Times New Roman" w:cs="Times New Roman"/>
          <w:lang w:eastAsia="zh-CN"/>
        </w:rPr>
        <w:t>igure</w:t>
      </w:r>
      <w:ins w:id="469" w:author="ZHANGM.H." w:date="2013-08-22T07:38:00Z">
        <w:r w:rsidR="008E083A" w:rsidRPr="00AA16F0">
          <w:rPr>
            <w:rFonts w:ascii="Times New Roman" w:eastAsia="SimSun" w:hAnsi="Times New Roman" w:cs="Times New Roman"/>
            <w:lang w:eastAsia="zh-CN"/>
          </w:rPr>
          <w:t xml:space="preserve"> </w:t>
        </w:r>
      </w:ins>
      <w:del w:id="470" w:author="Jie ZHANG" w:date="2013-08-25T22:09:00Z">
        <w:r w:rsidRPr="00AA16F0" w:rsidDel="00EF2698">
          <w:rPr>
            <w:rFonts w:ascii="Times New Roman" w:eastAsia="SimSun" w:hAnsi="Times New Roman" w:cs="Times New Roman"/>
            <w:lang w:eastAsia="zh-CN"/>
          </w:rPr>
          <w:delText>11a</w:delText>
        </w:r>
      </w:del>
      <w:ins w:id="471" w:author="Jie ZHANG" w:date="2013-08-25T22:09:00Z">
        <w:r w:rsidR="00EF2698">
          <w:rPr>
            <w:rFonts w:ascii="Times New Roman" w:eastAsia="SimSun" w:hAnsi="Times New Roman" w:cs="Times New Roman" w:hint="eastAsia"/>
            <w:lang w:eastAsia="zh-CN"/>
          </w:rPr>
          <w:t>9</w:t>
        </w:r>
        <w:r w:rsidR="00EF2698" w:rsidRPr="00AA16F0">
          <w:rPr>
            <w:rFonts w:ascii="Times New Roman" w:eastAsia="SimSun" w:hAnsi="Times New Roman" w:cs="Times New Roman"/>
            <w:lang w:eastAsia="zh-CN"/>
          </w:rPr>
          <w:t>a</w:t>
        </w:r>
      </w:ins>
      <w:r w:rsidRPr="00AA16F0">
        <w:rPr>
          <w:rFonts w:ascii="Times New Roman" w:eastAsia="SimSun" w:hAnsi="Times New Roman" w:cs="Times New Roman" w:hint="eastAsia"/>
          <w:lang w:eastAsia="zh-CN"/>
        </w:rPr>
        <w:t>.</w:t>
      </w:r>
      <w:r w:rsidRPr="00AA16F0">
        <w:rPr>
          <w:rFonts w:ascii="Times New Roman" w:eastAsia="SimSun" w:hAnsi="Times New Roman" w:cs="Times New Roman"/>
          <w:lang w:eastAsia="zh-CN"/>
        </w:rPr>
        <w:t xml:space="preserve"> Significant convergence </w:t>
      </w:r>
      <w:r w:rsidRPr="00AA16F0">
        <w:rPr>
          <w:rFonts w:ascii="Times New Roman" w:eastAsia="SimSun" w:hAnsi="Times New Roman" w:cs="Times New Roman" w:hint="eastAsia"/>
          <w:lang w:eastAsia="zh-CN"/>
        </w:rPr>
        <w:t xml:space="preserve">can be found </w:t>
      </w:r>
      <w:r w:rsidRPr="00AA16F0">
        <w:rPr>
          <w:rFonts w:ascii="Times New Roman" w:eastAsia="SimSun" w:hAnsi="Times New Roman" w:cs="Times New Roman"/>
          <w:lang w:eastAsia="zh-CN"/>
        </w:rPr>
        <w:t>in most parts of the Pacific and the latitude belts along 30</w:t>
      </w:r>
      <w:r w:rsidRPr="00AA16F0">
        <w:rPr>
          <w:rFonts w:ascii="Times New Roman" w:hAnsi="Times New Roman" w:cs="Times New Roman"/>
        </w:rPr>
        <w:t>°</w:t>
      </w:r>
      <w:r w:rsidRPr="00AA16F0">
        <w:rPr>
          <w:rFonts w:ascii="Times New Roman" w:eastAsia="SimSun" w:hAnsi="Times New Roman" w:cs="Times New Roman"/>
          <w:lang w:eastAsia="zh-CN"/>
        </w:rPr>
        <w:t>S and 30</w:t>
      </w:r>
      <w:r w:rsidRPr="00AA16F0">
        <w:rPr>
          <w:rFonts w:ascii="Times New Roman" w:hAnsi="Times New Roman" w:cs="Times New Roman"/>
        </w:rPr>
        <w:t>°</w:t>
      </w:r>
      <w:r w:rsidRPr="00AA16F0">
        <w:rPr>
          <w:rFonts w:ascii="Times New Roman" w:eastAsia="SimSun" w:hAnsi="Times New Roman" w:cs="Times New Roman"/>
          <w:lang w:eastAsia="zh-CN"/>
        </w:rPr>
        <w:t>N. The associated downwelling warm</w:t>
      </w:r>
      <w:r w:rsidRPr="00AA16F0">
        <w:rPr>
          <w:rFonts w:ascii="Times New Roman" w:eastAsia="SimSun" w:hAnsi="Times New Roman" w:cs="Times New Roman" w:hint="eastAsia"/>
          <w:lang w:eastAsia="zh-CN"/>
        </w:rPr>
        <w:t>s</w:t>
      </w:r>
      <w:r w:rsidRPr="00AA16F0">
        <w:rPr>
          <w:rFonts w:ascii="Times New Roman" w:eastAsia="SimSun" w:hAnsi="Times New Roman" w:cs="Times New Roman"/>
          <w:lang w:eastAsia="zh-CN"/>
        </w:rPr>
        <w:t xml:space="preserve"> the mixed layer, which is partly responsible for the </w:t>
      </w:r>
      <w:r w:rsidRPr="00AA16F0">
        <w:rPr>
          <w:rFonts w:ascii="Times New Roman" w:eastAsia="SimSun" w:hAnsi="Times New Roman" w:cs="Times New Roman" w:hint="eastAsia"/>
          <w:lang w:eastAsia="zh-CN"/>
        </w:rPr>
        <w:t xml:space="preserve">relatively </w:t>
      </w:r>
      <w:r w:rsidRPr="00AA16F0">
        <w:rPr>
          <w:rFonts w:ascii="Times New Roman" w:eastAsia="SimSun" w:hAnsi="Times New Roman" w:cs="Times New Roman"/>
          <w:lang w:eastAsia="zh-CN"/>
        </w:rPr>
        <w:t xml:space="preserve">weak surface cooling </w:t>
      </w:r>
      <w:r w:rsidRPr="00AA16F0">
        <w:rPr>
          <w:rFonts w:ascii="Times New Roman" w:eastAsia="SimSun" w:hAnsi="Times New Roman" w:cs="Times New Roman" w:hint="eastAsia"/>
          <w:lang w:eastAsia="zh-CN"/>
        </w:rPr>
        <w:t>at low and mid</w:t>
      </w:r>
      <w:r>
        <w:rPr>
          <w:rFonts w:ascii="Times New Roman" w:eastAsia="SimSun" w:hAnsi="Times New Roman" w:cs="Times New Roman" w:hint="eastAsia"/>
          <w:lang w:eastAsia="zh-CN"/>
        </w:rPr>
        <w:t>dle</w:t>
      </w:r>
      <w:r w:rsidRPr="00AA16F0">
        <w:rPr>
          <w:rFonts w:ascii="Times New Roman" w:eastAsia="SimSun" w:hAnsi="Times New Roman" w:cs="Times New Roman" w:hint="eastAsia"/>
          <w:lang w:eastAsia="zh-CN"/>
        </w:rPr>
        <w:t xml:space="preserve"> latitudes</w:t>
      </w:r>
      <w:r w:rsidRPr="00AA16F0">
        <w:rPr>
          <w:rFonts w:ascii="Times New Roman" w:eastAsia="SimSun" w:hAnsi="Times New Roman" w:cs="Times New Roman"/>
          <w:lang w:eastAsia="zh-CN"/>
        </w:rPr>
        <w:t xml:space="preserve">. Upwelling </w:t>
      </w:r>
      <w:r w:rsidRPr="00AA16F0">
        <w:rPr>
          <w:rFonts w:ascii="Times New Roman" w:eastAsia="SimSun" w:hAnsi="Times New Roman" w:cs="Times New Roman" w:hint="eastAsia"/>
          <w:lang w:eastAsia="zh-CN"/>
        </w:rPr>
        <w:t>associated with</w:t>
      </w:r>
      <w:r w:rsidRPr="00AA16F0">
        <w:rPr>
          <w:rFonts w:ascii="Times New Roman" w:eastAsia="SimSun" w:hAnsi="Times New Roman" w:cs="Times New Roman"/>
          <w:lang w:eastAsia="zh-CN"/>
        </w:rPr>
        <w:t xml:space="preserve"> the divergence anomalies can well explain the significant </w:t>
      </w:r>
      <w:bookmarkStart w:id="472" w:name="OLE_LINK219"/>
      <w:bookmarkStart w:id="473" w:name="OLE_LINK220"/>
      <w:r w:rsidRPr="00AA16F0">
        <w:rPr>
          <w:rFonts w:ascii="Times New Roman" w:eastAsia="SimSun" w:hAnsi="Times New Roman" w:cs="Times New Roman"/>
          <w:lang w:eastAsia="zh-CN"/>
        </w:rPr>
        <w:t xml:space="preserve">cooling in the tropical eastern Pacific, tropical Atlantic, as well as the strong cooling in </w:t>
      </w:r>
      <w:bookmarkStart w:id="474" w:name="OLE_LINK15"/>
      <w:bookmarkStart w:id="475" w:name="OLE_LINK16"/>
      <w:r w:rsidRPr="00AA16F0">
        <w:rPr>
          <w:rFonts w:ascii="Times New Roman" w:eastAsia="SimSun" w:hAnsi="Times New Roman" w:cs="Times New Roman"/>
          <w:lang w:eastAsia="zh-CN"/>
        </w:rPr>
        <w:t>the polar regions.</w:t>
      </w:r>
      <w:bookmarkEnd w:id="472"/>
      <w:bookmarkEnd w:id="473"/>
      <w:bookmarkEnd w:id="474"/>
      <w:bookmarkEnd w:id="475"/>
      <w:r w:rsidRPr="00AA16F0">
        <w:rPr>
          <w:rFonts w:ascii="Times New Roman" w:eastAsia="SimSun" w:hAnsi="Times New Roman" w:cs="Times New Roman"/>
          <w:lang w:eastAsia="zh-CN"/>
        </w:rPr>
        <w:t xml:space="preserve"> </w:t>
      </w:r>
      <w:r w:rsidRPr="00AA16F0">
        <w:rPr>
          <w:rFonts w:ascii="Times New Roman" w:eastAsia="SimSun" w:hAnsi="Times New Roman" w:cs="Times New Roman" w:hint="eastAsia"/>
          <w:lang w:eastAsia="zh-CN"/>
        </w:rPr>
        <w:t xml:space="preserve">The upwelling also </w:t>
      </w:r>
      <w:r w:rsidRPr="00AA16F0">
        <w:rPr>
          <w:rFonts w:ascii="Times New Roman" w:eastAsia="SimSun" w:hAnsi="Times New Roman" w:cs="Times New Roman" w:hint="eastAsia"/>
          <w:lang w:eastAsia="zh-CN"/>
        </w:rPr>
        <w:lastRenderedPageBreak/>
        <w:t xml:space="preserve">accounts for the thinner mixed layer depth at high latitudes in the IE platform (Figure </w:t>
      </w:r>
      <w:del w:id="476" w:author="Jie ZHANG" w:date="2013-08-25T22:09:00Z">
        <w:r w:rsidRPr="00AA16F0" w:rsidDel="00EF2698">
          <w:rPr>
            <w:rFonts w:ascii="Times New Roman" w:eastAsia="SimSun" w:hAnsi="Times New Roman" w:cs="Times New Roman" w:hint="eastAsia"/>
            <w:lang w:eastAsia="zh-CN"/>
          </w:rPr>
          <w:delText>6</w:delText>
        </w:r>
        <w:r w:rsidDel="00EF2698">
          <w:rPr>
            <w:rFonts w:ascii="Times New Roman" w:eastAsia="SimSun" w:hAnsi="Times New Roman" w:cs="Times New Roman" w:hint="eastAsia"/>
            <w:lang w:eastAsia="zh-CN"/>
          </w:rPr>
          <w:delText>c</w:delText>
        </w:r>
      </w:del>
      <w:ins w:id="477" w:author="Jie ZHANG" w:date="2013-08-25T22:09:00Z">
        <w:r w:rsidR="00EF2698">
          <w:rPr>
            <w:rFonts w:ascii="Times New Roman" w:eastAsia="SimSun" w:hAnsi="Times New Roman" w:cs="Times New Roman" w:hint="eastAsia"/>
            <w:lang w:eastAsia="zh-CN"/>
          </w:rPr>
          <w:t>5c</w:t>
        </w:r>
      </w:ins>
      <w:r w:rsidRPr="00AA16F0">
        <w:rPr>
          <w:rFonts w:ascii="Times New Roman" w:eastAsia="SimSun" w:hAnsi="Times New Roman" w:cs="Times New Roman" w:hint="eastAsia"/>
          <w:lang w:eastAsia="zh-CN"/>
        </w:rPr>
        <w:t>).</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lang w:eastAsia="zh-CN"/>
        </w:rPr>
      </w:pPr>
      <w:r w:rsidRPr="00AA16F0">
        <w:rPr>
          <w:rFonts w:ascii="Times New Roman" w:eastAsia="SimSun" w:hAnsi="Times New Roman" w:cs="Times New Roman" w:hint="eastAsia"/>
          <w:lang w:eastAsia="zh-CN"/>
        </w:rPr>
        <w:t>T</w:t>
      </w:r>
      <w:r w:rsidRPr="00AA16F0">
        <w:rPr>
          <w:rFonts w:ascii="Times New Roman" w:eastAsia="SimSun" w:hAnsi="Times New Roman" w:cs="Times New Roman"/>
          <w:lang w:eastAsia="zh-CN"/>
        </w:rPr>
        <w:t xml:space="preserve">he </w:t>
      </w:r>
      <w:r w:rsidRPr="00AA16F0">
        <w:rPr>
          <w:rFonts w:ascii="Times New Roman" w:eastAsia="SimSun" w:hAnsi="Times New Roman" w:cs="Times New Roman" w:hint="eastAsia"/>
          <w:lang w:eastAsia="zh-CN"/>
        </w:rPr>
        <w:t>oceanic vertical</w:t>
      </w:r>
      <w:r w:rsidRPr="00AA16F0">
        <w:rPr>
          <w:rFonts w:ascii="Times New Roman" w:eastAsia="SimSun" w:hAnsi="Times New Roman" w:cs="Times New Roman"/>
          <w:lang w:eastAsia="zh-CN"/>
        </w:rPr>
        <w:t xml:space="preserve"> transports </w:t>
      </w:r>
      <w:r w:rsidR="00D5445F">
        <w:rPr>
          <w:rFonts w:ascii="Times New Roman" w:eastAsia="SimSun" w:hAnsi="Times New Roman" w:cs="Times New Roman"/>
          <w:lang w:eastAsia="zh-CN"/>
        </w:rPr>
        <w:t xml:space="preserve">at the bottom of the mixed layer </w:t>
      </w:r>
      <w:r w:rsidRPr="00AA16F0">
        <w:rPr>
          <w:rFonts w:ascii="Times New Roman" w:eastAsia="SimSun" w:hAnsi="Times New Roman" w:cs="Times New Roman" w:hint="eastAsia"/>
          <w:lang w:eastAsia="zh-CN"/>
        </w:rPr>
        <w:t xml:space="preserve">from wind stress curl (Figure </w:t>
      </w:r>
      <w:del w:id="478" w:author="Jie ZHANG" w:date="2013-08-25T22:10:00Z">
        <w:r w:rsidRPr="00AA16F0" w:rsidDel="00EF2698">
          <w:rPr>
            <w:rFonts w:ascii="Times New Roman" w:eastAsia="SimSun" w:hAnsi="Times New Roman" w:cs="Times New Roman" w:hint="eastAsia"/>
            <w:lang w:eastAsia="zh-CN"/>
          </w:rPr>
          <w:delText>11b</w:delText>
        </w:r>
      </w:del>
      <w:ins w:id="479" w:author="Jie ZHANG" w:date="2013-08-25T22:10:00Z">
        <w:r w:rsidR="00EF2698">
          <w:rPr>
            <w:rFonts w:ascii="Times New Roman" w:eastAsia="SimSun" w:hAnsi="Times New Roman" w:cs="Times New Roman" w:hint="eastAsia"/>
            <w:lang w:eastAsia="zh-CN"/>
          </w:rPr>
          <w:t>9</w:t>
        </w:r>
        <w:r w:rsidR="00EF2698" w:rsidRPr="00AA16F0">
          <w:rPr>
            <w:rFonts w:ascii="Times New Roman" w:eastAsia="SimSun" w:hAnsi="Times New Roman" w:cs="Times New Roman" w:hint="eastAsia"/>
            <w:lang w:eastAsia="zh-CN"/>
          </w:rPr>
          <w:t>b</w:t>
        </w:r>
      </w:ins>
      <w:r w:rsidRPr="00AA16F0">
        <w:rPr>
          <w:rFonts w:ascii="Times New Roman" w:eastAsia="SimSun" w:hAnsi="Times New Roman" w:cs="Times New Roman" w:hint="eastAsia"/>
          <w:lang w:eastAsia="zh-CN"/>
        </w:rPr>
        <w:t xml:space="preserve">) </w:t>
      </w:r>
      <w:r w:rsidRPr="00AA16F0">
        <w:rPr>
          <w:rFonts w:ascii="Times New Roman" w:eastAsia="SimSun" w:hAnsi="Times New Roman" w:cs="Times New Roman"/>
          <w:lang w:eastAsia="zh-CN"/>
        </w:rPr>
        <w:t>follow the equation</w:t>
      </w:r>
      <w:r w:rsidRPr="00AA16F0">
        <w:rPr>
          <w:rFonts w:ascii="Times New Roman" w:eastAsia="SimSun" w:hAnsi="Times New Roman" w:cs="Times New Roman" w:hint="eastAsia"/>
          <w:lang w:eastAsia="zh-CN"/>
        </w:rPr>
        <w:t xml:space="preserve"> as in </w:t>
      </w:r>
      <w:r w:rsidR="0017127E">
        <w:rPr>
          <w:rFonts w:ascii="Times New Roman" w:eastAsia="SimSun" w:hAnsi="Times New Roman" w:cs="Times New Roman"/>
          <w:noProof/>
          <w:lang w:eastAsia="zh-CN"/>
        </w:rPr>
        <w:t>Smith</w:t>
      </w:r>
      <w:r>
        <w:rPr>
          <w:rFonts w:ascii="Times New Roman" w:eastAsia="SimSun" w:hAnsi="Times New Roman" w:cs="Times New Roman"/>
          <w:noProof/>
          <w:lang w:eastAsia="zh-CN"/>
        </w:rPr>
        <w:t xml:space="preserve"> </w:t>
      </w:r>
      <w:r w:rsidR="0017127E">
        <w:rPr>
          <w:rFonts w:ascii="Times New Roman" w:eastAsia="SimSun" w:hAnsi="Times New Roman" w:cs="Times New Roman"/>
          <w:noProof/>
          <w:lang w:eastAsia="zh-CN"/>
        </w:rPr>
        <w:t>(</w:t>
      </w:r>
      <w:r>
        <w:rPr>
          <w:rFonts w:ascii="Times New Roman" w:eastAsia="SimSun" w:hAnsi="Times New Roman" w:cs="Times New Roman"/>
          <w:noProof/>
          <w:lang w:eastAsia="zh-CN"/>
        </w:rPr>
        <w:t>1968)</w:t>
      </w:r>
      <w:r w:rsidRPr="00AA16F0">
        <w:rPr>
          <w:rFonts w:ascii="Times New Roman" w:eastAsia="SimSun" w:hAnsi="Times New Roman" w:cs="Times New Roman" w:hint="eastAsia"/>
          <w:lang w:eastAsia="zh-CN"/>
        </w:rPr>
        <w:t>:</w:t>
      </w:r>
    </w:p>
    <w:p w:rsidR="008E083A" w:rsidRDefault="007E2C64" w:rsidP="009C799E">
      <w:pPr>
        <w:spacing w:beforeLines="50" w:before="120" w:afterLines="50" w:after="120" w:line="480" w:lineRule="auto"/>
        <w:ind w:firstLineChars="200" w:firstLine="480"/>
        <w:jc w:val="both"/>
        <w:rPr>
          <w:ins w:id="480" w:author="ZHANGM.H." w:date="2013-08-22T07:40:00Z"/>
          <w:rFonts w:ascii="Times New Roman" w:eastAsia="SimSun" w:hAnsi="Times New Roman" w:cs="Times New Roman"/>
          <w:lang w:eastAsia="zh-CN"/>
        </w:rPr>
      </w:pPr>
      <w:r>
        <w:rPr>
          <w:rFonts w:ascii="Times New Roman" w:eastAsia="SimSun" w:hAnsi="Times New Roman" w:cs="Times New Roman"/>
          <w:noProof/>
          <w:position w:val="-4"/>
          <w:lang w:eastAsia="zh-CN"/>
        </w:rPr>
        <w:drawing>
          <wp:inline distT="0" distB="0" distL="0" distR="0" wp14:anchorId="368F9400" wp14:editId="3D2D93B9">
            <wp:extent cx="115570" cy="167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67640"/>
                    </a:xfrm>
                    <a:prstGeom prst="rect">
                      <a:avLst/>
                    </a:prstGeom>
                    <a:noFill/>
                    <a:ln>
                      <a:noFill/>
                    </a:ln>
                  </pic:spPr>
                </pic:pic>
              </a:graphicData>
            </a:graphic>
          </wp:inline>
        </w:drawing>
      </w:r>
      <w:r w:rsidR="009C799E" w:rsidRPr="00AA16F0">
        <w:rPr>
          <w:rFonts w:ascii="Times New Roman" w:eastAsia="SimSun" w:hAnsi="Times New Roman" w:cs="Times New Roman" w:hint="eastAsia"/>
          <w:lang w:eastAsia="zh-CN"/>
        </w:rPr>
        <w:t xml:space="preserve">                        </w:t>
      </w:r>
      <w:r>
        <w:rPr>
          <w:noProof/>
          <w:position w:val="-30"/>
          <w:lang w:eastAsia="zh-CN"/>
        </w:rPr>
        <w:drawing>
          <wp:inline distT="0" distB="0" distL="0" distR="0" wp14:anchorId="1889043D" wp14:editId="5B745E71">
            <wp:extent cx="902970" cy="434340"/>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2970" cy="434340"/>
                    </a:xfrm>
                    <a:prstGeom prst="rect">
                      <a:avLst/>
                    </a:prstGeom>
                    <a:noFill/>
                    <a:ln>
                      <a:noFill/>
                    </a:ln>
                  </pic:spPr>
                </pic:pic>
              </a:graphicData>
            </a:graphic>
          </wp:inline>
        </w:drawing>
      </w:r>
      <w:r w:rsidR="009C799E" w:rsidRPr="00AA16F0">
        <w:rPr>
          <w:rFonts w:ascii="Times New Roman" w:eastAsia="SimSun" w:hAnsi="Times New Roman" w:cs="Times New Roman" w:hint="eastAsia"/>
          <w:lang w:eastAsia="zh-CN"/>
        </w:rPr>
        <w:t xml:space="preserve">                          (2) </w:t>
      </w:r>
    </w:p>
    <w:p w:rsidR="009C799E" w:rsidRPr="00AA16F0" w:rsidRDefault="009C799E" w:rsidP="00EF2698">
      <w:pPr>
        <w:spacing w:beforeLines="50" w:before="120" w:afterLines="50" w:after="120" w:line="480" w:lineRule="auto"/>
        <w:jc w:val="both"/>
        <w:rPr>
          <w:rFonts w:ascii="Times New Roman" w:eastAsia="SimSun" w:hAnsi="Times New Roman" w:cs="Times New Roman"/>
          <w:lang w:eastAsia="zh-CN"/>
        </w:rPr>
      </w:pPr>
      <w:r w:rsidRPr="00AA16F0">
        <w:rPr>
          <w:rFonts w:ascii="Times New Roman" w:eastAsia="SimSun" w:hAnsi="Times New Roman" w:cs="Times New Roman"/>
          <w:lang w:eastAsia="zh-CN"/>
        </w:rPr>
        <w:t xml:space="preserve">where </w:t>
      </w:r>
      <w:r w:rsidR="007E2C64">
        <w:rPr>
          <w:noProof/>
          <w:position w:val="-6"/>
          <w:lang w:eastAsia="zh-CN"/>
        </w:rPr>
        <w:drawing>
          <wp:inline distT="0" distB="0" distL="0" distR="0" wp14:anchorId="1A57FD6E" wp14:editId="3CA21969">
            <wp:extent cx="150495" cy="13906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 cy="139065"/>
                    </a:xfrm>
                    <a:prstGeom prst="rect">
                      <a:avLst/>
                    </a:prstGeom>
                    <a:noFill/>
                    <a:ln>
                      <a:noFill/>
                    </a:ln>
                  </pic:spPr>
                </pic:pic>
              </a:graphicData>
            </a:graphic>
          </wp:inline>
        </w:drawing>
      </w:r>
      <w:r w:rsidRPr="00AA16F0">
        <w:rPr>
          <w:rFonts w:ascii="Times New Roman" w:eastAsia="SimSun" w:hAnsi="Times New Roman" w:cs="Times New Roman"/>
          <w:lang w:eastAsia="zh-CN"/>
        </w:rPr>
        <w:t xml:space="preserve"> is the </w:t>
      </w:r>
      <w:r w:rsidRPr="00AA16F0">
        <w:rPr>
          <w:rFonts w:ascii="Times New Roman" w:eastAsia="SimSun" w:hAnsi="Times New Roman" w:cs="Times New Roman" w:hint="eastAsia"/>
          <w:lang w:eastAsia="zh-CN"/>
        </w:rPr>
        <w:t xml:space="preserve">Ekman pumping velocity, </w:t>
      </w:r>
      <w:r w:rsidR="007E2C64">
        <w:rPr>
          <w:noProof/>
          <w:position w:val="-6"/>
          <w:lang w:eastAsia="zh-CN"/>
        </w:rPr>
        <w:drawing>
          <wp:inline distT="0" distB="0" distL="0" distR="0" wp14:anchorId="31B5B0AE" wp14:editId="2247CD64">
            <wp:extent cx="370205" cy="167640"/>
            <wp:effectExtent l="0" t="0" r="1079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05" cy="167640"/>
                    </a:xfrm>
                    <a:prstGeom prst="rect">
                      <a:avLst/>
                    </a:prstGeom>
                    <a:noFill/>
                    <a:ln>
                      <a:noFill/>
                    </a:ln>
                  </pic:spPr>
                </pic:pic>
              </a:graphicData>
            </a:graphic>
          </wp:inline>
        </w:drawing>
      </w:r>
      <w:r w:rsidRPr="00AA16F0">
        <w:rPr>
          <w:rFonts w:ascii="Times New Roman" w:eastAsia="SimSun" w:hAnsi="Times New Roman" w:cs="Times New Roman"/>
          <w:lang w:eastAsia="zh-CN"/>
        </w:rPr>
        <w:t xml:space="preserve"> </w:t>
      </w:r>
      <w:r w:rsidRPr="00AA16F0">
        <w:rPr>
          <w:rFonts w:ascii="Times New Roman" w:eastAsia="SimSun" w:hAnsi="Times New Roman" w:cs="Times New Roman" w:hint="eastAsia"/>
          <w:lang w:eastAsia="zh-CN"/>
        </w:rPr>
        <w:t xml:space="preserve">is the curl of the wind stress vector, </w:t>
      </w:r>
      <w:r w:rsidR="007E2C64">
        <w:rPr>
          <w:noProof/>
          <w:position w:val="-12"/>
          <w:lang w:eastAsia="zh-CN"/>
        </w:rPr>
        <w:drawing>
          <wp:inline distT="0" distB="0" distL="0" distR="0" wp14:anchorId="379F486D" wp14:editId="74AA41EE">
            <wp:extent cx="202565" cy="21399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565" cy="213995"/>
                    </a:xfrm>
                    <a:prstGeom prst="rect">
                      <a:avLst/>
                    </a:prstGeom>
                    <a:noFill/>
                    <a:ln>
                      <a:noFill/>
                    </a:ln>
                  </pic:spPr>
                </pic:pic>
              </a:graphicData>
            </a:graphic>
          </wp:inline>
        </w:drawing>
      </w:r>
      <w:r w:rsidRPr="00AA16F0">
        <w:rPr>
          <w:rFonts w:ascii="Times New Roman" w:eastAsia="SimSun" w:hAnsi="Times New Roman" w:cs="Times New Roman"/>
          <w:lang w:eastAsia="zh-CN"/>
        </w:rPr>
        <w:t xml:space="preserve"> </w:t>
      </w:r>
      <w:r w:rsidRPr="00AA16F0">
        <w:rPr>
          <w:rFonts w:ascii="Times New Roman" w:eastAsia="SimSun" w:hAnsi="Times New Roman" w:cs="Times New Roman" w:hint="eastAsia"/>
          <w:lang w:eastAsia="zh-CN"/>
        </w:rPr>
        <w:t xml:space="preserve">is the density of seawater, and </w:t>
      </w:r>
      <w:bookmarkStart w:id="481" w:name="OLE_LINK25"/>
      <w:bookmarkStart w:id="482" w:name="OLE_LINK26"/>
      <w:bookmarkStart w:id="483" w:name="OLE_LINK29"/>
      <w:bookmarkStart w:id="484" w:name="OLE_LINK30"/>
      <w:r w:rsidR="007E2C64">
        <w:rPr>
          <w:noProof/>
          <w:position w:val="-10"/>
          <w:lang w:eastAsia="zh-CN"/>
        </w:rPr>
        <w:drawing>
          <wp:inline distT="0" distB="0" distL="0" distR="0" wp14:anchorId="42B03A7A" wp14:editId="7DC02D43">
            <wp:extent cx="139065" cy="2025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202565"/>
                    </a:xfrm>
                    <a:prstGeom prst="rect">
                      <a:avLst/>
                    </a:prstGeom>
                    <a:noFill/>
                    <a:ln>
                      <a:noFill/>
                    </a:ln>
                  </pic:spPr>
                </pic:pic>
              </a:graphicData>
            </a:graphic>
          </wp:inline>
        </w:drawing>
      </w:r>
      <w:r w:rsidRPr="00AA16F0">
        <w:rPr>
          <w:rFonts w:ascii="Times New Roman" w:eastAsia="SimSun" w:hAnsi="Times New Roman" w:cs="Times New Roman"/>
          <w:lang w:eastAsia="zh-CN"/>
        </w:rPr>
        <w:t xml:space="preserve"> </w:t>
      </w:r>
      <w:bookmarkEnd w:id="481"/>
      <w:bookmarkEnd w:id="482"/>
      <w:r w:rsidRPr="00AA16F0">
        <w:rPr>
          <w:rFonts w:ascii="Times New Roman" w:eastAsia="SimSun" w:hAnsi="Times New Roman" w:cs="Times New Roman" w:hint="eastAsia"/>
          <w:lang w:eastAsia="zh-CN"/>
        </w:rPr>
        <w:t>is t</w:t>
      </w:r>
      <w:bookmarkEnd w:id="483"/>
      <w:bookmarkEnd w:id="484"/>
      <w:r w:rsidRPr="00AA16F0">
        <w:rPr>
          <w:rFonts w:ascii="Times New Roman" w:eastAsia="SimSun" w:hAnsi="Times New Roman" w:cs="Times New Roman" w:hint="eastAsia"/>
          <w:lang w:eastAsia="zh-CN"/>
        </w:rPr>
        <w:t xml:space="preserve">he </w:t>
      </w:r>
      <w:bookmarkStart w:id="485" w:name="OLE_LINK27"/>
      <w:bookmarkStart w:id="486" w:name="OLE_LINK28"/>
      <w:r w:rsidRPr="00AA16F0">
        <w:rPr>
          <w:rFonts w:ascii="Times New Roman" w:eastAsia="SimSun" w:hAnsi="Times New Roman" w:cs="Times New Roman" w:hint="eastAsia"/>
          <w:lang w:eastAsia="zh-CN"/>
        </w:rPr>
        <w:t>Coriolis parameter</w:t>
      </w:r>
      <w:bookmarkEnd w:id="485"/>
      <w:bookmarkEnd w:id="486"/>
      <w:r w:rsidRPr="00AA16F0">
        <w:rPr>
          <w:rFonts w:ascii="Times New Roman" w:eastAsia="SimSun" w:hAnsi="Times New Roman" w:cs="Times New Roman" w:hint="eastAsia"/>
          <w:lang w:eastAsia="zh-CN"/>
        </w:rPr>
        <w:t xml:space="preserve">. </w:t>
      </w:r>
      <w:r w:rsidR="007E2C64">
        <w:rPr>
          <w:noProof/>
          <w:position w:val="-10"/>
          <w:lang w:eastAsia="zh-CN"/>
        </w:rPr>
        <w:drawing>
          <wp:inline distT="0" distB="0" distL="0" distR="0" wp14:anchorId="50956677" wp14:editId="0E88B847">
            <wp:extent cx="139065" cy="2025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202565"/>
                    </a:xfrm>
                    <a:prstGeom prst="rect">
                      <a:avLst/>
                    </a:prstGeom>
                    <a:noFill/>
                    <a:ln>
                      <a:noFill/>
                    </a:ln>
                  </pic:spPr>
                </pic:pic>
              </a:graphicData>
            </a:graphic>
          </wp:inline>
        </w:drawing>
      </w:r>
      <w:r w:rsidRPr="00AA16F0">
        <w:rPr>
          <w:rFonts w:ascii="Times New Roman" w:eastAsia="SimSun" w:hAnsi="Times New Roman" w:cs="Times New Roman"/>
          <w:lang w:eastAsia="zh-CN"/>
        </w:rPr>
        <w:t xml:space="preserve"> </w:t>
      </w:r>
      <w:r w:rsidRPr="00AA16F0">
        <w:rPr>
          <w:rFonts w:ascii="Times New Roman" w:eastAsia="SimSun" w:hAnsi="Times New Roman" w:cs="Times New Roman" w:hint="eastAsia"/>
          <w:lang w:eastAsia="zh-CN"/>
        </w:rPr>
        <w:t xml:space="preserve">is positive </w:t>
      </w:r>
      <w:r w:rsidRPr="00AA16F0">
        <w:rPr>
          <w:rFonts w:ascii="Times New Roman" w:eastAsia="SimSun" w:hAnsi="Times New Roman" w:cs="Times New Roman"/>
          <w:lang w:eastAsia="zh-CN"/>
        </w:rPr>
        <w:t>in the</w:t>
      </w:r>
      <w:r w:rsidRPr="00AA16F0">
        <w:rPr>
          <w:rFonts w:ascii="Times New Roman" w:eastAsia="SimSun" w:hAnsi="Times New Roman" w:cs="Times New Roman" w:hint="eastAsia"/>
          <w:lang w:eastAsia="zh-CN"/>
        </w:rPr>
        <w:t xml:space="preserve"> Northern Hemisphere (NH), negative in the Southern Hemisphere (SH). P</w:t>
      </w:r>
      <w:r w:rsidRPr="00AA16F0">
        <w:rPr>
          <w:rFonts w:ascii="Times New Roman" w:eastAsia="SimSun" w:hAnsi="Times New Roman" w:cs="Times New Roman"/>
          <w:lang w:eastAsia="zh-CN"/>
        </w:rPr>
        <w:t xml:space="preserve">ositive surface wind stress curl induces an upwelling </w:t>
      </w:r>
      <w:r w:rsidRPr="00AA16F0">
        <w:rPr>
          <w:rFonts w:ascii="Times New Roman" w:eastAsia="SimSun" w:hAnsi="Times New Roman" w:cs="Times New Roman" w:hint="eastAsia"/>
          <w:lang w:eastAsia="zh-CN"/>
        </w:rPr>
        <w:t xml:space="preserve">motion </w:t>
      </w:r>
      <w:r w:rsidRPr="00AA16F0">
        <w:rPr>
          <w:rFonts w:ascii="Times New Roman" w:eastAsia="SimSun" w:hAnsi="Times New Roman" w:cs="Times New Roman"/>
          <w:lang w:eastAsia="zh-CN"/>
        </w:rPr>
        <w:t xml:space="preserve">and negative curl </w:t>
      </w:r>
      <w:r w:rsidRPr="00AA16F0">
        <w:rPr>
          <w:rFonts w:ascii="Times New Roman" w:eastAsia="SimSun" w:hAnsi="Times New Roman" w:cs="Times New Roman" w:hint="eastAsia"/>
          <w:lang w:eastAsia="zh-CN"/>
        </w:rPr>
        <w:t xml:space="preserve">stimulates </w:t>
      </w:r>
      <w:r w:rsidRPr="00AA16F0">
        <w:rPr>
          <w:rFonts w:ascii="Times New Roman" w:eastAsia="SimSun" w:hAnsi="Times New Roman" w:cs="Times New Roman"/>
          <w:lang w:eastAsia="zh-CN"/>
        </w:rPr>
        <w:t>a downwelling</w:t>
      </w:r>
      <w:r>
        <w:rPr>
          <w:rFonts w:ascii="Times New Roman" w:eastAsia="SimSun" w:hAnsi="Times New Roman" w:cs="Times New Roman" w:hint="eastAsia"/>
          <w:lang w:eastAsia="zh-CN"/>
        </w:rPr>
        <w:t xml:space="preserve"> motion in the NH, and vic</w:t>
      </w:r>
      <w:r w:rsidRPr="00AA16F0">
        <w:rPr>
          <w:rFonts w:ascii="Times New Roman" w:eastAsia="SimSun" w:hAnsi="Times New Roman" w:cs="Times New Roman" w:hint="eastAsia"/>
          <w:lang w:eastAsia="zh-CN"/>
        </w:rPr>
        <w:t>e versa for SH</w:t>
      </w:r>
      <w:r w:rsidRPr="00AA16F0">
        <w:rPr>
          <w:rFonts w:ascii="Times New Roman" w:eastAsia="SimSun" w:hAnsi="Times New Roman" w:cs="Times New Roman"/>
          <w:lang w:eastAsia="zh-CN"/>
        </w:rPr>
        <w:t>.</w:t>
      </w:r>
      <w:bookmarkStart w:id="487" w:name="OLE_LINK221"/>
      <w:bookmarkStart w:id="488" w:name="OLE_LINK222"/>
      <w:r w:rsidRPr="00AA16F0">
        <w:rPr>
          <w:rFonts w:ascii="Times New Roman" w:eastAsia="SimSun" w:hAnsi="Times New Roman" w:cs="Times New Roman"/>
          <w:lang w:eastAsia="zh-CN"/>
        </w:rPr>
        <w:t xml:space="preserve"> </w:t>
      </w:r>
      <w:r w:rsidRPr="00AA16F0">
        <w:rPr>
          <w:rFonts w:ascii="Times New Roman" w:eastAsia="SimSun" w:hAnsi="Times New Roman" w:cs="Times New Roman" w:hint="eastAsia"/>
          <w:lang w:eastAsia="zh-CN"/>
        </w:rPr>
        <w:t>P</w:t>
      </w:r>
      <w:r w:rsidRPr="00AA16F0">
        <w:rPr>
          <w:rFonts w:ascii="Times New Roman" w:eastAsia="SimSun" w:hAnsi="Times New Roman" w:cs="Times New Roman"/>
          <w:lang w:eastAsia="zh-CN"/>
        </w:rPr>
        <w:t xml:space="preserve">ositive </w:t>
      </w:r>
      <w:r w:rsidRPr="00AA16F0">
        <w:rPr>
          <w:rFonts w:ascii="Times New Roman" w:eastAsia="SimSun" w:hAnsi="Times New Roman" w:cs="Times New Roman" w:hint="eastAsia"/>
          <w:lang w:eastAsia="zh-CN"/>
        </w:rPr>
        <w:t xml:space="preserve">wind stress </w:t>
      </w:r>
      <w:r w:rsidRPr="00AA16F0">
        <w:rPr>
          <w:rFonts w:ascii="Times New Roman" w:eastAsia="SimSun" w:hAnsi="Times New Roman" w:cs="Times New Roman"/>
          <w:lang w:eastAsia="zh-CN"/>
        </w:rPr>
        <w:t xml:space="preserve">curl </w:t>
      </w:r>
      <w:r w:rsidR="00D5445F">
        <w:rPr>
          <w:rFonts w:ascii="Times New Roman" w:eastAsia="SimSun" w:hAnsi="Times New Roman" w:cs="Times New Roman"/>
          <w:lang w:eastAsia="zh-CN"/>
        </w:rPr>
        <w:t xml:space="preserve">in Figure </w:t>
      </w:r>
      <w:del w:id="489" w:author="Jie ZHANG" w:date="2013-08-25T22:11:00Z">
        <w:r w:rsidR="00D5445F" w:rsidDel="00EF2698">
          <w:rPr>
            <w:rFonts w:ascii="Times New Roman" w:eastAsia="SimSun" w:hAnsi="Times New Roman" w:cs="Times New Roman"/>
            <w:lang w:eastAsia="zh-CN"/>
          </w:rPr>
          <w:delText xml:space="preserve">11b </w:delText>
        </w:r>
      </w:del>
      <w:ins w:id="490" w:author="Jie ZHANG" w:date="2013-08-25T22:11:00Z">
        <w:r w:rsidR="00EF2698">
          <w:rPr>
            <w:rFonts w:ascii="Times New Roman" w:eastAsia="SimSun" w:hAnsi="Times New Roman" w:cs="Times New Roman" w:hint="eastAsia"/>
            <w:lang w:eastAsia="zh-CN"/>
          </w:rPr>
          <w:t>9</w:t>
        </w:r>
        <w:r w:rsidR="00EF2698">
          <w:rPr>
            <w:rFonts w:ascii="Times New Roman" w:eastAsia="SimSun" w:hAnsi="Times New Roman" w:cs="Times New Roman"/>
            <w:lang w:eastAsia="zh-CN"/>
          </w:rPr>
          <w:t xml:space="preserve">b </w:t>
        </w:r>
      </w:ins>
      <w:r w:rsidRPr="00AA16F0">
        <w:rPr>
          <w:rFonts w:ascii="Times New Roman" w:eastAsia="SimSun" w:hAnsi="Times New Roman" w:cs="Times New Roman" w:hint="eastAsia"/>
          <w:lang w:eastAsia="zh-CN"/>
        </w:rPr>
        <w:t>favors</w:t>
      </w:r>
      <w:r w:rsidRPr="00AA16F0">
        <w:rPr>
          <w:rFonts w:ascii="Times New Roman" w:eastAsia="SimSun" w:hAnsi="Times New Roman" w:cs="Times New Roman"/>
          <w:lang w:eastAsia="zh-CN"/>
        </w:rPr>
        <w:t xml:space="preserve"> the strong upwelling </w:t>
      </w:r>
      <w:r w:rsidRPr="00AA16F0">
        <w:rPr>
          <w:rFonts w:ascii="Times New Roman" w:eastAsia="SimSun" w:hAnsi="Times New Roman" w:cs="Times New Roman" w:hint="eastAsia"/>
          <w:lang w:eastAsia="zh-CN"/>
        </w:rPr>
        <w:t xml:space="preserve">and surface cooling in </w:t>
      </w:r>
      <w:r w:rsidRPr="00AA16F0">
        <w:rPr>
          <w:rFonts w:ascii="Times New Roman" w:eastAsia="SimSun" w:hAnsi="Times New Roman" w:cs="Times New Roman"/>
          <w:lang w:eastAsia="zh-CN"/>
        </w:rPr>
        <w:t>the Arctic</w:t>
      </w:r>
      <w:r w:rsidRPr="00AA16F0">
        <w:rPr>
          <w:rFonts w:ascii="Times New Roman" w:eastAsia="SimSun" w:hAnsi="Times New Roman" w:cs="Times New Roman" w:hint="eastAsia"/>
          <w:lang w:eastAsia="zh-CN"/>
        </w:rPr>
        <w:t>,</w:t>
      </w:r>
      <w:r w:rsidRPr="00AA16F0">
        <w:rPr>
          <w:rFonts w:ascii="Times New Roman" w:eastAsia="SimSun" w:hAnsi="Times New Roman" w:cs="Times New Roman"/>
          <w:lang w:eastAsia="zh-CN"/>
        </w:rPr>
        <w:t xml:space="preserve"> </w:t>
      </w:r>
      <w:r w:rsidRPr="00AA16F0">
        <w:rPr>
          <w:rFonts w:ascii="Times New Roman" w:eastAsia="SimSun" w:hAnsi="Times New Roman" w:cs="Times New Roman" w:hint="eastAsia"/>
          <w:lang w:eastAsia="zh-CN"/>
        </w:rPr>
        <w:t xml:space="preserve">as well as the subsidence </w:t>
      </w:r>
      <w:bookmarkStart w:id="491" w:name="OLE_LINK33"/>
      <w:bookmarkStart w:id="492" w:name="OLE_LINK34"/>
      <w:bookmarkStart w:id="493" w:name="OLE_LINK35"/>
      <w:bookmarkStart w:id="494" w:name="OLE_LINK36"/>
      <w:r w:rsidRPr="00AA16F0">
        <w:rPr>
          <w:rFonts w:ascii="Times New Roman" w:eastAsia="SimSun" w:hAnsi="Times New Roman" w:cs="Times New Roman" w:hint="eastAsia"/>
          <w:lang w:eastAsia="zh-CN"/>
        </w:rPr>
        <w:t xml:space="preserve">at approximately </w:t>
      </w:r>
      <w:bookmarkEnd w:id="491"/>
      <w:bookmarkEnd w:id="492"/>
      <w:r w:rsidRPr="00AA16F0">
        <w:rPr>
          <w:rFonts w:ascii="Times New Roman" w:eastAsia="SimSun" w:hAnsi="Times New Roman" w:cs="Times New Roman" w:hint="eastAsia"/>
          <w:lang w:eastAsia="zh-CN"/>
        </w:rPr>
        <w:t>40</w:t>
      </w:r>
      <w:r w:rsidRPr="00AA16F0">
        <w:rPr>
          <w:rFonts w:ascii="Times New Roman" w:hAnsi="Times New Roman" w:cs="Times New Roman"/>
        </w:rPr>
        <w:t>°</w:t>
      </w:r>
      <w:r w:rsidRPr="00AA16F0">
        <w:rPr>
          <w:rFonts w:ascii="Times New Roman" w:eastAsia="SimSun" w:hAnsi="Times New Roman" w:cs="Times New Roman" w:hint="eastAsia"/>
          <w:lang w:eastAsia="zh-CN"/>
        </w:rPr>
        <w:t>S</w:t>
      </w:r>
      <w:r w:rsidRPr="00AA16F0">
        <w:rPr>
          <w:rFonts w:ascii="Times New Roman" w:hAnsi="Times New Roman" w:cs="Times New Roman" w:hint="eastAsia"/>
        </w:rPr>
        <w:t xml:space="preserve"> </w:t>
      </w:r>
      <w:bookmarkEnd w:id="493"/>
      <w:bookmarkEnd w:id="494"/>
      <w:r w:rsidRPr="00AA16F0">
        <w:rPr>
          <w:rFonts w:ascii="Times New Roman" w:hAnsi="Times New Roman" w:cs="Times New Roman" w:hint="eastAsia"/>
        </w:rPr>
        <w:t xml:space="preserve">and </w:t>
      </w:r>
      <w:r w:rsidRPr="00AA16F0">
        <w:rPr>
          <w:rFonts w:ascii="Times New Roman" w:eastAsia="SimSun" w:hAnsi="Times New Roman" w:cs="Times New Roman" w:hint="eastAsia"/>
          <w:lang w:eastAsia="zh-CN"/>
        </w:rPr>
        <w:t xml:space="preserve">along the coast of the Antarctic which contribute to the </w:t>
      </w:r>
      <w:r w:rsidR="00D5445F">
        <w:rPr>
          <w:rFonts w:ascii="Times New Roman" w:eastAsia="SimSun" w:hAnsi="Times New Roman" w:cs="Times New Roman"/>
          <w:lang w:eastAsia="zh-CN"/>
        </w:rPr>
        <w:t xml:space="preserve">slight </w:t>
      </w:r>
      <w:r w:rsidRPr="00AA16F0">
        <w:rPr>
          <w:rFonts w:ascii="Times New Roman" w:eastAsia="SimSun" w:hAnsi="Times New Roman" w:cs="Times New Roman" w:hint="eastAsia"/>
          <w:lang w:eastAsia="zh-CN"/>
        </w:rPr>
        <w:t xml:space="preserve">regional warming. The pronounced off-coast </w:t>
      </w:r>
      <w:r>
        <w:rPr>
          <w:rFonts w:ascii="Times New Roman" w:eastAsia="SimSun" w:hAnsi="Times New Roman" w:cs="Times New Roman" w:hint="eastAsia"/>
          <w:lang w:eastAsia="zh-CN"/>
        </w:rPr>
        <w:t xml:space="preserve">warming south of </w:t>
      </w:r>
      <w:r w:rsidRPr="00AA16F0">
        <w:rPr>
          <w:rFonts w:ascii="Times New Roman" w:eastAsia="SimSun" w:hAnsi="Times New Roman" w:cs="Times New Roman" w:hint="eastAsia"/>
          <w:lang w:eastAsia="zh-CN"/>
        </w:rPr>
        <w:t xml:space="preserve">Africa and cooling in the subpolar South Pacific are associated with the positive and negative surface wind stress curl, respectively. </w:t>
      </w:r>
      <w:bookmarkEnd w:id="487"/>
      <w:bookmarkEnd w:id="488"/>
      <w:r w:rsidRPr="00AA16F0">
        <w:rPr>
          <w:rFonts w:ascii="Times New Roman" w:eastAsia="SimSun" w:hAnsi="Times New Roman" w:cs="Times New Roman" w:hint="eastAsia"/>
          <w:lang w:eastAsia="zh-CN"/>
        </w:rPr>
        <w:t xml:space="preserve">In the Eastern tropical Pacific, the easterly anomaly associated northward/southward Ekman transport </w:t>
      </w:r>
      <w:ins w:id="495" w:author="Jie ZHANG" w:date="2013-08-25T22:12:00Z">
        <w:r w:rsidR="00EF2698">
          <w:rPr>
            <w:rFonts w:ascii="Times New Roman" w:eastAsia="SimSun" w:hAnsi="Times New Roman" w:cs="Times New Roman" w:hint="eastAsia"/>
            <w:lang w:eastAsia="zh-CN"/>
          </w:rPr>
          <w:t xml:space="preserve">north/south of the equator </w:t>
        </w:r>
      </w:ins>
      <w:r w:rsidRPr="00AA16F0">
        <w:rPr>
          <w:rFonts w:ascii="Times New Roman" w:eastAsia="SimSun" w:hAnsi="Times New Roman" w:cs="Times New Roman" w:hint="eastAsia"/>
          <w:lang w:eastAsia="zh-CN"/>
        </w:rPr>
        <w:t xml:space="preserve">leads to an upwelling motion </w:t>
      </w:r>
      <w:r w:rsidR="00D5445F">
        <w:rPr>
          <w:rFonts w:ascii="Times New Roman" w:eastAsia="SimSun" w:hAnsi="Times New Roman" w:cs="Times New Roman"/>
          <w:lang w:eastAsia="zh-CN"/>
        </w:rPr>
        <w:t>that corresponds to</w:t>
      </w:r>
      <w:r w:rsidRPr="00AA16F0">
        <w:rPr>
          <w:rFonts w:ascii="Times New Roman" w:eastAsia="SimSun" w:hAnsi="Times New Roman" w:cs="Times New Roman" w:hint="eastAsia"/>
          <w:lang w:eastAsia="zh-CN"/>
        </w:rPr>
        <w:t xml:space="preserve"> the regional cooling.</w:t>
      </w:r>
    </w:p>
    <w:p w:rsidR="009C799E" w:rsidRPr="00AA16F0" w:rsidRDefault="009C799E" w:rsidP="00D07282">
      <w:pPr>
        <w:spacing w:before="120" w:after="120" w:line="480" w:lineRule="auto"/>
        <w:jc w:val="both"/>
        <w:rPr>
          <w:rFonts w:ascii="Times New Roman" w:eastAsia="SimSun" w:hAnsi="Times New Roman" w:cs="Times New Roman"/>
          <w:b/>
          <w:bCs/>
          <w:sz w:val="28"/>
          <w:szCs w:val="28"/>
          <w:lang w:eastAsia="zh-CN"/>
        </w:rPr>
      </w:pPr>
      <w:bookmarkStart w:id="496" w:name="OLE_LINK77"/>
      <w:bookmarkStart w:id="497" w:name="OLE_LINK78"/>
      <w:r w:rsidRPr="00AA16F0">
        <w:rPr>
          <w:rFonts w:ascii="Times New Roman" w:eastAsia="SimSun" w:hAnsi="Times New Roman" w:cs="Times New Roman"/>
          <w:b/>
          <w:bCs/>
          <w:sz w:val="28"/>
          <w:szCs w:val="28"/>
          <w:lang w:eastAsia="zh-CN"/>
        </w:rPr>
        <w:t>4.2 Meridional overturning circulation and heat transport</w:t>
      </w:r>
    </w:p>
    <w:bookmarkEnd w:id="496"/>
    <w:bookmarkEnd w:id="497"/>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bCs/>
          <w:lang w:eastAsia="zh-CN"/>
        </w:rPr>
        <w:t>To establish a stable climate state,</w:t>
      </w:r>
      <w:r w:rsidR="00F05B18">
        <w:rPr>
          <w:rFonts w:ascii="Times New Roman" w:eastAsia="SimSun" w:hAnsi="Times New Roman" w:cs="Times New Roman" w:hint="eastAsia"/>
          <w:bCs/>
          <w:lang w:eastAsia="zh-CN"/>
        </w:rPr>
        <w:t xml:space="preserve"> the meridionally</w:t>
      </w:r>
      <w:r w:rsidR="00D5445F">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distributed net surface heating changes </w:t>
      </w:r>
      <w:r w:rsidRPr="00AA16F0">
        <w:rPr>
          <w:rFonts w:ascii="Times New Roman" w:eastAsia="SimSun" w:hAnsi="Times New Roman" w:cs="Times New Roman"/>
          <w:bCs/>
          <w:lang w:eastAsia="zh-CN"/>
        </w:rPr>
        <w:t>should be balanced by the ocean</w:t>
      </w:r>
      <w:r w:rsidRPr="00AA16F0">
        <w:rPr>
          <w:rFonts w:ascii="Times New Roman" w:eastAsia="SimSun" w:hAnsi="Times New Roman" w:cs="Times New Roman" w:hint="eastAsia"/>
          <w:bCs/>
          <w:lang w:eastAsia="zh-CN"/>
        </w:rPr>
        <w:t xml:space="preserve"> meridional </w:t>
      </w:r>
      <w:r w:rsidRPr="00AA16F0">
        <w:rPr>
          <w:rFonts w:ascii="Times New Roman" w:eastAsia="SimSun" w:hAnsi="Times New Roman" w:cs="Times New Roman"/>
          <w:bCs/>
          <w:lang w:eastAsia="zh-CN"/>
        </w:rPr>
        <w:t xml:space="preserve">advection, otherwise there will be a net drift in the depth averaged zonal mean ocean potential temperature. </w:t>
      </w:r>
      <w:bookmarkStart w:id="498" w:name="OLE_LINK111"/>
      <w:bookmarkStart w:id="499" w:name="OLE_LINK116"/>
      <w:r w:rsidR="00D5445F">
        <w:rPr>
          <w:rFonts w:ascii="Times New Roman" w:eastAsia="SimSun" w:hAnsi="Times New Roman" w:cs="Times New Roman"/>
          <w:bCs/>
          <w:lang w:eastAsia="zh-CN"/>
        </w:rPr>
        <w:t>T</w:t>
      </w:r>
      <w:r w:rsidRPr="00AA16F0">
        <w:rPr>
          <w:rFonts w:ascii="Times New Roman" w:eastAsia="SimSun" w:hAnsi="Times New Roman" w:cs="Times New Roman"/>
          <w:bCs/>
          <w:lang w:eastAsia="zh-CN"/>
        </w:rPr>
        <w:t xml:space="preserve">he </w:t>
      </w:r>
      <w:r w:rsidRPr="00AA16F0">
        <w:rPr>
          <w:rFonts w:ascii="Times New Roman" w:eastAsia="SimSun" w:hAnsi="Times New Roman" w:cs="Times New Roman" w:hint="eastAsia"/>
          <w:bCs/>
          <w:lang w:eastAsia="zh-CN"/>
        </w:rPr>
        <w:t xml:space="preserve">upper ocean heat budget will </w:t>
      </w:r>
      <w:r w:rsidRPr="00AA16F0">
        <w:rPr>
          <w:rFonts w:ascii="Times New Roman" w:eastAsia="SimSun" w:hAnsi="Times New Roman" w:cs="Times New Roman"/>
          <w:bCs/>
          <w:lang w:eastAsia="zh-CN"/>
        </w:rPr>
        <w:t xml:space="preserve">further lead to </w:t>
      </w:r>
      <w:r w:rsidR="00D5445F">
        <w:rPr>
          <w:rFonts w:ascii="Times New Roman" w:eastAsia="SimSun" w:hAnsi="Times New Roman" w:cs="Times New Roman"/>
          <w:bCs/>
          <w:lang w:eastAsia="zh-CN"/>
        </w:rPr>
        <w:t xml:space="preserve">changes in </w:t>
      </w:r>
      <w:r w:rsidRPr="00AA16F0">
        <w:rPr>
          <w:rFonts w:ascii="Times New Roman" w:eastAsia="SimSun" w:hAnsi="Times New Roman" w:cs="Times New Roman"/>
          <w:bCs/>
          <w:lang w:eastAsia="zh-CN"/>
        </w:rPr>
        <w:t xml:space="preserve">the ocean dynamic and thermodynamic processes </w:t>
      </w:r>
      <w:r w:rsidRPr="00AA16F0">
        <w:rPr>
          <w:rFonts w:ascii="Times New Roman" w:eastAsia="SimSun" w:hAnsi="Times New Roman" w:cs="Times New Roman" w:hint="eastAsia"/>
          <w:bCs/>
          <w:lang w:eastAsia="zh-CN"/>
        </w:rPr>
        <w:t>in the deep</w:t>
      </w:r>
      <w:r>
        <w:rPr>
          <w:rFonts w:ascii="Times New Roman" w:eastAsia="SimSun" w:hAnsi="Times New Roman" w:cs="Times New Roman" w:hint="eastAsia"/>
          <w:bCs/>
          <w:lang w:eastAsia="zh-CN"/>
        </w:rPr>
        <w:t xml:space="preserve"> ocean</w:t>
      </w:r>
      <w:r w:rsidRPr="00AA16F0">
        <w:rPr>
          <w:rFonts w:ascii="Times New Roman" w:eastAsia="SimSun" w:hAnsi="Times New Roman" w:cs="Times New Roman"/>
          <w:bCs/>
          <w:lang w:eastAsia="zh-CN"/>
        </w:rPr>
        <w:t>.</w:t>
      </w:r>
      <w:bookmarkEnd w:id="498"/>
      <w:bookmarkEnd w:id="499"/>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lastRenderedPageBreak/>
        <w:t>T</w:t>
      </w:r>
      <w:r w:rsidRPr="00AA16F0">
        <w:rPr>
          <w:rFonts w:ascii="Times New Roman" w:eastAsia="SimSun" w:hAnsi="Times New Roman" w:cs="Times New Roman"/>
          <w:bCs/>
          <w:lang w:eastAsia="zh-CN"/>
        </w:rPr>
        <w:t xml:space="preserve">here is a strong MLD </w:t>
      </w:r>
      <w:r w:rsidR="00D5445F">
        <w:rPr>
          <w:rFonts w:ascii="Times New Roman" w:eastAsia="SimSun" w:hAnsi="Times New Roman" w:cs="Times New Roman"/>
          <w:bCs/>
          <w:lang w:eastAsia="zh-CN"/>
        </w:rPr>
        <w:t>shallowing</w:t>
      </w:r>
      <w:r w:rsidR="00D5445F" w:rsidRPr="00AA16F0">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in the subpolar North Atlantic</w:t>
      </w:r>
      <w:r w:rsidRPr="00AA16F0">
        <w:rPr>
          <w:rFonts w:ascii="Times New Roman" w:eastAsia="SimSun" w:hAnsi="Times New Roman" w:cs="Times New Roman" w:hint="eastAsia"/>
          <w:bCs/>
          <w:lang w:eastAsia="zh-CN"/>
        </w:rPr>
        <w:t xml:space="preserve"> </w:t>
      </w:r>
      <w:r>
        <w:rPr>
          <w:rFonts w:ascii="Times New Roman" w:eastAsia="SimSun" w:hAnsi="Times New Roman" w:cs="Times New Roman" w:hint="eastAsia"/>
          <w:bCs/>
          <w:lang w:eastAsia="zh-CN"/>
        </w:rPr>
        <w:t xml:space="preserve">and in the Southern Ocean near the Antarctic continent </w:t>
      </w:r>
      <w:r w:rsidRPr="00AA16F0">
        <w:rPr>
          <w:rFonts w:ascii="Times New Roman" w:eastAsia="SimSun" w:hAnsi="Times New Roman" w:cs="Times New Roman" w:hint="eastAsia"/>
          <w:bCs/>
          <w:lang w:eastAsia="zh-CN"/>
        </w:rPr>
        <w:t xml:space="preserve">(Figure </w:t>
      </w:r>
      <w:del w:id="500" w:author="Jie ZHANG" w:date="2013-08-26T09:46:00Z">
        <w:r w:rsidRPr="00AA16F0" w:rsidDel="00E235FD">
          <w:rPr>
            <w:rFonts w:ascii="Times New Roman" w:eastAsia="SimSun" w:hAnsi="Times New Roman" w:cs="Times New Roman" w:hint="eastAsia"/>
            <w:bCs/>
            <w:lang w:eastAsia="zh-CN"/>
          </w:rPr>
          <w:delText>6c</w:delText>
        </w:r>
      </w:del>
      <w:ins w:id="501" w:author="Jie ZHANG" w:date="2013-08-26T09:46:00Z">
        <w:r w:rsidR="00E235FD">
          <w:rPr>
            <w:rFonts w:ascii="Times New Roman" w:eastAsia="SimSun" w:hAnsi="Times New Roman" w:cs="Times New Roman" w:hint="eastAsia"/>
            <w:bCs/>
            <w:lang w:eastAsia="zh-CN"/>
          </w:rPr>
          <w:t>5</w:t>
        </w:r>
        <w:r w:rsidR="00E235FD" w:rsidRPr="00AA16F0">
          <w:rPr>
            <w:rFonts w:ascii="Times New Roman" w:eastAsia="SimSun" w:hAnsi="Times New Roman" w:cs="Times New Roman" w:hint="eastAsia"/>
            <w:bCs/>
            <w:lang w:eastAsia="zh-CN"/>
          </w:rPr>
          <w:t>c</w:t>
        </w:r>
      </w:ins>
      <w:r w:rsidRPr="00AA16F0">
        <w:rPr>
          <w:rFonts w:ascii="Times New Roman" w:eastAsia="SimSun" w:hAnsi="Times New Roman" w:cs="Times New Roman" w:hint="eastAsia"/>
          <w:bCs/>
          <w:lang w:eastAsia="zh-CN"/>
        </w:rPr>
        <w:t>)</w:t>
      </w:r>
      <w:r w:rsidRPr="00AA16F0">
        <w:rPr>
          <w:rFonts w:ascii="Times New Roman" w:eastAsia="SimSun" w:hAnsi="Times New Roman" w:cs="Times New Roman"/>
          <w:bCs/>
          <w:lang w:eastAsia="zh-CN"/>
        </w:rPr>
        <w:t xml:space="preserve">, where </w:t>
      </w:r>
      <w:r>
        <w:rPr>
          <w:rFonts w:ascii="Times New Roman" w:eastAsia="SimSun" w:hAnsi="Times New Roman" w:cs="Times New Roman" w:hint="eastAsia"/>
          <w:bCs/>
          <w:lang w:eastAsia="zh-CN"/>
        </w:rPr>
        <w:t>deep water occurs</w:t>
      </w:r>
      <w:r w:rsidRPr="00AA16F0">
        <w:rPr>
          <w:rFonts w:ascii="Times New Roman" w:eastAsia="SimSun" w:hAnsi="Times New Roman" w:cs="Times New Roman"/>
          <w:bCs/>
          <w:lang w:eastAsia="zh-CN"/>
        </w:rPr>
        <w:t xml:space="preserve"> and drive</w:t>
      </w:r>
      <w:r>
        <w:rPr>
          <w:rFonts w:ascii="Times New Roman" w:eastAsia="SimSun" w:hAnsi="Times New Roman" w:cs="Times New Roman" w:hint="eastAsia"/>
          <w:bCs/>
          <w:lang w:eastAsia="zh-CN"/>
        </w:rPr>
        <w:t>s</w:t>
      </w:r>
      <w:r w:rsidRPr="00AA16F0">
        <w:rPr>
          <w:rFonts w:ascii="Times New Roman" w:eastAsia="SimSun" w:hAnsi="Times New Roman" w:cs="Times New Roman"/>
          <w:bCs/>
          <w:lang w:eastAsia="zh-CN"/>
        </w:rPr>
        <w:t xml:space="preserve"> the so-called thermohaline circulation. </w:t>
      </w:r>
      <w:bookmarkStart w:id="502" w:name="OLE_LINK184"/>
      <w:bookmarkStart w:id="503" w:name="OLE_LINK185"/>
      <w:r w:rsidRPr="00AA16F0">
        <w:rPr>
          <w:rFonts w:ascii="Times New Roman" w:eastAsia="SimSun" w:hAnsi="Times New Roman" w:cs="Times New Roman" w:hint="eastAsia"/>
          <w:bCs/>
          <w:lang w:eastAsia="zh-CN"/>
        </w:rPr>
        <w:t xml:space="preserve">The MLD </w:t>
      </w:r>
      <w:r w:rsidR="00D5445F">
        <w:rPr>
          <w:rFonts w:ascii="Times New Roman" w:eastAsia="SimSun" w:hAnsi="Times New Roman" w:cs="Times New Roman"/>
          <w:bCs/>
          <w:lang w:eastAsia="zh-CN"/>
        </w:rPr>
        <w:t>shallowing</w:t>
      </w:r>
      <w:r w:rsidR="00D5445F"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hint="eastAsia"/>
          <w:bCs/>
          <w:lang w:eastAsia="zh-CN"/>
        </w:rPr>
        <w:t xml:space="preserve">is strongest during the boreal winter </w:t>
      </w:r>
      <w:bookmarkEnd w:id="502"/>
      <w:bookmarkEnd w:id="503"/>
      <w:r w:rsidRPr="00AA16F0">
        <w:rPr>
          <w:rFonts w:ascii="Times New Roman" w:eastAsia="SimSun" w:hAnsi="Times New Roman" w:cs="Times New Roman" w:hint="eastAsia"/>
          <w:bCs/>
          <w:lang w:eastAsia="zh-CN"/>
        </w:rPr>
        <w:t>(</w:t>
      </w:r>
      <w:bookmarkStart w:id="504" w:name="OLE_LINK21"/>
      <w:bookmarkStart w:id="505" w:name="OLE_LINK22"/>
      <w:r w:rsidRPr="00AA16F0">
        <w:rPr>
          <w:rFonts w:ascii="Times New Roman" w:eastAsia="SimSun" w:hAnsi="Times New Roman" w:cs="Times New Roman" w:hint="eastAsia"/>
          <w:bCs/>
          <w:lang w:eastAsia="zh-CN"/>
        </w:rPr>
        <w:t>figure no</w:t>
      </w:r>
      <w:ins w:id="506" w:author="Jie ZHANG" w:date="2013-08-26T09:46:00Z">
        <w:r w:rsidR="00E235FD">
          <w:rPr>
            <w:rFonts w:ascii="Times New Roman" w:eastAsia="SimSun" w:hAnsi="Times New Roman" w:cs="Times New Roman" w:hint="eastAsia"/>
            <w:bCs/>
            <w:lang w:eastAsia="zh-CN"/>
          </w:rPr>
          <w:t>t</w:t>
        </w:r>
      </w:ins>
      <w:r w:rsidRPr="00AA16F0">
        <w:rPr>
          <w:rFonts w:ascii="Times New Roman" w:eastAsia="SimSun" w:hAnsi="Times New Roman" w:cs="Times New Roman" w:hint="eastAsia"/>
          <w:bCs/>
          <w:lang w:eastAsia="zh-CN"/>
        </w:rPr>
        <w:t xml:space="preserve"> shown</w:t>
      </w:r>
      <w:bookmarkEnd w:id="504"/>
      <w:bookmarkEnd w:id="505"/>
      <w:r w:rsidRPr="00AA16F0">
        <w:rPr>
          <w:rFonts w:ascii="Times New Roman" w:eastAsia="SimSun" w:hAnsi="Times New Roman" w:cs="Times New Roman" w:hint="eastAsia"/>
          <w:bCs/>
          <w:lang w:eastAsia="zh-CN"/>
        </w:rPr>
        <w:t xml:space="preserve">). </w:t>
      </w:r>
      <w:r>
        <w:rPr>
          <w:rFonts w:ascii="Times New Roman" w:eastAsia="SimSun" w:hAnsi="Times New Roman" w:cs="Times New Roman" w:hint="eastAsia"/>
          <w:bCs/>
        </w:rPr>
        <w:t xml:space="preserve">Although the annual mean results are weaker than that during the </w:t>
      </w:r>
      <w:r>
        <w:rPr>
          <w:rFonts w:ascii="Times New Roman" w:eastAsia="SimSun" w:hAnsi="Times New Roman" w:cs="Times New Roman"/>
          <w:bCs/>
        </w:rPr>
        <w:t>wintertime</w:t>
      </w:r>
      <w:r>
        <w:rPr>
          <w:rFonts w:ascii="Times New Roman" w:eastAsia="SimSun" w:hAnsi="Times New Roman" w:cs="Times New Roman" w:hint="eastAsia"/>
          <w:bCs/>
        </w:rPr>
        <w:t xml:space="preserve">, they can well describe the MLD changes in both the Northern and Southern Hemispheres. </w:t>
      </w:r>
      <w:r w:rsidRPr="00AA16F0">
        <w:rPr>
          <w:rFonts w:ascii="Times New Roman" w:eastAsia="SimSun" w:hAnsi="Times New Roman" w:cs="Times New Roman"/>
          <w:bCs/>
          <w:lang w:eastAsia="zh-CN"/>
        </w:rPr>
        <w:t>The close linkage between the changes in MLD and the thermohaline circulation has been point</w:t>
      </w:r>
      <w:r>
        <w:rPr>
          <w:rFonts w:ascii="Times New Roman" w:eastAsia="SimSun" w:hAnsi="Times New Roman" w:cs="Times New Roman" w:hint="eastAsia"/>
          <w:bCs/>
          <w:lang w:eastAsia="zh-CN"/>
        </w:rPr>
        <w:t>ed</w:t>
      </w:r>
      <w:r w:rsidRPr="00AA16F0">
        <w:rPr>
          <w:rFonts w:ascii="Times New Roman" w:eastAsia="SimSun" w:hAnsi="Times New Roman" w:cs="Times New Roman"/>
          <w:bCs/>
          <w:lang w:eastAsia="zh-CN"/>
        </w:rPr>
        <w:t xml:space="preserve"> out by many previous studies (e.g., </w:t>
      </w:r>
      <w:r>
        <w:rPr>
          <w:rFonts w:ascii="Times New Roman" w:eastAsia="SimSun" w:hAnsi="Times New Roman" w:cs="Times New Roman"/>
          <w:bCs/>
          <w:noProof/>
          <w:lang w:eastAsia="zh-CN"/>
        </w:rPr>
        <w:t>Bentsen</w:t>
      </w:r>
      <w:r w:rsidRPr="006E7100">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2004; Delworth and Greatbatch, 2000; Dickson</w:t>
      </w:r>
      <w:r w:rsidRPr="006E7100">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1996; Dong and Sutton, 2005; Jungclaus</w:t>
      </w:r>
      <w:r w:rsidRPr="006E7100">
        <w:rPr>
          <w:rFonts w:ascii="Times New Roman" w:eastAsia="SimSun" w:hAnsi="Times New Roman" w:cs="Times New Roman"/>
          <w:bCs/>
          <w:i/>
          <w:noProof/>
          <w:lang w:eastAsia="zh-CN"/>
        </w:rPr>
        <w:t xml:space="preserve"> et al.</w:t>
      </w:r>
      <w:r>
        <w:rPr>
          <w:rFonts w:ascii="Times New Roman" w:eastAsia="SimSun" w:hAnsi="Times New Roman" w:cs="Times New Roman"/>
          <w:bCs/>
          <w:noProof/>
          <w:lang w:eastAsia="zh-CN"/>
        </w:rPr>
        <w:t xml:space="preserve">, 2005). </w:t>
      </w:r>
      <w:r w:rsidRPr="00AA16F0">
        <w:rPr>
          <w:rFonts w:ascii="Times New Roman" w:eastAsia="SimSun" w:hAnsi="Times New Roman" w:cs="Times New Roman"/>
          <w:bCs/>
          <w:lang w:eastAsia="zh-CN"/>
        </w:rPr>
        <w:t xml:space="preserve">The thermohaline circulation is also referred </w:t>
      </w:r>
      <w:r w:rsidR="00D5445F">
        <w:rPr>
          <w:rFonts w:ascii="Times New Roman" w:eastAsia="SimSun" w:hAnsi="Times New Roman" w:cs="Times New Roman"/>
          <w:bCs/>
          <w:lang w:eastAsia="zh-CN"/>
        </w:rPr>
        <w:t xml:space="preserve">to </w:t>
      </w:r>
      <w:r w:rsidRPr="00AA16F0">
        <w:rPr>
          <w:rFonts w:ascii="Times New Roman" w:eastAsia="SimSun" w:hAnsi="Times New Roman" w:cs="Times New Roman"/>
          <w:bCs/>
          <w:lang w:eastAsia="zh-CN"/>
        </w:rPr>
        <w:t>as meridional overturning circulation (MOC). In NH, it transports warm and salty seawater northward above 1</w:t>
      </w:r>
      <w:r w:rsidR="00D5445F">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km</w:t>
      </w:r>
      <w:r w:rsidRPr="00AA16F0">
        <w:rPr>
          <w:rFonts w:ascii="Times New Roman" w:eastAsia="SimSun" w:hAnsi="Times New Roman" w:cs="Times New Roman" w:hint="eastAsia"/>
          <w:bCs/>
          <w:lang w:eastAsia="zh-CN"/>
        </w:rPr>
        <w:t>,</w:t>
      </w:r>
      <w:r w:rsidRPr="00AA16F0">
        <w:rPr>
          <w:rFonts w:ascii="Times New Roman" w:eastAsia="SimSun" w:hAnsi="Times New Roman" w:cs="Times New Roman"/>
          <w:bCs/>
          <w:lang w:eastAsia="zh-CN"/>
        </w:rPr>
        <w:t xml:space="preserve"> sinks at higher latitudes and return to lower latitudes </w:t>
      </w:r>
      <w:r w:rsidR="00D5445F">
        <w:rPr>
          <w:rFonts w:ascii="Times New Roman" w:eastAsia="SimSun" w:hAnsi="Times New Roman" w:cs="Times New Roman"/>
          <w:bCs/>
          <w:lang w:eastAsia="zh-CN"/>
        </w:rPr>
        <w:t xml:space="preserve">at </w:t>
      </w:r>
      <w:r w:rsidRPr="00AA16F0">
        <w:rPr>
          <w:rFonts w:ascii="Times New Roman" w:eastAsia="SimSun" w:hAnsi="Times New Roman" w:cs="Times New Roman"/>
          <w:bCs/>
          <w:lang w:eastAsia="zh-CN"/>
        </w:rPr>
        <w:t>around 1</w:t>
      </w:r>
      <w:r w:rsidR="00D5445F">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km to 3</w:t>
      </w:r>
      <w:r w:rsidR="00D5445F">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 xml:space="preserve">km depth </w:t>
      </w:r>
      <w:r>
        <w:rPr>
          <w:rFonts w:ascii="Times New Roman" w:eastAsia="SimSun" w:hAnsi="Times New Roman" w:cs="Times New Roman"/>
          <w:bCs/>
          <w:noProof/>
          <w:lang w:eastAsia="zh-CN"/>
        </w:rPr>
        <w:t>(Cunningham and Marsh, 2010).</w:t>
      </w:r>
      <w:r w:rsidRPr="00AA16F0">
        <w:rPr>
          <w:rFonts w:ascii="Times New Roman" w:eastAsia="SimSun" w:hAnsi="Times New Roman" w:cs="Times New Roman" w:hint="eastAsia"/>
          <w:bCs/>
          <w:lang w:eastAsia="zh-CN"/>
        </w:rPr>
        <w:t xml:space="preserve"> The SC model can well reproduce the basic MOC structure (Figure </w:t>
      </w:r>
      <w:del w:id="507" w:author="Jie ZHANG" w:date="2013-08-26T09:48:00Z">
        <w:r w:rsidRPr="00AA16F0" w:rsidDel="00E235FD">
          <w:rPr>
            <w:rFonts w:ascii="Times New Roman" w:eastAsia="SimSun" w:hAnsi="Times New Roman" w:cs="Times New Roman" w:hint="eastAsia"/>
            <w:bCs/>
            <w:lang w:eastAsia="zh-CN"/>
          </w:rPr>
          <w:delText>12b</w:delText>
        </w:r>
      </w:del>
      <w:ins w:id="508" w:author="Jie ZHANG" w:date="2013-08-26T09:48:00Z">
        <w:r w:rsidR="00E235FD" w:rsidRPr="00AA16F0">
          <w:rPr>
            <w:rFonts w:ascii="Times New Roman" w:eastAsia="SimSun" w:hAnsi="Times New Roman" w:cs="Times New Roman" w:hint="eastAsia"/>
            <w:bCs/>
            <w:lang w:eastAsia="zh-CN"/>
          </w:rPr>
          <w:t>1</w:t>
        </w:r>
        <w:r w:rsidR="00E235FD">
          <w:rPr>
            <w:rFonts w:ascii="Times New Roman" w:eastAsia="SimSun" w:hAnsi="Times New Roman" w:cs="Times New Roman" w:hint="eastAsia"/>
            <w:bCs/>
            <w:lang w:eastAsia="zh-CN"/>
          </w:rPr>
          <w:t>0</w:t>
        </w:r>
        <w:r w:rsidR="00E235FD" w:rsidRPr="00AA16F0">
          <w:rPr>
            <w:rFonts w:ascii="Times New Roman" w:eastAsia="SimSun" w:hAnsi="Times New Roman" w:cs="Times New Roman" w:hint="eastAsia"/>
            <w:bCs/>
            <w:lang w:eastAsia="zh-CN"/>
          </w:rPr>
          <w:t>b</w:t>
        </w:r>
      </w:ins>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The northward-flowing at the upper ocean and the returning southward-flowing comprise the upper cell of the MOC</w:t>
      </w:r>
      <w:r w:rsidRPr="00AA16F0">
        <w:rPr>
          <w:rFonts w:ascii="Times New Roman" w:eastAsia="SimSun" w:hAnsi="Times New Roman" w:cs="Times New Roman" w:hint="eastAsia"/>
          <w:bCs/>
          <w:lang w:eastAsia="zh-CN"/>
        </w:rPr>
        <w:t xml:space="preserve"> and it is mainly contributed </w:t>
      </w:r>
      <w:r w:rsidR="00D5445F">
        <w:rPr>
          <w:rFonts w:ascii="Times New Roman" w:eastAsia="SimSun" w:hAnsi="Times New Roman" w:cs="Times New Roman"/>
          <w:bCs/>
          <w:lang w:eastAsia="zh-CN"/>
        </w:rPr>
        <w:t>by</w:t>
      </w:r>
      <w:r w:rsidR="00D5445F"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hint="eastAsia"/>
          <w:bCs/>
          <w:lang w:eastAsia="zh-CN"/>
        </w:rPr>
        <w:t>its Atlantic branch</w:t>
      </w:r>
      <w:r w:rsidRPr="00AA16F0">
        <w:rPr>
          <w:rFonts w:ascii="Times New Roman" w:eastAsia="SimSun" w:hAnsi="Times New Roman" w:cs="Times New Roman" w:hint="eastAsia"/>
          <w:i/>
          <w:lang w:eastAsia="zh-CN"/>
        </w:rPr>
        <w:t xml:space="preserve"> </w:t>
      </w:r>
      <w:r w:rsidRPr="00AA16F0">
        <w:rPr>
          <w:rFonts w:ascii="Times New Roman" w:eastAsia="SimSun" w:hAnsi="Times New Roman" w:cs="Times New Roman" w:hint="eastAsia"/>
          <w:lang w:eastAsia="zh-CN"/>
        </w:rPr>
        <w:t>(Figure 1</w:t>
      </w:r>
      <w:ins w:id="509" w:author="Jie ZHANG" w:date="2013-08-26T16:50:00Z">
        <w:r w:rsidR="00C91FEE">
          <w:rPr>
            <w:rFonts w:ascii="Times New Roman" w:eastAsia="SimSun" w:hAnsi="Times New Roman" w:cs="Times New Roman" w:hint="eastAsia"/>
            <w:lang w:eastAsia="zh-CN"/>
          </w:rPr>
          <w:t>0</w:t>
        </w:r>
      </w:ins>
      <w:del w:id="510" w:author="Jie ZHANG" w:date="2013-08-26T16:50:00Z">
        <w:r w:rsidRPr="00AA16F0" w:rsidDel="00C91FEE">
          <w:rPr>
            <w:rFonts w:ascii="Times New Roman" w:eastAsia="SimSun" w:hAnsi="Times New Roman" w:cs="Times New Roman" w:hint="eastAsia"/>
            <w:lang w:eastAsia="zh-CN"/>
          </w:rPr>
          <w:delText>2</w:delText>
        </w:r>
      </w:del>
      <w:r w:rsidRPr="00AA16F0">
        <w:rPr>
          <w:rFonts w:ascii="Times New Roman" w:eastAsia="SimSun" w:hAnsi="Times New Roman" w:cs="Times New Roman" w:hint="eastAsia"/>
          <w:lang w:eastAsia="zh-CN"/>
        </w:rPr>
        <w:t>c)</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lang w:eastAsia="zh-CN"/>
        </w:rPr>
        <w:t xml:space="preserve">The Atlantic MOC transports heat from the South Atlantic to the North Atlantic, playing a central role in the meridional deep circulation of the global ocean. </w:t>
      </w:r>
      <w:r w:rsidRPr="00AA16F0">
        <w:rPr>
          <w:rFonts w:ascii="Times New Roman" w:eastAsia="SimSun" w:hAnsi="Times New Roman" w:cs="Times New Roman"/>
          <w:bCs/>
          <w:lang w:eastAsia="zh-CN"/>
        </w:rPr>
        <w:t xml:space="preserve">The lower cell of the MOC comprises the northward Antarctic Bottom Water and the southward North Atlantic Deep water flowing above. </w:t>
      </w:r>
      <w:del w:id="511" w:author="Jie ZHANG" w:date="2013-08-26T09:50:00Z">
        <w:r w:rsidRPr="00AA16F0" w:rsidDel="00E235FD">
          <w:rPr>
            <w:rFonts w:ascii="Times New Roman" w:eastAsia="SimSun" w:hAnsi="Times New Roman" w:cs="Times New Roman" w:hint="eastAsia"/>
            <w:bCs/>
            <w:lang w:eastAsia="zh-CN"/>
          </w:rPr>
          <w:delText xml:space="preserve">The existence of the multi-spatial variability modes of the MOC at interannual to decadal scales </w:delText>
        </w:r>
        <w:r w:rsidR="00D5445F" w:rsidDel="00E235FD">
          <w:rPr>
            <w:rFonts w:ascii="Times New Roman" w:eastAsia="SimSun" w:hAnsi="Times New Roman" w:cs="Times New Roman"/>
            <w:bCs/>
            <w:lang w:eastAsia="zh-CN"/>
          </w:rPr>
          <w:delText xml:space="preserve">in SC </w:delText>
        </w:r>
        <w:r w:rsidRPr="00AA16F0" w:rsidDel="00E235FD">
          <w:rPr>
            <w:rFonts w:ascii="Times New Roman" w:eastAsia="SimSun" w:hAnsi="Times New Roman" w:cs="Times New Roman" w:hint="eastAsia"/>
            <w:bCs/>
            <w:lang w:eastAsia="zh-CN"/>
          </w:rPr>
          <w:delText xml:space="preserve">has been identified in </w:delText>
        </w:r>
        <w:r w:rsidR="0017127E" w:rsidDel="00E235FD">
          <w:rPr>
            <w:rFonts w:ascii="Times New Roman" w:eastAsia="SimSun" w:hAnsi="Times New Roman" w:cs="Times New Roman"/>
            <w:bCs/>
            <w:noProof/>
            <w:lang w:eastAsia="zh-CN"/>
          </w:rPr>
          <w:delText>Zhou (</w:delText>
        </w:r>
        <w:r w:rsidDel="00E235FD">
          <w:rPr>
            <w:rFonts w:ascii="Times New Roman" w:eastAsia="SimSun" w:hAnsi="Times New Roman" w:cs="Times New Roman"/>
            <w:bCs/>
            <w:noProof/>
            <w:lang w:eastAsia="zh-CN"/>
          </w:rPr>
          <w:delText>2003)</w:delText>
        </w:r>
        <w:r w:rsidRPr="00AA16F0" w:rsidDel="00E235FD">
          <w:rPr>
            <w:rFonts w:ascii="Times New Roman" w:eastAsia="SimSun" w:hAnsi="Times New Roman" w:cs="Times New Roman" w:hint="eastAsia"/>
            <w:bCs/>
            <w:lang w:eastAsia="zh-CN"/>
          </w:rPr>
          <w:delText xml:space="preserve">. </w:delText>
        </w:r>
      </w:del>
    </w:p>
    <w:p w:rsidR="009C799E" w:rsidRPr="00C930FD"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bookmarkStart w:id="512" w:name="OLE_LINK102"/>
      <w:bookmarkStart w:id="513" w:name="OLE_LINK108"/>
      <w:r w:rsidRPr="00AA16F0">
        <w:rPr>
          <w:rFonts w:ascii="Times New Roman" w:eastAsia="SimSun" w:hAnsi="Times New Roman" w:cs="Times New Roman" w:hint="eastAsia"/>
          <w:bCs/>
          <w:lang w:eastAsia="zh-CN"/>
        </w:rPr>
        <w:t xml:space="preserve">As shown in Figure </w:t>
      </w:r>
      <w:del w:id="514" w:author="Jie ZHANG" w:date="2013-08-26T09:50:00Z">
        <w:r w:rsidRPr="00AA16F0" w:rsidDel="003C6069">
          <w:rPr>
            <w:rFonts w:ascii="Times New Roman" w:eastAsia="SimSun" w:hAnsi="Times New Roman" w:cs="Times New Roman" w:hint="eastAsia"/>
            <w:bCs/>
            <w:lang w:eastAsia="zh-CN"/>
          </w:rPr>
          <w:delText>12a</w:delText>
        </w:r>
      </w:del>
      <w:ins w:id="515" w:author="Jie ZHANG" w:date="2013-08-26T09:50:00Z">
        <w:r w:rsidR="003C6069" w:rsidRPr="00AA16F0">
          <w:rPr>
            <w:rFonts w:ascii="Times New Roman" w:eastAsia="SimSun" w:hAnsi="Times New Roman" w:cs="Times New Roman" w:hint="eastAsia"/>
            <w:bCs/>
            <w:lang w:eastAsia="zh-CN"/>
          </w:rPr>
          <w:t>1</w:t>
        </w:r>
        <w:r w:rsidR="003C6069">
          <w:rPr>
            <w:rFonts w:ascii="Times New Roman" w:eastAsia="SimSun" w:hAnsi="Times New Roman" w:cs="Times New Roman" w:hint="eastAsia"/>
            <w:bCs/>
            <w:lang w:eastAsia="zh-CN"/>
          </w:rPr>
          <w:t>0</w:t>
        </w:r>
        <w:r w:rsidR="003C6069" w:rsidRPr="00AA16F0">
          <w:rPr>
            <w:rFonts w:ascii="Times New Roman" w:eastAsia="SimSun" w:hAnsi="Times New Roman" w:cs="Times New Roman" w:hint="eastAsia"/>
            <w:bCs/>
            <w:lang w:eastAsia="zh-CN"/>
          </w:rPr>
          <w:t>a</w:t>
        </w:r>
      </w:ins>
      <w:r w:rsidRPr="00AA16F0">
        <w:rPr>
          <w:rFonts w:ascii="Times New Roman" w:eastAsia="SimSun" w:hAnsi="Times New Roman" w:cs="Times New Roman" w:hint="eastAsia"/>
          <w:bCs/>
          <w:lang w:eastAsia="zh-CN"/>
        </w:rPr>
        <w:t xml:space="preserve">, </w:t>
      </w:r>
      <w:bookmarkStart w:id="516" w:name="OLE_LINK109"/>
      <w:bookmarkStart w:id="517" w:name="OLE_LINK110"/>
      <w:r w:rsidRPr="00AA16F0">
        <w:rPr>
          <w:rFonts w:ascii="Times New Roman" w:eastAsia="SimSun" w:hAnsi="Times New Roman" w:cs="Times New Roman" w:hint="eastAsia"/>
          <w:bCs/>
          <w:lang w:eastAsia="zh-CN"/>
        </w:rPr>
        <w:t xml:space="preserve">the Atlantic MOC </w:t>
      </w:r>
      <w:r w:rsidRPr="00AA16F0">
        <w:rPr>
          <w:rFonts w:ascii="Times New Roman" w:eastAsia="SimSun" w:hAnsi="Times New Roman" w:cs="Times New Roman"/>
          <w:bCs/>
          <w:lang w:eastAsia="zh-CN"/>
        </w:rPr>
        <w:t>strength</w:t>
      </w:r>
      <w:r w:rsidRPr="00AA16F0">
        <w:rPr>
          <w:rFonts w:ascii="Times New Roman" w:eastAsia="SimSun" w:hAnsi="Times New Roman" w:cs="Times New Roman" w:hint="eastAsia"/>
          <w:bCs/>
          <w:lang w:eastAsia="zh-CN"/>
        </w:rPr>
        <w:t xml:space="preserve"> </w:t>
      </w:r>
      <w:r>
        <w:rPr>
          <w:rFonts w:ascii="Times New Roman" w:eastAsia="SimSun" w:hAnsi="Times New Roman" w:cs="Times New Roman"/>
          <w:bCs/>
          <w:lang w:eastAsia="zh-CN"/>
        </w:rPr>
        <w:t xml:space="preserve">in the IE simulation </w:t>
      </w:r>
      <w:r w:rsidRPr="00AA16F0">
        <w:rPr>
          <w:rFonts w:ascii="Times New Roman" w:eastAsia="SimSun" w:hAnsi="Times New Roman" w:cs="Times New Roman" w:hint="eastAsia"/>
          <w:bCs/>
          <w:lang w:eastAsia="zh-CN"/>
        </w:rPr>
        <w:t xml:space="preserve">is about 1.2 Sv weaker than </w:t>
      </w:r>
      <w:r>
        <w:rPr>
          <w:rFonts w:ascii="Times New Roman" w:eastAsia="SimSun" w:hAnsi="Times New Roman" w:cs="Times New Roman"/>
          <w:bCs/>
          <w:lang w:eastAsia="zh-CN"/>
        </w:rPr>
        <w:t xml:space="preserve">that in the </w:t>
      </w:r>
      <w:r w:rsidRPr="00AA16F0">
        <w:rPr>
          <w:rFonts w:ascii="Times New Roman" w:eastAsia="SimSun" w:hAnsi="Times New Roman" w:cs="Times New Roman" w:hint="eastAsia"/>
          <w:bCs/>
          <w:lang w:eastAsia="zh-CN"/>
        </w:rPr>
        <w:t xml:space="preserve">SC </w:t>
      </w:r>
      <w:r>
        <w:rPr>
          <w:rFonts w:ascii="Times New Roman" w:eastAsia="SimSun" w:hAnsi="Times New Roman" w:cs="Times New Roman"/>
          <w:bCs/>
          <w:lang w:eastAsia="zh-CN"/>
        </w:rPr>
        <w:t xml:space="preserve">run </w:t>
      </w:r>
      <w:r w:rsidRPr="00AA16F0">
        <w:rPr>
          <w:rFonts w:ascii="Times New Roman" w:eastAsia="SimSun" w:hAnsi="Times New Roman" w:cs="Times New Roman" w:hint="eastAsia"/>
          <w:bCs/>
          <w:lang w:eastAsia="zh-CN"/>
        </w:rPr>
        <w:t>in the first 40 years, drops almost linearly in the following 20 years by about 0.8 Sv, and then reach</w:t>
      </w:r>
      <w:r>
        <w:rPr>
          <w:rFonts w:ascii="Times New Roman" w:eastAsia="SimSun" w:hAnsi="Times New Roman" w:cs="Times New Roman" w:hint="eastAsia"/>
          <w:bCs/>
          <w:lang w:eastAsia="zh-CN"/>
        </w:rPr>
        <w:t>es</w:t>
      </w:r>
      <w:r w:rsidRPr="00AA16F0">
        <w:rPr>
          <w:rFonts w:ascii="Times New Roman" w:eastAsia="SimSun" w:hAnsi="Times New Roman" w:cs="Times New Roman" w:hint="eastAsia"/>
          <w:bCs/>
          <w:lang w:eastAsia="zh-CN"/>
        </w:rPr>
        <w:t xml:space="preserve"> </w:t>
      </w:r>
      <w:r>
        <w:rPr>
          <w:rFonts w:ascii="Times New Roman" w:eastAsia="SimSun" w:hAnsi="Times New Roman" w:cs="Times New Roman"/>
          <w:bCs/>
          <w:lang w:eastAsia="zh-CN"/>
        </w:rPr>
        <w:t>a</w:t>
      </w:r>
      <w:r w:rsidRPr="00AA16F0">
        <w:rPr>
          <w:rFonts w:ascii="Times New Roman" w:eastAsia="SimSun" w:hAnsi="Times New Roman" w:cs="Times New Roman" w:hint="eastAsia"/>
          <w:bCs/>
          <w:lang w:eastAsia="zh-CN"/>
        </w:rPr>
        <w:t xml:space="preserve"> quasi-equilibrium state</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w:t>
      </w:r>
      <w:bookmarkEnd w:id="512"/>
      <w:bookmarkEnd w:id="513"/>
      <w:bookmarkEnd w:id="516"/>
      <w:bookmarkEnd w:id="517"/>
      <w:r w:rsidRPr="00AA16F0">
        <w:rPr>
          <w:rFonts w:ascii="Times New Roman" w:eastAsia="SimSun" w:hAnsi="Times New Roman" w:cs="Times New Roman"/>
          <w:bCs/>
          <w:lang w:eastAsia="zh-CN"/>
        </w:rPr>
        <w:t xml:space="preserve">The upper cell of the global MOC in NH is dampened by about 0.8 Sverdrup (Figure </w:t>
      </w:r>
      <w:del w:id="518" w:author="Jie ZHANG" w:date="2013-08-26T09:50:00Z">
        <w:r w:rsidRPr="00AA16F0" w:rsidDel="003C6069">
          <w:rPr>
            <w:rFonts w:ascii="Times New Roman" w:eastAsia="SimSun" w:hAnsi="Times New Roman" w:cs="Times New Roman"/>
            <w:bCs/>
            <w:lang w:eastAsia="zh-CN"/>
          </w:rPr>
          <w:lastRenderedPageBreak/>
          <w:delText>12d</w:delText>
        </w:r>
      </w:del>
      <w:ins w:id="519" w:author="Jie ZHANG" w:date="2013-08-26T09:50:00Z">
        <w:r w:rsidR="003C6069" w:rsidRPr="00AA16F0">
          <w:rPr>
            <w:rFonts w:ascii="Times New Roman" w:eastAsia="SimSun" w:hAnsi="Times New Roman" w:cs="Times New Roman"/>
            <w:bCs/>
            <w:lang w:eastAsia="zh-CN"/>
          </w:rPr>
          <w:t>1</w:t>
        </w:r>
        <w:r w:rsidR="003C6069">
          <w:rPr>
            <w:rFonts w:ascii="Times New Roman" w:eastAsia="SimSun" w:hAnsi="Times New Roman" w:cs="Times New Roman" w:hint="eastAsia"/>
            <w:bCs/>
            <w:lang w:eastAsia="zh-CN"/>
          </w:rPr>
          <w:t>0</w:t>
        </w:r>
        <w:r w:rsidR="003C6069" w:rsidRPr="00AA16F0">
          <w:rPr>
            <w:rFonts w:ascii="Times New Roman" w:eastAsia="SimSun" w:hAnsi="Times New Roman" w:cs="Times New Roman"/>
            <w:bCs/>
            <w:lang w:eastAsia="zh-CN"/>
          </w:rPr>
          <w:t>d</w:t>
        </w:r>
      </w:ins>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w:t>
      </w:r>
      <w:r w:rsidRPr="00AA16F0">
        <w:rPr>
          <w:rFonts w:ascii="Times New Roman" w:eastAsia="SimSun" w:hAnsi="Times New Roman" w:cs="Times New Roman"/>
          <w:bCs/>
          <w:lang w:eastAsia="zh-CN"/>
        </w:rPr>
        <w:t xml:space="preserve"> The amplitude of the </w:t>
      </w:r>
      <w:r>
        <w:rPr>
          <w:rFonts w:ascii="Times New Roman" w:eastAsia="SimSun" w:hAnsi="Times New Roman" w:cs="Times New Roman"/>
          <w:bCs/>
          <w:lang w:eastAsia="zh-CN"/>
        </w:rPr>
        <w:t>MOC weakening is about three</w:t>
      </w:r>
      <w:r w:rsidRPr="00AA16F0">
        <w:rPr>
          <w:rFonts w:ascii="Times New Roman" w:eastAsia="SimSun" w:hAnsi="Times New Roman" w:cs="Times New Roman"/>
          <w:bCs/>
          <w:lang w:eastAsia="zh-CN"/>
        </w:rPr>
        <w:t xml:space="preserve"> times of the MOC inter-annual variability in the standard </w:t>
      </w:r>
      <w:r>
        <w:rPr>
          <w:rFonts w:ascii="Times New Roman" w:eastAsia="SimSun" w:hAnsi="Times New Roman" w:cs="Times New Roman" w:hint="eastAsia"/>
          <w:bCs/>
          <w:lang w:eastAsia="zh-CN"/>
        </w:rPr>
        <w:t>SC</w:t>
      </w:r>
      <w:r w:rsidRPr="00AA16F0">
        <w:rPr>
          <w:rFonts w:ascii="Times New Roman" w:eastAsia="SimSun" w:hAnsi="Times New Roman" w:cs="Times New Roman"/>
          <w:bCs/>
          <w:lang w:eastAsia="zh-CN"/>
        </w:rPr>
        <w:t xml:space="preserve"> simulation (0.3 Sverdrup). </w:t>
      </w:r>
      <w:r w:rsidRPr="00AA16F0">
        <w:rPr>
          <w:rFonts w:ascii="Times New Roman" w:eastAsia="SimSun" w:hAnsi="Times New Roman" w:cs="Times New Roman" w:hint="eastAsia"/>
          <w:bCs/>
          <w:lang w:eastAsia="zh-CN"/>
        </w:rPr>
        <w:t xml:space="preserve">The positive anomalies of </w:t>
      </w:r>
      <w:r w:rsidRPr="00AA16F0">
        <w:rPr>
          <w:rFonts w:ascii="Times New Roman" w:eastAsia="SimSun" w:hAnsi="Times New Roman" w:cs="Times New Roman"/>
          <w:bCs/>
          <w:lang w:eastAsia="zh-CN"/>
        </w:rPr>
        <w:t xml:space="preserve">the upper </w:t>
      </w:r>
      <w:r w:rsidRPr="00AA16F0">
        <w:rPr>
          <w:rFonts w:ascii="Times New Roman" w:eastAsia="SimSun" w:hAnsi="Times New Roman" w:cs="Times New Roman" w:hint="eastAsia"/>
          <w:bCs/>
          <w:lang w:eastAsia="zh-CN"/>
        </w:rPr>
        <w:t xml:space="preserve">MOC </w:t>
      </w:r>
      <w:r w:rsidRPr="00AA16F0">
        <w:rPr>
          <w:rFonts w:ascii="Times New Roman" w:eastAsia="SimSun" w:hAnsi="Times New Roman" w:cs="Times New Roman"/>
          <w:bCs/>
          <w:lang w:eastAsia="zh-CN"/>
        </w:rPr>
        <w:t xml:space="preserve">limb </w:t>
      </w:r>
      <w:del w:id="520" w:author="Jie ZHANG" w:date="2013-08-26T09:52:00Z">
        <w:r w:rsidRPr="00AA16F0" w:rsidDel="003C6069">
          <w:rPr>
            <w:rFonts w:ascii="Times New Roman" w:eastAsia="SimSun" w:hAnsi="Times New Roman" w:cs="Times New Roman"/>
            <w:bCs/>
            <w:lang w:eastAsia="zh-CN"/>
          </w:rPr>
          <w:delText xml:space="preserve">of the MOC </w:delText>
        </w:r>
      </w:del>
      <w:r w:rsidRPr="00AA16F0">
        <w:rPr>
          <w:rFonts w:ascii="Times New Roman" w:eastAsia="SimSun" w:hAnsi="Times New Roman" w:cs="Times New Roman"/>
          <w:bCs/>
          <w:lang w:eastAsia="zh-CN"/>
        </w:rPr>
        <w:t xml:space="preserve">in SH is </w:t>
      </w:r>
      <w:r w:rsidRPr="00AA16F0">
        <w:rPr>
          <w:rFonts w:ascii="Times New Roman" w:eastAsia="SimSun" w:hAnsi="Times New Roman" w:cs="Times New Roman" w:hint="eastAsia"/>
          <w:bCs/>
          <w:lang w:eastAsia="zh-CN"/>
        </w:rPr>
        <w:t xml:space="preserve">associated with the negative surface wind stress curl and the </w:t>
      </w:r>
      <w:ins w:id="521" w:author="Jie ZHANG" w:date="2013-08-26T09:51:00Z">
        <w:r w:rsidR="003C6069">
          <w:rPr>
            <w:rFonts w:ascii="Times New Roman" w:eastAsia="SimSun" w:hAnsi="Times New Roman" w:cs="Times New Roman" w:hint="eastAsia"/>
            <w:bCs/>
            <w:lang w:eastAsia="zh-CN"/>
          </w:rPr>
          <w:t xml:space="preserve">associated </w:t>
        </w:r>
      </w:ins>
      <w:r w:rsidRPr="00AA16F0">
        <w:rPr>
          <w:rFonts w:ascii="Times New Roman" w:eastAsia="SimSun" w:hAnsi="Times New Roman" w:cs="Times New Roman" w:hint="eastAsia"/>
          <w:bCs/>
          <w:lang w:eastAsia="zh-CN"/>
        </w:rPr>
        <w:t>upwelling around 50~60</w:t>
      </w:r>
      <w:r w:rsidRPr="00AA16F0">
        <w:rPr>
          <w:rFonts w:ascii="Times New Roman" w:eastAsia="SimSun" w:hAnsi="Times New Roman" w:cs="Times New Roman"/>
          <w:bCs/>
          <w:vertAlign w:val="superscript"/>
          <w:lang w:eastAsia="zh-CN"/>
        </w:rPr>
        <w:t>o</w:t>
      </w:r>
      <w:r w:rsidRPr="00AA16F0">
        <w:rPr>
          <w:rFonts w:ascii="Times New Roman" w:eastAsia="SimSun" w:hAnsi="Times New Roman" w:cs="Times New Roman" w:hint="eastAsia"/>
          <w:bCs/>
          <w:lang w:eastAsia="zh-CN"/>
        </w:rPr>
        <w:t>S</w:t>
      </w:r>
      <w:r w:rsidRPr="00AA16F0">
        <w:rPr>
          <w:rFonts w:ascii="Times New Roman" w:eastAsia="SimSun" w:hAnsi="Times New Roman" w:cs="Times New Roman"/>
          <w:bCs/>
          <w:lang w:eastAsia="zh-CN"/>
        </w:rPr>
        <w:t>. Th</w:t>
      </w:r>
      <w:r w:rsidRPr="00AA16F0">
        <w:rPr>
          <w:rFonts w:ascii="Times New Roman" w:eastAsia="SimSun" w:hAnsi="Times New Roman" w:cs="Times New Roman" w:hint="eastAsia"/>
          <w:bCs/>
          <w:lang w:eastAsia="zh-CN"/>
        </w:rPr>
        <w:t>e</w:t>
      </w:r>
      <w:r w:rsidRPr="00AA16F0">
        <w:rPr>
          <w:rFonts w:ascii="Times New Roman" w:eastAsia="SimSun" w:hAnsi="Times New Roman" w:cs="Times New Roman"/>
          <w:bCs/>
          <w:lang w:eastAsia="zh-CN"/>
        </w:rPr>
        <w:t xml:space="preserve"> intensified downwelling south of 60</w:t>
      </w:r>
      <w:bookmarkStart w:id="522" w:name="OLE_LINK5"/>
      <w:bookmarkStart w:id="523" w:name="OLE_LINK6"/>
      <w:r w:rsidRPr="00AA16F0">
        <w:rPr>
          <w:rFonts w:ascii="Times New Roman" w:eastAsia="SimSun" w:hAnsi="Times New Roman" w:cs="Times New Roman"/>
          <w:bCs/>
          <w:vertAlign w:val="superscript"/>
          <w:lang w:eastAsia="zh-CN"/>
        </w:rPr>
        <w:t>o</w:t>
      </w:r>
      <w:bookmarkEnd w:id="522"/>
      <w:bookmarkEnd w:id="523"/>
      <w:r w:rsidRPr="00AA16F0">
        <w:rPr>
          <w:rFonts w:ascii="Times New Roman" w:eastAsia="SimSun" w:hAnsi="Times New Roman" w:cs="Times New Roman"/>
          <w:bCs/>
          <w:lang w:eastAsia="zh-CN"/>
        </w:rPr>
        <w:t xml:space="preserve">S </w:t>
      </w:r>
      <w:r w:rsidRPr="00AA16F0">
        <w:rPr>
          <w:rFonts w:ascii="Times New Roman" w:eastAsia="SimSun" w:hAnsi="Times New Roman" w:cs="Times New Roman" w:hint="eastAsia"/>
          <w:bCs/>
          <w:lang w:eastAsia="zh-CN"/>
        </w:rPr>
        <w:t xml:space="preserve">is </w:t>
      </w:r>
      <w:r w:rsidR="002704C0">
        <w:rPr>
          <w:rFonts w:ascii="Times New Roman" w:eastAsia="SimSun" w:hAnsi="Times New Roman" w:cs="Times New Roman"/>
          <w:bCs/>
          <w:lang w:eastAsia="zh-CN"/>
        </w:rPr>
        <w:t>related</w:t>
      </w:r>
      <w:r w:rsidR="002704C0"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 xml:space="preserve">to the </w:t>
      </w:r>
      <w:r w:rsidRPr="00AA16F0">
        <w:rPr>
          <w:rFonts w:ascii="Times New Roman" w:eastAsia="SimSun" w:hAnsi="Times New Roman" w:cs="Times New Roman" w:hint="eastAsia"/>
          <w:bCs/>
          <w:lang w:eastAsia="zh-CN"/>
        </w:rPr>
        <w:t>strong</w:t>
      </w:r>
      <w:r w:rsidRPr="00AA16F0">
        <w:rPr>
          <w:rFonts w:ascii="Times New Roman" w:eastAsia="SimSun" w:hAnsi="Times New Roman" w:cs="Times New Roman"/>
          <w:bCs/>
          <w:lang w:eastAsia="zh-CN"/>
        </w:rPr>
        <w:t xml:space="preserve"> surface wind stress trough</w:t>
      </w:r>
      <w:r w:rsidRPr="00AA16F0">
        <w:rPr>
          <w:rFonts w:ascii="Times New Roman" w:eastAsia="SimSun" w:hAnsi="Times New Roman" w:cs="Times New Roman" w:hint="eastAsia"/>
          <w:bCs/>
          <w:lang w:eastAsia="zh-CN"/>
        </w:rPr>
        <w:t xml:space="preserve"> anomalies (positive wind stress curl along the Antarctic coast)</w:t>
      </w:r>
      <w:r w:rsidRPr="00AA16F0">
        <w:rPr>
          <w:rFonts w:ascii="Times New Roman" w:eastAsia="SimSun" w:hAnsi="Times New Roman" w:cs="Times New Roman"/>
          <w:bCs/>
          <w:lang w:eastAsia="zh-CN"/>
        </w:rPr>
        <w:t>.</w:t>
      </w:r>
      <w:r w:rsidRPr="00AA16F0">
        <w:rPr>
          <w:rFonts w:ascii="Times New Roman" w:eastAsia="SimSun" w:hAnsi="Times New Roman" w:cs="Times New Roman" w:hint="eastAsia"/>
          <w:bCs/>
          <w:lang w:eastAsia="zh-CN"/>
        </w:rPr>
        <w:t xml:space="preserve"> </w:t>
      </w:r>
      <w:r>
        <w:rPr>
          <w:rFonts w:ascii="Times New Roman" w:eastAsia="SimSun" w:hAnsi="Times New Roman" w:cs="Times New Roman" w:hint="eastAsia"/>
          <w:bCs/>
          <w:lang w:eastAsia="zh-CN"/>
        </w:rPr>
        <w:t>It should be noticed that</w:t>
      </w:r>
      <w:r w:rsidR="002704C0">
        <w:rPr>
          <w:rFonts w:ascii="Times New Roman" w:eastAsia="SimSun" w:hAnsi="Times New Roman" w:cs="Times New Roman"/>
          <w:bCs/>
          <w:lang w:eastAsia="zh-CN"/>
        </w:rPr>
        <w:t xml:space="preserve"> </w:t>
      </w:r>
      <w:r>
        <w:rPr>
          <w:rFonts w:ascii="Times New Roman" w:eastAsia="SimSun" w:hAnsi="Times New Roman" w:cs="Times New Roman" w:hint="eastAsia"/>
          <w:bCs/>
          <w:lang w:eastAsia="zh-CN"/>
        </w:rPr>
        <w:t xml:space="preserve">the thermohaline circulation extends from the surface to the abyssal ocean </w:t>
      </w:r>
      <w:r w:rsidR="002704C0">
        <w:rPr>
          <w:rFonts w:ascii="Times New Roman" w:eastAsia="SimSun" w:hAnsi="Times New Roman" w:cs="Times New Roman"/>
          <w:bCs/>
          <w:lang w:eastAsia="zh-CN"/>
        </w:rPr>
        <w:t>but</w:t>
      </w:r>
      <w:r w:rsidR="002704C0">
        <w:rPr>
          <w:rFonts w:ascii="Times New Roman" w:eastAsia="SimSun" w:hAnsi="Times New Roman" w:cs="Times New Roman" w:hint="eastAsia"/>
          <w:bCs/>
          <w:lang w:eastAsia="zh-CN"/>
        </w:rPr>
        <w:t xml:space="preserve"> </w:t>
      </w:r>
      <w:r>
        <w:rPr>
          <w:rFonts w:ascii="Times New Roman" w:eastAsia="SimSun" w:hAnsi="Times New Roman" w:cs="Times New Roman" w:hint="eastAsia"/>
          <w:bCs/>
          <w:lang w:eastAsia="zh-CN"/>
        </w:rPr>
        <w:t xml:space="preserve">the </w:t>
      </w:r>
      <w:r>
        <w:rPr>
          <w:rFonts w:ascii="Times New Roman" w:eastAsia="SimSun" w:hAnsi="Times New Roman" w:cs="Times New Roman"/>
          <w:bCs/>
          <w:lang w:eastAsia="zh-CN"/>
        </w:rPr>
        <w:t>integration</w:t>
      </w:r>
      <w:r>
        <w:rPr>
          <w:rFonts w:ascii="Times New Roman" w:eastAsia="SimSun" w:hAnsi="Times New Roman" w:cs="Times New Roman" w:hint="eastAsia"/>
          <w:bCs/>
          <w:lang w:eastAsia="zh-CN"/>
        </w:rPr>
        <w:t xml:space="preserve"> length with the IE platform is only 150 years</w:t>
      </w:r>
      <w:r>
        <w:rPr>
          <w:rFonts w:ascii="Times New Roman" w:eastAsia="SimSun" w:hAnsi="Times New Roman" w:cs="Times New Roman"/>
          <w:bCs/>
          <w:lang w:eastAsia="zh-CN"/>
        </w:rPr>
        <w:t>. The integration length</w:t>
      </w:r>
      <w:r>
        <w:rPr>
          <w:rFonts w:ascii="Times New Roman" w:eastAsia="SimSun" w:hAnsi="Times New Roman" w:cs="Times New Roman" w:hint="eastAsia"/>
          <w:bCs/>
          <w:lang w:eastAsia="zh-CN"/>
        </w:rPr>
        <w:t xml:space="preserve"> is not long </w:t>
      </w:r>
      <w:r>
        <w:rPr>
          <w:rFonts w:ascii="Times New Roman" w:eastAsia="SimSun" w:hAnsi="Times New Roman" w:cs="Times New Roman"/>
          <w:bCs/>
          <w:lang w:eastAsia="zh-CN"/>
        </w:rPr>
        <w:t>enough</w:t>
      </w:r>
      <w:r>
        <w:rPr>
          <w:rFonts w:ascii="Times New Roman" w:eastAsia="SimSun" w:hAnsi="Times New Roman" w:cs="Times New Roman" w:hint="eastAsia"/>
          <w:bCs/>
          <w:lang w:eastAsia="zh-CN"/>
        </w:rPr>
        <w:t xml:space="preserve"> for the deep ocean to come into </w:t>
      </w:r>
      <w:r>
        <w:rPr>
          <w:rFonts w:ascii="Times New Roman" w:eastAsia="SimSun" w:hAnsi="Times New Roman" w:cs="Times New Roman"/>
          <w:bCs/>
          <w:lang w:eastAsia="zh-CN"/>
        </w:rPr>
        <w:t>equilibrium</w:t>
      </w:r>
      <w:r>
        <w:rPr>
          <w:rFonts w:ascii="Times New Roman" w:eastAsia="SimSun" w:hAnsi="Times New Roman" w:cs="Times New Roman" w:hint="eastAsia"/>
          <w:bCs/>
          <w:lang w:eastAsia="zh-CN"/>
        </w:rPr>
        <w:t>. It is thus plausible that the MOC changes in the IE platform</w:t>
      </w:r>
      <w:r w:rsidRPr="00C930FD">
        <w:rPr>
          <w:rFonts w:ascii="Times New Roman" w:eastAsia="SimSun" w:hAnsi="Times New Roman" w:cs="Times New Roman" w:hint="eastAsia"/>
          <w:bCs/>
          <w:lang w:eastAsia="zh-CN"/>
        </w:rPr>
        <w:t xml:space="preserve"> </w:t>
      </w:r>
      <w:r w:rsidRPr="00C930FD">
        <w:rPr>
          <w:rFonts w:ascii="Times New Roman" w:eastAsia="SimSun" w:hAnsi="Times New Roman" w:cs="Times New Roman"/>
          <w:bCs/>
          <w:lang w:eastAsia="zh-CN"/>
        </w:rPr>
        <w:t>could be simply multi-decadal variability</w:t>
      </w:r>
      <w:r>
        <w:rPr>
          <w:rFonts w:ascii="Times New Roman" w:eastAsia="SimSun" w:hAnsi="Times New Roman" w:cs="Times New Roman" w:hint="eastAsia"/>
          <w:bCs/>
          <w:lang w:eastAsia="zh-CN"/>
        </w:rPr>
        <w:t>.</w:t>
      </w:r>
    </w:p>
    <w:p w:rsidR="009C799E" w:rsidRPr="00AA16F0" w:rsidRDefault="0017127E" w:rsidP="009C799E">
      <w:pPr>
        <w:spacing w:beforeLines="50" w:before="120" w:afterLines="50" w:after="120" w:line="480" w:lineRule="auto"/>
        <w:ind w:firstLineChars="200" w:firstLine="480"/>
        <w:jc w:val="both"/>
        <w:rPr>
          <w:rFonts w:ascii="Times New Roman" w:eastAsia="SimSun" w:hAnsi="Times New Roman" w:cs="Times New Roman"/>
          <w:lang w:eastAsia="zh-CN"/>
        </w:rPr>
      </w:pPr>
      <w:r>
        <w:rPr>
          <w:rFonts w:ascii="Times New Roman" w:eastAsia="SimSun" w:hAnsi="Times New Roman" w:cs="Times New Roman"/>
          <w:bCs/>
          <w:noProof/>
          <w:lang w:eastAsia="zh-CN"/>
        </w:rPr>
        <w:t>Marotzke</w:t>
      </w:r>
      <w:r w:rsidR="009C799E">
        <w:rPr>
          <w:rFonts w:ascii="Times New Roman" w:eastAsia="SimSun" w:hAnsi="Times New Roman" w:cs="Times New Roman"/>
          <w:bCs/>
          <w:noProof/>
          <w:lang w:eastAsia="zh-CN"/>
        </w:rPr>
        <w:t xml:space="preserve"> </w:t>
      </w:r>
      <w:r>
        <w:rPr>
          <w:rFonts w:ascii="Times New Roman" w:eastAsia="SimSun" w:hAnsi="Times New Roman" w:cs="Times New Roman"/>
          <w:bCs/>
          <w:noProof/>
          <w:lang w:eastAsia="zh-CN"/>
        </w:rPr>
        <w:t>(</w:t>
      </w:r>
      <w:r w:rsidR="009C799E">
        <w:rPr>
          <w:rFonts w:ascii="Times New Roman" w:eastAsia="SimSun" w:hAnsi="Times New Roman" w:cs="Times New Roman"/>
          <w:bCs/>
          <w:noProof/>
          <w:lang w:eastAsia="zh-CN"/>
        </w:rPr>
        <w:t>2000)</w:t>
      </w:r>
      <w:r w:rsidR="009C799E" w:rsidRPr="00AA16F0">
        <w:rPr>
          <w:rFonts w:ascii="Times New Roman" w:eastAsia="SimSun" w:hAnsi="Times New Roman" w:cs="Times New Roman"/>
          <w:bCs/>
          <w:lang w:eastAsia="zh-CN"/>
        </w:rPr>
        <w:t xml:space="preserve"> </w:t>
      </w:r>
      <w:r w:rsidR="002704C0">
        <w:rPr>
          <w:rFonts w:ascii="Times New Roman" w:eastAsia="SimSun" w:hAnsi="Times New Roman" w:cs="Times New Roman"/>
          <w:bCs/>
          <w:lang w:eastAsia="zh-CN"/>
        </w:rPr>
        <w:t>reported</w:t>
      </w:r>
      <w:r w:rsidR="002704C0" w:rsidRPr="00AA16F0">
        <w:rPr>
          <w:rFonts w:ascii="Times New Roman" w:eastAsia="SimSun" w:hAnsi="Times New Roman" w:cs="Times New Roman"/>
          <w:bCs/>
          <w:lang w:eastAsia="zh-CN"/>
        </w:rPr>
        <w:t xml:space="preserve"> </w:t>
      </w:r>
      <w:r w:rsidR="009C799E" w:rsidRPr="00AA16F0">
        <w:rPr>
          <w:rFonts w:ascii="Times New Roman" w:eastAsia="SimSun" w:hAnsi="Times New Roman" w:cs="Times New Roman"/>
          <w:bCs/>
          <w:lang w:eastAsia="zh-CN"/>
        </w:rPr>
        <w:t xml:space="preserve">that if the gross density structure of the ocean </w:t>
      </w:r>
      <w:del w:id="524" w:author="Jie ZHANG" w:date="2013-08-26T16:56:00Z">
        <w:r w:rsidR="009C799E" w:rsidRPr="00AA16F0" w:rsidDel="00C91FEE">
          <w:rPr>
            <w:rFonts w:ascii="Times New Roman" w:eastAsia="SimSun" w:hAnsi="Times New Roman" w:cs="Times New Roman"/>
            <w:bCs/>
            <w:lang w:eastAsia="zh-CN"/>
          </w:rPr>
          <w:delText xml:space="preserve">is </w:delText>
        </w:r>
      </w:del>
      <w:ins w:id="525" w:author="Jie ZHANG" w:date="2013-08-26T16:56:00Z">
        <w:r w:rsidR="00C91FEE">
          <w:rPr>
            <w:rFonts w:ascii="Times New Roman" w:eastAsia="SimSun" w:hAnsi="Times New Roman" w:cs="Times New Roman" w:hint="eastAsia"/>
            <w:bCs/>
            <w:lang w:eastAsia="zh-CN"/>
          </w:rPr>
          <w:t>was</w:t>
        </w:r>
        <w:r w:rsidR="00C91FEE" w:rsidRPr="00AA16F0">
          <w:rPr>
            <w:rFonts w:ascii="Times New Roman" w:eastAsia="SimSun" w:hAnsi="Times New Roman" w:cs="Times New Roman"/>
            <w:bCs/>
            <w:lang w:eastAsia="zh-CN"/>
          </w:rPr>
          <w:t xml:space="preserve"> </w:t>
        </w:r>
      </w:ins>
      <w:r w:rsidR="009C799E" w:rsidRPr="00AA16F0">
        <w:rPr>
          <w:rFonts w:ascii="Times New Roman" w:eastAsia="SimSun" w:hAnsi="Times New Roman" w:cs="Times New Roman"/>
          <w:bCs/>
          <w:lang w:eastAsia="zh-CN"/>
        </w:rPr>
        <w:t xml:space="preserve">sustained, a reduction of the MOC in NH </w:t>
      </w:r>
      <w:del w:id="526" w:author="Jie ZHANG" w:date="2013-08-26T09:53:00Z">
        <w:r w:rsidR="009C799E" w:rsidRPr="00AA16F0" w:rsidDel="003C6069">
          <w:rPr>
            <w:rFonts w:ascii="Times New Roman" w:eastAsia="SimSun" w:hAnsi="Times New Roman" w:cs="Times New Roman"/>
            <w:bCs/>
            <w:lang w:eastAsia="zh-CN"/>
          </w:rPr>
          <w:delText>will</w:delText>
        </w:r>
      </w:del>
      <w:ins w:id="527" w:author="Jie ZHANG" w:date="2013-08-26T09:53:00Z">
        <w:r w:rsidR="003C6069" w:rsidRPr="00AA16F0">
          <w:rPr>
            <w:rFonts w:ascii="Times New Roman" w:eastAsia="SimSun" w:hAnsi="Times New Roman" w:cs="Times New Roman"/>
            <w:bCs/>
            <w:lang w:eastAsia="zh-CN"/>
          </w:rPr>
          <w:t>would</w:t>
        </w:r>
      </w:ins>
      <w:r w:rsidR="009C799E" w:rsidRPr="00AA16F0">
        <w:rPr>
          <w:rFonts w:ascii="Times New Roman" w:eastAsia="SimSun" w:hAnsi="Times New Roman" w:cs="Times New Roman"/>
          <w:bCs/>
          <w:lang w:eastAsia="zh-CN"/>
        </w:rPr>
        <w:t xml:space="preserve"> accompany with an increase of the MOC in SH. This lead</w:t>
      </w:r>
      <w:r w:rsidR="009C799E">
        <w:rPr>
          <w:rFonts w:ascii="Times New Roman" w:eastAsia="SimSun" w:hAnsi="Times New Roman" w:cs="Times New Roman" w:hint="eastAsia"/>
          <w:bCs/>
          <w:lang w:eastAsia="zh-CN"/>
        </w:rPr>
        <w:t>s</w:t>
      </w:r>
      <w:r w:rsidR="009C799E" w:rsidRPr="00AA16F0">
        <w:rPr>
          <w:rFonts w:ascii="Times New Roman" w:eastAsia="SimSun" w:hAnsi="Times New Roman" w:cs="Times New Roman"/>
          <w:bCs/>
          <w:lang w:eastAsia="zh-CN"/>
        </w:rPr>
        <w:t xml:space="preserve"> to cooling in NH and the high-latitude warming in SH. The IE result is consistent with this theory. As shown by the global mean ocean heat transport </w:t>
      </w:r>
      <w:ins w:id="528" w:author="Jie ZHANG" w:date="2013-08-26T09:55:00Z">
        <w:r w:rsidR="003C6069">
          <w:rPr>
            <w:rFonts w:ascii="Times New Roman" w:eastAsia="SimSun" w:hAnsi="Times New Roman" w:cs="Times New Roman" w:hint="eastAsia"/>
            <w:bCs/>
            <w:lang w:eastAsia="zh-CN"/>
          </w:rPr>
          <w:t xml:space="preserve">changes </w:t>
        </w:r>
      </w:ins>
      <w:r w:rsidR="009C799E" w:rsidRPr="00AA16F0">
        <w:rPr>
          <w:rFonts w:ascii="Times New Roman" w:eastAsia="SimSun" w:hAnsi="Times New Roman" w:cs="Times New Roman"/>
          <w:bCs/>
          <w:lang w:eastAsia="zh-CN"/>
        </w:rPr>
        <w:t xml:space="preserve">in Figure </w:t>
      </w:r>
      <w:del w:id="529" w:author="Jie ZHANG" w:date="2013-08-26T09:54:00Z">
        <w:r w:rsidR="009C799E" w:rsidRPr="00AA16F0" w:rsidDel="003C6069">
          <w:rPr>
            <w:rFonts w:ascii="Times New Roman" w:eastAsia="SimSun" w:hAnsi="Times New Roman" w:cs="Times New Roman" w:hint="eastAsia"/>
            <w:bCs/>
            <w:lang w:eastAsia="zh-CN"/>
          </w:rPr>
          <w:delText>13</w:delText>
        </w:r>
      </w:del>
      <w:ins w:id="530" w:author="Jie ZHANG" w:date="2013-08-26T09:54:00Z">
        <w:r w:rsidR="003C6069" w:rsidRPr="00AA16F0">
          <w:rPr>
            <w:rFonts w:ascii="Times New Roman" w:eastAsia="SimSun" w:hAnsi="Times New Roman" w:cs="Times New Roman" w:hint="eastAsia"/>
            <w:bCs/>
            <w:lang w:eastAsia="zh-CN"/>
          </w:rPr>
          <w:t>1</w:t>
        </w:r>
        <w:r w:rsidR="003C6069">
          <w:rPr>
            <w:rFonts w:ascii="Times New Roman" w:eastAsia="SimSun" w:hAnsi="Times New Roman" w:cs="Times New Roman" w:hint="eastAsia"/>
            <w:bCs/>
            <w:lang w:eastAsia="zh-CN"/>
          </w:rPr>
          <w:t>1</w:t>
        </w:r>
      </w:ins>
      <w:ins w:id="531" w:author="Jie ZHANG" w:date="2013-08-26T09:56:00Z">
        <w:r w:rsidR="00315850">
          <w:rPr>
            <w:rFonts w:ascii="Times New Roman" w:eastAsia="SimSun" w:hAnsi="Times New Roman" w:cs="Times New Roman" w:hint="eastAsia"/>
            <w:bCs/>
            <w:lang w:eastAsia="zh-CN"/>
          </w:rPr>
          <w:t>a</w:t>
        </w:r>
      </w:ins>
      <w:ins w:id="532" w:author="Jie ZHANG" w:date="2013-08-26T09:55:00Z">
        <w:r w:rsidR="003C6069">
          <w:rPr>
            <w:rFonts w:ascii="Times New Roman" w:eastAsia="SimSun" w:hAnsi="Times New Roman" w:cs="Times New Roman" w:hint="eastAsia"/>
            <w:bCs/>
            <w:lang w:eastAsia="zh-CN"/>
          </w:rPr>
          <w:t xml:space="preserve"> (yellow dotted line)</w:t>
        </w:r>
      </w:ins>
      <w:r w:rsidR="009C799E" w:rsidRPr="00AA16F0">
        <w:rPr>
          <w:rFonts w:ascii="Times New Roman" w:eastAsia="SimSun" w:hAnsi="Times New Roman" w:cs="Times New Roman"/>
          <w:lang w:eastAsia="zh-CN"/>
        </w:rPr>
        <w:t>, the IE platform suppresses the northward heat transport in the Northern Hemisphere from 0</w:t>
      </w:r>
      <w:r w:rsidR="009C799E" w:rsidRPr="00AA16F0">
        <w:rPr>
          <w:rFonts w:ascii="Times New Roman" w:eastAsia="SimSun" w:hAnsi="Times New Roman" w:cs="Times New Roman"/>
          <w:vertAlign w:val="superscript"/>
          <w:lang w:eastAsia="zh-CN"/>
        </w:rPr>
        <w:t>o</w:t>
      </w:r>
      <w:r w:rsidR="009C799E" w:rsidRPr="00AA16F0">
        <w:rPr>
          <w:rFonts w:ascii="Times New Roman" w:eastAsia="SimSun" w:hAnsi="Times New Roman" w:cs="Times New Roman"/>
          <w:lang w:eastAsia="zh-CN"/>
        </w:rPr>
        <w:t xml:space="preserve"> to 70</w:t>
      </w:r>
      <w:r w:rsidR="009C799E" w:rsidRPr="00AA16F0">
        <w:rPr>
          <w:rFonts w:ascii="Times New Roman" w:eastAsia="SimSun" w:hAnsi="Times New Roman" w:cs="Times New Roman"/>
          <w:vertAlign w:val="superscript"/>
          <w:lang w:eastAsia="zh-CN"/>
        </w:rPr>
        <w:t>o</w:t>
      </w:r>
      <w:r w:rsidR="009C799E" w:rsidRPr="00AA16F0">
        <w:rPr>
          <w:rFonts w:ascii="Times New Roman" w:eastAsia="SimSun" w:hAnsi="Times New Roman" w:cs="Times New Roman"/>
          <w:lang w:eastAsia="zh-CN"/>
        </w:rPr>
        <w:t xml:space="preserve">N but favors the southward heat transport in the Southern Hemisphere from </w:t>
      </w:r>
      <w:r w:rsidR="009C799E" w:rsidRPr="00AA16F0">
        <w:rPr>
          <w:rFonts w:ascii="Times New Roman" w:eastAsia="SimSun" w:hAnsi="Times New Roman" w:cs="Times New Roman" w:hint="eastAsia"/>
          <w:lang w:eastAsia="zh-CN"/>
        </w:rPr>
        <w:t>0</w:t>
      </w:r>
      <w:r w:rsidR="009C799E" w:rsidRPr="00AA16F0">
        <w:rPr>
          <w:rFonts w:ascii="Times New Roman" w:eastAsia="SimSun" w:hAnsi="Times New Roman" w:cs="Times New Roman"/>
          <w:vertAlign w:val="superscript"/>
          <w:lang w:eastAsia="zh-CN"/>
        </w:rPr>
        <w:t>o</w:t>
      </w:r>
      <w:r w:rsidR="009C799E" w:rsidRPr="00AA16F0">
        <w:rPr>
          <w:rFonts w:ascii="Times New Roman" w:eastAsia="SimSun" w:hAnsi="Times New Roman" w:cs="Times New Roman" w:hint="eastAsia"/>
          <w:lang w:eastAsia="zh-CN"/>
        </w:rPr>
        <w:t xml:space="preserve"> to </w:t>
      </w:r>
      <w:r w:rsidR="009C799E" w:rsidRPr="00AA16F0">
        <w:rPr>
          <w:rFonts w:ascii="Times New Roman" w:eastAsia="SimSun" w:hAnsi="Times New Roman" w:cs="Times New Roman"/>
          <w:lang w:eastAsia="zh-CN"/>
        </w:rPr>
        <w:t>50</w:t>
      </w:r>
      <w:bookmarkStart w:id="533" w:name="OLE_LINK42"/>
      <w:bookmarkStart w:id="534" w:name="OLE_LINK43"/>
      <w:bookmarkStart w:id="535" w:name="OLE_LINK19"/>
      <w:r w:rsidR="009C799E" w:rsidRPr="00AA16F0">
        <w:rPr>
          <w:rFonts w:ascii="Times New Roman" w:eastAsia="SimSun" w:hAnsi="Times New Roman" w:cs="Times New Roman"/>
          <w:vertAlign w:val="superscript"/>
          <w:lang w:eastAsia="zh-CN"/>
        </w:rPr>
        <w:t>o</w:t>
      </w:r>
      <w:bookmarkEnd w:id="533"/>
      <w:bookmarkEnd w:id="534"/>
      <w:bookmarkEnd w:id="535"/>
      <w:r w:rsidR="009C799E" w:rsidRPr="00AA16F0">
        <w:rPr>
          <w:rFonts w:ascii="Times New Roman" w:eastAsia="SimSun" w:hAnsi="Times New Roman" w:cs="Times New Roman"/>
          <w:lang w:eastAsia="zh-CN"/>
        </w:rPr>
        <w:t xml:space="preserve">S. </w:t>
      </w:r>
      <w:r w:rsidR="009C799E" w:rsidRPr="00AA16F0">
        <w:rPr>
          <w:rFonts w:ascii="Times New Roman" w:eastAsia="SimSun" w:hAnsi="Times New Roman" w:cs="Times New Roman" w:hint="eastAsia"/>
          <w:lang w:eastAsia="zh-CN"/>
        </w:rPr>
        <w:t>The blocked anomalous southward heat transport south of 50</w:t>
      </w:r>
      <w:r w:rsidR="009C799E" w:rsidRPr="00AA16F0">
        <w:rPr>
          <w:rFonts w:ascii="Times New Roman" w:eastAsia="SimSun" w:hAnsi="Times New Roman" w:cs="Times New Roman"/>
          <w:vertAlign w:val="superscript"/>
          <w:lang w:eastAsia="zh-CN"/>
        </w:rPr>
        <w:t>o</w:t>
      </w:r>
      <w:r w:rsidR="009C799E" w:rsidRPr="00AA16F0">
        <w:rPr>
          <w:rFonts w:ascii="Times New Roman" w:eastAsia="SimSun" w:hAnsi="Times New Roman" w:cs="Times New Roman" w:hint="eastAsia"/>
          <w:lang w:eastAsia="zh-CN"/>
        </w:rPr>
        <w:t>S is</w:t>
      </w:r>
      <w:r w:rsidR="009C799E" w:rsidRPr="00AA16F0">
        <w:rPr>
          <w:rFonts w:ascii="Times New Roman" w:eastAsia="SimSun" w:hAnsi="Times New Roman" w:cs="Times New Roman"/>
          <w:bCs/>
          <w:lang w:eastAsia="zh-CN"/>
        </w:rPr>
        <w:t xml:space="preserve"> </w:t>
      </w:r>
      <w:r w:rsidR="002704C0">
        <w:rPr>
          <w:rFonts w:ascii="Times New Roman" w:eastAsia="SimSun" w:hAnsi="Times New Roman" w:cs="Times New Roman"/>
          <w:bCs/>
          <w:lang w:eastAsia="zh-CN"/>
        </w:rPr>
        <w:t xml:space="preserve">at least </w:t>
      </w:r>
      <w:r w:rsidR="009C799E" w:rsidRPr="00AA16F0">
        <w:rPr>
          <w:rFonts w:ascii="Times New Roman" w:eastAsia="SimSun" w:hAnsi="Times New Roman" w:cs="Times New Roman" w:hint="eastAsia"/>
          <w:bCs/>
          <w:lang w:eastAsia="zh-CN"/>
        </w:rPr>
        <w:t xml:space="preserve">partly </w:t>
      </w:r>
      <w:r w:rsidR="002704C0">
        <w:rPr>
          <w:rFonts w:ascii="Times New Roman" w:eastAsia="SimSun" w:hAnsi="Times New Roman" w:cs="Times New Roman"/>
          <w:bCs/>
          <w:lang w:eastAsia="zh-CN"/>
        </w:rPr>
        <w:t>due to</w:t>
      </w:r>
      <w:r w:rsidR="002704C0" w:rsidRPr="00AA16F0">
        <w:rPr>
          <w:rFonts w:ascii="Times New Roman" w:eastAsia="SimSun" w:hAnsi="Times New Roman" w:cs="Times New Roman"/>
          <w:bCs/>
          <w:lang w:eastAsia="zh-CN"/>
        </w:rPr>
        <w:t xml:space="preserve"> </w:t>
      </w:r>
      <w:r w:rsidR="009C799E" w:rsidRPr="00AA16F0">
        <w:rPr>
          <w:rFonts w:ascii="Times New Roman" w:eastAsia="SimSun" w:hAnsi="Times New Roman" w:cs="Times New Roman"/>
          <w:bCs/>
          <w:lang w:eastAsia="zh-CN"/>
        </w:rPr>
        <w:t xml:space="preserve">the Antarctic Circumpolar Current </w:t>
      </w:r>
      <w:r w:rsidR="002704C0">
        <w:rPr>
          <w:rFonts w:ascii="Times New Roman" w:eastAsia="SimSun" w:hAnsi="Times New Roman" w:cs="Times New Roman"/>
          <w:bCs/>
          <w:lang w:eastAsia="zh-CN"/>
        </w:rPr>
        <w:t>as</w:t>
      </w:r>
      <w:r w:rsidR="002704C0" w:rsidRPr="00AA16F0">
        <w:rPr>
          <w:rFonts w:ascii="Times New Roman" w:eastAsia="SimSun" w:hAnsi="Times New Roman" w:cs="Times New Roman"/>
          <w:bCs/>
          <w:lang w:eastAsia="zh-CN"/>
        </w:rPr>
        <w:t xml:space="preserve"> </w:t>
      </w:r>
      <w:r w:rsidR="009C799E" w:rsidRPr="00AA16F0">
        <w:rPr>
          <w:rFonts w:ascii="Times New Roman" w:eastAsia="SimSun" w:hAnsi="Times New Roman" w:cs="Times New Roman"/>
          <w:bCs/>
          <w:lang w:eastAsia="zh-CN"/>
        </w:rPr>
        <w:t xml:space="preserve">an </w:t>
      </w:r>
      <w:bookmarkStart w:id="536" w:name="OLE_LINK40"/>
      <w:bookmarkStart w:id="537" w:name="OLE_LINK41"/>
      <w:r w:rsidR="009C799E" w:rsidRPr="00AA16F0">
        <w:rPr>
          <w:rFonts w:ascii="Times New Roman" w:eastAsia="SimSun" w:hAnsi="Times New Roman" w:cs="Times New Roman"/>
          <w:bCs/>
          <w:lang w:eastAsia="zh-CN"/>
        </w:rPr>
        <w:t xml:space="preserve">impediment </w:t>
      </w:r>
      <w:bookmarkEnd w:id="536"/>
      <w:bookmarkEnd w:id="537"/>
      <w:r w:rsidR="009C799E" w:rsidRPr="00AA16F0">
        <w:rPr>
          <w:rFonts w:ascii="Times New Roman" w:eastAsia="SimSun" w:hAnsi="Times New Roman" w:cs="Times New Roman"/>
          <w:bCs/>
          <w:lang w:eastAsia="zh-CN"/>
        </w:rPr>
        <w:t xml:space="preserve">to strong ocean heat transport into high southern latitudes. </w:t>
      </w:r>
      <w:r>
        <w:rPr>
          <w:rFonts w:ascii="Times New Roman" w:eastAsia="SimSun" w:hAnsi="Times New Roman" w:cs="Times New Roman"/>
          <w:bCs/>
          <w:noProof/>
          <w:lang w:eastAsia="zh-CN"/>
        </w:rPr>
        <w:t>Li and Conil</w:t>
      </w:r>
      <w:r w:rsidR="009C799E">
        <w:rPr>
          <w:rFonts w:ascii="Times New Roman" w:eastAsia="SimSun" w:hAnsi="Times New Roman" w:cs="Times New Roman"/>
          <w:bCs/>
          <w:noProof/>
          <w:lang w:eastAsia="zh-CN"/>
        </w:rPr>
        <w:t xml:space="preserve"> </w:t>
      </w:r>
      <w:r>
        <w:rPr>
          <w:rFonts w:ascii="Times New Roman" w:eastAsia="SimSun" w:hAnsi="Times New Roman" w:cs="Times New Roman"/>
          <w:bCs/>
          <w:noProof/>
          <w:lang w:eastAsia="zh-CN"/>
        </w:rPr>
        <w:t>(</w:t>
      </w:r>
      <w:r w:rsidR="009C799E">
        <w:rPr>
          <w:rFonts w:ascii="Times New Roman" w:eastAsia="SimSun" w:hAnsi="Times New Roman" w:cs="Times New Roman"/>
          <w:bCs/>
          <w:noProof/>
          <w:lang w:eastAsia="zh-CN"/>
        </w:rPr>
        <w:t>2003)</w:t>
      </w:r>
      <w:r w:rsidR="009C799E">
        <w:rPr>
          <w:rFonts w:ascii="Times New Roman" w:eastAsia="SimSun" w:hAnsi="Times New Roman" w:cs="Times New Roman" w:hint="eastAsia"/>
          <w:bCs/>
          <w:lang w:eastAsia="zh-CN"/>
        </w:rPr>
        <w:t xml:space="preserve"> </w:t>
      </w:r>
      <w:r w:rsidR="009C799E" w:rsidRPr="00AA16F0">
        <w:rPr>
          <w:rFonts w:ascii="Times New Roman" w:eastAsia="SimSun" w:hAnsi="Times New Roman" w:cs="Times New Roman" w:hint="eastAsia"/>
          <w:bCs/>
          <w:lang w:eastAsia="zh-CN"/>
        </w:rPr>
        <w:t xml:space="preserve">demonstrated that </w:t>
      </w:r>
      <w:r w:rsidR="009C799E" w:rsidRPr="00AA16F0">
        <w:rPr>
          <w:rFonts w:ascii="Times New Roman" w:eastAsia="SimSun" w:hAnsi="Times New Roman" w:cs="Times New Roman"/>
          <w:lang w:eastAsia="zh-CN"/>
        </w:rPr>
        <w:t xml:space="preserve">the SST changes south </w:t>
      </w:r>
      <w:r w:rsidR="009C799E" w:rsidRPr="00AA16F0">
        <w:rPr>
          <w:rFonts w:ascii="Times New Roman" w:eastAsia="SimSun" w:hAnsi="Times New Roman" w:cs="Times New Roman" w:hint="eastAsia"/>
          <w:lang w:eastAsia="zh-CN"/>
        </w:rPr>
        <w:t xml:space="preserve">of </w:t>
      </w:r>
      <w:bookmarkStart w:id="538" w:name="OLE_LINK52"/>
      <w:bookmarkStart w:id="539" w:name="OLE_LINK53"/>
      <w:r w:rsidR="009C799E" w:rsidRPr="00AA16F0">
        <w:rPr>
          <w:rFonts w:ascii="Times New Roman" w:eastAsia="SimSun" w:hAnsi="Times New Roman" w:cs="Times New Roman"/>
          <w:lang w:eastAsia="zh-CN"/>
        </w:rPr>
        <w:t>30</w:t>
      </w:r>
      <w:r w:rsidR="009C799E" w:rsidRPr="00AA16F0">
        <w:rPr>
          <w:rFonts w:ascii="Times New Roman" w:eastAsia="SimSun" w:hAnsi="Times New Roman" w:cs="Times New Roman"/>
          <w:vertAlign w:val="superscript"/>
          <w:lang w:eastAsia="zh-CN"/>
        </w:rPr>
        <w:t>o</w:t>
      </w:r>
      <w:r w:rsidR="009C799E" w:rsidRPr="00AA16F0">
        <w:rPr>
          <w:rFonts w:ascii="Times New Roman" w:eastAsia="SimSun" w:hAnsi="Times New Roman" w:cs="Times New Roman" w:hint="eastAsia"/>
          <w:lang w:eastAsia="zh-CN"/>
        </w:rPr>
        <w:t>S</w:t>
      </w:r>
      <w:r w:rsidR="009C799E" w:rsidRPr="00AA16F0">
        <w:rPr>
          <w:rFonts w:ascii="Times New Roman" w:eastAsia="SimSun" w:hAnsi="Times New Roman" w:cs="Times New Roman"/>
          <w:lang w:eastAsia="zh-CN"/>
        </w:rPr>
        <w:t xml:space="preserve"> </w:t>
      </w:r>
      <w:bookmarkEnd w:id="538"/>
      <w:bookmarkEnd w:id="539"/>
      <w:r w:rsidR="009C799E" w:rsidRPr="00AA16F0">
        <w:rPr>
          <w:rFonts w:ascii="Times New Roman" w:eastAsia="SimSun" w:hAnsi="Times New Roman" w:cs="Times New Roman"/>
          <w:lang w:eastAsia="zh-CN"/>
        </w:rPr>
        <w:t>are closely related to the strong natural variability of the deep convection in the Southern Ocean.</w:t>
      </w:r>
      <w:r w:rsidR="009C799E" w:rsidRPr="00AA16F0">
        <w:rPr>
          <w:rFonts w:ascii="Times New Roman" w:eastAsia="SimSun" w:hAnsi="Times New Roman" w:cs="Times New Roman" w:hint="eastAsia"/>
          <w:lang w:eastAsia="zh-CN"/>
        </w:rPr>
        <w:t xml:space="preserve"> T</w:t>
      </w:r>
      <w:r w:rsidR="009C799E">
        <w:rPr>
          <w:rFonts w:ascii="Times New Roman" w:eastAsia="SimSun" w:hAnsi="Times New Roman" w:cs="Times New Roman"/>
          <w:lang w:eastAsia="zh-CN"/>
        </w:rPr>
        <w:t>he pole</w:t>
      </w:r>
      <w:r w:rsidR="009C799E" w:rsidRPr="00AA16F0">
        <w:rPr>
          <w:rFonts w:ascii="Times New Roman" w:eastAsia="SimSun" w:hAnsi="Times New Roman" w:cs="Times New Roman"/>
          <w:lang w:eastAsia="zh-CN"/>
        </w:rPr>
        <w:t xml:space="preserve">ward heat transport </w:t>
      </w:r>
      <w:r w:rsidR="009C799E" w:rsidRPr="00AA16F0">
        <w:rPr>
          <w:rFonts w:ascii="Times New Roman" w:eastAsia="SimSun" w:hAnsi="Times New Roman" w:cs="Times New Roman" w:hint="eastAsia"/>
          <w:lang w:eastAsia="zh-CN"/>
        </w:rPr>
        <w:t xml:space="preserve">changes </w:t>
      </w:r>
      <w:r w:rsidR="009C799E" w:rsidRPr="00AA16F0">
        <w:rPr>
          <w:rFonts w:ascii="Times New Roman" w:eastAsia="SimSun" w:hAnsi="Times New Roman" w:cs="Times New Roman"/>
          <w:lang w:eastAsia="zh-CN"/>
        </w:rPr>
        <w:t xml:space="preserve">can be mostly </w:t>
      </w:r>
      <w:r w:rsidR="002704C0">
        <w:rPr>
          <w:rFonts w:ascii="Times New Roman" w:eastAsia="SimSun" w:hAnsi="Times New Roman" w:cs="Times New Roman"/>
          <w:lang w:eastAsia="zh-CN"/>
        </w:rPr>
        <w:t>attributed</w:t>
      </w:r>
      <w:r w:rsidR="002704C0" w:rsidRPr="00AA16F0">
        <w:rPr>
          <w:rFonts w:ascii="Times New Roman" w:eastAsia="SimSun" w:hAnsi="Times New Roman" w:cs="Times New Roman"/>
          <w:lang w:eastAsia="zh-CN"/>
        </w:rPr>
        <w:t xml:space="preserve"> </w:t>
      </w:r>
      <w:r w:rsidR="009C799E" w:rsidRPr="00AA16F0">
        <w:rPr>
          <w:rFonts w:ascii="Times New Roman" w:eastAsia="SimSun" w:hAnsi="Times New Roman" w:cs="Times New Roman"/>
          <w:lang w:eastAsia="zh-CN"/>
        </w:rPr>
        <w:t>to transport in the Atlantic basin (Figure 1</w:t>
      </w:r>
      <w:ins w:id="540" w:author="Jie ZHANG" w:date="2013-08-26T09:56:00Z">
        <w:r w:rsidR="00315850">
          <w:rPr>
            <w:rFonts w:ascii="Times New Roman" w:eastAsia="SimSun" w:hAnsi="Times New Roman" w:cs="Times New Roman" w:hint="eastAsia"/>
            <w:lang w:eastAsia="zh-CN"/>
          </w:rPr>
          <w:t>1</w:t>
        </w:r>
      </w:ins>
      <w:del w:id="541" w:author="Jie ZHANG" w:date="2013-08-26T09:56:00Z">
        <w:r w:rsidR="009C799E" w:rsidRPr="00AA16F0" w:rsidDel="00315850">
          <w:rPr>
            <w:rFonts w:ascii="Times New Roman" w:eastAsia="SimSun" w:hAnsi="Times New Roman" w:cs="Times New Roman"/>
            <w:lang w:eastAsia="zh-CN"/>
          </w:rPr>
          <w:delText>3</w:delText>
        </w:r>
      </w:del>
      <w:r w:rsidR="009C799E" w:rsidRPr="00AA16F0">
        <w:rPr>
          <w:rFonts w:ascii="Times New Roman" w:eastAsia="SimSun" w:hAnsi="Times New Roman" w:cs="Times New Roman"/>
          <w:lang w:eastAsia="zh-CN"/>
        </w:rPr>
        <w:t xml:space="preserve">b). </w:t>
      </w:r>
      <w:r w:rsidR="009C799E" w:rsidRPr="00AA16F0">
        <w:rPr>
          <w:rFonts w:ascii="Times New Roman" w:eastAsia="SimSun" w:hAnsi="Times New Roman" w:cs="Times New Roman" w:hint="eastAsia"/>
          <w:lang w:eastAsia="zh-CN"/>
        </w:rPr>
        <w:t xml:space="preserve">Generally, </w:t>
      </w:r>
      <w:bookmarkStart w:id="542" w:name="OLE_LINK44"/>
      <w:bookmarkStart w:id="543" w:name="OLE_LINK45"/>
      <w:r w:rsidR="009C799E" w:rsidRPr="00AA16F0">
        <w:rPr>
          <w:rFonts w:ascii="Times New Roman" w:eastAsia="SimSun" w:hAnsi="Times New Roman" w:cs="Times New Roman" w:hint="eastAsia"/>
          <w:lang w:eastAsia="zh-CN"/>
        </w:rPr>
        <w:t>t</w:t>
      </w:r>
      <w:r w:rsidR="009C799E">
        <w:rPr>
          <w:rFonts w:ascii="Times New Roman" w:eastAsia="SimSun" w:hAnsi="Times New Roman" w:cs="Times New Roman"/>
          <w:lang w:eastAsia="zh-CN"/>
        </w:rPr>
        <w:t>he pole</w:t>
      </w:r>
      <w:r w:rsidR="009C799E" w:rsidRPr="00AA16F0">
        <w:rPr>
          <w:rFonts w:ascii="Times New Roman" w:eastAsia="SimSun" w:hAnsi="Times New Roman" w:cs="Times New Roman"/>
          <w:lang w:eastAsia="zh-CN"/>
        </w:rPr>
        <w:t>ward heat transport</w:t>
      </w:r>
      <w:bookmarkEnd w:id="542"/>
      <w:bookmarkEnd w:id="543"/>
      <w:r w:rsidR="009C799E" w:rsidRPr="00AA16F0">
        <w:rPr>
          <w:rFonts w:ascii="Times New Roman" w:eastAsia="SimSun" w:hAnsi="Times New Roman" w:cs="Times New Roman"/>
          <w:lang w:eastAsia="zh-CN"/>
        </w:rPr>
        <w:t xml:space="preserve"> is suppressed by about 0.04</w:t>
      </w:r>
      <w:r w:rsidR="002704C0">
        <w:rPr>
          <w:rFonts w:ascii="Times New Roman" w:eastAsia="SimSun" w:hAnsi="Times New Roman" w:cs="Times New Roman"/>
          <w:lang w:eastAsia="zh-CN"/>
        </w:rPr>
        <w:t xml:space="preserve"> </w:t>
      </w:r>
      <w:r w:rsidR="009C799E" w:rsidRPr="00AA16F0">
        <w:rPr>
          <w:rFonts w:ascii="Times New Roman" w:eastAsia="SimSun" w:hAnsi="Times New Roman" w:cs="Times New Roman"/>
          <w:lang w:eastAsia="zh-CN"/>
        </w:rPr>
        <w:t>PW</w:t>
      </w:r>
      <w:r w:rsidR="009C799E" w:rsidRPr="00AA16F0">
        <w:rPr>
          <w:rFonts w:ascii="Times New Roman" w:eastAsia="SimSun" w:hAnsi="Times New Roman" w:cs="Times New Roman" w:hint="eastAsia"/>
          <w:lang w:eastAsia="zh-CN"/>
        </w:rPr>
        <w:t xml:space="preserve"> (10</w:t>
      </w:r>
      <w:r w:rsidR="009C799E" w:rsidRPr="00AA16F0">
        <w:rPr>
          <w:rFonts w:ascii="Times New Roman" w:eastAsia="SimSun" w:hAnsi="Times New Roman" w:cs="Times New Roman" w:hint="eastAsia"/>
          <w:vertAlign w:val="superscript"/>
          <w:lang w:eastAsia="zh-CN"/>
        </w:rPr>
        <w:t>15</w:t>
      </w:r>
      <w:r w:rsidR="009C799E" w:rsidRPr="00AA16F0">
        <w:rPr>
          <w:rFonts w:ascii="Times New Roman" w:eastAsia="SimSun" w:hAnsi="Times New Roman" w:cs="Times New Roman" w:hint="eastAsia"/>
          <w:lang w:eastAsia="zh-CN"/>
        </w:rPr>
        <w:t xml:space="preserve"> watt)</w:t>
      </w:r>
      <w:r w:rsidR="009C799E" w:rsidRPr="00AA16F0">
        <w:rPr>
          <w:rFonts w:ascii="Times New Roman" w:eastAsia="SimSun" w:hAnsi="Times New Roman" w:cs="Times New Roman"/>
          <w:lang w:eastAsia="zh-CN"/>
        </w:rPr>
        <w:t xml:space="preserve"> in the Northern Hemisphere and intensified by about 0.03</w:t>
      </w:r>
      <w:r w:rsidR="002704C0">
        <w:rPr>
          <w:rFonts w:ascii="Times New Roman" w:eastAsia="SimSun" w:hAnsi="Times New Roman" w:cs="Times New Roman"/>
          <w:lang w:eastAsia="zh-CN"/>
        </w:rPr>
        <w:t xml:space="preserve"> </w:t>
      </w:r>
      <w:r w:rsidR="009C799E" w:rsidRPr="00AA16F0">
        <w:rPr>
          <w:rFonts w:ascii="Times New Roman" w:eastAsia="SimSun" w:hAnsi="Times New Roman" w:cs="Times New Roman"/>
          <w:lang w:eastAsia="zh-CN"/>
        </w:rPr>
        <w:t>PW in the Southern Hemisphere</w:t>
      </w:r>
      <w:r w:rsidR="009C799E" w:rsidRPr="00AA16F0">
        <w:rPr>
          <w:rFonts w:ascii="Times New Roman" w:eastAsia="SimSun" w:hAnsi="Times New Roman" w:cs="Times New Roman" w:hint="eastAsia"/>
          <w:lang w:eastAsia="zh-CN"/>
        </w:rPr>
        <w:t>.</w:t>
      </w:r>
      <w:r w:rsidR="009C799E" w:rsidRPr="00AA16F0">
        <w:rPr>
          <w:rFonts w:ascii="Times New Roman" w:eastAsia="SimSun" w:hAnsi="Times New Roman" w:cs="Times New Roman"/>
          <w:lang w:eastAsia="zh-CN"/>
        </w:rPr>
        <w:t xml:space="preserve"> </w:t>
      </w:r>
    </w:p>
    <w:p w:rsidR="009C799E" w:rsidRPr="00AA16F0" w:rsidRDefault="009C799E" w:rsidP="00D07282">
      <w:pPr>
        <w:spacing w:before="120" w:after="120" w:line="480" w:lineRule="auto"/>
        <w:jc w:val="both"/>
        <w:rPr>
          <w:rFonts w:ascii="Times New Roman" w:eastAsia="SimSun" w:hAnsi="Times New Roman" w:cs="Times New Roman"/>
          <w:b/>
          <w:bCs/>
          <w:sz w:val="28"/>
          <w:szCs w:val="28"/>
          <w:lang w:eastAsia="zh-CN"/>
        </w:rPr>
      </w:pPr>
      <w:r w:rsidRPr="00AA16F0">
        <w:rPr>
          <w:rFonts w:ascii="Times New Roman" w:eastAsia="SimSun" w:hAnsi="Times New Roman" w:cs="Times New Roman"/>
          <w:b/>
          <w:bCs/>
          <w:sz w:val="28"/>
          <w:szCs w:val="28"/>
          <w:lang w:eastAsia="zh-CN"/>
        </w:rPr>
        <w:lastRenderedPageBreak/>
        <w:t>4.3 The ENSO variability</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Besides the climate mean states, t</w:t>
      </w:r>
      <w:r w:rsidRPr="00AA16F0">
        <w:rPr>
          <w:rFonts w:ascii="Times New Roman" w:eastAsia="SimSun" w:hAnsi="Times New Roman" w:cs="Times New Roman"/>
          <w:bCs/>
          <w:lang w:eastAsia="zh-CN"/>
        </w:rPr>
        <w:t>he stochastic perturbation at the air-sea interface</w:t>
      </w:r>
      <w:r w:rsidRPr="00AA16F0">
        <w:rPr>
          <w:rFonts w:ascii="Times New Roman" w:eastAsia="SimSun" w:hAnsi="Times New Roman" w:cs="Times New Roman" w:hint="eastAsia"/>
          <w:bCs/>
          <w:lang w:eastAsia="zh-CN"/>
        </w:rPr>
        <w:t xml:space="preserve"> can also affect the climate variability. </w:t>
      </w:r>
      <w:bookmarkStart w:id="544" w:name="OLE_LINK207"/>
      <w:bookmarkStart w:id="545" w:name="OLE_LINK208"/>
      <w:r>
        <w:rPr>
          <w:rFonts w:ascii="Times New Roman" w:eastAsia="SimSun" w:hAnsi="Times New Roman" w:cs="Times New Roman" w:hint="eastAsia"/>
          <w:bCs/>
          <w:lang w:eastAsia="zh-CN"/>
        </w:rPr>
        <w:t>T</w:t>
      </w:r>
      <w:r w:rsidRPr="00AA16F0">
        <w:rPr>
          <w:rFonts w:ascii="Times New Roman" w:eastAsia="SimSun" w:hAnsi="Times New Roman" w:cs="Times New Roman" w:hint="eastAsia"/>
          <w:bCs/>
          <w:lang w:eastAsia="zh-CN"/>
        </w:rPr>
        <w:t xml:space="preserve">he NINO3.4 auto-correlation </w:t>
      </w:r>
      <w:r>
        <w:rPr>
          <w:rFonts w:ascii="Times New Roman" w:eastAsia="SimSun" w:hAnsi="Times New Roman" w:cs="Times New Roman" w:hint="eastAsia"/>
          <w:bCs/>
          <w:lang w:eastAsia="zh-CN"/>
        </w:rPr>
        <w:t>is examined</w:t>
      </w:r>
      <w:bookmarkStart w:id="546" w:name="OLE_LINK50"/>
      <w:bookmarkStart w:id="547" w:name="OLE_LINK51"/>
      <w:r w:rsidRPr="00AA16F0">
        <w:rPr>
          <w:rFonts w:ascii="Times New Roman" w:eastAsia="SimSun" w:hAnsi="Times New Roman" w:cs="Times New Roman" w:hint="eastAsia"/>
          <w:bCs/>
          <w:lang w:eastAsia="zh-CN"/>
        </w:rPr>
        <w:t xml:space="preserve">. </w:t>
      </w:r>
      <w:bookmarkEnd w:id="546"/>
      <w:bookmarkEnd w:id="547"/>
      <w:del w:id="548" w:author="Jie ZHANG" w:date="2013-08-26T10:00:00Z">
        <w:r w:rsidDel="00315850">
          <w:rPr>
            <w:rFonts w:ascii="Times New Roman" w:eastAsia="SimSun" w:hAnsi="Times New Roman" w:cs="Times New Roman" w:hint="eastAsia"/>
            <w:bCs/>
            <w:lang w:eastAsia="zh-CN"/>
          </w:rPr>
          <w:delText xml:space="preserve">Same as that in </w:delText>
        </w:r>
        <w:r w:rsidR="0017127E" w:rsidDel="00315850">
          <w:rPr>
            <w:rFonts w:ascii="Times New Roman" w:eastAsia="SimSun" w:hAnsi="Times New Roman" w:cs="Times New Roman"/>
            <w:bCs/>
            <w:noProof/>
            <w:lang w:eastAsia="zh-CN"/>
          </w:rPr>
          <w:delText>Kirtman and Shukla</w:delText>
        </w:r>
        <w:r w:rsidDel="00315850">
          <w:rPr>
            <w:rFonts w:ascii="Times New Roman" w:eastAsia="SimSun" w:hAnsi="Times New Roman" w:cs="Times New Roman"/>
            <w:bCs/>
            <w:noProof/>
            <w:lang w:eastAsia="zh-CN"/>
          </w:rPr>
          <w:delText xml:space="preserve"> </w:delText>
        </w:r>
        <w:r w:rsidR="0017127E" w:rsidDel="00315850">
          <w:rPr>
            <w:rFonts w:ascii="Times New Roman" w:eastAsia="SimSun" w:hAnsi="Times New Roman" w:cs="Times New Roman"/>
            <w:bCs/>
            <w:noProof/>
            <w:lang w:eastAsia="zh-CN"/>
          </w:rPr>
          <w:delText>(</w:delText>
        </w:r>
        <w:r w:rsidDel="00315850">
          <w:rPr>
            <w:rFonts w:ascii="Times New Roman" w:eastAsia="SimSun" w:hAnsi="Times New Roman" w:cs="Times New Roman"/>
            <w:bCs/>
            <w:noProof/>
            <w:lang w:eastAsia="zh-CN"/>
          </w:rPr>
          <w:delText>2002)</w:delText>
        </w:r>
        <w:r w:rsidDel="00315850">
          <w:rPr>
            <w:rFonts w:ascii="Times New Roman" w:eastAsia="SimSun" w:hAnsi="Times New Roman" w:cs="Times New Roman" w:hint="eastAsia"/>
            <w:bCs/>
            <w:lang w:eastAsia="zh-CN"/>
          </w:rPr>
          <w:delText>,</w:delText>
        </w:r>
        <w:r w:rsidRPr="00AA16F0" w:rsidDel="00315850">
          <w:rPr>
            <w:rFonts w:ascii="Times New Roman" w:eastAsia="SimSun" w:hAnsi="Times New Roman" w:cs="Times New Roman" w:hint="eastAsia"/>
            <w:bCs/>
            <w:lang w:eastAsia="zh-CN"/>
          </w:rPr>
          <w:delText xml:space="preserve"> </w:delText>
        </w:r>
        <w:r w:rsidDel="00315850">
          <w:rPr>
            <w:rFonts w:ascii="Times New Roman" w:eastAsia="SimSun" w:hAnsi="Times New Roman" w:cs="Times New Roman" w:hint="eastAsia"/>
            <w:bCs/>
            <w:lang w:eastAsia="zh-CN"/>
          </w:rPr>
          <w:delText>t</w:delText>
        </w:r>
        <w:r w:rsidRPr="00AA16F0" w:rsidDel="00315850">
          <w:rPr>
            <w:rFonts w:ascii="Times New Roman" w:eastAsia="SimSun" w:hAnsi="Times New Roman" w:cs="Times New Roman" w:hint="eastAsia"/>
            <w:bCs/>
            <w:lang w:eastAsia="zh-CN"/>
          </w:rPr>
          <w:delText xml:space="preserve">he tendency of phase transition </w:delText>
        </w:r>
        <w:r w:rsidDel="00315850">
          <w:rPr>
            <w:rFonts w:ascii="Times New Roman" w:eastAsia="SimSun" w:hAnsi="Times New Roman" w:cs="Times New Roman" w:hint="eastAsia"/>
            <w:bCs/>
            <w:lang w:eastAsia="zh-CN"/>
          </w:rPr>
          <w:delText>is</w:delText>
        </w:r>
        <w:r w:rsidRPr="00AA16F0" w:rsidDel="00315850">
          <w:rPr>
            <w:rFonts w:ascii="Times New Roman" w:eastAsia="SimSun" w:hAnsi="Times New Roman" w:cs="Times New Roman" w:hint="eastAsia"/>
            <w:bCs/>
            <w:lang w:eastAsia="zh-CN"/>
          </w:rPr>
          <w:delText xml:space="preserve"> strong in both the interactive platform and SC. </w:delText>
        </w:r>
      </w:del>
      <w:bookmarkEnd w:id="544"/>
      <w:bookmarkEnd w:id="545"/>
      <w:r w:rsidRPr="00AA16F0">
        <w:rPr>
          <w:rFonts w:ascii="Times New Roman" w:eastAsia="SimSun" w:hAnsi="Times New Roman" w:cs="Times New Roman" w:hint="eastAsia"/>
          <w:bCs/>
          <w:lang w:eastAsia="zh-CN"/>
        </w:rPr>
        <w:t xml:space="preserve">In the observation (Figure </w:t>
      </w:r>
      <w:del w:id="549" w:author="Jie ZHANG" w:date="2013-08-26T10:00:00Z">
        <w:r w:rsidRPr="00AA16F0" w:rsidDel="00315850">
          <w:rPr>
            <w:rFonts w:ascii="Times New Roman" w:eastAsia="SimSun" w:hAnsi="Times New Roman" w:cs="Times New Roman" w:hint="eastAsia"/>
            <w:bCs/>
            <w:lang w:eastAsia="zh-CN"/>
          </w:rPr>
          <w:delText>14a</w:delText>
        </w:r>
      </w:del>
      <w:ins w:id="550" w:author="Jie ZHANG" w:date="2013-08-26T10:00:00Z">
        <w:r w:rsidR="00315850" w:rsidRPr="00AA16F0">
          <w:rPr>
            <w:rFonts w:ascii="Times New Roman" w:eastAsia="SimSun" w:hAnsi="Times New Roman" w:cs="Times New Roman" w:hint="eastAsia"/>
            <w:bCs/>
            <w:lang w:eastAsia="zh-CN"/>
          </w:rPr>
          <w:t>1</w:t>
        </w:r>
        <w:r w:rsidR="00315850">
          <w:rPr>
            <w:rFonts w:ascii="Times New Roman" w:eastAsia="SimSun" w:hAnsi="Times New Roman" w:cs="Times New Roman" w:hint="eastAsia"/>
            <w:bCs/>
            <w:lang w:eastAsia="zh-CN"/>
          </w:rPr>
          <w:t>2</w:t>
        </w:r>
        <w:r w:rsidR="00315850" w:rsidRPr="00AA16F0">
          <w:rPr>
            <w:rFonts w:ascii="Times New Roman" w:eastAsia="SimSun" w:hAnsi="Times New Roman" w:cs="Times New Roman" w:hint="eastAsia"/>
            <w:bCs/>
            <w:lang w:eastAsia="zh-CN"/>
          </w:rPr>
          <w:t>a</w:t>
        </w:r>
      </w:ins>
      <w:r w:rsidRPr="00AA16F0">
        <w:rPr>
          <w:rFonts w:ascii="Times New Roman" w:eastAsia="SimSun" w:hAnsi="Times New Roman" w:cs="Times New Roman" w:hint="eastAsia"/>
          <w:bCs/>
          <w:lang w:eastAsia="zh-CN"/>
        </w:rPr>
        <w:t xml:space="preserve">), ENSO has a wide span of interannual </w:t>
      </w:r>
      <w:r w:rsidRPr="00AA16F0">
        <w:rPr>
          <w:rFonts w:ascii="Times New Roman" w:eastAsia="SimSun" w:hAnsi="Times New Roman" w:cs="Times New Roman"/>
          <w:bCs/>
          <w:lang w:eastAsia="zh-CN"/>
        </w:rPr>
        <w:t>variability</w:t>
      </w:r>
      <w:r>
        <w:rPr>
          <w:rFonts w:ascii="Times New Roman" w:eastAsia="SimSun" w:hAnsi="Times New Roman" w:cs="Times New Roman" w:hint="eastAsia"/>
          <w:bCs/>
          <w:lang w:eastAsia="zh-CN"/>
        </w:rPr>
        <w:t xml:space="preserve"> extending from 1~4 year</w:t>
      </w:r>
      <w:r>
        <w:rPr>
          <w:rFonts w:ascii="Times New Roman" w:eastAsia="SimSun" w:hAnsi="Times New Roman" w:cs="Times New Roman"/>
          <w:bCs/>
          <w:lang w:eastAsia="zh-CN"/>
        </w:rPr>
        <w:t>,</w:t>
      </w:r>
      <w:r>
        <w:rPr>
          <w:rFonts w:ascii="Times New Roman" w:eastAsia="SimSun" w:hAnsi="Times New Roman" w:cs="Times New Roman" w:hint="eastAsia"/>
          <w:bCs/>
          <w:lang w:eastAsia="zh-CN"/>
        </w:rPr>
        <w:t xml:space="preserve"> </w:t>
      </w:r>
      <w:r>
        <w:rPr>
          <w:rFonts w:ascii="Times New Roman" w:eastAsia="SimSun" w:hAnsi="Times New Roman" w:cs="Times New Roman"/>
          <w:bCs/>
          <w:lang w:eastAsia="zh-CN"/>
        </w:rPr>
        <w:t xml:space="preserve">strongest </w:t>
      </w:r>
      <w:r w:rsidRPr="00AA16F0">
        <w:rPr>
          <w:rFonts w:ascii="Times New Roman" w:eastAsia="SimSun" w:hAnsi="Times New Roman" w:cs="Times New Roman" w:hint="eastAsia"/>
          <w:bCs/>
          <w:lang w:eastAsia="zh-CN"/>
        </w:rPr>
        <w:t xml:space="preserve">at </w:t>
      </w:r>
      <w:r>
        <w:rPr>
          <w:rFonts w:ascii="Times New Roman" w:eastAsia="SimSun" w:hAnsi="Times New Roman" w:cs="Times New Roman"/>
          <w:bCs/>
          <w:lang w:eastAsia="zh-CN"/>
        </w:rPr>
        <w:t xml:space="preserve">the </w:t>
      </w:r>
      <w:r w:rsidRPr="00AA16F0">
        <w:rPr>
          <w:rFonts w:ascii="Times New Roman" w:eastAsia="SimSun" w:hAnsi="Times New Roman" w:cs="Times New Roman" w:hint="eastAsia"/>
          <w:bCs/>
          <w:lang w:eastAsia="zh-CN"/>
        </w:rPr>
        <w:t xml:space="preserve">4 year period. </w:t>
      </w:r>
      <w:bookmarkStart w:id="551" w:name="OLE_LINK209"/>
      <w:bookmarkStart w:id="552" w:name="OLE_LINK210"/>
      <w:r w:rsidRPr="00AA16F0">
        <w:rPr>
          <w:rFonts w:ascii="Times New Roman" w:eastAsia="SimSun" w:hAnsi="Times New Roman" w:cs="Times New Roman" w:hint="eastAsia"/>
          <w:bCs/>
          <w:lang w:eastAsia="zh-CN"/>
        </w:rPr>
        <w:t>In our SC model, the irregular ENSO variability with wide rang</w:t>
      </w:r>
      <w:r>
        <w:rPr>
          <w:rFonts w:ascii="Times New Roman" w:eastAsia="SimSun" w:hAnsi="Times New Roman" w:cs="Times New Roman" w:hint="eastAsia"/>
          <w:bCs/>
          <w:lang w:eastAsia="zh-CN"/>
        </w:rPr>
        <w:t>e</w:t>
      </w:r>
      <w:r w:rsidRPr="00AA16F0">
        <w:rPr>
          <w:rFonts w:ascii="Times New Roman" w:eastAsia="SimSun" w:hAnsi="Times New Roman" w:cs="Times New Roman" w:hint="eastAsia"/>
          <w:bCs/>
          <w:lang w:eastAsia="zh-CN"/>
        </w:rPr>
        <w:t xml:space="preserve">s of period </w:t>
      </w:r>
      <w:r w:rsidR="002704C0">
        <w:rPr>
          <w:rFonts w:ascii="Times New Roman" w:eastAsia="SimSun" w:hAnsi="Times New Roman" w:cs="Times New Roman"/>
          <w:bCs/>
          <w:lang w:eastAsia="zh-CN"/>
        </w:rPr>
        <w:t>was</w:t>
      </w:r>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reasonably</w:t>
      </w:r>
      <w:r w:rsidRPr="00AA16F0">
        <w:rPr>
          <w:rFonts w:ascii="Times New Roman" w:eastAsia="SimSun" w:hAnsi="Times New Roman" w:cs="Times New Roman" w:hint="eastAsia"/>
          <w:bCs/>
          <w:lang w:eastAsia="zh-CN"/>
        </w:rPr>
        <w:t xml:space="preserve"> reproduced </w:t>
      </w:r>
      <w:bookmarkEnd w:id="551"/>
      <w:bookmarkEnd w:id="552"/>
      <w:r w:rsidRPr="00AA16F0">
        <w:rPr>
          <w:rFonts w:ascii="Times New Roman" w:eastAsia="SimSun" w:hAnsi="Times New Roman" w:cs="Times New Roman" w:hint="eastAsia"/>
          <w:bCs/>
          <w:lang w:eastAsia="zh-CN"/>
        </w:rPr>
        <w:t>with weaker spectrum power as shown by the color bar</w:t>
      </w:r>
      <w:r w:rsidR="002704C0">
        <w:rPr>
          <w:rFonts w:ascii="Times New Roman" w:eastAsia="SimSun" w:hAnsi="Times New Roman" w:cs="Times New Roman"/>
          <w:bCs/>
          <w:lang w:eastAsia="zh-CN"/>
        </w:rPr>
        <w:t xml:space="preserve"> than in observation</w:t>
      </w:r>
      <w:del w:id="553" w:author="Jie ZHANG" w:date="2013-08-26T16:58:00Z">
        <w:r w:rsidR="002704C0" w:rsidDel="00C91FEE">
          <w:rPr>
            <w:rFonts w:ascii="Times New Roman" w:eastAsia="SimSun" w:hAnsi="Times New Roman" w:cs="Times New Roman"/>
            <w:bCs/>
            <w:lang w:eastAsia="zh-CN"/>
          </w:rPr>
          <w:delText>s</w:delText>
        </w:r>
      </w:del>
      <w:r w:rsidRPr="00AA16F0">
        <w:rPr>
          <w:rFonts w:ascii="Times New Roman" w:eastAsia="SimSun" w:hAnsi="Times New Roman" w:cs="Times New Roman" w:hint="eastAsia"/>
          <w:bCs/>
          <w:lang w:eastAsia="zh-CN"/>
        </w:rPr>
        <w:t xml:space="preserve">. </w:t>
      </w:r>
      <w:bookmarkStart w:id="554" w:name="OLE_LINK119"/>
      <w:bookmarkStart w:id="555" w:name="OLE_LINK120"/>
      <w:r w:rsidRPr="00AA16F0">
        <w:rPr>
          <w:rFonts w:ascii="Times New Roman" w:eastAsia="SimSun" w:hAnsi="Times New Roman" w:cs="Times New Roman" w:hint="eastAsia"/>
          <w:bCs/>
          <w:lang w:eastAsia="zh-CN"/>
        </w:rPr>
        <w:t xml:space="preserve">Different from the observation and the SC model, </w:t>
      </w:r>
      <w:bookmarkStart w:id="556" w:name="OLE_LINK211"/>
      <w:bookmarkStart w:id="557" w:name="OLE_LINK212"/>
      <w:r w:rsidRPr="00AA16F0">
        <w:rPr>
          <w:rFonts w:ascii="Times New Roman" w:eastAsia="SimSun" w:hAnsi="Times New Roman" w:cs="Times New Roman" w:hint="eastAsia"/>
          <w:bCs/>
          <w:lang w:eastAsia="zh-CN"/>
        </w:rPr>
        <w:t xml:space="preserve">the ENSO interannual variability </w:t>
      </w:r>
      <w:r w:rsidR="002704C0" w:rsidRPr="00AA16F0">
        <w:rPr>
          <w:rFonts w:ascii="Times New Roman" w:eastAsia="SimSun" w:hAnsi="Times New Roman" w:cs="Times New Roman" w:hint="eastAsia"/>
          <w:bCs/>
          <w:lang w:eastAsia="zh-CN"/>
        </w:rPr>
        <w:t>in the IE platform</w:t>
      </w:r>
      <w:r w:rsidR="002704C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is more concentrated at </w:t>
      </w:r>
      <w:r w:rsidRPr="00AA16F0">
        <w:rPr>
          <w:rFonts w:ascii="Times New Roman" w:eastAsia="SimSun" w:hAnsi="Times New Roman" w:cs="Times New Roman"/>
          <w:bCs/>
          <w:lang w:eastAsia="zh-CN"/>
        </w:rPr>
        <w:t>biennial</w:t>
      </w:r>
      <w:r w:rsidRPr="00AA16F0">
        <w:rPr>
          <w:rFonts w:ascii="Times New Roman" w:eastAsia="SimSun" w:hAnsi="Times New Roman" w:cs="Times New Roman" w:hint="eastAsia"/>
          <w:bCs/>
          <w:lang w:eastAsia="zh-CN"/>
        </w:rPr>
        <w:t xml:space="preserve"> period with </w:t>
      </w:r>
      <w:r w:rsidR="002704C0" w:rsidRPr="00AA16F0">
        <w:rPr>
          <w:rFonts w:ascii="Times New Roman" w:eastAsia="SimSun" w:hAnsi="Times New Roman" w:cs="Times New Roman" w:hint="eastAsia"/>
          <w:bCs/>
          <w:lang w:eastAsia="zh-CN"/>
        </w:rPr>
        <w:t>weake</w:t>
      </w:r>
      <w:r w:rsidR="002704C0">
        <w:rPr>
          <w:rFonts w:ascii="Times New Roman" w:eastAsia="SimSun" w:hAnsi="Times New Roman" w:cs="Times New Roman"/>
          <w:bCs/>
          <w:lang w:eastAsia="zh-CN"/>
        </w:rPr>
        <w:t>r</w:t>
      </w:r>
      <w:r w:rsidR="002704C0" w:rsidRPr="00AA16F0">
        <w:rPr>
          <w:rFonts w:ascii="Times New Roman" w:eastAsia="SimSun" w:hAnsi="Times New Roman" w:cs="Times New Roman" w:hint="eastAsia"/>
          <w:bCs/>
          <w:lang w:eastAsia="zh-CN"/>
        </w:rPr>
        <w:t xml:space="preserve"> spectr</w:t>
      </w:r>
      <w:r w:rsidR="002704C0">
        <w:rPr>
          <w:rFonts w:ascii="Times New Roman" w:eastAsia="SimSun" w:hAnsi="Times New Roman" w:cs="Times New Roman"/>
          <w:bCs/>
          <w:lang w:eastAsia="zh-CN"/>
        </w:rPr>
        <w:t>al</w:t>
      </w:r>
      <w:r w:rsidR="002704C0"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hint="eastAsia"/>
          <w:bCs/>
          <w:lang w:eastAsia="zh-CN"/>
        </w:rPr>
        <w:t xml:space="preserve">power. </w:t>
      </w:r>
      <w:bookmarkEnd w:id="556"/>
      <w:bookmarkEnd w:id="557"/>
      <w:r w:rsidRPr="00AA16F0">
        <w:rPr>
          <w:rFonts w:ascii="Times New Roman" w:eastAsia="SimSun" w:hAnsi="Times New Roman" w:cs="Times New Roman" w:hint="eastAsia"/>
          <w:bCs/>
          <w:lang w:eastAsia="zh-CN"/>
        </w:rPr>
        <w:t xml:space="preserve">Therefore, we suggest that the atmospheric noise is at least partly responsible for the irregular ENSO variability and can explain a large amount of its </w:t>
      </w:r>
      <w:r w:rsidR="002704C0" w:rsidRPr="00AA16F0">
        <w:rPr>
          <w:rFonts w:ascii="Times New Roman" w:eastAsia="SimSun" w:hAnsi="Times New Roman" w:cs="Times New Roman"/>
          <w:bCs/>
          <w:lang w:eastAsia="zh-CN"/>
        </w:rPr>
        <w:t>spectr</w:t>
      </w:r>
      <w:r w:rsidR="002704C0">
        <w:rPr>
          <w:rFonts w:ascii="Times New Roman" w:eastAsia="SimSun" w:hAnsi="Times New Roman" w:cs="Times New Roman"/>
          <w:bCs/>
          <w:lang w:eastAsia="zh-CN"/>
        </w:rPr>
        <w:t>al</w:t>
      </w:r>
      <w:r w:rsidR="002704C0"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hint="eastAsia"/>
          <w:bCs/>
          <w:lang w:eastAsia="zh-CN"/>
        </w:rPr>
        <w:t>power.</w:t>
      </w:r>
    </w:p>
    <w:bookmarkEnd w:id="554"/>
    <w:bookmarkEnd w:id="555"/>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 xml:space="preserve">Spatially, the SST changes during the positive ENSO phase, i.e. the El </w:t>
      </w:r>
      <w:r w:rsidRPr="00AA16F0">
        <w:rPr>
          <w:rFonts w:ascii="Times New Roman" w:eastAsia="SimSun" w:hAnsi="Times New Roman" w:cs="Times New Roman"/>
          <w:bCs/>
          <w:lang w:eastAsia="zh-CN"/>
        </w:rPr>
        <w:t>Niño</w:t>
      </w:r>
      <w:r w:rsidRPr="00AA16F0">
        <w:rPr>
          <w:rFonts w:ascii="Times New Roman" w:eastAsia="SimSun" w:hAnsi="Times New Roman" w:cs="Times New Roman" w:hint="eastAsia"/>
          <w:bCs/>
          <w:lang w:eastAsia="zh-CN"/>
        </w:rPr>
        <w:t xml:space="preserve"> period, </w:t>
      </w:r>
      <w:r w:rsidR="002F573F">
        <w:rPr>
          <w:rFonts w:ascii="Times New Roman" w:eastAsia="SimSun" w:hAnsi="Times New Roman" w:cs="Times New Roman"/>
          <w:bCs/>
          <w:lang w:eastAsia="zh-CN"/>
        </w:rPr>
        <w:t>exhibit</w:t>
      </w:r>
      <w:r w:rsidRPr="00AA16F0">
        <w:rPr>
          <w:rFonts w:ascii="Times New Roman" w:eastAsia="SimSun" w:hAnsi="Times New Roman" w:cs="Times New Roman" w:hint="eastAsia"/>
          <w:bCs/>
          <w:lang w:eastAsia="zh-CN"/>
        </w:rPr>
        <w:t xml:space="preserve"> a</w:t>
      </w:r>
      <w:r w:rsidRPr="00AA16F0">
        <w:rPr>
          <w:rFonts w:ascii="Times New Roman" w:eastAsia="SimSun" w:hAnsi="Times New Roman" w:cs="Times New Roman"/>
          <w:bCs/>
          <w:lang w:eastAsia="zh-CN"/>
        </w:rPr>
        <w:t xml:space="preserve"> boomerang type cooling changes</w:t>
      </w:r>
      <w:r w:rsidR="002F573F">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extending from the marine-continent to the northeast/southeast Pacific at mid</w:t>
      </w:r>
      <w:r>
        <w:rPr>
          <w:rFonts w:ascii="Times New Roman" w:eastAsia="SimSun" w:hAnsi="Times New Roman" w:cs="Times New Roman" w:hint="eastAsia"/>
          <w:bCs/>
          <w:lang w:eastAsia="zh-CN"/>
        </w:rPr>
        <w:t>dle</w:t>
      </w:r>
      <w:r w:rsidRPr="00AA16F0">
        <w:rPr>
          <w:rFonts w:ascii="Times New Roman" w:eastAsia="SimSun" w:hAnsi="Times New Roman" w:cs="Times New Roman"/>
          <w:bCs/>
          <w:lang w:eastAsia="zh-CN"/>
        </w:rPr>
        <w:t xml:space="preserve"> latitudes</w:t>
      </w:r>
      <w:r w:rsidR="002F573F">
        <w:rPr>
          <w:rFonts w:ascii="Times New Roman" w:eastAsia="SimSun" w:hAnsi="Times New Roman" w:cs="Times New Roman"/>
          <w:bCs/>
          <w:lang w:eastAsia="zh-CN"/>
        </w:rPr>
        <w:t xml:space="preserve"> that </w:t>
      </w:r>
      <w:r w:rsidR="002F573F" w:rsidRPr="00AA16F0">
        <w:rPr>
          <w:rFonts w:ascii="Times New Roman" w:eastAsia="SimSun" w:hAnsi="Times New Roman" w:cs="Times New Roman"/>
          <w:bCs/>
          <w:lang w:eastAsia="zh-CN"/>
        </w:rPr>
        <w:t>surround</w:t>
      </w:r>
      <w:r w:rsidR="002F573F">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 xml:space="preserve">the positive anomalies in the </w:t>
      </w:r>
      <w:r w:rsidRPr="00AA16F0">
        <w:rPr>
          <w:rFonts w:ascii="Times New Roman" w:eastAsia="SimSun" w:hAnsi="Times New Roman" w:cs="Times New Roman" w:hint="eastAsia"/>
          <w:bCs/>
          <w:lang w:eastAsia="zh-CN"/>
        </w:rPr>
        <w:t xml:space="preserve">eastern </w:t>
      </w:r>
      <w:r w:rsidRPr="00AA16F0">
        <w:rPr>
          <w:rFonts w:ascii="Times New Roman" w:eastAsia="SimSun" w:hAnsi="Times New Roman" w:cs="Times New Roman"/>
          <w:bCs/>
          <w:lang w:eastAsia="zh-CN"/>
        </w:rPr>
        <w:t>Pacific</w:t>
      </w:r>
      <w:r w:rsidRPr="00AA16F0">
        <w:rPr>
          <w:rFonts w:ascii="Times New Roman" w:eastAsia="SimSun" w:hAnsi="Times New Roman" w:cs="Times New Roman" w:hint="eastAsia"/>
          <w:bCs/>
          <w:lang w:eastAsia="zh-CN"/>
        </w:rPr>
        <w:t xml:space="preserve"> </w:t>
      </w:r>
      <w:bookmarkStart w:id="558" w:name="OLE_LINK57"/>
      <w:bookmarkStart w:id="559" w:name="OLE_LINK58"/>
      <w:r w:rsidRPr="00AA16F0">
        <w:rPr>
          <w:rFonts w:ascii="Times New Roman" w:eastAsia="SimSun" w:hAnsi="Times New Roman" w:cs="Times New Roman" w:hint="eastAsia"/>
          <w:bCs/>
          <w:lang w:eastAsia="zh-CN"/>
        </w:rPr>
        <w:t>(Figure 1</w:t>
      </w:r>
      <w:ins w:id="560" w:author="Jie ZHANG" w:date="2013-08-26T10:19:00Z">
        <w:r w:rsidR="006E2202">
          <w:rPr>
            <w:rFonts w:ascii="Times New Roman" w:eastAsia="SimSun" w:hAnsi="Times New Roman" w:cs="Times New Roman" w:hint="eastAsia"/>
            <w:bCs/>
            <w:lang w:eastAsia="zh-CN"/>
          </w:rPr>
          <w:t>3</w:t>
        </w:r>
      </w:ins>
      <w:del w:id="561" w:author="Jie ZHANG" w:date="2013-08-26T10:19:00Z">
        <w:r w:rsidRPr="00AA16F0" w:rsidDel="006E2202">
          <w:rPr>
            <w:rFonts w:ascii="Times New Roman" w:eastAsia="SimSun" w:hAnsi="Times New Roman" w:cs="Times New Roman" w:hint="eastAsia"/>
            <w:bCs/>
            <w:lang w:eastAsia="zh-CN"/>
          </w:rPr>
          <w:delText>5</w:delText>
        </w:r>
      </w:del>
      <w:r w:rsidRPr="00AA16F0">
        <w:rPr>
          <w:rFonts w:ascii="Times New Roman" w:eastAsia="SimSun" w:hAnsi="Times New Roman" w:cs="Times New Roman" w:hint="eastAsia"/>
          <w:bCs/>
          <w:lang w:eastAsia="zh-CN"/>
        </w:rPr>
        <w:t>a)</w:t>
      </w:r>
      <w:bookmarkEnd w:id="558"/>
      <w:bookmarkEnd w:id="559"/>
      <w:r w:rsidRPr="00AA16F0">
        <w:rPr>
          <w:rFonts w:ascii="Times New Roman" w:eastAsia="SimSun" w:hAnsi="Times New Roman" w:cs="Times New Roman" w:hint="eastAsia"/>
          <w:bCs/>
          <w:lang w:eastAsia="zh-CN"/>
        </w:rPr>
        <w:t xml:space="preserve">. The </w:t>
      </w:r>
      <w:r w:rsidRPr="00AA16F0">
        <w:rPr>
          <w:rFonts w:ascii="Times New Roman" w:eastAsia="SimSun" w:hAnsi="Times New Roman" w:cs="Times New Roman"/>
          <w:bCs/>
          <w:lang w:eastAsia="zh-CN"/>
        </w:rPr>
        <w:t>surface</w:t>
      </w:r>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warming</w:t>
      </w:r>
      <w:r w:rsidRPr="00AA16F0">
        <w:rPr>
          <w:rFonts w:ascii="Times New Roman" w:eastAsia="SimSun" w:hAnsi="Times New Roman" w:cs="Times New Roman" w:hint="eastAsia"/>
          <w:bCs/>
          <w:lang w:eastAsia="zh-CN"/>
        </w:rPr>
        <w:t xml:space="preserve"> extends from eastern Pacific westward to around 160</w:t>
      </w:r>
      <w:bookmarkStart w:id="562" w:name="OLE_LINK54"/>
      <w:bookmarkStart w:id="563" w:name="OLE_LINK55"/>
      <w:bookmarkStart w:id="564" w:name="OLE_LINK56"/>
      <w:r w:rsidRPr="00AA16F0">
        <w:rPr>
          <w:rFonts w:ascii="Times New Roman" w:eastAsia="SimSun" w:hAnsi="Times New Roman" w:cs="Times New Roman"/>
          <w:vertAlign w:val="superscript"/>
          <w:lang w:eastAsia="zh-CN"/>
        </w:rPr>
        <w:t>o</w:t>
      </w:r>
      <w:bookmarkEnd w:id="562"/>
      <w:bookmarkEnd w:id="563"/>
      <w:bookmarkEnd w:id="564"/>
      <w:r w:rsidRPr="00AA16F0">
        <w:rPr>
          <w:rFonts w:ascii="Times New Roman" w:eastAsia="SimSun" w:hAnsi="Times New Roman" w:cs="Times New Roman" w:hint="eastAsia"/>
          <w:bCs/>
          <w:lang w:eastAsia="zh-CN"/>
        </w:rPr>
        <w:t xml:space="preserve">E. Surface warming is also evident in the western part of North Indian Ocean. The major bias in </w:t>
      </w:r>
      <w:r>
        <w:rPr>
          <w:rFonts w:ascii="Times New Roman" w:eastAsia="SimSun" w:hAnsi="Times New Roman" w:cs="Times New Roman"/>
          <w:bCs/>
          <w:lang w:eastAsia="zh-CN"/>
        </w:rPr>
        <w:t xml:space="preserve">the </w:t>
      </w:r>
      <w:r w:rsidRPr="00AA16F0">
        <w:rPr>
          <w:rFonts w:ascii="Times New Roman" w:eastAsia="SimSun" w:hAnsi="Times New Roman" w:cs="Times New Roman" w:hint="eastAsia"/>
          <w:bCs/>
          <w:lang w:eastAsia="zh-CN"/>
        </w:rPr>
        <w:t xml:space="preserve">SC </w:t>
      </w:r>
      <w:r>
        <w:rPr>
          <w:rFonts w:ascii="Times New Roman" w:eastAsia="SimSun" w:hAnsi="Times New Roman" w:cs="Times New Roman"/>
          <w:bCs/>
          <w:lang w:eastAsia="zh-CN"/>
        </w:rPr>
        <w:t xml:space="preserve">simulation </w:t>
      </w:r>
      <w:r w:rsidRPr="00AA16F0">
        <w:rPr>
          <w:rFonts w:ascii="Times New Roman" w:eastAsia="SimSun" w:hAnsi="Times New Roman" w:cs="Times New Roman" w:hint="eastAsia"/>
          <w:bCs/>
          <w:lang w:eastAsia="zh-CN"/>
        </w:rPr>
        <w:t xml:space="preserve">is the extended </w:t>
      </w:r>
      <w:r w:rsidRPr="00AA16F0">
        <w:rPr>
          <w:rFonts w:ascii="Times New Roman" w:eastAsia="SimSun" w:hAnsi="Times New Roman" w:cs="Times New Roman"/>
          <w:bCs/>
          <w:lang w:eastAsia="zh-CN"/>
        </w:rPr>
        <w:t>surface</w:t>
      </w:r>
      <w:r w:rsidRPr="00AA16F0">
        <w:rPr>
          <w:rFonts w:ascii="Times New Roman" w:eastAsia="SimSun" w:hAnsi="Times New Roman" w:cs="Times New Roman" w:hint="eastAsia"/>
          <w:bCs/>
          <w:lang w:eastAsia="zh-CN"/>
        </w:rPr>
        <w:t xml:space="preserve"> warming </w:t>
      </w:r>
      <w:r w:rsidR="002F573F" w:rsidRPr="00AA16F0">
        <w:rPr>
          <w:rFonts w:ascii="Times New Roman" w:eastAsia="SimSun" w:hAnsi="Times New Roman" w:cs="Times New Roman" w:hint="eastAsia"/>
          <w:bCs/>
          <w:lang w:eastAsia="zh-CN"/>
        </w:rPr>
        <w:t>about 30</w:t>
      </w:r>
      <w:r w:rsidR="002F573F" w:rsidRPr="00AA16F0">
        <w:rPr>
          <w:rFonts w:ascii="Times New Roman" w:eastAsia="SimSun" w:hAnsi="Times New Roman" w:cs="Times New Roman"/>
          <w:vertAlign w:val="superscript"/>
          <w:lang w:eastAsia="zh-CN"/>
        </w:rPr>
        <w:t>o</w:t>
      </w:r>
      <w:r w:rsidR="002F573F" w:rsidRPr="00AA16F0">
        <w:rPr>
          <w:rFonts w:ascii="Times New Roman" w:eastAsia="SimSun" w:hAnsi="Times New Roman" w:cs="Times New Roman" w:hint="eastAsia"/>
          <w:bCs/>
          <w:lang w:eastAsia="zh-CN"/>
        </w:rPr>
        <w:t xml:space="preserve"> </w:t>
      </w:r>
      <w:r w:rsidR="002F573F">
        <w:rPr>
          <w:rFonts w:ascii="Times New Roman" w:eastAsia="SimSun" w:hAnsi="Times New Roman" w:cs="Times New Roman"/>
          <w:bCs/>
          <w:lang w:eastAsia="zh-CN"/>
        </w:rPr>
        <w:t xml:space="preserve">too far to the </w:t>
      </w:r>
      <w:r w:rsidR="002F573F" w:rsidRPr="00AA16F0">
        <w:rPr>
          <w:rFonts w:ascii="Times New Roman" w:eastAsia="SimSun" w:hAnsi="Times New Roman" w:cs="Times New Roman" w:hint="eastAsia"/>
          <w:bCs/>
          <w:lang w:eastAsia="zh-CN"/>
        </w:rPr>
        <w:t xml:space="preserve">west </w:t>
      </w:r>
      <w:r w:rsidRPr="00AA16F0">
        <w:rPr>
          <w:rFonts w:ascii="Times New Roman" w:eastAsia="SimSun" w:hAnsi="Times New Roman" w:cs="Times New Roman" w:hint="eastAsia"/>
          <w:bCs/>
          <w:lang w:eastAsia="zh-CN"/>
        </w:rPr>
        <w:t xml:space="preserve">in the tropical Pacific, the underestimated warming in the Indian Ocean, and the weak/missing </w:t>
      </w:r>
      <w:r w:rsidRPr="00AA16F0">
        <w:rPr>
          <w:rFonts w:ascii="Times New Roman" w:eastAsia="SimSun" w:hAnsi="Times New Roman" w:cs="Times New Roman"/>
          <w:bCs/>
          <w:lang w:eastAsia="zh-CN"/>
        </w:rPr>
        <w:t>cooling</w:t>
      </w:r>
      <w:r w:rsidRPr="00AA16F0">
        <w:rPr>
          <w:rFonts w:ascii="Times New Roman" w:eastAsia="SimSun" w:hAnsi="Times New Roman" w:cs="Times New Roman" w:hint="eastAsia"/>
          <w:bCs/>
          <w:lang w:eastAsia="zh-CN"/>
        </w:rPr>
        <w:t xml:space="preserve"> the subtropical South/North Pacific (Figure </w:t>
      </w:r>
      <w:del w:id="565" w:author="Jie ZHANG" w:date="2013-08-26T10:21:00Z">
        <w:r w:rsidRPr="00AA16F0" w:rsidDel="006E2202">
          <w:rPr>
            <w:rFonts w:ascii="Times New Roman" w:eastAsia="SimSun" w:hAnsi="Times New Roman" w:cs="Times New Roman" w:hint="eastAsia"/>
            <w:bCs/>
            <w:lang w:eastAsia="zh-CN"/>
          </w:rPr>
          <w:delText>15b</w:delText>
        </w:r>
      </w:del>
      <w:ins w:id="566" w:author="Jie ZHANG" w:date="2013-08-26T10:21:00Z">
        <w:r w:rsidR="006E2202" w:rsidRPr="00AA16F0">
          <w:rPr>
            <w:rFonts w:ascii="Times New Roman" w:eastAsia="SimSun" w:hAnsi="Times New Roman" w:cs="Times New Roman" w:hint="eastAsia"/>
            <w:bCs/>
            <w:lang w:eastAsia="zh-CN"/>
          </w:rPr>
          <w:t>1</w:t>
        </w:r>
        <w:r w:rsidR="006E2202">
          <w:rPr>
            <w:rFonts w:ascii="Times New Roman" w:eastAsia="SimSun" w:hAnsi="Times New Roman" w:cs="Times New Roman" w:hint="eastAsia"/>
            <w:bCs/>
            <w:lang w:eastAsia="zh-CN"/>
          </w:rPr>
          <w:t>3</w:t>
        </w:r>
        <w:r w:rsidR="006E2202" w:rsidRPr="00AA16F0">
          <w:rPr>
            <w:rFonts w:ascii="Times New Roman" w:eastAsia="SimSun" w:hAnsi="Times New Roman" w:cs="Times New Roman" w:hint="eastAsia"/>
            <w:bCs/>
            <w:lang w:eastAsia="zh-CN"/>
          </w:rPr>
          <w:t>b</w:t>
        </w:r>
      </w:ins>
      <w:r w:rsidRPr="00AA16F0">
        <w:rPr>
          <w:rFonts w:ascii="Times New Roman" w:eastAsia="SimSun" w:hAnsi="Times New Roman" w:cs="Times New Roman" w:hint="eastAsia"/>
          <w:bCs/>
          <w:lang w:eastAsia="zh-CN"/>
        </w:rPr>
        <w:t>). A</w:t>
      </w:r>
      <w:r w:rsidRPr="00AA16F0">
        <w:rPr>
          <w:rFonts w:ascii="Times New Roman" w:eastAsia="SimSun" w:hAnsi="Times New Roman" w:cs="Times New Roman"/>
          <w:bCs/>
          <w:lang w:eastAsia="zh-CN"/>
        </w:rPr>
        <w:t>lthough</w:t>
      </w:r>
      <w:r w:rsidRPr="00AA16F0">
        <w:rPr>
          <w:rFonts w:ascii="Times New Roman" w:eastAsia="SimSun" w:hAnsi="Times New Roman" w:cs="Times New Roman" w:hint="eastAsia"/>
          <w:bCs/>
          <w:lang w:eastAsia="zh-CN"/>
        </w:rPr>
        <w:t xml:space="preserve"> the general bias in the SC model is still evident in the IE platform, there are some </w:t>
      </w:r>
      <w:r w:rsidRPr="00AA16F0">
        <w:rPr>
          <w:rFonts w:ascii="Times New Roman" w:eastAsia="SimSun" w:hAnsi="Times New Roman" w:cs="Times New Roman"/>
          <w:bCs/>
          <w:lang w:eastAsia="zh-CN"/>
        </w:rPr>
        <w:t>improv</w:t>
      </w:r>
      <w:r w:rsidRPr="00AA16F0">
        <w:rPr>
          <w:rFonts w:ascii="Times New Roman" w:eastAsia="SimSun" w:hAnsi="Times New Roman" w:cs="Times New Roman" w:hint="eastAsia"/>
          <w:bCs/>
          <w:lang w:eastAsia="zh-CN"/>
        </w:rPr>
        <w:t xml:space="preserve">ements, </w:t>
      </w:r>
      <w:r>
        <w:rPr>
          <w:rFonts w:ascii="Times New Roman" w:eastAsia="SimSun" w:hAnsi="Times New Roman" w:cs="Times New Roman"/>
          <w:bCs/>
          <w:lang w:eastAsia="zh-CN"/>
        </w:rPr>
        <w:t>such as</w:t>
      </w:r>
      <w:r w:rsidRPr="00AA16F0">
        <w:rPr>
          <w:rFonts w:ascii="Times New Roman" w:eastAsia="SimSun" w:hAnsi="Times New Roman" w:cs="Times New Roman" w:hint="eastAsia"/>
          <w:bCs/>
          <w:lang w:eastAsia="zh-CN"/>
        </w:rPr>
        <w:t xml:space="preserve"> the intensified warming signal in the Indian Ocean and the cooling </w:t>
      </w:r>
      <w:r w:rsidRPr="00AA16F0">
        <w:rPr>
          <w:rFonts w:ascii="Times New Roman" w:eastAsia="SimSun" w:hAnsi="Times New Roman" w:cs="Times New Roman"/>
          <w:bCs/>
          <w:lang w:eastAsia="zh-CN"/>
        </w:rPr>
        <w:t>develop</w:t>
      </w:r>
      <w:r w:rsidRPr="00AA16F0">
        <w:rPr>
          <w:rFonts w:ascii="Times New Roman" w:eastAsia="SimSun" w:hAnsi="Times New Roman" w:cs="Times New Roman" w:hint="eastAsia"/>
          <w:bCs/>
          <w:lang w:eastAsia="zh-CN"/>
        </w:rPr>
        <w:t xml:space="preserve">ed in west Pacific and the sea surface south of Australia (Figure </w:t>
      </w:r>
      <w:del w:id="567" w:author="Jie ZHANG" w:date="2013-08-26T17:18:00Z">
        <w:r w:rsidRPr="00AA16F0" w:rsidDel="00245BDA">
          <w:rPr>
            <w:rFonts w:ascii="Times New Roman" w:eastAsia="SimSun" w:hAnsi="Times New Roman" w:cs="Times New Roman" w:hint="eastAsia"/>
            <w:bCs/>
            <w:lang w:eastAsia="zh-CN"/>
          </w:rPr>
          <w:delText>15c</w:delText>
        </w:r>
      </w:del>
      <w:ins w:id="568" w:author="Jie ZHANG" w:date="2013-08-26T17:18:00Z">
        <w:r w:rsidR="00245BDA" w:rsidRPr="00AA16F0">
          <w:rPr>
            <w:rFonts w:ascii="Times New Roman" w:eastAsia="SimSun" w:hAnsi="Times New Roman" w:cs="Times New Roman" w:hint="eastAsia"/>
            <w:bCs/>
            <w:lang w:eastAsia="zh-CN"/>
          </w:rPr>
          <w:t>1</w:t>
        </w:r>
        <w:r w:rsidR="00245BDA">
          <w:rPr>
            <w:rFonts w:ascii="Times New Roman" w:eastAsia="SimSun" w:hAnsi="Times New Roman" w:cs="Times New Roman" w:hint="eastAsia"/>
            <w:bCs/>
            <w:lang w:eastAsia="zh-CN"/>
          </w:rPr>
          <w:t>3</w:t>
        </w:r>
        <w:r w:rsidR="00245BDA" w:rsidRPr="00AA16F0">
          <w:rPr>
            <w:rFonts w:ascii="Times New Roman" w:eastAsia="SimSun" w:hAnsi="Times New Roman" w:cs="Times New Roman" w:hint="eastAsia"/>
            <w:bCs/>
            <w:lang w:eastAsia="zh-CN"/>
          </w:rPr>
          <w:t>c</w:t>
        </w:r>
      </w:ins>
      <w:r w:rsidRPr="00AA16F0">
        <w:rPr>
          <w:rFonts w:ascii="Times New Roman" w:eastAsia="SimSun" w:hAnsi="Times New Roman" w:cs="Times New Roman" w:hint="eastAsia"/>
          <w:bCs/>
          <w:lang w:eastAsia="zh-CN"/>
        </w:rPr>
        <w:t>).</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lastRenderedPageBreak/>
        <w:t xml:space="preserve">Improvement is also evident in simulating the equatorial annual cycle of SST in the Pacific. </w:t>
      </w:r>
      <w:r w:rsidRPr="00AA16F0">
        <w:rPr>
          <w:rFonts w:ascii="Times New Roman" w:eastAsia="SimSun" w:hAnsi="Times New Roman" w:cs="Times New Roman"/>
          <w:bCs/>
          <w:lang w:eastAsia="zh-CN"/>
        </w:rPr>
        <w:t xml:space="preserve">In </w:t>
      </w:r>
      <w:r w:rsidR="002F573F">
        <w:rPr>
          <w:rFonts w:ascii="Times New Roman" w:eastAsia="SimSun" w:hAnsi="Times New Roman" w:cs="Times New Roman"/>
          <w:bCs/>
          <w:lang w:eastAsia="zh-CN"/>
        </w:rPr>
        <w:t xml:space="preserve">both the </w:t>
      </w:r>
      <w:r w:rsidRPr="00AA16F0">
        <w:rPr>
          <w:rFonts w:ascii="Times New Roman" w:eastAsia="SimSun" w:hAnsi="Times New Roman" w:cs="Times New Roman"/>
          <w:bCs/>
          <w:lang w:eastAsia="zh-CN"/>
        </w:rPr>
        <w:t xml:space="preserve">HadISST </w:t>
      </w:r>
      <w:r w:rsidR="002F573F">
        <w:rPr>
          <w:rFonts w:ascii="Times New Roman" w:eastAsia="SimSun" w:hAnsi="Times New Roman" w:cs="Times New Roman"/>
          <w:bCs/>
          <w:lang w:eastAsia="zh-CN"/>
        </w:rPr>
        <w:t xml:space="preserve">data </w:t>
      </w:r>
      <w:r w:rsidRPr="00AA16F0">
        <w:rPr>
          <w:rFonts w:ascii="Times New Roman" w:eastAsia="SimSun" w:hAnsi="Times New Roman" w:cs="Times New Roman"/>
          <w:bCs/>
          <w:lang w:eastAsia="zh-CN"/>
        </w:rPr>
        <w:t>and simulations</w:t>
      </w:r>
      <w:r w:rsidRPr="00AA16F0">
        <w:rPr>
          <w:rFonts w:ascii="Times New Roman" w:eastAsia="SimSun" w:hAnsi="Times New Roman" w:cs="Times New Roman" w:hint="eastAsia"/>
          <w:bCs/>
          <w:lang w:eastAsia="zh-CN"/>
        </w:rPr>
        <w:t xml:space="preserve"> (Figure </w:t>
      </w:r>
      <w:del w:id="569" w:author="Jie ZHANG" w:date="2013-08-26T10:21:00Z">
        <w:r w:rsidRPr="00AA16F0" w:rsidDel="006E2202">
          <w:rPr>
            <w:rFonts w:ascii="Times New Roman" w:eastAsia="SimSun" w:hAnsi="Times New Roman" w:cs="Times New Roman" w:hint="eastAsia"/>
            <w:bCs/>
            <w:lang w:eastAsia="zh-CN"/>
          </w:rPr>
          <w:delText>16</w:delText>
        </w:r>
      </w:del>
      <w:ins w:id="570" w:author="Jie ZHANG" w:date="2013-08-26T10:21:00Z">
        <w:r w:rsidR="006E2202" w:rsidRPr="00AA16F0">
          <w:rPr>
            <w:rFonts w:ascii="Times New Roman" w:eastAsia="SimSun" w:hAnsi="Times New Roman" w:cs="Times New Roman" w:hint="eastAsia"/>
            <w:bCs/>
            <w:lang w:eastAsia="zh-CN"/>
          </w:rPr>
          <w:t>1</w:t>
        </w:r>
        <w:r w:rsidR="006E2202">
          <w:rPr>
            <w:rFonts w:ascii="Times New Roman" w:eastAsia="SimSun" w:hAnsi="Times New Roman" w:cs="Times New Roman" w:hint="eastAsia"/>
            <w:bCs/>
            <w:lang w:eastAsia="zh-CN"/>
          </w:rPr>
          <w:t>4</w:t>
        </w:r>
      </w:ins>
      <w:r w:rsidRPr="00AA16F0">
        <w:rPr>
          <w:rFonts w:ascii="Times New Roman" w:eastAsia="SimSun" w:hAnsi="Times New Roman" w:cs="Times New Roman" w:hint="eastAsia"/>
          <w:bCs/>
          <w:lang w:eastAsia="zh-CN"/>
        </w:rPr>
        <w:t>)</w:t>
      </w:r>
      <w:r w:rsidRPr="00AA16F0">
        <w:rPr>
          <w:rFonts w:ascii="Times New Roman" w:eastAsia="SimSun" w:hAnsi="Times New Roman" w:cs="Times New Roman"/>
          <w:bCs/>
          <w:lang w:eastAsia="zh-CN"/>
        </w:rPr>
        <w:t xml:space="preserve">, a clear westward propagation of the SST pattern can be seen. </w:t>
      </w:r>
      <w:bookmarkStart w:id="571" w:name="OLE_LINK121"/>
      <w:bookmarkStart w:id="572" w:name="OLE_LINK122"/>
      <w:r w:rsidRPr="00AA16F0">
        <w:rPr>
          <w:rFonts w:ascii="Times New Roman" w:eastAsia="SimSun" w:hAnsi="Times New Roman" w:cs="Times New Roman"/>
          <w:bCs/>
          <w:lang w:eastAsia="zh-CN"/>
        </w:rPr>
        <w:t xml:space="preserve">There is an annual SST cycle in the eastern Pacific, </w:t>
      </w:r>
      <w:r>
        <w:rPr>
          <w:rFonts w:ascii="Times New Roman" w:eastAsia="SimSun" w:hAnsi="Times New Roman" w:cs="Times New Roman"/>
          <w:bCs/>
          <w:lang w:eastAsia="zh-CN"/>
        </w:rPr>
        <w:t xml:space="preserve">a </w:t>
      </w:r>
      <w:r w:rsidRPr="00AA16F0">
        <w:rPr>
          <w:rFonts w:ascii="Times New Roman" w:eastAsia="SimSun" w:hAnsi="Times New Roman" w:cs="Times New Roman"/>
          <w:bCs/>
          <w:lang w:eastAsia="zh-CN"/>
        </w:rPr>
        <w:t xml:space="preserve">semi-annual cycle in the western Pacific and their transition phases in the central Pacific. </w:t>
      </w:r>
      <w:r w:rsidRPr="00AA16F0">
        <w:rPr>
          <w:rFonts w:ascii="Times New Roman" w:eastAsia="SimSun" w:hAnsi="Times New Roman" w:cs="Times New Roman" w:hint="eastAsia"/>
          <w:bCs/>
          <w:lang w:eastAsia="zh-CN"/>
        </w:rPr>
        <w:t xml:space="preserve">The semi-annual cycle in the western Pacific is attributable to the variation of solar forcings, whereas the tropical eastern and central Pacific </w:t>
      </w:r>
      <w:r w:rsidRPr="00AA16F0">
        <w:rPr>
          <w:rFonts w:ascii="Times New Roman" w:eastAsia="SimSun" w:hAnsi="Times New Roman" w:cs="Times New Roman"/>
          <w:bCs/>
          <w:lang w:eastAsia="zh-CN"/>
        </w:rPr>
        <w:t>is</w:t>
      </w:r>
      <w:r w:rsidRPr="00AA16F0">
        <w:rPr>
          <w:rFonts w:ascii="Times New Roman" w:eastAsia="SimSun" w:hAnsi="Times New Roman" w:cs="Times New Roman" w:hint="eastAsia"/>
          <w:bCs/>
          <w:lang w:eastAsia="zh-CN"/>
        </w:rPr>
        <w:t xml:space="preserve"> also controlled by air-sea interactions </w:t>
      </w:r>
      <w:r>
        <w:rPr>
          <w:rFonts w:ascii="Times New Roman" w:eastAsia="SimSun" w:hAnsi="Times New Roman" w:cs="Times New Roman"/>
          <w:bCs/>
          <w:noProof/>
          <w:lang w:eastAsia="zh-CN"/>
        </w:rPr>
        <w:t>(Xie, 1994)</w:t>
      </w:r>
      <w:r>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 xml:space="preserve">The strength of the simulated eastern Pacific SST annual cycle in </w:t>
      </w:r>
      <w:r>
        <w:rPr>
          <w:rFonts w:ascii="Times New Roman" w:eastAsia="SimSun" w:hAnsi="Times New Roman" w:cs="Times New Roman"/>
          <w:bCs/>
          <w:lang w:eastAsia="zh-CN"/>
        </w:rPr>
        <w:t xml:space="preserve">the </w:t>
      </w:r>
      <w:r w:rsidRPr="00AA16F0">
        <w:rPr>
          <w:rFonts w:ascii="Times New Roman" w:eastAsia="SimSun" w:hAnsi="Times New Roman" w:cs="Times New Roman"/>
          <w:bCs/>
          <w:lang w:eastAsia="zh-CN"/>
        </w:rPr>
        <w:t xml:space="preserve">SC </w:t>
      </w:r>
      <w:r>
        <w:rPr>
          <w:rFonts w:ascii="Times New Roman" w:eastAsia="SimSun" w:hAnsi="Times New Roman" w:cs="Times New Roman"/>
          <w:bCs/>
          <w:lang w:eastAsia="zh-CN"/>
        </w:rPr>
        <w:t xml:space="preserve">simulation </w:t>
      </w:r>
      <w:r w:rsidRPr="00AA16F0">
        <w:rPr>
          <w:rFonts w:ascii="Times New Roman" w:eastAsia="SimSun" w:hAnsi="Times New Roman" w:cs="Times New Roman"/>
          <w:bCs/>
          <w:lang w:eastAsia="zh-CN"/>
        </w:rPr>
        <w:t xml:space="preserve">is about 60% of that in the HadISST. The strength grows up to 71% in </w:t>
      </w:r>
      <w:r>
        <w:rPr>
          <w:rFonts w:ascii="Times New Roman" w:eastAsia="SimSun" w:hAnsi="Times New Roman" w:cs="Times New Roman"/>
          <w:bCs/>
          <w:lang w:eastAsia="zh-CN"/>
        </w:rPr>
        <w:t>the IE simulation.</w:t>
      </w:r>
      <w:r w:rsidRPr="00AA16F0">
        <w:rPr>
          <w:rFonts w:ascii="Times New Roman" w:eastAsia="SimSun" w:hAnsi="Times New Roman" w:cs="Times New Roman"/>
          <w:bCs/>
          <w:lang w:eastAsia="zh-CN"/>
        </w:rPr>
        <w:t xml:space="preserve"> The strength of semi-annual cycle in the western tropical Pacific is also more reasonably</w:t>
      </w:r>
      <w:r w:rsidRPr="00AA16F0">
        <w:rPr>
          <w:rFonts w:ascii="Times New Roman" w:eastAsia="SimSun" w:hAnsi="Times New Roman" w:cs="Times New Roman" w:hint="eastAsia"/>
          <w:bCs/>
          <w:lang w:eastAsia="zh-CN"/>
        </w:rPr>
        <w:t xml:space="preserve"> simulated </w:t>
      </w:r>
      <w:r w:rsidRPr="00AA16F0">
        <w:rPr>
          <w:rFonts w:ascii="Times New Roman" w:eastAsia="SimSun" w:hAnsi="Times New Roman" w:cs="Times New Roman"/>
          <w:bCs/>
          <w:lang w:eastAsia="zh-CN"/>
        </w:rPr>
        <w:t xml:space="preserve">in IE, although it is still weaker than </w:t>
      </w:r>
      <w:r w:rsidRPr="00AA16F0">
        <w:rPr>
          <w:rFonts w:ascii="Times New Roman" w:eastAsia="SimSun" w:hAnsi="Times New Roman" w:cs="Times New Roman" w:hint="eastAsia"/>
          <w:bCs/>
          <w:lang w:eastAsia="zh-CN"/>
        </w:rPr>
        <w:t xml:space="preserve">that </w:t>
      </w:r>
      <w:r w:rsidRPr="00AA16F0">
        <w:rPr>
          <w:rFonts w:ascii="Times New Roman" w:eastAsia="SimSun" w:hAnsi="Times New Roman" w:cs="Times New Roman"/>
          <w:bCs/>
          <w:lang w:eastAsia="zh-CN"/>
        </w:rPr>
        <w:t xml:space="preserve">in the observation. </w:t>
      </w:r>
      <w:r w:rsidR="002F573F">
        <w:rPr>
          <w:rFonts w:ascii="Times New Roman" w:eastAsia="SimSun" w:hAnsi="Times New Roman" w:cs="Times New Roman"/>
          <w:bCs/>
          <w:lang w:eastAsia="zh-CN"/>
        </w:rPr>
        <w:t>Therefore</w:t>
      </w:r>
      <w:r w:rsidRPr="00AA16F0">
        <w:rPr>
          <w:rFonts w:ascii="Times New Roman" w:eastAsia="SimSun" w:hAnsi="Times New Roman" w:cs="Times New Roman"/>
          <w:bCs/>
          <w:lang w:eastAsia="zh-CN"/>
        </w:rPr>
        <w:t xml:space="preserve">, the </w:t>
      </w:r>
      <w:r w:rsidRPr="00AA16F0">
        <w:rPr>
          <w:rFonts w:ascii="Times New Roman" w:eastAsia="SimSun" w:hAnsi="Times New Roman" w:cs="Times New Roman" w:hint="eastAsia"/>
          <w:bCs/>
          <w:lang w:eastAsia="zh-CN"/>
        </w:rPr>
        <w:t xml:space="preserve">dampened </w:t>
      </w:r>
      <w:r w:rsidRPr="00AA16F0">
        <w:rPr>
          <w:rFonts w:ascii="Times New Roman" w:eastAsia="SimSun" w:hAnsi="Times New Roman" w:cs="Times New Roman"/>
          <w:bCs/>
          <w:lang w:eastAsia="zh-CN"/>
        </w:rPr>
        <w:t xml:space="preserve">atmospheric perturbations </w:t>
      </w:r>
      <w:r w:rsidRPr="00AA16F0">
        <w:rPr>
          <w:rFonts w:ascii="Times New Roman" w:eastAsia="SimSun" w:hAnsi="Times New Roman" w:cs="Times New Roman" w:hint="eastAsia"/>
          <w:bCs/>
          <w:lang w:eastAsia="zh-CN"/>
        </w:rPr>
        <w:t xml:space="preserve">in IE </w:t>
      </w:r>
      <w:r w:rsidRPr="00AA16F0">
        <w:rPr>
          <w:rFonts w:ascii="Times New Roman" w:eastAsia="SimSun" w:hAnsi="Times New Roman" w:cs="Times New Roman"/>
          <w:bCs/>
          <w:lang w:eastAsia="zh-CN"/>
        </w:rPr>
        <w:t xml:space="preserve">increase the signal-to-noise ratio in the tropical Pacific and benefit the </w:t>
      </w:r>
      <w:r>
        <w:rPr>
          <w:rFonts w:ascii="Times New Roman" w:eastAsia="SimSun" w:hAnsi="Times New Roman" w:cs="Times New Roman"/>
          <w:bCs/>
          <w:lang w:eastAsia="zh-CN"/>
        </w:rPr>
        <w:t xml:space="preserve">seasonal </w:t>
      </w:r>
      <w:r w:rsidRPr="00AA16F0">
        <w:rPr>
          <w:rFonts w:ascii="Times New Roman" w:eastAsia="SimSun" w:hAnsi="Times New Roman" w:cs="Times New Roman"/>
          <w:bCs/>
          <w:lang w:eastAsia="zh-CN"/>
        </w:rPr>
        <w:t>regional climate</w:t>
      </w:r>
      <w:r>
        <w:rPr>
          <w:rFonts w:ascii="Times New Roman" w:eastAsia="SimSun" w:hAnsi="Times New Roman" w:cs="Times New Roman"/>
          <w:bCs/>
          <w:lang w:eastAsia="zh-CN"/>
        </w:rPr>
        <w:t xml:space="preserve"> study</w:t>
      </w:r>
      <w:r w:rsidRPr="00AA16F0">
        <w:rPr>
          <w:rFonts w:ascii="Times New Roman" w:eastAsia="SimSun" w:hAnsi="Times New Roman" w:cs="Times New Roman"/>
          <w:bCs/>
          <w:lang w:eastAsia="zh-CN"/>
        </w:rPr>
        <w:t>.</w:t>
      </w:r>
      <w:bookmarkEnd w:id="571"/>
      <w:bookmarkEnd w:id="572"/>
    </w:p>
    <w:p w:rsidR="009C799E" w:rsidRPr="00AA16F0" w:rsidRDefault="009C799E" w:rsidP="009C799E">
      <w:pPr>
        <w:spacing w:beforeLines="50" w:before="120" w:afterLines="50" w:after="120" w:line="480" w:lineRule="auto"/>
        <w:jc w:val="both"/>
        <w:rPr>
          <w:rFonts w:ascii="Times New Roman" w:eastAsia="SimSun" w:hAnsi="Times New Roman" w:cs="Times New Roman"/>
          <w:b/>
          <w:bCs/>
          <w:sz w:val="28"/>
          <w:szCs w:val="28"/>
          <w:lang w:eastAsia="zh-CN"/>
        </w:rPr>
      </w:pPr>
      <w:r w:rsidRPr="00AA16F0">
        <w:rPr>
          <w:rFonts w:ascii="Times New Roman" w:eastAsia="SimSun" w:hAnsi="Times New Roman" w:cs="Times New Roman"/>
          <w:b/>
          <w:bCs/>
          <w:sz w:val="28"/>
          <w:szCs w:val="28"/>
          <w:lang w:eastAsia="zh-CN"/>
        </w:rPr>
        <w:t>5. Conclusions</w:t>
      </w:r>
    </w:p>
    <w:p w:rsidR="009C799E" w:rsidRPr="00AA16F0" w:rsidRDefault="00296B30" w:rsidP="009C799E">
      <w:pPr>
        <w:spacing w:line="480" w:lineRule="auto"/>
        <w:ind w:firstLineChars="200" w:firstLine="480"/>
        <w:jc w:val="both"/>
        <w:rPr>
          <w:rFonts w:ascii="Times New Roman" w:eastAsia="SimSun" w:hAnsi="Times New Roman" w:cs="Times New Roman"/>
          <w:b/>
          <w:bCs/>
          <w:lang w:eastAsia="zh-CN"/>
        </w:rPr>
      </w:pPr>
      <w:r>
        <w:rPr>
          <w:rFonts w:ascii="Times New Roman" w:eastAsia="SimSun" w:hAnsi="Times New Roman" w:cs="Times New Roman"/>
          <w:bCs/>
          <w:lang w:eastAsia="zh-CN"/>
        </w:rPr>
        <w:t>T</w:t>
      </w:r>
      <w:r w:rsidR="009C799E" w:rsidRPr="00AA16F0">
        <w:rPr>
          <w:rFonts w:ascii="Times New Roman" w:eastAsia="SimSun" w:hAnsi="Times New Roman" w:cs="Times New Roman" w:hint="eastAsia"/>
          <w:bCs/>
          <w:lang w:eastAsia="zh-CN"/>
        </w:rPr>
        <w:t xml:space="preserve">he impacts of atmospheric stochastic perturbations on the ocean are investigated based on an </w:t>
      </w:r>
      <w:r w:rsidR="009C799E" w:rsidRPr="00AA16F0">
        <w:rPr>
          <w:rFonts w:ascii="Times New Roman" w:eastAsia="SimSun" w:hAnsi="Times New Roman" w:cs="Times New Roman"/>
          <w:bCs/>
          <w:lang w:eastAsia="zh-CN"/>
        </w:rPr>
        <w:t xml:space="preserve">equilibrium </w:t>
      </w:r>
      <w:r w:rsidR="009C799E" w:rsidRPr="00AA16F0">
        <w:rPr>
          <w:rFonts w:ascii="Times New Roman" w:eastAsia="SimSun" w:hAnsi="Times New Roman" w:cs="Times New Roman" w:hint="eastAsia"/>
          <w:bCs/>
          <w:lang w:eastAsia="zh-CN"/>
        </w:rPr>
        <w:t>simulation with</w:t>
      </w:r>
      <w:r w:rsidR="009C799E" w:rsidRPr="00AA16F0">
        <w:rPr>
          <w:rFonts w:ascii="Times New Roman" w:eastAsia="SimSun" w:hAnsi="Times New Roman" w:cs="Times New Roman"/>
          <w:bCs/>
          <w:lang w:eastAsia="zh-CN"/>
        </w:rPr>
        <w:t xml:space="preserve"> a newly developed Interactive Ensemble </w:t>
      </w:r>
      <w:r w:rsidR="009C799E">
        <w:rPr>
          <w:rFonts w:ascii="Times New Roman" w:eastAsia="SimSun" w:hAnsi="Times New Roman" w:cs="Times New Roman"/>
          <w:bCs/>
          <w:lang w:eastAsia="zh-CN"/>
        </w:rPr>
        <w:t xml:space="preserve">(IE) </w:t>
      </w:r>
      <w:r w:rsidR="009C799E" w:rsidRPr="00AA16F0">
        <w:rPr>
          <w:rFonts w:ascii="Times New Roman" w:eastAsia="SimSun" w:hAnsi="Times New Roman" w:cs="Times New Roman"/>
          <w:bCs/>
          <w:lang w:eastAsia="zh-CN"/>
        </w:rPr>
        <w:t xml:space="preserve">platform. The IE platform diminishes the atmospheric stochastic noise at the air-sea interface. </w:t>
      </w:r>
      <w:r w:rsidR="009C799E" w:rsidRPr="00AA16F0">
        <w:rPr>
          <w:rFonts w:ascii="Times New Roman" w:eastAsia="SimSun" w:hAnsi="Times New Roman" w:cs="Times New Roman" w:hint="eastAsia"/>
          <w:bCs/>
          <w:lang w:eastAsia="zh-CN"/>
        </w:rPr>
        <w:t>In</w:t>
      </w:r>
      <w:r w:rsidR="009C799E" w:rsidRPr="00AA16F0">
        <w:rPr>
          <w:rFonts w:ascii="Times New Roman" w:eastAsia="SimSun" w:hAnsi="Times New Roman" w:cs="Times New Roman"/>
          <w:bCs/>
          <w:lang w:eastAsia="zh-CN"/>
        </w:rPr>
        <w:t xml:space="preserve"> compari</w:t>
      </w:r>
      <w:r w:rsidR="009C799E" w:rsidRPr="00AA16F0">
        <w:rPr>
          <w:rFonts w:ascii="Times New Roman" w:eastAsia="SimSun" w:hAnsi="Times New Roman" w:cs="Times New Roman" w:hint="eastAsia"/>
          <w:bCs/>
          <w:lang w:eastAsia="zh-CN"/>
        </w:rPr>
        <w:t>son</w:t>
      </w:r>
      <w:r w:rsidR="009C799E" w:rsidRPr="00AA16F0">
        <w:rPr>
          <w:rFonts w:ascii="Times New Roman" w:eastAsia="SimSun" w:hAnsi="Times New Roman" w:cs="Times New Roman"/>
          <w:bCs/>
          <w:lang w:eastAsia="zh-CN"/>
        </w:rPr>
        <w:t xml:space="preserve"> </w:t>
      </w:r>
      <w:r w:rsidR="009C799E" w:rsidRPr="00AA16F0">
        <w:rPr>
          <w:rFonts w:ascii="Times New Roman" w:eastAsia="SimSun" w:hAnsi="Times New Roman" w:cs="Times New Roman" w:hint="eastAsia"/>
          <w:bCs/>
          <w:lang w:eastAsia="zh-CN"/>
        </w:rPr>
        <w:t xml:space="preserve">with the </w:t>
      </w:r>
      <w:r w:rsidR="009C799E">
        <w:rPr>
          <w:rFonts w:ascii="Times New Roman" w:eastAsia="SimSun" w:hAnsi="Times New Roman" w:cs="Times New Roman"/>
          <w:bCs/>
          <w:lang w:eastAsia="zh-CN"/>
        </w:rPr>
        <w:t>S</w:t>
      </w:r>
      <w:r w:rsidR="009C799E" w:rsidRPr="00AA16F0">
        <w:rPr>
          <w:rFonts w:ascii="Times New Roman" w:eastAsia="SimSun" w:hAnsi="Times New Roman" w:cs="Times New Roman"/>
          <w:bCs/>
          <w:lang w:eastAsia="zh-CN"/>
        </w:rPr>
        <w:t xml:space="preserve">tandard </w:t>
      </w:r>
      <w:r w:rsidR="009C799E">
        <w:rPr>
          <w:rFonts w:ascii="Times New Roman" w:eastAsia="SimSun" w:hAnsi="Times New Roman" w:cs="Times New Roman" w:hint="eastAsia"/>
          <w:bCs/>
          <w:lang w:eastAsia="zh-CN"/>
        </w:rPr>
        <w:t>C</w:t>
      </w:r>
      <w:r w:rsidR="009C799E" w:rsidRPr="00AA16F0">
        <w:rPr>
          <w:rFonts w:ascii="Times New Roman" w:eastAsia="SimSun" w:hAnsi="Times New Roman" w:cs="Times New Roman" w:hint="eastAsia"/>
          <w:bCs/>
          <w:lang w:eastAsia="zh-CN"/>
        </w:rPr>
        <w:t xml:space="preserve">oupled </w:t>
      </w:r>
      <w:r w:rsidR="009C799E">
        <w:rPr>
          <w:rFonts w:ascii="Times New Roman" w:eastAsia="SimSun" w:hAnsi="Times New Roman" w:cs="Times New Roman"/>
          <w:bCs/>
          <w:lang w:eastAsia="zh-CN"/>
        </w:rPr>
        <w:t xml:space="preserve">(SC) </w:t>
      </w:r>
      <w:r w:rsidR="009C799E" w:rsidRPr="00AA16F0">
        <w:rPr>
          <w:rFonts w:ascii="Times New Roman" w:eastAsia="SimSun" w:hAnsi="Times New Roman" w:cs="Times New Roman" w:hint="eastAsia"/>
          <w:bCs/>
          <w:lang w:eastAsia="zh-CN"/>
        </w:rPr>
        <w:t>climate model</w:t>
      </w:r>
      <w:r w:rsidR="009C799E" w:rsidRPr="00AA16F0">
        <w:rPr>
          <w:rFonts w:ascii="Times New Roman" w:eastAsia="SimSun" w:hAnsi="Times New Roman" w:cs="Times New Roman"/>
          <w:bCs/>
          <w:lang w:eastAsia="zh-CN"/>
        </w:rPr>
        <w:t xml:space="preserve">, </w:t>
      </w:r>
      <w:r w:rsidR="009C799E" w:rsidRPr="00AA16F0">
        <w:rPr>
          <w:rFonts w:ascii="Times New Roman" w:eastAsia="SimSun" w:hAnsi="Times New Roman" w:cs="Times New Roman" w:hint="eastAsia"/>
          <w:bCs/>
          <w:lang w:eastAsia="zh-CN"/>
        </w:rPr>
        <w:t>the IE platform reduces the time-mean sea surface temperature</w:t>
      </w:r>
      <w:del w:id="573" w:author="ZHANGM.H." w:date="2013-08-28T08:09:00Z">
        <w:r w:rsidR="009C799E" w:rsidRPr="00AA16F0" w:rsidDel="003F23EB">
          <w:rPr>
            <w:rFonts w:ascii="Times New Roman" w:eastAsia="SimSun" w:hAnsi="Times New Roman" w:cs="Times New Roman" w:hint="eastAsia"/>
            <w:bCs/>
            <w:lang w:eastAsia="zh-CN"/>
          </w:rPr>
          <w:delText>,</w:delText>
        </w:r>
      </w:del>
      <w:ins w:id="574" w:author="ZHANGM.H." w:date="2013-08-28T08:09:00Z">
        <w:r w:rsidR="003F23EB">
          <w:rPr>
            <w:rFonts w:ascii="Times New Roman" w:eastAsia="SimSun" w:hAnsi="Times New Roman" w:cs="Times New Roman"/>
            <w:bCs/>
            <w:lang w:eastAsia="zh-CN"/>
          </w:rPr>
          <w:t>.</w:t>
        </w:r>
      </w:ins>
      <w:del w:id="575" w:author="Jie ZHANG" w:date="2013-08-26T10:23:00Z">
        <w:r w:rsidR="009C799E" w:rsidRPr="00AA16F0" w:rsidDel="006E2202">
          <w:rPr>
            <w:rFonts w:ascii="Times New Roman" w:eastAsia="SimSun" w:hAnsi="Times New Roman" w:cs="Times New Roman" w:hint="eastAsia"/>
            <w:bCs/>
            <w:lang w:eastAsia="zh-CN"/>
          </w:rPr>
          <w:delText xml:space="preserve"> </w:delText>
        </w:r>
        <w:r w:rsidR="009C799E" w:rsidRPr="00AA16F0" w:rsidDel="006E2202">
          <w:rPr>
            <w:rFonts w:ascii="Times New Roman" w:eastAsia="SimSun" w:hAnsi="Times New Roman" w:cs="Times New Roman"/>
            <w:bCs/>
            <w:lang w:eastAsia="zh-CN"/>
          </w:rPr>
          <w:delText xml:space="preserve">enhances the convective activity in the </w:delText>
        </w:r>
        <w:r w:rsidR="009C799E" w:rsidDel="006E2202">
          <w:rPr>
            <w:rFonts w:ascii="Times New Roman" w:eastAsia="SimSun" w:hAnsi="Times New Roman" w:cs="Times New Roman"/>
            <w:bCs/>
            <w:lang w:eastAsia="zh-CN"/>
          </w:rPr>
          <w:delText xml:space="preserve">tropical central and </w:delText>
        </w:r>
        <w:r w:rsidR="009C799E" w:rsidRPr="00AA16F0" w:rsidDel="006E2202">
          <w:rPr>
            <w:rFonts w:ascii="Times New Roman" w:eastAsia="SimSun" w:hAnsi="Times New Roman" w:cs="Times New Roman"/>
            <w:bCs/>
            <w:lang w:eastAsia="zh-CN"/>
          </w:rPr>
          <w:delText xml:space="preserve">western Pacific and suppresses the convection in the </w:delText>
        </w:r>
        <w:r w:rsidR="009C799E" w:rsidDel="006E2202">
          <w:rPr>
            <w:rFonts w:ascii="Times New Roman" w:eastAsia="SimSun" w:hAnsi="Times New Roman" w:cs="Times New Roman"/>
            <w:bCs/>
            <w:lang w:eastAsia="zh-CN"/>
          </w:rPr>
          <w:delText xml:space="preserve">tropical eastern </w:delText>
        </w:r>
        <w:r w:rsidR="009C799E" w:rsidRPr="00AA16F0" w:rsidDel="006E2202">
          <w:rPr>
            <w:rFonts w:ascii="Times New Roman" w:eastAsia="SimSun" w:hAnsi="Times New Roman" w:cs="Times New Roman"/>
            <w:bCs/>
            <w:lang w:eastAsia="zh-CN"/>
          </w:rPr>
          <w:delText>Pacific</w:delText>
        </w:r>
      </w:del>
      <w:r w:rsidR="009C799E" w:rsidRPr="00AA16F0">
        <w:rPr>
          <w:rFonts w:ascii="Times New Roman" w:eastAsia="SimSun" w:hAnsi="Times New Roman" w:cs="Times New Roman"/>
          <w:bCs/>
          <w:lang w:eastAsia="zh-CN"/>
        </w:rPr>
        <w:t>.</w:t>
      </w:r>
      <w:r w:rsidR="009C799E" w:rsidRPr="00AA16F0">
        <w:rPr>
          <w:rFonts w:ascii="Times New Roman" w:eastAsia="SimSun" w:hAnsi="Times New Roman" w:cs="Times New Roman" w:hint="eastAsia"/>
          <w:b/>
          <w:bCs/>
          <w:lang w:eastAsia="zh-CN"/>
        </w:rPr>
        <w:t xml:space="preserve"> </w:t>
      </w:r>
      <w:r w:rsidR="009C799E" w:rsidRPr="00AA16F0">
        <w:rPr>
          <w:rFonts w:ascii="Times New Roman" w:eastAsia="SimSun" w:hAnsi="Times New Roman" w:cs="Times New Roman"/>
          <w:bCs/>
          <w:lang w:eastAsia="zh-CN"/>
        </w:rPr>
        <w:t xml:space="preserve">Major </w:t>
      </w:r>
      <w:r w:rsidR="009C799E" w:rsidRPr="00AA16F0">
        <w:rPr>
          <w:rFonts w:ascii="Times New Roman" w:eastAsia="SimSun" w:hAnsi="Times New Roman" w:cs="Times New Roman" w:hint="eastAsia"/>
          <w:bCs/>
          <w:lang w:eastAsia="zh-CN"/>
        </w:rPr>
        <w:t xml:space="preserve">sea surface temperature </w:t>
      </w:r>
      <w:r w:rsidR="009C799E" w:rsidRPr="00AA16F0">
        <w:rPr>
          <w:rFonts w:ascii="Times New Roman" w:eastAsia="SimSun" w:hAnsi="Times New Roman" w:cs="Times New Roman"/>
          <w:bCs/>
          <w:lang w:eastAsia="zh-CN"/>
        </w:rPr>
        <w:t>changes in the IE platform are evident at high latitudes in both Northern and Southern Hemispheres</w:t>
      </w:r>
      <w:r w:rsidR="009C799E" w:rsidRPr="00AA16F0">
        <w:rPr>
          <w:rFonts w:ascii="Times New Roman" w:eastAsia="SimSun" w:hAnsi="Times New Roman" w:cs="Times New Roman" w:hint="eastAsia"/>
          <w:bCs/>
          <w:lang w:eastAsia="zh-CN"/>
        </w:rPr>
        <w:t xml:space="preserve">. </w:t>
      </w:r>
    </w:p>
    <w:p w:rsidR="009C799E" w:rsidRPr="00AA16F0" w:rsidDel="00114294" w:rsidRDefault="009C799E" w:rsidP="009C799E">
      <w:pPr>
        <w:spacing w:line="480" w:lineRule="auto"/>
        <w:ind w:firstLineChars="200" w:firstLine="480"/>
        <w:jc w:val="both"/>
        <w:rPr>
          <w:del w:id="576" w:author="Jie ZHANG" w:date="2013-08-26T10:30:00Z"/>
          <w:rFonts w:ascii="Times New Roman" w:eastAsia="SimSun" w:hAnsi="Times New Roman" w:cs="Times New Roman"/>
          <w:b/>
          <w:bCs/>
          <w:lang w:eastAsia="zh-CN"/>
        </w:rPr>
      </w:pPr>
      <w:r w:rsidRPr="00AA16F0">
        <w:rPr>
          <w:rFonts w:ascii="Times New Roman" w:eastAsia="SimSun" w:hAnsi="Times New Roman" w:cs="Times New Roman" w:hint="eastAsia"/>
          <w:bCs/>
          <w:lang w:eastAsia="zh-CN"/>
        </w:rPr>
        <w:t xml:space="preserve">Surface wind </w:t>
      </w:r>
      <w:r w:rsidRPr="00AA16F0">
        <w:rPr>
          <w:rFonts w:ascii="Times New Roman" w:eastAsia="SimSun" w:hAnsi="Times New Roman" w:cs="Times New Roman"/>
          <w:bCs/>
          <w:lang w:eastAsia="zh-CN"/>
        </w:rPr>
        <w:t>stress</w:t>
      </w:r>
      <w:r w:rsidRPr="00AA16F0">
        <w:rPr>
          <w:rFonts w:ascii="Times New Roman" w:eastAsia="SimSun" w:hAnsi="Times New Roman" w:cs="Times New Roman" w:hint="eastAsia"/>
          <w:bCs/>
          <w:lang w:eastAsia="zh-CN"/>
        </w:rPr>
        <w:t xml:space="preserve"> shows </w:t>
      </w:r>
      <w:r w:rsidRPr="00AA16F0">
        <w:rPr>
          <w:rFonts w:ascii="Times New Roman" w:eastAsia="SimSun" w:hAnsi="Times New Roman" w:cs="Times New Roman"/>
          <w:bCs/>
          <w:lang w:eastAsia="zh-CN"/>
        </w:rPr>
        <w:t>positive</w:t>
      </w:r>
      <w:r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bCs/>
          <w:lang w:eastAsia="zh-CN"/>
        </w:rPr>
        <w:t>correlation</w:t>
      </w:r>
      <w:r w:rsidRPr="00AA16F0">
        <w:rPr>
          <w:rFonts w:ascii="Times New Roman" w:eastAsia="SimSun" w:hAnsi="Times New Roman" w:cs="Times New Roman" w:hint="eastAsia"/>
          <w:bCs/>
          <w:lang w:eastAsia="zh-CN"/>
        </w:rPr>
        <w:t xml:space="preserve"> with the mixed layer </w:t>
      </w:r>
      <w:r w:rsidRPr="00AA16F0">
        <w:rPr>
          <w:rFonts w:ascii="Times New Roman" w:eastAsia="SimSun" w:hAnsi="Times New Roman" w:cs="Times New Roman"/>
          <w:bCs/>
          <w:lang w:eastAsia="zh-CN"/>
        </w:rPr>
        <w:t>thickn</w:t>
      </w:r>
      <w:r w:rsidRPr="00AA16F0">
        <w:rPr>
          <w:rFonts w:ascii="Times New Roman" w:eastAsia="SimSun" w:hAnsi="Times New Roman" w:cs="Times New Roman" w:hint="eastAsia"/>
          <w:bCs/>
          <w:lang w:eastAsia="zh-CN"/>
        </w:rPr>
        <w:t xml:space="preserve">ess. The dampened surface stress in IE </w:t>
      </w:r>
      <w:r w:rsidRPr="00AA16F0">
        <w:rPr>
          <w:rFonts w:ascii="Times New Roman" w:eastAsia="SimSun" w:hAnsi="Times New Roman" w:cs="Times New Roman"/>
          <w:bCs/>
          <w:lang w:eastAsia="zh-CN"/>
        </w:rPr>
        <w:t>suppress</w:t>
      </w:r>
      <w:r w:rsidRPr="00AA16F0">
        <w:rPr>
          <w:rFonts w:ascii="Times New Roman" w:eastAsia="SimSun" w:hAnsi="Times New Roman" w:cs="Times New Roman" w:hint="eastAsia"/>
          <w:bCs/>
          <w:lang w:eastAsia="zh-CN"/>
        </w:rPr>
        <w:t>es</w:t>
      </w:r>
      <w:r w:rsidRPr="00AA16F0">
        <w:rPr>
          <w:rFonts w:ascii="Times New Roman" w:eastAsia="SimSun" w:hAnsi="Times New Roman" w:cs="Times New Roman"/>
          <w:bCs/>
          <w:lang w:eastAsia="zh-CN"/>
        </w:rPr>
        <w:t xml:space="preserve"> oceanic mixing</w:t>
      </w:r>
      <w:r w:rsidRPr="00AA16F0">
        <w:rPr>
          <w:rFonts w:ascii="Times New Roman" w:eastAsia="SimSun" w:hAnsi="Times New Roman" w:cs="Times New Roman" w:hint="eastAsia"/>
          <w:bCs/>
          <w:lang w:eastAsia="zh-CN"/>
        </w:rPr>
        <w:t>, which</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results in thinner </w:t>
      </w:r>
      <w:r w:rsidRPr="00AA16F0">
        <w:rPr>
          <w:rFonts w:ascii="Times New Roman" w:eastAsia="SimSun" w:hAnsi="Times New Roman" w:cs="Times New Roman" w:hint="eastAsia"/>
          <w:bCs/>
          <w:lang w:eastAsia="zh-CN"/>
        </w:rPr>
        <w:lastRenderedPageBreak/>
        <w:t xml:space="preserve">mixed </w:t>
      </w:r>
      <w:r w:rsidRPr="00AA16F0">
        <w:rPr>
          <w:rFonts w:ascii="Times New Roman" w:eastAsia="SimSun" w:hAnsi="Times New Roman" w:cs="Times New Roman"/>
          <w:bCs/>
          <w:lang w:eastAsia="zh-CN"/>
        </w:rPr>
        <w:t>layer</w:t>
      </w:r>
      <w:del w:id="577" w:author="Jie ZHANG" w:date="2013-08-26T10:24:00Z">
        <w:r w:rsidRPr="00AA16F0" w:rsidDel="006E2202">
          <w:rPr>
            <w:rFonts w:ascii="Times New Roman" w:eastAsia="SimSun" w:hAnsi="Times New Roman" w:cs="Times New Roman" w:hint="eastAsia"/>
            <w:bCs/>
            <w:lang w:eastAsia="zh-CN"/>
          </w:rPr>
          <w:delText xml:space="preserve"> and intensified solar radiation penetration at the bottom of the mixed layer</w:delText>
        </w:r>
      </w:del>
      <w:r w:rsidRPr="00AA16F0">
        <w:rPr>
          <w:rFonts w:ascii="Times New Roman" w:eastAsia="SimSun" w:hAnsi="Times New Roman" w:cs="Times New Roman" w:hint="eastAsia"/>
          <w:bCs/>
          <w:lang w:eastAsia="zh-CN"/>
        </w:rPr>
        <w:t xml:space="preserve">. </w:t>
      </w:r>
      <w:ins w:id="578" w:author="Jie ZHANG" w:date="2013-08-26T10:24:00Z">
        <w:r w:rsidR="006E2202">
          <w:rPr>
            <w:rFonts w:ascii="Times New Roman" w:eastAsia="SimSun" w:hAnsi="Times New Roman" w:cs="Times New Roman" w:hint="eastAsia"/>
            <w:bCs/>
            <w:lang w:eastAsia="zh-CN"/>
          </w:rPr>
          <w:t xml:space="preserve">The thinner mixed layer </w:t>
        </w:r>
      </w:ins>
      <w:ins w:id="579" w:author="Jie ZHANG" w:date="2013-08-26T10:25:00Z">
        <w:r w:rsidR="006E2202">
          <w:rPr>
            <w:rFonts w:ascii="Times New Roman" w:eastAsia="SimSun" w:hAnsi="Times New Roman" w:cs="Times New Roman" w:hint="eastAsia"/>
            <w:bCs/>
            <w:lang w:eastAsia="zh-CN"/>
          </w:rPr>
          <w:t xml:space="preserve">and the smaller </w:t>
        </w:r>
        <w:del w:id="580" w:author="ZHANGM.H." w:date="2013-08-28T08:09:00Z">
          <w:r w:rsidR="006E2202" w:rsidDel="003F23EB">
            <w:rPr>
              <w:rFonts w:ascii="Times New Roman" w:eastAsia="SimSun" w:hAnsi="Times New Roman" w:cs="Times New Roman" w:hint="eastAsia"/>
              <w:bCs/>
              <w:lang w:eastAsia="zh-CN"/>
            </w:rPr>
            <w:delText xml:space="preserve">net surface </w:delText>
          </w:r>
        </w:del>
      </w:ins>
      <w:ins w:id="581" w:author="Jie ZHANG" w:date="2013-08-26T10:27:00Z">
        <w:del w:id="582" w:author="ZHANGM.H." w:date="2013-08-28T08:09:00Z">
          <w:r w:rsidR="00114294" w:rsidDel="003F23EB">
            <w:rPr>
              <w:rFonts w:ascii="Times New Roman" w:eastAsia="SimSun" w:hAnsi="Times New Roman" w:cs="Times New Roman" w:hint="eastAsia"/>
              <w:bCs/>
              <w:lang w:eastAsia="zh-CN"/>
            </w:rPr>
            <w:delText xml:space="preserve">radiation </w:delText>
          </w:r>
          <w:r w:rsidR="00114294" w:rsidDel="003F23EB">
            <w:rPr>
              <w:rFonts w:ascii="Times New Roman" w:eastAsia="SimSun" w:hAnsi="Times New Roman" w:cs="Times New Roman"/>
              <w:bCs/>
              <w:lang w:eastAsia="zh-CN"/>
            </w:rPr>
            <w:delText>income</w:delText>
          </w:r>
        </w:del>
      </w:ins>
      <w:ins w:id="583" w:author="ZHANGM.H." w:date="2013-08-28T08:09:00Z">
        <w:r w:rsidR="003F23EB">
          <w:rPr>
            <w:rFonts w:ascii="Times New Roman" w:eastAsia="SimSun" w:hAnsi="Times New Roman" w:cs="Times New Roman"/>
            <w:bCs/>
            <w:lang w:eastAsia="zh-CN"/>
          </w:rPr>
          <w:t>heat capacity</w:t>
        </w:r>
      </w:ins>
      <w:ins w:id="584" w:author="Jie ZHANG" w:date="2013-08-26T10:27:00Z">
        <w:r w:rsidR="00114294">
          <w:rPr>
            <w:rFonts w:ascii="Times New Roman" w:eastAsia="SimSun" w:hAnsi="Times New Roman" w:cs="Times New Roman" w:hint="eastAsia"/>
            <w:bCs/>
            <w:lang w:eastAsia="zh-CN"/>
          </w:rPr>
          <w:t xml:space="preserve"> are suggested to </w:t>
        </w:r>
      </w:ins>
      <w:del w:id="585" w:author="Jie ZHANG" w:date="2013-08-26T10:27:00Z">
        <w:r w:rsidRPr="00AA16F0" w:rsidDel="00114294">
          <w:rPr>
            <w:rFonts w:ascii="Times New Roman" w:eastAsia="SimSun" w:hAnsi="Times New Roman" w:cs="Times New Roman" w:hint="eastAsia"/>
            <w:bCs/>
            <w:lang w:eastAsia="zh-CN"/>
          </w:rPr>
          <w:delText xml:space="preserve">There is hardly change in the climatological heat loss at sea surface </w:delText>
        </w:r>
        <w:r w:rsidDel="00114294">
          <w:rPr>
            <w:rFonts w:ascii="Times New Roman" w:eastAsia="SimSun" w:hAnsi="Times New Roman" w:cs="Times New Roman" w:hint="eastAsia"/>
            <w:bCs/>
            <w:lang w:eastAsia="zh-CN"/>
          </w:rPr>
          <w:delText xml:space="preserve">(sum of </w:delText>
        </w:r>
        <w:r w:rsidRPr="00AA16F0" w:rsidDel="00114294">
          <w:rPr>
            <w:rFonts w:ascii="Times New Roman" w:eastAsia="SimSun" w:hAnsi="Times New Roman" w:cs="Times New Roman" w:hint="eastAsia"/>
            <w:bCs/>
            <w:lang w:eastAsia="zh-CN"/>
          </w:rPr>
          <w:delText xml:space="preserve">the shortwave/longwave radiation and surface latent and sensitive heat flux), and the solar penetration is suggested to </w:delText>
        </w:r>
      </w:del>
      <w:r w:rsidRPr="00AA16F0">
        <w:rPr>
          <w:rFonts w:ascii="Times New Roman" w:eastAsia="SimSun" w:hAnsi="Times New Roman" w:cs="Times New Roman" w:hint="eastAsia"/>
          <w:bCs/>
          <w:lang w:eastAsia="zh-CN"/>
        </w:rPr>
        <w:t>be responsible for the sea surface cooling.</w:t>
      </w:r>
      <w:r w:rsidRPr="00AA16F0">
        <w:rPr>
          <w:rFonts w:ascii="Times New Roman" w:eastAsia="SimSun" w:hAnsi="Times New Roman" w:cs="Times New Roman"/>
          <w:bCs/>
          <w:lang w:eastAsia="zh-CN"/>
        </w:rPr>
        <w:t xml:space="preserve"> </w:t>
      </w:r>
      <w:r w:rsidRPr="00AA16F0">
        <w:rPr>
          <w:rFonts w:ascii="Times New Roman" w:eastAsia="SimSun" w:hAnsi="Times New Roman" w:cs="Times New Roman" w:hint="eastAsia"/>
          <w:bCs/>
          <w:lang w:eastAsia="zh-CN"/>
        </w:rPr>
        <w:t xml:space="preserve">The upwelling and downwelling associated with the anomalous surface wind stress curl </w:t>
      </w:r>
      <w:r>
        <w:rPr>
          <w:rFonts w:ascii="Times New Roman" w:eastAsia="SimSun" w:hAnsi="Times New Roman" w:cs="Times New Roman"/>
          <w:bCs/>
          <w:lang w:eastAsia="zh-CN"/>
        </w:rPr>
        <w:t>contribute to</w:t>
      </w:r>
      <w:r w:rsidRPr="00AA16F0">
        <w:rPr>
          <w:rFonts w:ascii="Times New Roman" w:eastAsia="SimSun" w:hAnsi="Times New Roman" w:cs="Times New Roman" w:hint="eastAsia"/>
          <w:bCs/>
          <w:lang w:eastAsia="zh-CN"/>
        </w:rPr>
        <w:t xml:space="preserve"> the </w:t>
      </w:r>
      <w:r>
        <w:rPr>
          <w:rFonts w:ascii="Times New Roman" w:eastAsia="SimSun" w:hAnsi="Times New Roman" w:cs="Times New Roman" w:hint="eastAsia"/>
          <w:bCs/>
          <w:lang w:eastAsia="zh-CN"/>
        </w:rPr>
        <w:t>local</w:t>
      </w:r>
      <w:r w:rsidRPr="00AA16F0">
        <w:rPr>
          <w:rFonts w:ascii="Times New Roman" w:eastAsia="SimSun" w:hAnsi="Times New Roman" w:cs="Times New Roman" w:hint="eastAsia"/>
          <w:bCs/>
          <w:lang w:eastAsia="zh-CN"/>
        </w:rPr>
        <w:t xml:space="preserve"> variations of sea surface temperature. </w:t>
      </w:r>
      <w:del w:id="586" w:author="Jie ZHANG" w:date="2013-08-26T10:27:00Z">
        <w:r w:rsidRPr="00AA16F0" w:rsidDel="00114294">
          <w:rPr>
            <w:rFonts w:ascii="Times New Roman" w:eastAsia="SimSun" w:hAnsi="Times New Roman" w:cs="Times New Roman"/>
            <w:bCs/>
            <w:lang w:eastAsia="zh-CN"/>
          </w:rPr>
          <w:delText>T</w:delText>
        </w:r>
        <w:r w:rsidRPr="00AA16F0" w:rsidDel="00114294">
          <w:rPr>
            <w:rFonts w:ascii="Times New Roman" w:eastAsia="SimSun" w:hAnsi="Times New Roman" w:cs="Times New Roman" w:hint="eastAsia"/>
            <w:bCs/>
            <w:lang w:eastAsia="zh-CN"/>
          </w:rPr>
          <w:delText xml:space="preserve">he changes of </w:delText>
        </w:r>
        <w:r w:rsidRPr="00AA16F0" w:rsidDel="00114294">
          <w:rPr>
            <w:rFonts w:ascii="Times New Roman" w:eastAsia="SimSun" w:hAnsi="Times New Roman" w:cs="Times New Roman"/>
            <w:bCs/>
            <w:lang w:eastAsia="zh-CN"/>
          </w:rPr>
          <w:delText>surface</w:delText>
        </w:r>
        <w:r w:rsidRPr="00AA16F0" w:rsidDel="00114294">
          <w:rPr>
            <w:rFonts w:ascii="Times New Roman" w:eastAsia="SimSun" w:hAnsi="Times New Roman" w:cs="Times New Roman" w:hint="eastAsia"/>
            <w:bCs/>
            <w:lang w:eastAsia="zh-CN"/>
          </w:rPr>
          <w:delText xml:space="preserve"> latent </w:delText>
        </w:r>
      </w:del>
      <w:ins w:id="587" w:author="ZHANGM.H." w:date="2013-08-22T08:10:00Z">
        <w:del w:id="588" w:author="Jie ZHANG" w:date="2013-08-26T10:27:00Z">
          <w:r w:rsidR="00296B30" w:rsidDel="00114294">
            <w:rPr>
              <w:rFonts w:ascii="Times New Roman" w:eastAsia="SimSun" w:hAnsi="Times New Roman" w:cs="Times New Roman"/>
              <w:bCs/>
              <w:lang w:eastAsia="zh-CN"/>
            </w:rPr>
            <w:delText xml:space="preserve">and sensible </w:delText>
          </w:r>
        </w:del>
      </w:ins>
      <w:del w:id="589" w:author="Jie ZHANG" w:date="2013-08-26T10:27:00Z">
        <w:r w:rsidRPr="00AA16F0" w:rsidDel="00114294">
          <w:rPr>
            <w:rFonts w:ascii="Times New Roman" w:eastAsia="SimSun" w:hAnsi="Times New Roman" w:cs="Times New Roman" w:hint="eastAsia"/>
            <w:bCs/>
            <w:lang w:eastAsia="zh-CN"/>
          </w:rPr>
          <w:delText>heat flux release</w:delText>
        </w:r>
      </w:del>
      <w:ins w:id="590" w:author="ZHANGM.H." w:date="2013-08-22T08:10:00Z">
        <w:del w:id="591" w:author="Jie ZHANG" w:date="2013-08-26T10:27:00Z">
          <w:r w:rsidR="00296B30" w:rsidDel="00114294">
            <w:rPr>
              <w:rFonts w:ascii="Times New Roman" w:eastAsia="SimSun" w:hAnsi="Times New Roman" w:cs="Times New Roman"/>
              <w:bCs/>
              <w:lang w:eastAsia="zh-CN"/>
            </w:rPr>
            <w:delText>s</w:delText>
          </w:r>
        </w:del>
      </w:ins>
      <w:del w:id="592" w:author="Jie ZHANG" w:date="2013-08-26T10:27:00Z">
        <w:r w:rsidRPr="00AA16F0" w:rsidDel="00114294">
          <w:rPr>
            <w:rFonts w:ascii="Times New Roman" w:eastAsia="SimSun" w:hAnsi="Times New Roman" w:cs="Times New Roman" w:hint="eastAsia"/>
            <w:bCs/>
            <w:lang w:eastAsia="zh-CN"/>
          </w:rPr>
          <w:delText xml:space="preserve"> are in association with the </w:delText>
        </w:r>
        <w:r w:rsidRPr="00AA16F0" w:rsidDel="00114294">
          <w:rPr>
            <w:rFonts w:ascii="Times New Roman" w:eastAsia="SimSun" w:hAnsi="Times New Roman" w:cs="Times New Roman"/>
            <w:bCs/>
            <w:lang w:eastAsia="zh-CN"/>
          </w:rPr>
          <w:delText>surface evaporation process</w:delText>
        </w:r>
        <w:r w:rsidRPr="00AA16F0" w:rsidDel="00114294">
          <w:rPr>
            <w:rFonts w:ascii="Times New Roman" w:eastAsia="SimSun" w:hAnsi="Times New Roman" w:cs="Times New Roman" w:hint="eastAsia"/>
            <w:bCs/>
            <w:lang w:eastAsia="zh-CN"/>
          </w:rPr>
          <w:delText xml:space="preserve"> and</w:delText>
        </w:r>
      </w:del>
      <w:ins w:id="593" w:author="ZHANGM.H." w:date="2013-08-22T08:10:00Z">
        <w:del w:id="594" w:author="Jie ZHANG" w:date="2013-08-26T10:27:00Z">
          <w:r w:rsidR="007C50AB" w:rsidDel="00114294">
            <w:rPr>
              <w:rFonts w:ascii="Times New Roman" w:eastAsia="SimSun" w:hAnsi="Times New Roman" w:cs="Times New Roman"/>
              <w:bCs/>
              <w:lang w:eastAsia="zh-CN"/>
            </w:rPr>
            <w:delText xml:space="preserve"> </w:delText>
          </w:r>
        </w:del>
      </w:ins>
      <w:del w:id="595" w:author="Jie ZHANG" w:date="2013-08-26T10:27:00Z">
        <w:r w:rsidRPr="00AA16F0" w:rsidDel="00114294">
          <w:rPr>
            <w:rFonts w:ascii="Times New Roman" w:eastAsia="SimSun" w:hAnsi="Times New Roman" w:cs="Times New Roman" w:hint="eastAsia"/>
            <w:bCs/>
            <w:lang w:eastAsia="zh-CN"/>
          </w:rPr>
          <w:delText xml:space="preserve"> partly </w:delText>
        </w:r>
        <w:r w:rsidRPr="00AA16F0" w:rsidDel="00114294">
          <w:rPr>
            <w:rFonts w:ascii="Times New Roman" w:eastAsia="SimSun" w:hAnsi="Times New Roman" w:cs="Times New Roman"/>
            <w:bCs/>
            <w:lang w:eastAsia="zh-CN"/>
          </w:rPr>
          <w:delText>account</w:delText>
        </w:r>
        <w:r w:rsidRPr="00AA16F0" w:rsidDel="00114294">
          <w:rPr>
            <w:rFonts w:ascii="Times New Roman" w:eastAsia="SimSun" w:hAnsi="Times New Roman" w:cs="Times New Roman" w:hint="eastAsia"/>
            <w:bCs/>
            <w:lang w:eastAsia="zh-CN"/>
          </w:rPr>
          <w:delText>s for reduced near-</w:delText>
        </w:r>
        <w:r w:rsidRPr="00AA16F0" w:rsidDel="00114294">
          <w:rPr>
            <w:rFonts w:ascii="Times New Roman" w:eastAsia="SimSun" w:hAnsi="Times New Roman" w:cs="Times New Roman"/>
            <w:bCs/>
            <w:lang w:eastAsia="zh-CN"/>
          </w:rPr>
          <w:delText>surface</w:delText>
        </w:r>
        <w:r w:rsidRPr="00AA16F0" w:rsidDel="00114294">
          <w:rPr>
            <w:rFonts w:ascii="Times New Roman" w:eastAsia="SimSun" w:hAnsi="Times New Roman" w:cs="Times New Roman" w:hint="eastAsia"/>
            <w:bCs/>
            <w:lang w:eastAsia="zh-CN"/>
          </w:rPr>
          <w:delText xml:space="preserve"> air </w:delText>
        </w:r>
        <w:r w:rsidRPr="00AA16F0" w:rsidDel="00114294">
          <w:rPr>
            <w:rFonts w:ascii="Times New Roman" w:eastAsia="SimSun" w:hAnsi="Times New Roman" w:cs="Times New Roman"/>
            <w:bCs/>
            <w:lang w:eastAsia="zh-CN"/>
          </w:rPr>
          <w:delText>temperature</w:delText>
        </w:r>
        <w:r w:rsidRPr="00AA16F0" w:rsidDel="00114294">
          <w:rPr>
            <w:rFonts w:ascii="Times New Roman" w:eastAsia="SimSun" w:hAnsi="Times New Roman" w:cs="Times New Roman" w:hint="eastAsia"/>
            <w:bCs/>
            <w:lang w:eastAsia="zh-CN"/>
          </w:rPr>
          <w:delText>.</w:delText>
        </w:r>
      </w:del>
    </w:p>
    <w:p w:rsidR="009C799E" w:rsidRPr="00AA16F0" w:rsidRDefault="009C799E">
      <w:pPr>
        <w:spacing w:line="480" w:lineRule="auto"/>
        <w:ind w:firstLineChars="200" w:firstLine="480"/>
        <w:jc w:val="both"/>
        <w:rPr>
          <w:rFonts w:ascii="Times New Roman" w:eastAsia="SimSun" w:hAnsi="Times New Roman" w:cs="Times New Roman"/>
          <w:bCs/>
          <w:lang w:eastAsia="zh-CN"/>
        </w:rPr>
        <w:pPrChange w:id="596" w:author="Jie ZHANG" w:date="2013-08-26T10:30:00Z">
          <w:pPr>
            <w:spacing w:beforeLines="50" w:before="120" w:afterLines="50" w:after="120" w:line="480" w:lineRule="auto"/>
            <w:ind w:firstLineChars="200" w:firstLine="480"/>
            <w:jc w:val="both"/>
          </w:pPr>
        </w:pPrChange>
      </w:pPr>
      <w:r w:rsidRPr="00AA16F0">
        <w:rPr>
          <w:rFonts w:ascii="Times New Roman" w:eastAsia="SimSun" w:hAnsi="Times New Roman" w:cs="Times New Roman" w:hint="eastAsia"/>
          <w:bCs/>
          <w:lang w:eastAsia="zh-CN"/>
        </w:rPr>
        <w:t>The sea ice</w:t>
      </w:r>
      <w:r w:rsidRPr="00AA16F0">
        <w:rPr>
          <w:rFonts w:ascii="Times New Roman" w:eastAsia="SimSun" w:hAnsi="Times New Roman" w:cs="Times New Roman"/>
          <w:bCs/>
          <w:lang w:eastAsia="zh-CN"/>
        </w:rPr>
        <w:t xml:space="preserve"> </w:t>
      </w:r>
      <w:r w:rsidR="007C50AB">
        <w:rPr>
          <w:rFonts w:ascii="Times New Roman" w:eastAsia="SimSun" w:hAnsi="Times New Roman" w:cs="Times New Roman"/>
          <w:bCs/>
          <w:lang w:eastAsia="zh-CN"/>
        </w:rPr>
        <w:t xml:space="preserve">is </w:t>
      </w:r>
      <w:r w:rsidR="007C50AB" w:rsidRPr="00AA16F0">
        <w:rPr>
          <w:rFonts w:ascii="Times New Roman" w:eastAsia="SimSun" w:hAnsi="Times New Roman" w:cs="Times New Roman"/>
          <w:bCs/>
          <w:lang w:eastAsia="zh-CN"/>
        </w:rPr>
        <w:t>enhance</w:t>
      </w:r>
      <w:r w:rsidR="007C50AB">
        <w:rPr>
          <w:rFonts w:ascii="Times New Roman" w:eastAsia="SimSun" w:hAnsi="Times New Roman" w:cs="Times New Roman"/>
          <w:bCs/>
          <w:lang w:eastAsia="zh-CN"/>
        </w:rPr>
        <w:t>d and causes increased</w:t>
      </w:r>
      <w:r w:rsidR="007C50AB" w:rsidRPr="00AA16F0">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 xml:space="preserve">shortwave radiation reflection </w:t>
      </w:r>
      <w:r w:rsidR="007C50AB">
        <w:rPr>
          <w:rFonts w:ascii="Times New Roman" w:eastAsia="SimSun" w:hAnsi="Times New Roman" w:cs="Times New Roman"/>
          <w:bCs/>
          <w:lang w:eastAsia="zh-CN"/>
        </w:rPr>
        <w:t xml:space="preserve">at the surface.  This </w:t>
      </w:r>
      <w:r w:rsidRPr="00AA16F0">
        <w:rPr>
          <w:rFonts w:ascii="Times New Roman" w:eastAsia="SimSun" w:hAnsi="Times New Roman" w:cs="Times New Roman"/>
          <w:bCs/>
          <w:lang w:eastAsia="zh-CN"/>
        </w:rPr>
        <w:t>amplifies</w:t>
      </w:r>
      <w:r w:rsidRPr="00AA16F0">
        <w:rPr>
          <w:rFonts w:ascii="Times New Roman" w:eastAsia="SimSun" w:hAnsi="Times New Roman" w:cs="Times New Roman" w:hint="eastAsia"/>
          <w:bCs/>
          <w:lang w:eastAsia="zh-CN"/>
        </w:rPr>
        <w:t xml:space="preserve"> the </w:t>
      </w:r>
      <w:r w:rsidRPr="00AA16F0">
        <w:rPr>
          <w:rFonts w:ascii="Times New Roman" w:eastAsia="SimSun" w:hAnsi="Times New Roman" w:cs="Times New Roman"/>
          <w:bCs/>
          <w:lang w:eastAsia="zh-CN"/>
        </w:rPr>
        <w:t>cool</w:t>
      </w:r>
      <w:r w:rsidRPr="00AA16F0">
        <w:rPr>
          <w:rFonts w:ascii="Times New Roman" w:eastAsia="SimSun" w:hAnsi="Times New Roman" w:cs="Times New Roman" w:hint="eastAsia"/>
          <w:bCs/>
          <w:lang w:eastAsia="zh-CN"/>
        </w:rPr>
        <w:t>ing at high latitudes. I</w:t>
      </w:r>
      <w:r w:rsidRPr="00AA16F0">
        <w:rPr>
          <w:rFonts w:ascii="Times New Roman" w:eastAsia="SimSun" w:hAnsi="Times New Roman" w:cs="Times New Roman"/>
          <w:bCs/>
          <w:lang w:eastAsia="zh-CN"/>
        </w:rPr>
        <w:t>n order to adjust surface energy budget,</w:t>
      </w:r>
      <w:r w:rsidRPr="00AA16F0">
        <w:rPr>
          <w:rFonts w:ascii="Times New Roman" w:eastAsia="SimSun" w:hAnsi="Times New Roman" w:cs="Times New Roman" w:hint="eastAsia"/>
          <w:bCs/>
          <w:lang w:eastAsia="zh-CN"/>
        </w:rPr>
        <w:t xml:space="preserve"> t</w:t>
      </w:r>
      <w:r w:rsidRPr="00AA16F0">
        <w:rPr>
          <w:rFonts w:ascii="Times New Roman" w:eastAsia="SimSun" w:hAnsi="Times New Roman" w:cs="Times New Roman"/>
          <w:bCs/>
          <w:lang w:eastAsia="zh-CN"/>
        </w:rPr>
        <w:t>he ocean meridional overturning circulation is weakened especially in the</w:t>
      </w:r>
      <w:r w:rsidRPr="00AA16F0">
        <w:rPr>
          <w:rFonts w:ascii="Times New Roman" w:eastAsia="SimSun" w:hAnsi="Times New Roman" w:cs="Times New Roman" w:hint="eastAsia"/>
          <w:bCs/>
          <w:lang w:eastAsia="zh-CN"/>
        </w:rPr>
        <w:t xml:space="preserve"> Atlantic,</w:t>
      </w:r>
      <w:r w:rsidRPr="00AA16F0">
        <w:rPr>
          <w:rFonts w:ascii="Times New Roman" w:eastAsia="SimSun" w:hAnsi="Times New Roman" w:cs="Times New Roman"/>
          <w:bCs/>
          <w:lang w:eastAsia="zh-CN"/>
        </w:rPr>
        <w:t xml:space="preserve"> which further </w:t>
      </w:r>
      <w:del w:id="597" w:author="Jie ZHANG" w:date="2013-08-26T10:28:00Z">
        <w:r w:rsidRPr="00AA16F0" w:rsidDel="00114294">
          <w:rPr>
            <w:rFonts w:ascii="Times New Roman" w:eastAsia="SimSun" w:hAnsi="Times New Roman" w:cs="Times New Roman"/>
            <w:bCs/>
            <w:lang w:eastAsia="zh-CN"/>
          </w:rPr>
          <w:delText xml:space="preserve">amplifies </w:delText>
        </w:r>
      </w:del>
      <w:ins w:id="598" w:author="Jie ZHANG" w:date="2013-08-26T10:28:00Z">
        <w:r w:rsidR="00114294">
          <w:rPr>
            <w:rFonts w:ascii="Times New Roman" w:eastAsia="SimSun" w:hAnsi="Times New Roman" w:cs="Times New Roman" w:hint="eastAsia"/>
            <w:bCs/>
            <w:lang w:eastAsia="zh-CN"/>
          </w:rPr>
          <w:t>sustains</w:t>
        </w:r>
        <w:r w:rsidR="00114294" w:rsidRPr="00AA16F0">
          <w:rPr>
            <w:rFonts w:ascii="Times New Roman" w:eastAsia="SimSun" w:hAnsi="Times New Roman" w:cs="Times New Roman"/>
            <w:bCs/>
            <w:lang w:eastAsia="zh-CN"/>
          </w:rPr>
          <w:t xml:space="preserve"> </w:t>
        </w:r>
      </w:ins>
      <w:r w:rsidRPr="00AA16F0">
        <w:rPr>
          <w:rFonts w:ascii="Times New Roman" w:eastAsia="SimSun" w:hAnsi="Times New Roman" w:cs="Times New Roman"/>
          <w:bCs/>
          <w:lang w:eastAsia="zh-CN"/>
        </w:rPr>
        <w:t xml:space="preserve">the surface cooling. </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 xml:space="preserve">The wavelet spectrum of the </w:t>
      </w:r>
      <w:r w:rsidRPr="00AA16F0">
        <w:rPr>
          <w:rFonts w:ascii="Times New Roman" w:eastAsia="SimSun" w:hAnsi="Times New Roman" w:cs="Times New Roman"/>
          <w:bCs/>
          <w:lang w:eastAsia="zh-CN"/>
        </w:rPr>
        <w:t>Niño</w:t>
      </w:r>
      <w:r w:rsidRPr="00AA16F0">
        <w:rPr>
          <w:rFonts w:ascii="Times New Roman" w:eastAsia="SimSun" w:hAnsi="Times New Roman" w:cs="Times New Roman" w:hint="eastAsia"/>
          <w:bCs/>
          <w:lang w:eastAsia="zh-CN"/>
        </w:rPr>
        <w:t xml:space="preserve"> 3.4 index</w:t>
      </w:r>
      <w:r>
        <w:rPr>
          <w:rFonts w:ascii="Times New Roman" w:eastAsia="SimSun" w:hAnsi="Times New Roman" w:cs="Times New Roman" w:hint="eastAsia"/>
          <w:bCs/>
          <w:lang w:eastAsia="zh-CN"/>
        </w:rPr>
        <w:t xml:space="preserve"> suggests that </w:t>
      </w:r>
      <w:bookmarkStart w:id="599" w:name="OLE_LINK117"/>
      <w:bookmarkStart w:id="600" w:name="OLE_LINK118"/>
      <w:r>
        <w:rPr>
          <w:rFonts w:ascii="Times New Roman" w:eastAsia="SimSun" w:hAnsi="Times New Roman" w:cs="Times New Roman" w:hint="eastAsia"/>
          <w:bCs/>
          <w:lang w:eastAsia="zh-CN"/>
        </w:rPr>
        <w:t xml:space="preserve">with reduced </w:t>
      </w:r>
      <w:r w:rsidRPr="00AA16F0">
        <w:rPr>
          <w:rFonts w:ascii="Times New Roman" w:eastAsia="SimSun" w:hAnsi="Times New Roman" w:cs="Times New Roman" w:hint="eastAsia"/>
          <w:bCs/>
          <w:lang w:eastAsia="zh-CN"/>
        </w:rPr>
        <w:t xml:space="preserve">atmospheric noise the ENSO variability </w:t>
      </w:r>
      <w:r w:rsidR="007C50AB">
        <w:rPr>
          <w:rFonts w:ascii="Times New Roman" w:eastAsia="SimSun" w:hAnsi="Times New Roman" w:cs="Times New Roman"/>
          <w:bCs/>
          <w:lang w:eastAsia="zh-CN"/>
        </w:rPr>
        <w:t>is</w:t>
      </w:r>
      <w:r w:rsidR="007C50AB" w:rsidRPr="00AA16F0">
        <w:rPr>
          <w:rFonts w:ascii="Times New Roman" w:eastAsia="SimSun" w:hAnsi="Times New Roman" w:cs="Times New Roman" w:hint="eastAsia"/>
          <w:bCs/>
          <w:lang w:eastAsia="zh-CN"/>
        </w:rPr>
        <w:t xml:space="preserve"> </w:t>
      </w:r>
      <w:r w:rsidRPr="00AA16F0">
        <w:rPr>
          <w:rFonts w:ascii="Times New Roman" w:eastAsia="SimSun" w:hAnsi="Times New Roman" w:cs="Times New Roman" w:hint="eastAsia"/>
          <w:bCs/>
          <w:lang w:eastAsia="zh-CN"/>
        </w:rPr>
        <w:t xml:space="preserve">preferentially on </w:t>
      </w:r>
      <w:ins w:id="601" w:author="Jie ZHANG" w:date="2013-08-26T10:29:00Z">
        <w:r w:rsidR="00114294">
          <w:rPr>
            <w:rFonts w:ascii="Times New Roman" w:eastAsia="SimSun" w:hAnsi="Times New Roman" w:cs="Times New Roman" w:hint="eastAsia"/>
            <w:bCs/>
            <w:lang w:eastAsia="zh-CN"/>
          </w:rPr>
          <w:t xml:space="preserve">the quasi-biennial </w:t>
        </w:r>
      </w:ins>
      <w:del w:id="602" w:author="Jie ZHANG" w:date="2013-08-26T10:29:00Z">
        <w:r w:rsidRPr="00AA16F0" w:rsidDel="00114294">
          <w:rPr>
            <w:rFonts w:ascii="Times New Roman" w:eastAsia="SimSun" w:hAnsi="Times New Roman" w:cs="Times New Roman" w:hint="eastAsia"/>
            <w:bCs/>
            <w:lang w:eastAsia="zh-CN"/>
          </w:rPr>
          <w:delText xml:space="preserve">a </w:delText>
        </w:r>
      </w:del>
      <w:r w:rsidRPr="00AA16F0">
        <w:rPr>
          <w:rFonts w:ascii="Times New Roman" w:eastAsia="SimSun" w:hAnsi="Times New Roman" w:cs="Times New Roman" w:hint="eastAsia"/>
          <w:bCs/>
          <w:lang w:eastAsia="zh-CN"/>
        </w:rPr>
        <w:t xml:space="preserve">time scale. </w:t>
      </w:r>
      <w:r w:rsidR="007C50AB">
        <w:rPr>
          <w:rFonts w:ascii="Times New Roman" w:eastAsia="SimSun" w:hAnsi="Times New Roman" w:cs="Times New Roman"/>
          <w:bCs/>
          <w:lang w:eastAsia="zh-CN"/>
        </w:rPr>
        <w:t>However, i</w:t>
      </w:r>
      <w:r w:rsidRPr="00AA16F0">
        <w:rPr>
          <w:rFonts w:ascii="Times New Roman" w:eastAsia="SimSun" w:hAnsi="Times New Roman" w:cs="Times New Roman" w:hint="eastAsia"/>
          <w:bCs/>
          <w:lang w:eastAsia="zh-CN"/>
        </w:rPr>
        <w:t>mprovement</w:t>
      </w:r>
      <w:r w:rsidR="007C50AB">
        <w:rPr>
          <w:rFonts w:ascii="Times New Roman" w:eastAsia="SimSun" w:hAnsi="Times New Roman" w:cs="Times New Roman"/>
          <w:bCs/>
          <w:lang w:eastAsia="zh-CN"/>
        </w:rPr>
        <w:t>s</w:t>
      </w:r>
      <w:r w:rsidRPr="00AA16F0">
        <w:rPr>
          <w:rFonts w:ascii="Times New Roman" w:eastAsia="SimSun" w:hAnsi="Times New Roman" w:cs="Times New Roman" w:hint="eastAsia"/>
          <w:bCs/>
          <w:lang w:eastAsia="zh-CN"/>
        </w:rPr>
        <w:t xml:space="preserve"> in IE are evident in the simulation of ENSO related SST changes and the intensity of annual cycle of the tropical Pacific.</w:t>
      </w:r>
      <w:bookmarkEnd w:id="599"/>
      <w:bookmarkEnd w:id="600"/>
      <w:r w:rsidRPr="00AA16F0">
        <w:rPr>
          <w:rFonts w:ascii="Times New Roman" w:eastAsia="SimSun" w:hAnsi="Times New Roman" w:cs="Times New Roman" w:hint="eastAsia"/>
          <w:bCs/>
          <w:lang w:eastAsia="zh-CN"/>
        </w:rPr>
        <w:t xml:space="preserve"> </w:t>
      </w:r>
    </w:p>
    <w:p w:rsidR="009C799E" w:rsidRPr="00AA16F0" w:rsidRDefault="009C799E" w:rsidP="009C799E">
      <w:pPr>
        <w:spacing w:beforeLines="50" w:before="120" w:afterLines="50" w:after="120" w:line="480" w:lineRule="auto"/>
        <w:ind w:firstLineChars="200" w:firstLine="480"/>
        <w:jc w:val="both"/>
        <w:rPr>
          <w:rFonts w:ascii="Times New Roman" w:eastAsia="SimSun" w:hAnsi="Times New Roman" w:cs="Times New Roman"/>
          <w:bCs/>
          <w:lang w:eastAsia="zh-CN"/>
        </w:rPr>
      </w:pPr>
      <w:r w:rsidRPr="00AA16F0">
        <w:rPr>
          <w:rFonts w:ascii="Times New Roman" w:eastAsia="SimSun" w:hAnsi="Times New Roman" w:cs="Times New Roman" w:hint="eastAsia"/>
          <w:bCs/>
          <w:lang w:eastAsia="zh-CN"/>
        </w:rPr>
        <w:t>Our</w:t>
      </w:r>
      <w:r w:rsidRPr="00AA16F0">
        <w:rPr>
          <w:rFonts w:ascii="Times New Roman" w:eastAsia="SimSun" w:hAnsi="Times New Roman" w:cs="Times New Roman"/>
          <w:bCs/>
          <w:lang w:eastAsia="zh-CN"/>
        </w:rPr>
        <w:t xml:space="preserve"> study </w:t>
      </w:r>
      <w:r w:rsidR="007C50AB">
        <w:rPr>
          <w:rFonts w:ascii="Times New Roman" w:eastAsia="SimSun" w:hAnsi="Times New Roman" w:cs="Times New Roman"/>
          <w:bCs/>
          <w:lang w:eastAsia="zh-CN"/>
        </w:rPr>
        <w:t>shows</w:t>
      </w:r>
      <w:r w:rsidR="007C50AB" w:rsidRPr="00AA16F0">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 xml:space="preserve">that the model’s ability to capture the atmospheric perturbations at the air-sea interface is important to faithfully reproduce the climate mean state. </w:t>
      </w:r>
      <w:r w:rsidRPr="00AA16F0">
        <w:rPr>
          <w:rFonts w:ascii="Times New Roman" w:eastAsia="SimSun" w:hAnsi="Times New Roman" w:cs="Times New Roman" w:hint="eastAsia"/>
          <w:bCs/>
          <w:lang w:eastAsia="zh-CN"/>
        </w:rPr>
        <w:t xml:space="preserve">This is consistent with </w:t>
      </w:r>
      <w:r w:rsidR="00C8724F">
        <w:rPr>
          <w:rFonts w:ascii="Times New Roman" w:eastAsia="SimSun" w:hAnsi="Times New Roman" w:cs="Times New Roman"/>
          <w:bCs/>
          <w:noProof/>
          <w:lang w:eastAsia="zh-CN"/>
        </w:rPr>
        <w:t>Williams</w:t>
      </w:r>
      <w:r>
        <w:rPr>
          <w:rFonts w:ascii="Times New Roman" w:eastAsia="SimSun" w:hAnsi="Times New Roman" w:cs="Times New Roman"/>
          <w:bCs/>
          <w:noProof/>
          <w:lang w:eastAsia="zh-CN"/>
        </w:rPr>
        <w:t xml:space="preserve"> </w:t>
      </w:r>
      <w:r w:rsidR="00C8724F">
        <w:rPr>
          <w:rFonts w:ascii="Times New Roman" w:eastAsia="SimSun" w:hAnsi="Times New Roman" w:cs="Times New Roman"/>
          <w:bCs/>
          <w:noProof/>
          <w:lang w:eastAsia="zh-CN"/>
        </w:rPr>
        <w:t>(</w:t>
      </w:r>
      <w:r>
        <w:rPr>
          <w:rFonts w:ascii="Times New Roman" w:eastAsia="SimSun" w:hAnsi="Times New Roman" w:cs="Times New Roman"/>
          <w:bCs/>
          <w:noProof/>
          <w:lang w:eastAsia="zh-CN"/>
        </w:rPr>
        <w:t>2012)</w:t>
      </w:r>
      <w:r w:rsidRPr="00AA16F0">
        <w:rPr>
          <w:rFonts w:ascii="Times New Roman" w:eastAsia="SimSun" w:hAnsi="Times New Roman" w:cs="Times New Roman" w:hint="eastAsia"/>
          <w:bCs/>
          <w:lang w:eastAsia="zh-CN"/>
        </w:rPr>
        <w:t xml:space="preserve">. </w:t>
      </w:r>
      <w:bookmarkStart w:id="603" w:name="OLE_LINK84"/>
      <w:bookmarkStart w:id="604" w:name="OLE_LINK85"/>
      <w:r>
        <w:rPr>
          <w:rFonts w:ascii="Times New Roman" w:eastAsia="SimSun" w:hAnsi="Times New Roman" w:cs="Times New Roman"/>
          <w:bCs/>
          <w:lang w:eastAsia="zh-CN"/>
        </w:rPr>
        <w:t>I</w:t>
      </w:r>
      <w:r w:rsidRPr="00AA16F0">
        <w:rPr>
          <w:rFonts w:ascii="Times New Roman" w:eastAsia="SimSun" w:hAnsi="Times New Roman" w:cs="Times New Roman" w:hint="eastAsia"/>
          <w:bCs/>
          <w:lang w:eastAsia="zh-CN"/>
        </w:rPr>
        <w:t>t should be noticed that the changes in our IE</w:t>
      </w:r>
      <w:r>
        <w:rPr>
          <w:rFonts w:ascii="Times New Roman" w:eastAsia="SimSun" w:hAnsi="Times New Roman" w:cs="Times New Roman" w:hint="eastAsia"/>
          <w:bCs/>
          <w:lang w:eastAsia="zh-CN"/>
        </w:rPr>
        <w:t xml:space="preserve"> platform are mainly wind-driven</w:t>
      </w:r>
      <w:r>
        <w:rPr>
          <w:rFonts w:ascii="Times New Roman" w:eastAsia="SimSun" w:hAnsi="Times New Roman" w:cs="Times New Roman"/>
          <w:bCs/>
          <w:lang w:eastAsia="zh-CN"/>
        </w:rPr>
        <w:t xml:space="preserve">. The dampened </w:t>
      </w:r>
      <w:r>
        <w:rPr>
          <w:rFonts w:ascii="Times New Roman" w:eastAsia="SimSun" w:hAnsi="Times New Roman" w:cs="Times New Roman"/>
        </w:rPr>
        <w:t xml:space="preserve">stochastic perturbations </w:t>
      </w:r>
      <w:del w:id="605" w:author="Jie ZHANG" w:date="2013-08-26T10:34:00Z">
        <w:r w:rsidDel="00114294">
          <w:rPr>
            <w:rFonts w:ascii="Times New Roman" w:eastAsia="SimSun" w:hAnsi="Times New Roman" w:cs="Times New Roman"/>
          </w:rPr>
          <w:delText xml:space="preserve">decreases </w:delText>
        </w:r>
      </w:del>
      <w:ins w:id="606" w:author="Jie ZHANG" w:date="2013-08-26T10:34:00Z">
        <w:r w:rsidR="00114294">
          <w:rPr>
            <w:rFonts w:ascii="Times New Roman" w:eastAsia="SimSun" w:hAnsi="Times New Roman" w:cs="Times New Roman" w:hint="eastAsia"/>
          </w:rPr>
          <w:t xml:space="preserve">shallows </w:t>
        </w:r>
      </w:ins>
      <w:r>
        <w:rPr>
          <w:rFonts w:ascii="Times New Roman" w:eastAsia="SimSun" w:hAnsi="Times New Roman" w:cs="Times New Roman"/>
        </w:rPr>
        <w:t xml:space="preserve">the </w:t>
      </w:r>
      <w:ins w:id="607" w:author="Jie ZHANG" w:date="2013-08-26T10:34:00Z">
        <w:r w:rsidR="00114294">
          <w:rPr>
            <w:rFonts w:ascii="Times New Roman" w:eastAsia="SimSun" w:hAnsi="Times New Roman" w:cs="Times New Roman" w:hint="eastAsia"/>
          </w:rPr>
          <w:t xml:space="preserve">mixed layer </w:t>
        </w:r>
      </w:ins>
      <w:ins w:id="608" w:author="Jie ZHANG" w:date="2013-08-26T10:35:00Z">
        <w:r w:rsidR="00D92F7D">
          <w:rPr>
            <w:rFonts w:ascii="Times New Roman" w:eastAsia="SimSun" w:hAnsi="Times New Roman" w:cs="Times New Roman" w:hint="eastAsia"/>
          </w:rPr>
          <w:t>depth</w:t>
        </w:r>
      </w:ins>
      <w:ins w:id="609" w:author="Jie ZHANG" w:date="2013-08-26T10:37:00Z">
        <w:r w:rsidR="00D92F7D">
          <w:rPr>
            <w:rFonts w:ascii="Times New Roman" w:eastAsia="SimSun" w:hAnsi="Times New Roman" w:cs="Times New Roman" w:hint="eastAsia"/>
          </w:rPr>
          <w:t>.</w:t>
        </w:r>
      </w:ins>
      <w:ins w:id="610" w:author="Jie ZHANG" w:date="2013-08-26T10:35:00Z">
        <w:r w:rsidR="00D92F7D">
          <w:rPr>
            <w:rFonts w:ascii="Times New Roman" w:eastAsia="SimSun" w:hAnsi="Times New Roman" w:cs="Times New Roman" w:hint="eastAsia"/>
          </w:rPr>
          <w:t xml:space="preserve"> </w:t>
        </w:r>
      </w:ins>
      <w:ins w:id="611" w:author="ZHANGM.H." w:date="2013-08-28T08:11:00Z">
        <w:r w:rsidR="003F23EB">
          <w:rPr>
            <w:rFonts w:ascii="Times New Roman" w:eastAsia="SimSun" w:hAnsi="Times New Roman" w:cs="Times New Roman"/>
          </w:rPr>
          <w:t>The smaller heat capacity of the mixed la</w:t>
        </w:r>
      </w:ins>
      <w:ins w:id="612" w:author="ZHANGM.H." w:date="2013-08-28T08:12:00Z">
        <w:r w:rsidR="003F23EB">
          <w:rPr>
            <w:rFonts w:ascii="Times New Roman" w:eastAsia="SimSun" w:hAnsi="Times New Roman" w:cs="Times New Roman"/>
          </w:rPr>
          <w:t>yer together w</w:t>
        </w:r>
      </w:ins>
      <w:ins w:id="613" w:author="Jie ZHANG" w:date="2013-08-26T10:35:00Z">
        <w:del w:id="614" w:author="ZHANGM.H." w:date="2013-08-28T08:12:00Z">
          <w:r w:rsidR="00D92F7D" w:rsidDel="003F23EB">
            <w:rPr>
              <w:rFonts w:ascii="Times New Roman" w:eastAsia="SimSun" w:hAnsi="Times New Roman" w:cs="Times New Roman" w:hint="eastAsia"/>
            </w:rPr>
            <w:delText>W</w:delText>
          </w:r>
        </w:del>
        <w:r w:rsidR="00114294">
          <w:rPr>
            <w:rFonts w:ascii="Times New Roman" w:eastAsia="SimSun" w:hAnsi="Times New Roman" w:cs="Times New Roman" w:hint="eastAsia"/>
          </w:rPr>
          <w:t>ith</w:t>
        </w:r>
      </w:ins>
      <w:ins w:id="615" w:author="Jie ZHANG" w:date="2013-08-26T10:36:00Z">
        <w:r w:rsidR="00114294">
          <w:rPr>
            <w:rFonts w:ascii="Times New Roman" w:eastAsia="SimSun" w:hAnsi="Times New Roman" w:cs="Times New Roman" w:hint="eastAsia"/>
          </w:rPr>
          <w:t xml:space="preserve"> </w:t>
        </w:r>
      </w:ins>
      <w:ins w:id="616" w:author="Jie ZHANG" w:date="2013-08-26T10:37:00Z">
        <w:r w:rsidR="00D92F7D">
          <w:rPr>
            <w:rFonts w:ascii="Times New Roman" w:eastAsia="SimSun" w:hAnsi="Times New Roman" w:cs="Times New Roman" w:hint="eastAsia"/>
          </w:rPr>
          <w:t xml:space="preserve">the </w:t>
        </w:r>
      </w:ins>
      <w:ins w:id="617" w:author="Jie ZHANG" w:date="2013-08-26T10:36:00Z">
        <w:r w:rsidR="00114294">
          <w:rPr>
            <w:rFonts w:ascii="Times New Roman" w:eastAsia="SimSun" w:hAnsi="Times New Roman" w:cs="Times New Roman" w:hint="eastAsia"/>
          </w:rPr>
          <w:t xml:space="preserve">decrease in the net surface </w:t>
        </w:r>
      </w:ins>
      <w:ins w:id="618" w:author="Jie ZHANG" w:date="2013-08-26T10:37:00Z">
        <w:r w:rsidR="00D92F7D">
          <w:rPr>
            <w:rFonts w:ascii="Times New Roman" w:eastAsia="SimSun" w:hAnsi="Times New Roman" w:cs="Times New Roman" w:hint="eastAsia"/>
          </w:rPr>
          <w:t>radiation</w:t>
        </w:r>
      </w:ins>
      <w:ins w:id="619" w:author="ZHANGM.H." w:date="2013-08-28T08:12:00Z">
        <w:r w:rsidR="003F23EB">
          <w:rPr>
            <w:rFonts w:ascii="Times New Roman" w:eastAsia="SimSun" w:hAnsi="Times New Roman" w:cs="Times New Roman"/>
          </w:rPr>
          <w:t xml:space="preserve"> and wind curl changes</w:t>
        </w:r>
      </w:ins>
      <w:ins w:id="620" w:author="Jie ZHANG" w:date="2013-08-26T10:38:00Z">
        <w:del w:id="621" w:author="ZHANGM.H." w:date="2013-08-28T08:12:00Z">
          <w:r w:rsidR="00D92F7D" w:rsidDel="003F23EB">
            <w:rPr>
              <w:rFonts w:ascii="Times New Roman" w:eastAsia="SimSun" w:hAnsi="Times New Roman" w:cs="Times New Roman" w:hint="eastAsia"/>
            </w:rPr>
            <w:delText>,</w:delText>
          </w:r>
        </w:del>
      </w:ins>
      <w:ins w:id="622" w:author="ZHANGM.H." w:date="2013-08-28T08:12:00Z">
        <w:r w:rsidR="003F23EB">
          <w:rPr>
            <w:rFonts w:ascii="Times New Roman" w:eastAsia="SimSun" w:hAnsi="Times New Roman" w:cs="Times New Roman"/>
          </w:rPr>
          <w:t xml:space="preserve"> </w:t>
        </w:r>
      </w:ins>
      <w:ins w:id="623" w:author="Jie ZHANG" w:date="2013-08-26T10:37:00Z">
        <w:del w:id="624" w:author="ZHANGM.H." w:date="2013-08-28T08:12:00Z">
          <w:r w:rsidR="00D92F7D" w:rsidDel="003F23EB">
            <w:rPr>
              <w:rFonts w:ascii="Times New Roman" w:eastAsia="SimSun" w:hAnsi="Times New Roman" w:cs="Times New Roman" w:hint="eastAsia"/>
            </w:rPr>
            <w:delText xml:space="preserve"> </w:delText>
          </w:r>
        </w:del>
      </w:ins>
      <w:del w:id="625" w:author="ZHANGM.H." w:date="2013-08-28T08:12:00Z">
        <w:r w:rsidDel="003F23EB">
          <w:rPr>
            <w:rFonts w:ascii="Times New Roman" w:eastAsia="SimSun" w:hAnsi="Times New Roman" w:cs="Times New Roman"/>
          </w:rPr>
          <w:delText>oceanic mixing</w:delText>
        </w:r>
        <w:r w:rsidDel="003F23EB">
          <w:rPr>
            <w:rFonts w:ascii="Times New Roman" w:eastAsia="SimSun" w:hAnsi="Times New Roman" w:cs="Times New Roman" w:hint="eastAsia"/>
            <w:bCs/>
            <w:lang w:eastAsia="zh-CN"/>
          </w:rPr>
          <w:delText>, increase</w:delText>
        </w:r>
        <w:r w:rsidDel="003F23EB">
          <w:rPr>
            <w:rFonts w:ascii="Times New Roman" w:eastAsia="SimSun" w:hAnsi="Times New Roman" w:cs="Times New Roman"/>
            <w:bCs/>
            <w:lang w:eastAsia="zh-CN"/>
          </w:rPr>
          <w:delText>s</w:delText>
        </w:r>
        <w:r w:rsidRPr="00AA16F0" w:rsidDel="003F23EB">
          <w:rPr>
            <w:rFonts w:ascii="Times New Roman" w:eastAsia="SimSun" w:hAnsi="Times New Roman" w:cs="Times New Roman" w:hint="eastAsia"/>
            <w:bCs/>
            <w:lang w:eastAsia="zh-CN"/>
          </w:rPr>
          <w:delText xml:space="preserve"> </w:delText>
        </w:r>
        <w:r w:rsidDel="003F23EB">
          <w:rPr>
            <w:rFonts w:ascii="Times New Roman" w:eastAsia="SimSun" w:hAnsi="Times New Roman" w:cs="Times New Roman"/>
            <w:bCs/>
            <w:lang w:eastAsia="zh-CN"/>
          </w:rPr>
          <w:delText>the solar penetration at the bottom of the mixed layer and leads to</w:delText>
        </w:r>
      </w:del>
      <w:ins w:id="626" w:author="ZHANGM.H." w:date="2013-08-28T08:12:00Z">
        <w:r w:rsidR="003F23EB">
          <w:rPr>
            <w:rFonts w:ascii="Times New Roman" w:eastAsia="SimSun" w:hAnsi="Times New Roman" w:cs="Times New Roman"/>
          </w:rPr>
          <w:t xml:space="preserve"> caused the</w:t>
        </w:r>
      </w:ins>
      <w:del w:id="627" w:author="Jie ZHANG" w:date="2013-08-26T10:38:00Z">
        <w:r w:rsidDel="00D92F7D">
          <w:rPr>
            <w:rFonts w:ascii="Times New Roman" w:eastAsia="SimSun" w:hAnsi="Times New Roman" w:cs="Times New Roman"/>
            <w:bCs/>
            <w:lang w:eastAsia="zh-CN"/>
          </w:rPr>
          <w:delText xml:space="preserve"> </w:delText>
        </w:r>
      </w:del>
      <w:r>
        <w:rPr>
          <w:rFonts w:ascii="Times New Roman" w:eastAsia="SimSun" w:hAnsi="Times New Roman" w:cs="Times New Roman"/>
          <w:bCs/>
          <w:lang w:eastAsia="zh-CN"/>
        </w:rPr>
        <w:t>sea surface cooling</w:t>
      </w:r>
      <w:ins w:id="628" w:author="Jie ZHANG" w:date="2013-08-26T10:38:00Z">
        <w:del w:id="629" w:author="ZHANGM.H." w:date="2013-08-28T08:13:00Z">
          <w:r w:rsidR="00D92F7D" w:rsidDel="003F23EB">
            <w:rPr>
              <w:rFonts w:ascii="Times New Roman" w:eastAsia="SimSun" w:hAnsi="Times New Roman" w:cs="Times New Roman" w:hint="eastAsia"/>
              <w:bCs/>
              <w:lang w:eastAsia="zh-CN"/>
            </w:rPr>
            <w:delText xml:space="preserve"> is evident with pronounced changes</w:delText>
          </w:r>
        </w:del>
      </w:ins>
      <w:del w:id="630" w:author="ZHANGM.H." w:date="2013-08-28T08:13:00Z">
        <w:r w:rsidDel="003F23EB">
          <w:rPr>
            <w:rFonts w:ascii="Times New Roman" w:eastAsia="SimSun" w:hAnsi="Times New Roman" w:cs="Times New Roman"/>
            <w:bCs/>
            <w:lang w:eastAsia="zh-CN"/>
          </w:rPr>
          <w:delText xml:space="preserve">, especially at </w:delText>
        </w:r>
        <w:r w:rsidDel="003F23EB">
          <w:rPr>
            <w:rFonts w:ascii="Times New Roman" w:eastAsia="SimSun" w:hAnsi="Times New Roman" w:cs="Times New Roman"/>
            <w:bCs/>
            <w:lang w:eastAsia="zh-CN"/>
          </w:rPr>
          <w:lastRenderedPageBreak/>
          <w:delText>mid</w:delText>
        </w:r>
        <w:r w:rsidDel="003F23EB">
          <w:rPr>
            <w:rFonts w:ascii="Times New Roman" w:eastAsia="SimSun" w:hAnsi="Times New Roman" w:cs="Times New Roman" w:hint="eastAsia"/>
            <w:bCs/>
            <w:lang w:eastAsia="zh-CN"/>
          </w:rPr>
          <w:delText>dle</w:delText>
        </w:r>
        <w:r w:rsidDel="003F23EB">
          <w:rPr>
            <w:rFonts w:ascii="Times New Roman" w:eastAsia="SimSun" w:hAnsi="Times New Roman" w:cs="Times New Roman"/>
            <w:bCs/>
            <w:lang w:eastAsia="zh-CN"/>
          </w:rPr>
          <w:delText xml:space="preserve"> and high latitudes.</w:delText>
        </w:r>
      </w:del>
      <w:r>
        <w:rPr>
          <w:rFonts w:ascii="Times New Roman" w:eastAsia="SimSun" w:hAnsi="Times New Roman" w:cs="Times New Roman"/>
          <w:bCs/>
          <w:lang w:eastAsia="zh-CN"/>
        </w:rPr>
        <w:t xml:space="preserve"> </w:t>
      </w:r>
      <w:del w:id="631" w:author="ZHANGM.H." w:date="2013-08-28T08:13:00Z">
        <w:r w:rsidDel="003F23EB">
          <w:rPr>
            <w:rFonts w:ascii="Times New Roman" w:eastAsia="SimSun" w:hAnsi="Times New Roman" w:cs="Times New Roman"/>
            <w:bCs/>
            <w:lang w:eastAsia="zh-CN"/>
          </w:rPr>
          <w:delText>On the other hand, in</w:delText>
        </w:r>
      </w:del>
      <w:ins w:id="632" w:author="ZHANGM.H." w:date="2013-08-28T08:13:00Z">
        <w:r w:rsidR="003F23EB">
          <w:rPr>
            <w:rFonts w:ascii="Times New Roman" w:eastAsia="SimSun" w:hAnsi="Times New Roman" w:cs="Times New Roman"/>
            <w:bCs/>
            <w:lang w:eastAsia="zh-CN"/>
          </w:rPr>
          <w:t>In</w:t>
        </w:r>
      </w:ins>
      <w:r>
        <w:rPr>
          <w:rFonts w:ascii="Times New Roman" w:eastAsia="SimSun" w:hAnsi="Times New Roman" w:cs="Times New Roman"/>
          <w:bCs/>
          <w:lang w:eastAsia="zh-CN"/>
        </w:rPr>
        <w:t xml:space="preserve"> </w:t>
      </w:r>
      <w:r w:rsidRPr="00AA16F0">
        <w:rPr>
          <w:rFonts w:ascii="Times New Roman" w:eastAsia="SimSun" w:hAnsi="Times New Roman" w:cs="Times New Roman"/>
          <w:bCs/>
          <w:lang w:eastAsia="zh-CN"/>
        </w:rPr>
        <w:t>Williams</w:t>
      </w:r>
      <w:r w:rsidRPr="00AA16F0">
        <w:rPr>
          <w:rFonts w:ascii="Times New Roman" w:eastAsia="SimSun" w:hAnsi="Times New Roman" w:cs="Times New Roman" w:hint="eastAsia"/>
          <w:bCs/>
          <w:lang w:eastAsia="zh-CN"/>
        </w:rPr>
        <w:t xml:space="preserve"> (2012)</w:t>
      </w:r>
      <w:r>
        <w:rPr>
          <w:rFonts w:ascii="Times New Roman" w:eastAsia="SimSun" w:hAnsi="Times New Roman" w:cs="Times New Roman"/>
          <w:bCs/>
          <w:lang w:eastAsia="zh-CN"/>
        </w:rPr>
        <w:t>, the water and heat components were perturbed separately in two experimental runs, emphasizing</w:t>
      </w:r>
      <w:r>
        <w:rPr>
          <w:rFonts w:ascii="Times New Roman" w:eastAsia="SimSun" w:hAnsi="Times New Roman" w:cs="Times New Roman" w:hint="eastAsia"/>
          <w:bCs/>
          <w:lang w:eastAsia="zh-CN"/>
        </w:rPr>
        <w:t xml:space="preserve"> </w:t>
      </w:r>
      <w:bookmarkStart w:id="633" w:name="OLE_LINK76"/>
      <w:bookmarkStart w:id="634" w:name="OLE_LINK83"/>
      <w:r w:rsidRPr="00AA16F0">
        <w:rPr>
          <w:rFonts w:ascii="Times New Roman" w:eastAsia="SimSun" w:hAnsi="Times New Roman" w:cs="Times New Roman" w:hint="eastAsia"/>
          <w:bCs/>
          <w:lang w:eastAsia="zh-CN"/>
        </w:rPr>
        <w:t>the effect</w:t>
      </w:r>
      <w:r>
        <w:rPr>
          <w:rFonts w:ascii="Times New Roman" w:eastAsia="SimSun" w:hAnsi="Times New Roman" w:cs="Times New Roman"/>
          <w:bCs/>
          <w:lang w:eastAsia="zh-CN"/>
        </w:rPr>
        <w:t>s</w:t>
      </w:r>
      <w:r w:rsidRPr="00AA16F0">
        <w:rPr>
          <w:rFonts w:ascii="Times New Roman" w:eastAsia="SimSun" w:hAnsi="Times New Roman" w:cs="Times New Roman" w:hint="eastAsia"/>
          <w:bCs/>
          <w:lang w:eastAsia="zh-CN"/>
        </w:rPr>
        <w:t xml:space="preserve"> </w:t>
      </w:r>
      <w:r>
        <w:rPr>
          <w:rFonts w:ascii="Times New Roman" w:eastAsia="SimSun" w:hAnsi="Times New Roman" w:cs="Times New Roman"/>
          <w:bCs/>
          <w:lang w:eastAsia="zh-CN"/>
        </w:rPr>
        <w:t xml:space="preserve">of </w:t>
      </w:r>
      <w:r w:rsidRPr="00AA16F0">
        <w:rPr>
          <w:rFonts w:ascii="Times New Roman" w:eastAsia="SimSun" w:hAnsi="Times New Roman" w:cs="Times New Roman" w:hint="eastAsia"/>
          <w:bCs/>
          <w:lang w:eastAsia="zh-CN"/>
        </w:rPr>
        <w:t>the surface buoyancy fluxes</w:t>
      </w:r>
      <w:bookmarkEnd w:id="633"/>
      <w:bookmarkEnd w:id="634"/>
      <w:r w:rsidRPr="00AA16F0">
        <w:rPr>
          <w:rFonts w:ascii="Times New Roman" w:eastAsia="SimSun" w:hAnsi="Times New Roman" w:cs="Times New Roman" w:hint="eastAsia"/>
          <w:bCs/>
          <w:lang w:eastAsia="zh-CN"/>
        </w:rPr>
        <w:t xml:space="preserve">. </w:t>
      </w:r>
      <w:r>
        <w:rPr>
          <w:rFonts w:ascii="Times New Roman" w:eastAsia="SimSun" w:hAnsi="Times New Roman" w:cs="Times New Roman"/>
          <w:bCs/>
          <w:lang w:eastAsia="zh-CN"/>
        </w:rPr>
        <w:t>The stochastic modifications in Williams (2012) are more pronounce</w:t>
      </w:r>
      <w:r w:rsidR="007C50AB">
        <w:rPr>
          <w:rFonts w:ascii="Times New Roman" w:eastAsia="SimSun" w:hAnsi="Times New Roman" w:cs="Times New Roman"/>
          <w:bCs/>
          <w:lang w:eastAsia="zh-CN"/>
        </w:rPr>
        <w:t>d</w:t>
      </w:r>
      <w:r>
        <w:rPr>
          <w:rFonts w:ascii="Times New Roman" w:eastAsia="SimSun" w:hAnsi="Times New Roman" w:cs="Times New Roman"/>
          <w:bCs/>
          <w:lang w:eastAsia="zh-CN"/>
        </w:rPr>
        <w:t xml:space="preserve"> in the tropics.</w:t>
      </w:r>
      <w:bookmarkStart w:id="635" w:name="OLE_LINK72"/>
      <w:bookmarkStart w:id="636" w:name="OLE_LINK75"/>
      <w:r>
        <w:rPr>
          <w:rFonts w:ascii="Times New Roman" w:eastAsia="SimSun" w:hAnsi="Times New Roman" w:cs="Times New Roman"/>
          <w:bCs/>
          <w:lang w:eastAsia="zh-CN"/>
        </w:rPr>
        <w:t xml:space="preserve"> The </w:t>
      </w:r>
      <w:r w:rsidRPr="00BD6A5D">
        <w:rPr>
          <w:rFonts w:ascii="Times New Roman" w:eastAsia="SimSun" w:hAnsi="Times New Roman" w:cs="Times New Roman"/>
          <w:bCs/>
          <w:lang w:eastAsia="zh-CN"/>
        </w:rPr>
        <w:t xml:space="preserve">approach of Williams (2012) requires only </w:t>
      </w:r>
      <w:r w:rsidR="007C50AB" w:rsidRPr="00BD6A5D">
        <w:rPr>
          <w:rFonts w:ascii="Times New Roman" w:eastAsia="SimSun" w:hAnsi="Times New Roman" w:cs="Times New Roman"/>
          <w:bCs/>
          <w:lang w:eastAsia="zh-CN"/>
        </w:rPr>
        <w:t>single</w:t>
      </w:r>
      <w:r w:rsidRPr="00BD6A5D">
        <w:rPr>
          <w:rFonts w:ascii="Times New Roman" w:eastAsia="SimSun" w:hAnsi="Times New Roman" w:cs="Times New Roman"/>
          <w:bCs/>
          <w:lang w:eastAsia="zh-CN"/>
        </w:rPr>
        <w:t xml:space="preserve"> model integration, so it is cheaper in terms of computational costs</w:t>
      </w:r>
      <w:bookmarkEnd w:id="635"/>
      <w:bookmarkEnd w:id="636"/>
      <w:r w:rsidR="00D92F7D">
        <w:rPr>
          <w:rFonts w:ascii="Times New Roman" w:eastAsia="SimSun" w:hAnsi="Times New Roman" w:cs="Times New Roman" w:hint="eastAsia"/>
        </w:rPr>
        <w:t xml:space="preserve"> and</w:t>
      </w:r>
      <w:r w:rsidR="007C50AB">
        <w:rPr>
          <w:rFonts w:ascii="Times New Roman" w:eastAsia="SimSun" w:hAnsi="Times New Roman" w:cs="Times New Roman"/>
        </w:rPr>
        <w:t xml:space="preserve"> is complementary to our study</w:t>
      </w:r>
      <w:r w:rsidRPr="00BD6A5D">
        <w:rPr>
          <w:rFonts w:ascii="Times New Roman" w:eastAsia="SimSun" w:hAnsi="Times New Roman" w:cs="Times New Roman"/>
          <w:bCs/>
          <w:lang w:eastAsia="zh-CN"/>
        </w:rPr>
        <w:t>.</w:t>
      </w:r>
      <w:r>
        <w:rPr>
          <w:rFonts w:ascii="Times New Roman" w:eastAsia="SimSun" w:hAnsi="Times New Roman" w:cs="Times New Roman"/>
          <w:bCs/>
          <w:lang w:eastAsia="zh-CN"/>
        </w:rPr>
        <w:t xml:space="preserve"> </w:t>
      </w:r>
      <w:bookmarkEnd w:id="603"/>
      <w:bookmarkEnd w:id="604"/>
      <w:r w:rsidRPr="00AA16F0">
        <w:rPr>
          <w:rFonts w:ascii="Times New Roman" w:eastAsia="SimSun" w:hAnsi="Times New Roman" w:cs="Times New Roman"/>
          <w:bCs/>
          <w:lang w:eastAsia="zh-CN"/>
        </w:rPr>
        <w:t xml:space="preserve">The </w:t>
      </w:r>
      <w:r w:rsidRPr="00AA16F0">
        <w:rPr>
          <w:rFonts w:ascii="Times New Roman" w:eastAsia="SimSun" w:hAnsi="Times New Roman" w:cs="Times New Roman" w:hint="eastAsia"/>
          <w:bCs/>
          <w:lang w:eastAsia="zh-CN"/>
        </w:rPr>
        <w:t xml:space="preserve">atmospheric noise reduction may also </w:t>
      </w:r>
      <w:r w:rsidRPr="00AA16F0">
        <w:rPr>
          <w:rFonts w:ascii="Times New Roman" w:eastAsia="SimSun" w:hAnsi="Times New Roman" w:cs="Times New Roman"/>
          <w:bCs/>
          <w:lang w:eastAsia="zh-CN"/>
        </w:rPr>
        <w:t>lead to changes in weather patterns and regimes. It is worth</w:t>
      </w:r>
      <w:r w:rsidR="007C50AB">
        <w:rPr>
          <w:rFonts w:ascii="Times New Roman" w:eastAsia="SimSun" w:hAnsi="Times New Roman" w:cs="Times New Roman"/>
          <w:bCs/>
          <w:lang w:eastAsia="zh-CN"/>
        </w:rPr>
        <w:t>while</w:t>
      </w:r>
      <w:r w:rsidRPr="00AA16F0">
        <w:rPr>
          <w:rFonts w:ascii="Times New Roman" w:eastAsia="SimSun" w:hAnsi="Times New Roman" w:cs="Times New Roman"/>
          <w:bCs/>
          <w:lang w:eastAsia="zh-CN"/>
        </w:rPr>
        <w:t xml:space="preserve"> </w:t>
      </w:r>
      <w:r w:rsidR="007C50AB">
        <w:rPr>
          <w:rFonts w:ascii="Times New Roman" w:eastAsia="SimSun" w:hAnsi="Times New Roman" w:cs="Times New Roman"/>
          <w:bCs/>
          <w:lang w:eastAsia="zh-CN"/>
        </w:rPr>
        <w:t xml:space="preserve">in the future </w:t>
      </w:r>
      <w:r w:rsidRPr="00AA16F0">
        <w:rPr>
          <w:rFonts w:ascii="Times New Roman" w:eastAsia="SimSun" w:hAnsi="Times New Roman" w:cs="Times New Roman"/>
          <w:bCs/>
          <w:lang w:eastAsia="zh-CN"/>
        </w:rPr>
        <w:t xml:space="preserve">to investigate the impact of atmospheric noise on the climate </w:t>
      </w:r>
      <w:r w:rsidRPr="00AA16F0">
        <w:rPr>
          <w:rFonts w:ascii="Times New Roman" w:eastAsia="SimSun" w:hAnsi="Times New Roman" w:cs="Times New Roman" w:hint="eastAsia"/>
          <w:bCs/>
          <w:lang w:eastAsia="zh-CN"/>
        </w:rPr>
        <w:t xml:space="preserve">in IE </w:t>
      </w:r>
      <w:r w:rsidRPr="00AA16F0">
        <w:rPr>
          <w:rFonts w:ascii="Times New Roman" w:eastAsia="SimSun" w:hAnsi="Times New Roman" w:cs="Times New Roman"/>
          <w:bCs/>
          <w:lang w:eastAsia="zh-CN"/>
        </w:rPr>
        <w:t>when the variations of external forcing are considered</w:t>
      </w:r>
      <w:r w:rsidR="007C50AB">
        <w:rPr>
          <w:rFonts w:ascii="Times New Roman" w:eastAsia="SimSun" w:hAnsi="Times New Roman" w:cs="Times New Roman"/>
          <w:bCs/>
          <w:lang w:eastAsia="zh-CN"/>
        </w:rPr>
        <w:t>.</w:t>
      </w:r>
      <w:r w:rsidRPr="00AA16F0">
        <w:rPr>
          <w:rFonts w:ascii="Times New Roman" w:eastAsia="SimSun" w:hAnsi="Times New Roman" w:cs="Times New Roman"/>
          <w:bCs/>
          <w:lang w:eastAsia="zh-CN"/>
        </w:rPr>
        <w:t xml:space="preserve"> </w:t>
      </w:r>
    </w:p>
    <w:p w:rsidR="009C799E" w:rsidRPr="00AA16F0" w:rsidRDefault="009C799E">
      <w:pPr>
        <w:rPr>
          <w:rFonts w:ascii="Times New Roman" w:eastAsia="SimSun" w:hAnsi="Times New Roman" w:cs="Times New Roman"/>
          <w:b/>
          <w:bCs/>
          <w:lang w:eastAsia="zh-CN"/>
        </w:rPr>
      </w:pPr>
      <w:r w:rsidRPr="00AA16F0">
        <w:rPr>
          <w:rFonts w:ascii="Times New Roman" w:eastAsia="SimSun" w:hAnsi="Times New Roman" w:cs="Times New Roman"/>
          <w:b/>
          <w:bCs/>
          <w:lang w:eastAsia="zh-CN"/>
        </w:rPr>
        <w:br w:type="page"/>
      </w:r>
    </w:p>
    <w:p w:rsidR="009C799E" w:rsidRPr="00AF70A7" w:rsidRDefault="009C799E" w:rsidP="009C799E">
      <w:pPr>
        <w:spacing w:beforeLines="50" w:before="120" w:afterLines="50" w:after="120" w:line="480" w:lineRule="auto"/>
        <w:jc w:val="both"/>
        <w:rPr>
          <w:rFonts w:ascii="Times New Roman" w:eastAsia="SimSun" w:hAnsi="Times New Roman" w:cs="Times New Roman"/>
          <w:bCs/>
          <w:lang w:eastAsia="zh-CN"/>
        </w:rPr>
      </w:pPr>
      <w:r w:rsidRPr="00AA16F0">
        <w:rPr>
          <w:rFonts w:ascii="Times New Roman" w:eastAsia="SimSun" w:hAnsi="Times New Roman" w:cs="Times New Roman"/>
          <w:b/>
          <w:bCs/>
          <w:lang w:eastAsia="zh-CN"/>
        </w:rPr>
        <w:lastRenderedPageBreak/>
        <w:t xml:space="preserve">Acknowledgments: </w:t>
      </w:r>
      <w:r w:rsidRPr="00AA16F0">
        <w:rPr>
          <w:rFonts w:ascii="Times New Roman" w:eastAsia="SimSun" w:hAnsi="Times New Roman" w:cs="Times New Roman"/>
          <w:bCs/>
          <w:lang w:eastAsia="zh-CN"/>
        </w:rPr>
        <w:t>This work was jointly supported by the National Basic Research Program of China (973 Program) under Grant No. 2010CB951903</w:t>
      </w:r>
      <w:ins w:id="637" w:author="ZHANGM.H." w:date="2013-08-22T08:20:00Z">
        <w:r w:rsidR="007C50AB">
          <w:rPr>
            <w:rFonts w:ascii="Times New Roman" w:eastAsia="SimSun" w:hAnsi="Times New Roman" w:cs="Times New Roman"/>
            <w:bCs/>
            <w:lang w:eastAsia="zh-CN"/>
          </w:rPr>
          <w:t xml:space="preserve"> and </w:t>
        </w:r>
        <w:r w:rsidR="007C50AB" w:rsidRPr="00AA16F0">
          <w:rPr>
            <w:rFonts w:ascii="Times New Roman" w:eastAsia="SimSun" w:hAnsi="Times New Roman" w:cs="Times New Roman"/>
            <w:bCs/>
            <w:lang w:eastAsia="zh-CN"/>
          </w:rPr>
          <w:t xml:space="preserve">Grant No. </w:t>
        </w:r>
        <w:bookmarkStart w:id="638" w:name="OLE_LINK137"/>
        <w:bookmarkStart w:id="639" w:name="OLE_LINK138"/>
        <w:r w:rsidR="007C50AB" w:rsidRPr="00AA16F0">
          <w:rPr>
            <w:rFonts w:ascii="Times New Roman" w:eastAsia="SimSun" w:hAnsi="Times New Roman" w:cs="Times New Roman"/>
            <w:bCs/>
            <w:lang w:eastAsia="zh-CN"/>
          </w:rPr>
          <w:t>2010CB951</w:t>
        </w:r>
        <w:r w:rsidR="007C50AB">
          <w:rPr>
            <w:rFonts w:ascii="Times New Roman" w:eastAsia="SimSun" w:hAnsi="Times New Roman" w:cs="Times New Roman"/>
            <w:bCs/>
            <w:lang w:eastAsia="zh-CN"/>
          </w:rPr>
          <w:t>8</w:t>
        </w:r>
        <w:r w:rsidR="007C50AB" w:rsidRPr="00AA16F0">
          <w:rPr>
            <w:rFonts w:ascii="Times New Roman" w:eastAsia="SimSun" w:hAnsi="Times New Roman" w:cs="Times New Roman"/>
            <w:bCs/>
            <w:lang w:eastAsia="zh-CN"/>
          </w:rPr>
          <w:t>03</w:t>
        </w:r>
      </w:ins>
      <w:bookmarkEnd w:id="638"/>
      <w:bookmarkEnd w:id="639"/>
      <w:r w:rsidRPr="00AA16F0">
        <w:rPr>
          <w:rFonts w:ascii="Times New Roman" w:eastAsia="SimSun" w:hAnsi="Times New Roman" w:cs="Times New Roman"/>
          <w:bCs/>
          <w:lang w:eastAsia="zh-CN"/>
        </w:rPr>
        <w:t>, the National Natural Science Foundation of China under grant No. 41205043 and No. 41105054</w:t>
      </w:r>
      <w:r>
        <w:rPr>
          <w:rFonts w:ascii="Times New Roman" w:eastAsia="SimSun" w:hAnsi="Times New Roman" w:cs="Times New Roman" w:hint="eastAsia"/>
          <w:bCs/>
          <w:lang w:eastAsia="zh-CN"/>
        </w:rPr>
        <w:t>.</w:t>
      </w:r>
    </w:p>
    <w:p w:rsidR="00E6056A" w:rsidRDefault="009C799E" w:rsidP="00E6056A">
      <w:pPr>
        <w:spacing w:line="480" w:lineRule="auto"/>
        <w:jc w:val="both"/>
        <w:rPr>
          <w:rFonts w:ascii="Times New Roman" w:eastAsia="SimSun" w:hAnsi="Times New Roman" w:cs="Times New Roman"/>
          <w:b/>
          <w:bCs/>
          <w:lang w:eastAsia="zh-CN"/>
        </w:rPr>
      </w:pPr>
      <w:r w:rsidRPr="00AA16F0">
        <w:rPr>
          <w:rFonts w:ascii="Times New Roman" w:eastAsia="SimSun" w:hAnsi="Times New Roman" w:cs="Times New Roman"/>
          <w:bCs/>
          <w:lang w:eastAsia="zh-CN"/>
        </w:rPr>
        <w:br w:type="page"/>
      </w:r>
      <w:bookmarkStart w:id="640" w:name="_ENREF_34"/>
      <w:bookmarkEnd w:id="6"/>
      <w:bookmarkEnd w:id="7"/>
      <w:r w:rsidR="00E6056A">
        <w:rPr>
          <w:rFonts w:ascii="Times New Roman" w:eastAsia="SimSun" w:hAnsi="Times New Roman" w:cs="Times New Roman"/>
          <w:b/>
          <w:bCs/>
          <w:lang w:eastAsia="zh-CN"/>
        </w:rPr>
        <w:lastRenderedPageBreak/>
        <w:t>References</w:t>
      </w:r>
    </w:p>
    <w:p w:rsidR="00E6056A" w:rsidRPr="00E6056A" w:rsidRDefault="00E6056A" w:rsidP="00E6056A">
      <w:pPr>
        <w:spacing w:line="480" w:lineRule="auto"/>
        <w:ind w:left="720" w:hanging="720"/>
        <w:jc w:val="both"/>
        <w:rPr>
          <w:rFonts w:ascii="Times New Roman" w:hAnsi="Times New Roman" w:cs="Times New Roman"/>
          <w:noProof/>
        </w:rPr>
      </w:pPr>
      <w:bookmarkStart w:id="641" w:name="_ENREF_1"/>
      <w:r w:rsidRPr="00E6056A">
        <w:rPr>
          <w:rFonts w:ascii="Times New Roman" w:hAnsi="Times New Roman" w:cs="Times New Roman"/>
          <w:noProof/>
        </w:rPr>
        <w:t xml:space="preserve">Adler, R., G. Huffman, A. Chang, R. Ferraro, P. Xie, J. Janowiak, B. Rudolf, U. Schneider, S. Curtis, D. Bolvin, A. Gruber, J. Susskind, P. Arkin, and E. Nelkin. 2003. The version-2 global precipitation climatology project (GPCP) monthly precipitation analysis (1979-present). </w:t>
      </w:r>
      <w:r w:rsidRPr="00E6056A">
        <w:rPr>
          <w:rFonts w:ascii="Times New Roman" w:hAnsi="Times New Roman" w:cs="Times New Roman"/>
          <w:i/>
          <w:noProof/>
        </w:rPr>
        <w:t>Journal of Hydrometeorology</w:t>
      </w:r>
      <w:r w:rsidRPr="00E6056A">
        <w:rPr>
          <w:rFonts w:ascii="Times New Roman" w:hAnsi="Times New Roman" w:cs="Times New Roman"/>
          <w:noProof/>
        </w:rPr>
        <w:t xml:space="preserve"> </w:t>
      </w:r>
      <w:r w:rsidRPr="00E6056A">
        <w:rPr>
          <w:rFonts w:ascii="Times New Roman" w:hAnsi="Times New Roman" w:cs="Times New Roman"/>
          <w:b/>
          <w:noProof/>
        </w:rPr>
        <w:t>4</w:t>
      </w:r>
      <w:r w:rsidRPr="00E6056A">
        <w:rPr>
          <w:rFonts w:ascii="Times New Roman" w:hAnsi="Times New Roman" w:cs="Times New Roman"/>
          <w:noProof/>
        </w:rPr>
        <w:t xml:space="preserve"> (6):1147-1167. DOI: http://dx.doi.org/10.1175/1525-7541(2003)004%3C1147:TVGPCP%3E2.0.CO;2.</w:t>
      </w:r>
    </w:p>
    <w:p w:rsidR="00E6056A" w:rsidRPr="00E6056A" w:rsidRDefault="00E6056A" w:rsidP="00E6056A">
      <w:pPr>
        <w:spacing w:line="480" w:lineRule="auto"/>
        <w:ind w:left="720" w:hanging="720"/>
        <w:jc w:val="both"/>
        <w:rPr>
          <w:rFonts w:ascii="Times New Roman" w:hAnsi="Times New Roman" w:cs="Times New Roman"/>
          <w:noProof/>
        </w:rPr>
      </w:pPr>
      <w:r w:rsidRPr="00E6056A">
        <w:rPr>
          <w:rFonts w:ascii="Times New Roman" w:hAnsi="Times New Roman" w:cs="Times New Roman"/>
          <w:noProof/>
        </w:rPr>
        <w:t xml:space="preserve">Barkstrom, B., E. Harrison, G. Smith, R. Green, J. Kibler, and R. Cess. 1989. Earth radiation budget experiment (ERBE) archival and April 1985 results. </w:t>
      </w:r>
      <w:r w:rsidRPr="00E6056A">
        <w:rPr>
          <w:rFonts w:ascii="Times New Roman" w:hAnsi="Times New Roman" w:cs="Times New Roman"/>
          <w:i/>
          <w:noProof/>
        </w:rPr>
        <w:t>Bulletin of the American Meteorological Society</w:t>
      </w:r>
      <w:r w:rsidRPr="00E6056A">
        <w:rPr>
          <w:rFonts w:ascii="Times New Roman" w:hAnsi="Times New Roman" w:cs="Times New Roman"/>
          <w:noProof/>
        </w:rPr>
        <w:t xml:space="preserve"> </w:t>
      </w:r>
      <w:r w:rsidRPr="00E6056A">
        <w:rPr>
          <w:rFonts w:ascii="Times New Roman" w:hAnsi="Times New Roman" w:cs="Times New Roman"/>
          <w:b/>
          <w:noProof/>
        </w:rPr>
        <w:t>70</w:t>
      </w:r>
      <w:r w:rsidRPr="00E6056A">
        <w:rPr>
          <w:rFonts w:ascii="Times New Roman" w:hAnsi="Times New Roman" w:cs="Times New Roman"/>
          <w:noProof/>
        </w:rPr>
        <w:t xml:space="preserve"> (10):1254-1262. DOI: http://dx.doi.org/10.1175/1520-0477(1989)070%3C1254:ERBEAA%3E2.0.CO;2.</w:t>
      </w:r>
    </w:p>
    <w:p w:rsidR="00E6056A" w:rsidRPr="00E6056A" w:rsidRDefault="00E6056A" w:rsidP="00E6056A">
      <w:pPr>
        <w:spacing w:line="480" w:lineRule="auto"/>
        <w:ind w:left="720" w:hanging="720"/>
        <w:jc w:val="both"/>
        <w:rPr>
          <w:rFonts w:ascii="Times New Roman" w:hAnsi="Times New Roman" w:cs="Times New Roman"/>
          <w:noProof/>
        </w:rPr>
      </w:pPr>
      <w:r w:rsidRPr="00E6056A">
        <w:rPr>
          <w:rFonts w:ascii="Times New Roman" w:hAnsi="Times New Roman" w:cs="Times New Roman"/>
          <w:noProof/>
        </w:rPr>
        <w:t xml:space="preserve">Bentsen, M., Drange, H., Furevik, T. and Zhou, T., 2004. Simulated variability of the Atlantic meridional overturning circulation. </w:t>
      </w:r>
      <w:r w:rsidRPr="00E6056A">
        <w:rPr>
          <w:rFonts w:ascii="Times New Roman" w:hAnsi="Times New Roman" w:cs="Times New Roman"/>
          <w:i/>
          <w:noProof/>
        </w:rPr>
        <w:t>Climate Dynamics</w:t>
      </w:r>
      <w:r w:rsidRPr="00E6056A">
        <w:rPr>
          <w:rFonts w:ascii="Times New Roman" w:hAnsi="Times New Roman" w:cs="Times New Roman"/>
          <w:noProof/>
        </w:rPr>
        <w:t xml:space="preserve">, </w:t>
      </w:r>
      <w:r w:rsidRPr="00E6056A">
        <w:rPr>
          <w:rFonts w:ascii="Times New Roman" w:hAnsi="Times New Roman" w:cs="Times New Roman"/>
          <w:b/>
          <w:noProof/>
        </w:rPr>
        <w:t>22</w:t>
      </w:r>
      <w:r w:rsidRPr="00E6056A">
        <w:rPr>
          <w:rFonts w:ascii="Times New Roman" w:hAnsi="Times New Roman" w:cs="Times New Roman"/>
          <w:noProof/>
        </w:rPr>
        <w:t>(6-7): 701-720.DOI:10.1007/s00382-004-0397-x.</w:t>
      </w:r>
      <w:bookmarkEnd w:id="641"/>
    </w:p>
    <w:p w:rsidR="00E6056A" w:rsidRPr="00E6056A" w:rsidRDefault="00E6056A" w:rsidP="00E6056A">
      <w:pPr>
        <w:spacing w:line="480" w:lineRule="auto"/>
        <w:ind w:left="720" w:hanging="720"/>
        <w:jc w:val="both"/>
        <w:rPr>
          <w:rFonts w:ascii="Times New Roman" w:hAnsi="Times New Roman" w:cs="Times New Roman"/>
          <w:noProof/>
        </w:rPr>
      </w:pPr>
      <w:bookmarkStart w:id="642" w:name="_ENREF_2"/>
      <w:r w:rsidRPr="00E6056A">
        <w:rPr>
          <w:rFonts w:ascii="Times New Roman" w:hAnsi="Times New Roman" w:cs="Times New Roman"/>
          <w:noProof/>
        </w:rPr>
        <w:t>Briegleb, B. et al., 2004. Scientific description of the sea ice component in the Community Climate System Model, version three. Technical Note TN-463STR, NTIS# PB2004-106574, National Center for Atmospheric Research, Boulder, CO.</w:t>
      </w:r>
      <w:bookmarkEnd w:id="642"/>
    </w:p>
    <w:p w:rsidR="00E6056A" w:rsidRPr="00E6056A" w:rsidRDefault="00E6056A" w:rsidP="00E6056A">
      <w:pPr>
        <w:spacing w:line="480" w:lineRule="auto"/>
        <w:ind w:left="720" w:hanging="720"/>
        <w:jc w:val="both"/>
        <w:rPr>
          <w:rFonts w:ascii="Times New Roman" w:hAnsi="Times New Roman" w:cs="Times New Roman"/>
          <w:noProof/>
        </w:rPr>
      </w:pPr>
      <w:bookmarkStart w:id="643" w:name="_ENREF_3"/>
      <w:r w:rsidRPr="00E6056A">
        <w:rPr>
          <w:rFonts w:ascii="Times New Roman" w:hAnsi="Times New Roman" w:cs="Times New Roman"/>
          <w:noProof/>
        </w:rPr>
        <w:t xml:space="preserve">Craig, A.P. et al., 2005. CPL6: The new extensible, high performance parallel coupler for the Community Climate System Model. </w:t>
      </w:r>
      <w:r w:rsidRPr="00E6056A">
        <w:rPr>
          <w:rFonts w:ascii="Times New Roman" w:hAnsi="Times New Roman" w:cs="Times New Roman"/>
          <w:i/>
          <w:noProof/>
        </w:rPr>
        <w:t>International Journal of High Performance Computing Applications</w:t>
      </w:r>
      <w:r w:rsidRPr="00E6056A">
        <w:rPr>
          <w:rFonts w:ascii="Times New Roman" w:hAnsi="Times New Roman" w:cs="Times New Roman"/>
          <w:noProof/>
        </w:rPr>
        <w:t xml:space="preserve">, </w:t>
      </w:r>
      <w:r w:rsidRPr="00E6056A">
        <w:rPr>
          <w:rFonts w:ascii="Times New Roman" w:hAnsi="Times New Roman" w:cs="Times New Roman"/>
          <w:b/>
          <w:noProof/>
        </w:rPr>
        <w:t>19</w:t>
      </w:r>
      <w:r w:rsidRPr="00E6056A">
        <w:rPr>
          <w:rFonts w:ascii="Times New Roman" w:hAnsi="Times New Roman" w:cs="Times New Roman"/>
          <w:noProof/>
        </w:rPr>
        <w:t>(3): 309-327.DOI:10.1177/1094342005056117.</w:t>
      </w:r>
      <w:bookmarkEnd w:id="643"/>
    </w:p>
    <w:p w:rsidR="00E6056A" w:rsidRPr="00E6056A" w:rsidRDefault="00E6056A" w:rsidP="00E6056A">
      <w:pPr>
        <w:spacing w:line="480" w:lineRule="auto"/>
        <w:ind w:left="720" w:hanging="720"/>
        <w:jc w:val="both"/>
        <w:rPr>
          <w:rFonts w:ascii="Times New Roman" w:hAnsi="Times New Roman" w:cs="Times New Roman"/>
          <w:noProof/>
        </w:rPr>
      </w:pPr>
      <w:bookmarkStart w:id="644" w:name="_ENREF_4"/>
      <w:r w:rsidRPr="00E6056A">
        <w:rPr>
          <w:rFonts w:ascii="Times New Roman" w:hAnsi="Times New Roman" w:cs="Times New Roman"/>
          <w:noProof/>
        </w:rPr>
        <w:lastRenderedPageBreak/>
        <w:t xml:space="preserve">Cunningham, S.A. and Marsh, R., 2010. Observing and modeling changes in the Atlantic MOC. </w:t>
      </w:r>
      <w:r w:rsidRPr="00E6056A">
        <w:rPr>
          <w:rFonts w:ascii="Times New Roman" w:hAnsi="Times New Roman" w:cs="Times New Roman"/>
          <w:i/>
          <w:noProof/>
        </w:rPr>
        <w:t>Wiley Interdisciplinary Reviews: Climate Change</w:t>
      </w:r>
      <w:r w:rsidRPr="00E6056A">
        <w:rPr>
          <w:rFonts w:ascii="Times New Roman" w:hAnsi="Times New Roman" w:cs="Times New Roman"/>
          <w:noProof/>
        </w:rPr>
        <w:t xml:space="preserve">, </w:t>
      </w:r>
      <w:r w:rsidRPr="00E6056A">
        <w:rPr>
          <w:rFonts w:ascii="Times New Roman" w:hAnsi="Times New Roman" w:cs="Times New Roman"/>
          <w:b/>
          <w:noProof/>
        </w:rPr>
        <w:t>1</w:t>
      </w:r>
      <w:r w:rsidRPr="00E6056A">
        <w:rPr>
          <w:rFonts w:ascii="Times New Roman" w:hAnsi="Times New Roman" w:cs="Times New Roman"/>
          <w:noProof/>
        </w:rPr>
        <w:t>(2): 180-191.DOI</w:t>
      </w:r>
      <w:bookmarkEnd w:id="644"/>
      <w:r w:rsidRPr="00E6056A">
        <w:rPr>
          <w:rFonts w:ascii="Times New Roman" w:hAnsi="Times New Roman" w:cs="Times New Roman"/>
          <w:noProof/>
        </w:rPr>
        <w:t>: 10.1002/wcc.22.</w:t>
      </w:r>
    </w:p>
    <w:p w:rsidR="00E6056A" w:rsidRPr="00E6056A" w:rsidRDefault="00E6056A" w:rsidP="00E6056A">
      <w:pPr>
        <w:spacing w:line="480" w:lineRule="auto"/>
        <w:ind w:left="720" w:hanging="720"/>
        <w:jc w:val="both"/>
        <w:rPr>
          <w:rFonts w:ascii="Times New Roman" w:hAnsi="Times New Roman" w:cs="Times New Roman"/>
          <w:noProof/>
        </w:rPr>
      </w:pPr>
      <w:bookmarkStart w:id="645" w:name="_ENREF_5"/>
      <w:r w:rsidRPr="00E6056A">
        <w:rPr>
          <w:rFonts w:ascii="Times New Roman" w:hAnsi="Times New Roman" w:cs="Times New Roman"/>
          <w:noProof/>
        </w:rPr>
        <w:t xml:space="preserve">Delworth, T.L. and Greatbatch, R.J., 2000. Multidecadal Thermohaline Circulation Variability Driven by Atmospheric Surface Flux Forcing.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13</w:t>
      </w:r>
      <w:r w:rsidRPr="00E6056A">
        <w:rPr>
          <w:rFonts w:ascii="Times New Roman" w:hAnsi="Times New Roman" w:cs="Times New Roman"/>
          <w:noProof/>
        </w:rPr>
        <w:t>(9): 1481-1495.DOI:10.1175/1520-0442(2000)013&lt;1481:MTCVDB&gt;2.0.CO;2.</w:t>
      </w:r>
      <w:bookmarkEnd w:id="645"/>
    </w:p>
    <w:p w:rsidR="00E6056A" w:rsidRPr="00E6056A" w:rsidRDefault="00E6056A" w:rsidP="00E6056A">
      <w:pPr>
        <w:spacing w:line="480" w:lineRule="auto"/>
        <w:ind w:left="720" w:hanging="720"/>
        <w:jc w:val="both"/>
        <w:rPr>
          <w:rFonts w:ascii="Times New Roman" w:hAnsi="Times New Roman" w:cs="Times New Roman"/>
          <w:noProof/>
        </w:rPr>
      </w:pPr>
      <w:bookmarkStart w:id="646" w:name="_ENREF_6"/>
      <w:r w:rsidRPr="00E6056A">
        <w:rPr>
          <w:rFonts w:ascii="Times New Roman" w:hAnsi="Times New Roman" w:cs="Times New Roman"/>
          <w:noProof/>
        </w:rPr>
        <w:t xml:space="preserve">Dickinson, R.E. et al., 2006. The Community Land Model and Its Climate Statistics as a Component of the Community Climate System Model.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19</w:t>
      </w:r>
      <w:r w:rsidRPr="00E6056A">
        <w:rPr>
          <w:rFonts w:ascii="Times New Roman" w:hAnsi="Times New Roman" w:cs="Times New Roman"/>
          <w:noProof/>
        </w:rPr>
        <w:t>(11): 2302-2324.DOI:10.1175/JCLI3742.1.</w:t>
      </w:r>
      <w:bookmarkEnd w:id="646"/>
    </w:p>
    <w:p w:rsidR="00E6056A" w:rsidRPr="00E6056A" w:rsidRDefault="00E6056A" w:rsidP="00E6056A">
      <w:pPr>
        <w:spacing w:line="480" w:lineRule="auto"/>
        <w:ind w:left="720" w:hanging="720"/>
        <w:jc w:val="both"/>
        <w:rPr>
          <w:rFonts w:ascii="Times New Roman" w:hAnsi="Times New Roman" w:cs="Times New Roman"/>
          <w:noProof/>
        </w:rPr>
      </w:pPr>
      <w:bookmarkStart w:id="647" w:name="_ENREF_7"/>
      <w:r w:rsidRPr="00E6056A">
        <w:rPr>
          <w:rFonts w:ascii="Times New Roman" w:hAnsi="Times New Roman" w:cs="Times New Roman"/>
          <w:noProof/>
        </w:rPr>
        <w:t xml:space="preserve">Dickson, R., Lazier, J., Meincke, J., Rhines, P. and Swift, J., 1996. Long-term coordinated changes in the convective activity of the North Atlantic. </w:t>
      </w:r>
      <w:r w:rsidRPr="00E6056A">
        <w:rPr>
          <w:rFonts w:ascii="Times New Roman" w:hAnsi="Times New Roman" w:cs="Times New Roman"/>
          <w:i/>
          <w:noProof/>
        </w:rPr>
        <w:t>Progress in Oceanography</w:t>
      </w:r>
      <w:r w:rsidRPr="00E6056A">
        <w:rPr>
          <w:rFonts w:ascii="Times New Roman" w:hAnsi="Times New Roman" w:cs="Times New Roman"/>
          <w:noProof/>
        </w:rPr>
        <w:t xml:space="preserve">, </w:t>
      </w:r>
      <w:r w:rsidRPr="00E6056A">
        <w:rPr>
          <w:rFonts w:ascii="Times New Roman" w:hAnsi="Times New Roman" w:cs="Times New Roman"/>
          <w:b/>
          <w:noProof/>
        </w:rPr>
        <w:t>38</w:t>
      </w:r>
      <w:r w:rsidRPr="00E6056A">
        <w:rPr>
          <w:rFonts w:ascii="Times New Roman" w:hAnsi="Times New Roman" w:cs="Times New Roman"/>
          <w:noProof/>
        </w:rPr>
        <w:t>(3): 241-295.DOI:10.1016/S0079-6611(97)00002-5.</w:t>
      </w:r>
      <w:bookmarkEnd w:id="647"/>
    </w:p>
    <w:p w:rsidR="00E6056A" w:rsidRPr="00E6056A" w:rsidRDefault="00E6056A" w:rsidP="00E6056A">
      <w:pPr>
        <w:spacing w:line="480" w:lineRule="auto"/>
        <w:ind w:left="720" w:hanging="720"/>
        <w:jc w:val="both"/>
        <w:rPr>
          <w:rFonts w:ascii="Times New Roman" w:hAnsi="Times New Roman" w:cs="Times New Roman"/>
          <w:noProof/>
        </w:rPr>
      </w:pPr>
      <w:bookmarkStart w:id="648" w:name="_ENREF_8"/>
      <w:r w:rsidRPr="00E6056A">
        <w:rPr>
          <w:rFonts w:ascii="Times New Roman" w:hAnsi="Times New Roman" w:cs="Times New Roman"/>
          <w:noProof/>
        </w:rPr>
        <w:t xml:space="preserve">Dong, B. and Sutton, R.T., 2005. Mechanism of Interdecadal Thermohaline Circulation Variability in a Coupled Ocean–Atmosphere GCM.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18</w:t>
      </w:r>
      <w:r w:rsidRPr="00E6056A">
        <w:rPr>
          <w:rFonts w:ascii="Times New Roman" w:hAnsi="Times New Roman" w:cs="Times New Roman"/>
          <w:noProof/>
        </w:rPr>
        <w:t>(8): 1117-1135.DOI:10.1175/JCLI3328.1.</w:t>
      </w:r>
      <w:bookmarkEnd w:id="648"/>
    </w:p>
    <w:p w:rsidR="00E6056A" w:rsidRPr="00E6056A" w:rsidRDefault="00E6056A" w:rsidP="00E6056A">
      <w:pPr>
        <w:spacing w:line="480" w:lineRule="auto"/>
        <w:ind w:left="720" w:hanging="720"/>
        <w:jc w:val="both"/>
        <w:rPr>
          <w:rFonts w:ascii="Times New Roman" w:hAnsi="Times New Roman" w:cs="Times New Roman"/>
          <w:noProof/>
        </w:rPr>
      </w:pPr>
      <w:bookmarkStart w:id="649" w:name="_ENREF_9"/>
      <w:r w:rsidRPr="00E6056A">
        <w:rPr>
          <w:rFonts w:ascii="Times New Roman" w:hAnsi="Times New Roman" w:cs="Times New Roman"/>
          <w:noProof/>
        </w:rPr>
        <w:t xml:space="preserve">Fan, M. and Schneider, E.K., 2011. Observed Decadal North Atlantic Tripole SST Variability. Part I: Weather Noise Forcing and Coupled Response. </w:t>
      </w:r>
      <w:r w:rsidRPr="00E6056A">
        <w:rPr>
          <w:rFonts w:ascii="Times New Roman" w:hAnsi="Times New Roman" w:cs="Times New Roman"/>
          <w:i/>
          <w:noProof/>
        </w:rPr>
        <w:t>Journal of the Atmospheric Sciences</w:t>
      </w:r>
      <w:r w:rsidRPr="00E6056A">
        <w:rPr>
          <w:rFonts w:ascii="Times New Roman" w:hAnsi="Times New Roman" w:cs="Times New Roman"/>
          <w:noProof/>
        </w:rPr>
        <w:t xml:space="preserve">, </w:t>
      </w:r>
      <w:r w:rsidRPr="00E6056A">
        <w:rPr>
          <w:rFonts w:ascii="Times New Roman" w:hAnsi="Times New Roman" w:cs="Times New Roman"/>
          <w:b/>
          <w:noProof/>
        </w:rPr>
        <w:t>69</w:t>
      </w:r>
      <w:r w:rsidRPr="00E6056A">
        <w:rPr>
          <w:rFonts w:ascii="Times New Roman" w:hAnsi="Times New Roman" w:cs="Times New Roman"/>
          <w:noProof/>
        </w:rPr>
        <w:t>(1): 35-50.DOI:10.1175/JAS-D-11-018.1.</w:t>
      </w:r>
      <w:bookmarkEnd w:id="649"/>
    </w:p>
    <w:p w:rsidR="00E6056A" w:rsidRPr="00E6056A" w:rsidRDefault="00E6056A" w:rsidP="00E6056A">
      <w:pPr>
        <w:spacing w:line="480" w:lineRule="auto"/>
        <w:ind w:left="720" w:hanging="720"/>
        <w:jc w:val="both"/>
        <w:rPr>
          <w:rFonts w:ascii="Times New Roman" w:hAnsi="Times New Roman" w:cs="Times New Roman"/>
          <w:noProof/>
        </w:rPr>
      </w:pPr>
      <w:bookmarkStart w:id="650" w:name="_ENREF_10"/>
      <w:r w:rsidRPr="00E6056A">
        <w:rPr>
          <w:rFonts w:ascii="Times New Roman" w:hAnsi="Times New Roman" w:cs="Times New Roman"/>
          <w:noProof/>
        </w:rPr>
        <w:t xml:space="preserve">Gao, H., Xue, F. and Wang, H.J., 2003. Influence of interannual variability of Antarctic oscillation on mei-yu along the Yangtze and Huaihe River valley and its importance to prediction. </w:t>
      </w:r>
      <w:r w:rsidRPr="00E6056A">
        <w:rPr>
          <w:rFonts w:ascii="Times New Roman" w:hAnsi="Times New Roman" w:cs="Times New Roman"/>
          <w:i/>
          <w:noProof/>
        </w:rPr>
        <w:t>Chinese Science Bulletin</w:t>
      </w:r>
      <w:r w:rsidRPr="00E6056A">
        <w:rPr>
          <w:rFonts w:ascii="Times New Roman" w:hAnsi="Times New Roman" w:cs="Times New Roman"/>
          <w:noProof/>
        </w:rPr>
        <w:t xml:space="preserve">, </w:t>
      </w:r>
      <w:r w:rsidRPr="00E6056A">
        <w:rPr>
          <w:rFonts w:ascii="Times New Roman" w:hAnsi="Times New Roman" w:cs="Times New Roman"/>
          <w:b/>
          <w:noProof/>
        </w:rPr>
        <w:t>48</w:t>
      </w:r>
      <w:r w:rsidRPr="00E6056A">
        <w:rPr>
          <w:rFonts w:ascii="Times New Roman" w:hAnsi="Times New Roman" w:cs="Times New Roman"/>
          <w:noProof/>
        </w:rPr>
        <w:t>(s2): 61-67.</w:t>
      </w:r>
      <w:bookmarkEnd w:id="650"/>
    </w:p>
    <w:p w:rsidR="00E6056A" w:rsidRPr="00E6056A" w:rsidRDefault="00E6056A" w:rsidP="00E6056A">
      <w:pPr>
        <w:spacing w:line="480" w:lineRule="auto"/>
        <w:ind w:left="720" w:hanging="720"/>
        <w:jc w:val="both"/>
        <w:rPr>
          <w:rFonts w:ascii="Times New Roman" w:hAnsi="Times New Roman" w:cs="Times New Roman"/>
          <w:noProof/>
        </w:rPr>
      </w:pPr>
      <w:bookmarkStart w:id="651" w:name="_ENREF_11"/>
      <w:r w:rsidRPr="00E6056A">
        <w:rPr>
          <w:rFonts w:ascii="Times New Roman" w:hAnsi="Times New Roman" w:cs="Times New Roman"/>
          <w:noProof/>
        </w:rPr>
        <w:t xml:space="preserve">Hirschi, J. et al., 2003. A monitoring design for the Atlantic meridional overturning circulation.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30</w:t>
      </w:r>
      <w:r w:rsidRPr="00E6056A">
        <w:rPr>
          <w:rFonts w:ascii="Times New Roman" w:hAnsi="Times New Roman" w:cs="Times New Roman"/>
          <w:noProof/>
        </w:rPr>
        <w:t>(7): 1413.DOI:10.1029/2002GL016776.</w:t>
      </w:r>
      <w:bookmarkEnd w:id="651"/>
    </w:p>
    <w:p w:rsidR="00E6056A" w:rsidRPr="00E6056A" w:rsidRDefault="00E6056A" w:rsidP="00E6056A">
      <w:pPr>
        <w:spacing w:line="480" w:lineRule="auto"/>
        <w:ind w:left="720" w:hanging="720"/>
        <w:jc w:val="both"/>
        <w:rPr>
          <w:rFonts w:ascii="Times New Roman" w:hAnsi="Times New Roman" w:cs="Times New Roman"/>
          <w:noProof/>
        </w:rPr>
      </w:pPr>
      <w:bookmarkStart w:id="652" w:name="_ENREF_12"/>
      <w:r w:rsidRPr="00E6056A">
        <w:rPr>
          <w:rFonts w:ascii="Times New Roman" w:hAnsi="Times New Roman" w:cs="Times New Roman"/>
          <w:noProof/>
        </w:rPr>
        <w:lastRenderedPageBreak/>
        <w:t xml:space="preserve">Jungclaus, J.H., Haak, H., Latif, M. and Mikolajewicz, U., 2005. Arctic–North Atlantic Interactions and Multidecadal Variability of the Meridional Overturning Circulation.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18</w:t>
      </w:r>
      <w:r w:rsidRPr="00E6056A">
        <w:rPr>
          <w:rFonts w:ascii="Times New Roman" w:hAnsi="Times New Roman" w:cs="Times New Roman"/>
          <w:noProof/>
        </w:rPr>
        <w:t>(19): 4013-4031.DOI:10.1175/JCLI3462.1.</w:t>
      </w:r>
      <w:bookmarkEnd w:id="652"/>
    </w:p>
    <w:p w:rsidR="00E6056A" w:rsidRPr="00E6056A" w:rsidRDefault="00E6056A" w:rsidP="00E6056A">
      <w:pPr>
        <w:spacing w:line="480" w:lineRule="auto"/>
        <w:ind w:left="720" w:hanging="720"/>
        <w:jc w:val="both"/>
        <w:rPr>
          <w:rFonts w:ascii="Times New Roman" w:hAnsi="Times New Roman" w:cs="Times New Roman"/>
          <w:noProof/>
        </w:rPr>
      </w:pPr>
      <w:bookmarkStart w:id="653" w:name="_ENREF_13"/>
      <w:r w:rsidRPr="00E6056A">
        <w:rPr>
          <w:rFonts w:ascii="Times New Roman" w:hAnsi="Times New Roman" w:cs="Times New Roman"/>
          <w:noProof/>
        </w:rPr>
        <w:t xml:space="preserve">Kirtman, B., Schneider, E., Straus, D., Min, D. and Burgman, R., 2011. How weather impacts the forced climate response. </w:t>
      </w:r>
      <w:r w:rsidRPr="00E6056A">
        <w:rPr>
          <w:rFonts w:ascii="Times New Roman" w:hAnsi="Times New Roman" w:cs="Times New Roman"/>
          <w:i/>
          <w:noProof/>
        </w:rPr>
        <w:t>Climate Dynamics</w:t>
      </w:r>
      <w:r w:rsidRPr="00E6056A">
        <w:rPr>
          <w:rFonts w:ascii="Times New Roman" w:hAnsi="Times New Roman" w:cs="Times New Roman"/>
          <w:noProof/>
        </w:rPr>
        <w:t xml:space="preserve">, </w:t>
      </w:r>
      <w:r w:rsidRPr="00E6056A">
        <w:rPr>
          <w:rFonts w:ascii="Times New Roman" w:hAnsi="Times New Roman" w:cs="Times New Roman"/>
          <w:b/>
          <w:noProof/>
        </w:rPr>
        <w:t>37</w:t>
      </w:r>
      <w:r w:rsidRPr="00E6056A">
        <w:rPr>
          <w:rFonts w:ascii="Times New Roman" w:hAnsi="Times New Roman" w:cs="Times New Roman"/>
          <w:noProof/>
        </w:rPr>
        <w:t>(11-12): 2389-2416.DOI:10.1007/s00382-011-1084-3.</w:t>
      </w:r>
      <w:bookmarkEnd w:id="653"/>
    </w:p>
    <w:p w:rsidR="00E6056A" w:rsidRPr="00E6056A" w:rsidRDefault="00E6056A" w:rsidP="00E6056A">
      <w:pPr>
        <w:spacing w:line="480" w:lineRule="auto"/>
        <w:ind w:left="720" w:hanging="720"/>
        <w:jc w:val="both"/>
        <w:rPr>
          <w:rFonts w:ascii="Times New Roman" w:hAnsi="Times New Roman" w:cs="Times New Roman"/>
          <w:noProof/>
        </w:rPr>
      </w:pPr>
      <w:bookmarkStart w:id="654" w:name="_ENREF_14"/>
      <w:r w:rsidRPr="00E6056A">
        <w:rPr>
          <w:rFonts w:ascii="Times New Roman" w:hAnsi="Times New Roman" w:cs="Times New Roman"/>
          <w:noProof/>
        </w:rPr>
        <w:t xml:space="preserve">Kirtman, B.P. and Shukla, J., 2002. Interactive coupled ensemble: A new coupling strategy for CGCMs.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29</w:t>
      </w:r>
      <w:r w:rsidRPr="00E6056A">
        <w:rPr>
          <w:rFonts w:ascii="Times New Roman" w:hAnsi="Times New Roman" w:cs="Times New Roman"/>
          <w:noProof/>
        </w:rPr>
        <w:t>(10): 5-1-5-4.DOI:10.1029/2002GL014834.</w:t>
      </w:r>
      <w:bookmarkEnd w:id="654"/>
    </w:p>
    <w:p w:rsidR="00E6056A" w:rsidRPr="00E6056A" w:rsidRDefault="00E6056A" w:rsidP="00E6056A">
      <w:pPr>
        <w:spacing w:line="480" w:lineRule="auto"/>
        <w:ind w:left="720" w:hanging="720"/>
        <w:jc w:val="both"/>
        <w:rPr>
          <w:rFonts w:ascii="Times New Roman" w:hAnsi="Times New Roman" w:cs="Times New Roman"/>
          <w:noProof/>
        </w:rPr>
      </w:pPr>
      <w:bookmarkStart w:id="655" w:name="_ENREF_15"/>
      <w:r w:rsidRPr="00E6056A">
        <w:rPr>
          <w:rFonts w:ascii="Times New Roman" w:hAnsi="Times New Roman" w:cs="Times New Roman"/>
          <w:noProof/>
        </w:rPr>
        <w:t xml:space="preserve">Kirtman, B.P., Straus, D.M., Min, D., Schneider, E.K. and Siqueira, L., 2009. Toward linking weather and climate in the interactive ensemble NCAR climate model.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36</w:t>
      </w:r>
      <w:r w:rsidRPr="00E6056A">
        <w:rPr>
          <w:rFonts w:ascii="Times New Roman" w:hAnsi="Times New Roman" w:cs="Times New Roman"/>
          <w:noProof/>
        </w:rPr>
        <w:t>(13): L13705.DOI:10.1029/2009GL038389.</w:t>
      </w:r>
      <w:bookmarkEnd w:id="655"/>
    </w:p>
    <w:p w:rsidR="00E6056A" w:rsidRPr="00E6056A" w:rsidRDefault="00E6056A" w:rsidP="00E6056A">
      <w:pPr>
        <w:spacing w:line="480" w:lineRule="auto"/>
        <w:ind w:left="720" w:hanging="720"/>
        <w:jc w:val="both"/>
        <w:rPr>
          <w:rFonts w:ascii="Times New Roman" w:hAnsi="Times New Roman" w:cs="Times New Roman"/>
          <w:noProof/>
        </w:rPr>
      </w:pPr>
      <w:bookmarkStart w:id="656" w:name="_ENREF_16"/>
      <w:r w:rsidRPr="00E6056A">
        <w:rPr>
          <w:rFonts w:ascii="Times New Roman" w:hAnsi="Times New Roman" w:cs="Times New Roman"/>
          <w:noProof/>
        </w:rPr>
        <w:t xml:space="preserve">Li, L. et al., 2013. Evaluation of grid-point atmospheric model of IAP LASG version 2 (GAMIL2). </w:t>
      </w:r>
      <w:r w:rsidRPr="00E6056A">
        <w:rPr>
          <w:rFonts w:ascii="Times New Roman" w:hAnsi="Times New Roman" w:cs="Times New Roman"/>
          <w:i/>
          <w:noProof/>
        </w:rPr>
        <w:t>Adv. Atmos. Sci.</w:t>
      </w:r>
      <w:r w:rsidRPr="00E6056A">
        <w:rPr>
          <w:rFonts w:ascii="Times New Roman" w:hAnsi="Times New Roman" w:cs="Times New Roman"/>
          <w:noProof/>
        </w:rPr>
        <w:t xml:space="preserve">, </w:t>
      </w:r>
      <w:r w:rsidRPr="00E6056A">
        <w:rPr>
          <w:rFonts w:ascii="Times New Roman" w:hAnsi="Times New Roman" w:cs="Times New Roman"/>
          <w:b/>
          <w:noProof/>
        </w:rPr>
        <w:t>30</w:t>
      </w:r>
      <w:r w:rsidRPr="00E6056A">
        <w:rPr>
          <w:rFonts w:ascii="Times New Roman" w:hAnsi="Times New Roman" w:cs="Times New Roman"/>
          <w:noProof/>
        </w:rPr>
        <w:t>(3): 855-867.DOI:10.1007/s00376-013-2157-5.</w:t>
      </w:r>
      <w:bookmarkEnd w:id="656"/>
    </w:p>
    <w:p w:rsidR="00E6056A" w:rsidRPr="00E6056A" w:rsidRDefault="00E6056A" w:rsidP="00E6056A">
      <w:pPr>
        <w:spacing w:line="480" w:lineRule="auto"/>
        <w:ind w:left="720" w:hanging="720"/>
        <w:jc w:val="both"/>
        <w:rPr>
          <w:rFonts w:ascii="Times New Roman" w:hAnsi="Times New Roman" w:cs="Times New Roman"/>
          <w:noProof/>
        </w:rPr>
      </w:pPr>
      <w:bookmarkStart w:id="657" w:name="_ENREF_17"/>
      <w:r w:rsidRPr="00E6056A">
        <w:rPr>
          <w:rFonts w:ascii="Times New Roman" w:hAnsi="Times New Roman" w:cs="Times New Roman"/>
          <w:noProof/>
        </w:rPr>
        <w:t xml:space="preserve">Li, L., Wang, B., Yuqing, W. and Hui, W., 2007. Improvements in climate simulation with modifications to the Tiedtke convective parameterization in the grid-point atmospheric model of IAP LASG (GAMIL). </w:t>
      </w:r>
      <w:r w:rsidRPr="00E6056A">
        <w:rPr>
          <w:rFonts w:ascii="Times New Roman" w:hAnsi="Times New Roman" w:cs="Times New Roman"/>
          <w:i/>
          <w:noProof/>
        </w:rPr>
        <w:t>Adv. Atmos. Sci.</w:t>
      </w:r>
      <w:r w:rsidRPr="00E6056A">
        <w:rPr>
          <w:rFonts w:ascii="Times New Roman" w:hAnsi="Times New Roman" w:cs="Times New Roman"/>
          <w:noProof/>
        </w:rPr>
        <w:t xml:space="preserve">, </w:t>
      </w:r>
      <w:r w:rsidRPr="00E6056A">
        <w:rPr>
          <w:rFonts w:ascii="Times New Roman" w:hAnsi="Times New Roman" w:cs="Times New Roman"/>
          <w:b/>
          <w:noProof/>
        </w:rPr>
        <w:t>24</w:t>
      </w:r>
      <w:r w:rsidRPr="00E6056A">
        <w:rPr>
          <w:rFonts w:ascii="Times New Roman" w:hAnsi="Times New Roman" w:cs="Times New Roman"/>
          <w:noProof/>
        </w:rPr>
        <w:t>(2): 323-335.DOI:10.1007/s00376-007-0323-3.</w:t>
      </w:r>
      <w:bookmarkEnd w:id="657"/>
    </w:p>
    <w:p w:rsidR="00E6056A" w:rsidRPr="00E6056A" w:rsidRDefault="00E6056A" w:rsidP="00E6056A">
      <w:pPr>
        <w:spacing w:line="480" w:lineRule="auto"/>
        <w:ind w:left="720" w:hanging="720"/>
        <w:jc w:val="both"/>
        <w:rPr>
          <w:rFonts w:ascii="Times New Roman" w:hAnsi="Times New Roman" w:cs="Times New Roman"/>
          <w:noProof/>
        </w:rPr>
      </w:pPr>
      <w:bookmarkStart w:id="658" w:name="_ENREF_18"/>
      <w:r w:rsidRPr="00E6056A">
        <w:rPr>
          <w:rFonts w:ascii="Times New Roman" w:hAnsi="Times New Roman" w:cs="Times New Roman"/>
          <w:noProof/>
        </w:rPr>
        <w:t xml:space="preserve">Li, Z.X. and Conil, S., 2003. A 1000-year simulation with the IPSL ocean-atmosphere coupled model. </w:t>
      </w:r>
      <w:r w:rsidRPr="00E6056A">
        <w:rPr>
          <w:rFonts w:ascii="Times New Roman" w:hAnsi="Times New Roman" w:cs="Times New Roman"/>
          <w:i/>
          <w:noProof/>
        </w:rPr>
        <w:t>Annals of Geophysics</w:t>
      </w:r>
      <w:r w:rsidRPr="00E6056A">
        <w:rPr>
          <w:rFonts w:ascii="Times New Roman" w:hAnsi="Times New Roman" w:cs="Times New Roman"/>
          <w:noProof/>
        </w:rPr>
        <w:t xml:space="preserve">, </w:t>
      </w:r>
      <w:r w:rsidRPr="00E6056A">
        <w:rPr>
          <w:rFonts w:ascii="Times New Roman" w:hAnsi="Times New Roman" w:cs="Times New Roman"/>
          <w:b/>
          <w:noProof/>
        </w:rPr>
        <w:t>46</w:t>
      </w:r>
      <w:r w:rsidRPr="00E6056A">
        <w:rPr>
          <w:rFonts w:ascii="Times New Roman" w:hAnsi="Times New Roman" w:cs="Times New Roman"/>
          <w:noProof/>
        </w:rPr>
        <w:t>(1): 39-46.</w:t>
      </w:r>
      <w:bookmarkEnd w:id="658"/>
    </w:p>
    <w:p w:rsidR="00E6056A" w:rsidRPr="00E6056A" w:rsidRDefault="00E6056A" w:rsidP="00E6056A">
      <w:pPr>
        <w:spacing w:line="480" w:lineRule="auto"/>
        <w:ind w:left="720" w:hanging="720"/>
        <w:jc w:val="both"/>
        <w:rPr>
          <w:rFonts w:ascii="Times New Roman" w:hAnsi="Times New Roman" w:cs="Times New Roman"/>
          <w:noProof/>
        </w:rPr>
      </w:pPr>
      <w:bookmarkStart w:id="659" w:name="_ENREF_19"/>
      <w:r w:rsidRPr="00E6056A">
        <w:rPr>
          <w:rFonts w:ascii="Times New Roman" w:hAnsi="Times New Roman" w:cs="Times New Roman"/>
          <w:noProof/>
        </w:rPr>
        <w:t xml:space="preserve">Lin, P., Liu, H., Yu, Y. and Zhou, T., 2013. Long-term behaviors of two versions of FGOALS2 in preindustrial control simulations with implications for 20th </w:t>
      </w:r>
      <w:r w:rsidRPr="00E6056A">
        <w:rPr>
          <w:rFonts w:ascii="Times New Roman" w:hAnsi="Times New Roman" w:cs="Times New Roman"/>
          <w:noProof/>
        </w:rPr>
        <w:lastRenderedPageBreak/>
        <w:t xml:space="preserve">century simulations. </w:t>
      </w:r>
      <w:r w:rsidRPr="00E6056A">
        <w:rPr>
          <w:rFonts w:ascii="Times New Roman" w:hAnsi="Times New Roman" w:cs="Times New Roman"/>
          <w:i/>
          <w:noProof/>
        </w:rPr>
        <w:t>Adv. Atmos. Sci.</w:t>
      </w:r>
      <w:r w:rsidRPr="00E6056A">
        <w:rPr>
          <w:rFonts w:ascii="Times New Roman" w:hAnsi="Times New Roman" w:cs="Times New Roman"/>
          <w:noProof/>
        </w:rPr>
        <w:t xml:space="preserve">, </w:t>
      </w:r>
      <w:r w:rsidRPr="00E6056A">
        <w:rPr>
          <w:rFonts w:ascii="Times New Roman" w:hAnsi="Times New Roman" w:cs="Times New Roman"/>
          <w:b/>
          <w:noProof/>
        </w:rPr>
        <w:t>30</w:t>
      </w:r>
      <w:r w:rsidRPr="00E6056A">
        <w:rPr>
          <w:rFonts w:ascii="Times New Roman" w:hAnsi="Times New Roman" w:cs="Times New Roman"/>
          <w:noProof/>
        </w:rPr>
        <w:t>(3): 577-592.DOI:10.1007/s00376-013-2186-0.</w:t>
      </w:r>
      <w:bookmarkEnd w:id="659"/>
    </w:p>
    <w:p w:rsidR="00E6056A" w:rsidRPr="00E6056A" w:rsidRDefault="00E6056A" w:rsidP="00E6056A">
      <w:pPr>
        <w:spacing w:line="480" w:lineRule="auto"/>
        <w:ind w:left="720" w:hanging="720"/>
        <w:jc w:val="both"/>
        <w:rPr>
          <w:rFonts w:ascii="Times New Roman" w:hAnsi="Times New Roman" w:cs="Times New Roman"/>
          <w:noProof/>
        </w:rPr>
      </w:pPr>
      <w:bookmarkStart w:id="660" w:name="_ENREF_20"/>
      <w:r w:rsidRPr="00E6056A">
        <w:rPr>
          <w:rFonts w:ascii="Times New Roman" w:hAnsi="Times New Roman" w:cs="Times New Roman"/>
          <w:noProof/>
        </w:rPr>
        <w:t xml:space="preserve">Liu, H., Zhang, M. and Lin, W., 2011. An Investigation of the Initial Development of the Double-ITCZ Warm SST Biases in the CCSM.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25</w:t>
      </w:r>
      <w:r w:rsidRPr="00E6056A">
        <w:rPr>
          <w:rFonts w:ascii="Times New Roman" w:hAnsi="Times New Roman" w:cs="Times New Roman"/>
          <w:noProof/>
        </w:rPr>
        <w:t>(1): 140-155.DOI:10.1175/2011JCLI4001.1.</w:t>
      </w:r>
      <w:bookmarkEnd w:id="660"/>
    </w:p>
    <w:p w:rsidR="00E6056A" w:rsidRPr="00E6056A" w:rsidRDefault="00E6056A" w:rsidP="00E6056A">
      <w:pPr>
        <w:spacing w:line="480" w:lineRule="auto"/>
        <w:ind w:left="720" w:hanging="720"/>
        <w:jc w:val="both"/>
        <w:rPr>
          <w:rFonts w:ascii="Times New Roman" w:hAnsi="Times New Roman" w:cs="Times New Roman"/>
          <w:noProof/>
        </w:rPr>
      </w:pPr>
      <w:bookmarkStart w:id="661" w:name="_ENREF_21"/>
      <w:r w:rsidRPr="00E6056A">
        <w:rPr>
          <w:rFonts w:ascii="Times New Roman" w:hAnsi="Times New Roman" w:cs="Times New Roman"/>
          <w:noProof/>
        </w:rPr>
        <w:t xml:space="preserve">Marotzke, J., 2000. Abrupt climate change and thermohaline circulation: Mechanisms and predictability. </w:t>
      </w:r>
      <w:r w:rsidRPr="00E6056A">
        <w:rPr>
          <w:rFonts w:ascii="Times New Roman" w:hAnsi="Times New Roman" w:cs="Times New Roman"/>
          <w:i/>
          <w:noProof/>
        </w:rPr>
        <w:t>Proceedings of the National Academy of Sciences</w:t>
      </w:r>
      <w:r w:rsidRPr="00E6056A">
        <w:rPr>
          <w:rFonts w:ascii="Times New Roman" w:hAnsi="Times New Roman" w:cs="Times New Roman"/>
          <w:noProof/>
        </w:rPr>
        <w:t xml:space="preserve">, </w:t>
      </w:r>
      <w:r w:rsidRPr="00E6056A">
        <w:rPr>
          <w:rFonts w:ascii="Times New Roman" w:hAnsi="Times New Roman" w:cs="Times New Roman"/>
          <w:b/>
          <w:noProof/>
        </w:rPr>
        <w:t>97</w:t>
      </w:r>
      <w:r w:rsidRPr="00E6056A">
        <w:rPr>
          <w:rFonts w:ascii="Times New Roman" w:hAnsi="Times New Roman" w:cs="Times New Roman"/>
          <w:noProof/>
        </w:rPr>
        <w:t>(4): 1347-1350.</w:t>
      </w:r>
      <w:bookmarkEnd w:id="661"/>
    </w:p>
    <w:p w:rsidR="00E6056A" w:rsidRPr="00E6056A" w:rsidRDefault="00E6056A" w:rsidP="00E6056A">
      <w:pPr>
        <w:spacing w:line="480" w:lineRule="auto"/>
        <w:ind w:left="720" w:hanging="720"/>
        <w:jc w:val="both"/>
        <w:rPr>
          <w:rFonts w:ascii="Times New Roman" w:hAnsi="Times New Roman" w:cs="Times New Roman"/>
          <w:noProof/>
        </w:rPr>
      </w:pPr>
      <w:bookmarkStart w:id="662" w:name="_ENREF_22"/>
      <w:r w:rsidRPr="00E6056A">
        <w:rPr>
          <w:rFonts w:ascii="Times New Roman" w:hAnsi="Times New Roman" w:cs="Times New Roman"/>
          <w:noProof/>
        </w:rPr>
        <w:t xml:space="preserve">O'Neill, L.W., Chelton, D.B. and Esbensen, S.K., 2003. Observations of SST-Induced Perturbations of the Wind Stress Field over the Southern Ocean on Seasonal Timescales.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16</w:t>
      </w:r>
      <w:r w:rsidRPr="00E6056A">
        <w:rPr>
          <w:rFonts w:ascii="Times New Roman" w:hAnsi="Times New Roman" w:cs="Times New Roman"/>
          <w:noProof/>
        </w:rPr>
        <w:t>(14): 2340-2354.DOI:10.1175/2780.1.</w:t>
      </w:r>
      <w:bookmarkEnd w:id="662"/>
    </w:p>
    <w:p w:rsidR="00E6056A" w:rsidRPr="00E6056A" w:rsidRDefault="00E6056A" w:rsidP="00E6056A">
      <w:pPr>
        <w:spacing w:line="480" w:lineRule="auto"/>
        <w:ind w:left="720" w:hanging="720"/>
        <w:jc w:val="both"/>
        <w:rPr>
          <w:rFonts w:ascii="Times New Roman" w:hAnsi="Times New Roman" w:cs="Times New Roman"/>
          <w:noProof/>
        </w:rPr>
      </w:pPr>
      <w:bookmarkStart w:id="663" w:name="_ENREF_24"/>
      <w:r w:rsidRPr="00E6056A">
        <w:rPr>
          <w:rFonts w:ascii="Times New Roman" w:hAnsi="Times New Roman" w:cs="Times New Roman"/>
          <w:noProof/>
        </w:rPr>
        <w:t xml:space="preserve">Rayner, N., D. Parker, E. Horton, C. Folland, L. Alexander, D. Rowell, E. Kent, and A. Kaplan. 2003. Global analyses of sea surface temperature, sea ice, and night marine air temperature since the late nineteenth century. </w:t>
      </w:r>
      <w:r w:rsidRPr="00E6056A">
        <w:rPr>
          <w:rFonts w:ascii="Times New Roman" w:hAnsi="Times New Roman" w:cs="Times New Roman"/>
          <w:i/>
          <w:noProof/>
        </w:rPr>
        <w:t>Journal of Geophysical Research: Atmospheres (1984–2012)</w:t>
      </w:r>
      <w:r w:rsidRPr="00E6056A">
        <w:rPr>
          <w:rFonts w:ascii="Times New Roman" w:hAnsi="Times New Roman" w:cs="Times New Roman"/>
          <w:noProof/>
        </w:rPr>
        <w:t xml:space="preserve"> </w:t>
      </w:r>
      <w:r w:rsidRPr="00E6056A">
        <w:rPr>
          <w:rFonts w:ascii="Times New Roman" w:hAnsi="Times New Roman" w:cs="Times New Roman"/>
          <w:b/>
          <w:noProof/>
        </w:rPr>
        <w:t>108</w:t>
      </w:r>
      <w:r w:rsidRPr="00E6056A">
        <w:rPr>
          <w:rFonts w:ascii="Times New Roman" w:hAnsi="Times New Roman" w:cs="Times New Roman"/>
          <w:noProof/>
        </w:rPr>
        <w:t xml:space="preserve"> (D14). DOI: 10.1029/2002JD002670.</w:t>
      </w:r>
    </w:p>
    <w:p w:rsidR="00E6056A" w:rsidRPr="00E6056A" w:rsidRDefault="00E6056A" w:rsidP="00E6056A">
      <w:pPr>
        <w:spacing w:line="480" w:lineRule="auto"/>
        <w:ind w:left="720" w:hanging="720"/>
        <w:jc w:val="both"/>
        <w:rPr>
          <w:rFonts w:ascii="Times New Roman" w:hAnsi="Times New Roman" w:cs="Times New Roman"/>
          <w:noProof/>
        </w:rPr>
      </w:pPr>
      <w:r w:rsidRPr="00E6056A">
        <w:rPr>
          <w:rFonts w:ascii="Times New Roman" w:hAnsi="Times New Roman" w:cs="Times New Roman"/>
          <w:noProof/>
        </w:rPr>
        <w:t xml:space="preserve">Samelson, R.M. et al., 2006. On the Coupling of Wind Stress and Sea Surface Temperature.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19</w:t>
      </w:r>
      <w:r w:rsidRPr="00E6056A">
        <w:rPr>
          <w:rFonts w:ascii="Times New Roman" w:hAnsi="Times New Roman" w:cs="Times New Roman"/>
          <w:noProof/>
        </w:rPr>
        <w:t>(8): 1557-1566.DOI:10.1175/JCLI3682.1.</w:t>
      </w:r>
      <w:bookmarkEnd w:id="663"/>
    </w:p>
    <w:p w:rsidR="00E6056A" w:rsidRPr="00E6056A" w:rsidRDefault="00E6056A" w:rsidP="00E6056A">
      <w:pPr>
        <w:spacing w:line="480" w:lineRule="auto"/>
        <w:ind w:left="720" w:hanging="720"/>
        <w:jc w:val="both"/>
        <w:rPr>
          <w:rFonts w:ascii="Times New Roman" w:hAnsi="Times New Roman" w:cs="Times New Roman"/>
          <w:noProof/>
        </w:rPr>
      </w:pPr>
      <w:bookmarkStart w:id="664" w:name="_ENREF_25"/>
      <w:r w:rsidRPr="00E6056A">
        <w:rPr>
          <w:rFonts w:ascii="Times New Roman" w:hAnsi="Times New Roman" w:cs="Times New Roman"/>
          <w:noProof/>
        </w:rPr>
        <w:t xml:space="preserve">Seager, R. et al., 2000. Causes of Atlantic Ocean Climate Variability between 1958 and 1998.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13</w:t>
      </w:r>
      <w:r w:rsidRPr="00E6056A">
        <w:rPr>
          <w:rFonts w:ascii="Times New Roman" w:hAnsi="Times New Roman" w:cs="Times New Roman"/>
          <w:noProof/>
        </w:rPr>
        <w:t>(16): 2845-2862. DOI:10.1175/1520-0442(2000)013&lt;2845:COAOCV&gt;2.0.CO;2.</w:t>
      </w:r>
      <w:bookmarkEnd w:id="664"/>
    </w:p>
    <w:p w:rsidR="00E6056A" w:rsidRPr="00E6056A" w:rsidRDefault="00E6056A" w:rsidP="00E6056A">
      <w:pPr>
        <w:spacing w:line="480" w:lineRule="auto"/>
        <w:ind w:left="720" w:hanging="720"/>
        <w:jc w:val="both"/>
        <w:rPr>
          <w:rFonts w:ascii="Times New Roman" w:hAnsi="Times New Roman" w:cs="Times New Roman"/>
          <w:noProof/>
        </w:rPr>
      </w:pPr>
      <w:bookmarkStart w:id="665" w:name="_ENREF_26"/>
      <w:r w:rsidRPr="00E6056A">
        <w:rPr>
          <w:rFonts w:ascii="Times New Roman" w:hAnsi="Times New Roman" w:cs="Times New Roman"/>
          <w:noProof/>
        </w:rPr>
        <w:t xml:space="preserve">Serreze, M.C. and Barry, R.G., 2011. Processes and impacts of Arctic amplification: A research synthesis. </w:t>
      </w:r>
      <w:r w:rsidRPr="00E6056A">
        <w:rPr>
          <w:rFonts w:ascii="Times New Roman" w:hAnsi="Times New Roman" w:cs="Times New Roman"/>
          <w:i/>
          <w:noProof/>
        </w:rPr>
        <w:t>Global and Planetary Change</w:t>
      </w:r>
      <w:r w:rsidRPr="00E6056A">
        <w:rPr>
          <w:rFonts w:ascii="Times New Roman" w:hAnsi="Times New Roman" w:cs="Times New Roman"/>
          <w:noProof/>
        </w:rPr>
        <w:t xml:space="preserve">, </w:t>
      </w:r>
      <w:r w:rsidRPr="00E6056A">
        <w:rPr>
          <w:rFonts w:ascii="Times New Roman" w:hAnsi="Times New Roman" w:cs="Times New Roman"/>
          <w:b/>
          <w:noProof/>
        </w:rPr>
        <w:t>77</w:t>
      </w:r>
      <w:r w:rsidRPr="00E6056A">
        <w:rPr>
          <w:rFonts w:ascii="Times New Roman" w:hAnsi="Times New Roman" w:cs="Times New Roman"/>
          <w:noProof/>
        </w:rPr>
        <w:t>(1): 85-96.DOI</w:t>
      </w:r>
      <w:bookmarkEnd w:id="665"/>
      <w:r w:rsidRPr="00E6056A">
        <w:rPr>
          <w:rFonts w:ascii="Times New Roman" w:hAnsi="Times New Roman" w:cs="Times New Roman"/>
          <w:noProof/>
        </w:rPr>
        <w:t>: 10.1016/j.gloplacha.2011.03.004.</w:t>
      </w:r>
    </w:p>
    <w:p w:rsidR="00E6056A" w:rsidRPr="00E6056A" w:rsidRDefault="00E6056A" w:rsidP="00E6056A">
      <w:pPr>
        <w:spacing w:line="480" w:lineRule="auto"/>
        <w:ind w:left="720" w:hanging="720"/>
        <w:jc w:val="both"/>
        <w:rPr>
          <w:rFonts w:ascii="Times New Roman" w:hAnsi="Times New Roman" w:cs="Times New Roman"/>
          <w:noProof/>
        </w:rPr>
      </w:pPr>
      <w:bookmarkStart w:id="666" w:name="_ENREF_27"/>
      <w:r w:rsidRPr="00E6056A">
        <w:rPr>
          <w:rFonts w:ascii="Times New Roman" w:hAnsi="Times New Roman" w:cs="Times New Roman"/>
          <w:noProof/>
        </w:rPr>
        <w:lastRenderedPageBreak/>
        <w:t>Smith, R. and Gent, P., 2002. Reference manual for the Parallel Ocean Program (POP), ocean component of the Community Climate System Model (CCSM2. 0 and 3.0), Technical Report LA-UR-02-2484, Los Alamos National Laboratory, Los Alamos, NM, http://www. ccsm. ucar. edu/models/ccsm3. 0/pop.</w:t>
      </w:r>
      <w:bookmarkEnd w:id="666"/>
    </w:p>
    <w:p w:rsidR="00E6056A" w:rsidRPr="00E6056A" w:rsidRDefault="00E6056A" w:rsidP="00E6056A">
      <w:pPr>
        <w:spacing w:line="480" w:lineRule="auto"/>
        <w:ind w:left="720" w:hanging="720"/>
        <w:jc w:val="both"/>
        <w:rPr>
          <w:rFonts w:ascii="Times New Roman" w:hAnsi="Times New Roman" w:cs="Times New Roman"/>
          <w:noProof/>
        </w:rPr>
      </w:pPr>
      <w:bookmarkStart w:id="667" w:name="_ENREF_28"/>
      <w:r w:rsidRPr="00E6056A">
        <w:rPr>
          <w:rFonts w:ascii="Times New Roman" w:hAnsi="Times New Roman" w:cs="Times New Roman"/>
          <w:noProof/>
        </w:rPr>
        <w:t xml:space="preserve">Smith, R.L., 1968. Upwelling. </w:t>
      </w:r>
      <w:r w:rsidRPr="00E6056A">
        <w:rPr>
          <w:rFonts w:ascii="Times New Roman" w:hAnsi="Times New Roman" w:cs="Times New Roman"/>
          <w:i/>
          <w:noProof/>
        </w:rPr>
        <w:t>Oceanogr. Marine Biol. Ann. Rev.</w:t>
      </w:r>
      <w:r w:rsidRPr="00E6056A">
        <w:rPr>
          <w:rFonts w:ascii="Times New Roman" w:hAnsi="Times New Roman" w:cs="Times New Roman"/>
          <w:noProof/>
        </w:rPr>
        <w:t xml:space="preserve">, </w:t>
      </w:r>
      <w:r w:rsidRPr="00E6056A">
        <w:rPr>
          <w:rFonts w:ascii="Times New Roman" w:hAnsi="Times New Roman" w:cs="Times New Roman"/>
          <w:b/>
          <w:noProof/>
        </w:rPr>
        <w:t>6</w:t>
      </w:r>
      <w:r w:rsidRPr="00E6056A">
        <w:rPr>
          <w:rFonts w:ascii="Times New Roman" w:hAnsi="Times New Roman" w:cs="Times New Roman"/>
          <w:noProof/>
        </w:rPr>
        <w:t>: 11-46.</w:t>
      </w:r>
      <w:bookmarkEnd w:id="667"/>
    </w:p>
    <w:p w:rsidR="00E6056A" w:rsidRPr="00E6056A" w:rsidRDefault="00E6056A" w:rsidP="00E6056A">
      <w:pPr>
        <w:spacing w:line="480" w:lineRule="auto"/>
        <w:ind w:left="720" w:hanging="720"/>
        <w:jc w:val="both"/>
        <w:rPr>
          <w:rFonts w:ascii="Times New Roman" w:hAnsi="Times New Roman" w:cs="Times New Roman"/>
          <w:noProof/>
        </w:rPr>
      </w:pPr>
      <w:bookmarkStart w:id="668" w:name="_ENREF_29"/>
      <w:r w:rsidRPr="00E6056A">
        <w:rPr>
          <w:rFonts w:ascii="Times New Roman" w:hAnsi="Times New Roman" w:cs="Times New Roman"/>
          <w:noProof/>
        </w:rPr>
        <w:t xml:space="preserve">Williams, P.D., 2012. Climatic impacts of stochastic fluctuations in air–sea fluxes.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39</w:t>
      </w:r>
      <w:r w:rsidRPr="00E6056A">
        <w:rPr>
          <w:rFonts w:ascii="Times New Roman" w:hAnsi="Times New Roman" w:cs="Times New Roman"/>
          <w:noProof/>
        </w:rPr>
        <w:t>(10): L10705.DOI:10.1029/2012GL051813.</w:t>
      </w:r>
      <w:bookmarkEnd w:id="668"/>
    </w:p>
    <w:p w:rsidR="00E6056A" w:rsidRPr="00E6056A" w:rsidRDefault="00E6056A" w:rsidP="00E6056A">
      <w:pPr>
        <w:spacing w:line="480" w:lineRule="auto"/>
        <w:ind w:left="720" w:hanging="720"/>
        <w:jc w:val="both"/>
        <w:rPr>
          <w:rFonts w:ascii="Times New Roman" w:hAnsi="Times New Roman" w:cs="Times New Roman"/>
          <w:noProof/>
        </w:rPr>
      </w:pPr>
      <w:bookmarkStart w:id="669" w:name="_ENREF_30"/>
      <w:r w:rsidRPr="00E6056A">
        <w:rPr>
          <w:rFonts w:ascii="Times New Roman" w:hAnsi="Times New Roman" w:cs="Times New Roman"/>
          <w:noProof/>
        </w:rPr>
        <w:t xml:space="preserve">Wu, Z., Schneider, E.K. and Kirtman, B.P., 2004. Causes of low frequency North Atlantic SST variability in a coupled GCM.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31</w:t>
      </w:r>
      <w:r w:rsidRPr="00E6056A">
        <w:rPr>
          <w:rFonts w:ascii="Times New Roman" w:hAnsi="Times New Roman" w:cs="Times New Roman"/>
          <w:noProof/>
        </w:rPr>
        <w:t>(9): L09210.DOI:10.1029/2004GL019548.</w:t>
      </w:r>
      <w:bookmarkEnd w:id="669"/>
    </w:p>
    <w:p w:rsidR="00E6056A" w:rsidRPr="00E6056A" w:rsidRDefault="00E6056A" w:rsidP="00E6056A">
      <w:pPr>
        <w:spacing w:line="480" w:lineRule="auto"/>
        <w:ind w:left="720" w:hanging="720"/>
        <w:jc w:val="both"/>
        <w:rPr>
          <w:rFonts w:ascii="Times New Roman" w:hAnsi="Times New Roman" w:cs="Times New Roman"/>
          <w:noProof/>
        </w:rPr>
      </w:pPr>
      <w:bookmarkStart w:id="670" w:name="_ENREF_31"/>
      <w:r w:rsidRPr="00E6056A">
        <w:rPr>
          <w:rFonts w:ascii="Times New Roman" w:hAnsi="Times New Roman" w:cs="Times New Roman"/>
          <w:noProof/>
        </w:rPr>
        <w:t xml:space="preserve">Xie, S.-P., 1994. On the Genesis of the Equatorial Annual Cycle.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7</w:t>
      </w:r>
      <w:r w:rsidRPr="00E6056A">
        <w:rPr>
          <w:rFonts w:ascii="Times New Roman" w:hAnsi="Times New Roman" w:cs="Times New Roman"/>
          <w:noProof/>
        </w:rPr>
        <w:t>(12): 2008-2013.DOI:10.1175/1520-0442(1994)007&lt;2008:OTGOTE&gt;2.0.CO;2.</w:t>
      </w:r>
      <w:bookmarkEnd w:id="670"/>
    </w:p>
    <w:p w:rsidR="00E6056A" w:rsidRPr="00E6056A" w:rsidRDefault="00E6056A" w:rsidP="00E6056A">
      <w:pPr>
        <w:spacing w:line="480" w:lineRule="auto"/>
        <w:ind w:left="720" w:hanging="720"/>
        <w:jc w:val="both"/>
        <w:rPr>
          <w:rFonts w:ascii="Times New Roman" w:hAnsi="Times New Roman" w:cs="Times New Roman"/>
          <w:noProof/>
        </w:rPr>
      </w:pPr>
      <w:bookmarkStart w:id="671" w:name="_ENREF_32"/>
      <w:r w:rsidRPr="00E6056A">
        <w:rPr>
          <w:rFonts w:ascii="Times New Roman" w:hAnsi="Times New Roman" w:cs="Times New Roman"/>
          <w:noProof/>
        </w:rPr>
        <w:t xml:space="preserve">Yeh, S.-W. and Kirtman, B.P., 2004. Tropical Pacific decadal variability and ENSO amplitude modulation in a CGCM. </w:t>
      </w:r>
      <w:r w:rsidRPr="00E6056A">
        <w:rPr>
          <w:rFonts w:ascii="Times New Roman" w:hAnsi="Times New Roman" w:cs="Times New Roman"/>
          <w:i/>
          <w:noProof/>
        </w:rPr>
        <w:t>Journal of Geophysical Research: Oceans</w:t>
      </w:r>
      <w:r w:rsidRPr="00E6056A">
        <w:rPr>
          <w:rFonts w:ascii="Times New Roman" w:hAnsi="Times New Roman" w:cs="Times New Roman"/>
          <w:noProof/>
        </w:rPr>
        <w:t xml:space="preserve">, </w:t>
      </w:r>
      <w:r w:rsidRPr="00E6056A">
        <w:rPr>
          <w:rFonts w:ascii="Times New Roman" w:hAnsi="Times New Roman" w:cs="Times New Roman"/>
          <w:b/>
          <w:noProof/>
        </w:rPr>
        <w:t>109</w:t>
      </w:r>
      <w:r w:rsidRPr="00E6056A">
        <w:rPr>
          <w:rFonts w:ascii="Times New Roman" w:hAnsi="Times New Roman" w:cs="Times New Roman"/>
          <w:noProof/>
        </w:rPr>
        <w:t>(C11): C11009.DOI:10.1029/2004JC002442.</w:t>
      </w:r>
      <w:bookmarkEnd w:id="671"/>
    </w:p>
    <w:p w:rsidR="00E6056A" w:rsidRPr="00E6056A" w:rsidRDefault="00E6056A" w:rsidP="00E6056A">
      <w:pPr>
        <w:spacing w:line="480" w:lineRule="auto"/>
        <w:ind w:left="720" w:hanging="720"/>
        <w:jc w:val="both"/>
        <w:rPr>
          <w:rFonts w:ascii="Times New Roman" w:hAnsi="Times New Roman" w:cs="Times New Roman"/>
          <w:noProof/>
        </w:rPr>
      </w:pPr>
      <w:bookmarkStart w:id="672" w:name="_ENREF_33"/>
      <w:r w:rsidRPr="00E6056A">
        <w:rPr>
          <w:rFonts w:ascii="Times New Roman" w:hAnsi="Times New Roman" w:cs="Times New Roman"/>
          <w:noProof/>
        </w:rPr>
        <w:t xml:space="preserve">Zhang, X., Lin, W. and Zhang, M., 2007. Toward understanding the double Intertropical Convergence Zone pathology in coupled ocean-atmosphere general circulation models. </w:t>
      </w:r>
      <w:r w:rsidRPr="00E6056A">
        <w:rPr>
          <w:rFonts w:ascii="Times New Roman" w:hAnsi="Times New Roman" w:cs="Times New Roman"/>
          <w:i/>
          <w:noProof/>
        </w:rPr>
        <w:t>Journal of Geophysical Research: Atmospheres</w:t>
      </w:r>
      <w:r w:rsidRPr="00E6056A">
        <w:rPr>
          <w:rFonts w:ascii="Times New Roman" w:hAnsi="Times New Roman" w:cs="Times New Roman"/>
          <w:noProof/>
        </w:rPr>
        <w:t xml:space="preserve">, </w:t>
      </w:r>
      <w:r w:rsidRPr="00E6056A">
        <w:rPr>
          <w:rFonts w:ascii="Times New Roman" w:hAnsi="Times New Roman" w:cs="Times New Roman"/>
          <w:b/>
          <w:noProof/>
        </w:rPr>
        <w:t>112</w:t>
      </w:r>
      <w:r w:rsidRPr="00E6056A">
        <w:rPr>
          <w:rFonts w:ascii="Times New Roman" w:hAnsi="Times New Roman" w:cs="Times New Roman"/>
          <w:noProof/>
        </w:rPr>
        <w:t>(D12): D12102.DOI:10.1029/2006JD007878.</w:t>
      </w:r>
      <w:bookmarkEnd w:id="672"/>
    </w:p>
    <w:p w:rsidR="00E6056A" w:rsidRDefault="00E6056A" w:rsidP="00E6056A"/>
    <w:p w:rsidR="00047FA9" w:rsidRPr="000F5758" w:rsidRDefault="009C799E" w:rsidP="00E6056A">
      <w:pPr>
        <w:spacing w:line="480" w:lineRule="auto"/>
        <w:jc w:val="both"/>
        <w:rPr>
          <w:rFonts w:ascii="Times New Roman" w:hAnsi="Times New Roman" w:cs="Times New Roman"/>
          <w:noProof/>
        </w:rPr>
      </w:pPr>
      <w:del w:id="673" w:author="Jie ZHANG" w:date="2013-08-26T09:49:00Z">
        <w:r w:rsidRPr="000F5758" w:rsidDel="00E235FD">
          <w:rPr>
            <w:rFonts w:ascii="Times New Roman" w:hAnsi="Times New Roman" w:cs="Times New Roman"/>
            <w:noProof/>
          </w:rPr>
          <w:delText xml:space="preserve">Zhou, T.J., 2003. Multi-spatial variability modes of the Atlantic Meridional Overturning Circulation. </w:delText>
        </w:r>
        <w:r w:rsidRPr="000F5758" w:rsidDel="00E235FD">
          <w:rPr>
            <w:rFonts w:ascii="Times New Roman" w:hAnsi="Times New Roman" w:cs="Times New Roman"/>
            <w:i/>
            <w:noProof/>
          </w:rPr>
          <w:delText>Chinese Science Bulletin (in Chinese)</w:delText>
        </w:r>
        <w:r w:rsidRPr="000F5758" w:rsidDel="00E235FD">
          <w:rPr>
            <w:rFonts w:ascii="Times New Roman" w:hAnsi="Times New Roman" w:cs="Times New Roman"/>
            <w:noProof/>
          </w:rPr>
          <w:delText xml:space="preserve">, </w:delText>
        </w:r>
        <w:r w:rsidRPr="000F5758" w:rsidDel="00E235FD">
          <w:rPr>
            <w:rFonts w:ascii="Times New Roman" w:hAnsi="Times New Roman" w:cs="Times New Roman"/>
            <w:b/>
            <w:noProof/>
          </w:rPr>
          <w:delText>48</w:delText>
        </w:r>
        <w:r w:rsidRPr="000F5758" w:rsidDel="00E235FD">
          <w:rPr>
            <w:rFonts w:ascii="Times New Roman" w:hAnsi="Times New Roman" w:cs="Times New Roman"/>
            <w:noProof/>
          </w:rPr>
          <w:delText>: 30-35.</w:delText>
        </w:r>
      </w:del>
      <w:bookmarkEnd w:id="640"/>
    </w:p>
    <w:sectPr w:rsidR="00047FA9" w:rsidRPr="000F5758" w:rsidSect="000C7773">
      <w:footerReference w:type="default" r:id="rId16"/>
      <w:pgSz w:w="11900" w:h="16840"/>
      <w:pgMar w:top="1440" w:right="1800" w:bottom="1440" w:left="1800" w:header="708" w:footer="70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9A7" w:rsidRDefault="00CB79A7">
      <w:r>
        <w:separator/>
      </w:r>
    </w:p>
  </w:endnote>
  <w:endnote w:type="continuationSeparator" w:id="0">
    <w:p w:rsidR="00CB79A7" w:rsidRDefault="00CB7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PMincho">
    <w:panose1 w:val="02020600040205080304"/>
    <w:charset w:val="80"/>
    <w:family w:val="roman"/>
    <w:pitch w:val="variable"/>
    <w:sig w:usb0="E00002FF" w:usb1="6AC7FDFB" w:usb2="00000012" w:usb3="00000000" w:csb0="0002009F" w:csb1="00000000"/>
  </w:font>
  <w:font w:name="AdvTimes">
    <w:altName w:val="SimSun"/>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9C7" w:rsidRDefault="000619C7">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24709">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24709">
      <w:rPr>
        <w:b/>
        <w:bCs/>
        <w:noProof/>
      </w:rPr>
      <w:t>28</w:t>
    </w:r>
    <w:r>
      <w:rPr>
        <w:b/>
        <w:bCs/>
        <w:sz w:val="24"/>
        <w:szCs w:val="24"/>
      </w:rPr>
      <w:fldChar w:fldCharType="end"/>
    </w:r>
  </w:p>
  <w:p w:rsidR="000619C7" w:rsidRDefault="000619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9A7" w:rsidRDefault="00CB79A7">
      <w:r>
        <w:separator/>
      </w:r>
    </w:p>
  </w:footnote>
  <w:footnote w:type="continuationSeparator" w:id="0">
    <w:p w:rsidR="00CB79A7" w:rsidRDefault="00CB79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abstractNum w:abstractNumId="0">
    <w:nsid w:val="FFFFFF1D"/>
    <w:multiLevelType w:val="multilevel"/>
    <w:tmpl w:val="38DEE83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5D0FDF"/>
    <w:multiLevelType w:val="hybridMultilevel"/>
    <w:tmpl w:val="D38C58AE"/>
    <w:lvl w:ilvl="0" w:tplc="FB5EDFC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11F462D6"/>
    <w:multiLevelType w:val="hybridMultilevel"/>
    <w:tmpl w:val="EFFE953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28D5E7A"/>
    <w:multiLevelType w:val="hybridMultilevel"/>
    <w:tmpl w:val="EAD21E9C"/>
    <w:lvl w:ilvl="0" w:tplc="1C4E4434">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7B93C0F"/>
    <w:multiLevelType w:val="multilevel"/>
    <w:tmpl w:val="98E8679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431198"/>
    <w:multiLevelType w:val="multilevel"/>
    <w:tmpl w:val="09BCEB0E"/>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601D776B"/>
    <w:multiLevelType w:val="multilevel"/>
    <w:tmpl w:val="09BCEB0E"/>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71D96B2E"/>
    <w:multiLevelType w:val="multilevel"/>
    <w:tmpl w:val="09BCEB0E"/>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7B5A0620"/>
    <w:multiLevelType w:val="hybridMultilevel"/>
    <w:tmpl w:val="45541412"/>
    <w:lvl w:ilvl="0" w:tplc="64429664">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2"/>
  </w:num>
  <w:num w:numId="3">
    <w:abstractNumId w:val="8"/>
  </w:num>
  <w:num w:numId="4">
    <w:abstractNumId w:val="9"/>
  </w:num>
  <w:num w:numId="5">
    <w:abstractNumId w:val="5"/>
  </w:num>
  <w:num w:numId="6">
    <w:abstractNumId w:val="4"/>
  </w:num>
  <w:num w:numId="7">
    <w:abstractNumId w:val="0"/>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799E"/>
    <w:rsid w:val="000131B0"/>
    <w:rsid w:val="00020F05"/>
    <w:rsid w:val="00047FA9"/>
    <w:rsid w:val="000619C7"/>
    <w:rsid w:val="000C7773"/>
    <w:rsid w:val="000F5758"/>
    <w:rsid w:val="00114294"/>
    <w:rsid w:val="00124709"/>
    <w:rsid w:val="001501A6"/>
    <w:rsid w:val="0017127E"/>
    <w:rsid w:val="00196CCF"/>
    <w:rsid w:val="001C66DF"/>
    <w:rsid w:val="001F50A0"/>
    <w:rsid w:val="00220265"/>
    <w:rsid w:val="00231FE9"/>
    <w:rsid w:val="002358AC"/>
    <w:rsid w:val="00241C3C"/>
    <w:rsid w:val="0024586B"/>
    <w:rsid w:val="00245BDA"/>
    <w:rsid w:val="002704C0"/>
    <w:rsid w:val="00296B30"/>
    <w:rsid w:val="00297825"/>
    <w:rsid w:val="002A64AC"/>
    <w:rsid w:val="002E5E85"/>
    <w:rsid w:val="002F573F"/>
    <w:rsid w:val="002F76AB"/>
    <w:rsid w:val="0030729D"/>
    <w:rsid w:val="00315850"/>
    <w:rsid w:val="003C6069"/>
    <w:rsid w:val="003F23EB"/>
    <w:rsid w:val="004901E0"/>
    <w:rsid w:val="004C4A02"/>
    <w:rsid w:val="004E54EE"/>
    <w:rsid w:val="00500F95"/>
    <w:rsid w:val="00557D11"/>
    <w:rsid w:val="00622F12"/>
    <w:rsid w:val="00625AC8"/>
    <w:rsid w:val="006762F5"/>
    <w:rsid w:val="00694BCA"/>
    <w:rsid w:val="006A0A5B"/>
    <w:rsid w:val="006A71CD"/>
    <w:rsid w:val="006B7202"/>
    <w:rsid w:val="006E2202"/>
    <w:rsid w:val="006E2540"/>
    <w:rsid w:val="007025A0"/>
    <w:rsid w:val="00744C45"/>
    <w:rsid w:val="0077520B"/>
    <w:rsid w:val="007C50AB"/>
    <w:rsid w:val="007E2C64"/>
    <w:rsid w:val="0083153A"/>
    <w:rsid w:val="008340F7"/>
    <w:rsid w:val="00865593"/>
    <w:rsid w:val="008B18E8"/>
    <w:rsid w:val="008D37FB"/>
    <w:rsid w:val="008E083A"/>
    <w:rsid w:val="008F5B82"/>
    <w:rsid w:val="009005C8"/>
    <w:rsid w:val="00944BBF"/>
    <w:rsid w:val="00960783"/>
    <w:rsid w:val="00975A59"/>
    <w:rsid w:val="009869B5"/>
    <w:rsid w:val="0099022A"/>
    <w:rsid w:val="00996A8E"/>
    <w:rsid w:val="009C799E"/>
    <w:rsid w:val="009E7969"/>
    <w:rsid w:val="009F689A"/>
    <w:rsid w:val="00A20831"/>
    <w:rsid w:val="00A25F87"/>
    <w:rsid w:val="00A760A1"/>
    <w:rsid w:val="00A85475"/>
    <w:rsid w:val="00AA166E"/>
    <w:rsid w:val="00AB234F"/>
    <w:rsid w:val="00AF5323"/>
    <w:rsid w:val="00AF5524"/>
    <w:rsid w:val="00B70068"/>
    <w:rsid w:val="00B754A4"/>
    <w:rsid w:val="00BE2136"/>
    <w:rsid w:val="00BF3404"/>
    <w:rsid w:val="00C32CDD"/>
    <w:rsid w:val="00C330A5"/>
    <w:rsid w:val="00C4177D"/>
    <w:rsid w:val="00C61135"/>
    <w:rsid w:val="00C8724F"/>
    <w:rsid w:val="00C91FEE"/>
    <w:rsid w:val="00CB79A7"/>
    <w:rsid w:val="00CD01DF"/>
    <w:rsid w:val="00CF786D"/>
    <w:rsid w:val="00CF7A04"/>
    <w:rsid w:val="00D07282"/>
    <w:rsid w:val="00D11213"/>
    <w:rsid w:val="00D31E27"/>
    <w:rsid w:val="00D5445F"/>
    <w:rsid w:val="00D92F7D"/>
    <w:rsid w:val="00E06D52"/>
    <w:rsid w:val="00E235FD"/>
    <w:rsid w:val="00E55C74"/>
    <w:rsid w:val="00E6056A"/>
    <w:rsid w:val="00EF2698"/>
    <w:rsid w:val="00F05B18"/>
    <w:rsid w:val="00F14172"/>
    <w:rsid w:val="00FF2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6DED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9E"/>
    <w:rPr>
      <w:rFonts w:cs="Cambria"/>
      <w:lang w:eastAsia="en-US"/>
    </w:rPr>
  </w:style>
  <w:style w:type="paragraph" w:styleId="Heading1">
    <w:name w:val="heading 1"/>
    <w:basedOn w:val="Normal"/>
    <w:link w:val="Heading1Char"/>
    <w:uiPriority w:val="9"/>
    <w:qFormat/>
    <w:rsid w:val="009C799E"/>
    <w:pPr>
      <w:spacing w:before="100" w:beforeAutospacing="1" w:after="100" w:afterAutospacing="1"/>
      <w:outlineLvl w:val="0"/>
    </w:pPr>
    <w:rPr>
      <w:rFonts w:ascii="SimSun" w:eastAsia="SimSun" w:hAnsi="SimSun" w:cs="SimSu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799E"/>
    <w:rPr>
      <w:rFonts w:ascii="SimSun" w:eastAsia="SimSun" w:hAnsi="SimSun" w:cs="SimSun"/>
      <w:b/>
      <w:bCs/>
      <w:kern w:val="36"/>
      <w:sz w:val="48"/>
      <w:szCs w:val="48"/>
      <w:lang w:eastAsia="zh-CN"/>
    </w:rPr>
  </w:style>
  <w:style w:type="paragraph" w:styleId="Header">
    <w:name w:val="header"/>
    <w:basedOn w:val="Normal"/>
    <w:link w:val="HeaderChar"/>
    <w:uiPriority w:val="99"/>
    <w:unhideWhenUsed/>
    <w:rsid w:val="009C799E"/>
    <w:pPr>
      <w:widowControl w:val="0"/>
      <w:pBdr>
        <w:bottom w:val="single" w:sz="6" w:space="1" w:color="auto"/>
      </w:pBdr>
      <w:tabs>
        <w:tab w:val="center" w:pos="4153"/>
        <w:tab w:val="right" w:pos="8306"/>
      </w:tabs>
      <w:snapToGrid w:val="0"/>
      <w:jc w:val="center"/>
    </w:pPr>
    <w:rPr>
      <w:rFonts w:ascii="Calibri" w:eastAsia="SimSun" w:hAnsi="Calibri" w:cs="Times New Roman"/>
      <w:sz w:val="18"/>
      <w:szCs w:val="18"/>
      <w:lang w:eastAsia="zh-CN"/>
    </w:rPr>
  </w:style>
  <w:style w:type="character" w:customStyle="1" w:styleId="HeaderChar">
    <w:name w:val="Header Char"/>
    <w:link w:val="Header"/>
    <w:uiPriority w:val="99"/>
    <w:rsid w:val="009C799E"/>
    <w:rPr>
      <w:rFonts w:ascii="Calibri" w:eastAsia="SimSun" w:hAnsi="Calibri" w:cs="Times New Roman"/>
      <w:kern w:val="2"/>
      <w:sz w:val="18"/>
      <w:szCs w:val="18"/>
      <w:lang w:eastAsia="zh-CN"/>
    </w:rPr>
  </w:style>
  <w:style w:type="paragraph" w:styleId="Footer">
    <w:name w:val="footer"/>
    <w:basedOn w:val="Normal"/>
    <w:link w:val="FooterChar"/>
    <w:uiPriority w:val="99"/>
    <w:unhideWhenUsed/>
    <w:rsid w:val="009C799E"/>
    <w:pPr>
      <w:widowControl w:val="0"/>
      <w:tabs>
        <w:tab w:val="center" w:pos="4153"/>
        <w:tab w:val="right" w:pos="8306"/>
      </w:tabs>
      <w:snapToGrid w:val="0"/>
    </w:pPr>
    <w:rPr>
      <w:rFonts w:ascii="Calibri" w:eastAsia="SimSun" w:hAnsi="Calibri" w:cs="Times New Roman"/>
      <w:sz w:val="18"/>
      <w:szCs w:val="18"/>
      <w:lang w:eastAsia="zh-CN"/>
    </w:rPr>
  </w:style>
  <w:style w:type="character" w:customStyle="1" w:styleId="FooterChar">
    <w:name w:val="Footer Char"/>
    <w:link w:val="Footer"/>
    <w:uiPriority w:val="99"/>
    <w:rsid w:val="009C799E"/>
    <w:rPr>
      <w:rFonts w:ascii="Calibri" w:eastAsia="SimSun" w:hAnsi="Calibri" w:cs="Times New Roman"/>
      <w:kern w:val="2"/>
      <w:sz w:val="18"/>
      <w:szCs w:val="18"/>
      <w:lang w:eastAsia="zh-CN"/>
    </w:rPr>
  </w:style>
  <w:style w:type="paragraph" w:customStyle="1" w:styleId="Affiliation">
    <w:name w:val="Affiliation"/>
    <w:basedOn w:val="Normal"/>
    <w:uiPriority w:val="99"/>
    <w:rsid w:val="009C799E"/>
    <w:pPr>
      <w:tabs>
        <w:tab w:val="left" w:pos="216"/>
      </w:tabs>
      <w:suppressAutoHyphens/>
      <w:autoSpaceDE w:val="0"/>
      <w:spacing w:after="248" w:line="180" w:lineRule="exact"/>
      <w:ind w:right="1584"/>
    </w:pPr>
    <w:rPr>
      <w:rFonts w:ascii="Times New Roman" w:eastAsia="SimSun" w:hAnsi="Times New Roman" w:cs="Times New Roman"/>
      <w:kern w:val="1"/>
      <w:sz w:val="17"/>
      <w:szCs w:val="17"/>
      <w:lang w:eastAsia="ar-SA"/>
    </w:rPr>
  </w:style>
  <w:style w:type="paragraph" w:styleId="BodyTextIndent">
    <w:name w:val="Body Text Indent"/>
    <w:basedOn w:val="Normal"/>
    <w:link w:val="BodyTextIndentChar"/>
    <w:uiPriority w:val="99"/>
    <w:rsid w:val="009C799E"/>
    <w:pPr>
      <w:suppressAutoHyphens/>
      <w:spacing w:after="120" w:line="360" w:lineRule="auto"/>
      <w:ind w:firstLine="720"/>
    </w:pPr>
    <w:rPr>
      <w:rFonts w:ascii="Times New Roman" w:eastAsia="SimSun" w:hAnsi="Times New Roman" w:cs="Times New Roman"/>
      <w:kern w:val="1"/>
      <w:sz w:val="22"/>
      <w:szCs w:val="22"/>
      <w:lang w:eastAsia="ar-SA"/>
    </w:rPr>
  </w:style>
  <w:style w:type="character" w:customStyle="1" w:styleId="BodyTextIndentChar">
    <w:name w:val="Body Text Indent Char"/>
    <w:link w:val="BodyTextIndent"/>
    <w:uiPriority w:val="99"/>
    <w:rsid w:val="009C799E"/>
    <w:rPr>
      <w:rFonts w:ascii="Times New Roman" w:eastAsia="SimSun" w:hAnsi="Times New Roman" w:cs="Times New Roman"/>
      <w:kern w:val="1"/>
      <w:sz w:val="22"/>
      <w:szCs w:val="22"/>
      <w:lang w:eastAsia="ar-SA"/>
    </w:rPr>
  </w:style>
  <w:style w:type="paragraph" w:customStyle="1" w:styleId="a">
    <w:name w:val=".."/>
    <w:basedOn w:val="Normal"/>
    <w:next w:val="Normal"/>
    <w:rsid w:val="009C799E"/>
    <w:pPr>
      <w:autoSpaceDE w:val="0"/>
      <w:autoSpaceDN w:val="0"/>
      <w:adjustRightInd w:val="0"/>
    </w:pPr>
    <w:rPr>
      <w:rFonts w:ascii="MS PMincho" w:eastAsia="MS PMincho" w:hAnsi="Times New Roman" w:cs="Times New Roman"/>
      <w:lang w:val="it-IT" w:eastAsia="it-IT"/>
    </w:rPr>
  </w:style>
  <w:style w:type="paragraph" w:customStyle="1" w:styleId="-11">
    <w:name w:val="彩色列表 - 强调文字颜色 11"/>
    <w:basedOn w:val="Normal"/>
    <w:uiPriority w:val="34"/>
    <w:qFormat/>
    <w:rsid w:val="009C799E"/>
    <w:pPr>
      <w:ind w:firstLineChars="200" w:firstLine="420"/>
    </w:pPr>
  </w:style>
  <w:style w:type="character" w:customStyle="1" w:styleId="maintitle">
    <w:name w:val="maintitle"/>
    <w:rsid w:val="009C799E"/>
  </w:style>
  <w:style w:type="character" w:styleId="Hyperlink">
    <w:name w:val="Hyperlink"/>
    <w:uiPriority w:val="99"/>
    <w:unhideWhenUsed/>
    <w:rsid w:val="009C799E"/>
    <w:rPr>
      <w:color w:val="0000FF"/>
      <w:u w:val="single"/>
    </w:rPr>
  </w:style>
  <w:style w:type="paragraph" w:styleId="BalloonText">
    <w:name w:val="Balloon Text"/>
    <w:basedOn w:val="Normal"/>
    <w:link w:val="BalloonTextChar"/>
    <w:uiPriority w:val="99"/>
    <w:semiHidden/>
    <w:unhideWhenUsed/>
    <w:rsid w:val="009C799E"/>
    <w:rPr>
      <w:sz w:val="18"/>
      <w:szCs w:val="18"/>
    </w:rPr>
  </w:style>
  <w:style w:type="character" w:customStyle="1" w:styleId="BalloonTextChar">
    <w:name w:val="Balloon Text Char"/>
    <w:link w:val="BalloonText"/>
    <w:uiPriority w:val="99"/>
    <w:semiHidden/>
    <w:rsid w:val="009C799E"/>
    <w:rPr>
      <w:rFonts w:ascii="Cambria" w:eastAsia="MS Mincho" w:hAnsi="Cambria" w:cs="Cambria"/>
      <w:sz w:val="18"/>
      <w:szCs w:val="18"/>
    </w:rPr>
  </w:style>
  <w:style w:type="character" w:styleId="CommentReference">
    <w:name w:val="annotation reference"/>
    <w:uiPriority w:val="99"/>
    <w:semiHidden/>
    <w:unhideWhenUsed/>
    <w:rsid w:val="009C799E"/>
    <w:rPr>
      <w:sz w:val="21"/>
      <w:szCs w:val="21"/>
    </w:rPr>
  </w:style>
  <w:style w:type="paragraph" w:styleId="CommentText">
    <w:name w:val="annotation text"/>
    <w:basedOn w:val="Normal"/>
    <w:link w:val="CommentTextChar"/>
    <w:uiPriority w:val="99"/>
    <w:semiHidden/>
    <w:unhideWhenUsed/>
    <w:rsid w:val="009C799E"/>
  </w:style>
  <w:style w:type="character" w:customStyle="1" w:styleId="CommentTextChar">
    <w:name w:val="Comment Text Char"/>
    <w:link w:val="CommentText"/>
    <w:uiPriority w:val="99"/>
    <w:semiHidden/>
    <w:rsid w:val="009C799E"/>
    <w:rPr>
      <w:rFonts w:ascii="Cambria" w:eastAsia="MS Mincho" w:hAnsi="Cambria" w:cs="Cambria"/>
    </w:rPr>
  </w:style>
  <w:style w:type="paragraph" w:styleId="CommentSubject">
    <w:name w:val="annotation subject"/>
    <w:basedOn w:val="CommentText"/>
    <w:next w:val="CommentText"/>
    <w:link w:val="CommentSubjectChar"/>
    <w:uiPriority w:val="99"/>
    <w:semiHidden/>
    <w:unhideWhenUsed/>
    <w:rsid w:val="009C799E"/>
    <w:rPr>
      <w:b/>
      <w:bCs/>
    </w:rPr>
  </w:style>
  <w:style w:type="character" w:customStyle="1" w:styleId="CommentSubjectChar">
    <w:name w:val="Comment Subject Char"/>
    <w:link w:val="CommentSubject"/>
    <w:uiPriority w:val="99"/>
    <w:semiHidden/>
    <w:rsid w:val="009C799E"/>
    <w:rPr>
      <w:rFonts w:ascii="Cambria" w:eastAsia="MS Mincho" w:hAnsi="Cambria" w:cs="Cambria"/>
      <w:b/>
      <w:bCs/>
    </w:rPr>
  </w:style>
  <w:style w:type="character" w:customStyle="1" w:styleId="yellowfade">
    <w:name w:val="yellowfade"/>
    <w:rsid w:val="009C799E"/>
  </w:style>
  <w:style w:type="character" w:styleId="Strong">
    <w:name w:val="Strong"/>
    <w:uiPriority w:val="22"/>
    <w:qFormat/>
    <w:rsid w:val="009C799E"/>
    <w:rPr>
      <w:b/>
      <w:bCs/>
    </w:rPr>
  </w:style>
  <w:style w:type="character" w:styleId="Emphasis">
    <w:name w:val="Emphasis"/>
    <w:uiPriority w:val="20"/>
    <w:qFormat/>
    <w:rsid w:val="009C799E"/>
    <w:rPr>
      <w:b w:val="0"/>
      <w:bCs w:val="0"/>
      <w:i w:val="0"/>
      <w:iCs w:val="0"/>
      <w:color w:val="CC0033"/>
    </w:rPr>
  </w:style>
  <w:style w:type="character" w:customStyle="1" w:styleId="st">
    <w:name w:val="st"/>
    <w:rsid w:val="009C799E"/>
  </w:style>
  <w:style w:type="character" w:customStyle="1" w:styleId="cit-title5">
    <w:name w:val="cit-title5"/>
    <w:rsid w:val="009C799E"/>
    <w:rPr>
      <w:b/>
      <w:bCs/>
      <w:vanish w:val="0"/>
      <w:webHidden w:val="0"/>
      <w:color w:val="111111"/>
      <w:sz w:val="24"/>
      <w:szCs w:val="24"/>
      <w:specVanish w:val="0"/>
    </w:rPr>
  </w:style>
  <w:style w:type="character" w:customStyle="1" w:styleId="site-title">
    <w:name w:val="site-title"/>
    <w:rsid w:val="009C799E"/>
  </w:style>
  <w:style w:type="character" w:customStyle="1" w:styleId="cit-print-date">
    <w:name w:val="cit-print-date"/>
    <w:rsid w:val="009C799E"/>
  </w:style>
  <w:style w:type="character" w:customStyle="1" w:styleId="cit-vol2">
    <w:name w:val="cit-vol2"/>
    <w:rsid w:val="009C799E"/>
  </w:style>
  <w:style w:type="character" w:customStyle="1" w:styleId="cit-sep2">
    <w:name w:val="cit-sep2"/>
    <w:rsid w:val="009C799E"/>
  </w:style>
  <w:style w:type="character" w:customStyle="1" w:styleId="cit-first-page">
    <w:name w:val="cit-first-page"/>
    <w:rsid w:val="009C799E"/>
  </w:style>
  <w:style w:type="character" w:customStyle="1" w:styleId="cit-last-page2">
    <w:name w:val="cit-last-page2"/>
    <w:rsid w:val="009C799E"/>
  </w:style>
  <w:style w:type="character" w:customStyle="1" w:styleId="cit-doi3">
    <w:name w:val="cit-doi3"/>
    <w:rsid w:val="009C799E"/>
  </w:style>
  <w:style w:type="character" w:customStyle="1" w:styleId="authors">
    <w:name w:val="authors"/>
    <w:rsid w:val="009C799E"/>
  </w:style>
  <w:style w:type="character" w:customStyle="1" w:styleId="apple-converted-space">
    <w:name w:val="apple-converted-space"/>
    <w:rsid w:val="009C799E"/>
  </w:style>
  <w:style w:type="paragraph" w:customStyle="1" w:styleId="-12">
    <w:name w:val="彩色列表 - 强调文字颜色 12"/>
    <w:basedOn w:val="Normal"/>
    <w:uiPriority w:val="34"/>
    <w:qFormat/>
    <w:rsid w:val="009C799E"/>
    <w:pPr>
      <w:ind w:firstLineChars="200" w:firstLine="420"/>
    </w:pPr>
  </w:style>
  <w:style w:type="character" w:styleId="LineNumber">
    <w:name w:val="line number"/>
    <w:uiPriority w:val="99"/>
    <w:semiHidden/>
    <w:unhideWhenUsed/>
    <w:rsid w:val="009C79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9E"/>
    <w:rPr>
      <w:rFonts w:cs="Cambria"/>
      <w:lang w:eastAsia="en-US"/>
    </w:rPr>
  </w:style>
  <w:style w:type="paragraph" w:styleId="Heading1">
    <w:name w:val="heading 1"/>
    <w:basedOn w:val="Normal"/>
    <w:link w:val="Heading1Char"/>
    <w:uiPriority w:val="9"/>
    <w:qFormat/>
    <w:rsid w:val="009C799E"/>
    <w:pPr>
      <w:spacing w:before="100" w:beforeAutospacing="1" w:after="100" w:afterAutospacing="1"/>
      <w:outlineLvl w:val="0"/>
    </w:pPr>
    <w:rPr>
      <w:rFonts w:ascii="SimSun" w:eastAsia="SimSun" w:hAnsi="SimSun" w:cs="SimSu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799E"/>
    <w:rPr>
      <w:rFonts w:ascii="SimSun" w:eastAsia="SimSun" w:hAnsi="SimSun" w:cs="SimSun"/>
      <w:b/>
      <w:bCs/>
      <w:kern w:val="36"/>
      <w:sz w:val="48"/>
      <w:szCs w:val="48"/>
      <w:lang w:eastAsia="zh-CN"/>
    </w:rPr>
  </w:style>
  <w:style w:type="paragraph" w:styleId="Header">
    <w:name w:val="header"/>
    <w:basedOn w:val="Normal"/>
    <w:link w:val="HeaderChar"/>
    <w:uiPriority w:val="99"/>
    <w:unhideWhenUsed/>
    <w:rsid w:val="009C799E"/>
    <w:pPr>
      <w:widowControl w:val="0"/>
      <w:pBdr>
        <w:bottom w:val="single" w:sz="6" w:space="1" w:color="auto"/>
      </w:pBdr>
      <w:tabs>
        <w:tab w:val="center" w:pos="4153"/>
        <w:tab w:val="right" w:pos="8306"/>
      </w:tabs>
      <w:snapToGrid w:val="0"/>
      <w:jc w:val="center"/>
    </w:pPr>
    <w:rPr>
      <w:rFonts w:ascii="Calibri" w:eastAsia="SimSun" w:hAnsi="Calibri" w:cs="Times New Roman"/>
      <w:sz w:val="18"/>
      <w:szCs w:val="18"/>
      <w:lang w:eastAsia="zh-CN"/>
    </w:rPr>
  </w:style>
  <w:style w:type="character" w:customStyle="1" w:styleId="HeaderChar">
    <w:name w:val="Header Char"/>
    <w:link w:val="Header"/>
    <w:uiPriority w:val="99"/>
    <w:rsid w:val="009C799E"/>
    <w:rPr>
      <w:rFonts w:ascii="Calibri" w:eastAsia="SimSun" w:hAnsi="Calibri" w:cs="Times New Roman"/>
      <w:kern w:val="2"/>
      <w:sz w:val="18"/>
      <w:szCs w:val="18"/>
      <w:lang w:eastAsia="zh-CN"/>
    </w:rPr>
  </w:style>
  <w:style w:type="paragraph" w:styleId="Footer">
    <w:name w:val="footer"/>
    <w:basedOn w:val="Normal"/>
    <w:link w:val="FooterChar"/>
    <w:uiPriority w:val="99"/>
    <w:unhideWhenUsed/>
    <w:rsid w:val="009C799E"/>
    <w:pPr>
      <w:widowControl w:val="0"/>
      <w:tabs>
        <w:tab w:val="center" w:pos="4153"/>
        <w:tab w:val="right" w:pos="8306"/>
      </w:tabs>
      <w:snapToGrid w:val="0"/>
    </w:pPr>
    <w:rPr>
      <w:rFonts w:ascii="Calibri" w:eastAsia="SimSun" w:hAnsi="Calibri" w:cs="Times New Roman"/>
      <w:sz w:val="18"/>
      <w:szCs w:val="18"/>
      <w:lang w:eastAsia="zh-CN"/>
    </w:rPr>
  </w:style>
  <w:style w:type="character" w:customStyle="1" w:styleId="FooterChar">
    <w:name w:val="Footer Char"/>
    <w:link w:val="Footer"/>
    <w:uiPriority w:val="99"/>
    <w:rsid w:val="009C799E"/>
    <w:rPr>
      <w:rFonts w:ascii="Calibri" w:eastAsia="SimSun" w:hAnsi="Calibri" w:cs="Times New Roman"/>
      <w:kern w:val="2"/>
      <w:sz w:val="18"/>
      <w:szCs w:val="18"/>
      <w:lang w:eastAsia="zh-CN"/>
    </w:rPr>
  </w:style>
  <w:style w:type="paragraph" w:customStyle="1" w:styleId="Affiliation">
    <w:name w:val="Affiliation"/>
    <w:basedOn w:val="Normal"/>
    <w:uiPriority w:val="99"/>
    <w:rsid w:val="009C799E"/>
    <w:pPr>
      <w:tabs>
        <w:tab w:val="left" w:pos="216"/>
      </w:tabs>
      <w:suppressAutoHyphens/>
      <w:autoSpaceDE w:val="0"/>
      <w:spacing w:after="248" w:line="180" w:lineRule="exact"/>
      <w:ind w:right="1584"/>
    </w:pPr>
    <w:rPr>
      <w:rFonts w:ascii="Times New Roman" w:eastAsia="SimSun" w:hAnsi="Times New Roman" w:cs="Times New Roman"/>
      <w:kern w:val="1"/>
      <w:sz w:val="17"/>
      <w:szCs w:val="17"/>
      <w:lang w:eastAsia="ar-SA"/>
    </w:rPr>
  </w:style>
  <w:style w:type="paragraph" w:styleId="BodyTextIndent">
    <w:name w:val="Body Text Indent"/>
    <w:basedOn w:val="Normal"/>
    <w:link w:val="BodyTextIndentChar"/>
    <w:uiPriority w:val="99"/>
    <w:rsid w:val="009C799E"/>
    <w:pPr>
      <w:suppressAutoHyphens/>
      <w:spacing w:after="120" w:line="360" w:lineRule="auto"/>
      <w:ind w:firstLine="720"/>
    </w:pPr>
    <w:rPr>
      <w:rFonts w:ascii="Times New Roman" w:eastAsia="SimSun" w:hAnsi="Times New Roman" w:cs="Times New Roman"/>
      <w:kern w:val="1"/>
      <w:sz w:val="22"/>
      <w:szCs w:val="22"/>
      <w:lang w:eastAsia="ar-SA"/>
    </w:rPr>
  </w:style>
  <w:style w:type="character" w:customStyle="1" w:styleId="BodyTextIndentChar">
    <w:name w:val="Body Text Indent Char"/>
    <w:link w:val="BodyTextIndent"/>
    <w:uiPriority w:val="99"/>
    <w:rsid w:val="009C799E"/>
    <w:rPr>
      <w:rFonts w:ascii="Times New Roman" w:eastAsia="SimSun" w:hAnsi="Times New Roman" w:cs="Times New Roman"/>
      <w:kern w:val="1"/>
      <w:sz w:val="22"/>
      <w:szCs w:val="22"/>
      <w:lang w:eastAsia="ar-SA"/>
    </w:rPr>
  </w:style>
  <w:style w:type="paragraph" w:customStyle="1" w:styleId="a">
    <w:name w:val=".."/>
    <w:basedOn w:val="Normal"/>
    <w:next w:val="Normal"/>
    <w:rsid w:val="009C799E"/>
    <w:pPr>
      <w:autoSpaceDE w:val="0"/>
      <w:autoSpaceDN w:val="0"/>
      <w:adjustRightInd w:val="0"/>
    </w:pPr>
    <w:rPr>
      <w:rFonts w:ascii="MS PMincho" w:eastAsia="MS PMincho" w:hAnsi="Times New Roman" w:cs="Times New Roman"/>
      <w:lang w:val="it-IT" w:eastAsia="it-IT"/>
    </w:rPr>
  </w:style>
  <w:style w:type="paragraph" w:customStyle="1" w:styleId="-11">
    <w:name w:val="彩色列表 - 强调文字颜色 11"/>
    <w:basedOn w:val="Normal"/>
    <w:uiPriority w:val="34"/>
    <w:qFormat/>
    <w:rsid w:val="009C799E"/>
    <w:pPr>
      <w:ind w:firstLineChars="200" w:firstLine="420"/>
    </w:pPr>
  </w:style>
  <w:style w:type="character" w:customStyle="1" w:styleId="maintitle">
    <w:name w:val="maintitle"/>
    <w:rsid w:val="009C799E"/>
  </w:style>
  <w:style w:type="character" w:styleId="Hyperlink">
    <w:name w:val="Hyperlink"/>
    <w:uiPriority w:val="99"/>
    <w:unhideWhenUsed/>
    <w:rsid w:val="009C799E"/>
    <w:rPr>
      <w:color w:val="0000FF"/>
      <w:u w:val="single"/>
    </w:rPr>
  </w:style>
  <w:style w:type="paragraph" w:styleId="BalloonText">
    <w:name w:val="Balloon Text"/>
    <w:basedOn w:val="Normal"/>
    <w:link w:val="BalloonTextChar"/>
    <w:uiPriority w:val="99"/>
    <w:semiHidden/>
    <w:unhideWhenUsed/>
    <w:rsid w:val="009C799E"/>
    <w:rPr>
      <w:sz w:val="18"/>
      <w:szCs w:val="18"/>
    </w:rPr>
  </w:style>
  <w:style w:type="character" w:customStyle="1" w:styleId="BalloonTextChar">
    <w:name w:val="Balloon Text Char"/>
    <w:link w:val="BalloonText"/>
    <w:uiPriority w:val="99"/>
    <w:semiHidden/>
    <w:rsid w:val="009C799E"/>
    <w:rPr>
      <w:rFonts w:ascii="Cambria" w:eastAsia="MS Mincho" w:hAnsi="Cambria" w:cs="Cambria"/>
      <w:sz w:val="18"/>
      <w:szCs w:val="18"/>
    </w:rPr>
  </w:style>
  <w:style w:type="character" w:styleId="CommentReference">
    <w:name w:val="annotation reference"/>
    <w:uiPriority w:val="99"/>
    <w:semiHidden/>
    <w:unhideWhenUsed/>
    <w:rsid w:val="009C799E"/>
    <w:rPr>
      <w:sz w:val="21"/>
      <w:szCs w:val="21"/>
    </w:rPr>
  </w:style>
  <w:style w:type="paragraph" w:styleId="CommentText">
    <w:name w:val="annotation text"/>
    <w:basedOn w:val="Normal"/>
    <w:link w:val="CommentTextChar"/>
    <w:uiPriority w:val="99"/>
    <w:semiHidden/>
    <w:unhideWhenUsed/>
    <w:rsid w:val="009C799E"/>
  </w:style>
  <w:style w:type="character" w:customStyle="1" w:styleId="CommentTextChar">
    <w:name w:val="Comment Text Char"/>
    <w:link w:val="CommentText"/>
    <w:uiPriority w:val="99"/>
    <w:semiHidden/>
    <w:rsid w:val="009C799E"/>
    <w:rPr>
      <w:rFonts w:ascii="Cambria" w:eastAsia="MS Mincho" w:hAnsi="Cambria" w:cs="Cambria"/>
    </w:rPr>
  </w:style>
  <w:style w:type="paragraph" w:styleId="CommentSubject">
    <w:name w:val="annotation subject"/>
    <w:basedOn w:val="CommentText"/>
    <w:next w:val="CommentText"/>
    <w:link w:val="CommentSubjectChar"/>
    <w:uiPriority w:val="99"/>
    <w:semiHidden/>
    <w:unhideWhenUsed/>
    <w:rsid w:val="009C799E"/>
    <w:rPr>
      <w:b/>
      <w:bCs/>
    </w:rPr>
  </w:style>
  <w:style w:type="character" w:customStyle="1" w:styleId="CommentSubjectChar">
    <w:name w:val="Comment Subject Char"/>
    <w:link w:val="CommentSubject"/>
    <w:uiPriority w:val="99"/>
    <w:semiHidden/>
    <w:rsid w:val="009C799E"/>
    <w:rPr>
      <w:rFonts w:ascii="Cambria" w:eastAsia="MS Mincho" w:hAnsi="Cambria" w:cs="Cambria"/>
      <w:b/>
      <w:bCs/>
    </w:rPr>
  </w:style>
  <w:style w:type="character" w:customStyle="1" w:styleId="yellowfade">
    <w:name w:val="yellowfade"/>
    <w:rsid w:val="009C799E"/>
  </w:style>
  <w:style w:type="character" w:styleId="Strong">
    <w:name w:val="Strong"/>
    <w:uiPriority w:val="22"/>
    <w:qFormat/>
    <w:rsid w:val="009C799E"/>
    <w:rPr>
      <w:b/>
      <w:bCs/>
    </w:rPr>
  </w:style>
  <w:style w:type="character" w:styleId="Emphasis">
    <w:name w:val="Emphasis"/>
    <w:uiPriority w:val="20"/>
    <w:qFormat/>
    <w:rsid w:val="009C799E"/>
    <w:rPr>
      <w:b w:val="0"/>
      <w:bCs w:val="0"/>
      <w:i w:val="0"/>
      <w:iCs w:val="0"/>
      <w:color w:val="CC0033"/>
    </w:rPr>
  </w:style>
  <w:style w:type="character" w:customStyle="1" w:styleId="st">
    <w:name w:val="st"/>
    <w:rsid w:val="009C799E"/>
  </w:style>
  <w:style w:type="character" w:customStyle="1" w:styleId="cit-title5">
    <w:name w:val="cit-title5"/>
    <w:rsid w:val="009C799E"/>
    <w:rPr>
      <w:b/>
      <w:bCs/>
      <w:vanish w:val="0"/>
      <w:webHidden w:val="0"/>
      <w:color w:val="111111"/>
      <w:sz w:val="24"/>
      <w:szCs w:val="24"/>
      <w:specVanish w:val="0"/>
    </w:rPr>
  </w:style>
  <w:style w:type="character" w:customStyle="1" w:styleId="site-title">
    <w:name w:val="site-title"/>
    <w:rsid w:val="009C799E"/>
  </w:style>
  <w:style w:type="character" w:customStyle="1" w:styleId="cit-print-date">
    <w:name w:val="cit-print-date"/>
    <w:rsid w:val="009C799E"/>
  </w:style>
  <w:style w:type="character" w:customStyle="1" w:styleId="cit-vol2">
    <w:name w:val="cit-vol2"/>
    <w:rsid w:val="009C799E"/>
  </w:style>
  <w:style w:type="character" w:customStyle="1" w:styleId="cit-sep2">
    <w:name w:val="cit-sep2"/>
    <w:rsid w:val="009C799E"/>
  </w:style>
  <w:style w:type="character" w:customStyle="1" w:styleId="cit-first-page">
    <w:name w:val="cit-first-page"/>
    <w:rsid w:val="009C799E"/>
  </w:style>
  <w:style w:type="character" w:customStyle="1" w:styleId="cit-last-page2">
    <w:name w:val="cit-last-page2"/>
    <w:rsid w:val="009C799E"/>
  </w:style>
  <w:style w:type="character" w:customStyle="1" w:styleId="cit-doi3">
    <w:name w:val="cit-doi3"/>
    <w:rsid w:val="009C799E"/>
  </w:style>
  <w:style w:type="character" w:customStyle="1" w:styleId="authors">
    <w:name w:val="authors"/>
    <w:rsid w:val="009C799E"/>
  </w:style>
  <w:style w:type="character" w:customStyle="1" w:styleId="apple-converted-space">
    <w:name w:val="apple-converted-space"/>
    <w:rsid w:val="009C799E"/>
  </w:style>
  <w:style w:type="paragraph" w:customStyle="1" w:styleId="-12">
    <w:name w:val="彩色列表 - 强调文字颜色 12"/>
    <w:basedOn w:val="Normal"/>
    <w:uiPriority w:val="34"/>
    <w:qFormat/>
    <w:rsid w:val="009C799E"/>
    <w:pPr>
      <w:ind w:firstLineChars="200" w:firstLine="420"/>
    </w:pPr>
  </w:style>
  <w:style w:type="character" w:styleId="LineNumber">
    <w:name w:val="line number"/>
    <w:uiPriority w:val="99"/>
    <w:semiHidden/>
    <w:unhideWhenUsed/>
    <w:rsid w:val="009C7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189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c.sunysb.edu/" TargetMode="External"/><Relationship Id="rId13" Type="http://schemas.openxmlformats.org/officeDocument/2006/relationships/image" Target="media/image4.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sunysb.edu/" TargetMode="Externa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7096</Words>
  <Characters>40453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CMA</Company>
  <LinksUpToDate>false</LinksUpToDate>
  <CharactersWithSpaces>47455</CharactersWithSpaces>
  <SharedDoc>false</SharedDoc>
  <HLinks>
    <vt:vector size="12" baseType="variant">
      <vt:variant>
        <vt:i4>2097198</vt:i4>
      </vt:variant>
      <vt:variant>
        <vt:i4>3</vt:i4>
      </vt:variant>
      <vt:variant>
        <vt:i4>0</vt:i4>
      </vt:variant>
      <vt:variant>
        <vt:i4>5</vt:i4>
      </vt:variant>
      <vt:variant>
        <vt:lpwstr>http://www.sunysb.edu/</vt:lpwstr>
      </vt:variant>
      <vt:variant>
        <vt:lpwstr/>
      </vt:variant>
      <vt:variant>
        <vt:i4>6553700</vt:i4>
      </vt:variant>
      <vt:variant>
        <vt:i4>0</vt:i4>
      </vt:variant>
      <vt:variant>
        <vt:i4>0</vt:i4>
      </vt:variant>
      <vt:variant>
        <vt:i4>5</vt:i4>
      </vt:variant>
      <vt:variant>
        <vt:lpwstr>http://www.msrc.sunysb.edu/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Zhang</dc:creator>
  <cp:lastModifiedBy>ZHANGM.H.</cp:lastModifiedBy>
  <cp:revision>2</cp:revision>
  <dcterms:created xsi:type="dcterms:W3CDTF">2013-08-28T12:37:00Z</dcterms:created>
  <dcterms:modified xsi:type="dcterms:W3CDTF">2013-08-28T12:37:00Z</dcterms:modified>
</cp:coreProperties>
</file>