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5EE6FD" w14:textId="77777777" w:rsidR="00FB4A25" w:rsidRDefault="00FB4A25" w:rsidP="00FB4A25">
      <w:pPr>
        <w:autoSpaceDE w:val="0"/>
        <w:rPr>
          <w:rFonts w:ascii="Times New Roman" w:eastAsia="AdvTimes" w:hAnsi="Times New Roman" w:cs="Times New Roman"/>
          <w:bCs/>
          <w:iCs/>
          <w:sz w:val="24"/>
          <w:szCs w:val="24"/>
        </w:rPr>
      </w:pPr>
      <w:r>
        <w:rPr>
          <w:rFonts w:ascii="Times New Roman" w:eastAsia="SimSun" w:hAnsi="Times New Roman" w:cs="Times New Roman"/>
          <w:b/>
          <w:kern w:val="0"/>
          <w:sz w:val="24"/>
          <w:szCs w:val="24"/>
        </w:rPr>
        <w:t xml:space="preserve">Journal Name: </w:t>
      </w:r>
      <w:r>
        <w:rPr>
          <w:rFonts w:ascii="Times New Roman" w:eastAsia="AdvTimes" w:hAnsi="Times New Roman" w:cs="Times New Roman"/>
          <w:bCs/>
          <w:iCs/>
          <w:sz w:val="24"/>
          <w:szCs w:val="24"/>
        </w:rPr>
        <w:t>International Journal of Climatology</w:t>
      </w:r>
    </w:p>
    <w:p w14:paraId="7CD0430F" w14:textId="77777777" w:rsidR="00FB4A25" w:rsidRDefault="00FB4A25" w:rsidP="00FB4A25">
      <w:pPr>
        <w:autoSpaceDE w:val="0"/>
        <w:rPr>
          <w:rFonts w:ascii="Times New Roman" w:eastAsia="AdvTimes" w:hAnsi="Times New Roman" w:cs="Times New Roman"/>
          <w:bCs/>
          <w:iCs/>
          <w:sz w:val="24"/>
          <w:szCs w:val="24"/>
        </w:rPr>
      </w:pPr>
      <w:r>
        <w:rPr>
          <w:rFonts w:ascii="Times New Roman" w:eastAsia="AdvTimes" w:hAnsi="Times New Roman" w:cs="Times New Roman"/>
          <w:b/>
          <w:bCs/>
          <w:iCs/>
          <w:sz w:val="24"/>
          <w:szCs w:val="24"/>
        </w:rPr>
        <w:t xml:space="preserve">Manuscript ID: </w:t>
      </w:r>
      <w:r>
        <w:rPr>
          <w:rFonts w:ascii="Times New Roman" w:eastAsia="AdvTimes" w:hAnsi="Times New Roman" w:cs="Times New Roman"/>
          <w:bCs/>
          <w:iCs/>
          <w:sz w:val="24"/>
          <w:szCs w:val="24"/>
        </w:rPr>
        <w:t>JOC-13-0063</w:t>
      </w:r>
    </w:p>
    <w:p w14:paraId="5CA99DC5" w14:textId="77777777" w:rsidR="00FB4A25" w:rsidRDefault="00FB4A25" w:rsidP="00FB4A25">
      <w:pPr>
        <w:autoSpaceDE w:val="0"/>
        <w:rPr>
          <w:rFonts w:ascii="Times New Roman" w:eastAsia="SimSun" w:hAnsi="Times New Roman" w:cs="Times New Roman"/>
          <w:b/>
          <w:kern w:val="0"/>
          <w:sz w:val="24"/>
          <w:szCs w:val="24"/>
        </w:rPr>
      </w:pPr>
      <w:r>
        <w:rPr>
          <w:rFonts w:ascii="Times New Roman" w:eastAsia="SimSun" w:hAnsi="Times New Roman" w:cs="Times New Roman"/>
          <w:b/>
          <w:kern w:val="0"/>
          <w:sz w:val="24"/>
          <w:szCs w:val="24"/>
        </w:rPr>
        <w:t xml:space="preserve">Manuscript Title: </w:t>
      </w:r>
      <w:bookmarkStart w:id="0" w:name="OLE_LINK99"/>
      <w:bookmarkStart w:id="1" w:name="OLE_LINK100"/>
      <w:bookmarkStart w:id="2" w:name="OLE_LINK103"/>
      <w:bookmarkStart w:id="3" w:name="OLE_LINK104"/>
      <w:r>
        <w:rPr>
          <w:rFonts w:ascii="Times New Roman" w:eastAsia="SimSun" w:hAnsi="Times New Roman" w:cs="Times New Roman"/>
          <w:kern w:val="0"/>
          <w:sz w:val="24"/>
          <w:szCs w:val="24"/>
        </w:rPr>
        <w:t xml:space="preserve">Climate impacts of </w:t>
      </w:r>
      <w:bookmarkStart w:id="4" w:name="OLE_LINK67"/>
      <w:bookmarkStart w:id="5" w:name="OLE_LINK98"/>
      <w:bookmarkStart w:id="6" w:name="OLE_LINK97"/>
      <w:bookmarkStart w:id="7" w:name="OLE_LINK12"/>
      <w:bookmarkStart w:id="8" w:name="OLE_LINK11"/>
      <w:bookmarkStart w:id="9" w:name="OLE_LINK146"/>
      <w:bookmarkStart w:id="10" w:name="OLE_LINK145"/>
      <w:r>
        <w:rPr>
          <w:rFonts w:ascii="Times New Roman" w:eastAsia="SimSun" w:hAnsi="Times New Roman" w:cs="Times New Roman"/>
          <w:kern w:val="0"/>
          <w:sz w:val="24"/>
          <w:szCs w:val="24"/>
        </w:rPr>
        <w:t>stochastic perturbations</w:t>
      </w:r>
      <w:bookmarkEnd w:id="4"/>
      <w:bookmarkEnd w:id="5"/>
      <w:bookmarkEnd w:id="6"/>
      <w:r>
        <w:rPr>
          <w:rFonts w:ascii="Times New Roman" w:eastAsia="SimSun" w:hAnsi="Times New Roman" w:cs="Times New Roman"/>
          <w:kern w:val="0"/>
          <w:sz w:val="24"/>
          <w:szCs w:val="24"/>
        </w:rPr>
        <w:t xml:space="preserve"> </w:t>
      </w:r>
      <w:bookmarkEnd w:id="7"/>
      <w:bookmarkEnd w:id="8"/>
      <w:r>
        <w:rPr>
          <w:rFonts w:ascii="Times New Roman" w:eastAsia="SimSun" w:hAnsi="Times New Roman" w:cs="Times New Roman"/>
          <w:kern w:val="0"/>
          <w:sz w:val="24"/>
          <w:szCs w:val="24"/>
        </w:rPr>
        <w:t>in the atmosphere</w:t>
      </w:r>
      <w:bookmarkEnd w:id="9"/>
      <w:bookmarkEnd w:id="10"/>
      <w:r>
        <w:rPr>
          <w:rFonts w:ascii="Times New Roman" w:eastAsia="SimSun" w:hAnsi="Times New Roman" w:cs="Times New Roman"/>
          <w:kern w:val="0"/>
          <w:sz w:val="24"/>
          <w:szCs w:val="24"/>
        </w:rPr>
        <w:t xml:space="preserve"> on the ocean</w:t>
      </w:r>
      <w:bookmarkEnd w:id="0"/>
      <w:bookmarkEnd w:id="1"/>
      <w:r>
        <w:rPr>
          <w:rFonts w:ascii="Times New Roman" w:eastAsia="SimSun" w:hAnsi="Times New Roman" w:cs="Times New Roman"/>
          <w:kern w:val="0"/>
          <w:sz w:val="24"/>
          <w:szCs w:val="24"/>
        </w:rPr>
        <w:t xml:space="preserve">: </w:t>
      </w:r>
      <w:bookmarkEnd w:id="2"/>
      <w:bookmarkEnd w:id="3"/>
      <w:r>
        <w:rPr>
          <w:rFonts w:ascii="Times New Roman" w:eastAsia="SimSun" w:hAnsi="Times New Roman" w:cs="Times New Roman"/>
          <w:kern w:val="0"/>
          <w:sz w:val="24"/>
          <w:szCs w:val="24"/>
        </w:rPr>
        <w:t>sea surface temperature, Meridional overturning circulation and the ENSO variability</w:t>
      </w:r>
    </w:p>
    <w:p w14:paraId="72166A33" w14:textId="77777777" w:rsidR="00FB4A25" w:rsidRDefault="00FB4A25" w:rsidP="00FB4A25">
      <w:pPr>
        <w:autoSpaceDE w:val="0"/>
        <w:spacing w:line="480" w:lineRule="auto"/>
        <w:ind w:firstLineChars="200" w:firstLine="480"/>
        <w:rPr>
          <w:rFonts w:ascii="Times New Roman" w:eastAsia="AdvTimes" w:hAnsi="Times New Roman" w:cs="Times New Roman"/>
          <w:bCs/>
          <w:iCs/>
          <w:sz w:val="24"/>
          <w:szCs w:val="24"/>
        </w:rPr>
      </w:pPr>
      <w:r>
        <w:rPr>
          <w:rFonts w:ascii="Times New Roman" w:eastAsia="AdvTimes" w:hAnsi="Times New Roman" w:cs="Times New Roman"/>
          <w:bCs/>
          <w:iCs/>
          <w:sz w:val="24"/>
          <w:szCs w:val="24"/>
        </w:rPr>
        <w:t>In the following, the text with italicization indicates the reviewer’s comments, and the normal text is our response.</w:t>
      </w:r>
    </w:p>
    <w:p w14:paraId="60F52C59" w14:textId="77777777" w:rsidR="00FB4A25" w:rsidRDefault="00FB4A25" w:rsidP="00FB4A25">
      <w:pPr>
        <w:widowControl/>
        <w:spacing w:beforeLines="50" w:before="156" w:afterLines="50" w:after="156"/>
        <w:rPr>
          <w:rFonts w:ascii="Times New Roman" w:eastAsia="SimSun" w:hAnsi="Times New Roman" w:cs="Times New Roman"/>
          <w:b/>
          <w:kern w:val="0"/>
          <w:sz w:val="24"/>
          <w:szCs w:val="24"/>
        </w:rPr>
      </w:pPr>
      <w:r>
        <w:rPr>
          <w:rFonts w:ascii="Times New Roman" w:eastAsia="SimSun" w:hAnsi="Times New Roman" w:cs="Times New Roman"/>
          <w:b/>
          <w:kern w:val="0"/>
          <w:sz w:val="24"/>
          <w:szCs w:val="24"/>
        </w:rPr>
        <w:t xml:space="preserve">Reply to Reviewer </w:t>
      </w:r>
      <w:r>
        <w:rPr>
          <w:rFonts w:ascii="Times New Roman" w:eastAsia="SimSun" w:hAnsi="Times New Roman" w:cs="Times New Roman" w:hint="eastAsia"/>
          <w:b/>
          <w:kern w:val="0"/>
          <w:sz w:val="24"/>
          <w:szCs w:val="24"/>
        </w:rPr>
        <w:t>3</w:t>
      </w:r>
      <w:r>
        <w:rPr>
          <w:rFonts w:ascii="Times New Roman" w:eastAsia="SimSun" w:hAnsi="Times New Roman" w:cs="Times New Roman"/>
          <w:b/>
          <w:kern w:val="0"/>
          <w:sz w:val="24"/>
          <w:szCs w:val="24"/>
        </w:rPr>
        <w:t>:</w:t>
      </w:r>
    </w:p>
    <w:p w14:paraId="38B33C0E" w14:textId="77777777" w:rsidR="00FB4A25" w:rsidRDefault="00FB4A25" w:rsidP="00FC05B2">
      <w:pPr>
        <w:widowControl/>
        <w:spacing w:beforeLines="50" w:before="156" w:afterLines="50" w:after="156"/>
        <w:ind w:firstLineChars="200" w:firstLine="482"/>
        <w:rPr>
          <w:rFonts w:ascii="Times New Roman" w:eastAsia="SimSun" w:hAnsi="Times New Roman" w:cs="Times New Roman"/>
          <w:b/>
          <w:i/>
          <w:kern w:val="0"/>
          <w:sz w:val="24"/>
          <w:szCs w:val="24"/>
        </w:rPr>
      </w:pPr>
      <w:r>
        <w:rPr>
          <w:rFonts w:ascii="Times New Roman" w:eastAsia="SimSun" w:hAnsi="Times New Roman" w:cs="Times New Roman"/>
          <w:b/>
          <w:i/>
          <w:kern w:val="0"/>
          <w:sz w:val="24"/>
          <w:szCs w:val="24"/>
        </w:rPr>
        <w:t>Comments to the Author</w:t>
      </w:r>
    </w:p>
    <w:p w14:paraId="4F13CA3D" w14:textId="77777777" w:rsidR="004D0051" w:rsidRPr="00E672D9" w:rsidRDefault="004D0051" w:rsidP="004D0051">
      <w:pPr>
        <w:widowControl/>
        <w:spacing w:beforeLines="50" w:before="156" w:afterLines="50" w:after="156"/>
        <w:ind w:firstLineChars="200" w:firstLine="480"/>
        <w:rPr>
          <w:rFonts w:ascii="Times New Roman" w:eastAsia="SimSun" w:hAnsi="Times New Roman" w:cs="Times New Roman"/>
          <w:i/>
          <w:kern w:val="0"/>
          <w:sz w:val="24"/>
          <w:szCs w:val="24"/>
        </w:rPr>
      </w:pPr>
      <w:r w:rsidRPr="00E672D9">
        <w:rPr>
          <w:rFonts w:ascii="Times New Roman" w:eastAsia="SimSun" w:hAnsi="Times New Roman" w:cs="Times New Roman"/>
          <w:i/>
          <w:kern w:val="0"/>
          <w:sz w:val="24"/>
          <w:szCs w:val="24"/>
        </w:rPr>
        <w:t xml:space="preserve">Review of "Climate impact of atmospheric perturbations at the air-sea interface and the roles of climate system feedbacks" by Zhang, </w:t>
      </w:r>
      <w:proofErr w:type="spellStart"/>
      <w:r w:rsidRPr="00E672D9">
        <w:rPr>
          <w:rFonts w:ascii="Times New Roman" w:eastAsia="SimSun" w:hAnsi="Times New Roman" w:cs="Times New Roman"/>
          <w:i/>
          <w:kern w:val="0"/>
          <w:sz w:val="24"/>
          <w:szCs w:val="24"/>
        </w:rPr>
        <w:t>Xue</w:t>
      </w:r>
      <w:proofErr w:type="spellEnd"/>
      <w:r w:rsidRPr="00E672D9">
        <w:rPr>
          <w:rFonts w:ascii="Times New Roman" w:eastAsia="SimSun" w:hAnsi="Times New Roman" w:cs="Times New Roman"/>
          <w:i/>
          <w:kern w:val="0"/>
          <w:sz w:val="24"/>
          <w:szCs w:val="24"/>
        </w:rPr>
        <w:t xml:space="preserve"> et al.</w:t>
      </w:r>
    </w:p>
    <w:p w14:paraId="4542683E" w14:textId="77777777" w:rsidR="004D0051" w:rsidRPr="00E672D9" w:rsidRDefault="004D0051" w:rsidP="004D0051">
      <w:pPr>
        <w:widowControl/>
        <w:spacing w:beforeLines="50" w:before="156" w:afterLines="50" w:after="156"/>
        <w:ind w:firstLineChars="200" w:firstLine="480"/>
        <w:rPr>
          <w:rFonts w:ascii="Times New Roman" w:eastAsia="SimSun" w:hAnsi="Times New Roman" w:cs="Times New Roman"/>
          <w:i/>
          <w:kern w:val="0"/>
          <w:sz w:val="24"/>
          <w:szCs w:val="24"/>
        </w:rPr>
      </w:pPr>
      <w:r w:rsidRPr="00E672D9">
        <w:rPr>
          <w:rFonts w:ascii="Times New Roman" w:eastAsia="SimSun" w:hAnsi="Times New Roman" w:cs="Times New Roman"/>
          <w:i/>
          <w:kern w:val="0"/>
          <w:sz w:val="24"/>
          <w:szCs w:val="24"/>
        </w:rPr>
        <w:t>The paper introduces an Interactive Ensemble (IE) Platform adapted to a climate model, CSM, and describes the impacts of ocean-atmosphere feedbacks causing cooler mean state in IE than CES. The reviewer appreciates the effort of the authors to explain the feedback mechanism, but feels that the analysis is not completed and the draft needs a significant improvement. Here are comments that may help for further consideration.</w:t>
      </w:r>
    </w:p>
    <w:p w14:paraId="1FA5E373" w14:textId="77777777" w:rsidR="004D0051" w:rsidRPr="00E672D9" w:rsidRDefault="004D0051" w:rsidP="004D0051">
      <w:pPr>
        <w:widowControl/>
        <w:spacing w:beforeLines="50" w:before="156" w:afterLines="50" w:after="156"/>
        <w:ind w:firstLineChars="200" w:firstLine="480"/>
        <w:rPr>
          <w:rFonts w:ascii="Times New Roman" w:eastAsia="SimSun" w:hAnsi="Times New Roman" w:cs="Times New Roman"/>
          <w:i/>
          <w:kern w:val="0"/>
          <w:sz w:val="24"/>
          <w:szCs w:val="24"/>
        </w:rPr>
      </w:pPr>
      <w:r w:rsidRPr="00E672D9">
        <w:rPr>
          <w:rFonts w:ascii="Times New Roman" w:eastAsia="SimSun" w:hAnsi="Times New Roman" w:cs="Times New Roman"/>
          <w:i/>
          <w:kern w:val="0"/>
          <w:sz w:val="24"/>
          <w:szCs w:val="24"/>
        </w:rPr>
        <w:t>General:</w:t>
      </w:r>
    </w:p>
    <w:p w14:paraId="3A136CD9" w14:textId="53719F7D" w:rsidR="004D0051" w:rsidRPr="00E672D9" w:rsidRDefault="004C0CF3" w:rsidP="004D0051">
      <w:pPr>
        <w:widowControl/>
        <w:spacing w:beforeLines="50" w:before="156" w:afterLines="50" w:after="156"/>
        <w:ind w:firstLineChars="200" w:firstLine="480"/>
        <w:rPr>
          <w:rFonts w:ascii="Times New Roman" w:eastAsia="SimSun" w:hAnsi="Times New Roman" w:cs="Times New Roman"/>
          <w:i/>
          <w:kern w:val="0"/>
          <w:sz w:val="24"/>
          <w:szCs w:val="24"/>
        </w:rPr>
      </w:pPr>
      <w:r>
        <w:rPr>
          <w:rFonts w:ascii="Times New Roman" w:eastAsia="SimSun" w:hAnsi="Times New Roman" w:cs="Times New Roman" w:hint="eastAsia"/>
          <w:i/>
          <w:kern w:val="0"/>
          <w:sz w:val="24"/>
          <w:szCs w:val="24"/>
        </w:rPr>
        <w:t xml:space="preserve">1. </w:t>
      </w:r>
      <w:r w:rsidR="004D0051" w:rsidRPr="00E672D9">
        <w:rPr>
          <w:rFonts w:ascii="Times New Roman" w:eastAsia="SimSun" w:hAnsi="Times New Roman" w:cs="Times New Roman"/>
          <w:i/>
          <w:kern w:val="0"/>
          <w:sz w:val="24"/>
          <w:szCs w:val="24"/>
        </w:rPr>
        <w:t xml:space="preserve">The paper should address more on the benefit of using IE system and prove improved prediction skill. Introduction is mainly made with this point, but the authors do not show anything about it in the analysis and only leaves it for future works. It should be also noted that a cooling induced by IE has been already addressed by the papers by </w:t>
      </w:r>
      <w:proofErr w:type="spellStart"/>
      <w:r w:rsidR="004D0051" w:rsidRPr="00E672D9">
        <w:rPr>
          <w:rFonts w:ascii="Times New Roman" w:eastAsia="SimSun" w:hAnsi="Times New Roman" w:cs="Times New Roman"/>
          <w:i/>
          <w:kern w:val="0"/>
          <w:sz w:val="24"/>
          <w:szCs w:val="24"/>
        </w:rPr>
        <w:t>Kirtmann</w:t>
      </w:r>
      <w:proofErr w:type="spellEnd"/>
      <w:r w:rsidR="004D0051" w:rsidRPr="00E672D9">
        <w:rPr>
          <w:rFonts w:ascii="Times New Roman" w:eastAsia="SimSun" w:hAnsi="Times New Roman" w:cs="Times New Roman"/>
          <w:i/>
          <w:kern w:val="0"/>
          <w:sz w:val="24"/>
          <w:szCs w:val="24"/>
        </w:rPr>
        <w:t xml:space="preserve"> et al. as cited and is not new to be an another </w:t>
      </w:r>
      <w:commentRangeStart w:id="11"/>
      <w:r w:rsidR="004D0051" w:rsidRPr="00E672D9">
        <w:rPr>
          <w:rFonts w:ascii="Times New Roman" w:eastAsia="SimSun" w:hAnsi="Times New Roman" w:cs="Times New Roman"/>
          <w:i/>
          <w:kern w:val="0"/>
          <w:sz w:val="24"/>
          <w:szCs w:val="24"/>
        </w:rPr>
        <w:t>paper</w:t>
      </w:r>
      <w:commentRangeEnd w:id="11"/>
      <w:r w:rsidR="00967C4F">
        <w:rPr>
          <w:rStyle w:val="CommentReference"/>
        </w:rPr>
        <w:commentReference w:id="11"/>
      </w:r>
      <w:r w:rsidR="004D0051" w:rsidRPr="00E672D9">
        <w:rPr>
          <w:rFonts w:ascii="Times New Roman" w:eastAsia="SimSun" w:hAnsi="Times New Roman" w:cs="Times New Roman"/>
          <w:i/>
          <w:kern w:val="0"/>
          <w:sz w:val="24"/>
          <w:szCs w:val="24"/>
        </w:rPr>
        <w:t xml:space="preserve">. The authors also may compare their results with </w:t>
      </w:r>
      <w:bookmarkStart w:id="12" w:name="OLE_LINK196"/>
      <w:bookmarkStart w:id="13" w:name="OLE_LINK197"/>
      <w:proofErr w:type="spellStart"/>
      <w:r w:rsidR="004D0051" w:rsidRPr="00E672D9">
        <w:rPr>
          <w:rFonts w:ascii="Times New Roman" w:eastAsia="SimSun" w:hAnsi="Times New Roman" w:cs="Times New Roman"/>
          <w:i/>
          <w:kern w:val="0"/>
          <w:sz w:val="24"/>
          <w:szCs w:val="24"/>
        </w:rPr>
        <w:t>Kirtman</w:t>
      </w:r>
      <w:proofErr w:type="spellEnd"/>
      <w:r w:rsidR="004D0051" w:rsidRPr="00E672D9">
        <w:rPr>
          <w:rFonts w:ascii="Times New Roman" w:eastAsia="SimSun" w:hAnsi="Times New Roman" w:cs="Times New Roman"/>
          <w:i/>
          <w:kern w:val="0"/>
          <w:sz w:val="24"/>
          <w:szCs w:val="24"/>
        </w:rPr>
        <w:t xml:space="preserve"> and </w:t>
      </w:r>
      <w:proofErr w:type="spellStart"/>
      <w:r w:rsidR="004D0051" w:rsidRPr="00E672D9">
        <w:rPr>
          <w:rFonts w:ascii="Times New Roman" w:eastAsia="SimSun" w:hAnsi="Times New Roman" w:cs="Times New Roman"/>
          <w:i/>
          <w:kern w:val="0"/>
          <w:sz w:val="24"/>
          <w:szCs w:val="24"/>
        </w:rPr>
        <w:t>Shukla</w:t>
      </w:r>
      <w:proofErr w:type="spellEnd"/>
      <w:r w:rsidR="004D0051" w:rsidRPr="00E672D9">
        <w:rPr>
          <w:rFonts w:ascii="Times New Roman" w:eastAsia="SimSun" w:hAnsi="Times New Roman" w:cs="Times New Roman"/>
          <w:i/>
          <w:kern w:val="0"/>
          <w:sz w:val="24"/>
          <w:szCs w:val="24"/>
        </w:rPr>
        <w:t xml:space="preserve"> (2002)</w:t>
      </w:r>
      <w:bookmarkEnd w:id="12"/>
      <w:bookmarkEnd w:id="13"/>
      <w:r w:rsidR="004D0051" w:rsidRPr="00E672D9">
        <w:rPr>
          <w:rFonts w:ascii="Times New Roman" w:eastAsia="SimSun" w:hAnsi="Times New Roman" w:cs="Times New Roman"/>
          <w:i/>
          <w:kern w:val="0"/>
          <w:sz w:val="24"/>
          <w:szCs w:val="24"/>
        </w:rPr>
        <w:t xml:space="preserve">, which may help to justify the performance of CSM and strategy of IE with the model as pointed below. If the authors still want to focus only on the mechanism causing cooling, introduction should be completely re-written by addressing these. </w:t>
      </w:r>
    </w:p>
    <w:p w14:paraId="164391E8" w14:textId="03B479C2" w:rsidR="00E672D9" w:rsidRPr="0027310E" w:rsidRDefault="00E672D9" w:rsidP="00E672D9">
      <w:pPr>
        <w:widowControl/>
        <w:spacing w:beforeLines="50" w:before="156" w:afterLines="50" w:after="156"/>
        <w:rPr>
          <w:rFonts w:ascii="Times New Roman" w:eastAsia="SimSun" w:hAnsi="Times New Roman" w:cs="Times New Roman"/>
          <w:kern w:val="0"/>
          <w:sz w:val="24"/>
          <w:szCs w:val="24"/>
        </w:rPr>
      </w:pPr>
      <w:r w:rsidRPr="00E672D9">
        <w:rPr>
          <w:rFonts w:ascii="Times New Roman" w:eastAsia="SimSun" w:hAnsi="Times New Roman" w:cs="Times New Roman" w:hint="eastAsia"/>
          <w:b/>
          <w:kern w:val="0"/>
          <w:sz w:val="24"/>
          <w:szCs w:val="24"/>
        </w:rPr>
        <w:t xml:space="preserve">Response: </w:t>
      </w:r>
      <w:r>
        <w:rPr>
          <w:rFonts w:ascii="Times New Roman" w:eastAsia="SimSun" w:hAnsi="Times New Roman" w:cs="Times New Roman" w:hint="eastAsia"/>
          <w:kern w:val="0"/>
          <w:sz w:val="24"/>
          <w:szCs w:val="24"/>
        </w:rPr>
        <w:t>We try to explain the possible mechanism causing the cooling but</w:t>
      </w:r>
      <w:r w:rsidR="00FB4A25">
        <w:rPr>
          <w:rFonts w:ascii="Times New Roman" w:eastAsia="SimSun" w:hAnsi="Times New Roman" w:cs="Times New Roman" w:hint="eastAsia"/>
          <w:kern w:val="0"/>
          <w:sz w:val="24"/>
          <w:szCs w:val="24"/>
        </w:rPr>
        <w:t xml:space="preserve"> also want to share some improvements</w:t>
      </w:r>
      <w:r>
        <w:rPr>
          <w:rFonts w:ascii="Times New Roman" w:eastAsia="SimSun" w:hAnsi="Times New Roman" w:cs="Times New Roman" w:hint="eastAsia"/>
          <w:kern w:val="0"/>
          <w:sz w:val="24"/>
          <w:szCs w:val="24"/>
        </w:rPr>
        <w:t xml:space="preserve"> </w:t>
      </w:r>
      <w:ins w:id="14" w:author="ZHANGM.H." w:date="2013-08-22T09:24:00Z">
        <w:r w:rsidR="00967C4F">
          <w:rPr>
            <w:rFonts w:ascii="Times New Roman" w:eastAsia="SimSun" w:hAnsi="Times New Roman" w:cs="Times New Roman"/>
            <w:kern w:val="0"/>
            <w:sz w:val="24"/>
            <w:szCs w:val="24"/>
          </w:rPr>
          <w:t xml:space="preserve">in </w:t>
        </w:r>
      </w:ins>
      <w:r>
        <w:rPr>
          <w:rFonts w:ascii="Times New Roman" w:eastAsia="SimSun" w:hAnsi="Times New Roman" w:cs="Times New Roman" w:hint="eastAsia"/>
          <w:kern w:val="0"/>
          <w:sz w:val="24"/>
          <w:szCs w:val="24"/>
        </w:rPr>
        <w:t xml:space="preserve">the IE system. </w:t>
      </w:r>
      <w:r w:rsidR="00FB4A25">
        <w:rPr>
          <w:rFonts w:ascii="Times New Roman" w:eastAsia="SimSun" w:hAnsi="Times New Roman" w:cs="Times New Roman" w:hint="eastAsia"/>
          <w:kern w:val="0"/>
          <w:sz w:val="24"/>
          <w:szCs w:val="24"/>
        </w:rPr>
        <w:t xml:space="preserve">We examined the ENSO variability and compared it with </w:t>
      </w:r>
      <w:proofErr w:type="spellStart"/>
      <w:r w:rsidR="00FB4A25" w:rsidRPr="00E672D9">
        <w:rPr>
          <w:rFonts w:ascii="Times New Roman" w:eastAsia="SimSun" w:hAnsi="Times New Roman" w:cs="Times New Roman"/>
          <w:i/>
          <w:kern w:val="0"/>
          <w:sz w:val="24"/>
          <w:szCs w:val="24"/>
        </w:rPr>
        <w:t>Kirtman</w:t>
      </w:r>
      <w:proofErr w:type="spellEnd"/>
      <w:r w:rsidR="00FB4A25" w:rsidRPr="00E672D9">
        <w:rPr>
          <w:rFonts w:ascii="Times New Roman" w:eastAsia="SimSun" w:hAnsi="Times New Roman" w:cs="Times New Roman"/>
          <w:i/>
          <w:kern w:val="0"/>
          <w:sz w:val="24"/>
          <w:szCs w:val="24"/>
        </w:rPr>
        <w:t xml:space="preserve"> and </w:t>
      </w:r>
      <w:proofErr w:type="spellStart"/>
      <w:r w:rsidR="00FB4A25" w:rsidRPr="00E672D9">
        <w:rPr>
          <w:rFonts w:ascii="Times New Roman" w:eastAsia="SimSun" w:hAnsi="Times New Roman" w:cs="Times New Roman"/>
          <w:i/>
          <w:kern w:val="0"/>
          <w:sz w:val="24"/>
          <w:szCs w:val="24"/>
        </w:rPr>
        <w:t>Shukla</w:t>
      </w:r>
      <w:proofErr w:type="spellEnd"/>
      <w:r w:rsidR="00FB4A25" w:rsidRPr="00E672D9">
        <w:rPr>
          <w:rFonts w:ascii="Times New Roman" w:eastAsia="SimSun" w:hAnsi="Times New Roman" w:cs="Times New Roman"/>
          <w:i/>
          <w:kern w:val="0"/>
          <w:sz w:val="24"/>
          <w:szCs w:val="24"/>
        </w:rPr>
        <w:t xml:space="preserve"> (2002)</w:t>
      </w:r>
      <w:r w:rsidR="00FB4A25">
        <w:rPr>
          <w:rFonts w:ascii="Times New Roman" w:eastAsia="SimSun" w:hAnsi="Times New Roman" w:cs="Times New Roman" w:hint="eastAsia"/>
          <w:i/>
          <w:kern w:val="0"/>
          <w:sz w:val="24"/>
          <w:szCs w:val="24"/>
        </w:rPr>
        <w:t xml:space="preserve"> </w:t>
      </w:r>
      <w:r w:rsidR="00FB4A25">
        <w:rPr>
          <w:rFonts w:ascii="Times New Roman" w:eastAsia="SimSun" w:hAnsi="Times New Roman" w:cs="Times New Roman" w:hint="eastAsia"/>
          <w:kern w:val="0"/>
          <w:sz w:val="24"/>
          <w:szCs w:val="24"/>
        </w:rPr>
        <w:t>in the revised manuscript</w:t>
      </w:r>
      <w:r w:rsidR="00FB4A25">
        <w:rPr>
          <w:rFonts w:ascii="Times New Roman" w:eastAsia="SimSun" w:hAnsi="Times New Roman" w:cs="Times New Roman" w:hint="eastAsia"/>
          <w:i/>
          <w:kern w:val="0"/>
          <w:sz w:val="24"/>
          <w:szCs w:val="24"/>
        </w:rPr>
        <w:t xml:space="preserve">. </w:t>
      </w:r>
      <w:r w:rsidR="00842948">
        <w:rPr>
          <w:rFonts w:ascii="Times New Roman" w:eastAsia="SimSun" w:hAnsi="Times New Roman" w:cs="Times New Roman" w:hint="eastAsia"/>
          <w:kern w:val="0"/>
          <w:sz w:val="24"/>
          <w:szCs w:val="24"/>
        </w:rPr>
        <w:t xml:space="preserve">The IE platform </w:t>
      </w:r>
      <w:r w:rsidR="00FB4A25">
        <w:rPr>
          <w:rFonts w:ascii="Times New Roman" w:eastAsia="SimSun" w:hAnsi="Times New Roman" w:cs="Times New Roman" w:hint="eastAsia"/>
          <w:kern w:val="0"/>
          <w:sz w:val="24"/>
          <w:szCs w:val="24"/>
        </w:rPr>
        <w:t>show</w:t>
      </w:r>
      <w:r w:rsidR="00842948">
        <w:rPr>
          <w:rFonts w:ascii="Times New Roman" w:eastAsia="SimSun" w:hAnsi="Times New Roman" w:cs="Times New Roman"/>
          <w:kern w:val="0"/>
          <w:sz w:val="24"/>
          <w:szCs w:val="24"/>
        </w:rPr>
        <w:t>s</w:t>
      </w:r>
      <w:r w:rsidR="00FB4A25">
        <w:rPr>
          <w:rFonts w:ascii="Times New Roman" w:eastAsia="SimSun" w:hAnsi="Times New Roman" w:cs="Times New Roman" w:hint="eastAsia"/>
          <w:kern w:val="0"/>
          <w:sz w:val="24"/>
          <w:szCs w:val="24"/>
        </w:rPr>
        <w:t xml:space="preserve"> better skill in reproducing the annual cycle of SST in the tropical Pacific. As suggested, we modified</w:t>
      </w:r>
      <w:r>
        <w:rPr>
          <w:rFonts w:ascii="Times New Roman" w:eastAsia="SimSun" w:hAnsi="Times New Roman" w:cs="Times New Roman" w:hint="eastAsia"/>
          <w:kern w:val="0"/>
          <w:sz w:val="24"/>
          <w:szCs w:val="24"/>
        </w:rPr>
        <w:t xml:space="preserve"> the Introduction in </w:t>
      </w:r>
      <w:r w:rsidR="00FB4A25">
        <w:rPr>
          <w:rFonts w:ascii="Times New Roman" w:eastAsia="SimSun" w:hAnsi="Times New Roman" w:cs="Times New Roman" w:hint="eastAsia"/>
          <w:kern w:val="0"/>
          <w:sz w:val="24"/>
          <w:szCs w:val="24"/>
        </w:rPr>
        <w:t xml:space="preserve">the revised </w:t>
      </w:r>
      <w:commentRangeStart w:id="15"/>
      <w:r w:rsidR="00FB4A25">
        <w:rPr>
          <w:rFonts w:ascii="Times New Roman" w:eastAsia="SimSun" w:hAnsi="Times New Roman" w:cs="Times New Roman"/>
          <w:kern w:val="0"/>
          <w:sz w:val="24"/>
          <w:szCs w:val="24"/>
        </w:rPr>
        <w:t>manuscript</w:t>
      </w:r>
      <w:commentRangeEnd w:id="15"/>
      <w:r w:rsidR="00967C4F">
        <w:rPr>
          <w:rStyle w:val="CommentReference"/>
        </w:rPr>
        <w:commentReference w:id="15"/>
      </w:r>
      <w:ins w:id="16" w:author="ZHANGM.H." w:date="2013-08-22T09:25:00Z">
        <w:r w:rsidR="00967C4F">
          <w:rPr>
            <w:rFonts w:ascii="Times New Roman" w:eastAsia="SimSun" w:hAnsi="Times New Roman" w:cs="Times New Roman"/>
            <w:kern w:val="0"/>
            <w:sz w:val="24"/>
            <w:szCs w:val="24"/>
          </w:rPr>
          <w:t xml:space="preserve"> to more clearly state the objective of the paper, which is to illustrate the role of the stochastic forcing on the mean climate</w:t>
        </w:r>
      </w:ins>
      <w:r w:rsidR="00FB4A25">
        <w:rPr>
          <w:rFonts w:ascii="Times New Roman" w:eastAsia="SimSun" w:hAnsi="Times New Roman" w:cs="Times New Roman" w:hint="eastAsia"/>
          <w:kern w:val="0"/>
          <w:sz w:val="24"/>
          <w:szCs w:val="24"/>
        </w:rPr>
        <w:t>.</w:t>
      </w:r>
      <w:ins w:id="17" w:author="ZHANGM.H." w:date="2013-08-22T09:26:00Z">
        <w:r w:rsidR="00967C4F">
          <w:rPr>
            <w:rFonts w:ascii="Times New Roman" w:eastAsia="SimSun" w:hAnsi="Times New Roman" w:cs="Times New Roman"/>
            <w:kern w:val="0"/>
            <w:sz w:val="24"/>
            <w:szCs w:val="24"/>
          </w:rPr>
          <w:t xml:space="preserve"> Our results complement </w:t>
        </w:r>
        <w:proofErr w:type="spellStart"/>
        <w:r w:rsidR="00967C4F">
          <w:rPr>
            <w:rFonts w:ascii="Times New Roman" w:eastAsia="SimSun" w:hAnsi="Times New Roman" w:cs="Times New Roman"/>
            <w:kern w:val="0"/>
            <w:sz w:val="24"/>
            <w:szCs w:val="24"/>
          </w:rPr>
          <w:t>Kirtman</w:t>
        </w:r>
        <w:proofErr w:type="spellEnd"/>
        <w:r w:rsidR="00967C4F">
          <w:rPr>
            <w:rFonts w:ascii="Times New Roman" w:eastAsia="SimSun" w:hAnsi="Times New Roman" w:cs="Times New Roman"/>
            <w:kern w:val="0"/>
            <w:sz w:val="24"/>
            <w:szCs w:val="24"/>
          </w:rPr>
          <w:t xml:space="preserve"> et al. (??) and </w:t>
        </w:r>
        <w:proofErr w:type="spellStart"/>
        <w:r w:rsidR="00967C4F">
          <w:rPr>
            <w:rFonts w:ascii="Times New Roman" w:eastAsia="SimSun" w:hAnsi="Times New Roman" w:cs="Times New Roman"/>
            <w:kern w:val="0"/>
            <w:sz w:val="24"/>
            <w:szCs w:val="24"/>
          </w:rPr>
          <w:t>Kirtman</w:t>
        </w:r>
        <w:proofErr w:type="spellEnd"/>
        <w:r w:rsidR="00967C4F">
          <w:rPr>
            <w:rFonts w:ascii="Times New Roman" w:eastAsia="SimSun" w:hAnsi="Times New Roman" w:cs="Times New Roman"/>
            <w:kern w:val="0"/>
            <w:sz w:val="24"/>
            <w:szCs w:val="24"/>
          </w:rPr>
          <w:t xml:space="preserve"> and </w:t>
        </w:r>
        <w:proofErr w:type="spellStart"/>
        <w:r w:rsidR="00967C4F">
          <w:rPr>
            <w:rFonts w:ascii="Times New Roman" w:eastAsia="SimSun" w:hAnsi="Times New Roman" w:cs="Times New Roman"/>
            <w:kern w:val="0"/>
            <w:sz w:val="24"/>
            <w:szCs w:val="24"/>
          </w:rPr>
          <w:t>Shukla</w:t>
        </w:r>
        <w:proofErr w:type="spellEnd"/>
        <w:r w:rsidR="00967C4F">
          <w:rPr>
            <w:rFonts w:ascii="Times New Roman" w:eastAsia="SimSun" w:hAnsi="Times New Roman" w:cs="Times New Roman"/>
            <w:kern w:val="0"/>
            <w:sz w:val="24"/>
            <w:szCs w:val="24"/>
          </w:rPr>
          <w:t xml:space="preserve"> (2002). We used a different model.</w:t>
        </w:r>
      </w:ins>
    </w:p>
    <w:p w14:paraId="3941394A" w14:textId="7E306D31" w:rsidR="004D0051" w:rsidRPr="00E672D9" w:rsidRDefault="004C0CF3" w:rsidP="004D0051">
      <w:pPr>
        <w:widowControl/>
        <w:spacing w:beforeLines="50" w:before="156" w:afterLines="50" w:after="156"/>
        <w:ind w:firstLineChars="200" w:firstLine="480"/>
        <w:rPr>
          <w:rFonts w:ascii="Times New Roman" w:eastAsia="SimSun" w:hAnsi="Times New Roman" w:cs="Times New Roman"/>
          <w:i/>
          <w:kern w:val="0"/>
          <w:sz w:val="24"/>
          <w:szCs w:val="24"/>
        </w:rPr>
      </w:pPr>
      <w:r>
        <w:rPr>
          <w:rFonts w:ascii="Times New Roman" w:eastAsia="SimSun" w:hAnsi="Times New Roman" w:cs="Times New Roman" w:hint="eastAsia"/>
          <w:i/>
          <w:kern w:val="0"/>
          <w:sz w:val="24"/>
          <w:szCs w:val="24"/>
        </w:rPr>
        <w:t>2.</w:t>
      </w:r>
      <w:r w:rsidR="004D0051" w:rsidRPr="00E672D9">
        <w:rPr>
          <w:rFonts w:ascii="Times New Roman" w:eastAsia="SimSun" w:hAnsi="Times New Roman" w:cs="Times New Roman"/>
          <w:i/>
          <w:kern w:val="0"/>
          <w:sz w:val="24"/>
          <w:szCs w:val="24"/>
        </w:rPr>
        <w:t xml:space="preserve"> Model performance: It is hard to find a performance of the CSM in representing the ocean and atmosphere in the draft and published papers. Authors may allocate one or two sections to</w:t>
      </w:r>
      <w:bookmarkStart w:id="18" w:name="OLE_LINK198"/>
      <w:bookmarkStart w:id="19" w:name="OLE_LINK199"/>
      <w:r w:rsidR="004D0051" w:rsidRPr="00E672D9">
        <w:rPr>
          <w:rFonts w:ascii="Times New Roman" w:eastAsia="SimSun" w:hAnsi="Times New Roman" w:cs="Times New Roman"/>
          <w:i/>
          <w:kern w:val="0"/>
          <w:sz w:val="24"/>
          <w:szCs w:val="24"/>
        </w:rPr>
        <w:t xml:space="preserve"> present the CSM's ability</w:t>
      </w:r>
      <w:bookmarkEnd w:id="18"/>
      <w:bookmarkEnd w:id="19"/>
      <w:r w:rsidR="004D0051" w:rsidRPr="00E672D9">
        <w:rPr>
          <w:rFonts w:ascii="Times New Roman" w:eastAsia="SimSun" w:hAnsi="Times New Roman" w:cs="Times New Roman"/>
          <w:i/>
          <w:kern w:val="0"/>
          <w:sz w:val="24"/>
          <w:szCs w:val="24"/>
        </w:rPr>
        <w:t xml:space="preserve"> by comparing with </w:t>
      </w:r>
      <w:r w:rsidR="004D0051" w:rsidRPr="00E672D9">
        <w:rPr>
          <w:rFonts w:ascii="Times New Roman" w:eastAsia="SimSun" w:hAnsi="Times New Roman" w:cs="Times New Roman"/>
          <w:i/>
          <w:kern w:val="0"/>
          <w:sz w:val="24"/>
          <w:szCs w:val="24"/>
        </w:rPr>
        <w:lastRenderedPageBreak/>
        <w:t xml:space="preserve">observations or other IPCC type models, which may include the top of the atmosphere radiation balance, atmosphere ocean temperature evolution from spin-up phase to </w:t>
      </w:r>
      <w:proofErr w:type="spellStart"/>
      <w:r w:rsidR="004D0051" w:rsidRPr="00E672D9">
        <w:rPr>
          <w:rFonts w:ascii="Times New Roman" w:eastAsia="SimSun" w:hAnsi="Times New Roman" w:cs="Times New Roman"/>
          <w:i/>
          <w:kern w:val="0"/>
          <w:sz w:val="24"/>
          <w:szCs w:val="24"/>
        </w:rPr>
        <w:t>stabilisation</w:t>
      </w:r>
      <w:proofErr w:type="spellEnd"/>
      <w:r w:rsidR="004D0051" w:rsidRPr="00E672D9">
        <w:rPr>
          <w:rFonts w:ascii="Times New Roman" w:eastAsia="SimSun" w:hAnsi="Times New Roman" w:cs="Times New Roman"/>
          <w:i/>
          <w:kern w:val="0"/>
          <w:sz w:val="24"/>
          <w:szCs w:val="24"/>
        </w:rPr>
        <w:t>, SST bias, Atlantic Meridional Overturning circulations.</w:t>
      </w:r>
    </w:p>
    <w:p w14:paraId="163F94B7" w14:textId="3EE818F8" w:rsidR="00E672D9" w:rsidRPr="0027310E" w:rsidRDefault="00E672D9" w:rsidP="00E672D9">
      <w:pPr>
        <w:widowControl/>
        <w:spacing w:beforeLines="50" w:before="156" w:afterLines="50" w:after="156"/>
        <w:rPr>
          <w:rFonts w:ascii="Times New Roman" w:eastAsia="SimSun" w:hAnsi="Times New Roman" w:cs="Times New Roman"/>
          <w:kern w:val="0"/>
          <w:sz w:val="24"/>
          <w:szCs w:val="24"/>
        </w:rPr>
      </w:pPr>
      <w:r w:rsidRPr="00E672D9">
        <w:rPr>
          <w:rFonts w:ascii="Times New Roman" w:eastAsia="SimSun" w:hAnsi="Times New Roman" w:cs="Times New Roman" w:hint="eastAsia"/>
          <w:b/>
          <w:kern w:val="0"/>
          <w:sz w:val="24"/>
          <w:szCs w:val="24"/>
        </w:rPr>
        <w:t xml:space="preserve">Response: </w:t>
      </w:r>
      <w:r w:rsidR="00842948">
        <w:rPr>
          <w:rFonts w:ascii="Times New Roman" w:eastAsia="SimSun" w:hAnsi="Times New Roman" w:cs="Times New Roman" w:hint="eastAsia"/>
          <w:kern w:val="0"/>
          <w:sz w:val="24"/>
          <w:szCs w:val="24"/>
        </w:rPr>
        <w:t>We rename</w:t>
      </w:r>
      <w:ins w:id="20" w:author="ZHANGM.H." w:date="2013-08-22T09:27:00Z">
        <w:r w:rsidR="00967C4F">
          <w:rPr>
            <w:rFonts w:ascii="Times New Roman" w:eastAsia="SimSun" w:hAnsi="Times New Roman" w:cs="Times New Roman"/>
            <w:kern w:val="0"/>
            <w:sz w:val="24"/>
            <w:szCs w:val="24"/>
          </w:rPr>
          <w:t>d</w:t>
        </w:r>
      </w:ins>
      <w:r w:rsidR="00842948">
        <w:rPr>
          <w:rFonts w:ascii="Times New Roman" w:eastAsia="SimSun" w:hAnsi="Times New Roman" w:cs="Times New Roman" w:hint="eastAsia"/>
          <w:kern w:val="0"/>
          <w:sz w:val="24"/>
          <w:szCs w:val="24"/>
        </w:rPr>
        <w:t xml:space="preserve"> the CSM to</w:t>
      </w:r>
      <w:r>
        <w:rPr>
          <w:rFonts w:ascii="Times New Roman" w:eastAsia="SimSun" w:hAnsi="Times New Roman" w:cs="Times New Roman" w:hint="eastAsia"/>
          <w:kern w:val="0"/>
          <w:sz w:val="24"/>
          <w:szCs w:val="24"/>
        </w:rPr>
        <w:t xml:space="preserve"> the Standard Coupled climate model (SC) and evaluate</w:t>
      </w:r>
      <w:ins w:id="21" w:author="ZHANGM.H." w:date="2013-08-22T09:27:00Z">
        <w:r w:rsidR="00967C4F">
          <w:rPr>
            <w:rFonts w:ascii="Times New Roman" w:eastAsia="SimSun" w:hAnsi="Times New Roman" w:cs="Times New Roman"/>
            <w:kern w:val="0"/>
            <w:sz w:val="24"/>
            <w:szCs w:val="24"/>
          </w:rPr>
          <w:t>d</w:t>
        </w:r>
      </w:ins>
      <w:r>
        <w:rPr>
          <w:rFonts w:ascii="Times New Roman" w:eastAsia="SimSun" w:hAnsi="Times New Roman" w:cs="Times New Roman" w:hint="eastAsia"/>
          <w:kern w:val="0"/>
          <w:sz w:val="24"/>
          <w:szCs w:val="24"/>
        </w:rPr>
        <w:t xml:space="preserve"> its performance as </w:t>
      </w:r>
      <w:ins w:id="22" w:author="ZHANGM.H." w:date="2013-08-22T09:27:00Z">
        <w:r w:rsidR="00967C4F">
          <w:rPr>
            <w:rFonts w:ascii="Times New Roman" w:eastAsia="SimSun" w:hAnsi="Times New Roman" w:cs="Times New Roman"/>
            <w:kern w:val="0"/>
            <w:sz w:val="24"/>
            <w:szCs w:val="24"/>
          </w:rPr>
          <w:t xml:space="preserve">you </w:t>
        </w:r>
      </w:ins>
      <w:r>
        <w:rPr>
          <w:rFonts w:ascii="Times New Roman" w:eastAsia="SimSun" w:hAnsi="Times New Roman" w:cs="Times New Roman"/>
          <w:kern w:val="0"/>
          <w:sz w:val="24"/>
          <w:szCs w:val="24"/>
        </w:rPr>
        <w:t>suggested</w:t>
      </w:r>
      <w:r>
        <w:rPr>
          <w:rFonts w:ascii="Times New Roman" w:eastAsia="SimSun" w:hAnsi="Times New Roman" w:cs="Times New Roman" w:hint="eastAsia"/>
          <w:kern w:val="0"/>
          <w:sz w:val="24"/>
          <w:szCs w:val="24"/>
        </w:rPr>
        <w:t xml:space="preserve"> in section 2</w:t>
      </w:r>
      <w:r w:rsidR="00887713">
        <w:rPr>
          <w:rFonts w:ascii="Times New Roman" w:eastAsia="SimSun" w:hAnsi="Times New Roman" w:cs="Times New Roman" w:hint="eastAsia"/>
          <w:kern w:val="0"/>
          <w:sz w:val="24"/>
          <w:szCs w:val="24"/>
        </w:rPr>
        <w:t>.1</w:t>
      </w:r>
      <w:r>
        <w:rPr>
          <w:rFonts w:ascii="Times New Roman" w:eastAsia="SimSun" w:hAnsi="Times New Roman" w:cs="Times New Roman" w:hint="eastAsia"/>
          <w:kern w:val="0"/>
          <w:sz w:val="24"/>
          <w:szCs w:val="24"/>
        </w:rPr>
        <w:t xml:space="preserve">. After the initial adjustment, the SST, sea-ice concentration and the Atlantic Meridional Overturning Circulation reach a quasi-equilibrium state with minimal drift. Despite </w:t>
      </w:r>
      <w:del w:id="23" w:author="ZHANGM.H." w:date="2013-08-22T09:27:00Z">
        <w:r w:rsidDel="00967C4F">
          <w:rPr>
            <w:rFonts w:ascii="Times New Roman" w:eastAsia="SimSun" w:hAnsi="Times New Roman" w:cs="Times New Roman" w:hint="eastAsia"/>
            <w:kern w:val="0"/>
            <w:sz w:val="24"/>
            <w:szCs w:val="24"/>
          </w:rPr>
          <w:delText xml:space="preserve">of </w:delText>
        </w:r>
      </w:del>
      <w:ins w:id="24" w:author="ZHANGM.H." w:date="2013-08-22T09:27:00Z">
        <w:r w:rsidR="00967C4F">
          <w:rPr>
            <w:rFonts w:ascii="Times New Roman" w:eastAsia="SimSun" w:hAnsi="Times New Roman" w:cs="Times New Roman"/>
            <w:kern w:val="0"/>
            <w:sz w:val="24"/>
            <w:szCs w:val="24"/>
          </w:rPr>
          <w:t xml:space="preserve"> </w:t>
        </w:r>
      </w:ins>
      <w:r>
        <w:rPr>
          <w:rFonts w:ascii="Times New Roman" w:eastAsia="SimSun" w:hAnsi="Times New Roman" w:cs="Times New Roman" w:hint="eastAsia"/>
          <w:kern w:val="0"/>
          <w:sz w:val="24"/>
          <w:szCs w:val="24"/>
        </w:rPr>
        <w:t xml:space="preserve">the common problems in coupled climate models such as the so called </w:t>
      </w:r>
      <w:r>
        <w:rPr>
          <w:rFonts w:ascii="Times New Roman" w:eastAsia="SimSun" w:hAnsi="Times New Roman" w:cs="Times New Roman"/>
          <w:kern w:val="0"/>
          <w:sz w:val="24"/>
          <w:szCs w:val="24"/>
        </w:rPr>
        <w:t>“</w:t>
      </w:r>
      <w:r>
        <w:rPr>
          <w:rFonts w:ascii="Times New Roman" w:eastAsia="SimSun" w:hAnsi="Times New Roman" w:cs="Times New Roman" w:hint="eastAsia"/>
          <w:kern w:val="0"/>
          <w:sz w:val="24"/>
          <w:szCs w:val="24"/>
        </w:rPr>
        <w:t>double ITCZ</w:t>
      </w:r>
      <w:r>
        <w:rPr>
          <w:rFonts w:ascii="Times New Roman" w:eastAsia="SimSun" w:hAnsi="Times New Roman" w:cs="Times New Roman"/>
          <w:kern w:val="0"/>
          <w:sz w:val="24"/>
          <w:szCs w:val="24"/>
        </w:rPr>
        <w:t>”</w:t>
      </w:r>
      <w:r>
        <w:rPr>
          <w:rFonts w:ascii="Times New Roman" w:eastAsia="SimSun" w:hAnsi="Times New Roman" w:cs="Times New Roman" w:hint="eastAsia"/>
          <w:kern w:val="0"/>
          <w:sz w:val="24"/>
          <w:szCs w:val="24"/>
        </w:rPr>
        <w:t xml:space="preserve">, the SC </w:t>
      </w:r>
      <w:del w:id="25" w:author="ZHANGM.H." w:date="2013-08-22T09:28:00Z">
        <w:r w:rsidDel="00967C4F">
          <w:rPr>
            <w:rFonts w:ascii="Times New Roman" w:eastAsia="SimSun" w:hAnsi="Times New Roman" w:cs="Times New Roman" w:hint="eastAsia"/>
            <w:kern w:val="0"/>
            <w:sz w:val="24"/>
            <w:szCs w:val="24"/>
          </w:rPr>
          <w:delText xml:space="preserve">can fairly </w:delText>
        </w:r>
      </w:del>
      <w:r>
        <w:rPr>
          <w:rFonts w:ascii="Times New Roman" w:eastAsia="SimSun" w:hAnsi="Times New Roman" w:cs="Times New Roman" w:hint="eastAsia"/>
          <w:kern w:val="0"/>
          <w:sz w:val="24"/>
          <w:szCs w:val="24"/>
        </w:rPr>
        <w:t xml:space="preserve">captures </w:t>
      </w:r>
      <w:ins w:id="26" w:author="ZHANGM.H." w:date="2013-08-22T09:28:00Z">
        <w:r w:rsidR="00967C4F">
          <w:rPr>
            <w:rFonts w:ascii="Times New Roman" w:eastAsia="SimSun" w:hAnsi="Times New Roman" w:cs="Times New Roman"/>
            <w:kern w:val="0"/>
            <w:sz w:val="24"/>
            <w:szCs w:val="24"/>
          </w:rPr>
          <w:t xml:space="preserve">fairly well </w:t>
        </w:r>
      </w:ins>
      <w:r>
        <w:rPr>
          <w:rFonts w:ascii="Times New Roman" w:eastAsia="SimSun" w:hAnsi="Times New Roman" w:cs="Times New Roman" w:hint="eastAsia"/>
          <w:kern w:val="0"/>
          <w:sz w:val="24"/>
          <w:szCs w:val="24"/>
        </w:rPr>
        <w:t xml:space="preserve">the SST and precipitation at large scales. </w:t>
      </w:r>
      <w:r w:rsidR="00887713">
        <w:rPr>
          <w:rFonts w:ascii="Times New Roman" w:eastAsia="SimSun" w:hAnsi="Times New Roman" w:cs="Times New Roman" w:hint="eastAsia"/>
          <w:kern w:val="0"/>
          <w:sz w:val="24"/>
          <w:szCs w:val="24"/>
        </w:rPr>
        <w:t>Globally and annually averaged, the net shortwave radiation is nearly compensated by the outgoing longw</w:t>
      </w:r>
      <w:r w:rsidR="00842948">
        <w:rPr>
          <w:rFonts w:ascii="Times New Roman" w:eastAsia="SimSun" w:hAnsi="Times New Roman" w:cs="Times New Roman" w:hint="eastAsia"/>
          <w:kern w:val="0"/>
          <w:sz w:val="24"/>
          <w:szCs w:val="24"/>
        </w:rPr>
        <w:t xml:space="preserve">ave radiation at </w:t>
      </w:r>
      <w:r w:rsidR="00887713">
        <w:rPr>
          <w:rFonts w:ascii="Times New Roman" w:eastAsia="SimSun" w:hAnsi="Times New Roman" w:cs="Times New Roman" w:hint="eastAsia"/>
          <w:kern w:val="0"/>
          <w:sz w:val="24"/>
          <w:szCs w:val="24"/>
        </w:rPr>
        <w:t>TOA.</w:t>
      </w:r>
      <w:ins w:id="27" w:author="ZHANGM.H." w:date="2013-08-22T09:28:00Z">
        <w:r w:rsidR="00967C4F">
          <w:rPr>
            <w:rFonts w:ascii="Times New Roman" w:eastAsia="SimSun" w:hAnsi="Times New Roman" w:cs="Times New Roman"/>
            <w:kern w:val="0"/>
            <w:sz w:val="24"/>
            <w:szCs w:val="24"/>
          </w:rPr>
          <w:t xml:space="preserve"> These are shown in section 2.1.</w:t>
        </w:r>
      </w:ins>
    </w:p>
    <w:p w14:paraId="2038F93D" w14:textId="0F01B71E" w:rsidR="004D0051" w:rsidRPr="00887713" w:rsidRDefault="004C0CF3" w:rsidP="004D0051">
      <w:pPr>
        <w:widowControl/>
        <w:spacing w:beforeLines="50" w:before="156" w:afterLines="50" w:after="156"/>
        <w:ind w:firstLineChars="200" w:firstLine="480"/>
        <w:rPr>
          <w:rFonts w:ascii="Times New Roman" w:eastAsia="SimSun" w:hAnsi="Times New Roman" w:cs="Times New Roman"/>
          <w:i/>
          <w:kern w:val="0"/>
          <w:sz w:val="24"/>
          <w:szCs w:val="24"/>
        </w:rPr>
      </w:pPr>
      <w:r>
        <w:rPr>
          <w:rFonts w:ascii="Times New Roman" w:eastAsia="SimSun" w:hAnsi="Times New Roman" w:cs="Times New Roman" w:hint="eastAsia"/>
          <w:i/>
          <w:kern w:val="0"/>
          <w:sz w:val="24"/>
          <w:szCs w:val="24"/>
        </w:rPr>
        <w:t>3.</w:t>
      </w:r>
      <w:r w:rsidR="004D0051" w:rsidRPr="00887713">
        <w:rPr>
          <w:rFonts w:ascii="Times New Roman" w:eastAsia="SimSun" w:hAnsi="Times New Roman" w:cs="Times New Roman"/>
          <w:i/>
          <w:kern w:val="0"/>
          <w:sz w:val="24"/>
          <w:szCs w:val="24"/>
        </w:rPr>
        <w:t xml:space="preserve"> IE model design: If the reviewer's understanding is correct, the atmosphere is coupled to sea ice and ocean model separately, which may cause strong shock or mismatch in ocean-sea ice coupling. Ocean-sea ice coupling is also very important especially in freshwater and heat exchanges, and thus stability in the high latitude. This is especially worrying when the difference between IE and CSM is larger in high-latitude in particular in the Southern Hemisphere (e.g. Fig. 2c).</w:t>
      </w:r>
    </w:p>
    <w:p w14:paraId="44BE5AF2" w14:textId="0DC31ED3" w:rsidR="00887713" w:rsidRDefault="008B0856" w:rsidP="008B0856">
      <w:pPr>
        <w:widowControl/>
        <w:spacing w:beforeLines="50" w:before="156" w:afterLines="50" w:after="156"/>
        <w:rPr>
          <w:rFonts w:ascii="Times New Roman" w:eastAsia="SimSun" w:hAnsi="Times New Roman" w:cs="Times New Roman"/>
          <w:kern w:val="0"/>
          <w:sz w:val="24"/>
          <w:szCs w:val="24"/>
        </w:rPr>
      </w:pPr>
      <w:r w:rsidRPr="008B0856">
        <w:rPr>
          <w:rFonts w:ascii="Times New Roman" w:eastAsia="SimSun" w:hAnsi="Times New Roman" w:cs="Times New Roman" w:hint="eastAsia"/>
          <w:b/>
          <w:kern w:val="0"/>
          <w:sz w:val="24"/>
          <w:szCs w:val="24"/>
        </w:rPr>
        <w:t>Response:</w:t>
      </w:r>
      <w:r>
        <w:rPr>
          <w:rFonts w:ascii="Times New Roman" w:eastAsia="SimSun" w:hAnsi="Times New Roman" w:cs="Times New Roman" w:hint="eastAsia"/>
          <w:kern w:val="0"/>
          <w:sz w:val="24"/>
          <w:szCs w:val="24"/>
        </w:rPr>
        <w:t xml:space="preserve"> The coupling </w:t>
      </w:r>
      <w:del w:id="28" w:author="ZHANGM.H." w:date="2013-08-22T09:31:00Z">
        <w:r w:rsidDel="00967C4F">
          <w:rPr>
            <w:rFonts w:ascii="Times New Roman" w:eastAsia="SimSun" w:hAnsi="Times New Roman" w:cs="Times New Roman" w:hint="eastAsia"/>
            <w:kern w:val="0"/>
            <w:sz w:val="24"/>
            <w:szCs w:val="24"/>
          </w:rPr>
          <w:delText xml:space="preserve">processes </w:delText>
        </w:r>
      </w:del>
      <w:r>
        <w:rPr>
          <w:rFonts w:ascii="Times New Roman" w:eastAsia="SimSun" w:hAnsi="Times New Roman" w:cs="Times New Roman" w:hint="eastAsia"/>
          <w:kern w:val="0"/>
          <w:sz w:val="24"/>
          <w:szCs w:val="24"/>
        </w:rPr>
        <w:t xml:space="preserve">in the IE model </w:t>
      </w:r>
      <w:ins w:id="29" w:author="ZHANGM.H." w:date="2013-08-22T09:31:00Z">
        <w:r w:rsidR="00967C4F">
          <w:rPr>
            <w:rFonts w:ascii="Times New Roman" w:eastAsia="SimSun" w:hAnsi="Times New Roman" w:cs="Times New Roman"/>
            <w:kern w:val="0"/>
            <w:sz w:val="24"/>
            <w:szCs w:val="24"/>
          </w:rPr>
          <w:t xml:space="preserve">with sea ice </w:t>
        </w:r>
      </w:ins>
      <w:ins w:id="30" w:author="ZHANGM.H." w:date="2013-08-22T09:30:00Z">
        <w:r w:rsidR="00967C4F">
          <w:rPr>
            <w:rFonts w:ascii="Times New Roman" w:eastAsia="SimSun" w:hAnsi="Times New Roman" w:cs="Times New Roman"/>
            <w:kern w:val="0"/>
            <w:sz w:val="24"/>
            <w:szCs w:val="24"/>
          </w:rPr>
          <w:t xml:space="preserve">is </w:t>
        </w:r>
      </w:ins>
      <w:ins w:id="31" w:author="ZHANGM.H." w:date="2013-08-22T09:31:00Z">
        <w:r w:rsidR="00967C4F">
          <w:rPr>
            <w:rFonts w:ascii="Times New Roman" w:eastAsia="SimSun" w:hAnsi="Times New Roman" w:cs="Times New Roman"/>
            <w:kern w:val="0"/>
            <w:sz w:val="24"/>
            <w:szCs w:val="24"/>
          </w:rPr>
          <w:t xml:space="preserve">the same as with the ocean. </w:t>
        </w:r>
      </w:ins>
      <w:proofErr w:type="gramStart"/>
      <w:r>
        <w:rPr>
          <w:rFonts w:ascii="Times New Roman" w:eastAsia="SimSun" w:hAnsi="Times New Roman" w:cs="Times New Roman" w:hint="eastAsia"/>
          <w:kern w:val="0"/>
          <w:sz w:val="24"/>
          <w:szCs w:val="24"/>
        </w:rPr>
        <w:t>and</w:t>
      </w:r>
      <w:proofErr w:type="gramEnd"/>
      <w:r>
        <w:rPr>
          <w:rFonts w:ascii="Times New Roman" w:eastAsia="SimSun" w:hAnsi="Times New Roman" w:cs="Times New Roman" w:hint="eastAsia"/>
          <w:kern w:val="0"/>
          <w:sz w:val="24"/>
          <w:szCs w:val="24"/>
        </w:rPr>
        <w:t xml:space="preserve"> SC are exactly the same. </w:t>
      </w:r>
      <w:ins w:id="32" w:author="ZHANGM.H." w:date="2013-08-22T09:32:00Z">
        <w:r w:rsidR="0069754D">
          <w:rPr>
            <w:rFonts w:ascii="Times New Roman" w:eastAsia="SimSun" w:hAnsi="Times New Roman" w:cs="Times New Roman"/>
            <w:kern w:val="0"/>
            <w:sz w:val="24"/>
            <w:szCs w:val="24"/>
          </w:rPr>
          <w:t xml:space="preserve">There is therefore no strong </w:t>
        </w:r>
      </w:ins>
      <w:ins w:id="33" w:author="ZHANGM.H." w:date="2013-08-22T09:33:00Z">
        <w:r w:rsidR="0069754D">
          <w:rPr>
            <w:rFonts w:ascii="Times New Roman" w:eastAsia="SimSun" w:hAnsi="Times New Roman" w:cs="Times New Roman"/>
            <w:kern w:val="0"/>
            <w:sz w:val="24"/>
            <w:szCs w:val="24"/>
          </w:rPr>
          <w:t xml:space="preserve">mismatch between the </w:t>
        </w:r>
      </w:ins>
      <w:ins w:id="34" w:author="ZHANGM.H." w:date="2013-08-22T09:32:00Z">
        <w:r w:rsidR="0069754D">
          <w:rPr>
            <w:rFonts w:ascii="Times New Roman" w:eastAsia="SimSun" w:hAnsi="Times New Roman" w:cs="Times New Roman"/>
            <w:kern w:val="0"/>
            <w:sz w:val="24"/>
            <w:szCs w:val="24"/>
          </w:rPr>
          <w:t>ocean</w:t>
        </w:r>
      </w:ins>
      <w:ins w:id="35" w:author="ZHANGM.H." w:date="2013-08-22T09:33:00Z">
        <w:r w:rsidR="0069754D">
          <w:rPr>
            <w:rFonts w:ascii="Times New Roman" w:eastAsia="SimSun" w:hAnsi="Times New Roman" w:cs="Times New Roman"/>
            <w:kern w:val="0"/>
            <w:sz w:val="24"/>
            <w:szCs w:val="24"/>
          </w:rPr>
          <w:t xml:space="preserve"> and sea </w:t>
        </w:r>
      </w:ins>
      <w:ins w:id="36" w:author="ZHANGM.H." w:date="2013-08-22T09:32:00Z">
        <w:r w:rsidR="0069754D">
          <w:rPr>
            <w:rFonts w:ascii="Times New Roman" w:eastAsia="SimSun" w:hAnsi="Times New Roman" w:cs="Times New Roman"/>
            <w:kern w:val="0"/>
            <w:sz w:val="24"/>
            <w:szCs w:val="24"/>
          </w:rPr>
          <w:t>ice</w:t>
        </w:r>
      </w:ins>
      <w:ins w:id="37" w:author="ZHANGM.H." w:date="2013-08-22T09:33:00Z">
        <w:r w:rsidR="0069754D">
          <w:rPr>
            <w:rFonts w:ascii="Times New Roman" w:eastAsia="SimSun" w:hAnsi="Times New Roman" w:cs="Times New Roman"/>
            <w:kern w:val="0"/>
            <w:sz w:val="24"/>
            <w:szCs w:val="24"/>
          </w:rPr>
          <w:t xml:space="preserve">. </w:t>
        </w:r>
      </w:ins>
      <w:del w:id="38" w:author="ZHANGM.H." w:date="2013-08-22T09:33:00Z">
        <w:r w:rsidDel="0069754D">
          <w:rPr>
            <w:rFonts w:ascii="Times New Roman" w:eastAsia="SimSun" w:hAnsi="Times New Roman" w:cs="Times New Roman" w:hint="eastAsia"/>
            <w:kern w:val="0"/>
            <w:sz w:val="24"/>
            <w:szCs w:val="24"/>
          </w:rPr>
          <w:delText xml:space="preserve">The </w:delText>
        </w:r>
        <w:r w:rsidDel="0069754D">
          <w:rPr>
            <w:rFonts w:ascii="Times New Roman" w:eastAsia="SimSun" w:hAnsi="Times New Roman" w:cs="Times New Roman"/>
            <w:kern w:val="0"/>
            <w:sz w:val="24"/>
            <w:szCs w:val="24"/>
          </w:rPr>
          <w:delText>atmospheric</w:delText>
        </w:r>
        <w:r w:rsidDel="0069754D">
          <w:rPr>
            <w:rFonts w:ascii="Times New Roman" w:eastAsia="SimSun" w:hAnsi="Times New Roman" w:cs="Times New Roman" w:hint="eastAsia"/>
            <w:kern w:val="0"/>
            <w:sz w:val="24"/>
            <w:szCs w:val="24"/>
          </w:rPr>
          <w:delText xml:space="preserve"> and the other model components are coupled by the NCAR cpl6 coupler. The only difference is that the IE model coupled with other component with the </w:delText>
        </w:r>
        <w:r w:rsidDel="0069754D">
          <w:rPr>
            <w:rFonts w:ascii="Times New Roman" w:eastAsia="SimSun" w:hAnsi="Times New Roman" w:cs="Times New Roman"/>
            <w:kern w:val="0"/>
            <w:sz w:val="24"/>
            <w:szCs w:val="24"/>
          </w:rPr>
          <w:delText>ensemble</w:delText>
        </w:r>
        <w:r w:rsidDel="0069754D">
          <w:rPr>
            <w:rFonts w:ascii="Times New Roman" w:eastAsia="SimSun" w:hAnsi="Times New Roman" w:cs="Times New Roman" w:hint="eastAsia"/>
            <w:kern w:val="0"/>
            <w:sz w:val="24"/>
            <w:szCs w:val="24"/>
          </w:rPr>
          <w:delText xml:space="preserve"> </w:delText>
        </w:r>
        <w:r w:rsidR="00842948" w:rsidDel="0069754D">
          <w:rPr>
            <w:rFonts w:ascii="Times New Roman" w:eastAsia="SimSun" w:hAnsi="Times New Roman" w:cs="Times New Roman"/>
            <w:kern w:val="0"/>
            <w:sz w:val="24"/>
            <w:szCs w:val="24"/>
          </w:rPr>
          <w:delText xml:space="preserve">atmospheric </w:delText>
        </w:r>
        <w:r w:rsidDel="0069754D">
          <w:rPr>
            <w:rFonts w:ascii="Times New Roman" w:eastAsia="SimSun" w:hAnsi="Times New Roman" w:cs="Times New Roman" w:hint="eastAsia"/>
            <w:kern w:val="0"/>
            <w:sz w:val="24"/>
            <w:szCs w:val="24"/>
          </w:rPr>
          <w:delText>flux</w:delText>
        </w:r>
        <w:r w:rsidR="00842948" w:rsidDel="0069754D">
          <w:rPr>
            <w:rFonts w:ascii="Times New Roman" w:eastAsia="SimSun" w:hAnsi="Times New Roman" w:cs="Times New Roman"/>
            <w:kern w:val="0"/>
            <w:sz w:val="24"/>
            <w:szCs w:val="24"/>
          </w:rPr>
          <w:delText xml:space="preserve"> at the interface</w:delText>
        </w:r>
        <w:r w:rsidDel="0069754D">
          <w:rPr>
            <w:rFonts w:ascii="Times New Roman" w:eastAsia="SimSun" w:hAnsi="Times New Roman" w:cs="Times New Roman" w:hint="eastAsia"/>
            <w:kern w:val="0"/>
            <w:sz w:val="24"/>
            <w:szCs w:val="24"/>
          </w:rPr>
          <w:delText xml:space="preserve">. </w:delText>
        </w:r>
      </w:del>
      <w:r>
        <w:rPr>
          <w:rFonts w:ascii="Times New Roman" w:eastAsia="SimSun" w:hAnsi="Times New Roman" w:cs="Times New Roman" w:hint="eastAsia"/>
          <w:kern w:val="0"/>
          <w:sz w:val="24"/>
          <w:szCs w:val="24"/>
        </w:rPr>
        <w:t xml:space="preserve">The schematic </w:t>
      </w:r>
      <w:r w:rsidR="00217B62">
        <w:rPr>
          <w:rFonts w:ascii="Times New Roman" w:eastAsia="SimSun" w:hAnsi="Times New Roman" w:cs="Times New Roman" w:hint="eastAsia"/>
          <w:kern w:val="0"/>
          <w:sz w:val="24"/>
          <w:szCs w:val="24"/>
        </w:rPr>
        <w:t xml:space="preserve">diagram </w:t>
      </w:r>
      <w:r>
        <w:rPr>
          <w:rFonts w:ascii="Times New Roman" w:eastAsia="SimSun" w:hAnsi="Times New Roman" w:cs="Times New Roman" w:hint="eastAsia"/>
          <w:kern w:val="0"/>
          <w:sz w:val="24"/>
          <w:szCs w:val="24"/>
        </w:rPr>
        <w:t xml:space="preserve">of the IE model </w:t>
      </w:r>
      <w:ins w:id="39" w:author="ZHANGM.H." w:date="2013-08-22T09:33:00Z">
        <w:r w:rsidR="0069754D">
          <w:rPr>
            <w:rFonts w:ascii="Times New Roman" w:eastAsia="SimSun" w:hAnsi="Times New Roman" w:cs="Times New Roman"/>
            <w:kern w:val="0"/>
            <w:sz w:val="24"/>
            <w:szCs w:val="24"/>
          </w:rPr>
          <w:t xml:space="preserve">in the original paper </w:t>
        </w:r>
      </w:ins>
      <w:r>
        <w:rPr>
          <w:rFonts w:ascii="Times New Roman" w:eastAsia="SimSun" w:hAnsi="Times New Roman" w:cs="Times New Roman" w:hint="eastAsia"/>
          <w:kern w:val="0"/>
          <w:sz w:val="24"/>
          <w:szCs w:val="24"/>
        </w:rPr>
        <w:t xml:space="preserve">(Figure 1 </w:t>
      </w:r>
      <w:r w:rsidR="00217B62">
        <w:rPr>
          <w:rFonts w:ascii="Times New Roman" w:eastAsia="SimSun" w:hAnsi="Times New Roman" w:cs="Times New Roman" w:hint="eastAsia"/>
          <w:kern w:val="0"/>
          <w:sz w:val="24"/>
          <w:szCs w:val="24"/>
        </w:rPr>
        <w:t>in the previous draft</w:t>
      </w:r>
      <w:r w:rsidR="00FB4A25">
        <w:rPr>
          <w:rFonts w:ascii="Times New Roman" w:eastAsia="SimSun" w:hAnsi="Times New Roman" w:cs="Times New Roman" w:hint="eastAsia"/>
          <w:kern w:val="0"/>
          <w:sz w:val="24"/>
          <w:szCs w:val="24"/>
        </w:rPr>
        <w:t>)</w:t>
      </w:r>
      <w:r w:rsidR="00217B62">
        <w:rPr>
          <w:rFonts w:ascii="Times New Roman" w:eastAsia="SimSun" w:hAnsi="Times New Roman" w:cs="Times New Roman" w:hint="eastAsia"/>
          <w:kern w:val="0"/>
          <w:sz w:val="24"/>
          <w:szCs w:val="24"/>
        </w:rPr>
        <w:t xml:space="preserve"> </w:t>
      </w:r>
      <w:r>
        <w:rPr>
          <w:rFonts w:ascii="Times New Roman" w:eastAsia="SimSun" w:hAnsi="Times New Roman" w:cs="Times New Roman" w:hint="eastAsia"/>
          <w:kern w:val="0"/>
          <w:sz w:val="24"/>
          <w:szCs w:val="24"/>
        </w:rPr>
        <w:t xml:space="preserve">was </w:t>
      </w:r>
      <w:del w:id="40" w:author="ZHANGM.H." w:date="2013-08-22T09:34:00Z">
        <w:r w:rsidDel="0069754D">
          <w:rPr>
            <w:rFonts w:ascii="Times New Roman" w:eastAsia="SimSun" w:hAnsi="Times New Roman" w:cs="Times New Roman"/>
            <w:kern w:val="0"/>
            <w:sz w:val="24"/>
            <w:szCs w:val="24"/>
          </w:rPr>
          <w:delText>misleading</w:delText>
        </w:r>
        <w:r w:rsidR="00FB4A25" w:rsidDel="0069754D">
          <w:rPr>
            <w:rFonts w:ascii="Times New Roman" w:eastAsia="SimSun" w:hAnsi="Times New Roman" w:cs="Times New Roman" w:hint="eastAsia"/>
            <w:kern w:val="0"/>
            <w:sz w:val="24"/>
            <w:szCs w:val="24"/>
          </w:rPr>
          <w:delText xml:space="preserve"> </w:delText>
        </w:r>
      </w:del>
      <w:ins w:id="41" w:author="ZHANGM.H." w:date="2013-08-22T09:34:00Z">
        <w:r w:rsidR="0069754D">
          <w:rPr>
            <w:rFonts w:ascii="Times New Roman" w:eastAsia="SimSun" w:hAnsi="Times New Roman" w:cs="Times New Roman"/>
            <w:kern w:val="0"/>
            <w:sz w:val="24"/>
            <w:szCs w:val="24"/>
          </w:rPr>
          <w:t>not right</w:t>
        </w:r>
        <w:r w:rsidR="0069754D">
          <w:rPr>
            <w:rFonts w:ascii="Times New Roman" w:eastAsia="SimSun" w:hAnsi="Times New Roman" w:cs="Times New Roman" w:hint="eastAsia"/>
            <w:kern w:val="0"/>
            <w:sz w:val="24"/>
            <w:szCs w:val="24"/>
          </w:rPr>
          <w:t xml:space="preserve"> </w:t>
        </w:r>
      </w:ins>
      <w:r w:rsidR="00FB4A25">
        <w:rPr>
          <w:rFonts w:ascii="Times New Roman" w:eastAsia="SimSun" w:hAnsi="Times New Roman" w:cs="Times New Roman" w:hint="eastAsia"/>
          <w:kern w:val="0"/>
          <w:sz w:val="24"/>
          <w:szCs w:val="24"/>
        </w:rPr>
        <w:t xml:space="preserve">and </w:t>
      </w:r>
      <w:ins w:id="42" w:author="ZHANGM.H." w:date="2013-08-22T09:34:00Z">
        <w:r w:rsidR="0069754D">
          <w:rPr>
            <w:rFonts w:ascii="Times New Roman" w:eastAsia="SimSun" w:hAnsi="Times New Roman" w:cs="Times New Roman"/>
            <w:kern w:val="0"/>
            <w:sz w:val="24"/>
            <w:szCs w:val="24"/>
          </w:rPr>
          <w:t xml:space="preserve">it has been </w:t>
        </w:r>
      </w:ins>
      <w:r w:rsidR="00FB4A25">
        <w:rPr>
          <w:rFonts w:ascii="Times New Roman" w:eastAsia="SimSun" w:hAnsi="Times New Roman" w:cs="Times New Roman" w:hint="eastAsia"/>
          <w:kern w:val="0"/>
          <w:sz w:val="24"/>
          <w:szCs w:val="24"/>
        </w:rPr>
        <w:t>eliminated</w:t>
      </w:r>
      <w:r>
        <w:rPr>
          <w:rFonts w:ascii="Times New Roman" w:eastAsia="SimSun" w:hAnsi="Times New Roman" w:cs="Times New Roman" w:hint="eastAsia"/>
          <w:kern w:val="0"/>
          <w:sz w:val="24"/>
          <w:szCs w:val="24"/>
        </w:rPr>
        <w:t>.</w:t>
      </w:r>
    </w:p>
    <w:p w14:paraId="10CFCF12" w14:textId="77777777" w:rsidR="004C0CF3" w:rsidRDefault="004C0CF3" w:rsidP="00FC05B2">
      <w:pPr>
        <w:widowControl/>
        <w:spacing w:beforeLines="50" w:before="156" w:afterLines="50" w:after="156"/>
        <w:ind w:firstLineChars="200" w:firstLine="482"/>
        <w:rPr>
          <w:rFonts w:ascii="Times New Roman" w:eastAsia="SimSun" w:hAnsi="Times New Roman" w:cs="Times New Roman"/>
          <w:b/>
          <w:kern w:val="0"/>
          <w:sz w:val="24"/>
          <w:szCs w:val="24"/>
        </w:rPr>
      </w:pPr>
    </w:p>
    <w:p w14:paraId="55B3E22F" w14:textId="77777777" w:rsidR="004D0051" w:rsidRPr="004C0CF3" w:rsidRDefault="004D0051" w:rsidP="00FC05B2">
      <w:pPr>
        <w:widowControl/>
        <w:spacing w:beforeLines="50" w:before="156" w:afterLines="50" w:after="156"/>
        <w:ind w:firstLineChars="200" w:firstLine="482"/>
        <w:rPr>
          <w:rFonts w:ascii="Times New Roman" w:eastAsia="SimSun" w:hAnsi="Times New Roman" w:cs="Times New Roman"/>
          <w:b/>
          <w:i/>
          <w:kern w:val="0"/>
          <w:sz w:val="24"/>
          <w:szCs w:val="24"/>
        </w:rPr>
      </w:pPr>
      <w:r w:rsidRPr="004C0CF3">
        <w:rPr>
          <w:rFonts w:ascii="Times New Roman" w:eastAsia="SimSun" w:hAnsi="Times New Roman" w:cs="Times New Roman"/>
          <w:b/>
          <w:i/>
          <w:kern w:val="0"/>
          <w:sz w:val="24"/>
          <w:szCs w:val="24"/>
        </w:rPr>
        <w:t>Specific:</w:t>
      </w:r>
    </w:p>
    <w:p w14:paraId="70F910F8" w14:textId="44D6F85B" w:rsidR="004D0051" w:rsidRPr="008B0856" w:rsidRDefault="004C0CF3" w:rsidP="004D0051">
      <w:pPr>
        <w:widowControl/>
        <w:spacing w:beforeLines="50" w:before="156" w:afterLines="50" w:after="156"/>
        <w:ind w:firstLineChars="200" w:firstLine="480"/>
        <w:rPr>
          <w:rFonts w:ascii="Times New Roman" w:eastAsia="SimSun" w:hAnsi="Times New Roman" w:cs="Times New Roman"/>
          <w:i/>
          <w:kern w:val="0"/>
          <w:sz w:val="24"/>
          <w:szCs w:val="24"/>
        </w:rPr>
      </w:pPr>
      <w:r>
        <w:rPr>
          <w:rFonts w:ascii="Times New Roman" w:eastAsia="SimSun" w:hAnsi="Times New Roman" w:cs="Times New Roman" w:hint="eastAsia"/>
          <w:i/>
          <w:kern w:val="0"/>
          <w:sz w:val="24"/>
          <w:szCs w:val="24"/>
        </w:rPr>
        <w:t>1.</w:t>
      </w:r>
      <w:r w:rsidR="004D0051" w:rsidRPr="008B0856">
        <w:rPr>
          <w:rFonts w:ascii="Times New Roman" w:eastAsia="SimSun" w:hAnsi="Times New Roman" w:cs="Times New Roman"/>
          <w:i/>
          <w:kern w:val="0"/>
          <w:sz w:val="24"/>
          <w:szCs w:val="24"/>
        </w:rPr>
        <w:t xml:space="preserve"> CSM: Naming a climate model can be a subject choice of developers, but</w:t>
      </w:r>
      <w:bookmarkStart w:id="43" w:name="OLE_LINK192"/>
      <w:bookmarkStart w:id="44" w:name="OLE_LINK193"/>
      <w:r w:rsidR="004D0051" w:rsidRPr="008B0856">
        <w:rPr>
          <w:rFonts w:ascii="Times New Roman" w:eastAsia="SimSun" w:hAnsi="Times New Roman" w:cs="Times New Roman"/>
          <w:i/>
          <w:kern w:val="0"/>
          <w:sz w:val="24"/>
          <w:szCs w:val="24"/>
        </w:rPr>
        <w:t xml:space="preserve"> CSM may cause confusion with the other model that exists already, e.g. CCSM.</w:t>
      </w:r>
      <w:bookmarkEnd w:id="43"/>
      <w:bookmarkEnd w:id="44"/>
      <w:r w:rsidR="004D0051" w:rsidRPr="008B0856">
        <w:rPr>
          <w:rFonts w:ascii="Times New Roman" w:eastAsia="SimSun" w:hAnsi="Times New Roman" w:cs="Times New Roman"/>
          <w:i/>
          <w:kern w:val="0"/>
          <w:sz w:val="24"/>
          <w:szCs w:val="24"/>
        </w:rPr>
        <w:t xml:space="preserve"> It is suggested to use better specific name.</w:t>
      </w:r>
    </w:p>
    <w:p w14:paraId="1E0CE984" w14:textId="11823309" w:rsidR="008B0856" w:rsidRPr="008B0856" w:rsidRDefault="008B0856" w:rsidP="008B0856">
      <w:pPr>
        <w:widowControl/>
        <w:spacing w:beforeLines="50" w:before="156" w:afterLines="50" w:after="156"/>
        <w:rPr>
          <w:rFonts w:ascii="Times New Roman" w:eastAsia="SimSun" w:hAnsi="Times New Roman" w:cs="Times New Roman"/>
          <w:kern w:val="0"/>
          <w:sz w:val="24"/>
          <w:szCs w:val="24"/>
        </w:rPr>
      </w:pPr>
      <w:r w:rsidRPr="008B0856">
        <w:rPr>
          <w:rFonts w:ascii="Times New Roman" w:eastAsia="SimSun" w:hAnsi="Times New Roman" w:cs="Times New Roman" w:hint="eastAsia"/>
          <w:b/>
          <w:kern w:val="0"/>
          <w:sz w:val="24"/>
          <w:szCs w:val="24"/>
        </w:rPr>
        <w:t xml:space="preserve">Response: </w:t>
      </w:r>
      <w:r w:rsidR="00842948">
        <w:rPr>
          <w:rFonts w:ascii="Times New Roman" w:eastAsia="SimSun" w:hAnsi="Times New Roman" w:cs="Times New Roman" w:hint="eastAsia"/>
          <w:kern w:val="0"/>
          <w:sz w:val="24"/>
          <w:szCs w:val="24"/>
        </w:rPr>
        <w:t>Done. We rename</w:t>
      </w:r>
      <w:ins w:id="45" w:author="ZHANGM.H." w:date="2013-08-22T09:34:00Z">
        <w:r w:rsidR="0069754D">
          <w:rPr>
            <w:rFonts w:ascii="Times New Roman" w:eastAsia="SimSun" w:hAnsi="Times New Roman" w:cs="Times New Roman"/>
            <w:kern w:val="0"/>
            <w:sz w:val="24"/>
            <w:szCs w:val="24"/>
          </w:rPr>
          <w:t>d</w:t>
        </w:r>
      </w:ins>
      <w:r w:rsidR="00842948">
        <w:rPr>
          <w:rFonts w:ascii="Times New Roman" w:eastAsia="SimSun" w:hAnsi="Times New Roman" w:cs="Times New Roman" w:hint="eastAsia"/>
          <w:kern w:val="0"/>
          <w:sz w:val="24"/>
          <w:szCs w:val="24"/>
        </w:rPr>
        <w:t xml:space="preserve"> the CSM to</w:t>
      </w:r>
      <w:r>
        <w:rPr>
          <w:rFonts w:ascii="Times New Roman" w:eastAsia="SimSun" w:hAnsi="Times New Roman" w:cs="Times New Roman" w:hint="eastAsia"/>
          <w:kern w:val="0"/>
          <w:sz w:val="24"/>
          <w:szCs w:val="24"/>
        </w:rPr>
        <w:t xml:space="preserve"> the Standard Coupled climate model (SC)</w:t>
      </w:r>
      <w:r w:rsidR="00FB4A25">
        <w:rPr>
          <w:rFonts w:ascii="Times New Roman" w:eastAsia="SimSun" w:hAnsi="Times New Roman" w:cs="Times New Roman" w:hint="eastAsia"/>
          <w:kern w:val="0"/>
          <w:sz w:val="24"/>
          <w:szCs w:val="24"/>
        </w:rPr>
        <w:t xml:space="preserve"> in the revised manuscri</w:t>
      </w:r>
      <w:r w:rsidR="00842948">
        <w:rPr>
          <w:rFonts w:ascii="Times New Roman" w:eastAsia="SimSun" w:hAnsi="Times New Roman" w:cs="Times New Roman"/>
          <w:kern w:val="0"/>
          <w:sz w:val="24"/>
          <w:szCs w:val="24"/>
        </w:rPr>
        <w:t>p</w:t>
      </w:r>
      <w:r w:rsidR="00FB4A25">
        <w:rPr>
          <w:rFonts w:ascii="Times New Roman" w:eastAsia="SimSun" w:hAnsi="Times New Roman" w:cs="Times New Roman" w:hint="eastAsia"/>
          <w:kern w:val="0"/>
          <w:sz w:val="24"/>
          <w:szCs w:val="24"/>
        </w:rPr>
        <w:t>t</w:t>
      </w:r>
      <w:r>
        <w:rPr>
          <w:rFonts w:ascii="Times New Roman" w:eastAsia="SimSun" w:hAnsi="Times New Roman" w:cs="Times New Roman" w:hint="eastAsia"/>
          <w:kern w:val="0"/>
          <w:sz w:val="24"/>
          <w:szCs w:val="24"/>
        </w:rPr>
        <w:t>.</w:t>
      </w:r>
    </w:p>
    <w:p w14:paraId="70672453" w14:textId="1CDE9F5C" w:rsidR="004D0051" w:rsidRDefault="004C0CF3" w:rsidP="004D0051">
      <w:pPr>
        <w:widowControl/>
        <w:spacing w:beforeLines="50" w:before="156" w:afterLines="50" w:after="156"/>
        <w:ind w:firstLineChars="200" w:firstLine="480"/>
        <w:rPr>
          <w:rFonts w:ascii="Times New Roman" w:eastAsia="SimSun" w:hAnsi="Times New Roman" w:cs="Times New Roman"/>
          <w:i/>
          <w:kern w:val="0"/>
          <w:sz w:val="24"/>
          <w:szCs w:val="24"/>
        </w:rPr>
      </w:pPr>
      <w:r>
        <w:rPr>
          <w:rFonts w:ascii="Times New Roman" w:eastAsia="SimSun" w:hAnsi="Times New Roman" w:cs="Times New Roman" w:hint="eastAsia"/>
          <w:i/>
          <w:kern w:val="0"/>
          <w:sz w:val="24"/>
          <w:szCs w:val="24"/>
        </w:rPr>
        <w:t>2.</w:t>
      </w:r>
      <w:r w:rsidR="004D0051" w:rsidRPr="008B0856">
        <w:rPr>
          <w:rFonts w:ascii="Times New Roman" w:eastAsia="SimSun" w:hAnsi="Times New Roman" w:cs="Times New Roman"/>
          <w:i/>
          <w:kern w:val="0"/>
          <w:sz w:val="24"/>
          <w:szCs w:val="24"/>
        </w:rPr>
        <w:t xml:space="preserve"> P4 L25-51: References in the model description cannot be found in the list of reference (Craig et al. 2005) and not available for review (Li et al. 2013). Please also introduce CSM reference paper if available.</w:t>
      </w:r>
    </w:p>
    <w:p w14:paraId="3FE966E8" w14:textId="77777777" w:rsidR="008B0856" w:rsidRPr="008B0856" w:rsidRDefault="008B0856" w:rsidP="008B0856">
      <w:pPr>
        <w:widowControl/>
        <w:spacing w:beforeLines="50" w:before="156" w:afterLines="50" w:after="156"/>
        <w:rPr>
          <w:rFonts w:ascii="Times New Roman" w:eastAsia="SimSun" w:hAnsi="Times New Roman" w:cs="Times New Roman"/>
          <w:kern w:val="0"/>
          <w:sz w:val="24"/>
          <w:szCs w:val="24"/>
        </w:rPr>
      </w:pPr>
      <w:r w:rsidRPr="005657EE">
        <w:rPr>
          <w:rFonts w:ascii="Times New Roman" w:eastAsia="SimSun" w:hAnsi="Times New Roman" w:cs="Times New Roman" w:hint="eastAsia"/>
          <w:b/>
          <w:kern w:val="0"/>
          <w:sz w:val="24"/>
          <w:szCs w:val="24"/>
        </w:rPr>
        <w:t xml:space="preserve">Response: </w:t>
      </w:r>
      <w:r>
        <w:rPr>
          <w:rFonts w:ascii="Times New Roman" w:eastAsia="SimSun" w:hAnsi="Times New Roman" w:cs="Times New Roman" w:hint="eastAsia"/>
          <w:kern w:val="0"/>
          <w:sz w:val="24"/>
          <w:szCs w:val="24"/>
        </w:rPr>
        <w:t xml:space="preserve">Reference paper for the Standard Coupled climate model (SC) is not available now. </w:t>
      </w:r>
      <w:r w:rsidR="00FB4A25">
        <w:rPr>
          <w:rFonts w:ascii="Times New Roman" w:eastAsia="SimSun" w:hAnsi="Times New Roman" w:cs="Times New Roman" w:hint="eastAsia"/>
          <w:kern w:val="0"/>
          <w:sz w:val="24"/>
          <w:szCs w:val="24"/>
        </w:rPr>
        <w:t>We evaluated</w:t>
      </w:r>
      <w:r w:rsidR="00FB4A25">
        <w:rPr>
          <w:rFonts w:ascii="Times New Roman" w:eastAsia="SimSun" w:hAnsi="Times New Roman" w:cs="Times New Roman"/>
          <w:i/>
          <w:kern w:val="0"/>
          <w:sz w:val="24"/>
          <w:szCs w:val="24"/>
        </w:rPr>
        <w:t xml:space="preserve"> </w:t>
      </w:r>
      <w:r w:rsidR="00FB4A25" w:rsidRPr="00842948">
        <w:rPr>
          <w:rFonts w:ascii="Times New Roman" w:eastAsia="SimSun" w:hAnsi="Times New Roman" w:cs="Times New Roman"/>
          <w:kern w:val="0"/>
          <w:sz w:val="24"/>
          <w:szCs w:val="24"/>
        </w:rPr>
        <w:t>the</w:t>
      </w:r>
      <w:r w:rsidR="00FB4A25" w:rsidRPr="00FB4A25">
        <w:rPr>
          <w:rFonts w:ascii="Times New Roman" w:eastAsia="SimSun" w:hAnsi="Times New Roman" w:cs="Times New Roman"/>
          <w:kern w:val="0"/>
          <w:sz w:val="24"/>
          <w:szCs w:val="24"/>
        </w:rPr>
        <w:t xml:space="preserve"> SC's </w:t>
      </w:r>
      <w:r w:rsidR="00FB4A25" w:rsidRPr="00FB4A25">
        <w:rPr>
          <w:rFonts w:ascii="Times New Roman" w:eastAsia="SimSun" w:hAnsi="Times New Roman" w:cs="Times New Roman" w:hint="eastAsia"/>
          <w:kern w:val="0"/>
          <w:sz w:val="24"/>
          <w:szCs w:val="24"/>
        </w:rPr>
        <w:t xml:space="preserve">performances in section </w:t>
      </w:r>
      <w:r w:rsidR="0005299D">
        <w:rPr>
          <w:rFonts w:ascii="Times New Roman" w:eastAsia="SimSun" w:hAnsi="Times New Roman" w:cs="Times New Roman" w:hint="eastAsia"/>
          <w:kern w:val="0"/>
          <w:sz w:val="24"/>
          <w:szCs w:val="24"/>
        </w:rPr>
        <w:t xml:space="preserve">2.1. The references </w:t>
      </w:r>
      <w:r w:rsidR="0005299D" w:rsidRPr="00FB4A25">
        <w:rPr>
          <w:rFonts w:ascii="Times New Roman" w:eastAsia="SimSun" w:hAnsi="Times New Roman" w:cs="Times New Roman"/>
          <w:kern w:val="0"/>
          <w:sz w:val="24"/>
          <w:szCs w:val="24"/>
        </w:rPr>
        <w:t>Craig et al. 2005</w:t>
      </w:r>
      <w:r w:rsidR="0005299D" w:rsidRPr="00FB4A25">
        <w:rPr>
          <w:rFonts w:ascii="Times New Roman" w:eastAsia="SimSun" w:hAnsi="Times New Roman" w:cs="Times New Roman" w:hint="eastAsia"/>
          <w:kern w:val="0"/>
          <w:sz w:val="24"/>
          <w:szCs w:val="24"/>
        </w:rPr>
        <w:t xml:space="preserve"> </w:t>
      </w:r>
      <w:r w:rsidR="0005299D" w:rsidRPr="003160BE">
        <w:rPr>
          <w:rFonts w:ascii="Times New Roman" w:eastAsia="SimSun" w:hAnsi="Times New Roman" w:cs="Times New Roman" w:hint="eastAsia"/>
          <w:kern w:val="0"/>
          <w:sz w:val="24"/>
          <w:szCs w:val="24"/>
        </w:rPr>
        <w:t>and</w:t>
      </w:r>
      <w:r w:rsidR="0005299D" w:rsidRPr="00FB4A25">
        <w:rPr>
          <w:rFonts w:ascii="Times New Roman" w:eastAsia="SimSun" w:hAnsi="Times New Roman" w:cs="Times New Roman" w:hint="eastAsia"/>
          <w:kern w:val="0"/>
          <w:sz w:val="24"/>
          <w:szCs w:val="24"/>
        </w:rPr>
        <w:t xml:space="preserve"> </w:t>
      </w:r>
      <w:r w:rsidR="0005299D" w:rsidRPr="00FB4A25">
        <w:rPr>
          <w:rFonts w:ascii="Times New Roman" w:eastAsia="SimSun" w:hAnsi="Times New Roman" w:cs="Times New Roman"/>
          <w:kern w:val="0"/>
          <w:sz w:val="24"/>
          <w:szCs w:val="24"/>
        </w:rPr>
        <w:t>Li et al. 2013</w:t>
      </w:r>
      <w:r w:rsidR="0005299D" w:rsidRPr="00FB4A25">
        <w:rPr>
          <w:rFonts w:ascii="Times New Roman" w:eastAsia="SimSun" w:hAnsi="Times New Roman" w:cs="Times New Roman" w:hint="eastAsia"/>
          <w:kern w:val="0"/>
          <w:sz w:val="24"/>
          <w:szCs w:val="24"/>
        </w:rPr>
        <w:t xml:space="preserve"> </w:t>
      </w:r>
      <w:r w:rsidR="0005299D" w:rsidRPr="003160BE">
        <w:rPr>
          <w:rFonts w:ascii="Times New Roman" w:eastAsia="SimSun" w:hAnsi="Times New Roman" w:cs="Times New Roman" w:hint="eastAsia"/>
          <w:kern w:val="0"/>
          <w:sz w:val="24"/>
          <w:szCs w:val="24"/>
        </w:rPr>
        <w:t>are updated</w:t>
      </w:r>
      <w:r w:rsidR="0005299D" w:rsidRPr="00FB4A25">
        <w:rPr>
          <w:rFonts w:ascii="Times New Roman" w:eastAsia="SimSun" w:hAnsi="Times New Roman" w:cs="Times New Roman" w:hint="eastAsia"/>
          <w:kern w:val="0"/>
          <w:sz w:val="24"/>
          <w:szCs w:val="24"/>
        </w:rPr>
        <w:t>.</w:t>
      </w:r>
    </w:p>
    <w:p w14:paraId="781DBBB4" w14:textId="040146A3" w:rsidR="004D0051" w:rsidRDefault="004C0CF3" w:rsidP="004D0051">
      <w:pPr>
        <w:widowControl/>
        <w:spacing w:beforeLines="50" w:before="156" w:afterLines="50" w:after="156"/>
        <w:ind w:firstLineChars="200" w:firstLine="480"/>
        <w:rPr>
          <w:rFonts w:ascii="Times New Roman" w:eastAsia="SimSun" w:hAnsi="Times New Roman" w:cs="Times New Roman"/>
          <w:i/>
          <w:kern w:val="0"/>
          <w:sz w:val="24"/>
          <w:szCs w:val="24"/>
        </w:rPr>
      </w:pPr>
      <w:r>
        <w:rPr>
          <w:rFonts w:ascii="Times New Roman" w:eastAsia="SimSun" w:hAnsi="Times New Roman" w:cs="Times New Roman" w:hint="eastAsia"/>
          <w:i/>
          <w:kern w:val="0"/>
          <w:sz w:val="24"/>
          <w:szCs w:val="24"/>
        </w:rPr>
        <w:t>3.</w:t>
      </w:r>
      <w:r w:rsidR="004D0051" w:rsidRPr="008B0856">
        <w:rPr>
          <w:rFonts w:ascii="Times New Roman" w:eastAsia="SimSun" w:hAnsi="Times New Roman" w:cs="Times New Roman"/>
          <w:i/>
          <w:kern w:val="0"/>
          <w:sz w:val="24"/>
          <w:szCs w:val="24"/>
        </w:rPr>
        <w:t xml:space="preserve"> P5 L42: Please describe how the initial conditions are selected, e.g. every 10 years or so. Also need to show that 7 members are enough to make the initial </w:t>
      </w:r>
      <w:r w:rsidR="004D0051" w:rsidRPr="008B0856">
        <w:rPr>
          <w:rFonts w:ascii="Times New Roman" w:eastAsia="SimSun" w:hAnsi="Times New Roman" w:cs="Times New Roman"/>
          <w:i/>
          <w:kern w:val="0"/>
          <w:sz w:val="24"/>
          <w:szCs w:val="24"/>
        </w:rPr>
        <w:lastRenderedPageBreak/>
        <w:t xml:space="preserve">conditions are independent. This is important as the internal decadal or </w:t>
      </w:r>
      <w:proofErr w:type="spellStart"/>
      <w:r w:rsidR="004D0051" w:rsidRPr="008B0856">
        <w:rPr>
          <w:rFonts w:ascii="Times New Roman" w:eastAsia="SimSun" w:hAnsi="Times New Roman" w:cs="Times New Roman"/>
          <w:i/>
          <w:kern w:val="0"/>
          <w:sz w:val="24"/>
          <w:szCs w:val="24"/>
        </w:rPr>
        <w:t>cetennial</w:t>
      </w:r>
      <w:proofErr w:type="spellEnd"/>
      <w:r w:rsidR="004D0051" w:rsidRPr="008B0856">
        <w:rPr>
          <w:rFonts w:ascii="Times New Roman" w:eastAsia="SimSun" w:hAnsi="Times New Roman" w:cs="Times New Roman"/>
          <w:i/>
          <w:kern w:val="0"/>
          <w:sz w:val="24"/>
          <w:szCs w:val="24"/>
        </w:rPr>
        <w:t xml:space="preserve"> variability, particularly in the Southern Ocean as mentioned in the draft by citing Li and </w:t>
      </w:r>
      <w:proofErr w:type="spellStart"/>
      <w:r w:rsidR="004D0051" w:rsidRPr="008B0856">
        <w:rPr>
          <w:rFonts w:ascii="Times New Roman" w:eastAsia="SimSun" w:hAnsi="Times New Roman" w:cs="Times New Roman"/>
          <w:i/>
          <w:kern w:val="0"/>
          <w:sz w:val="24"/>
          <w:szCs w:val="24"/>
        </w:rPr>
        <w:t>Conil</w:t>
      </w:r>
      <w:proofErr w:type="spellEnd"/>
      <w:r w:rsidR="004D0051" w:rsidRPr="008B0856">
        <w:rPr>
          <w:rFonts w:ascii="Times New Roman" w:eastAsia="SimSun" w:hAnsi="Times New Roman" w:cs="Times New Roman"/>
          <w:i/>
          <w:kern w:val="0"/>
          <w:sz w:val="24"/>
          <w:szCs w:val="24"/>
        </w:rPr>
        <w:t xml:space="preserve"> (2003), matter for the choice of sufficient number of ensembles and their intervals. I am concerned that the impact of ocean states may overwhelm the effect of reducing noise.</w:t>
      </w:r>
    </w:p>
    <w:p w14:paraId="27B6D809" w14:textId="18595D01" w:rsidR="00D22945" w:rsidRPr="00842948" w:rsidRDefault="003160BE" w:rsidP="003160BE">
      <w:pPr>
        <w:widowControl/>
        <w:spacing w:beforeLines="50" w:before="156" w:afterLines="50" w:after="156"/>
        <w:rPr>
          <w:rFonts w:ascii="SimSun" w:eastAsia="SimSun" w:hAnsi="SimSun" w:cs="SimSun"/>
          <w:kern w:val="0"/>
          <w:sz w:val="24"/>
          <w:szCs w:val="24"/>
        </w:rPr>
      </w:pPr>
      <w:r w:rsidRPr="00EC5AE9">
        <w:rPr>
          <w:rFonts w:ascii="Times New Roman" w:eastAsia="SimSun" w:hAnsi="Times New Roman" w:cs="Times New Roman" w:hint="eastAsia"/>
          <w:b/>
          <w:kern w:val="0"/>
          <w:sz w:val="24"/>
          <w:szCs w:val="24"/>
        </w:rPr>
        <w:t xml:space="preserve">Response: </w:t>
      </w:r>
      <w:r w:rsidR="00066901">
        <w:rPr>
          <w:rFonts w:ascii="Times New Roman" w:eastAsia="SimSun" w:hAnsi="Times New Roman" w:cs="Times New Roman" w:hint="eastAsia"/>
          <w:kern w:val="0"/>
          <w:sz w:val="24"/>
          <w:szCs w:val="24"/>
        </w:rPr>
        <w:t>The i</w:t>
      </w:r>
      <w:r w:rsidR="00EC5AE9" w:rsidRPr="00EC5AE9">
        <w:rPr>
          <w:rFonts w:ascii="Times New Roman" w:eastAsia="SimSun" w:hAnsi="Times New Roman" w:cs="Times New Roman" w:hint="eastAsia"/>
          <w:kern w:val="0"/>
          <w:sz w:val="24"/>
          <w:szCs w:val="24"/>
        </w:rPr>
        <w:t xml:space="preserve">nitial conditions </w:t>
      </w:r>
      <w:r w:rsidR="00066901">
        <w:rPr>
          <w:rFonts w:ascii="Times New Roman" w:eastAsia="SimSun" w:hAnsi="Times New Roman" w:cs="Times New Roman" w:hint="eastAsia"/>
          <w:kern w:val="0"/>
          <w:sz w:val="24"/>
          <w:szCs w:val="24"/>
        </w:rPr>
        <w:t xml:space="preserve">are selected from </w:t>
      </w:r>
      <w:r w:rsidR="00066901" w:rsidRPr="00D22945">
        <w:rPr>
          <w:rFonts w:ascii="Times New Roman" w:eastAsia="SimSun" w:hAnsi="Times New Roman" w:cs="Times New Roman"/>
          <w:kern w:val="0"/>
          <w:sz w:val="24"/>
          <w:szCs w:val="24"/>
        </w:rPr>
        <w:t xml:space="preserve">the </w:t>
      </w:r>
      <w:r w:rsidR="00066901" w:rsidRPr="00D22945">
        <w:rPr>
          <w:rFonts w:ascii="Times New Roman" w:eastAsia="SimSun" w:hAnsi="Times New Roman" w:cs="Times New Roman" w:hint="eastAsia"/>
          <w:kern w:val="0"/>
          <w:sz w:val="24"/>
          <w:szCs w:val="24"/>
        </w:rPr>
        <w:t xml:space="preserve">SC </w:t>
      </w:r>
      <w:r w:rsidR="00066901" w:rsidRPr="00D22945">
        <w:rPr>
          <w:rFonts w:ascii="Times New Roman" w:eastAsia="SimSun" w:hAnsi="Times New Roman" w:cs="Times New Roman"/>
          <w:kern w:val="0"/>
          <w:sz w:val="24"/>
          <w:szCs w:val="24"/>
        </w:rPr>
        <w:t>equilibrium run</w:t>
      </w:r>
      <w:r w:rsidR="00842948">
        <w:rPr>
          <w:rFonts w:ascii="Times New Roman" w:eastAsia="SimSun" w:hAnsi="Times New Roman" w:cs="Times New Roman" w:hint="eastAsia"/>
          <w:kern w:val="0"/>
          <w:sz w:val="24"/>
          <w:szCs w:val="24"/>
        </w:rPr>
        <w:t xml:space="preserve"> every 5 years apart from year 420 to 4</w:t>
      </w:r>
      <w:r w:rsidR="00066901" w:rsidRPr="00D22945">
        <w:rPr>
          <w:rFonts w:ascii="Times New Roman" w:eastAsia="SimSun" w:hAnsi="Times New Roman" w:cs="Times New Roman" w:hint="eastAsia"/>
          <w:kern w:val="0"/>
          <w:sz w:val="24"/>
          <w:szCs w:val="24"/>
        </w:rPr>
        <w:t>50</w:t>
      </w:r>
      <w:r w:rsidR="00066901">
        <w:rPr>
          <w:rFonts w:ascii="Times New Roman" w:eastAsia="SimSun" w:hAnsi="Times New Roman" w:cs="Times New Roman" w:hint="eastAsia"/>
          <w:kern w:val="0"/>
          <w:sz w:val="24"/>
          <w:szCs w:val="24"/>
        </w:rPr>
        <w:t xml:space="preserve">. </w:t>
      </w:r>
      <w:r w:rsidR="00EA17BF" w:rsidRPr="0069754D">
        <w:rPr>
          <w:rFonts w:ascii="Times New Roman" w:eastAsia="SimSun" w:hAnsi="Times New Roman" w:cs="Times New Roman"/>
          <w:kern w:val="0"/>
          <w:sz w:val="24"/>
          <w:szCs w:val="24"/>
          <w:rPrChange w:id="46" w:author="ZHANGM.H." w:date="2013-08-22T09:35:00Z">
            <w:rPr>
              <w:rFonts w:ascii="SimSun" w:eastAsia="SimSun" w:hAnsi="SimSun" w:cs="SimSun"/>
              <w:kern w:val="0"/>
              <w:sz w:val="24"/>
              <w:szCs w:val="24"/>
            </w:rPr>
          </w:rPrChange>
        </w:rPr>
        <w:t xml:space="preserve">We have clarified this </w:t>
      </w:r>
      <w:del w:id="47" w:author="ZHANGM.H." w:date="2013-08-22T09:36:00Z">
        <w:r w:rsidR="00EA17BF" w:rsidRPr="0069754D" w:rsidDel="0069754D">
          <w:rPr>
            <w:rFonts w:ascii="Times New Roman" w:eastAsia="SimSun" w:hAnsi="Times New Roman" w:cs="Times New Roman"/>
            <w:kern w:val="0"/>
            <w:sz w:val="24"/>
            <w:szCs w:val="24"/>
            <w:rPrChange w:id="48" w:author="ZHANGM.H." w:date="2013-08-22T09:35:00Z">
              <w:rPr>
                <w:rFonts w:ascii="SimSun" w:eastAsia="SimSun" w:hAnsi="SimSun" w:cs="SimSun"/>
                <w:kern w:val="0"/>
                <w:sz w:val="24"/>
                <w:szCs w:val="24"/>
              </w:rPr>
            </w:rPrChange>
          </w:rPr>
          <w:delText xml:space="preserve">in </w:delText>
        </w:r>
      </w:del>
      <w:ins w:id="49" w:author="ZHANGM.H." w:date="2013-08-22T09:36:00Z">
        <w:r w:rsidR="0069754D">
          <w:rPr>
            <w:rFonts w:ascii="Times New Roman" w:eastAsia="SimSun" w:hAnsi="Times New Roman" w:cs="Times New Roman"/>
            <w:kern w:val="0"/>
            <w:sz w:val="24"/>
            <w:szCs w:val="24"/>
          </w:rPr>
          <w:t>o</w:t>
        </w:r>
        <w:r w:rsidR="0069754D" w:rsidRPr="0069754D">
          <w:rPr>
            <w:rFonts w:ascii="Times New Roman" w:eastAsia="SimSun" w:hAnsi="Times New Roman" w:cs="Times New Roman"/>
            <w:kern w:val="0"/>
            <w:sz w:val="24"/>
            <w:szCs w:val="24"/>
            <w:rPrChange w:id="50" w:author="ZHANGM.H." w:date="2013-08-22T09:35:00Z">
              <w:rPr>
                <w:rFonts w:ascii="SimSun" w:eastAsia="SimSun" w:hAnsi="SimSun" w:cs="SimSun"/>
                <w:kern w:val="0"/>
                <w:sz w:val="24"/>
                <w:szCs w:val="24"/>
              </w:rPr>
            </w:rPrChange>
          </w:rPr>
          <w:t xml:space="preserve">n </w:t>
        </w:r>
      </w:ins>
      <w:r w:rsidR="00EA17BF" w:rsidRPr="0069754D">
        <w:rPr>
          <w:rFonts w:ascii="Times New Roman" w:eastAsia="SimSun" w:hAnsi="Times New Roman" w:cs="Times New Roman"/>
          <w:kern w:val="0"/>
          <w:sz w:val="24"/>
          <w:szCs w:val="24"/>
          <w:rPrChange w:id="51" w:author="ZHANGM.H." w:date="2013-08-22T09:35:00Z">
            <w:rPr>
              <w:rFonts w:ascii="SimSun" w:eastAsia="SimSun" w:hAnsi="SimSun" w:cs="SimSun"/>
              <w:kern w:val="0"/>
              <w:sz w:val="24"/>
              <w:szCs w:val="24"/>
            </w:rPr>
          </w:rPrChange>
        </w:rPr>
        <w:t>Page 7 Line 9-11</w:t>
      </w:r>
      <w:r w:rsidR="00842948" w:rsidRPr="0069754D">
        <w:rPr>
          <w:rFonts w:ascii="Times New Roman" w:eastAsia="SimSun" w:hAnsi="Times New Roman" w:cs="Times New Roman"/>
          <w:kern w:val="0"/>
          <w:sz w:val="24"/>
          <w:szCs w:val="24"/>
          <w:rPrChange w:id="52" w:author="ZHANGM.H." w:date="2013-08-22T09:35:00Z">
            <w:rPr>
              <w:rFonts w:ascii="SimSun" w:eastAsia="SimSun" w:hAnsi="SimSun" w:cs="SimSun"/>
              <w:kern w:val="0"/>
              <w:sz w:val="24"/>
              <w:szCs w:val="24"/>
            </w:rPr>
          </w:rPrChange>
        </w:rPr>
        <w:t>.</w:t>
      </w:r>
    </w:p>
    <w:p w14:paraId="2C8A9D9F" w14:textId="66DC195E" w:rsidR="003160BE" w:rsidRPr="00EC5AE9" w:rsidRDefault="00D22945" w:rsidP="00C20826">
      <w:pPr>
        <w:widowControl/>
        <w:spacing w:beforeLines="50" w:before="156" w:afterLines="50" w:after="156"/>
        <w:ind w:firstLineChars="200" w:firstLine="480"/>
        <w:rPr>
          <w:rFonts w:ascii="Times New Roman" w:eastAsia="SimSun" w:hAnsi="Times New Roman" w:cs="Times New Roman"/>
          <w:kern w:val="0"/>
          <w:sz w:val="24"/>
          <w:szCs w:val="24"/>
        </w:rPr>
      </w:pPr>
      <w:r>
        <w:rPr>
          <w:rFonts w:ascii="Times New Roman" w:eastAsia="SimSun" w:hAnsi="Times New Roman" w:cs="Times New Roman" w:hint="eastAsia"/>
          <w:kern w:val="0"/>
          <w:sz w:val="24"/>
          <w:szCs w:val="24"/>
        </w:rPr>
        <w:t xml:space="preserve">The </w:t>
      </w:r>
      <w:r w:rsidR="00C11DD2">
        <w:rPr>
          <w:rFonts w:ascii="Times New Roman" w:eastAsia="SimSun" w:hAnsi="Times New Roman" w:cs="Times New Roman" w:hint="eastAsia"/>
          <w:kern w:val="0"/>
          <w:sz w:val="24"/>
          <w:szCs w:val="24"/>
        </w:rPr>
        <w:t xml:space="preserve">effects of </w:t>
      </w:r>
      <w:r>
        <w:rPr>
          <w:rFonts w:ascii="Times New Roman" w:eastAsia="SimSun" w:hAnsi="Times New Roman" w:cs="Times New Roman" w:hint="eastAsia"/>
          <w:kern w:val="0"/>
          <w:sz w:val="24"/>
          <w:szCs w:val="24"/>
        </w:rPr>
        <w:t xml:space="preserve">traditional initial-condition ensemble and the interactive-ensemble </w:t>
      </w:r>
      <w:r w:rsidR="00C11DD2">
        <w:rPr>
          <w:rFonts w:ascii="Times New Roman" w:eastAsia="SimSun" w:hAnsi="Times New Roman" w:cs="Times New Roman" w:hint="eastAsia"/>
          <w:kern w:val="0"/>
          <w:sz w:val="24"/>
          <w:szCs w:val="24"/>
        </w:rPr>
        <w:t>are quite different. Therefore, i</w:t>
      </w:r>
      <w:r w:rsidR="00842948">
        <w:rPr>
          <w:rFonts w:ascii="Times New Roman" w:eastAsia="SimSun" w:hAnsi="Times New Roman" w:cs="Times New Roman" w:hint="eastAsia"/>
          <w:kern w:val="0"/>
          <w:sz w:val="24"/>
          <w:szCs w:val="24"/>
        </w:rPr>
        <w:t>n the revised</w:t>
      </w:r>
      <w:r>
        <w:rPr>
          <w:rFonts w:ascii="Times New Roman" w:eastAsia="SimSun" w:hAnsi="Times New Roman" w:cs="Times New Roman" w:hint="eastAsia"/>
          <w:kern w:val="0"/>
          <w:sz w:val="24"/>
          <w:szCs w:val="24"/>
        </w:rPr>
        <w:t xml:space="preserve"> manuscript, we focus on the differences between the IE model output and one single SC model output. </w:t>
      </w:r>
      <w:bookmarkStart w:id="53" w:name="OLE_LINK200"/>
      <w:bookmarkStart w:id="54" w:name="OLE_LINK201"/>
      <w:r w:rsidR="00066901">
        <w:rPr>
          <w:rFonts w:ascii="Times New Roman" w:eastAsia="SimSun" w:hAnsi="Times New Roman" w:cs="Times New Roman" w:hint="eastAsia"/>
          <w:kern w:val="0"/>
          <w:sz w:val="24"/>
          <w:szCs w:val="24"/>
        </w:rPr>
        <w:t xml:space="preserve">Considering the </w:t>
      </w:r>
      <w:r w:rsidR="00C11DD2">
        <w:rPr>
          <w:rFonts w:ascii="Times New Roman" w:eastAsia="SimSun" w:hAnsi="Times New Roman" w:cs="Times New Roman" w:hint="eastAsia"/>
          <w:kern w:val="0"/>
          <w:sz w:val="24"/>
          <w:szCs w:val="24"/>
        </w:rPr>
        <w:t xml:space="preserve">high </w:t>
      </w:r>
      <w:r w:rsidR="00066901">
        <w:rPr>
          <w:rFonts w:ascii="Times New Roman" w:eastAsia="SimSun" w:hAnsi="Times New Roman" w:cs="Times New Roman" w:hint="eastAsia"/>
          <w:kern w:val="0"/>
          <w:sz w:val="24"/>
          <w:szCs w:val="24"/>
        </w:rPr>
        <w:t xml:space="preserve">computational cost, </w:t>
      </w:r>
      <w:r w:rsidR="00C11DD2">
        <w:rPr>
          <w:rFonts w:ascii="Times New Roman" w:eastAsia="SimSun" w:hAnsi="Times New Roman" w:cs="Times New Roman" w:hint="eastAsia"/>
          <w:kern w:val="0"/>
          <w:sz w:val="24"/>
          <w:szCs w:val="24"/>
        </w:rPr>
        <w:t>the interactive-ensemble in this study is performed with 7 atmospheric components</w:t>
      </w:r>
      <w:ins w:id="55" w:author="ZHANGM.H." w:date="2013-08-22T09:37:00Z">
        <w:r w:rsidR="0069754D">
          <w:rPr>
            <w:rFonts w:ascii="Times New Roman" w:eastAsia="SimSun" w:hAnsi="Times New Roman" w:cs="Times New Roman"/>
            <w:kern w:val="0"/>
            <w:sz w:val="24"/>
            <w:szCs w:val="24"/>
          </w:rPr>
          <w:t xml:space="preserve"> as a compromise</w:t>
        </w:r>
      </w:ins>
      <w:r w:rsidR="00FB4A25">
        <w:rPr>
          <w:rFonts w:ascii="Times New Roman" w:eastAsia="SimSun" w:hAnsi="Times New Roman" w:cs="Times New Roman" w:hint="eastAsia"/>
          <w:kern w:val="0"/>
          <w:sz w:val="24"/>
          <w:szCs w:val="24"/>
        </w:rPr>
        <w:t xml:space="preserve">. </w:t>
      </w:r>
      <w:proofErr w:type="spellStart"/>
      <w:r w:rsidR="00FB4A25">
        <w:rPr>
          <w:rFonts w:ascii="Times New Roman" w:eastAsia="SimSun" w:hAnsi="Times New Roman" w:cs="Times New Roman" w:hint="eastAsia"/>
          <w:kern w:val="0"/>
          <w:sz w:val="24"/>
          <w:szCs w:val="24"/>
        </w:rPr>
        <w:t>Yeh</w:t>
      </w:r>
      <w:proofErr w:type="spellEnd"/>
      <w:r w:rsidR="00FB4A25">
        <w:rPr>
          <w:rFonts w:ascii="Times New Roman" w:eastAsia="SimSun" w:hAnsi="Times New Roman" w:cs="Times New Roman" w:hint="eastAsia"/>
          <w:kern w:val="0"/>
          <w:sz w:val="24"/>
          <w:szCs w:val="24"/>
        </w:rPr>
        <w:t xml:space="preserve"> and </w:t>
      </w:r>
      <w:proofErr w:type="spellStart"/>
      <w:r w:rsidR="00FB4A25">
        <w:rPr>
          <w:rFonts w:ascii="Times New Roman" w:eastAsia="SimSun" w:hAnsi="Times New Roman" w:cs="Times New Roman" w:hint="eastAsia"/>
          <w:kern w:val="0"/>
          <w:sz w:val="24"/>
          <w:szCs w:val="24"/>
        </w:rPr>
        <w:t>Kirman</w:t>
      </w:r>
      <w:proofErr w:type="spellEnd"/>
      <w:r w:rsidR="00FB4A25">
        <w:rPr>
          <w:rFonts w:ascii="Times New Roman" w:eastAsia="SimSun" w:hAnsi="Times New Roman" w:cs="Times New Roman" w:hint="eastAsia"/>
          <w:kern w:val="0"/>
          <w:sz w:val="24"/>
          <w:szCs w:val="24"/>
        </w:rPr>
        <w:t xml:space="preserve"> (2004) demonstrated that, </w:t>
      </w:r>
      <w:r w:rsidR="00C20826">
        <w:rPr>
          <w:rFonts w:ascii="Times New Roman" w:eastAsia="SimSun" w:hAnsi="Times New Roman" w:cs="Times New Roman" w:hint="eastAsia"/>
          <w:kern w:val="0"/>
          <w:sz w:val="24"/>
          <w:szCs w:val="24"/>
        </w:rPr>
        <w:t>the amplitude of internal atmospheric variability at air-sea interface decreases proportionally to the increasing of number of AGCM realizations.</w:t>
      </w:r>
      <w:bookmarkEnd w:id="53"/>
      <w:bookmarkEnd w:id="54"/>
      <w:r w:rsidR="00F82981">
        <w:rPr>
          <w:rFonts w:ascii="Times New Roman" w:eastAsia="SimSun" w:hAnsi="Times New Roman" w:cs="Times New Roman" w:hint="eastAsia"/>
          <w:kern w:val="0"/>
          <w:sz w:val="24"/>
          <w:szCs w:val="24"/>
        </w:rPr>
        <w:t xml:space="preserve"> We have </w:t>
      </w:r>
      <w:r w:rsidR="00F82981">
        <w:rPr>
          <w:rFonts w:ascii="Times New Roman" w:eastAsia="SimSun" w:hAnsi="Times New Roman" w:cs="Times New Roman"/>
          <w:kern w:val="0"/>
          <w:sz w:val="24"/>
          <w:szCs w:val="24"/>
        </w:rPr>
        <w:t>clarified</w:t>
      </w:r>
      <w:r w:rsidR="00EA17BF">
        <w:rPr>
          <w:rFonts w:ascii="Times New Roman" w:eastAsia="SimSun" w:hAnsi="Times New Roman" w:cs="Times New Roman" w:hint="eastAsia"/>
          <w:kern w:val="0"/>
          <w:sz w:val="24"/>
          <w:szCs w:val="24"/>
        </w:rPr>
        <w:t xml:space="preserve"> this in Page 7 Line 5-9</w:t>
      </w:r>
      <w:r w:rsidR="00F82981">
        <w:rPr>
          <w:rFonts w:ascii="Times New Roman" w:eastAsia="SimSun" w:hAnsi="Times New Roman" w:cs="Times New Roman" w:hint="eastAsia"/>
          <w:kern w:val="0"/>
          <w:sz w:val="24"/>
          <w:szCs w:val="24"/>
        </w:rPr>
        <w:t>.</w:t>
      </w:r>
    </w:p>
    <w:p w14:paraId="5CCDBA1F" w14:textId="38C9733E" w:rsidR="004D0051" w:rsidRDefault="004C0CF3" w:rsidP="004D0051">
      <w:pPr>
        <w:widowControl/>
        <w:spacing w:beforeLines="50" w:before="156" w:afterLines="50" w:after="156"/>
        <w:ind w:firstLineChars="200" w:firstLine="480"/>
        <w:rPr>
          <w:rFonts w:ascii="Times New Roman" w:eastAsia="SimSun" w:hAnsi="Times New Roman" w:cs="Times New Roman"/>
          <w:i/>
          <w:kern w:val="0"/>
          <w:sz w:val="24"/>
          <w:szCs w:val="24"/>
        </w:rPr>
      </w:pPr>
      <w:r>
        <w:rPr>
          <w:rFonts w:ascii="Times New Roman" w:eastAsia="SimSun" w:hAnsi="Times New Roman" w:cs="Times New Roman" w:hint="eastAsia"/>
          <w:i/>
          <w:kern w:val="0"/>
          <w:sz w:val="24"/>
          <w:szCs w:val="24"/>
        </w:rPr>
        <w:t>4.</w:t>
      </w:r>
      <w:r w:rsidR="004D0051" w:rsidRPr="008B0856">
        <w:rPr>
          <w:rFonts w:ascii="Times New Roman" w:eastAsia="SimSun" w:hAnsi="Times New Roman" w:cs="Times New Roman"/>
          <w:i/>
          <w:kern w:val="0"/>
          <w:sz w:val="24"/>
          <w:szCs w:val="24"/>
        </w:rPr>
        <w:t xml:space="preserve"> P5 L54: Need to indicate coupling time step.</w:t>
      </w:r>
    </w:p>
    <w:p w14:paraId="5B6A1D8A" w14:textId="1F571B20" w:rsidR="00C11DD2" w:rsidRPr="00C11DD2" w:rsidRDefault="00C11DD2" w:rsidP="00775A42">
      <w:pPr>
        <w:widowControl/>
        <w:spacing w:beforeLines="50" w:before="156" w:afterLines="50" w:after="156"/>
        <w:rPr>
          <w:rFonts w:ascii="Times New Roman" w:eastAsia="SimSun" w:hAnsi="Times New Roman" w:cs="Times New Roman"/>
          <w:kern w:val="0"/>
          <w:sz w:val="24"/>
          <w:szCs w:val="24"/>
        </w:rPr>
      </w:pPr>
      <w:r w:rsidRPr="00775A42">
        <w:rPr>
          <w:rFonts w:ascii="Times New Roman" w:eastAsia="SimSun" w:hAnsi="Times New Roman" w:cs="Times New Roman" w:hint="eastAsia"/>
          <w:b/>
          <w:kern w:val="0"/>
          <w:sz w:val="24"/>
          <w:szCs w:val="24"/>
        </w:rPr>
        <w:t>Response:</w:t>
      </w:r>
      <w:r w:rsidRPr="00775A42">
        <w:rPr>
          <w:rFonts w:ascii="Times New Roman" w:eastAsia="SimSun" w:hAnsi="Times New Roman" w:cs="Times New Roman" w:hint="eastAsia"/>
          <w:kern w:val="0"/>
          <w:sz w:val="24"/>
          <w:szCs w:val="24"/>
        </w:rPr>
        <w:t xml:space="preserve"> </w:t>
      </w:r>
      <w:bookmarkStart w:id="56" w:name="OLE_LINK127"/>
      <w:bookmarkStart w:id="57" w:name="OLE_LINK128"/>
      <w:r w:rsidR="00F82981" w:rsidRPr="00775A42">
        <w:rPr>
          <w:rFonts w:ascii="Times New Roman" w:eastAsia="SimSun" w:hAnsi="Times New Roman" w:cs="Times New Roman"/>
          <w:kern w:val="0"/>
          <w:sz w:val="24"/>
          <w:szCs w:val="24"/>
        </w:rPr>
        <w:t>The single ocean model and the sea ice model are coupled with the ensemble mean flux of the multiple atmospheric members at every coupling step</w:t>
      </w:r>
      <w:r w:rsidR="00F82981" w:rsidRPr="00775A42">
        <w:rPr>
          <w:rFonts w:ascii="Times New Roman" w:eastAsia="SimSun" w:hAnsi="Times New Roman" w:cs="Times New Roman" w:hint="eastAsia"/>
          <w:kern w:val="0"/>
          <w:sz w:val="24"/>
          <w:szCs w:val="24"/>
        </w:rPr>
        <w:t>, one day for the ocean model and 60 m</w:t>
      </w:r>
      <w:r w:rsidR="00F82981" w:rsidRPr="00775A42">
        <w:rPr>
          <w:rFonts w:ascii="Times New Roman" w:eastAsia="SimSun" w:hAnsi="Times New Roman" w:cs="Times New Roman"/>
          <w:kern w:val="0"/>
          <w:sz w:val="24"/>
          <w:szCs w:val="24"/>
        </w:rPr>
        <w:t>inutes</w:t>
      </w:r>
      <w:r w:rsidR="00F82981" w:rsidRPr="00775A42">
        <w:rPr>
          <w:rFonts w:ascii="Times New Roman" w:eastAsia="SimSun" w:hAnsi="Times New Roman" w:cs="Times New Roman" w:hint="eastAsia"/>
          <w:kern w:val="0"/>
          <w:sz w:val="24"/>
          <w:szCs w:val="24"/>
        </w:rPr>
        <w:t xml:space="preserve"> for the sea ice model</w:t>
      </w:r>
      <w:r w:rsidR="00F82981" w:rsidRPr="00775A42">
        <w:rPr>
          <w:rFonts w:ascii="Times New Roman" w:eastAsia="SimSun" w:hAnsi="Times New Roman" w:cs="Times New Roman"/>
          <w:kern w:val="0"/>
          <w:sz w:val="24"/>
          <w:szCs w:val="24"/>
        </w:rPr>
        <w:t>.</w:t>
      </w:r>
      <w:bookmarkEnd w:id="56"/>
      <w:bookmarkEnd w:id="57"/>
      <w:r w:rsidR="00F82981" w:rsidRPr="00775A42">
        <w:rPr>
          <w:rFonts w:ascii="Times New Roman" w:eastAsia="SimSun" w:hAnsi="Times New Roman" w:cs="Times New Roman" w:hint="eastAsia"/>
          <w:kern w:val="0"/>
          <w:sz w:val="24"/>
          <w:szCs w:val="24"/>
        </w:rPr>
        <w:t xml:space="preserve"> We have </w:t>
      </w:r>
      <w:r w:rsidR="00F82981" w:rsidRPr="00775A42">
        <w:rPr>
          <w:rFonts w:ascii="Times New Roman" w:eastAsia="SimSun" w:hAnsi="Times New Roman" w:cs="Times New Roman"/>
          <w:kern w:val="0"/>
          <w:sz w:val="24"/>
          <w:szCs w:val="24"/>
        </w:rPr>
        <w:t>clarified</w:t>
      </w:r>
      <w:r w:rsidR="00EA17BF">
        <w:rPr>
          <w:rFonts w:ascii="Times New Roman" w:eastAsia="SimSun" w:hAnsi="Times New Roman" w:cs="Times New Roman" w:hint="eastAsia"/>
          <w:kern w:val="0"/>
          <w:sz w:val="24"/>
          <w:szCs w:val="24"/>
        </w:rPr>
        <w:t xml:space="preserve"> this </w:t>
      </w:r>
      <w:del w:id="58" w:author="ZHANGM.H." w:date="2013-08-22T09:37:00Z">
        <w:r w:rsidR="00EA17BF" w:rsidDel="0069754D">
          <w:rPr>
            <w:rFonts w:ascii="Times New Roman" w:eastAsia="SimSun" w:hAnsi="Times New Roman" w:cs="Times New Roman" w:hint="eastAsia"/>
            <w:kern w:val="0"/>
            <w:sz w:val="24"/>
            <w:szCs w:val="24"/>
          </w:rPr>
          <w:delText xml:space="preserve">in </w:delText>
        </w:r>
      </w:del>
      <w:ins w:id="59" w:author="ZHANGM.H." w:date="2013-08-22T09:37:00Z">
        <w:r w:rsidR="0069754D">
          <w:rPr>
            <w:rFonts w:ascii="Times New Roman" w:eastAsia="SimSun" w:hAnsi="Times New Roman" w:cs="Times New Roman"/>
            <w:kern w:val="0"/>
            <w:sz w:val="24"/>
            <w:szCs w:val="24"/>
          </w:rPr>
          <w:t>o</w:t>
        </w:r>
        <w:r w:rsidR="0069754D">
          <w:rPr>
            <w:rFonts w:ascii="Times New Roman" w:eastAsia="SimSun" w:hAnsi="Times New Roman" w:cs="Times New Roman" w:hint="eastAsia"/>
            <w:kern w:val="0"/>
            <w:sz w:val="24"/>
            <w:szCs w:val="24"/>
          </w:rPr>
          <w:t xml:space="preserve">n </w:t>
        </w:r>
      </w:ins>
      <w:r w:rsidR="00EA17BF">
        <w:rPr>
          <w:rFonts w:ascii="Times New Roman" w:eastAsia="SimSun" w:hAnsi="Times New Roman" w:cs="Times New Roman" w:hint="eastAsia"/>
          <w:kern w:val="0"/>
          <w:sz w:val="24"/>
          <w:szCs w:val="24"/>
        </w:rPr>
        <w:t>Page 7 Line 12-15</w:t>
      </w:r>
      <w:r w:rsidR="00F82981" w:rsidRPr="00775A42">
        <w:rPr>
          <w:rFonts w:ascii="Times New Roman" w:eastAsia="SimSun" w:hAnsi="Times New Roman" w:cs="Times New Roman" w:hint="eastAsia"/>
          <w:kern w:val="0"/>
          <w:sz w:val="24"/>
          <w:szCs w:val="24"/>
        </w:rPr>
        <w:t>.</w:t>
      </w:r>
    </w:p>
    <w:p w14:paraId="10FC0EA7" w14:textId="4C0A8E86" w:rsidR="004D0051" w:rsidRDefault="004C0CF3" w:rsidP="004D0051">
      <w:pPr>
        <w:widowControl/>
        <w:spacing w:beforeLines="50" w:before="156" w:afterLines="50" w:after="156"/>
        <w:ind w:firstLineChars="200" w:firstLine="480"/>
        <w:rPr>
          <w:rFonts w:ascii="Times New Roman" w:eastAsia="SimSun" w:hAnsi="Times New Roman" w:cs="Times New Roman"/>
          <w:i/>
          <w:kern w:val="0"/>
          <w:sz w:val="24"/>
          <w:szCs w:val="24"/>
        </w:rPr>
      </w:pPr>
      <w:r>
        <w:rPr>
          <w:rFonts w:ascii="Times New Roman" w:eastAsia="SimSun" w:hAnsi="Times New Roman" w:cs="Times New Roman" w:hint="eastAsia"/>
          <w:i/>
          <w:kern w:val="0"/>
          <w:sz w:val="24"/>
          <w:szCs w:val="24"/>
        </w:rPr>
        <w:t>5.</w:t>
      </w:r>
      <w:r w:rsidR="004D0051" w:rsidRPr="008B0856">
        <w:rPr>
          <w:rFonts w:ascii="Times New Roman" w:eastAsia="SimSun" w:hAnsi="Times New Roman" w:cs="Times New Roman"/>
          <w:i/>
          <w:kern w:val="0"/>
          <w:sz w:val="24"/>
          <w:szCs w:val="24"/>
        </w:rPr>
        <w:t xml:space="preserve"> Fig. 2: Need to show SST bias compared with observation (refer to also general comments)</w:t>
      </w:r>
    </w:p>
    <w:p w14:paraId="30CAD624" w14:textId="2FB8898D" w:rsidR="000137F3" w:rsidRPr="000137F3" w:rsidRDefault="000137F3" w:rsidP="000137F3">
      <w:pPr>
        <w:widowControl/>
        <w:spacing w:beforeLines="50" w:before="156" w:afterLines="50" w:after="156"/>
        <w:rPr>
          <w:rFonts w:ascii="Times New Roman" w:eastAsia="SimSun" w:hAnsi="Times New Roman" w:cs="Times New Roman"/>
          <w:kern w:val="0"/>
          <w:sz w:val="24"/>
          <w:szCs w:val="24"/>
        </w:rPr>
      </w:pPr>
      <w:r w:rsidRPr="000137F3">
        <w:rPr>
          <w:rFonts w:ascii="Times New Roman" w:eastAsia="SimSun" w:hAnsi="Times New Roman" w:cs="Times New Roman" w:hint="eastAsia"/>
          <w:b/>
          <w:kern w:val="0"/>
          <w:sz w:val="24"/>
          <w:szCs w:val="24"/>
        </w:rPr>
        <w:t xml:space="preserve">Response: </w:t>
      </w:r>
      <w:r w:rsidRPr="000137F3">
        <w:rPr>
          <w:rFonts w:ascii="Times New Roman" w:eastAsia="SimSun" w:hAnsi="Times New Roman" w:cs="Times New Roman" w:hint="eastAsia"/>
          <w:kern w:val="0"/>
          <w:sz w:val="24"/>
          <w:szCs w:val="24"/>
        </w:rPr>
        <w:t>Done</w:t>
      </w:r>
      <w:r w:rsidR="004C0CF3">
        <w:rPr>
          <w:rFonts w:ascii="Times New Roman" w:eastAsia="SimSun" w:hAnsi="Times New Roman" w:cs="Times New Roman" w:hint="eastAsia"/>
          <w:kern w:val="0"/>
          <w:sz w:val="24"/>
          <w:szCs w:val="24"/>
        </w:rPr>
        <w:t xml:space="preserve"> as suggested</w:t>
      </w:r>
      <w:r w:rsidRPr="000137F3">
        <w:rPr>
          <w:rFonts w:ascii="Times New Roman" w:eastAsia="SimSun" w:hAnsi="Times New Roman" w:cs="Times New Roman" w:hint="eastAsia"/>
          <w:kern w:val="0"/>
          <w:sz w:val="24"/>
          <w:szCs w:val="24"/>
        </w:rPr>
        <w:t xml:space="preserve">. </w:t>
      </w:r>
      <w:r>
        <w:rPr>
          <w:rFonts w:ascii="Times New Roman" w:eastAsia="SimSun" w:hAnsi="Times New Roman" w:cs="Times New Roman" w:hint="eastAsia"/>
          <w:kern w:val="0"/>
          <w:sz w:val="24"/>
          <w:szCs w:val="24"/>
        </w:rPr>
        <w:t xml:space="preserve">The </w:t>
      </w:r>
      <w:r w:rsidR="001119FB">
        <w:rPr>
          <w:rFonts w:ascii="Times New Roman" w:eastAsia="SimSun" w:hAnsi="Times New Roman" w:cs="Times New Roman" w:hint="eastAsia"/>
          <w:kern w:val="0"/>
          <w:sz w:val="24"/>
          <w:szCs w:val="24"/>
        </w:rPr>
        <w:t xml:space="preserve">SST and precipitation </w:t>
      </w:r>
      <w:r>
        <w:rPr>
          <w:rFonts w:ascii="Times New Roman" w:eastAsia="SimSun" w:hAnsi="Times New Roman" w:cs="Times New Roman" w:hint="eastAsia"/>
          <w:kern w:val="0"/>
          <w:sz w:val="24"/>
          <w:szCs w:val="24"/>
        </w:rPr>
        <w:t>bias</w:t>
      </w:r>
      <w:r w:rsidR="001119FB">
        <w:rPr>
          <w:rFonts w:ascii="Times New Roman" w:eastAsia="SimSun" w:hAnsi="Times New Roman" w:cs="Times New Roman" w:hint="eastAsia"/>
          <w:kern w:val="0"/>
          <w:sz w:val="24"/>
          <w:szCs w:val="24"/>
        </w:rPr>
        <w:t>es are</w:t>
      </w:r>
      <w:r>
        <w:rPr>
          <w:rFonts w:ascii="Times New Roman" w:eastAsia="SimSun" w:hAnsi="Times New Roman" w:cs="Times New Roman" w:hint="eastAsia"/>
          <w:kern w:val="0"/>
          <w:sz w:val="24"/>
          <w:szCs w:val="24"/>
        </w:rPr>
        <w:t xml:space="preserve"> shown in </w:t>
      </w:r>
      <w:r w:rsidR="001119FB">
        <w:rPr>
          <w:rFonts w:ascii="Times New Roman" w:eastAsia="SimSun" w:hAnsi="Times New Roman" w:cs="Times New Roman" w:hint="eastAsia"/>
          <w:kern w:val="0"/>
          <w:sz w:val="24"/>
          <w:szCs w:val="24"/>
        </w:rPr>
        <w:t>Figure 2e and 2f, respectively. The SC model evaluation is presented in section 2.1.</w:t>
      </w:r>
    </w:p>
    <w:p w14:paraId="7085E2C4" w14:textId="5949AB02" w:rsidR="004D0051" w:rsidRDefault="004C0CF3" w:rsidP="004D0051">
      <w:pPr>
        <w:widowControl/>
        <w:spacing w:beforeLines="50" w:before="156" w:afterLines="50" w:after="156"/>
        <w:ind w:firstLineChars="200" w:firstLine="480"/>
        <w:rPr>
          <w:rFonts w:ascii="Times New Roman" w:eastAsia="SimSun" w:hAnsi="Times New Roman" w:cs="Times New Roman"/>
          <w:i/>
          <w:kern w:val="0"/>
          <w:sz w:val="24"/>
          <w:szCs w:val="24"/>
        </w:rPr>
      </w:pPr>
      <w:r>
        <w:rPr>
          <w:rFonts w:ascii="Times New Roman" w:eastAsia="SimSun" w:hAnsi="Times New Roman" w:cs="Times New Roman" w:hint="eastAsia"/>
          <w:i/>
          <w:kern w:val="0"/>
          <w:sz w:val="24"/>
          <w:szCs w:val="24"/>
        </w:rPr>
        <w:t>6.</w:t>
      </w:r>
      <w:r w:rsidR="004D0051" w:rsidRPr="008B0856">
        <w:rPr>
          <w:rFonts w:ascii="Times New Roman" w:eastAsia="SimSun" w:hAnsi="Times New Roman" w:cs="Times New Roman"/>
          <w:i/>
          <w:kern w:val="0"/>
          <w:sz w:val="24"/>
          <w:szCs w:val="24"/>
        </w:rPr>
        <w:t xml:space="preserve"> Figs. 2, 3, 4, 5, 6, 7, 8: Need to show significance by using hatch or shading only significant area for IE-CSM difference. Also depending on the argument, showing the evolutions of time series for certain physical quantities (e.g. NH and SH sea ice extent, Maximum Atlantic Meridional Overturning Circulation strength at 30^oN) will be necessary to prove the mean states are significantly different.</w:t>
      </w:r>
    </w:p>
    <w:p w14:paraId="5B59622D" w14:textId="3EB59F2C" w:rsidR="001119FB" w:rsidRDefault="001119FB" w:rsidP="001119FB">
      <w:pPr>
        <w:widowControl/>
        <w:spacing w:beforeLines="50" w:before="156" w:afterLines="50" w:after="156"/>
        <w:rPr>
          <w:rFonts w:ascii="Times New Roman" w:eastAsia="SimSun" w:hAnsi="Times New Roman" w:cs="Times New Roman"/>
          <w:kern w:val="0"/>
          <w:sz w:val="24"/>
          <w:szCs w:val="24"/>
        </w:rPr>
      </w:pPr>
      <w:r w:rsidRPr="001119FB">
        <w:rPr>
          <w:rFonts w:ascii="Times New Roman" w:eastAsia="SimSun" w:hAnsi="Times New Roman" w:cs="Times New Roman" w:hint="eastAsia"/>
          <w:b/>
          <w:kern w:val="0"/>
          <w:sz w:val="24"/>
          <w:szCs w:val="24"/>
        </w:rPr>
        <w:t xml:space="preserve">Response: </w:t>
      </w:r>
      <w:r w:rsidRPr="001119FB">
        <w:rPr>
          <w:rFonts w:ascii="Times New Roman" w:eastAsia="SimSun" w:hAnsi="Times New Roman" w:cs="Times New Roman" w:hint="eastAsia"/>
          <w:kern w:val="0"/>
          <w:sz w:val="24"/>
          <w:szCs w:val="24"/>
        </w:rPr>
        <w:t>Done</w:t>
      </w:r>
      <w:r w:rsidR="004C0CF3">
        <w:rPr>
          <w:rFonts w:ascii="Times New Roman" w:eastAsia="SimSun" w:hAnsi="Times New Roman" w:cs="Times New Roman" w:hint="eastAsia"/>
          <w:kern w:val="0"/>
          <w:sz w:val="24"/>
          <w:szCs w:val="24"/>
        </w:rPr>
        <w:t xml:space="preserve"> as suggested</w:t>
      </w:r>
      <w:r w:rsidRPr="001119FB">
        <w:rPr>
          <w:rFonts w:ascii="Times New Roman" w:eastAsia="SimSun" w:hAnsi="Times New Roman" w:cs="Times New Roman" w:hint="eastAsia"/>
          <w:kern w:val="0"/>
          <w:sz w:val="24"/>
          <w:szCs w:val="24"/>
        </w:rPr>
        <w:t>.</w:t>
      </w:r>
      <w:r>
        <w:rPr>
          <w:rFonts w:ascii="Times New Roman" w:eastAsia="SimSun" w:hAnsi="Times New Roman" w:cs="Times New Roman" w:hint="eastAsia"/>
          <w:kern w:val="0"/>
          <w:sz w:val="24"/>
          <w:szCs w:val="24"/>
        </w:rPr>
        <w:t xml:space="preserve"> </w:t>
      </w:r>
      <w:r w:rsidR="004C0CF3">
        <w:rPr>
          <w:rFonts w:ascii="Times New Roman" w:eastAsia="SimSun" w:hAnsi="Times New Roman" w:cs="Times New Roman" w:hint="eastAsia"/>
          <w:kern w:val="0"/>
          <w:sz w:val="24"/>
          <w:szCs w:val="24"/>
        </w:rPr>
        <w:t xml:space="preserve">We assessed the statistical </w:t>
      </w:r>
      <w:r w:rsidR="004C0CF3">
        <w:rPr>
          <w:rFonts w:ascii="Times New Roman" w:eastAsia="SimSun" w:hAnsi="Times New Roman" w:cs="Times New Roman"/>
          <w:kern w:val="0"/>
          <w:sz w:val="24"/>
          <w:szCs w:val="24"/>
        </w:rPr>
        <w:t>signifi</w:t>
      </w:r>
      <w:r w:rsidR="004C0CF3">
        <w:rPr>
          <w:rFonts w:ascii="Times New Roman" w:eastAsia="SimSun" w:hAnsi="Times New Roman" w:cs="Times New Roman" w:hint="eastAsia"/>
          <w:kern w:val="0"/>
          <w:sz w:val="24"/>
          <w:szCs w:val="24"/>
        </w:rPr>
        <w:t xml:space="preserve">cance of the changes and </w:t>
      </w:r>
      <w:del w:id="60" w:author="ZHANGM.H." w:date="2013-08-22T09:38:00Z">
        <w:r w:rsidR="00775A42" w:rsidDel="0069754D">
          <w:rPr>
            <w:rFonts w:ascii="Times New Roman" w:eastAsia="SimSun" w:hAnsi="Times New Roman" w:cs="Times New Roman"/>
            <w:kern w:val="0"/>
            <w:sz w:val="24"/>
            <w:szCs w:val="24"/>
          </w:rPr>
          <w:delText>redraw</w:delText>
        </w:r>
        <w:r w:rsidR="00F2052A" w:rsidDel="0069754D">
          <w:rPr>
            <w:rFonts w:ascii="Times New Roman" w:eastAsia="SimSun" w:hAnsi="Times New Roman" w:cs="Times New Roman" w:hint="eastAsia"/>
            <w:kern w:val="0"/>
            <w:sz w:val="24"/>
            <w:szCs w:val="24"/>
          </w:rPr>
          <w:delText xml:space="preserve"> </w:delText>
        </w:r>
      </w:del>
      <w:ins w:id="61" w:author="ZHANGM.H." w:date="2013-08-22T09:38:00Z">
        <w:r w:rsidR="0069754D">
          <w:rPr>
            <w:rFonts w:ascii="Times New Roman" w:eastAsia="SimSun" w:hAnsi="Times New Roman" w:cs="Times New Roman"/>
            <w:kern w:val="0"/>
            <w:sz w:val="24"/>
            <w:szCs w:val="24"/>
          </w:rPr>
          <w:t>redr</w:t>
        </w:r>
        <w:r w:rsidR="0069754D">
          <w:rPr>
            <w:rFonts w:ascii="Times New Roman" w:eastAsia="SimSun" w:hAnsi="Times New Roman" w:cs="Times New Roman"/>
            <w:kern w:val="0"/>
            <w:sz w:val="24"/>
            <w:szCs w:val="24"/>
          </w:rPr>
          <w:t>e</w:t>
        </w:r>
        <w:r w:rsidR="0069754D">
          <w:rPr>
            <w:rFonts w:ascii="Times New Roman" w:eastAsia="SimSun" w:hAnsi="Times New Roman" w:cs="Times New Roman"/>
            <w:kern w:val="0"/>
            <w:sz w:val="24"/>
            <w:szCs w:val="24"/>
          </w:rPr>
          <w:t>w</w:t>
        </w:r>
        <w:r w:rsidR="0069754D">
          <w:rPr>
            <w:rFonts w:ascii="Times New Roman" w:eastAsia="SimSun" w:hAnsi="Times New Roman" w:cs="Times New Roman" w:hint="eastAsia"/>
            <w:kern w:val="0"/>
            <w:sz w:val="24"/>
            <w:szCs w:val="24"/>
          </w:rPr>
          <w:t xml:space="preserve"> </w:t>
        </w:r>
      </w:ins>
      <w:r w:rsidR="004C0CF3">
        <w:rPr>
          <w:rFonts w:ascii="Times New Roman" w:eastAsia="SimSun" w:hAnsi="Times New Roman" w:cs="Times New Roman"/>
          <w:kern w:val="0"/>
          <w:sz w:val="24"/>
          <w:szCs w:val="24"/>
        </w:rPr>
        <w:t>fig</w:t>
      </w:r>
      <w:r w:rsidR="004C0CF3">
        <w:rPr>
          <w:rFonts w:ascii="Times New Roman" w:eastAsia="SimSun" w:hAnsi="Times New Roman" w:cs="Times New Roman" w:hint="eastAsia"/>
          <w:kern w:val="0"/>
          <w:sz w:val="24"/>
          <w:szCs w:val="24"/>
        </w:rPr>
        <w:t xml:space="preserve">s. 4-6, 8-12. </w:t>
      </w:r>
    </w:p>
    <w:p w14:paraId="0F18449F" w14:textId="3CC4D83E" w:rsidR="001119FB" w:rsidRPr="001119FB" w:rsidRDefault="001119FB" w:rsidP="001119FB">
      <w:pPr>
        <w:widowControl/>
        <w:spacing w:beforeLines="50" w:before="156" w:afterLines="50" w:after="156"/>
        <w:ind w:firstLineChars="200" w:firstLine="480"/>
        <w:rPr>
          <w:rFonts w:ascii="Times New Roman" w:eastAsia="SimSun" w:hAnsi="Times New Roman" w:cs="Times New Roman"/>
          <w:b/>
          <w:kern w:val="0"/>
          <w:sz w:val="24"/>
          <w:szCs w:val="24"/>
        </w:rPr>
      </w:pPr>
      <w:r>
        <w:rPr>
          <w:rFonts w:ascii="Times New Roman" w:eastAsia="SimSun" w:hAnsi="Times New Roman" w:cs="Times New Roman" w:hint="eastAsia"/>
          <w:kern w:val="0"/>
          <w:sz w:val="24"/>
          <w:szCs w:val="24"/>
        </w:rPr>
        <w:t xml:space="preserve">The evolutions of time series for surface air temperature (Figure 4a), </w:t>
      </w:r>
      <w:r w:rsidR="003956FC">
        <w:rPr>
          <w:rFonts w:ascii="Times New Roman" w:eastAsia="SimSun" w:hAnsi="Times New Roman" w:cs="Times New Roman" w:hint="eastAsia"/>
          <w:kern w:val="0"/>
          <w:sz w:val="24"/>
          <w:szCs w:val="24"/>
        </w:rPr>
        <w:t xml:space="preserve">net downward surface radiation (Figure 7a), </w:t>
      </w:r>
      <w:r>
        <w:rPr>
          <w:rFonts w:ascii="Times New Roman" w:eastAsia="SimSun" w:hAnsi="Times New Roman" w:cs="Times New Roman" w:hint="eastAsia"/>
          <w:kern w:val="0"/>
          <w:sz w:val="24"/>
          <w:szCs w:val="24"/>
        </w:rPr>
        <w:t xml:space="preserve">surface </w:t>
      </w:r>
      <w:r w:rsidR="003956FC">
        <w:rPr>
          <w:rFonts w:ascii="Times New Roman" w:eastAsia="SimSun" w:hAnsi="Times New Roman" w:cs="Times New Roman" w:hint="eastAsia"/>
          <w:kern w:val="0"/>
          <w:sz w:val="24"/>
          <w:szCs w:val="24"/>
        </w:rPr>
        <w:t>latent heat flux (Figure 7b), surface sensible heat</w:t>
      </w:r>
      <w:r w:rsidR="00775A42">
        <w:rPr>
          <w:rFonts w:ascii="Times New Roman" w:eastAsia="SimSun" w:hAnsi="Times New Roman" w:cs="Times New Roman" w:hint="eastAsia"/>
          <w:kern w:val="0"/>
          <w:sz w:val="24"/>
          <w:szCs w:val="24"/>
        </w:rPr>
        <w:t xml:space="preserve"> </w:t>
      </w:r>
      <w:r w:rsidR="003956FC">
        <w:rPr>
          <w:rFonts w:ascii="Times New Roman" w:eastAsia="SimSun" w:hAnsi="Times New Roman" w:cs="Times New Roman" w:hint="eastAsia"/>
          <w:kern w:val="0"/>
          <w:sz w:val="24"/>
          <w:szCs w:val="24"/>
        </w:rPr>
        <w:t>flux (Figure 7c</w:t>
      </w:r>
      <w:r>
        <w:rPr>
          <w:rFonts w:ascii="Times New Roman" w:eastAsia="SimSun" w:hAnsi="Times New Roman" w:cs="Times New Roman" w:hint="eastAsia"/>
          <w:kern w:val="0"/>
          <w:sz w:val="24"/>
          <w:szCs w:val="24"/>
        </w:rPr>
        <w:t xml:space="preserve">), </w:t>
      </w:r>
      <w:r w:rsidR="003956FC">
        <w:rPr>
          <w:rFonts w:ascii="Times New Roman" w:eastAsia="SimSun" w:hAnsi="Times New Roman" w:cs="Times New Roman" w:hint="eastAsia"/>
          <w:kern w:val="0"/>
          <w:sz w:val="24"/>
          <w:szCs w:val="24"/>
        </w:rPr>
        <w:t xml:space="preserve">solar </w:t>
      </w:r>
      <w:r w:rsidR="003956FC">
        <w:rPr>
          <w:rFonts w:ascii="Times New Roman" w:eastAsia="SimSun" w:hAnsi="Times New Roman" w:cs="Times New Roman"/>
          <w:kern w:val="0"/>
          <w:sz w:val="24"/>
          <w:szCs w:val="24"/>
        </w:rPr>
        <w:t>penetration</w:t>
      </w:r>
      <w:r w:rsidR="003956FC">
        <w:rPr>
          <w:rFonts w:ascii="Times New Roman" w:eastAsia="SimSun" w:hAnsi="Times New Roman" w:cs="Times New Roman" w:hint="eastAsia"/>
          <w:kern w:val="0"/>
          <w:sz w:val="24"/>
          <w:szCs w:val="24"/>
        </w:rPr>
        <w:t xml:space="preserve"> at the bottom of the mixed layer (Figure 7d), and the AMOC (Figure 12</w:t>
      </w:r>
      <w:r>
        <w:rPr>
          <w:rFonts w:ascii="Times New Roman" w:eastAsia="SimSun" w:hAnsi="Times New Roman" w:cs="Times New Roman" w:hint="eastAsia"/>
          <w:kern w:val="0"/>
          <w:sz w:val="24"/>
          <w:szCs w:val="24"/>
        </w:rPr>
        <w:t xml:space="preserve">a) are </w:t>
      </w:r>
      <w:r w:rsidR="006B1B45">
        <w:rPr>
          <w:rFonts w:ascii="Times New Roman" w:eastAsia="SimSun" w:hAnsi="Times New Roman" w:cs="Times New Roman" w:hint="eastAsia"/>
          <w:kern w:val="0"/>
          <w:sz w:val="24"/>
          <w:szCs w:val="24"/>
        </w:rPr>
        <w:t xml:space="preserve">examined in the </w:t>
      </w:r>
      <w:r w:rsidR="00F2052A">
        <w:rPr>
          <w:rFonts w:ascii="Times New Roman" w:eastAsia="SimSun" w:hAnsi="Times New Roman" w:cs="Times New Roman"/>
          <w:kern w:val="0"/>
          <w:sz w:val="24"/>
          <w:szCs w:val="24"/>
        </w:rPr>
        <w:t xml:space="preserve">revised </w:t>
      </w:r>
      <w:r w:rsidR="006B1B45">
        <w:rPr>
          <w:rFonts w:ascii="Times New Roman" w:eastAsia="SimSun" w:hAnsi="Times New Roman" w:cs="Times New Roman" w:hint="eastAsia"/>
          <w:kern w:val="0"/>
          <w:sz w:val="24"/>
          <w:szCs w:val="24"/>
        </w:rPr>
        <w:t>manuscript</w:t>
      </w:r>
      <w:r w:rsidR="00362B95">
        <w:rPr>
          <w:rFonts w:ascii="Times New Roman" w:eastAsia="SimSun" w:hAnsi="Times New Roman" w:cs="Times New Roman"/>
          <w:kern w:val="0"/>
          <w:sz w:val="24"/>
          <w:szCs w:val="24"/>
        </w:rPr>
        <w:t xml:space="preserve"> in Section 4</w:t>
      </w:r>
      <w:r>
        <w:rPr>
          <w:rFonts w:ascii="Times New Roman" w:eastAsia="SimSun" w:hAnsi="Times New Roman" w:cs="Times New Roman" w:hint="eastAsia"/>
          <w:kern w:val="0"/>
          <w:sz w:val="24"/>
          <w:szCs w:val="24"/>
        </w:rPr>
        <w:t xml:space="preserve">. </w:t>
      </w:r>
    </w:p>
    <w:p w14:paraId="310D4D4C" w14:textId="71E506D9" w:rsidR="004D0051" w:rsidRDefault="003956FC" w:rsidP="004D0051">
      <w:pPr>
        <w:widowControl/>
        <w:spacing w:beforeLines="50" w:before="156" w:afterLines="50" w:after="156"/>
        <w:ind w:firstLineChars="200" w:firstLine="480"/>
        <w:rPr>
          <w:rFonts w:ascii="Times New Roman" w:eastAsia="SimSun" w:hAnsi="Times New Roman" w:cs="Times New Roman"/>
          <w:i/>
          <w:kern w:val="0"/>
          <w:sz w:val="24"/>
          <w:szCs w:val="24"/>
        </w:rPr>
      </w:pPr>
      <w:r>
        <w:rPr>
          <w:rFonts w:ascii="Times New Roman" w:eastAsia="SimSun" w:hAnsi="Times New Roman" w:cs="Times New Roman" w:hint="eastAsia"/>
          <w:i/>
          <w:kern w:val="0"/>
          <w:sz w:val="24"/>
          <w:szCs w:val="24"/>
        </w:rPr>
        <w:t>7.</w:t>
      </w:r>
      <w:r w:rsidR="004D0051" w:rsidRPr="008B0856">
        <w:rPr>
          <w:rFonts w:ascii="Times New Roman" w:eastAsia="SimSun" w:hAnsi="Times New Roman" w:cs="Times New Roman"/>
          <w:i/>
          <w:kern w:val="0"/>
          <w:sz w:val="24"/>
          <w:szCs w:val="24"/>
        </w:rPr>
        <w:t xml:space="preserve"> P7 L40: Authors may address the tropical changes by comparing with </w:t>
      </w:r>
      <w:proofErr w:type="spellStart"/>
      <w:r w:rsidR="004D0051" w:rsidRPr="008B0856">
        <w:rPr>
          <w:rFonts w:ascii="Times New Roman" w:eastAsia="SimSun" w:hAnsi="Times New Roman" w:cs="Times New Roman"/>
          <w:i/>
          <w:kern w:val="0"/>
          <w:sz w:val="24"/>
          <w:szCs w:val="24"/>
        </w:rPr>
        <w:t>Kirtman</w:t>
      </w:r>
      <w:proofErr w:type="spellEnd"/>
      <w:r w:rsidR="004D0051" w:rsidRPr="008B0856">
        <w:rPr>
          <w:rFonts w:ascii="Times New Roman" w:eastAsia="SimSun" w:hAnsi="Times New Roman" w:cs="Times New Roman"/>
          <w:i/>
          <w:kern w:val="0"/>
          <w:sz w:val="24"/>
          <w:szCs w:val="24"/>
        </w:rPr>
        <w:t xml:space="preserve"> and </w:t>
      </w:r>
      <w:proofErr w:type="spellStart"/>
      <w:r w:rsidR="004D0051" w:rsidRPr="008B0856">
        <w:rPr>
          <w:rFonts w:ascii="Times New Roman" w:eastAsia="SimSun" w:hAnsi="Times New Roman" w:cs="Times New Roman"/>
          <w:i/>
          <w:kern w:val="0"/>
          <w:sz w:val="24"/>
          <w:szCs w:val="24"/>
        </w:rPr>
        <w:t>Shulka</w:t>
      </w:r>
      <w:proofErr w:type="spellEnd"/>
      <w:r w:rsidR="004D0051" w:rsidRPr="008B0856">
        <w:rPr>
          <w:rFonts w:ascii="Times New Roman" w:eastAsia="SimSun" w:hAnsi="Times New Roman" w:cs="Times New Roman"/>
          <w:i/>
          <w:kern w:val="0"/>
          <w:sz w:val="24"/>
          <w:szCs w:val="24"/>
        </w:rPr>
        <w:t xml:space="preserve"> (2002) and may describe Walker Circulation changes if possible. </w:t>
      </w:r>
    </w:p>
    <w:p w14:paraId="665B25AA" w14:textId="611967F3" w:rsidR="001119FB" w:rsidRPr="00446EAB" w:rsidRDefault="001119FB" w:rsidP="001119FB">
      <w:pPr>
        <w:widowControl/>
        <w:spacing w:beforeLines="50" w:before="156" w:afterLines="50" w:after="156"/>
        <w:rPr>
          <w:rFonts w:ascii="Times New Roman" w:eastAsia="SimSun" w:hAnsi="Times New Roman" w:cs="Times New Roman"/>
          <w:kern w:val="0"/>
          <w:sz w:val="24"/>
          <w:szCs w:val="24"/>
        </w:rPr>
      </w:pPr>
      <w:r w:rsidRPr="001119FB">
        <w:rPr>
          <w:rFonts w:ascii="Times New Roman" w:eastAsia="SimSun" w:hAnsi="Times New Roman" w:cs="Times New Roman" w:hint="eastAsia"/>
          <w:color w:val="FF0000"/>
          <w:kern w:val="0"/>
          <w:sz w:val="24"/>
          <w:szCs w:val="24"/>
        </w:rPr>
        <w:lastRenderedPageBreak/>
        <w:t>Response:</w:t>
      </w:r>
      <w:r>
        <w:rPr>
          <w:rFonts w:ascii="Times New Roman" w:eastAsia="SimSun" w:hAnsi="Times New Roman" w:cs="Times New Roman" w:hint="eastAsia"/>
          <w:kern w:val="0"/>
          <w:sz w:val="24"/>
          <w:szCs w:val="24"/>
        </w:rPr>
        <w:t xml:space="preserve"> </w:t>
      </w:r>
      <w:r w:rsidR="004A2530">
        <w:rPr>
          <w:rFonts w:ascii="Times New Roman" w:eastAsia="SimSun" w:hAnsi="Times New Roman" w:cs="Times New Roman" w:hint="eastAsia"/>
          <w:kern w:val="0"/>
          <w:sz w:val="24"/>
          <w:szCs w:val="24"/>
        </w:rPr>
        <w:t xml:space="preserve">We examined the ENSO </w:t>
      </w:r>
      <w:r w:rsidR="004A2530">
        <w:rPr>
          <w:rFonts w:ascii="Times New Roman" w:eastAsia="SimSun" w:hAnsi="Times New Roman" w:cs="Times New Roman"/>
          <w:kern w:val="0"/>
          <w:sz w:val="24"/>
          <w:szCs w:val="24"/>
        </w:rPr>
        <w:t>variability</w:t>
      </w:r>
      <w:r w:rsidR="004A2530">
        <w:rPr>
          <w:rFonts w:ascii="Times New Roman" w:eastAsia="SimSun" w:hAnsi="Times New Roman" w:cs="Times New Roman" w:hint="eastAsia"/>
          <w:kern w:val="0"/>
          <w:sz w:val="24"/>
          <w:szCs w:val="24"/>
        </w:rPr>
        <w:t xml:space="preserve"> in </w:t>
      </w:r>
      <w:r w:rsidR="004A2530">
        <w:rPr>
          <w:rFonts w:ascii="Times New Roman" w:eastAsia="SimSun" w:hAnsi="Times New Roman" w:cs="Times New Roman"/>
          <w:kern w:val="0"/>
          <w:sz w:val="24"/>
          <w:szCs w:val="24"/>
        </w:rPr>
        <w:t>section</w:t>
      </w:r>
      <w:r w:rsidR="004A2530">
        <w:rPr>
          <w:rFonts w:ascii="Times New Roman" w:eastAsia="SimSun" w:hAnsi="Times New Roman" w:cs="Times New Roman" w:hint="eastAsia"/>
          <w:kern w:val="0"/>
          <w:sz w:val="24"/>
          <w:szCs w:val="24"/>
        </w:rPr>
        <w:t xml:space="preserve"> 4.3. </w:t>
      </w:r>
      <w:r w:rsidR="00BE6B02" w:rsidRPr="00446EAB">
        <w:rPr>
          <w:rFonts w:ascii="Times New Roman" w:eastAsia="SimSun" w:hAnsi="Times New Roman" w:cs="Times New Roman" w:hint="eastAsia"/>
          <w:kern w:val="0"/>
          <w:sz w:val="24"/>
          <w:szCs w:val="24"/>
        </w:rPr>
        <w:t>The NINO3.4 auto-correlation is examined</w:t>
      </w:r>
      <w:bookmarkStart w:id="62" w:name="OLE_LINK50"/>
      <w:bookmarkStart w:id="63" w:name="OLE_LINK51"/>
      <w:r w:rsidR="00BE6B02" w:rsidRPr="00446EAB">
        <w:rPr>
          <w:rFonts w:ascii="Times New Roman" w:eastAsia="SimSun" w:hAnsi="Times New Roman" w:cs="Times New Roman" w:hint="eastAsia"/>
          <w:kern w:val="0"/>
          <w:sz w:val="24"/>
          <w:szCs w:val="24"/>
        </w:rPr>
        <w:t xml:space="preserve">. </w:t>
      </w:r>
      <w:bookmarkEnd w:id="62"/>
      <w:bookmarkEnd w:id="63"/>
      <w:r w:rsidR="00BE6B02" w:rsidRPr="00446EAB">
        <w:rPr>
          <w:rFonts w:ascii="Times New Roman" w:eastAsia="SimSun" w:hAnsi="Times New Roman" w:cs="Times New Roman" w:hint="eastAsia"/>
          <w:kern w:val="0"/>
          <w:sz w:val="24"/>
          <w:szCs w:val="24"/>
        </w:rPr>
        <w:t xml:space="preserve">Same as that in </w:t>
      </w:r>
      <w:proofErr w:type="spellStart"/>
      <w:r w:rsidR="00BE6B02" w:rsidRPr="00446EAB">
        <w:rPr>
          <w:rFonts w:ascii="Times New Roman" w:eastAsia="SimSun" w:hAnsi="Times New Roman" w:cs="Times New Roman" w:hint="eastAsia"/>
          <w:kern w:val="0"/>
          <w:sz w:val="24"/>
          <w:szCs w:val="24"/>
        </w:rPr>
        <w:t>Kirman</w:t>
      </w:r>
      <w:proofErr w:type="spellEnd"/>
      <w:r w:rsidR="00BE6B02" w:rsidRPr="00446EAB">
        <w:rPr>
          <w:rFonts w:ascii="Times New Roman" w:eastAsia="SimSun" w:hAnsi="Times New Roman" w:cs="Times New Roman" w:hint="eastAsia"/>
          <w:kern w:val="0"/>
          <w:sz w:val="24"/>
          <w:szCs w:val="24"/>
        </w:rPr>
        <w:t xml:space="preserve"> and </w:t>
      </w:r>
      <w:proofErr w:type="spellStart"/>
      <w:r w:rsidR="00BE6B02" w:rsidRPr="00446EAB">
        <w:rPr>
          <w:rFonts w:ascii="Times New Roman" w:eastAsia="SimSun" w:hAnsi="Times New Roman" w:cs="Times New Roman" w:hint="eastAsia"/>
          <w:kern w:val="0"/>
          <w:sz w:val="24"/>
          <w:szCs w:val="24"/>
        </w:rPr>
        <w:t>Shukla</w:t>
      </w:r>
      <w:proofErr w:type="spellEnd"/>
      <w:r w:rsidR="00BE6B02" w:rsidRPr="00446EAB">
        <w:rPr>
          <w:rFonts w:ascii="Times New Roman" w:eastAsia="SimSun" w:hAnsi="Times New Roman" w:cs="Times New Roman" w:hint="eastAsia"/>
          <w:kern w:val="0"/>
          <w:sz w:val="24"/>
          <w:szCs w:val="24"/>
        </w:rPr>
        <w:t xml:space="preserve"> (2002), the tendency of phase tr</w:t>
      </w:r>
      <w:r w:rsidR="00362B95">
        <w:rPr>
          <w:rFonts w:ascii="Times New Roman" w:eastAsia="SimSun" w:hAnsi="Times New Roman" w:cs="Times New Roman" w:hint="eastAsia"/>
          <w:kern w:val="0"/>
          <w:sz w:val="24"/>
          <w:szCs w:val="24"/>
        </w:rPr>
        <w:t xml:space="preserve">ansition is strong in both the </w:t>
      </w:r>
      <w:r w:rsidR="00362B95">
        <w:rPr>
          <w:rFonts w:ascii="Times New Roman" w:eastAsia="SimSun" w:hAnsi="Times New Roman" w:cs="Times New Roman"/>
          <w:kern w:val="0"/>
          <w:sz w:val="24"/>
          <w:szCs w:val="24"/>
        </w:rPr>
        <w:t>IE</w:t>
      </w:r>
      <w:r w:rsidR="00BE6B02" w:rsidRPr="00446EAB">
        <w:rPr>
          <w:rFonts w:ascii="Times New Roman" w:eastAsia="SimSun" w:hAnsi="Times New Roman" w:cs="Times New Roman" w:hint="eastAsia"/>
          <w:kern w:val="0"/>
          <w:sz w:val="24"/>
          <w:szCs w:val="24"/>
        </w:rPr>
        <w:t xml:space="preserve"> platform and </w:t>
      </w:r>
      <w:r w:rsidR="00362B95">
        <w:rPr>
          <w:rFonts w:ascii="Times New Roman" w:eastAsia="SimSun" w:hAnsi="Times New Roman" w:cs="Times New Roman"/>
          <w:kern w:val="0"/>
          <w:sz w:val="24"/>
          <w:szCs w:val="24"/>
        </w:rPr>
        <w:t xml:space="preserve">the </w:t>
      </w:r>
      <w:r w:rsidR="00BE6B02" w:rsidRPr="00446EAB">
        <w:rPr>
          <w:rFonts w:ascii="Times New Roman" w:eastAsia="SimSun" w:hAnsi="Times New Roman" w:cs="Times New Roman" w:hint="eastAsia"/>
          <w:kern w:val="0"/>
          <w:sz w:val="24"/>
          <w:szCs w:val="24"/>
        </w:rPr>
        <w:t>SC</w:t>
      </w:r>
      <w:r w:rsidR="00362B95">
        <w:rPr>
          <w:rFonts w:ascii="Times New Roman" w:eastAsia="SimSun" w:hAnsi="Times New Roman" w:cs="Times New Roman"/>
          <w:kern w:val="0"/>
          <w:sz w:val="24"/>
          <w:szCs w:val="24"/>
        </w:rPr>
        <w:t xml:space="preserve"> model</w:t>
      </w:r>
      <w:r w:rsidR="00BE6B02" w:rsidRPr="00446EAB">
        <w:rPr>
          <w:rFonts w:ascii="Times New Roman" w:eastAsia="SimSun" w:hAnsi="Times New Roman" w:cs="Times New Roman" w:hint="eastAsia"/>
          <w:kern w:val="0"/>
          <w:sz w:val="24"/>
          <w:szCs w:val="24"/>
        </w:rPr>
        <w:t xml:space="preserve">. </w:t>
      </w:r>
      <w:r w:rsidR="00446EAB" w:rsidRPr="00446EAB">
        <w:rPr>
          <w:rFonts w:ascii="Times New Roman" w:eastAsia="SimSun" w:hAnsi="Times New Roman" w:cs="Times New Roman" w:hint="eastAsia"/>
          <w:kern w:val="0"/>
          <w:sz w:val="24"/>
          <w:szCs w:val="24"/>
        </w:rPr>
        <w:t>In our SC model, the irregular ENSO variability with wide rang</w:t>
      </w:r>
      <w:r w:rsidR="00362B95">
        <w:rPr>
          <w:rFonts w:ascii="Times New Roman" w:eastAsia="SimSun" w:hAnsi="Times New Roman" w:cs="Times New Roman"/>
          <w:kern w:val="0"/>
          <w:sz w:val="24"/>
          <w:szCs w:val="24"/>
        </w:rPr>
        <w:t>e</w:t>
      </w:r>
      <w:r w:rsidR="00446EAB" w:rsidRPr="00446EAB">
        <w:rPr>
          <w:rFonts w:ascii="Times New Roman" w:eastAsia="SimSun" w:hAnsi="Times New Roman" w:cs="Times New Roman" w:hint="eastAsia"/>
          <w:kern w:val="0"/>
          <w:sz w:val="24"/>
          <w:szCs w:val="24"/>
        </w:rPr>
        <w:t xml:space="preserve">s of period can be </w:t>
      </w:r>
      <w:r w:rsidR="00446EAB" w:rsidRPr="00446EAB">
        <w:rPr>
          <w:rFonts w:ascii="Times New Roman" w:eastAsia="SimSun" w:hAnsi="Times New Roman" w:cs="Times New Roman"/>
          <w:kern w:val="0"/>
          <w:sz w:val="24"/>
          <w:szCs w:val="24"/>
        </w:rPr>
        <w:t>reasonably</w:t>
      </w:r>
      <w:r w:rsidR="00446EAB" w:rsidRPr="00446EAB">
        <w:rPr>
          <w:rFonts w:ascii="Times New Roman" w:eastAsia="SimSun" w:hAnsi="Times New Roman" w:cs="Times New Roman" w:hint="eastAsia"/>
          <w:kern w:val="0"/>
          <w:sz w:val="24"/>
          <w:szCs w:val="24"/>
        </w:rPr>
        <w:t xml:space="preserve"> reproduced. The ENSO </w:t>
      </w:r>
      <w:proofErr w:type="spellStart"/>
      <w:r w:rsidR="00446EAB" w:rsidRPr="00446EAB">
        <w:rPr>
          <w:rFonts w:ascii="Times New Roman" w:eastAsia="SimSun" w:hAnsi="Times New Roman" w:cs="Times New Roman" w:hint="eastAsia"/>
          <w:kern w:val="0"/>
          <w:sz w:val="24"/>
          <w:szCs w:val="24"/>
        </w:rPr>
        <w:t>interannual</w:t>
      </w:r>
      <w:proofErr w:type="spellEnd"/>
      <w:r w:rsidR="00446EAB" w:rsidRPr="00446EAB">
        <w:rPr>
          <w:rFonts w:ascii="Times New Roman" w:eastAsia="SimSun" w:hAnsi="Times New Roman" w:cs="Times New Roman" w:hint="eastAsia"/>
          <w:kern w:val="0"/>
          <w:sz w:val="24"/>
          <w:szCs w:val="24"/>
        </w:rPr>
        <w:t xml:space="preserve"> variability is more concentrated at </w:t>
      </w:r>
      <w:r w:rsidR="00446EAB" w:rsidRPr="00446EAB">
        <w:rPr>
          <w:rFonts w:ascii="Times New Roman" w:eastAsia="SimSun" w:hAnsi="Times New Roman" w:cs="Times New Roman"/>
          <w:kern w:val="0"/>
          <w:sz w:val="24"/>
          <w:szCs w:val="24"/>
        </w:rPr>
        <w:t>biennial</w:t>
      </w:r>
      <w:r w:rsidR="00446EAB" w:rsidRPr="00446EAB">
        <w:rPr>
          <w:rFonts w:ascii="Times New Roman" w:eastAsia="SimSun" w:hAnsi="Times New Roman" w:cs="Times New Roman" w:hint="eastAsia"/>
          <w:kern w:val="0"/>
          <w:sz w:val="24"/>
          <w:szCs w:val="24"/>
        </w:rPr>
        <w:t xml:space="preserve"> period with the weakest sp</w:t>
      </w:r>
      <w:r w:rsidR="00362B95">
        <w:rPr>
          <w:rFonts w:ascii="Times New Roman" w:eastAsia="SimSun" w:hAnsi="Times New Roman" w:cs="Times New Roman" w:hint="eastAsia"/>
          <w:kern w:val="0"/>
          <w:sz w:val="24"/>
          <w:szCs w:val="24"/>
        </w:rPr>
        <w:t>ectrum power in the IE platform</w:t>
      </w:r>
      <w:r w:rsidR="00446EAB" w:rsidRPr="00446EAB">
        <w:rPr>
          <w:rFonts w:ascii="Times New Roman" w:eastAsia="SimSun" w:hAnsi="Times New Roman" w:cs="Times New Roman" w:hint="eastAsia"/>
          <w:kern w:val="0"/>
          <w:sz w:val="24"/>
          <w:szCs w:val="24"/>
        </w:rPr>
        <w:t>.</w:t>
      </w:r>
    </w:p>
    <w:p w14:paraId="741EBF7D" w14:textId="2652D8AA" w:rsidR="00446EAB" w:rsidRDefault="00446EAB" w:rsidP="00446EAB">
      <w:pPr>
        <w:widowControl/>
        <w:spacing w:beforeLines="50" w:before="156" w:afterLines="50" w:after="156"/>
        <w:ind w:firstLineChars="200" w:firstLine="480"/>
        <w:rPr>
          <w:rFonts w:ascii="Times New Roman" w:eastAsia="SimSun" w:hAnsi="Times New Roman" w:cs="Times New Roman"/>
          <w:kern w:val="0"/>
          <w:sz w:val="24"/>
          <w:szCs w:val="24"/>
        </w:rPr>
      </w:pPr>
      <w:r w:rsidRPr="00446EAB">
        <w:rPr>
          <w:rFonts w:ascii="Times New Roman" w:eastAsia="SimSun" w:hAnsi="Times New Roman" w:cs="Times New Roman" w:hint="eastAsia"/>
          <w:kern w:val="0"/>
          <w:sz w:val="24"/>
          <w:szCs w:val="24"/>
        </w:rPr>
        <w:t xml:space="preserve">The Walker Circulation changes can be </w:t>
      </w:r>
      <w:r w:rsidR="00362B95">
        <w:rPr>
          <w:rFonts w:ascii="Times New Roman" w:eastAsia="SimSun" w:hAnsi="Times New Roman" w:cs="Times New Roman"/>
          <w:kern w:val="0"/>
          <w:sz w:val="24"/>
          <w:szCs w:val="24"/>
        </w:rPr>
        <w:t>represented</w:t>
      </w:r>
      <w:r w:rsidRPr="00446EAB">
        <w:rPr>
          <w:rFonts w:ascii="Times New Roman" w:eastAsia="SimSun" w:hAnsi="Times New Roman" w:cs="Times New Roman" w:hint="eastAsia"/>
          <w:kern w:val="0"/>
          <w:sz w:val="24"/>
          <w:szCs w:val="24"/>
        </w:rPr>
        <w:t xml:space="preserve"> by the changes in 200-hPa </w:t>
      </w:r>
      <w:r w:rsidRPr="00446EAB">
        <w:rPr>
          <w:rFonts w:ascii="Times New Roman" w:eastAsia="SimSun" w:hAnsi="Times New Roman" w:cs="Times New Roman"/>
          <w:kern w:val="0"/>
          <w:sz w:val="24"/>
          <w:szCs w:val="24"/>
        </w:rPr>
        <w:t>velocity</w:t>
      </w:r>
      <w:r w:rsidRPr="00446EAB">
        <w:rPr>
          <w:rFonts w:ascii="Times New Roman" w:eastAsia="SimSun" w:hAnsi="Times New Roman" w:cs="Times New Roman" w:hint="eastAsia"/>
          <w:kern w:val="0"/>
          <w:sz w:val="24"/>
          <w:szCs w:val="24"/>
        </w:rPr>
        <w:t xml:space="preserve"> </w:t>
      </w:r>
      <w:r w:rsidRPr="00446EAB">
        <w:rPr>
          <w:rFonts w:ascii="Times New Roman" w:eastAsia="SimSun" w:hAnsi="Times New Roman" w:cs="Times New Roman"/>
          <w:kern w:val="0"/>
          <w:sz w:val="24"/>
          <w:szCs w:val="24"/>
        </w:rPr>
        <w:t>potential</w:t>
      </w:r>
      <w:r w:rsidRPr="00446EAB">
        <w:rPr>
          <w:rFonts w:ascii="Times New Roman" w:eastAsia="SimSun" w:hAnsi="Times New Roman" w:cs="Times New Roman" w:hint="eastAsia"/>
          <w:kern w:val="0"/>
          <w:sz w:val="24"/>
          <w:szCs w:val="24"/>
        </w:rPr>
        <w:t xml:space="preserve"> (Figure 5a). </w:t>
      </w:r>
      <w:r w:rsidRPr="00446EAB">
        <w:rPr>
          <w:rFonts w:ascii="Times New Roman" w:eastAsia="SimSun" w:hAnsi="Times New Roman" w:cs="Times New Roman"/>
          <w:kern w:val="0"/>
          <w:sz w:val="24"/>
          <w:szCs w:val="24"/>
        </w:rPr>
        <w:t xml:space="preserve">In </w:t>
      </w:r>
      <w:r w:rsidRPr="00446EAB">
        <w:rPr>
          <w:rFonts w:ascii="Times New Roman" w:eastAsia="SimSun" w:hAnsi="Times New Roman" w:cs="Times New Roman" w:hint="eastAsia"/>
          <w:kern w:val="0"/>
          <w:sz w:val="24"/>
          <w:szCs w:val="24"/>
        </w:rPr>
        <w:t xml:space="preserve">accompany with the significant cooling, </w:t>
      </w:r>
      <w:r w:rsidR="00362B95">
        <w:rPr>
          <w:rFonts w:ascii="Times New Roman" w:eastAsia="SimSun" w:hAnsi="Times New Roman" w:cs="Times New Roman"/>
          <w:kern w:val="0"/>
          <w:sz w:val="24"/>
          <w:szCs w:val="24"/>
        </w:rPr>
        <w:t xml:space="preserve">there is </w:t>
      </w:r>
      <w:r w:rsidR="00362B95" w:rsidRPr="00446EAB">
        <w:rPr>
          <w:rFonts w:ascii="Times New Roman" w:eastAsia="SimSun" w:hAnsi="Times New Roman" w:cs="Times New Roman"/>
          <w:kern w:val="0"/>
          <w:sz w:val="24"/>
          <w:szCs w:val="24"/>
        </w:rPr>
        <w:t xml:space="preserve">a strong subsidence </w:t>
      </w:r>
      <w:r w:rsidR="00362B95">
        <w:rPr>
          <w:rFonts w:ascii="Times New Roman" w:eastAsia="SimSun" w:hAnsi="Times New Roman" w:cs="Times New Roman" w:hint="eastAsia"/>
          <w:kern w:val="0"/>
          <w:sz w:val="24"/>
          <w:szCs w:val="24"/>
        </w:rPr>
        <w:t>in the tropical eastern Pacifi</w:t>
      </w:r>
      <w:r w:rsidR="00362B95">
        <w:rPr>
          <w:rFonts w:ascii="Times New Roman" w:eastAsia="SimSun" w:hAnsi="Times New Roman" w:cs="Times New Roman"/>
          <w:kern w:val="0"/>
          <w:sz w:val="24"/>
          <w:szCs w:val="24"/>
        </w:rPr>
        <w:t>c</w:t>
      </w:r>
      <w:r w:rsidR="00EA17BF">
        <w:rPr>
          <w:rFonts w:ascii="Times New Roman" w:eastAsia="SimSun" w:hAnsi="Times New Roman" w:cs="Times New Roman"/>
          <w:kern w:val="0"/>
          <w:sz w:val="24"/>
          <w:szCs w:val="24"/>
        </w:rPr>
        <w:t xml:space="preserve"> and </w:t>
      </w:r>
      <w:r w:rsidR="00EA17BF" w:rsidRPr="00EA17BF">
        <w:rPr>
          <w:rFonts w:ascii="Times New Roman" w:eastAsia="SimSun" w:hAnsi="Times New Roman" w:cs="Times New Roman" w:hint="eastAsia"/>
          <w:kern w:val="0"/>
          <w:sz w:val="24"/>
          <w:szCs w:val="24"/>
        </w:rPr>
        <w:t>the North Indian Ocean</w:t>
      </w:r>
      <w:r w:rsidR="00362B95">
        <w:rPr>
          <w:rFonts w:ascii="Times New Roman" w:eastAsia="SimSun" w:hAnsi="Times New Roman" w:cs="Times New Roman"/>
          <w:kern w:val="0"/>
          <w:sz w:val="24"/>
          <w:szCs w:val="24"/>
        </w:rPr>
        <w:t>.</w:t>
      </w:r>
      <w:r w:rsidR="00362B95" w:rsidRPr="00446EAB">
        <w:rPr>
          <w:rFonts w:ascii="Times New Roman" w:eastAsia="SimSun" w:hAnsi="Times New Roman" w:cs="Times New Roman"/>
          <w:kern w:val="0"/>
          <w:sz w:val="24"/>
          <w:szCs w:val="24"/>
        </w:rPr>
        <w:t xml:space="preserve"> </w:t>
      </w:r>
      <w:r w:rsidR="00362B95">
        <w:rPr>
          <w:rFonts w:ascii="Times New Roman" w:eastAsia="SimSun" w:hAnsi="Times New Roman" w:cs="Times New Roman"/>
          <w:kern w:val="0"/>
          <w:sz w:val="24"/>
          <w:szCs w:val="24"/>
        </w:rPr>
        <w:t>V</w:t>
      </w:r>
      <w:r w:rsidRPr="00446EAB">
        <w:rPr>
          <w:rFonts w:ascii="Times New Roman" w:eastAsia="SimSun" w:hAnsi="Times New Roman" w:cs="Times New Roman"/>
          <w:kern w:val="0"/>
          <w:sz w:val="24"/>
          <w:szCs w:val="24"/>
        </w:rPr>
        <w:t xml:space="preserve">ertical convection </w:t>
      </w:r>
      <w:r w:rsidRPr="00446EAB">
        <w:rPr>
          <w:rFonts w:ascii="Times New Roman" w:eastAsia="SimSun" w:hAnsi="Times New Roman" w:cs="Times New Roman" w:hint="eastAsia"/>
          <w:kern w:val="0"/>
          <w:sz w:val="24"/>
          <w:szCs w:val="24"/>
        </w:rPr>
        <w:t xml:space="preserve">is enhanced </w:t>
      </w:r>
      <w:r w:rsidRPr="00446EAB">
        <w:rPr>
          <w:rFonts w:ascii="Times New Roman" w:eastAsia="SimSun" w:hAnsi="Times New Roman" w:cs="Times New Roman"/>
          <w:kern w:val="0"/>
          <w:sz w:val="24"/>
          <w:szCs w:val="24"/>
        </w:rPr>
        <w:t xml:space="preserve">in the </w:t>
      </w:r>
      <w:r w:rsidRPr="00446EAB">
        <w:rPr>
          <w:rFonts w:ascii="Times New Roman" w:eastAsia="SimSun" w:hAnsi="Times New Roman" w:cs="Times New Roman" w:hint="eastAsia"/>
          <w:kern w:val="0"/>
          <w:sz w:val="24"/>
          <w:szCs w:val="24"/>
        </w:rPr>
        <w:t xml:space="preserve">tropical </w:t>
      </w:r>
      <w:r w:rsidR="00EA17BF">
        <w:rPr>
          <w:rFonts w:ascii="Times New Roman" w:eastAsia="SimSun" w:hAnsi="Times New Roman" w:cs="Times New Roman"/>
          <w:kern w:val="0"/>
          <w:sz w:val="24"/>
          <w:szCs w:val="24"/>
        </w:rPr>
        <w:t xml:space="preserve">central and </w:t>
      </w:r>
      <w:r w:rsidRPr="00446EAB">
        <w:rPr>
          <w:rFonts w:ascii="Times New Roman" w:eastAsia="SimSun" w:hAnsi="Times New Roman" w:cs="Times New Roman" w:hint="eastAsia"/>
          <w:kern w:val="0"/>
          <w:sz w:val="24"/>
          <w:szCs w:val="24"/>
        </w:rPr>
        <w:t xml:space="preserve">western </w:t>
      </w:r>
      <w:r w:rsidRPr="00446EAB">
        <w:rPr>
          <w:rFonts w:ascii="Times New Roman" w:eastAsia="SimSun" w:hAnsi="Times New Roman" w:cs="Times New Roman"/>
          <w:kern w:val="0"/>
          <w:sz w:val="24"/>
          <w:szCs w:val="24"/>
        </w:rPr>
        <w:t>Pacific</w:t>
      </w:r>
      <w:r w:rsidRPr="00446EAB">
        <w:rPr>
          <w:rFonts w:ascii="Times New Roman" w:eastAsia="SimSun" w:hAnsi="Times New Roman" w:cs="Times New Roman" w:hint="eastAsia"/>
          <w:kern w:val="0"/>
          <w:sz w:val="24"/>
          <w:szCs w:val="24"/>
        </w:rPr>
        <w:t>,</w:t>
      </w:r>
      <w:r w:rsidRPr="00446EAB">
        <w:rPr>
          <w:rFonts w:ascii="Times New Roman" w:eastAsia="SimSun" w:hAnsi="Times New Roman" w:cs="Times New Roman"/>
          <w:kern w:val="0"/>
          <w:sz w:val="24"/>
          <w:szCs w:val="24"/>
        </w:rPr>
        <w:t xml:space="preserve"> creat</w:t>
      </w:r>
      <w:r w:rsidRPr="00446EAB">
        <w:rPr>
          <w:rFonts w:ascii="Times New Roman" w:eastAsia="SimSun" w:hAnsi="Times New Roman" w:cs="Times New Roman" w:hint="eastAsia"/>
          <w:kern w:val="0"/>
          <w:sz w:val="24"/>
          <w:szCs w:val="24"/>
        </w:rPr>
        <w:t>ing</w:t>
      </w:r>
      <w:r w:rsidRPr="00446EAB">
        <w:rPr>
          <w:rFonts w:ascii="Times New Roman" w:eastAsia="SimSun" w:hAnsi="Times New Roman" w:cs="Times New Roman"/>
          <w:kern w:val="0"/>
          <w:sz w:val="24"/>
          <w:szCs w:val="24"/>
        </w:rPr>
        <w:t xml:space="preserve"> a</w:t>
      </w:r>
      <w:r w:rsidRPr="00446EAB">
        <w:rPr>
          <w:rFonts w:ascii="Times New Roman" w:eastAsia="SimSun" w:hAnsi="Times New Roman" w:cs="Times New Roman" w:hint="eastAsia"/>
          <w:kern w:val="0"/>
          <w:sz w:val="24"/>
          <w:szCs w:val="24"/>
        </w:rPr>
        <w:t xml:space="preserve"> local</w:t>
      </w:r>
      <w:r w:rsidRPr="00446EAB">
        <w:rPr>
          <w:rFonts w:ascii="Times New Roman" w:eastAsia="SimSun" w:hAnsi="Times New Roman" w:cs="Times New Roman"/>
          <w:kern w:val="0"/>
          <w:sz w:val="24"/>
          <w:szCs w:val="24"/>
        </w:rPr>
        <w:t xml:space="preserve"> excessive</w:t>
      </w:r>
      <w:r w:rsidR="00EA17BF">
        <w:rPr>
          <w:rFonts w:ascii="Times New Roman" w:eastAsia="SimSun" w:hAnsi="Times New Roman" w:cs="Times New Roman"/>
          <w:kern w:val="0"/>
          <w:sz w:val="24"/>
          <w:szCs w:val="24"/>
        </w:rPr>
        <w:t xml:space="preserve"> rainfall</w:t>
      </w:r>
      <w:r w:rsidRPr="00446EAB">
        <w:rPr>
          <w:rFonts w:ascii="Times New Roman" w:eastAsia="SimSun" w:hAnsi="Times New Roman" w:cs="Times New Roman" w:hint="eastAsia"/>
          <w:kern w:val="0"/>
          <w:sz w:val="24"/>
          <w:szCs w:val="24"/>
        </w:rPr>
        <w:t xml:space="preserve">. We </w:t>
      </w:r>
      <w:r w:rsidRPr="00446EAB">
        <w:rPr>
          <w:rFonts w:ascii="Times New Roman" w:eastAsia="SimSun" w:hAnsi="Times New Roman" w:cs="Times New Roman"/>
          <w:kern w:val="0"/>
          <w:sz w:val="24"/>
          <w:szCs w:val="24"/>
        </w:rPr>
        <w:t>clarified</w:t>
      </w:r>
      <w:r w:rsidR="00EA17BF">
        <w:rPr>
          <w:rFonts w:ascii="Times New Roman" w:eastAsia="SimSun" w:hAnsi="Times New Roman" w:cs="Times New Roman" w:hint="eastAsia"/>
          <w:kern w:val="0"/>
          <w:sz w:val="24"/>
          <w:szCs w:val="24"/>
        </w:rPr>
        <w:t xml:space="preserve"> this </w:t>
      </w:r>
      <w:del w:id="64" w:author="ZHANGM.H." w:date="2013-08-22T09:39:00Z">
        <w:r w:rsidR="00EA17BF" w:rsidDel="0069754D">
          <w:rPr>
            <w:rFonts w:ascii="Times New Roman" w:eastAsia="SimSun" w:hAnsi="Times New Roman" w:cs="Times New Roman" w:hint="eastAsia"/>
            <w:kern w:val="0"/>
            <w:sz w:val="24"/>
            <w:szCs w:val="24"/>
          </w:rPr>
          <w:delText xml:space="preserve">in </w:delText>
        </w:r>
      </w:del>
      <w:ins w:id="65" w:author="ZHANGM.H." w:date="2013-08-22T09:39:00Z">
        <w:r w:rsidR="0069754D">
          <w:rPr>
            <w:rFonts w:ascii="Times New Roman" w:eastAsia="SimSun" w:hAnsi="Times New Roman" w:cs="Times New Roman"/>
            <w:kern w:val="0"/>
            <w:sz w:val="24"/>
            <w:szCs w:val="24"/>
          </w:rPr>
          <w:t>o</w:t>
        </w:r>
        <w:r w:rsidR="0069754D">
          <w:rPr>
            <w:rFonts w:ascii="Times New Roman" w:eastAsia="SimSun" w:hAnsi="Times New Roman" w:cs="Times New Roman" w:hint="eastAsia"/>
            <w:kern w:val="0"/>
            <w:sz w:val="24"/>
            <w:szCs w:val="24"/>
          </w:rPr>
          <w:t xml:space="preserve">n </w:t>
        </w:r>
      </w:ins>
      <w:r w:rsidR="00EA17BF">
        <w:rPr>
          <w:rFonts w:ascii="Times New Roman" w:eastAsia="SimSun" w:hAnsi="Times New Roman" w:cs="Times New Roman" w:hint="eastAsia"/>
          <w:kern w:val="0"/>
          <w:sz w:val="24"/>
          <w:szCs w:val="24"/>
        </w:rPr>
        <w:t>Page</w:t>
      </w:r>
      <w:r w:rsidR="00EA17BF">
        <w:rPr>
          <w:rFonts w:ascii="Times New Roman" w:eastAsia="SimSun" w:hAnsi="Times New Roman" w:cs="Times New Roman"/>
          <w:kern w:val="0"/>
          <w:sz w:val="24"/>
          <w:szCs w:val="24"/>
        </w:rPr>
        <w:t xml:space="preserve"> </w:t>
      </w:r>
      <w:r w:rsidR="00EA17BF">
        <w:rPr>
          <w:rFonts w:ascii="Times New Roman" w:eastAsia="SimSun" w:hAnsi="Times New Roman" w:cs="Times New Roman" w:hint="eastAsia"/>
          <w:kern w:val="0"/>
          <w:sz w:val="24"/>
          <w:szCs w:val="24"/>
        </w:rPr>
        <w:t xml:space="preserve">8 </w:t>
      </w:r>
      <w:r w:rsidR="00362B95">
        <w:rPr>
          <w:rFonts w:ascii="Times New Roman" w:eastAsia="SimSun" w:hAnsi="Times New Roman" w:cs="Times New Roman" w:hint="eastAsia"/>
          <w:kern w:val="0"/>
          <w:sz w:val="24"/>
          <w:szCs w:val="24"/>
        </w:rPr>
        <w:t>Line 19-23.</w:t>
      </w:r>
      <w:r w:rsidRPr="00446EAB">
        <w:rPr>
          <w:rFonts w:ascii="Times New Roman" w:eastAsia="SimSun" w:hAnsi="Times New Roman" w:cs="Times New Roman" w:hint="eastAsia"/>
          <w:kern w:val="0"/>
          <w:sz w:val="24"/>
          <w:szCs w:val="24"/>
        </w:rPr>
        <w:t xml:space="preserve"> </w:t>
      </w:r>
    </w:p>
    <w:p w14:paraId="51C0C86B" w14:textId="7A44A638" w:rsidR="00DF0168" w:rsidRPr="001119FB" w:rsidRDefault="00DF0168" w:rsidP="00DF0168">
      <w:pPr>
        <w:widowControl/>
        <w:spacing w:beforeLines="50" w:before="156" w:afterLines="50" w:after="156"/>
        <w:jc w:val="center"/>
        <w:rPr>
          <w:rFonts w:ascii="Times New Roman" w:eastAsia="SimSun" w:hAnsi="Times New Roman" w:cs="Times New Roman"/>
          <w:kern w:val="0"/>
          <w:sz w:val="24"/>
          <w:szCs w:val="24"/>
        </w:rPr>
      </w:pPr>
    </w:p>
    <w:p w14:paraId="6BD58CA8" w14:textId="534EB139" w:rsidR="004D0051" w:rsidRDefault="003956FC" w:rsidP="004D0051">
      <w:pPr>
        <w:widowControl/>
        <w:spacing w:beforeLines="50" w:before="156" w:afterLines="50" w:after="156"/>
        <w:ind w:firstLineChars="200" w:firstLine="480"/>
        <w:rPr>
          <w:rFonts w:ascii="Times New Roman" w:eastAsia="SimSun" w:hAnsi="Times New Roman" w:cs="Times New Roman"/>
          <w:i/>
          <w:kern w:val="0"/>
          <w:sz w:val="24"/>
          <w:szCs w:val="24"/>
        </w:rPr>
      </w:pPr>
      <w:r>
        <w:rPr>
          <w:rFonts w:ascii="Times New Roman" w:eastAsia="SimSun" w:hAnsi="Times New Roman" w:cs="Times New Roman" w:hint="eastAsia"/>
          <w:i/>
          <w:kern w:val="0"/>
          <w:sz w:val="24"/>
          <w:szCs w:val="24"/>
        </w:rPr>
        <w:t>8.</w:t>
      </w:r>
      <w:r w:rsidR="004D0051" w:rsidRPr="008B0856">
        <w:rPr>
          <w:rFonts w:ascii="Times New Roman" w:eastAsia="SimSun" w:hAnsi="Times New Roman" w:cs="Times New Roman"/>
          <w:i/>
          <w:kern w:val="0"/>
          <w:sz w:val="24"/>
          <w:szCs w:val="24"/>
        </w:rPr>
        <w:t xml:space="preserve"> P7 L55: It is difficult to see clearly the similarity (in particular in the Northe</w:t>
      </w:r>
      <w:ins w:id="66" w:author="ZHANGM.H." w:date="2013-08-22T09:39:00Z">
        <w:r w:rsidR="0069754D">
          <w:rPr>
            <w:rFonts w:ascii="Times New Roman" w:eastAsia="SimSun" w:hAnsi="Times New Roman" w:cs="Times New Roman"/>
            <w:i/>
            <w:kern w:val="0"/>
            <w:sz w:val="24"/>
            <w:szCs w:val="24"/>
          </w:rPr>
          <w:t>r</w:t>
        </w:r>
      </w:ins>
      <w:r w:rsidR="004D0051" w:rsidRPr="008B0856">
        <w:rPr>
          <w:rFonts w:ascii="Times New Roman" w:eastAsia="SimSun" w:hAnsi="Times New Roman" w:cs="Times New Roman"/>
          <w:i/>
          <w:kern w:val="0"/>
          <w:sz w:val="24"/>
          <w:szCs w:val="24"/>
        </w:rPr>
        <w:t xml:space="preserve">n </w:t>
      </w:r>
      <w:proofErr w:type="spellStart"/>
      <w:r w:rsidR="004D0051" w:rsidRPr="008B0856">
        <w:rPr>
          <w:rFonts w:ascii="Times New Roman" w:eastAsia="SimSun" w:hAnsi="Times New Roman" w:cs="Times New Roman"/>
          <w:i/>
          <w:kern w:val="0"/>
          <w:sz w:val="24"/>
          <w:szCs w:val="24"/>
        </w:rPr>
        <w:t>Hemispehre</w:t>
      </w:r>
      <w:proofErr w:type="spellEnd"/>
      <w:r w:rsidR="004D0051" w:rsidRPr="008B0856">
        <w:rPr>
          <w:rFonts w:ascii="Times New Roman" w:eastAsia="SimSun" w:hAnsi="Times New Roman" w:cs="Times New Roman"/>
          <w:i/>
          <w:kern w:val="0"/>
          <w:sz w:val="24"/>
          <w:szCs w:val="24"/>
        </w:rPr>
        <w:t xml:space="preserve">) between Fig 2b, 4a, and 4b to argue that they are related. Pattern correlation (globally or NH and SH separately) among these quantities will be of useful to </w:t>
      </w:r>
      <w:commentRangeStart w:id="67"/>
      <w:r w:rsidR="004D0051" w:rsidRPr="008B0856">
        <w:rPr>
          <w:rFonts w:ascii="Times New Roman" w:eastAsia="SimSun" w:hAnsi="Times New Roman" w:cs="Times New Roman"/>
          <w:i/>
          <w:kern w:val="0"/>
          <w:sz w:val="24"/>
          <w:szCs w:val="24"/>
        </w:rPr>
        <w:t>support</w:t>
      </w:r>
      <w:commentRangeEnd w:id="67"/>
      <w:r w:rsidR="0069754D">
        <w:rPr>
          <w:rStyle w:val="CommentReference"/>
        </w:rPr>
        <w:commentReference w:id="67"/>
      </w:r>
      <w:r w:rsidR="004D0051" w:rsidRPr="008B0856">
        <w:rPr>
          <w:rFonts w:ascii="Times New Roman" w:eastAsia="SimSun" w:hAnsi="Times New Roman" w:cs="Times New Roman"/>
          <w:i/>
          <w:kern w:val="0"/>
          <w:sz w:val="24"/>
          <w:szCs w:val="24"/>
        </w:rPr>
        <w:t>.</w:t>
      </w:r>
    </w:p>
    <w:p w14:paraId="7A81F66C" w14:textId="68E02F9C" w:rsidR="001119FB" w:rsidRPr="007B6D86" w:rsidRDefault="001119FB" w:rsidP="007B6D86">
      <w:pPr>
        <w:widowControl/>
        <w:spacing w:beforeLines="50" w:before="156" w:afterLines="50" w:after="156"/>
        <w:rPr>
          <w:rFonts w:ascii="Times New Roman" w:eastAsia="SimSun" w:hAnsi="Times New Roman" w:cs="Times New Roman"/>
          <w:kern w:val="0"/>
          <w:sz w:val="24"/>
          <w:szCs w:val="24"/>
        </w:rPr>
      </w:pPr>
      <w:r w:rsidRPr="00362B95">
        <w:rPr>
          <w:rFonts w:ascii="Times New Roman" w:eastAsia="SimSun" w:hAnsi="Times New Roman" w:cs="Times New Roman" w:hint="eastAsia"/>
          <w:b/>
          <w:kern w:val="0"/>
          <w:sz w:val="24"/>
          <w:szCs w:val="24"/>
        </w:rPr>
        <w:t>Response:</w:t>
      </w:r>
      <w:r w:rsidRPr="007B6D86">
        <w:rPr>
          <w:rFonts w:ascii="Times New Roman" w:eastAsia="SimSun" w:hAnsi="Times New Roman" w:cs="Times New Roman" w:hint="eastAsia"/>
          <w:kern w:val="0"/>
          <w:sz w:val="24"/>
          <w:szCs w:val="24"/>
        </w:rPr>
        <w:t xml:space="preserve"> </w:t>
      </w:r>
      <w:ins w:id="68" w:author="ZHANGM.H." w:date="2013-08-22T09:42:00Z">
        <w:r w:rsidR="00434C2A">
          <w:rPr>
            <w:rFonts w:ascii="Times New Roman" w:eastAsia="SimSun" w:hAnsi="Times New Roman" w:cs="Times New Roman"/>
            <w:kern w:val="0"/>
            <w:sz w:val="24"/>
            <w:szCs w:val="24"/>
          </w:rPr>
          <w:t>Because s</w:t>
        </w:r>
      </w:ins>
      <w:del w:id="69" w:author="ZHANGM.H." w:date="2013-08-22T09:42:00Z">
        <w:r w:rsidR="007B6D86" w:rsidDel="00434C2A">
          <w:rPr>
            <w:rFonts w:ascii="Times New Roman" w:eastAsia="SimSun" w:hAnsi="Times New Roman" w:cs="Times New Roman" w:hint="eastAsia"/>
            <w:kern w:val="0"/>
            <w:sz w:val="24"/>
            <w:szCs w:val="24"/>
          </w:rPr>
          <w:delText>S</w:delText>
        </w:r>
      </w:del>
      <w:r w:rsidR="007B6D86">
        <w:rPr>
          <w:rFonts w:ascii="Times New Roman" w:eastAsia="SimSun" w:hAnsi="Times New Roman" w:cs="Times New Roman" w:hint="eastAsia"/>
          <w:kern w:val="0"/>
          <w:sz w:val="24"/>
          <w:szCs w:val="24"/>
        </w:rPr>
        <w:t xml:space="preserve">urface </w:t>
      </w:r>
      <w:r w:rsidR="007B6D86">
        <w:rPr>
          <w:rFonts w:ascii="Times New Roman" w:eastAsia="SimSun" w:hAnsi="Times New Roman" w:cs="Times New Roman"/>
          <w:kern w:val="0"/>
          <w:sz w:val="24"/>
          <w:szCs w:val="24"/>
        </w:rPr>
        <w:t>temperature</w:t>
      </w:r>
      <w:r w:rsidR="007B6D86">
        <w:rPr>
          <w:rFonts w:ascii="Times New Roman" w:eastAsia="SimSun" w:hAnsi="Times New Roman" w:cs="Times New Roman" w:hint="eastAsia"/>
          <w:kern w:val="0"/>
          <w:sz w:val="24"/>
          <w:szCs w:val="24"/>
        </w:rPr>
        <w:t xml:space="preserve"> </w:t>
      </w:r>
      <w:del w:id="70" w:author="ZHANGM.H." w:date="2013-08-22T09:42:00Z">
        <w:r w:rsidR="007B6D86" w:rsidDel="00434C2A">
          <w:rPr>
            <w:rFonts w:ascii="Times New Roman" w:eastAsia="SimSun" w:hAnsi="Times New Roman" w:cs="Times New Roman" w:hint="eastAsia"/>
            <w:kern w:val="0"/>
            <w:sz w:val="24"/>
            <w:szCs w:val="24"/>
          </w:rPr>
          <w:delText>can be modified</w:delText>
        </w:r>
      </w:del>
      <w:ins w:id="71" w:author="ZHANGM.H." w:date="2013-08-22T09:42:00Z">
        <w:r w:rsidR="00434C2A">
          <w:rPr>
            <w:rFonts w:ascii="Times New Roman" w:eastAsia="SimSun" w:hAnsi="Times New Roman" w:cs="Times New Roman"/>
            <w:kern w:val="0"/>
            <w:sz w:val="24"/>
            <w:szCs w:val="24"/>
          </w:rPr>
          <w:t>are related to</w:t>
        </w:r>
      </w:ins>
      <w:r w:rsidR="007B6D86">
        <w:rPr>
          <w:rFonts w:ascii="Times New Roman" w:eastAsia="SimSun" w:hAnsi="Times New Roman" w:cs="Times New Roman" w:hint="eastAsia"/>
          <w:kern w:val="0"/>
          <w:sz w:val="24"/>
          <w:szCs w:val="24"/>
        </w:rPr>
        <w:t xml:space="preserve"> </w:t>
      </w:r>
      <w:del w:id="72" w:author="ZHANGM.H." w:date="2013-08-22T09:42:00Z">
        <w:r w:rsidR="007B6D86" w:rsidDel="00434C2A">
          <w:rPr>
            <w:rFonts w:ascii="Times New Roman" w:eastAsia="SimSun" w:hAnsi="Times New Roman" w:cs="Times New Roman" w:hint="eastAsia"/>
            <w:kern w:val="0"/>
            <w:sz w:val="24"/>
            <w:szCs w:val="24"/>
          </w:rPr>
          <w:delText xml:space="preserve">by </w:delText>
        </w:r>
      </w:del>
      <w:r w:rsidR="007B6D86">
        <w:rPr>
          <w:rFonts w:ascii="Times New Roman" w:eastAsia="SimSun" w:hAnsi="Times New Roman" w:cs="Times New Roman" w:hint="eastAsia"/>
          <w:kern w:val="0"/>
          <w:sz w:val="24"/>
          <w:szCs w:val="24"/>
        </w:rPr>
        <w:t>the net surface radiation, surface heat fluxes, solar penetration at the bottom of the mixed layer, as well as the vertical motion associated with the wind stress curl</w:t>
      </w:r>
      <w:ins w:id="73" w:author="ZHANGM.H." w:date="2013-08-22T09:42:00Z">
        <w:r w:rsidR="00434C2A">
          <w:rPr>
            <w:rFonts w:ascii="Times New Roman" w:eastAsia="SimSun" w:hAnsi="Times New Roman" w:cs="Times New Roman"/>
            <w:kern w:val="0"/>
            <w:sz w:val="24"/>
            <w:szCs w:val="24"/>
          </w:rPr>
          <w:t xml:space="preserve">, we </w:t>
        </w:r>
      </w:ins>
      <w:ins w:id="74" w:author="ZHANGM.H." w:date="2013-08-22T09:43:00Z">
        <w:r w:rsidR="00434C2A">
          <w:rPr>
            <w:rFonts w:ascii="Times New Roman" w:eastAsia="SimSun" w:hAnsi="Times New Roman" w:cs="Times New Roman"/>
            <w:kern w:val="0"/>
            <w:sz w:val="24"/>
            <w:szCs w:val="24"/>
          </w:rPr>
          <w:t xml:space="preserve">only </w:t>
        </w:r>
      </w:ins>
      <w:ins w:id="75" w:author="ZHANGM.H." w:date="2013-08-22T09:42:00Z">
        <w:r w:rsidR="00434C2A">
          <w:rPr>
            <w:rFonts w:ascii="Times New Roman" w:eastAsia="SimSun" w:hAnsi="Times New Roman" w:cs="Times New Roman"/>
            <w:kern w:val="0"/>
            <w:sz w:val="24"/>
            <w:szCs w:val="24"/>
          </w:rPr>
          <w:t xml:space="preserve">refer to the qualitative relationships </w:t>
        </w:r>
      </w:ins>
      <w:ins w:id="76" w:author="ZHANGM.H." w:date="2013-08-22T09:43:00Z">
        <w:r w:rsidR="00434C2A">
          <w:rPr>
            <w:rFonts w:ascii="Times New Roman" w:eastAsia="SimSun" w:hAnsi="Times New Roman" w:cs="Times New Roman"/>
            <w:kern w:val="0"/>
            <w:sz w:val="24"/>
            <w:szCs w:val="24"/>
          </w:rPr>
          <w:t xml:space="preserve">between the major features. This is clarified on </w:t>
        </w:r>
        <w:proofErr w:type="gramStart"/>
        <w:r w:rsidR="00434C2A">
          <w:rPr>
            <w:rFonts w:ascii="Times New Roman" w:eastAsia="SimSun" w:hAnsi="Times New Roman" w:cs="Times New Roman"/>
            <w:kern w:val="0"/>
            <w:sz w:val="24"/>
            <w:szCs w:val="24"/>
          </w:rPr>
          <w:t>Page ??</w:t>
        </w:r>
        <w:proofErr w:type="gramEnd"/>
        <w:r w:rsidR="00434C2A">
          <w:rPr>
            <w:rFonts w:ascii="Times New Roman" w:eastAsia="SimSun" w:hAnsi="Times New Roman" w:cs="Times New Roman"/>
            <w:kern w:val="0"/>
            <w:sz w:val="24"/>
            <w:szCs w:val="24"/>
          </w:rPr>
          <w:t xml:space="preserve"> </w:t>
        </w:r>
        <w:proofErr w:type="gramStart"/>
        <w:r w:rsidR="00434C2A">
          <w:rPr>
            <w:rFonts w:ascii="Times New Roman" w:eastAsia="SimSun" w:hAnsi="Times New Roman" w:cs="Times New Roman"/>
            <w:kern w:val="0"/>
            <w:sz w:val="24"/>
            <w:szCs w:val="24"/>
          </w:rPr>
          <w:t>Line ??</w:t>
        </w:r>
      </w:ins>
      <w:r w:rsidR="007B6D86">
        <w:rPr>
          <w:rFonts w:ascii="Times New Roman" w:eastAsia="SimSun" w:hAnsi="Times New Roman" w:cs="Times New Roman" w:hint="eastAsia"/>
          <w:kern w:val="0"/>
          <w:sz w:val="24"/>
          <w:szCs w:val="24"/>
        </w:rPr>
        <w:t>.</w:t>
      </w:r>
      <w:proofErr w:type="gramEnd"/>
      <w:r w:rsidR="007B6D86">
        <w:rPr>
          <w:rFonts w:ascii="Times New Roman" w:eastAsia="SimSun" w:hAnsi="Times New Roman" w:cs="Times New Roman" w:hint="eastAsia"/>
          <w:kern w:val="0"/>
          <w:sz w:val="24"/>
          <w:szCs w:val="24"/>
        </w:rPr>
        <w:t xml:space="preserve"> </w:t>
      </w:r>
      <w:del w:id="77" w:author="ZHANGM.H." w:date="2013-08-22T09:44:00Z">
        <w:r w:rsidR="007B6D86" w:rsidDel="00434C2A">
          <w:rPr>
            <w:rFonts w:ascii="Times New Roman" w:eastAsia="SimSun" w:hAnsi="Times New Roman" w:cs="Times New Roman"/>
            <w:kern w:val="0"/>
            <w:sz w:val="24"/>
            <w:szCs w:val="24"/>
          </w:rPr>
          <w:delText>W</w:delText>
        </w:r>
        <w:r w:rsidR="007B6D86" w:rsidDel="00434C2A">
          <w:rPr>
            <w:rFonts w:ascii="Times New Roman" w:eastAsia="SimSun" w:hAnsi="Times New Roman" w:cs="Times New Roman" w:hint="eastAsia"/>
            <w:kern w:val="0"/>
            <w:sz w:val="24"/>
            <w:szCs w:val="24"/>
          </w:rPr>
          <w:delText xml:space="preserve">e examined the </w:delText>
        </w:r>
        <w:r w:rsidR="007B6D86" w:rsidDel="00434C2A">
          <w:rPr>
            <w:rFonts w:ascii="Times New Roman" w:eastAsia="SimSun" w:hAnsi="Times New Roman" w:cs="Times New Roman"/>
            <w:kern w:val="0"/>
            <w:sz w:val="24"/>
            <w:szCs w:val="24"/>
          </w:rPr>
          <w:delText>contribution</w:delText>
        </w:r>
        <w:r w:rsidR="007B6D86" w:rsidDel="00434C2A">
          <w:rPr>
            <w:rFonts w:ascii="Times New Roman" w:eastAsia="SimSun" w:hAnsi="Times New Roman" w:cs="Times New Roman" w:hint="eastAsia"/>
            <w:kern w:val="0"/>
            <w:sz w:val="24"/>
            <w:szCs w:val="24"/>
          </w:rPr>
          <w:delText xml:space="preserve"> of each item in the </w:delText>
        </w:r>
        <w:r w:rsidR="007B6D86" w:rsidDel="00434C2A">
          <w:rPr>
            <w:rFonts w:ascii="Times New Roman" w:eastAsia="SimSun" w:hAnsi="Times New Roman" w:cs="Times New Roman"/>
            <w:kern w:val="0"/>
            <w:sz w:val="24"/>
            <w:szCs w:val="24"/>
          </w:rPr>
          <w:delText>revise</w:delText>
        </w:r>
        <w:r w:rsidR="007B6D86" w:rsidDel="00434C2A">
          <w:rPr>
            <w:rFonts w:ascii="Times New Roman" w:eastAsia="SimSun" w:hAnsi="Times New Roman" w:cs="Times New Roman" w:hint="eastAsia"/>
            <w:kern w:val="0"/>
            <w:sz w:val="24"/>
            <w:szCs w:val="24"/>
          </w:rPr>
          <w:delText xml:space="preserve">d </w:delText>
        </w:r>
        <w:r w:rsidR="007B6D86" w:rsidDel="00434C2A">
          <w:rPr>
            <w:rFonts w:ascii="Times New Roman" w:eastAsia="SimSun" w:hAnsi="Times New Roman" w:cs="Times New Roman"/>
            <w:kern w:val="0"/>
            <w:sz w:val="24"/>
            <w:szCs w:val="24"/>
          </w:rPr>
          <w:delText>manuscript</w:delText>
        </w:r>
        <w:r w:rsidR="007B6D86" w:rsidDel="00434C2A">
          <w:rPr>
            <w:rFonts w:ascii="Times New Roman" w:eastAsia="SimSun" w:hAnsi="Times New Roman" w:cs="Times New Roman" w:hint="eastAsia"/>
            <w:kern w:val="0"/>
            <w:sz w:val="24"/>
            <w:szCs w:val="24"/>
          </w:rPr>
          <w:delText xml:space="preserve">. </w:delText>
        </w:r>
        <w:r w:rsidR="007B6D86" w:rsidRPr="007B6D86" w:rsidDel="00434C2A">
          <w:rPr>
            <w:rFonts w:ascii="Times New Roman" w:eastAsia="SimSun" w:hAnsi="Times New Roman" w:cs="Times New Roman" w:hint="eastAsia"/>
            <w:kern w:val="0"/>
            <w:sz w:val="24"/>
            <w:szCs w:val="24"/>
          </w:rPr>
          <w:delText xml:space="preserve">It is </w:delText>
        </w:r>
        <w:r w:rsidR="007B6D86" w:rsidRPr="007B6D86" w:rsidDel="00434C2A">
          <w:rPr>
            <w:rFonts w:ascii="Times New Roman" w:eastAsia="SimSun" w:hAnsi="Times New Roman" w:cs="Times New Roman"/>
            <w:kern w:val="0"/>
            <w:sz w:val="24"/>
            <w:szCs w:val="24"/>
          </w:rPr>
          <w:delText>assume</w:delText>
        </w:r>
        <w:r w:rsidR="007B6D86" w:rsidRPr="007B6D86" w:rsidDel="00434C2A">
          <w:rPr>
            <w:rFonts w:ascii="Times New Roman" w:eastAsia="SimSun" w:hAnsi="Times New Roman" w:cs="Times New Roman" w:hint="eastAsia"/>
            <w:kern w:val="0"/>
            <w:sz w:val="24"/>
            <w:szCs w:val="24"/>
          </w:rPr>
          <w:delText xml:space="preserve">d that </w:delText>
        </w:r>
        <w:bookmarkStart w:id="78" w:name="OLE_LINK159"/>
        <w:bookmarkStart w:id="79" w:name="OLE_LINK160"/>
        <w:r w:rsidR="007B6D86" w:rsidRPr="007B6D86" w:rsidDel="00434C2A">
          <w:rPr>
            <w:rFonts w:ascii="Times New Roman" w:eastAsia="SimSun" w:hAnsi="Times New Roman" w:cs="Times New Roman" w:hint="eastAsia"/>
            <w:kern w:val="0"/>
            <w:sz w:val="24"/>
            <w:szCs w:val="24"/>
          </w:rPr>
          <w:delText xml:space="preserve">the </w:delText>
        </w:r>
        <w:r w:rsidR="007B6D86" w:rsidRPr="007B6D86" w:rsidDel="00434C2A">
          <w:rPr>
            <w:rFonts w:ascii="Times New Roman" w:eastAsia="SimSun" w:hAnsi="Times New Roman" w:cs="Times New Roman"/>
            <w:kern w:val="0"/>
            <w:sz w:val="24"/>
            <w:szCs w:val="24"/>
          </w:rPr>
          <w:delText>deterministic</w:delText>
        </w:r>
        <w:r w:rsidR="007B6D86" w:rsidRPr="007B6D86" w:rsidDel="00434C2A">
          <w:rPr>
            <w:rFonts w:ascii="Times New Roman" w:eastAsia="SimSun" w:hAnsi="Times New Roman" w:cs="Times New Roman" w:hint="eastAsia"/>
            <w:kern w:val="0"/>
            <w:sz w:val="24"/>
            <w:szCs w:val="24"/>
          </w:rPr>
          <w:delText xml:space="preserve"> part of the </w:delText>
        </w:r>
        <w:r w:rsidR="007B6D86" w:rsidRPr="007B6D86" w:rsidDel="00434C2A">
          <w:rPr>
            <w:rFonts w:ascii="Times New Roman" w:eastAsia="SimSun" w:hAnsi="Times New Roman" w:cs="Times New Roman"/>
            <w:kern w:val="0"/>
            <w:sz w:val="24"/>
            <w:szCs w:val="24"/>
          </w:rPr>
          <w:delText>surface</w:delText>
        </w:r>
        <w:r w:rsidR="007B6D86" w:rsidRPr="007B6D86" w:rsidDel="00434C2A">
          <w:rPr>
            <w:rFonts w:ascii="Times New Roman" w:eastAsia="SimSun" w:hAnsi="Times New Roman" w:cs="Times New Roman" w:hint="eastAsia"/>
            <w:kern w:val="0"/>
            <w:sz w:val="24"/>
            <w:szCs w:val="24"/>
          </w:rPr>
          <w:delText xml:space="preserve"> cooling is the stronger solar </w:delText>
        </w:r>
        <w:r w:rsidR="007B6D86" w:rsidRPr="007B6D86" w:rsidDel="00434C2A">
          <w:rPr>
            <w:rFonts w:ascii="Times New Roman" w:eastAsia="SimSun" w:hAnsi="Times New Roman" w:cs="Times New Roman"/>
            <w:kern w:val="0"/>
            <w:sz w:val="24"/>
            <w:szCs w:val="24"/>
          </w:rPr>
          <w:delText>penetrat</w:delText>
        </w:r>
        <w:r w:rsidR="007B6D86" w:rsidRPr="007B6D86" w:rsidDel="00434C2A">
          <w:rPr>
            <w:rFonts w:ascii="Times New Roman" w:eastAsia="SimSun" w:hAnsi="Times New Roman" w:cs="Times New Roman" w:hint="eastAsia"/>
            <w:kern w:val="0"/>
            <w:sz w:val="24"/>
            <w:szCs w:val="24"/>
          </w:rPr>
          <w:delText xml:space="preserve">ion at the bottom of the mixed layer. The oceanic </w:delText>
        </w:r>
        <w:r w:rsidR="007B6D86" w:rsidRPr="007B6D86" w:rsidDel="00434C2A">
          <w:rPr>
            <w:rFonts w:ascii="Times New Roman" w:eastAsia="SimSun" w:hAnsi="Times New Roman" w:cs="Times New Roman"/>
            <w:kern w:val="0"/>
            <w:sz w:val="24"/>
            <w:szCs w:val="24"/>
          </w:rPr>
          <w:delText>upwelling</w:delText>
        </w:r>
        <w:r w:rsidR="007B6D86" w:rsidRPr="007B6D86" w:rsidDel="00434C2A">
          <w:rPr>
            <w:rFonts w:ascii="Times New Roman" w:eastAsia="SimSun" w:hAnsi="Times New Roman" w:cs="Times New Roman" w:hint="eastAsia"/>
            <w:kern w:val="0"/>
            <w:sz w:val="24"/>
            <w:szCs w:val="24"/>
          </w:rPr>
          <w:delText xml:space="preserve"> and downwelling </w:delText>
        </w:r>
        <w:r w:rsidR="007B6D86" w:rsidRPr="007B6D86" w:rsidDel="00434C2A">
          <w:rPr>
            <w:rFonts w:ascii="Times New Roman" w:eastAsia="SimSun" w:hAnsi="Times New Roman" w:cs="Times New Roman"/>
            <w:kern w:val="0"/>
            <w:sz w:val="24"/>
            <w:szCs w:val="24"/>
          </w:rPr>
          <w:delText>associate</w:delText>
        </w:r>
        <w:r w:rsidR="007B6D86" w:rsidRPr="007B6D86" w:rsidDel="00434C2A">
          <w:rPr>
            <w:rFonts w:ascii="Times New Roman" w:eastAsia="SimSun" w:hAnsi="Times New Roman" w:cs="Times New Roman" w:hint="eastAsia"/>
            <w:kern w:val="0"/>
            <w:sz w:val="24"/>
            <w:szCs w:val="24"/>
          </w:rPr>
          <w:delText xml:space="preserve">d with the </w:delText>
        </w:r>
        <w:r w:rsidR="007B6D86" w:rsidRPr="007B6D86" w:rsidDel="00434C2A">
          <w:rPr>
            <w:rFonts w:ascii="Times New Roman" w:eastAsia="SimSun" w:hAnsi="Times New Roman" w:cs="Times New Roman"/>
            <w:kern w:val="0"/>
            <w:sz w:val="24"/>
            <w:szCs w:val="24"/>
          </w:rPr>
          <w:delText>surface</w:delText>
        </w:r>
        <w:r w:rsidR="007B6D86" w:rsidRPr="007B6D86" w:rsidDel="00434C2A">
          <w:rPr>
            <w:rFonts w:ascii="Times New Roman" w:eastAsia="SimSun" w:hAnsi="Times New Roman" w:cs="Times New Roman" w:hint="eastAsia"/>
            <w:kern w:val="0"/>
            <w:sz w:val="24"/>
            <w:szCs w:val="24"/>
          </w:rPr>
          <w:delText xml:space="preserve"> wind curl are </w:delText>
        </w:r>
        <w:r w:rsidR="007B6D86" w:rsidRPr="007B6D86" w:rsidDel="00434C2A">
          <w:rPr>
            <w:rFonts w:ascii="Times New Roman" w:eastAsia="SimSun" w:hAnsi="Times New Roman" w:cs="Times New Roman"/>
            <w:kern w:val="0"/>
            <w:sz w:val="24"/>
            <w:szCs w:val="24"/>
          </w:rPr>
          <w:delText>respon</w:delText>
        </w:r>
        <w:r w:rsidR="007B6D86" w:rsidRPr="007B6D86" w:rsidDel="00434C2A">
          <w:rPr>
            <w:rFonts w:ascii="Times New Roman" w:eastAsia="SimSun" w:hAnsi="Times New Roman" w:cs="Times New Roman" w:hint="eastAsia"/>
            <w:kern w:val="0"/>
            <w:sz w:val="24"/>
            <w:szCs w:val="24"/>
          </w:rPr>
          <w:delText xml:space="preserve">sible for the </w:delText>
        </w:r>
        <w:r w:rsidR="007B6D86" w:rsidRPr="007B6D86" w:rsidDel="00434C2A">
          <w:rPr>
            <w:rFonts w:ascii="Times New Roman" w:eastAsia="SimSun" w:hAnsi="Times New Roman" w:cs="Times New Roman"/>
            <w:kern w:val="0"/>
            <w:sz w:val="24"/>
            <w:szCs w:val="24"/>
          </w:rPr>
          <w:delText>surface</w:delText>
        </w:r>
        <w:r w:rsidR="007B6D86" w:rsidRPr="007B6D86" w:rsidDel="00434C2A">
          <w:rPr>
            <w:rFonts w:ascii="Times New Roman" w:eastAsia="SimSun" w:hAnsi="Times New Roman" w:cs="Times New Roman" w:hint="eastAsia"/>
            <w:kern w:val="0"/>
            <w:sz w:val="24"/>
            <w:szCs w:val="24"/>
          </w:rPr>
          <w:delText xml:space="preserve"> cooling and warming at </w:delText>
        </w:r>
        <w:r w:rsidR="007B6D86" w:rsidRPr="007B6D86" w:rsidDel="00434C2A">
          <w:rPr>
            <w:rFonts w:ascii="Times New Roman" w:eastAsia="SimSun" w:hAnsi="Times New Roman" w:cs="Times New Roman"/>
            <w:kern w:val="0"/>
            <w:sz w:val="24"/>
            <w:szCs w:val="24"/>
          </w:rPr>
          <w:delText>region</w:delText>
        </w:r>
        <w:r w:rsidR="007B6D86" w:rsidRPr="007B6D86" w:rsidDel="00434C2A">
          <w:rPr>
            <w:rFonts w:ascii="Times New Roman" w:eastAsia="SimSun" w:hAnsi="Times New Roman" w:cs="Times New Roman" w:hint="eastAsia"/>
            <w:kern w:val="0"/>
            <w:sz w:val="24"/>
            <w:szCs w:val="24"/>
          </w:rPr>
          <w:delText>al scales.</w:delText>
        </w:r>
        <w:bookmarkEnd w:id="78"/>
        <w:bookmarkEnd w:id="79"/>
        <w:r w:rsidR="007B6D86" w:rsidRPr="007B6D86" w:rsidDel="00434C2A">
          <w:rPr>
            <w:rFonts w:ascii="Times New Roman" w:eastAsia="SimSun" w:hAnsi="Times New Roman" w:cs="Times New Roman" w:hint="eastAsia"/>
            <w:kern w:val="0"/>
            <w:sz w:val="24"/>
            <w:szCs w:val="24"/>
          </w:rPr>
          <w:delText xml:space="preserve"> This is </w:delText>
        </w:r>
        <w:r w:rsidR="00362B95" w:rsidDel="00434C2A">
          <w:rPr>
            <w:rFonts w:ascii="Times New Roman" w:eastAsia="SimSun" w:hAnsi="Times New Roman" w:cs="Times New Roman"/>
            <w:kern w:val="0"/>
            <w:sz w:val="24"/>
            <w:szCs w:val="24"/>
          </w:rPr>
          <w:delText xml:space="preserve">partly </w:delText>
        </w:r>
        <w:r w:rsidR="007B6D86" w:rsidRPr="007B6D86" w:rsidDel="00434C2A">
          <w:rPr>
            <w:rFonts w:ascii="Times New Roman" w:eastAsia="SimSun" w:hAnsi="Times New Roman" w:cs="Times New Roman" w:hint="eastAsia"/>
            <w:kern w:val="0"/>
            <w:sz w:val="24"/>
            <w:szCs w:val="24"/>
          </w:rPr>
          <w:delText>responsible for the spatial differences among the surface temperature, surface stress and mixed layer depth changes.</w:delText>
        </w:r>
      </w:del>
      <w:ins w:id="80" w:author="ZHANGM.H." w:date="2013-08-22T09:44:00Z">
        <w:r w:rsidR="00434C2A">
          <w:rPr>
            <w:rFonts w:ascii="Times New Roman" w:eastAsia="SimSun" w:hAnsi="Times New Roman" w:cs="Times New Roman"/>
            <w:kern w:val="0"/>
            <w:sz w:val="24"/>
            <w:szCs w:val="24"/>
          </w:rPr>
          <w:t xml:space="preserve"> </w:t>
        </w:r>
      </w:ins>
      <w:r w:rsidR="007B6D86" w:rsidRPr="007B6D86">
        <w:rPr>
          <w:rFonts w:ascii="Times New Roman" w:eastAsia="SimSun" w:hAnsi="Times New Roman" w:cs="Times New Roman" w:hint="eastAsia"/>
          <w:kern w:val="0"/>
          <w:sz w:val="24"/>
          <w:szCs w:val="24"/>
        </w:rPr>
        <w:t xml:space="preserve"> </w:t>
      </w:r>
    </w:p>
    <w:p w14:paraId="66D794ED" w14:textId="329DDDC6" w:rsidR="004D0051" w:rsidRDefault="003956FC" w:rsidP="004D0051">
      <w:pPr>
        <w:widowControl/>
        <w:spacing w:beforeLines="50" w:before="156" w:afterLines="50" w:after="156"/>
        <w:ind w:firstLineChars="200" w:firstLine="480"/>
        <w:rPr>
          <w:rFonts w:ascii="Times New Roman" w:eastAsia="SimSun" w:hAnsi="Times New Roman" w:cs="Times New Roman"/>
          <w:i/>
          <w:kern w:val="0"/>
          <w:sz w:val="24"/>
          <w:szCs w:val="24"/>
        </w:rPr>
      </w:pPr>
      <w:r>
        <w:rPr>
          <w:rFonts w:ascii="Times New Roman" w:eastAsia="SimSun" w:hAnsi="Times New Roman" w:cs="Times New Roman" w:hint="eastAsia"/>
          <w:i/>
          <w:kern w:val="0"/>
          <w:sz w:val="24"/>
          <w:szCs w:val="24"/>
        </w:rPr>
        <w:t>9.</w:t>
      </w:r>
      <w:r w:rsidR="00446EAB">
        <w:rPr>
          <w:rFonts w:ascii="Times New Roman" w:eastAsia="SimSun" w:hAnsi="Times New Roman" w:cs="Times New Roman"/>
          <w:i/>
          <w:kern w:val="0"/>
          <w:sz w:val="24"/>
          <w:szCs w:val="24"/>
        </w:rPr>
        <w:t xml:space="preserve"> P10 L20: </w:t>
      </w:r>
      <w:proofErr w:type="spellStart"/>
      <w:r w:rsidR="00446EAB">
        <w:rPr>
          <w:rFonts w:ascii="Times New Roman" w:eastAsia="SimSun" w:hAnsi="Times New Roman" w:cs="Times New Roman"/>
          <w:i/>
          <w:kern w:val="0"/>
          <w:sz w:val="24"/>
          <w:szCs w:val="24"/>
        </w:rPr>
        <w:t>Xi</w:t>
      </w:r>
      <w:r w:rsidR="00446EAB">
        <w:rPr>
          <w:rFonts w:ascii="Times New Roman" w:eastAsia="SimSun" w:hAnsi="Times New Roman" w:cs="Times New Roman" w:hint="eastAsia"/>
          <w:i/>
          <w:kern w:val="0"/>
          <w:sz w:val="24"/>
          <w:szCs w:val="24"/>
        </w:rPr>
        <w:t>n</w:t>
      </w:r>
      <w:proofErr w:type="spellEnd"/>
      <w:r w:rsidR="004D0051" w:rsidRPr="008B0856">
        <w:rPr>
          <w:rFonts w:ascii="Times New Roman" w:eastAsia="SimSun" w:hAnsi="Times New Roman" w:cs="Times New Roman"/>
          <w:i/>
          <w:kern w:val="0"/>
          <w:sz w:val="24"/>
          <w:szCs w:val="24"/>
        </w:rPr>
        <w:t xml:space="preserve"> et al (2013) is not available for review</w:t>
      </w:r>
    </w:p>
    <w:p w14:paraId="77794680" w14:textId="2B5B00F4" w:rsidR="001119FB" w:rsidRPr="00446EAB" w:rsidRDefault="001119FB" w:rsidP="001119FB">
      <w:pPr>
        <w:widowControl/>
        <w:spacing w:beforeLines="50" w:before="156" w:afterLines="50" w:after="156"/>
        <w:rPr>
          <w:rFonts w:ascii="Times New Roman" w:eastAsia="SimSun" w:hAnsi="Times New Roman" w:cs="Times New Roman"/>
          <w:kern w:val="0"/>
          <w:sz w:val="24"/>
          <w:szCs w:val="24"/>
        </w:rPr>
      </w:pPr>
      <w:r w:rsidRPr="00446EAB">
        <w:rPr>
          <w:rFonts w:ascii="Times New Roman" w:eastAsia="SimSun" w:hAnsi="Times New Roman" w:cs="Times New Roman" w:hint="eastAsia"/>
          <w:b/>
          <w:kern w:val="0"/>
          <w:sz w:val="24"/>
          <w:szCs w:val="24"/>
        </w:rPr>
        <w:t>Response:</w:t>
      </w:r>
      <w:r w:rsidR="00446EAB" w:rsidRPr="00446EAB">
        <w:rPr>
          <w:rFonts w:ascii="Times New Roman" w:eastAsia="SimSun" w:hAnsi="Times New Roman" w:cs="Times New Roman" w:hint="eastAsia"/>
          <w:b/>
          <w:kern w:val="0"/>
          <w:sz w:val="24"/>
          <w:szCs w:val="24"/>
        </w:rPr>
        <w:t xml:space="preserve"> </w:t>
      </w:r>
      <w:r w:rsidR="00446EAB" w:rsidRPr="00446EAB">
        <w:rPr>
          <w:rFonts w:ascii="Times New Roman" w:eastAsia="SimSun" w:hAnsi="Times New Roman" w:cs="Times New Roman" w:hint="eastAsia"/>
          <w:kern w:val="0"/>
          <w:sz w:val="24"/>
          <w:szCs w:val="24"/>
        </w:rPr>
        <w:t xml:space="preserve">The reference to </w:t>
      </w:r>
      <w:proofErr w:type="spellStart"/>
      <w:r w:rsidR="00446EAB" w:rsidRPr="00446EAB">
        <w:rPr>
          <w:rFonts w:ascii="Times New Roman" w:eastAsia="SimSun" w:hAnsi="Times New Roman" w:cs="Times New Roman" w:hint="eastAsia"/>
          <w:kern w:val="0"/>
          <w:sz w:val="24"/>
          <w:szCs w:val="24"/>
        </w:rPr>
        <w:t>Xin</w:t>
      </w:r>
      <w:proofErr w:type="spellEnd"/>
      <w:r w:rsidR="00446EAB" w:rsidRPr="00446EAB">
        <w:rPr>
          <w:rFonts w:ascii="Times New Roman" w:eastAsia="SimSun" w:hAnsi="Times New Roman" w:cs="Times New Roman" w:hint="eastAsia"/>
          <w:kern w:val="0"/>
          <w:sz w:val="24"/>
          <w:szCs w:val="24"/>
        </w:rPr>
        <w:t xml:space="preserve"> et al. (2013) was deleted.</w:t>
      </w:r>
    </w:p>
    <w:p w14:paraId="029286C1" w14:textId="7D6B0094" w:rsidR="004D0051" w:rsidRDefault="003956FC" w:rsidP="004D0051">
      <w:pPr>
        <w:widowControl/>
        <w:spacing w:beforeLines="50" w:before="156" w:afterLines="50" w:after="156"/>
        <w:ind w:firstLineChars="200" w:firstLine="480"/>
        <w:rPr>
          <w:rFonts w:ascii="Times New Roman" w:eastAsia="SimSun" w:hAnsi="Times New Roman" w:cs="Times New Roman"/>
          <w:i/>
          <w:kern w:val="0"/>
          <w:sz w:val="24"/>
          <w:szCs w:val="24"/>
        </w:rPr>
      </w:pPr>
      <w:r>
        <w:rPr>
          <w:rFonts w:ascii="Times New Roman" w:eastAsia="SimSun" w:hAnsi="Times New Roman" w:cs="Times New Roman" w:hint="eastAsia"/>
          <w:i/>
          <w:kern w:val="0"/>
          <w:sz w:val="24"/>
          <w:szCs w:val="24"/>
        </w:rPr>
        <w:t>10.</w:t>
      </w:r>
      <w:r w:rsidR="004D0051" w:rsidRPr="008B0856">
        <w:rPr>
          <w:rFonts w:ascii="Times New Roman" w:eastAsia="SimSun" w:hAnsi="Times New Roman" w:cs="Times New Roman"/>
          <w:i/>
          <w:kern w:val="0"/>
          <w:sz w:val="24"/>
          <w:szCs w:val="24"/>
        </w:rPr>
        <w:t xml:space="preserve"> P 12 L43: Need to show time series of the MOC strength, e.g. 30^oN</w:t>
      </w:r>
    </w:p>
    <w:p w14:paraId="4A483D1B" w14:textId="30983D0D" w:rsidR="001119FB" w:rsidRPr="00775A42" w:rsidRDefault="001119FB" w:rsidP="001119FB">
      <w:pPr>
        <w:widowControl/>
        <w:spacing w:beforeLines="50" w:before="156" w:afterLines="50" w:after="156"/>
        <w:rPr>
          <w:rFonts w:ascii="Times New Roman" w:eastAsia="SimSun" w:hAnsi="Times New Roman" w:cs="Times New Roman"/>
          <w:kern w:val="0"/>
          <w:sz w:val="24"/>
          <w:szCs w:val="24"/>
        </w:rPr>
      </w:pPr>
      <w:r w:rsidRPr="00775A42">
        <w:rPr>
          <w:rFonts w:ascii="Times New Roman" w:eastAsia="SimSun" w:hAnsi="Times New Roman" w:cs="Times New Roman" w:hint="eastAsia"/>
          <w:b/>
          <w:kern w:val="0"/>
          <w:sz w:val="24"/>
          <w:szCs w:val="24"/>
        </w:rPr>
        <w:t xml:space="preserve">Response: </w:t>
      </w:r>
      <w:r w:rsidRPr="00775A42">
        <w:rPr>
          <w:rFonts w:ascii="Times New Roman" w:eastAsia="SimSun" w:hAnsi="Times New Roman" w:cs="Times New Roman" w:hint="eastAsia"/>
          <w:kern w:val="0"/>
          <w:sz w:val="24"/>
          <w:szCs w:val="24"/>
        </w:rPr>
        <w:t>Done</w:t>
      </w:r>
      <w:r w:rsidR="00775A42" w:rsidRPr="00775A42">
        <w:rPr>
          <w:rFonts w:ascii="Times New Roman" w:eastAsia="SimSun" w:hAnsi="Times New Roman" w:cs="Times New Roman" w:hint="eastAsia"/>
          <w:kern w:val="0"/>
          <w:sz w:val="24"/>
          <w:szCs w:val="24"/>
        </w:rPr>
        <w:t xml:space="preserve"> as suggested</w:t>
      </w:r>
      <w:r w:rsidRPr="00775A42">
        <w:rPr>
          <w:rFonts w:ascii="Times New Roman" w:eastAsia="SimSun" w:hAnsi="Times New Roman" w:cs="Times New Roman" w:hint="eastAsia"/>
          <w:kern w:val="0"/>
          <w:sz w:val="24"/>
          <w:szCs w:val="24"/>
        </w:rPr>
        <w:t xml:space="preserve">. </w:t>
      </w:r>
      <w:r w:rsidR="00775A42" w:rsidRPr="00775A42">
        <w:rPr>
          <w:rFonts w:ascii="Times New Roman" w:eastAsia="SimSun" w:hAnsi="Times New Roman" w:cs="Times New Roman" w:hint="eastAsia"/>
          <w:kern w:val="0"/>
          <w:sz w:val="24"/>
          <w:szCs w:val="24"/>
        </w:rPr>
        <w:t>The time series is shown in Figure 12</w:t>
      </w:r>
      <w:r w:rsidRPr="00775A42">
        <w:rPr>
          <w:rFonts w:ascii="Times New Roman" w:eastAsia="SimSun" w:hAnsi="Times New Roman" w:cs="Times New Roman" w:hint="eastAsia"/>
          <w:kern w:val="0"/>
          <w:sz w:val="24"/>
          <w:szCs w:val="24"/>
        </w:rPr>
        <w:t>a.</w:t>
      </w:r>
    </w:p>
    <w:p w14:paraId="505D07FB" w14:textId="00525178" w:rsidR="004D0051" w:rsidRPr="008B0856" w:rsidRDefault="003956FC" w:rsidP="004D0051">
      <w:pPr>
        <w:widowControl/>
        <w:spacing w:beforeLines="50" w:before="156" w:afterLines="50" w:after="156"/>
        <w:ind w:firstLineChars="200" w:firstLine="480"/>
        <w:rPr>
          <w:rFonts w:ascii="Times New Roman" w:eastAsia="SimSun" w:hAnsi="Times New Roman" w:cs="Times New Roman"/>
          <w:i/>
          <w:kern w:val="0"/>
          <w:sz w:val="24"/>
          <w:szCs w:val="24"/>
        </w:rPr>
      </w:pPr>
      <w:r>
        <w:rPr>
          <w:rFonts w:ascii="Times New Roman" w:eastAsia="SimSun" w:hAnsi="Times New Roman" w:cs="Times New Roman" w:hint="eastAsia"/>
          <w:i/>
          <w:kern w:val="0"/>
          <w:sz w:val="24"/>
          <w:szCs w:val="24"/>
        </w:rPr>
        <w:t xml:space="preserve">11. </w:t>
      </w:r>
      <w:r w:rsidR="004D0051" w:rsidRPr="008B0856">
        <w:rPr>
          <w:rFonts w:ascii="Times New Roman" w:eastAsia="SimSun" w:hAnsi="Times New Roman" w:cs="Times New Roman"/>
          <w:i/>
          <w:kern w:val="0"/>
          <w:sz w:val="24"/>
          <w:szCs w:val="24"/>
        </w:rPr>
        <w:t xml:space="preserve">Fig. 8: Need to show mean AMOC </w:t>
      </w:r>
      <w:proofErr w:type="spellStart"/>
      <w:r w:rsidR="004D0051" w:rsidRPr="008B0856">
        <w:rPr>
          <w:rFonts w:ascii="Times New Roman" w:eastAsia="SimSun" w:hAnsi="Times New Roman" w:cs="Times New Roman"/>
          <w:i/>
          <w:kern w:val="0"/>
          <w:sz w:val="24"/>
          <w:szCs w:val="24"/>
        </w:rPr>
        <w:t>streamfunction</w:t>
      </w:r>
      <w:proofErr w:type="spellEnd"/>
      <w:r w:rsidR="004D0051" w:rsidRPr="008B0856">
        <w:rPr>
          <w:rFonts w:ascii="Times New Roman" w:eastAsia="SimSun" w:hAnsi="Times New Roman" w:cs="Times New Roman"/>
          <w:i/>
          <w:kern w:val="0"/>
          <w:sz w:val="24"/>
          <w:szCs w:val="24"/>
        </w:rPr>
        <w:t xml:space="preserve"> for CSM.</w:t>
      </w:r>
    </w:p>
    <w:p w14:paraId="1C080A7E" w14:textId="6148784F" w:rsidR="004D0051" w:rsidRPr="00775A42" w:rsidRDefault="001119FB" w:rsidP="00775A42">
      <w:pPr>
        <w:widowControl/>
        <w:spacing w:beforeLines="50" w:before="156" w:afterLines="50" w:after="156"/>
        <w:rPr>
          <w:rFonts w:ascii="Times New Roman" w:eastAsia="SimSun" w:hAnsi="Times New Roman" w:cs="Times New Roman"/>
          <w:kern w:val="0"/>
          <w:sz w:val="24"/>
          <w:szCs w:val="24"/>
        </w:rPr>
      </w:pPr>
      <w:r w:rsidRPr="00775A42">
        <w:rPr>
          <w:rFonts w:ascii="Times New Roman" w:eastAsia="SimSun" w:hAnsi="Times New Roman" w:cs="Times New Roman" w:hint="eastAsia"/>
          <w:b/>
          <w:kern w:val="0"/>
          <w:sz w:val="24"/>
          <w:szCs w:val="24"/>
        </w:rPr>
        <w:t xml:space="preserve">Response: </w:t>
      </w:r>
      <w:r w:rsidRPr="00775A42">
        <w:rPr>
          <w:rFonts w:ascii="Times New Roman" w:eastAsia="SimSun" w:hAnsi="Times New Roman" w:cs="Times New Roman" w:hint="eastAsia"/>
          <w:kern w:val="0"/>
          <w:sz w:val="24"/>
          <w:szCs w:val="24"/>
        </w:rPr>
        <w:t>Done</w:t>
      </w:r>
      <w:r w:rsidR="003956FC" w:rsidRPr="00775A42">
        <w:rPr>
          <w:rFonts w:ascii="Times New Roman" w:eastAsia="SimSun" w:hAnsi="Times New Roman" w:cs="Times New Roman" w:hint="eastAsia"/>
          <w:kern w:val="0"/>
          <w:sz w:val="24"/>
          <w:szCs w:val="24"/>
        </w:rPr>
        <w:t xml:space="preserve"> as suggested</w:t>
      </w:r>
      <w:r w:rsidRPr="00775A42">
        <w:rPr>
          <w:rFonts w:ascii="Times New Roman" w:eastAsia="SimSun" w:hAnsi="Times New Roman" w:cs="Times New Roman" w:hint="eastAsia"/>
          <w:kern w:val="0"/>
          <w:sz w:val="24"/>
          <w:szCs w:val="24"/>
        </w:rPr>
        <w:t>.</w:t>
      </w:r>
      <w:r w:rsidR="003956FC" w:rsidRPr="00775A42">
        <w:rPr>
          <w:rFonts w:ascii="Times New Roman" w:eastAsia="SimSun" w:hAnsi="Times New Roman" w:cs="Times New Roman" w:hint="eastAsia"/>
          <w:kern w:val="0"/>
          <w:sz w:val="24"/>
          <w:szCs w:val="24"/>
        </w:rPr>
        <w:t xml:space="preserve"> The mean global MOC and Atlantic MOC for the standard coupled climate model (SC) are examined in Figure 12b and 12c.</w:t>
      </w:r>
      <w:r w:rsidR="00362B95">
        <w:rPr>
          <w:rFonts w:ascii="Times New Roman" w:eastAsia="SimSun" w:hAnsi="Times New Roman" w:cs="Times New Roman" w:hint="eastAsia"/>
          <w:kern w:val="0"/>
          <w:sz w:val="24"/>
          <w:szCs w:val="24"/>
        </w:rPr>
        <w:t xml:space="preserve"> Details can be found </w:t>
      </w:r>
      <w:del w:id="81" w:author="ZHANGM.H." w:date="2013-08-22T09:44:00Z">
        <w:r w:rsidR="00362B95" w:rsidDel="00434C2A">
          <w:rPr>
            <w:rFonts w:ascii="Times New Roman" w:eastAsia="SimSun" w:hAnsi="Times New Roman" w:cs="Times New Roman" w:hint="eastAsia"/>
            <w:kern w:val="0"/>
            <w:sz w:val="24"/>
            <w:szCs w:val="24"/>
          </w:rPr>
          <w:delText xml:space="preserve">in </w:delText>
        </w:r>
      </w:del>
      <w:ins w:id="82" w:author="ZHANGM.H." w:date="2013-08-22T09:44:00Z">
        <w:r w:rsidR="00434C2A">
          <w:rPr>
            <w:rFonts w:ascii="Times New Roman" w:eastAsia="SimSun" w:hAnsi="Times New Roman" w:cs="Times New Roman"/>
            <w:kern w:val="0"/>
            <w:sz w:val="24"/>
            <w:szCs w:val="24"/>
          </w:rPr>
          <w:t>o</w:t>
        </w:r>
        <w:bookmarkStart w:id="83" w:name="_GoBack"/>
        <w:bookmarkEnd w:id="83"/>
        <w:r w:rsidR="00434C2A">
          <w:rPr>
            <w:rFonts w:ascii="Times New Roman" w:eastAsia="SimSun" w:hAnsi="Times New Roman" w:cs="Times New Roman" w:hint="eastAsia"/>
            <w:kern w:val="0"/>
            <w:sz w:val="24"/>
            <w:szCs w:val="24"/>
          </w:rPr>
          <w:t xml:space="preserve">n </w:t>
        </w:r>
      </w:ins>
      <w:r w:rsidR="00362B95">
        <w:rPr>
          <w:rFonts w:ascii="Times New Roman" w:eastAsia="SimSun" w:hAnsi="Times New Roman" w:cs="Times New Roman" w:hint="eastAsia"/>
          <w:kern w:val="0"/>
          <w:sz w:val="24"/>
          <w:szCs w:val="24"/>
        </w:rPr>
        <w:t>Page 15 Line 14</w:t>
      </w:r>
      <w:r w:rsidR="003956FC" w:rsidRPr="00775A42">
        <w:rPr>
          <w:rFonts w:ascii="Times New Roman" w:eastAsia="SimSun" w:hAnsi="Times New Roman" w:cs="Times New Roman" w:hint="eastAsia"/>
          <w:kern w:val="0"/>
          <w:sz w:val="24"/>
          <w:szCs w:val="24"/>
        </w:rPr>
        <w:t>-</w:t>
      </w:r>
      <w:r w:rsidR="00362B95">
        <w:rPr>
          <w:rFonts w:ascii="Times New Roman" w:eastAsia="SimSun" w:hAnsi="Times New Roman" w:cs="Times New Roman" w:hint="eastAsia"/>
          <w:kern w:val="0"/>
          <w:sz w:val="24"/>
          <w:szCs w:val="24"/>
        </w:rPr>
        <w:t>25</w:t>
      </w:r>
      <w:r w:rsidR="00775A42" w:rsidRPr="00775A42">
        <w:rPr>
          <w:rFonts w:ascii="Times New Roman" w:eastAsia="SimSun" w:hAnsi="Times New Roman" w:cs="Times New Roman" w:hint="eastAsia"/>
          <w:kern w:val="0"/>
          <w:sz w:val="24"/>
          <w:szCs w:val="24"/>
        </w:rPr>
        <w:t>.</w:t>
      </w:r>
    </w:p>
    <w:p w14:paraId="7B87433C" w14:textId="77777777" w:rsidR="00FB4A25" w:rsidRPr="004D0051" w:rsidRDefault="00FB4A25"/>
    <w:sectPr w:rsidR="00FB4A25" w:rsidRPr="004D0051">
      <w:footerReference w:type="default" r:id="rId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ZHANGM.H." w:date="2013-08-22T09:23:00Z" w:initials="MZ">
    <w:p w14:paraId="184A03DD" w14:textId="00D55662" w:rsidR="00967C4F" w:rsidRDefault="00967C4F">
      <w:pPr>
        <w:pStyle w:val="CommentText"/>
      </w:pPr>
      <w:r>
        <w:rPr>
          <w:rStyle w:val="CommentReference"/>
        </w:rPr>
        <w:annotationRef/>
      </w:r>
      <w:r>
        <w:t xml:space="preserve">How did </w:t>
      </w:r>
      <w:proofErr w:type="spellStart"/>
      <w:r>
        <w:t>Kirtman</w:t>
      </w:r>
      <w:proofErr w:type="spellEnd"/>
      <w:r>
        <w:t xml:space="preserve"> et al explain the cooling?</w:t>
      </w:r>
    </w:p>
  </w:comment>
  <w:comment w:id="15" w:author="ZHANGM.H." w:date="2013-08-22T09:24:00Z" w:initials="MZ">
    <w:p w14:paraId="561814EC" w14:textId="6FFF523A" w:rsidR="00967C4F" w:rsidRDefault="00967C4F">
      <w:pPr>
        <w:pStyle w:val="CommentText"/>
      </w:pPr>
      <w:r>
        <w:rPr>
          <w:rStyle w:val="CommentReference"/>
        </w:rPr>
        <w:annotationRef/>
      </w:r>
      <w:r>
        <w:t>We should discuss this response.</w:t>
      </w:r>
    </w:p>
  </w:comment>
  <w:comment w:id="67" w:author="ZHANGM.H." w:date="2013-08-22T09:42:00Z" w:initials="MZ">
    <w:p w14:paraId="5F94D450" w14:textId="0882FC04" w:rsidR="0069754D" w:rsidRDefault="0069754D">
      <w:pPr>
        <w:pStyle w:val="CommentText"/>
      </w:pPr>
      <w:r>
        <w:rPr>
          <w:rStyle w:val="CommentReference"/>
        </w:rPr>
        <w:annotationRef/>
      </w:r>
      <w:r>
        <w:t xml:space="preserve">This response </w:t>
      </w:r>
      <w:r w:rsidR="00434C2A">
        <w:t xml:space="preserve">may </w:t>
      </w:r>
      <w:r>
        <w:t>need to be rewritten to directly answer the question</w:t>
      </w:r>
      <w:r w:rsidR="00434C2A">
        <w:t xml:space="preserve"> by including the values of the spatial pattern correlations</w:t>
      </w:r>
      <w:r>
        <w:t xml:space="preserve">.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5215FB" w14:textId="77777777" w:rsidR="00853F53" w:rsidRDefault="00853F53">
      <w:r>
        <w:separator/>
      </w:r>
    </w:p>
  </w:endnote>
  <w:endnote w:type="continuationSeparator" w:id="0">
    <w:p w14:paraId="2BF77939" w14:textId="77777777" w:rsidR="00853F53" w:rsidRDefault="00853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dvTimes">
    <w:altName w:val="SimSun"/>
    <w:charset w:val="86"/>
    <w:family w:val="auto"/>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3004671"/>
      <w:docPartObj>
        <w:docPartGallery w:val="Page Numbers (Bottom of Page)"/>
        <w:docPartUnique/>
      </w:docPartObj>
    </w:sdtPr>
    <w:sdtEndPr/>
    <w:sdtContent>
      <w:p w14:paraId="03FF8F41" w14:textId="77777777" w:rsidR="00F2052A" w:rsidRDefault="00F2052A">
        <w:pPr>
          <w:pStyle w:val="Footer"/>
          <w:jc w:val="center"/>
        </w:pPr>
        <w:r>
          <w:fldChar w:fldCharType="begin"/>
        </w:r>
        <w:r>
          <w:instrText>PAGE   \* MERGEFORMAT</w:instrText>
        </w:r>
        <w:r>
          <w:fldChar w:fldCharType="separate"/>
        </w:r>
        <w:r w:rsidR="00434C2A" w:rsidRPr="00434C2A">
          <w:rPr>
            <w:noProof/>
            <w:lang w:val="zh-CN"/>
          </w:rPr>
          <w:t>4</w:t>
        </w:r>
        <w:r>
          <w:fldChar w:fldCharType="end"/>
        </w:r>
      </w:p>
    </w:sdtContent>
  </w:sdt>
  <w:p w14:paraId="7E276642" w14:textId="77777777" w:rsidR="00F2052A" w:rsidRDefault="00F205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CC9D15" w14:textId="77777777" w:rsidR="00853F53" w:rsidRDefault="00853F53">
      <w:r>
        <w:separator/>
      </w:r>
    </w:p>
  </w:footnote>
  <w:footnote w:type="continuationSeparator" w:id="0">
    <w:p w14:paraId="64CD0C2C" w14:textId="77777777" w:rsidR="00853F53" w:rsidRDefault="00853F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051"/>
    <w:rsid w:val="000137F3"/>
    <w:rsid w:val="0005299D"/>
    <w:rsid w:val="00066901"/>
    <w:rsid w:val="001119FB"/>
    <w:rsid w:val="002175FD"/>
    <w:rsid w:val="00217B62"/>
    <w:rsid w:val="00283CC8"/>
    <w:rsid w:val="002E7401"/>
    <w:rsid w:val="003160BE"/>
    <w:rsid w:val="00362B95"/>
    <w:rsid w:val="003956FC"/>
    <w:rsid w:val="00434C2A"/>
    <w:rsid w:val="00446EAB"/>
    <w:rsid w:val="004A2530"/>
    <w:rsid w:val="004C0CF3"/>
    <w:rsid w:val="004D0051"/>
    <w:rsid w:val="005657EE"/>
    <w:rsid w:val="00565927"/>
    <w:rsid w:val="0069754D"/>
    <w:rsid w:val="006B1B45"/>
    <w:rsid w:val="00703AF0"/>
    <w:rsid w:val="00775A42"/>
    <w:rsid w:val="007B6D86"/>
    <w:rsid w:val="00842948"/>
    <w:rsid w:val="00853F53"/>
    <w:rsid w:val="00887713"/>
    <w:rsid w:val="008B0856"/>
    <w:rsid w:val="008E52AF"/>
    <w:rsid w:val="008F1E92"/>
    <w:rsid w:val="00967C4F"/>
    <w:rsid w:val="00BE6B02"/>
    <w:rsid w:val="00C052C7"/>
    <w:rsid w:val="00C11DD2"/>
    <w:rsid w:val="00C20826"/>
    <w:rsid w:val="00C80DB4"/>
    <w:rsid w:val="00C86208"/>
    <w:rsid w:val="00D22945"/>
    <w:rsid w:val="00DF0168"/>
    <w:rsid w:val="00E672D9"/>
    <w:rsid w:val="00EA17BF"/>
    <w:rsid w:val="00EA1FC4"/>
    <w:rsid w:val="00EC5AE9"/>
    <w:rsid w:val="00F2052A"/>
    <w:rsid w:val="00F82981"/>
    <w:rsid w:val="00FB4A25"/>
    <w:rsid w:val="00FC05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A11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051"/>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D005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D0051"/>
    <w:rPr>
      <w:sz w:val="18"/>
      <w:szCs w:val="18"/>
    </w:rPr>
  </w:style>
  <w:style w:type="paragraph" w:styleId="Header">
    <w:name w:val="header"/>
    <w:basedOn w:val="Normal"/>
    <w:link w:val="HeaderChar"/>
    <w:uiPriority w:val="99"/>
    <w:unhideWhenUsed/>
    <w:rsid w:val="0088771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87713"/>
    <w:rPr>
      <w:sz w:val="18"/>
      <w:szCs w:val="18"/>
    </w:rPr>
  </w:style>
  <w:style w:type="paragraph" w:styleId="BalloonText">
    <w:name w:val="Balloon Text"/>
    <w:basedOn w:val="Normal"/>
    <w:link w:val="BalloonTextChar"/>
    <w:uiPriority w:val="99"/>
    <w:semiHidden/>
    <w:unhideWhenUsed/>
    <w:rsid w:val="00DF0168"/>
    <w:rPr>
      <w:sz w:val="18"/>
      <w:szCs w:val="18"/>
    </w:rPr>
  </w:style>
  <w:style w:type="character" w:customStyle="1" w:styleId="BalloonTextChar">
    <w:name w:val="Balloon Text Char"/>
    <w:basedOn w:val="DefaultParagraphFont"/>
    <w:link w:val="BalloonText"/>
    <w:uiPriority w:val="99"/>
    <w:semiHidden/>
    <w:rsid w:val="00DF0168"/>
    <w:rPr>
      <w:sz w:val="18"/>
      <w:szCs w:val="18"/>
    </w:rPr>
  </w:style>
  <w:style w:type="character" w:styleId="CommentReference">
    <w:name w:val="annotation reference"/>
    <w:basedOn w:val="DefaultParagraphFont"/>
    <w:uiPriority w:val="99"/>
    <w:semiHidden/>
    <w:unhideWhenUsed/>
    <w:rsid w:val="00967C4F"/>
    <w:rPr>
      <w:sz w:val="16"/>
      <w:szCs w:val="16"/>
    </w:rPr>
  </w:style>
  <w:style w:type="paragraph" w:styleId="CommentText">
    <w:name w:val="annotation text"/>
    <w:basedOn w:val="Normal"/>
    <w:link w:val="CommentTextChar"/>
    <w:uiPriority w:val="99"/>
    <w:semiHidden/>
    <w:unhideWhenUsed/>
    <w:rsid w:val="00967C4F"/>
    <w:rPr>
      <w:sz w:val="20"/>
      <w:szCs w:val="20"/>
    </w:rPr>
  </w:style>
  <w:style w:type="character" w:customStyle="1" w:styleId="CommentTextChar">
    <w:name w:val="Comment Text Char"/>
    <w:basedOn w:val="DefaultParagraphFont"/>
    <w:link w:val="CommentText"/>
    <w:uiPriority w:val="99"/>
    <w:semiHidden/>
    <w:rsid w:val="00967C4F"/>
    <w:rPr>
      <w:sz w:val="20"/>
      <w:szCs w:val="20"/>
    </w:rPr>
  </w:style>
  <w:style w:type="paragraph" w:styleId="CommentSubject">
    <w:name w:val="annotation subject"/>
    <w:basedOn w:val="CommentText"/>
    <w:next w:val="CommentText"/>
    <w:link w:val="CommentSubjectChar"/>
    <w:uiPriority w:val="99"/>
    <w:semiHidden/>
    <w:unhideWhenUsed/>
    <w:rsid w:val="00967C4F"/>
    <w:rPr>
      <w:b/>
      <w:bCs/>
    </w:rPr>
  </w:style>
  <w:style w:type="character" w:customStyle="1" w:styleId="CommentSubjectChar">
    <w:name w:val="Comment Subject Char"/>
    <w:basedOn w:val="CommentTextChar"/>
    <w:link w:val="CommentSubject"/>
    <w:uiPriority w:val="99"/>
    <w:semiHidden/>
    <w:rsid w:val="00967C4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051"/>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D005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D0051"/>
    <w:rPr>
      <w:sz w:val="18"/>
      <w:szCs w:val="18"/>
    </w:rPr>
  </w:style>
  <w:style w:type="paragraph" w:styleId="Header">
    <w:name w:val="header"/>
    <w:basedOn w:val="Normal"/>
    <w:link w:val="HeaderChar"/>
    <w:uiPriority w:val="99"/>
    <w:unhideWhenUsed/>
    <w:rsid w:val="0088771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87713"/>
    <w:rPr>
      <w:sz w:val="18"/>
      <w:szCs w:val="18"/>
    </w:rPr>
  </w:style>
  <w:style w:type="paragraph" w:styleId="BalloonText">
    <w:name w:val="Balloon Text"/>
    <w:basedOn w:val="Normal"/>
    <w:link w:val="BalloonTextChar"/>
    <w:uiPriority w:val="99"/>
    <w:semiHidden/>
    <w:unhideWhenUsed/>
    <w:rsid w:val="00DF0168"/>
    <w:rPr>
      <w:sz w:val="18"/>
      <w:szCs w:val="18"/>
    </w:rPr>
  </w:style>
  <w:style w:type="character" w:customStyle="1" w:styleId="BalloonTextChar">
    <w:name w:val="Balloon Text Char"/>
    <w:basedOn w:val="DefaultParagraphFont"/>
    <w:link w:val="BalloonText"/>
    <w:uiPriority w:val="99"/>
    <w:semiHidden/>
    <w:rsid w:val="00DF0168"/>
    <w:rPr>
      <w:sz w:val="18"/>
      <w:szCs w:val="18"/>
    </w:rPr>
  </w:style>
  <w:style w:type="character" w:styleId="CommentReference">
    <w:name w:val="annotation reference"/>
    <w:basedOn w:val="DefaultParagraphFont"/>
    <w:uiPriority w:val="99"/>
    <w:semiHidden/>
    <w:unhideWhenUsed/>
    <w:rsid w:val="00967C4F"/>
    <w:rPr>
      <w:sz w:val="16"/>
      <w:szCs w:val="16"/>
    </w:rPr>
  </w:style>
  <w:style w:type="paragraph" w:styleId="CommentText">
    <w:name w:val="annotation text"/>
    <w:basedOn w:val="Normal"/>
    <w:link w:val="CommentTextChar"/>
    <w:uiPriority w:val="99"/>
    <w:semiHidden/>
    <w:unhideWhenUsed/>
    <w:rsid w:val="00967C4F"/>
    <w:rPr>
      <w:sz w:val="20"/>
      <w:szCs w:val="20"/>
    </w:rPr>
  </w:style>
  <w:style w:type="character" w:customStyle="1" w:styleId="CommentTextChar">
    <w:name w:val="Comment Text Char"/>
    <w:basedOn w:val="DefaultParagraphFont"/>
    <w:link w:val="CommentText"/>
    <w:uiPriority w:val="99"/>
    <w:semiHidden/>
    <w:rsid w:val="00967C4F"/>
    <w:rPr>
      <w:sz w:val="20"/>
      <w:szCs w:val="20"/>
    </w:rPr>
  </w:style>
  <w:style w:type="paragraph" w:styleId="CommentSubject">
    <w:name w:val="annotation subject"/>
    <w:basedOn w:val="CommentText"/>
    <w:next w:val="CommentText"/>
    <w:link w:val="CommentSubjectChar"/>
    <w:uiPriority w:val="99"/>
    <w:semiHidden/>
    <w:unhideWhenUsed/>
    <w:rsid w:val="00967C4F"/>
    <w:rPr>
      <w:b/>
      <w:bCs/>
    </w:rPr>
  </w:style>
  <w:style w:type="character" w:customStyle="1" w:styleId="CommentSubjectChar">
    <w:name w:val="Comment Subject Char"/>
    <w:basedOn w:val="CommentTextChar"/>
    <w:link w:val="CommentSubject"/>
    <w:uiPriority w:val="99"/>
    <w:semiHidden/>
    <w:rsid w:val="00967C4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127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1575</Words>
  <Characters>8979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JieZHANG</dc:creator>
  <cp:lastModifiedBy>ZHANGM.H.</cp:lastModifiedBy>
  <cp:revision>3</cp:revision>
  <dcterms:created xsi:type="dcterms:W3CDTF">2013-08-22T13:21:00Z</dcterms:created>
  <dcterms:modified xsi:type="dcterms:W3CDTF">2013-08-22T13:45:00Z</dcterms:modified>
</cp:coreProperties>
</file>