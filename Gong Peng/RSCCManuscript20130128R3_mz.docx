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4B" w:rsidRDefault="00EE254B" w:rsidP="00EE254B">
      <w:pPr>
        <w:pStyle w:val="Heading1"/>
        <w:spacing w:before="480" w:after="0" w:line="276" w:lineRule="auto"/>
        <w:rPr>
          <w:color w:val="365F91"/>
          <w:kern w:val="0"/>
          <w:sz w:val="28"/>
          <w:szCs w:val="28"/>
        </w:rPr>
      </w:pPr>
      <w:r w:rsidRPr="00EE254B">
        <w:rPr>
          <w:color w:val="365F91"/>
          <w:kern w:val="0"/>
          <w:sz w:val="28"/>
          <w:szCs w:val="28"/>
        </w:rPr>
        <w:t xml:space="preserve">The role of satellite remote sensing in climate change studies </w:t>
      </w:r>
    </w:p>
    <w:p w:rsidR="006B2776" w:rsidRDefault="006B2776" w:rsidP="00EE254B"/>
    <w:p w:rsidR="00EE254B" w:rsidRPr="00A86AC3" w:rsidRDefault="00EE254B" w:rsidP="00EE254B">
      <w:r w:rsidRPr="00A86AC3">
        <w:t>Jun Yang</w:t>
      </w:r>
      <w:r w:rsidRPr="00A86AC3">
        <w:rPr>
          <w:vertAlign w:val="superscript"/>
        </w:rPr>
        <w:t>1</w:t>
      </w:r>
      <w:r w:rsidRPr="00A86AC3">
        <w:t xml:space="preserve">, </w:t>
      </w:r>
      <w:proofErr w:type="spellStart"/>
      <w:r w:rsidRPr="00A86AC3">
        <w:t>Peng</w:t>
      </w:r>
      <w:proofErr w:type="spellEnd"/>
      <w:r w:rsidRPr="00A86AC3">
        <w:t xml:space="preserve"> Gong</w:t>
      </w:r>
      <w:r w:rsidRPr="00A86AC3">
        <w:rPr>
          <w:vertAlign w:val="superscript"/>
        </w:rPr>
        <w:t>1</w:t>
      </w:r>
      <w:proofErr w:type="gramStart"/>
      <w:r w:rsidRPr="00A86AC3">
        <w:rPr>
          <w:vertAlign w:val="superscript"/>
        </w:rPr>
        <w:t>,2,3</w:t>
      </w:r>
      <w:proofErr w:type="gramEnd"/>
      <w:r w:rsidRPr="00A86AC3">
        <w:t xml:space="preserve">*, </w:t>
      </w:r>
      <w:proofErr w:type="spellStart"/>
      <w:r w:rsidRPr="00A86AC3">
        <w:t>Rong</w:t>
      </w:r>
      <w:proofErr w:type="spellEnd"/>
      <w:r w:rsidRPr="00A86AC3">
        <w:t xml:space="preserve"> Fu</w:t>
      </w:r>
      <w:r w:rsidRPr="00A86AC3">
        <w:rPr>
          <w:vertAlign w:val="superscript"/>
        </w:rPr>
        <w:t>4</w:t>
      </w:r>
      <w:r w:rsidRPr="00A86AC3">
        <w:t xml:space="preserve">, </w:t>
      </w:r>
      <w:proofErr w:type="spellStart"/>
      <w:r w:rsidRPr="00A86AC3">
        <w:t>Minghua</w:t>
      </w:r>
      <w:proofErr w:type="spellEnd"/>
      <w:r w:rsidRPr="00A86AC3">
        <w:t xml:space="preserve"> Zhang</w:t>
      </w:r>
      <w:r w:rsidRPr="00A86AC3">
        <w:rPr>
          <w:vertAlign w:val="superscript"/>
        </w:rPr>
        <w:t>5</w:t>
      </w:r>
      <w:r w:rsidRPr="00A86AC3">
        <w:t xml:space="preserve">, </w:t>
      </w:r>
      <w:proofErr w:type="spellStart"/>
      <w:r w:rsidRPr="00A86AC3">
        <w:t>Jingming</w:t>
      </w:r>
      <w:proofErr w:type="spellEnd"/>
      <w:r w:rsidRPr="00A86AC3">
        <w:t xml:space="preserve"> Chen</w:t>
      </w:r>
      <w:r w:rsidRPr="00A86AC3">
        <w:rPr>
          <w:vertAlign w:val="superscript"/>
        </w:rPr>
        <w:t>6,7</w:t>
      </w:r>
      <w:r w:rsidRPr="00A86AC3">
        <w:t xml:space="preserve">, </w:t>
      </w:r>
      <w:proofErr w:type="spellStart"/>
      <w:r w:rsidRPr="00A86AC3">
        <w:t>Shunlin</w:t>
      </w:r>
      <w:proofErr w:type="spellEnd"/>
      <w:r w:rsidRPr="00A86AC3">
        <w:t xml:space="preserve"> Liang</w:t>
      </w:r>
      <w:r w:rsidRPr="00A86AC3">
        <w:rPr>
          <w:vertAlign w:val="superscript"/>
        </w:rPr>
        <w:t xml:space="preserve">8,9 </w:t>
      </w:r>
      <w:r w:rsidRPr="00A86AC3">
        <w:t>Bing Xu</w:t>
      </w:r>
      <w:r w:rsidRPr="00A86AC3">
        <w:rPr>
          <w:vertAlign w:val="superscript"/>
        </w:rPr>
        <w:t>8,10</w:t>
      </w:r>
      <w:r w:rsidRPr="00A86AC3">
        <w:t xml:space="preserve">, </w:t>
      </w:r>
      <w:proofErr w:type="spellStart"/>
      <w:r w:rsidRPr="00A86AC3">
        <w:t>Jiancheng</w:t>
      </w:r>
      <w:proofErr w:type="spellEnd"/>
      <w:r w:rsidRPr="00A86AC3">
        <w:t xml:space="preserve"> Shi</w:t>
      </w:r>
      <w:r w:rsidRPr="00A86AC3">
        <w:rPr>
          <w:vertAlign w:val="superscript"/>
        </w:rPr>
        <w:t>2</w:t>
      </w:r>
      <w:r w:rsidRPr="00A86AC3">
        <w:t>, Robert Dickinson</w:t>
      </w:r>
      <w:r w:rsidRPr="00A86AC3">
        <w:rPr>
          <w:vertAlign w:val="superscript"/>
        </w:rPr>
        <w:t>4</w:t>
      </w:r>
    </w:p>
    <w:p w:rsidR="00EE254B" w:rsidRPr="00A86AC3" w:rsidRDefault="00EE254B" w:rsidP="00EE254B">
      <w:r w:rsidRPr="00A86AC3">
        <w:t xml:space="preserve">1 Ministry of Education Key Laboratory for Earth System Modeling, Center for Earth System Science, </w:t>
      </w:r>
      <w:smartTag w:uri="urn:schemas-microsoft-com:office:smarttags" w:element="PlaceName">
        <w:r w:rsidRPr="00A86AC3">
          <w:t>Tsinghua</w:t>
        </w:r>
      </w:smartTag>
      <w:r w:rsidRPr="00A86AC3">
        <w:t xml:space="preserve"> </w:t>
      </w:r>
      <w:smartTag w:uri="urn:schemas-microsoft-com:office:smarttags" w:element="PlaceType">
        <w:r w:rsidRPr="00A86AC3">
          <w:t>University</w:t>
        </w:r>
      </w:smartTag>
      <w:r w:rsidRPr="00A86AC3">
        <w:t xml:space="preserve">, </w:t>
      </w:r>
      <w:smartTag w:uri="urn:schemas-microsoft-com:office:smarttags" w:element="place">
        <w:smartTag w:uri="urn:schemas-microsoft-com:office:smarttags" w:element="City">
          <w:r w:rsidRPr="00A86AC3">
            <w:t>Beijing</w:t>
          </w:r>
        </w:smartTag>
        <w:r w:rsidRPr="00A86AC3">
          <w:t xml:space="preserve">, </w:t>
        </w:r>
        <w:smartTag w:uri="urn:schemas-microsoft-com:office:smarttags" w:element="country-region">
          <w:r w:rsidRPr="00A86AC3">
            <w:t>China</w:t>
          </w:r>
        </w:smartTag>
      </w:smartTag>
      <w:r w:rsidRPr="00A86AC3">
        <w:t>, 100084</w:t>
      </w:r>
    </w:p>
    <w:p w:rsidR="00EE254B" w:rsidRPr="00A86AC3" w:rsidRDefault="00EE254B" w:rsidP="00EE254B">
      <w:r w:rsidRPr="00A86AC3">
        <w:t xml:space="preserve">2 State Key Lab of Remote Sensing Science, Jointly Sponsored by Institute of Remote Sensing Applications, Chinese Academy of Sciences, and Beijing Normal University, </w:t>
      </w:r>
      <w:r>
        <w:t xml:space="preserve">Beijing, China, </w:t>
      </w:r>
      <w:r w:rsidRPr="00A86AC3">
        <w:t>100101</w:t>
      </w:r>
    </w:p>
    <w:p w:rsidR="00EE254B" w:rsidRPr="00A86AC3" w:rsidRDefault="00EE254B" w:rsidP="00EE254B">
      <w:r w:rsidRPr="00A86AC3">
        <w:t xml:space="preserve">3 Department of Environmental Science, Policy and Management, </w:t>
      </w:r>
      <w:smartTag w:uri="urn:schemas-microsoft-com:office:smarttags" w:element="PlaceType">
        <w:r w:rsidRPr="00A86AC3">
          <w:t>University</w:t>
        </w:r>
      </w:smartTag>
      <w:r w:rsidRPr="00A86AC3">
        <w:t xml:space="preserve"> of </w:t>
      </w:r>
      <w:smartTag w:uri="urn:schemas-microsoft-com:office:smarttags" w:element="PlaceName">
        <w:r w:rsidRPr="00A86AC3">
          <w:t>California</w:t>
        </w:r>
      </w:smartTag>
      <w:r w:rsidRPr="00A86AC3">
        <w:t xml:space="preserve">, </w:t>
      </w:r>
      <w:smartTag w:uri="urn:schemas-microsoft-com:office:smarttags" w:element="place">
        <w:smartTag w:uri="urn:schemas-microsoft-com:office:smarttags" w:element="City">
          <w:r w:rsidRPr="00A86AC3">
            <w:t>Berkeley</w:t>
          </w:r>
        </w:smartTag>
        <w:r w:rsidRPr="00A86AC3">
          <w:t xml:space="preserve">, </w:t>
        </w:r>
        <w:smartTag w:uri="urn:schemas-microsoft-com:office:smarttags" w:element="State">
          <w:r w:rsidRPr="00A86AC3">
            <w:t>CA</w:t>
          </w:r>
        </w:smartTag>
        <w:r>
          <w:t xml:space="preserve"> </w:t>
        </w:r>
        <w:smartTag w:uri="urn:schemas-microsoft-com:office:smarttags" w:element="PostalCode">
          <w:r>
            <w:t>947</w:t>
          </w:r>
          <w:r>
            <w:rPr>
              <w:rFonts w:hint="eastAsia"/>
            </w:rPr>
            <w:t>20</w:t>
          </w:r>
        </w:smartTag>
        <w:r w:rsidRPr="00A86AC3">
          <w:t xml:space="preserve">, </w:t>
        </w:r>
        <w:smartTag w:uri="urn:schemas-microsoft-com:office:smarttags" w:element="country-region">
          <w:r w:rsidRPr="00A86AC3">
            <w:t>USA</w:t>
          </w:r>
        </w:smartTag>
      </w:smartTag>
    </w:p>
    <w:p w:rsidR="00EE254B" w:rsidRPr="00A86AC3" w:rsidRDefault="00EE254B" w:rsidP="00EE254B">
      <w:r w:rsidRPr="00A86AC3">
        <w:t xml:space="preserve">4 </w:t>
      </w:r>
      <w:smartTag w:uri="urn:schemas-microsoft-com:office:smarttags" w:element="City">
        <w:r w:rsidRPr="00A86AC3">
          <w:t>Jackson</w:t>
        </w:r>
      </w:smartTag>
      <w:r w:rsidRPr="00A86AC3">
        <w:t xml:space="preserve"> School of Geosciences, </w:t>
      </w:r>
      <w:smartTag w:uri="urn:schemas-microsoft-com:office:smarttags" w:element="PlaceType">
        <w:r w:rsidRPr="00A86AC3">
          <w:t>University</w:t>
        </w:r>
      </w:smartTag>
      <w:r w:rsidRPr="00A86AC3">
        <w:t xml:space="preserve"> of </w:t>
      </w:r>
      <w:smartTag w:uri="urn:schemas-microsoft-com:office:smarttags" w:element="PlaceName">
        <w:r w:rsidRPr="00A86AC3">
          <w:t>Texas</w:t>
        </w:r>
      </w:smartTag>
      <w:r w:rsidRPr="00A86AC3">
        <w:t xml:space="preserve">, </w:t>
      </w:r>
      <w:smartTag w:uri="urn:schemas-microsoft-com:office:smarttags" w:element="place">
        <w:smartTag w:uri="urn:schemas-microsoft-com:office:smarttags" w:element="City">
          <w:r w:rsidRPr="00A86AC3">
            <w:t>Austin</w:t>
          </w:r>
        </w:smartTag>
        <w:r w:rsidRPr="00A86AC3">
          <w:t>,</w:t>
        </w:r>
        <w:r>
          <w:t xml:space="preserve"> </w:t>
        </w:r>
        <w:smartTag w:uri="urn:schemas-microsoft-com:office:smarttags" w:element="State">
          <w:r>
            <w:t>TX</w:t>
          </w:r>
        </w:smartTag>
        <w:r>
          <w:t xml:space="preserve"> </w:t>
        </w:r>
        <w:smartTag w:uri="urn:schemas-microsoft-com:office:smarttags" w:element="PostalCode">
          <w:r>
            <w:t>78712</w:t>
          </w:r>
        </w:smartTag>
        <w:r>
          <w:t xml:space="preserve">, </w:t>
        </w:r>
        <w:smartTag w:uri="urn:schemas-microsoft-com:office:smarttags" w:element="country-region">
          <w:r>
            <w:t>USA</w:t>
          </w:r>
        </w:smartTag>
      </w:smartTag>
      <w:r>
        <w:t xml:space="preserve"> </w:t>
      </w:r>
    </w:p>
    <w:p w:rsidR="00EE254B" w:rsidRPr="00A86AC3" w:rsidRDefault="00EE254B" w:rsidP="00EE254B">
      <w:r w:rsidRPr="00A86AC3">
        <w:t xml:space="preserve">5 School of Marine and Atmospheric Sciences, State </w:t>
      </w:r>
      <w:smartTag w:uri="urn:schemas-microsoft-com:office:smarttags" w:element="PlaceType">
        <w:r w:rsidRPr="00A86AC3">
          <w:t>University</w:t>
        </w:r>
      </w:smartTag>
      <w:r w:rsidRPr="00A86AC3">
        <w:t xml:space="preserve"> of </w:t>
      </w:r>
      <w:smartTag w:uri="urn:schemas-microsoft-com:office:smarttags" w:element="PlaceName">
        <w:r w:rsidRPr="00A86AC3">
          <w:t>New York</w:t>
        </w:r>
      </w:smartTag>
      <w:r w:rsidRPr="00A86AC3">
        <w:t xml:space="preserve">, Stony </w:t>
      </w:r>
      <w:smartTag w:uri="urn:schemas-microsoft-com:office:smarttags" w:element="place">
        <w:smartTag w:uri="urn:schemas-microsoft-com:office:smarttags" w:element="City">
          <w:r w:rsidRPr="00A86AC3">
            <w:t>Brook</w:t>
          </w:r>
        </w:smartTag>
        <w:r w:rsidRPr="00A86AC3">
          <w:t>,</w:t>
        </w:r>
        <w:r>
          <w:t xml:space="preserve"> </w:t>
        </w:r>
        <w:smartTag w:uri="urn:schemas-microsoft-com:office:smarttags" w:element="State">
          <w:r>
            <w:t>NY</w:t>
          </w:r>
        </w:smartTag>
        <w:r>
          <w:t xml:space="preserve"> </w:t>
        </w:r>
        <w:smartTag w:uri="urn:schemas-microsoft-com:office:smarttags" w:element="PostalCode">
          <w:r>
            <w:t>11794</w:t>
          </w:r>
        </w:smartTag>
        <w:r>
          <w:t xml:space="preserve">, </w:t>
        </w:r>
        <w:smartTag w:uri="urn:schemas-microsoft-com:office:smarttags" w:element="country-region">
          <w:r>
            <w:t>USA</w:t>
          </w:r>
        </w:smartTag>
      </w:smartTag>
    </w:p>
    <w:p w:rsidR="00EE254B" w:rsidRPr="00A86AC3" w:rsidRDefault="00EE254B" w:rsidP="00EE254B">
      <w:r w:rsidRPr="00A86AC3">
        <w:t xml:space="preserve">6 International Institute for Earth System Science, </w:t>
      </w:r>
      <w:smartTag w:uri="urn:schemas-microsoft-com:office:smarttags" w:element="PlaceName">
        <w:r w:rsidRPr="00A86AC3">
          <w:t>Nanjing</w:t>
        </w:r>
      </w:smartTag>
      <w:r w:rsidRPr="00A86AC3">
        <w:t xml:space="preserve"> </w:t>
      </w:r>
      <w:smartTag w:uri="urn:schemas-microsoft-com:office:smarttags" w:element="PlaceType">
        <w:r w:rsidRPr="00A86AC3">
          <w:t>University</w:t>
        </w:r>
      </w:smartTag>
      <w:r w:rsidRPr="00A86AC3">
        <w:t xml:space="preserve">, </w:t>
      </w:r>
      <w:smartTag w:uri="urn:schemas-microsoft-com:office:smarttags" w:element="place">
        <w:smartTag w:uri="urn:schemas-microsoft-com:office:smarttags" w:element="City">
          <w:r w:rsidRPr="00A86AC3">
            <w:t>Nanjing</w:t>
          </w:r>
        </w:smartTag>
        <w:r w:rsidRPr="00A86AC3">
          <w:t xml:space="preserve">, </w:t>
        </w:r>
        <w:smartTag w:uri="urn:schemas-microsoft-com:office:smarttags" w:element="country-region">
          <w:r w:rsidRPr="00A86AC3">
            <w:t>China</w:t>
          </w:r>
        </w:smartTag>
      </w:smartTag>
      <w:r w:rsidRPr="00A86AC3">
        <w:t>,</w:t>
      </w:r>
      <w:r>
        <w:t xml:space="preserve"> 210093</w:t>
      </w:r>
    </w:p>
    <w:p w:rsidR="00EE254B" w:rsidRPr="00A86AC3" w:rsidRDefault="00EE254B" w:rsidP="00EE254B">
      <w:r w:rsidRPr="00A86AC3">
        <w:t xml:space="preserve">7 Department of Geography and City Planning, </w:t>
      </w:r>
      <w:smartTag w:uri="urn:schemas-microsoft-com:office:smarttags" w:element="PlaceType">
        <w:r w:rsidRPr="00A86AC3">
          <w:t>University</w:t>
        </w:r>
      </w:smartTag>
      <w:r w:rsidRPr="00A86AC3">
        <w:t xml:space="preserve"> of </w:t>
      </w:r>
      <w:smartTag w:uri="urn:schemas-microsoft-com:office:smarttags" w:element="PlaceName">
        <w:r w:rsidRPr="00A86AC3">
          <w:t>Toronto</w:t>
        </w:r>
      </w:smartTag>
      <w:r w:rsidRPr="00A86AC3">
        <w:t xml:space="preserve">, </w:t>
      </w:r>
      <w:smartTag w:uri="urn:schemas-microsoft-com:office:smarttags" w:element="place">
        <w:smartTag w:uri="urn:schemas-microsoft-com:office:smarttags" w:element="City">
          <w:r w:rsidRPr="00A86AC3">
            <w:t>Toronto</w:t>
          </w:r>
        </w:smartTag>
        <w:r w:rsidRPr="00A86AC3">
          <w:t xml:space="preserve">, </w:t>
        </w:r>
        <w:smartTag w:uri="urn:schemas-microsoft-com:office:smarttags" w:element="State">
          <w:r w:rsidRPr="00A86AC3">
            <w:t>Ontario</w:t>
          </w:r>
        </w:smartTag>
        <w:r w:rsidRPr="00A86AC3">
          <w:t xml:space="preserve">, </w:t>
        </w:r>
        <w:smartTag w:uri="urn:schemas-microsoft-com:office:smarttags" w:element="country-region">
          <w:r w:rsidRPr="00A86AC3">
            <w:t>Canada</w:t>
          </w:r>
        </w:smartTag>
      </w:smartTag>
      <w:r>
        <w:t xml:space="preserve">, M5S </w:t>
      </w:r>
      <w:smartTag w:uri="urn:schemas-microsoft-com:office:smarttags" w:element="chmetcnv">
        <w:smartTagPr>
          <w:attr w:name="TCSC" w:val="0"/>
          <w:attr w:name="NumberType" w:val="1"/>
          <w:attr w:name="Negative" w:val="False"/>
          <w:attr w:name="HasSpace" w:val="False"/>
          <w:attr w:name="SourceValue" w:val="3"/>
          <w:attr w:name="UnitName" w:val="g"/>
        </w:smartTagPr>
        <w:r>
          <w:t>3G</w:t>
        </w:r>
      </w:smartTag>
      <w:r>
        <w:t>3</w:t>
      </w:r>
    </w:p>
    <w:p w:rsidR="00EE254B" w:rsidRPr="00A86AC3" w:rsidRDefault="00EE254B" w:rsidP="00EE254B">
      <w:r w:rsidRPr="00A86AC3">
        <w:t xml:space="preserve">8 College of Global Change and Earth System Science, </w:t>
      </w:r>
      <w:smartTag w:uri="urn:schemas-microsoft-com:office:smarttags" w:element="PlaceName">
        <w:r w:rsidRPr="00A86AC3">
          <w:t>Beijing</w:t>
        </w:r>
      </w:smartTag>
      <w:r w:rsidRPr="00A86AC3">
        <w:t xml:space="preserve"> </w:t>
      </w:r>
      <w:smartTag w:uri="urn:schemas-microsoft-com:office:smarttags" w:element="PlaceName">
        <w:r w:rsidRPr="00A86AC3">
          <w:t>Normal</w:t>
        </w:r>
      </w:smartTag>
      <w:r w:rsidRPr="00A86AC3">
        <w:t xml:space="preserve"> </w:t>
      </w:r>
      <w:smartTag w:uri="urn:schemas-microsoft-com:office:smarttags" w:element="PlaceType">
        <w:r w:rsidRPr="00A86AC3">
          <w:t>University</w:t>
        </w:r>
      </w:smartTag>
      <w:r w:rsidRPr="00A86AC3">
        <w:t xml:space="preserve">, </w:t>
      </w:r>
      <w:smartTag w:uri="urn:schemas-microsoft-com:office:smarttags" w:element="place">
        <w:smartTag w:uri="urn:schemas-microsoft-com:office:smarttags" w:element="City">
          <w:r w:rsidRPr="00A86AC3">
            <w:t>Beijing</w:t>
          </w:r>
        </w:smartTag>
        <w:r w:rsidRPr="00A86AC3">
          <w:t xml:space="preserve">, </w:t>
        </w:r>
        <w:smartTag w:uri="urn:schemas-microsoft-com:office:smarttags" w:element="country-region">
          <w:r w:rsidRPr="00A86AC3">
            <w:t>China</w:t>
          </w:r>
        </w:smartTag>
      </w:smartTag>
      <w:r w:rsidRPr="00A86AC3">
        <w:t xml:space="preserve"> 100875</w:t>
      </w:r>
    </w:p>
    <w:p w:rsidR="00EE254B" w:rsidRPr="00A86AC3" w:rsidRDefault="00EE254B" w:rsidP="00EE254B">
      <w:r w:rsidRPr="00A86AC3">
        <w:t xml:space="preserve">9 Department of Geography, </w:t>
      </w:r>
      <w:smartTag w:uri="urn:schemas-microsoft-com:office:smarttags" w:element="PlaceType">
        <w:r w:rsidRPr="00A86AC3">
          <w:t>University</w:t>
        </w:r>
      </w:smartTag>
      <w:r w:rsidRPr="00A86AC3">
        <w:t xml:space="preserve"> of </w:t>
      </w:r>
      <w:smartTag w:uri="urn:schemas-microsoft-com:office:smarttags" w:element="PlaceName">
        <w:r w:rsidRPr="00A86AC3">
          <w:t>Maryland</w:t>
        </w:r>
      </w:smartTag>
      <w:r w:rsidRPr="00A86AC3">
        <w:t xml:space="preserve">, </w:t>
      </w:r>
      <w:smartTag w:uri="urn:schemas-microsoft-com:office:smarttags" w:element="place">
        <w:smartTag w:uri="urn:schemas-microsoft-com:office:smarttags" w:element="City">
          <w:r w:rsidRPr="00A86AC3">
            <w:t>College Park</w:t>
          </w:r>
        </w:smartTag>
        <w:r w:rsidRPr="00A86AC3">
          <w:t xml:space="preserve">, </w:t>
        </w:r>
        <w:smartTag w:uri="urn:schemas-microsoft-com:office:smarttags" w:element="State">
          <w:r w:rsidRPr="00A86AC3">
            <w:t>MD</w:t>
          </w:r>
        </w:smartTag>
        <w:r>
          <w:t xml:space="preserve"> </w:t>
        </w:r>
        <w:smartTag w:uri="urn:schemas-microsoft-com:office:smarttags" w:element="PostalCode">
          <w:r>
            <w:t>20742</w:t>
          </w:r>
        </w:smartTag>
        <w:r w:rsidRPr="00A86AC3">
          <w:t xml:space="preserve">, </w:t>
        </w:r>
        <w:smartTag w:uri="urn:schemas-microsoft-com:office:smarttags" w:element="country-region">
          <w:r w:rsidRPr="00A86AC3">
            <w:t>USA</w:t>
          </w:r>
        </w:smartTag>
      </w:smartTag>
    </w:p>
    <w:p w:rsidR="00EE254B" w:rsidRDefault="00EE254B" w:rsidP="00EE254B">
      <w:r w:rsidRPr="00A86AC3">
        <w:t xml:space="preserve">10 College of Environmental Science and Engineering, </w:t>
      </w:r>
      <w:smartTag w:uri="urn:schemas-microsoft-com:office:smarttags" w:element="PlaceName">
        <w:r w:rsidRPr="00A86AC3">
          <w:t>Tsinghua</w:t>
        </w:r>
      </w:smartTag>
      <w:r w:rsidRPr="00A86AC3">
        <w:t xml:space="preserve"> </w:t>
      </w:r>
      <w:smartTag w:uri="urn:schemas-microsoft-com:office:smarttags" w:element="PlaceType">
        <w:r w:rsidRPr="00A86AC3">
          <w:t>University</w:t>
        </w:r>
      </w:smartTag>
      <w:r w:rsidRPr="00A86AC3">
        <w:t xml:space="preserve">, </w:t>
      </w:r>
      <w:smartTag w:uri="urn:schemas-microsoft-com:office:smarttags" w:element="place">
        <w:smartTag w:uri="urn:schemas-microsoft-com:office:smarttags" w:element="City">
          <w:r w:rsidRPr="00A86AC3">
            <w:t>Beijing</w:t>
          </w:r>
        </w:smartTag>
        <w:r w:rsidRPr="00A86AC3">
          <w:t xml:space="preserve">, </w:t>
        </w:r>
        <w:smartTag w:uri="urn:schemas-microsoft-com:office:smarttags" w:element="country-region">
          <w:r w:rsidRPr="00A86AC3">
            <w:t>China</w:t>
          </w:r>
        </w:smartTag>
      </w:smartTag>
      <w:r w:rsidRPr="00A86AC3">
        <w:t>, 100084</w:t>
      </w:r>
    </w:p>
    <w:p w:rsidR="00EE254B" w:rsidRDefault="00EE254B" w:rsidP="00EE254B"/>
    <w:p w:rsidR="00EE254B" w:rsidRDefault="00EE254B" w:rsidP="00EE254B"/>
    <w:p w:rsidR="00EE254B" w:rsidRPr="00A86AC3" w:rsidRDefault="00EE254B" w:rsidP="00EE254B"/>
    <w:p w:rsidR="009027B3" w:rsidRPr="009200E6" w:rsidRDefault="009027B3" w:rsidP="009200E6">
      <w:pPr>
        <w:pStyle w:val="Heading2"/>
        <w:rPr>
          <w:rFonts w:ascii="Calibri" w:hAnsi="Calibri" w:cs="Calibri"/>
        </w:rPr>
      </w:pPr>
      <w:r w:rsidRPr="009200E6">
        <w:rPr>
          <w:rFonts w:ascii="Calibri" w:hAnsi="Calibri" w:cs="Calibri" w:hint="eastAsia"/>
        </w:rPr>
        <w:lastRenderedPageBreak/>
        <w:t>Abstract</w:t>
      </w:r>
    </w:p>
    <w:p w:rsidR="009027B3" w:rsidRPr="00A86AC3" w:rsidRDefault="009027B3" w:rsidP="009027B3">
      <w:pPr>
        <w:spacing w:line="480" w:lineRule="auto"/>
      </w:pPr>
      <w:r w:rsidRPr="00A86AC3">
        <w:t>Satellite remote sensing</w:t>
      </w:r>
      <w:r w:rsidR="0013601C">
        <w:t xml:space="preserve"> </w:t>
      </w:r>
      <w:r w:rsidRPr="00A86AC3">
        <w:t>plays a significant role in improving our understanding of</w:t>
      </w:r>
      <w:r>
        <w:t xml:space="preserve"> the climate change</w:t>
      </w:r>
      <w:r w:rsidRPr="00A86AC3">
        <w:t>.</w:t>
      </w:r>
      <w:r w:rsidR="00067523">
        <w:t xml:space="preserve"> </w:t>
      </w:r>
      <w:ins w:id="0" w:author="Minghua Zhang" w:date="2013-02-02T17:22:00Z">
        <w:r w:rsidR="003C0AD0">
          <w:t>[</w:t>
        </w:r>
      </w:ins>
      <w:commentRangeStart w:id="1"/>
      <w:r w:rsidRPr="00A86AC3">
        <w:t>In this review, some important discoveries about the climate system</w:t>
      </w:r>
      <w:r>
        <w:t xml:space="preserve"> </w:t>
      </w:r>
      <w:r w:rsidRPr="00A86AC3">
        <w:t>provided by satellite observations</w:t>
      </w:r>
      <w:r w:rsidR="00067523">
        <w:t xml:space="preserve"> are highlighted</w:t>
      </w:r>
      <w:r>
        <w:t>, e.g., the effect of aerosols on the energy budget of Earth.</w:t>
      </w:r>
      <w:ins w:id="2" w:author="Minghua Zhang" w:date="2013-02-02T17:22:00Z">
        <w:r w:rsidR="003C0AD0">
          <w:t>]</w:t>
        </w:r>
      </w:ins>
      <w:r>
        <w:t xml:space="preserve"> </w:t>
      </w:r>
      <w:commentRangeEnd w:id="1"/>
      <w:r w:rsidR="003C0AD0">
        <w:rPr>
          <w:rStyle w:val="CommentReference"/>
        </w:rPr>
        <w:commentReference w:id="1"/>
      </w:r>
      <w:r w:rsidR="00F36456">
        <w:t>While satellite remote sensing</w:t>
      </w:r>
      <w:r w:rsidR="0013601C">
        <w:t xml:space="preserve"> offers unparalleled spatial and temporal coverage of the Earth’s climate</w:t>
      </w:r>
      <w:r w:rsidR="00F36456">
        <w:t>, t</w:t>
      </w:r>
      <w:r w:rsidRPr="00A86AC3">
        <w:t>he short duration of observation series</w:t>
      </w:r>
      <w:r>
        <w:t xml:space="preserve"> and uncertainties </w:t>
      </w:r>
      <w:del w:id="3" w:author="Minghua Zhang" w:date="2013-02-02T17:24:00Z">
        <w:r w:rsidDel="003C0AD0">
          <w:delText>in</w:delText>
        </w:r>
        <w:r w:rsidRPr="00A86AC3" w:rsidDel="003C0AD0">
          <w:delText xml:space="preserve"> data </w:delText>
        </w:r>
      </w:del>
      <w:r w:rsidR="00AF3AFB">
        <w:t>pose</w:t>
      </w:r>
      <w:r w:rsidRPr="00A86AC3">
        <w:t xml:space="preserve"> </w:t>
      </w:r>
      <w:r w:rsidR="00F36456">
        <w:t xml:space="preserve">major barriers </w:t>
      </w:r>
      <w:ins w:id="4" w:author="Minghua Zhang" w:date="2013-02-02T16:05:00Z">
        <w:r w:rsidR="002F3983">
          <w:t xml:space="preserve">unique to satellite data </w:t>
        </w:r>
      </w:ins>
      <w:r w:rsidR="00F36456">
        <w:t xml:space="preserve">for </w:t>
      </w:r>
      <w:r w:rsidRPr="00A86AC3">
        <w:t xml:space="preserve">capturing </w:t>
      </w:r>
      <w:r>
        <w:t>robust</w:t>
      </w:r>
      <w:r w:rsidRPr="00A86AC3">
        <w:t xml:space="preserve"> long-term trends of most climate variables. We point out what</w:t>
      </w:r>
      <w:r>
        <w:t xml:space="preserve"> improvements</w:t>
      </w:r>
      <w:r w:rsidRPr="00A86AC3">
        <w:t xml:space="preserve"> are needed in future work </w:t>
      </w:r>
      <w:r>
        <w:t xml:space="preserve">and future systems </w:t>
      </w:r>
      <w:r w:rsidRPr="00A86AC3">
        <w:t xml:space="preserve">to fully realize the potential of satellite remote sensing in </w:t>
      </w:r>
      <w:r>
        <w:t xml:space="preserve">climate change studies. </w:t>
      </w:r>
    </w:p>
    <w:p w:rsidR="009027B3" w:rsidRPr="009027B3" w:rsidRDefault="009027B3" w:rsidP="00871305">
      <w:pPr>
        <w:spacing w:line="480" w:lineRule="auto"/>
      </w:pPr>
    </w:p>
    <w:p w:rsidR="009027B3" w:rsidRDefault="009027B3" w:rsidP="00871305">
      <w:pPr>
        <w:spacing w:line="480" w:lineRule="auto"/>
      </w:pPr>
    </w:p>
    <w:p w:rsidR="009027B3" w:rsidRDefault="009027B3" w:rsidP="00871305">
      <w:pPr>
        <w:spacing w:line="480" w:lineRule="auto"/>
      </w:pPr>
    </w:p>
    <w:p w:rsidR="009027B3" w:rsidRDefault="009027B3" w:rsidP="00871305">
      <w:pPr>
        <w:spacing w:line="480" w:lineRule="auto"/>
      </w:pPr>
    </w:p>
    <w:p w:rsidR="009027B3" w:rsidRDefault="009027B3" w:rsidP="00871305">
      <w:pPr>
        <w:spacing w:line="480" w:lineRule="auto"/>
      </w:pPr>
    </w:p>
    <w:p w:rsidR="009027B3" w:rsidRDefault="009027B3" w:rsidP="00871305">
      <w:pPr>
        <w:spacing w:line="480" w:lineRule="auto"/>
      </w:pPr>
    </w:p>
    <w:p w:rsidR="009027B3" w:rsidRDefault="009027B3" w:rsidP="00871305">
      <w:pPr>
        <w:spacing w:line="480" w:lineRule="auto"/>
      </w:pPr>
    </w:p>
    <w:p w:rsidR="00F36456" w:rsidRDefault="00F36456" w:rsidP="00871305">
      <w:pPr>
        <w:spacing w:line="480" w:lineRule="auto"/>
      </w:pPr>
    </w:p>
    <w:p w:rsidR="00F36456" w:rsidRDefault="00F36456" w:rsidP="00871305">
      <w:pPr>
        <w:spacing w:line="480" w:lineRule="auto"/>
      </w:pPr>
    </w:p>
    <w:p w:rsidR="00871305" w:rsidRPr="00A86AC3" w:rsidRDefault="00871305" w:rsidP="00871305">
      <w:pPr>
        <w:spacing w:line="480" w:lineRule="auto"/>
      </w:pPr>
      <w:r w:rsidRPr="00A86AC3">
        <w:lastRenderedPageBreak/>
        <w:t>Observational data and model simulations are the foundations of our understanding of the climate system</w:t>
      </w:r>
      <w:hyperlink w:anchor="_ENREF_1" w:tooltip="Overpeck, 2011 #270" w:history="1">
        <w:r w:rsidR="00613B63">
          <w:fldChar w:fldCharType="begin"/>
        </w:r>
        <w:r w:rsidR="007C77C8">
          <w:instrText xml:space="preserve"> ADDIN EN.CITE &lt;EndNote&gt;&lt;Cite&gt;&lt;Author&gt;Overpeck&lt;/Author&gt;&lt;Year&gt;2011&lt;/Year&gt;&lt;RecNum&gt;270&lt;/RecNum&gt;&lt;DisplayText&gt;&lt;style face="superscript"&gt;1&lt;/style&gt;&lt;/DisplayText&gt;&lt;record&gt;&lt;rec-number&gt;270&lt;/rec-number&gt;&lt;foreign-keys&gt;&lt;key app="EN" db-id="rpazszv5qtaprteztvgvpef6wfesvazvp2tf"&gt;270&lt;/key&gt;&lt;/foreign-keys&gt;&lt;ref-type name="Journal Article"&gt;17&lt;/ref-type&gt;&lt;contributors&gt;&lt;authors&gt;&lt;author&gt;Overpeck, J.T.&lt;/author&gt;&lt;author&gt;Meehl, G.A.&lt;/author&gt;&lt;author&gt;Bony, S.&lt;/author&gt;&lt;author&gt;Easterling, D.R.&lt;/author&gt;&lt;/authors&gt;&lt;/contributors&gt;&lt;titles&gt;&lt;title&gt;Climate data challenges in the 21st century&lt;/title&gt;&lt;secondary-title&gt;Science&lt;/secondary-title&gt;&lt;/titles&gt;&lt;periodical&gt;&lt;full-title&gt;Science&lt;/full-title&gt;&lt;abbr-1&gt;Science&lt;/abbr-1&gt;&lt;abbr-2&gt;Science&lt;/abbr-2&gt;&lt;/periodical&gt;&lt;pages&gt;700&lt;/pages&gt;&lt;volume&gt;331&lt;/volume&gt;&lt;number&gt;6018&lt;/number&gt;&lt;dates&gt;&lt;year&gt;2011&lt;/year&gt;&lt;/dates&gt;&lt;isbn&gt;0036-8075&lt;/isbn&gt;&lt;urls&gt;&lt;/urls&gt;&lt;/record&gt;&lt;/Cite&gt;&lt;/EndNote&gt;</w:instrText>
        </w:r>
        <w:r w:rsidR="00613B63">
          <w:fldChar w:fldCharType="separate"/>
        </w:r>
        <w:r w:rsidR="007C77C8" w:rsidRPr="00B96D13">
          <w:rPr>
            <w:noProof/>
            <w:vertAlign w:val="superscript"/>
          </w:rPr>
          <w:t>1</w:t>
        </w:r>
        <w:r w:rsidR="00613B63">
          <w:fldChar w:fldCharType="end"/>
        </w:r>
      </w:hyperlink>
      <w:r w:rsidRPr="00A86AC3">
        <w:t xml:space="preserve">. Satellite remote sensing (SRS), </w:t>
      </w:r>
      <w:r>
        <w:rPr>
          <w:rFonts w:hint="eastAsia"/>
        </w:rPr>
        <w:t xml:space="preserve">which </w:t>
      </w:r>
      <w:del w:id="5" w:author="Minghua Zhang" w:date="2013-02-02T15:48:00Z">
        <w:r w:rsidDel="006538E2">
          <w:rPr>
            <w:rFonts w:hint="eastAsia"/>
          </w:rPr>
          <w:delText xml:space="preserve">is </w:delText>
        </w:r>
        <w:r w:rsidR="006F2CCF" w:rsidDel="006538E2">
          <w:delText xml:space="preserve">the </w:delText>
        </w:r>
        <w:r w:rsidR="00643C6F" w:rsidDel="006538E2">
          <w:delText>science of</w:delText>
        </w:r>
      </w:del>
      <w:ins w:id="6" w:author="Minghua Zhang" w:date="2013-02-02T15:48:00Z">
        <w:r w:rsidR="006538E2">
          <w:t xml:space="preserve"> </w:t>
        </w:r>
      </w:ins>
      <w:r w:rsidR="00643C6F">
        <w:t xml:space="preserve"> </w:t>
      </w:r>
      <w:del w:id="7" w:author="Minghua Zhang" w:date="2013-02-02T15:48:00Z">
        <w:r w:rsidR="00643C6F" w:rsidDel="006538E2">
          <w:delText xml:space="preserve">acquiring </w:delText>
        </w:r>
      </w:del>
      <w:ins w:id="8" w:author="Minghua Zhang" w:date="2013-02-02T15:48:00Z">
        <w:r w:rsidR="006538E2">
          <w:t xml:space="preserve">acquires </w:t>
        </w:r>
      </w:ins>
      <w:r w:rsidR="00643C6F">
        <w:rPr>
          <w:rFonts w:hint="eastAsia"/>
        </w:rPr>
        <w:t>information about t</w:t>
      </w:r>
      <w:r w:rsidR="00643C6F">
        <w:t>he</w:t>
      </w:r>
      <w:r>
        <w:rPr>
          <w:rFonts w:hint="eastAsia"/>
        </w:rPr>
        <w:t xml:space="preserve"> Earth</w:t>
      </w:r>
      <w:r>
        <w:t>’</w:t>
      </w:r>
      <w:r>
        <w:rPr>
          <w:rFonts w:hint="eastAsia"/>
        </w:rPr>
        <w:t xml:space="preserve">s surface and its atmosphere </w:t>
      </w:r>
      <w:r w:rsidR="00643C6F">
        <w:t xml:space="preserve">remotely </w:t>
      </w:r>
      <w:r>
        <w:rPr>
          <w:rFonts w:hint="eastAsia"/>
        </w:rPr>
        <w:t xml:space="preserve">from </w:t>
      </w:r>
      <w:r w:rsidR="00643C6F">
        <w:t xml:space="preserve">sensors deployed on </w:t>
      </w:r>
      <w:r>
        <w:rPr>
          <w:rFonts w:hint="eastAsia"/>
        </w:rPr>
        <w:t xml:space="preserve">satellites, </w:t>
      </w:r>
      <w:r w:rsidRPr="00A86AC3">
        <w:t>plays an important role in climate system observations. Since the first space observation of solar irradiance and cloud reflection was made with radiometers onboard the Vanguard-2 satellite in 1959</w:t>
      </w:r>
      <w:hyperlink w:anchor="_ENREF_2" w:tooltip="Yates, 1977 #349" w:history="1">
        <w:r w:rsidR="00613B63">
          <w:fldChar w:fldCharType="begin"/>
        </w:r>
        <w:r w:rsidR="007C77C8">
          <w:instrText xml:space="preserve"> ADDIN EN.CITE &lt;EndNote&gt;&lt;Cite&gt;&lt;Author&gt;Yates&lt;/Author&gt;&lt;Year&gt;1977&lt;/Year&gt;&lt;RecNum&gt;349&lt;/RecNum&gt;&lt;DisplayText&gt;&lt;style face="superscript"&gt;2&lt;/style&gt;&lt;/DisplayText&gt;&lt;record&gt;&lt;rec-number&gt;349&lt;/rec-number&gt;&lt;foreign-keys&gt;&lt;key app="EN" db-id="rpazszv5qtaprteztvgvpef6wfesvazvp2tf"&gt;349&lt;/key&gt;&lt;/foreign-keys&gt;&lt;ref-type name="Journal Article"&gt;17&lt;/ref-type&gt;&lt;contributors&gt;&lt;authors&gt;&lt;author&gt;Yates, H. W.&lt;/author&gt;&lt;/authors&gt;&lt;/contributors&gt;&lt;auth-address&gt;NOAA Nat. Environm. Satellite Serv., Washington, D.C. 20233, United States&lt;/auth-address&gt;&lt;titles&gt;&lt;title&gt;Measurement of the earth radiation balance as an instrument design problem&lt;/title&gt;&lt;secondary-title&gt;Applied Optics&lt;/secondary-title&gt;&lt;/titles&gt;&lt;periodical&gt;&lt;full-title&gt;Applied Optics&lt;/full-title&gt;&lt;abbr-1&gt;Appl. Opt.&lt;/abbr-1&gt;&lt;abbr-2&gt;Appl Opt&lt;/abbr-2&gt;&lt;/periodical&gt;&lt;pages&gt;297-299&lt;/pages&gt;&lt;volume&gt;16&lt;/volume&gt;&lt;number&gt;2&lt;/number&gt;&lt;dates&gt;&lt;year&gt;1977&lt;/year&gt;&lt;/dates&gt;&lt;urls&gt;&lt;related-urls&gt;&lt;url&gt;http://www.scopus.com/inward/record.url?eid=2-s2.0-0017452806&amp;amp;partnerID=40&amp;amp;md5=f4f093cd2dcb0ca4cebba6d99818d83e&lt;/url&gt;&lt;/related-urls&gt;&lt;/urls&gt;&lt;/record&gt;&lt;/Cite&gt;&lt;/EndNote&gt;</w:instrText>
        </w:r>
        <w:r w:rsidR="00613B63">
          <w:fldChar w:fldCharType="separate"/>
        </w:r>
        <w:r w:rsidR="007C77C8" w:rsidRPr="00643C6F">
          <w:rPr>
            <w:noProof/>
            <w:vertAlign w:val="superscript"/>
          </w:rPr>
          <w:t>2</w:t>
        </w:r>
        <w:r w:rsidR="00613B63">
          <w:fldChar w:fldCharType="end"/>
        </w:r>
      </w:hyperlink>
      <w:r w:rsidRPr="00A86AC3">
        <w:t xml:space="preserve">, </w:t>
      </w:r>
      <w:r w:rsidR="00310DC2">
        <w:t xml:space="preserve">SRS has gradually </w:t>
      </w:r>
      <w:r w:rsidR="006F2CCF">
        <w:t>become a leading research method</w:t>
      </w:r>
      <w:r w:rsidR="00310DC2">
        <w:t xml:space="preserve"> in climate change studies</w:t>
      </w:r>
      <w:hyperlink w:anchor="_ENREF_3" w:tooltip="Li, 2011 #260" w:history="1">
        <w:r w:rsidR="00613B63">
          <w:fldChar w:fldCharType="begin"/>
        </w:r>
        <w:r w:rsidR="007C77C8">
          <w:instrText xml:space="preserve"> ADDIN EN.CITE &lt;EndNote&gt;&lt;Cite&gt;&lt;Author&gt;Li&lt;/Author&gt;&lt;Year&gt;2011&lt;/Year&gt;&lt;RecNum&gt;260&lt;/RecNum&gt;&lt;DisplayText&gt;&lt;style face="superscript"&gt;3&lt;/style&gt;&lt;/DisplayText&gt;&lt;record&gt;&lt;rec-number&gt;260&lt;/rec-number&gt;&lt;foreign-keys&gt;&lt;key app="EN" db-id="rpazszv5qtaprteztvgvpef6wfesvazvp2tf"&gt;260&lt;/key&gt;&lt;/foreign-keys&gt;&lt;ref-type name="Journal Article"&gt;17&lt;/ref-type&gt;&lt;contributors&gt;&lt;authors&gt;&lt;author&gt;Li, J.&lt;/author&gt;&lt;author&gt;Wang, M. H.&lt;/author&gt;&lt;author&gt;Ho, Y. S.&lt;/author&gt;&lt;/authors&gt;&lt;/contributors&gt;&lt;auth-address&gt;Department of Environmental Sciences, College of Environmental Sciences and Engineering, Peking University, Beijing, 100871, China&amp;#xD;Trend Research Centre, Asia University, Taichung 41354, Taiwan&amp;#xD;Department of Environmental Sciences, Peking University, Key Laboratory of Water, Sediment Sciences, Ministry of Education, Beijing 100871, China&lt;/auth-address&gt;&lt;titles&gt;&lt;title&gt;Trends in research on global climate change: A Science Citation Index Expanded-based analysis&lt;/title&gt;&lt;secondary-title&gt;Global and Planetary Change&lt;/secondary-title&gt;&lt;/titles&gt;&lt;periodical&gt;&lt;full-title&gt;Global and Planetary Change&lt;/full-title&gt;&lt;abbr-1&gt;Global Planet. Change&lt;/abbr-1&gt;&lt;abbr-2&gt;Global Planet Change&lt;/abbr-2&gt;&lt;/periodical&gt;&lt;pages&gt;13-20&lt;/pages&gt;&lt;volume&gt;77&lt;/volume&gt;&lt;number&gt;1-2&lt;/number&gt;&lt;keywords&gt;&lt;keyword&gt;Bibliometrics&lt;/keyword&gt;&lt;keyword&gt;Climate change&lt;/keyword&gt;&lt;keyword&gt;Model&lt;/keyword&gt;&lt;keyword&gt;Research trend&lt;/keyword&gt;&lt;keyword&gt;Word cluster analysis&lt;/keyword&gt;&lt;/keywords&gt;&lt;dates&gt;&lt;year&gt;2011&lt;/year&gt;&lt;/dates&gt;&lt;urls&gt;&lt;related-urls&gt;&lt;url&gt;http://www.scopus.com/inward/record.url?eid=2-s2.0-79956257394&amp;amp;partnerID=40&amp;amp;md5=1eaae54f3e563eba2a207dc0547bd805&lt;/url&gt;&lt;/related-urls&gt;&lt;/urls&gt;&lt;/record&gt;&lt;/Cite&gt;&lt;/EndNote&gt;</w:instrText>
        </w:r>
        <w:r w:rsidR="00613B63">
          <w:fldChar w:fldCharType="separate"/>
        </w:r>
        <w:r w:rsidR="007C77C8" w:rsidRPr="00643C6F">
          <w:rPr>
            <w:noProof/>
            <w:vertAlign w:val="superscript"/>
          </w:rPr>
          <w:t>3</w:t>
        </w:r>
        <w:r w:rsidR="00613B63">
          <w:fldChar w:fldCharType="end"/>
        </w:r>
      </w:hyperlink>
      <w:r w:rsidR="00310DC2">
        <w:t xml:space="preserve">. </w:t>
      </w:r>
      <w:r w:rsidRPr="00A86AC3">
        <w:t xml:space="preserve"> </w:t>
      </w:r>
    </w:p>
    <w:p w:rsidR="00871305" w:rsidRPr="00A86AC3" w:rsidRDefault="00871305" w:rsidP="00871305">
      <w:pPr>
        <w:spacing w:line="480" w:lineRule="auto"/>
      </w:pPr>
      <w:r w:rsidRPr="00A86AC3">
        <w:t xml:space="preserve">     </w:t>
      </w:r>
      <w:r w:rsidR="00EB25E0">
        <w:t xml:space="preserve">SRS allows the observation of statues and processes of the atmosphere, land, and ocean at multiple spatial and temporal scales. </w:t>
      </w:r>
      <w:r w:rsidRPr="00A86AC3">
        <w:t>For instance SRS is one of the most efficient approaches to map land cover and its change in time over a variety of spatial scales</w:t>
      </w:r>
      <w:r w:rsidR="00613B63">
        <w:fldChar w:fldCharType="begin">
          <w:fldData xml:space="preserve">PEVuZE5vdGU+PENpdGU+PEF1dGhvcj5Cb250ZW1wczwvQXV0aG9yPjxZZWFyPjIwMTE8L1llYXI+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=
</w:fldData>
        </w:fldChar>
      </w:r>
      <w:r w:rsidR="00BE4B5B">
        <w:instrText xml:space="preserve"> ADDIN EN.CITE </w:instrText>
      </w:r>
      <w:r w:rsidR="00613B63">
        <w:fldChar w:fldCharType="begin">
          <w:fldData xml:space="preserve">PEVuZE5vdGU+PENpdGU+PEF1dGhvcj5Cb250ZW1wczwvQXV0aG9yPjxZZWFyPjIwMTE8L1llYXI+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=
</w:fldData>
        </w:fldChar>
      </w:r>
      <w:r w:rsidR="00BE4B5B">
        <w:instrText xml:space="preserve"> ADDIN EN.CITE.DATA </w:instrText>
      </w:r>
      <w:r w:rsidR="00613B63">
        <w:fldChar w:fldCharType="end"/>
      </w:r>
      <w:r w:rsidR="00613B63">
        <w:fldChar w:fldCharType="separate"/>
      </w:r>
      <w:hyperlink w:anchor="_ENREF_4" w:tooltip="Bontemps, 2011 #398" w:history="1">
        <w:r w:rsidR="007C77C8" w:rsidRPr="00E852E4">
          <w:rPr>
            <w:noProof/>
            <w:vertAlign w:val="superscript"/>
          </w:rPr>
          <w:t>4</w:t>
        </w:r>
      </w:hyperlink>
      <w:r w:rsidR="00E852E4" w:rsidRPr="00E852E4">
        <w:rPr>
          <w:noProof/>
          <w:vertAlign w:val="superscript"/>
        </w:rPr>
        <w:t>,</w:t>
      </w:r>
      <w:hyperlink w:anchor="_ENREF_5" w:tooltip="Gong, 2012 #451" w:history="1">
        <w:r w:rsidR="007C77C8" w:rsidRPr="00E852E4">
          <w:rPr>
            <w:noProof/>
            <w:vertAlign w:val="superscript"/>
          </w:rPr>
          <w:t>5</w:t>
        </w:r>
      </w:hyperlink>
      <w:r w:rsidR="00613B63">
        <w:fldChar w:fldCharType="end"/>
      </w:r>
      <w:r w:rsidRPr="00A86AC3">
        <w:t xml:space="preserve">. Satellite data are frequently </w:t>
      </w:r>
      <w:r w:rsidR="000D4F8F">
        <w:t>us</w:t>
      </w:r>
      <w:r w:rsidR="006F2CCF">
        <w:t>ed</w:t>
      </w:r>
      <w:r w:rsidRPr="00A86AC3">
        <w:t xml:space="preserve"> </w:t>
      </w:r>
      <w:del w:id="9" w:author="Minghua Zhang" w:date="2013-02-02T15:52:00Z">
        <w:r w:rsidRPr="00A86AC3" w:rsidDel="006538E2">
          <w:delText xml:space="preserve">with </w:delText>
        </w:r>
      </w:del>
      <w:ins w:id="10" w:author="Minghua Zhang" w:date="2013-02-02T15:52:00Z">
        <w:r w:rsidR="006538E2">
          <w:t xml:space="preserve">to </w:t>
        </w:r>
      </w:ins>
      <w:ins w:id="11" w:author="Minghua Zhang" w:date="2013-02-02T15:53:00Z">
        <w:r w:rsidR="006538E2">
          <w:t xml:space="preserve">evaluate and </w:t>
        </w:r>
      </w:ins>
      <w:ins w:id="12" w:author="Minghua Zhang" w:date="2013-02-02T15:52:00Z">
        <w:r w:rsidR="006538E2">
          <w:t xml:space="preserve">validate </w:t>
        </w:r>
      </w:ins>
      <w:r w:rsidRPr="00A86AC3">
        <w:t>climate models</w:t>
      </w:r>
      <w:ins w:id="13" w:author="Minghua Zhang" w:date="2013-02-02T15:53:00Z">
        <w:r w:rsidR="006538E2">
          <w:fldChar w:fldCharType="begin"/>
        </w:r>
        <w:r w:rsidR="006538E2">
          <w:instrText xml:space="preserve"> HYPERLINK \l "_ENREF_6" \o "Ghent, 2011 #241" </w:instrText>
        </w:r>
        <w:r w:rsidR="006538E2">
          <w:fldChar w:fldCharType="separate"/>
        </w:r>
        <w:r w:rsidR="006538E2">
          <w:fldChar w:fldCharType="begin"/>
        </w:r>
        <w:r w:rsidR="006538E2">
          <w:instrText xml:space="preserve"> ADDIN EN.CITE &lt;EndNote&gt;&lt;Cite&gt;&lt;Author&gt;Ghent&lt;/Author&gt;&lt;Year&gt;2011&lt;/Year&gt;&lt;RecNum&gt;241&lt;/RecNum&gt;&lt;DisplayText&gt;&lt;style face="superscript"&gt;6&lt;/style&gt;&lt;/DisplayText&gt;&lt;record&gt;&lt;rec-number&gt;241&lt;/rec-number&gt;&lt;foreign-keys&gt;&lt;key app="EN" db-id="rpazszv5qtaprteztvgvpef6wfesvazvp2tf"&gt;241&lt;/key&gt;&lt;/foreign-keys&gt;&lt;ref-type name="Journal Article"&gt;17&lt;/ref-type&gt;&lt;contributors&gt;&lt;authors&gt;&lt;author&gt;Ghent, D.&lt;/author&gt;&lt;author&gt;Kaduk, J.&lt;/author&gt;&lt;author&gt;Remedios, J.&lt;/author&gt;&lt;author&gt;Balzter, H.&lt;/author&gt;&lt;/authors&gt;&lt;/contributors&gt;&lt;titles&gt;&lt;title&gt;Data assimilation into land surface models: the implications for climate feedbacks&lt;/title&gt;&lt;secondary-title&gt;International Journal of Remote Sensing&lt;/secondary-title&gt;&lt;/titles&gt;&lt;periodical&gt;&lt;full-title&gt;International Journal of Remote Sensing&lt;/full-title&gt;&lt;abbr-1&gt;Int. J. Remote Sens.&lt;/abbr-1&gt;&lt;abbr-2&gt;Int J Remote Sens&lt;/abbr-2&gt;&lt;/periodical&gt;&lt;pages&gt;617-632&lt;/pages&gt;&lt;volume&gt;32&lt;/volume&gt;&lt;number&gt;3&lt;/number&gt;&lt;dates&gt;&lt;year&gt;2011&lt;/year&gt;&lt;/dates&gt;&lt;isbn&gt;0143-1161&lt;/isbn&gt;&lt;urls&gt;&lt;/urls&gt;&lt;/record&gt;&lt;/Cite&gt;&lt;/EndNote&gt;</w:instrText>
        </w:r>
        <w:r w:rsidR="006538E2">
          <w:fldChar w:fldCharType="separate"/>
        </w:r>
        <w:r w:rsidR="006538E2" w:rsidRPr="00E852E4">
          <w:rPr>
            <w:noProof/>
            <w:vertAlign w:val="superscript"/>
          </w:rPr>
          <w:t>6</w:t>
        </w:r>
        <w:r w:rsidR="006538E2">
          <w:fldChar w:fldCharType="end"/>
        </w:r>
        <w:r w:rsidR="006538E2">
          <w:fldChar w:fldCharType="end"/>
        </w:r>
      </w:ins>
      <w:del w:id="14" w:author="Minghua Zhang" w:date="2013-02-02T15:53:00Z">
        <w:r w:rsidRPr="00A86AC3" w:rsidDel="006538E2">
          <w:delText xml:space="preserve"> to simulate the dynamics of the climate system and </w:delText>
        </w:r>
        <w:r w:rsidDel="006538E2">
          <w:delText>inform</w:delText>
        </w:r>
        <w:r w:rsidRPr="00A86AC3" w:rsidDel="006538E2">
          <w:delText xml:space="preserve"> climate projections</w:delText>
        </w:r>
        <w:r w:rsidR="008225AD" w:rsidDel="006538E2">
          <w:fldChar w:fldCharType="begin"/>
        </w:r>
        <w:r w:rsidR="008225AD" w:rsidDel="006538E2">
          <w:delInstrText xml:space="preserve"> HYPERLINK \l "_ENREF_6" \o "Ghent, 2011 #241" </w:delInstrText>
        </w:r>
        <w:r w:rsidR="008225AD" w:rsidDel="006538E2">
          <w:fldChar w:fldCharType="separate"/>
        </w:r>
        <w:r w:rsidR="00613B63" w:rsidDel="006538E2">
          <w:fldChar w:fldCharType="begin"/>
        </w:r>
        <w:r w:rsidR="007C77C8" w:rsidDel="006538E2">
          <w:delInstrText xml:space="preserve"> ADDIN EN.CITE &lt;EndNote&gt;&lt;Cite&gt;&lt;Author&gt;Ghent&lt;/Author&gt;&lt;Year&gt;2011&lt;/Year&gt;&lt;RecNum&gt;241&lt;/RecNum&gt;&lt;DisplayText&gt;&lt;style face="superscript"&gt;6&lt;/style&gt;&lt;/DisplayText&gt;&lt;record&gt;&lt;rec-number&gt;241&lt;/rec-number&gt;&lt;foreign-keys&gt;&lt;key app="EN" db-id="rpazszv5qtaprteztvgvpef6wfesvazvp2tf"&gt;241&lt;/key&gt;&lt;/foreign-keys&gt;&lt;ref-type name="Journal Article"&gt;17&lt;/ref-type&gt;&lt;contributors&gt;&lt;authors&gt;&lt;author&gt;Ghent, D.&lt;/author&gt;&lt;author&gt;Kaduk, J.&lt;/author&gt;&lt;author&gt;Remedios, J.&lt;/author&gt;&lt;author&gt;Balzter, H.&lt;/author&gt;&lt;/authors&gt;&lt;/contributors&gt;&lt;titles&gt;&lt;title&gt;Data assimilation into land surface models: the implications for climate feedbacks&lt;/title&gt;&lt;secondary-title&gt;International Journal of Remote Sensing&lt;/secondary-title&gt;&lt;/titles&gt;&lt;periodical&gt;&lt;full-title&gt;International Journal of Remote Sensing&lt;/full-title&gt;&lt;abbr-1&gt;Int. J. Remote Sens.&lt;/abbr-1&gt;&lt;abbr-2&gt;Int J Remote Sens&lt;/abbr-2&gt;&lt;/periodical&gt;&lt;pages&gt;617-632&lt;/pages&gt;&lt;volume&gt;32&lt;/volume&gt;&lt;number&gt;3&lt;/number&gt;&lt;dates&gt;&lt;year&gt;2011&lt;/year&gt;&lt;/dates&gt;&lt;isbn&gt;0143-1161&lt;/isbn&gt;&lt;urls&gt;&lt;/urls&gt;&lt;/record&gt;&lt;/Cite&gt;&lt;/EndNote&gt;</w:delInstrText>
        </w:r>
        <w:r w:rsidR="00613B63" w:rsidDel="006538E2">
          <w:fldChar w:fldCharType="separate"/>
        </w:r>
        <w:r w:rsidR="007C77C8" w:rsidRPr="00E852E4" w:rsidDel="006538E2">
          <w:rPr>
            <w:noProof/>
            <w:vertAlign w:val="superscript"/>
          </w:rPr>
          <w:delText>6</w:delText>
        </w:r>
        <w:r w:rsidR="00613B63" w:rsidDel="006538E2">
          <w:fldChar w:fldCharType="end"/>
        </w:r>
        <w:r w:rsidR="008225AD" w:rsidDel="006538E2">
          <w:fldChar w:fldCharType="end"/>
        </w:r>
      </w:del>
      <w:r w:rsidRPr="00A86AC3">
        <w:t>. Satellite data contribute significantly to the improvement of meteorological reanalysis products that are widely used f</w:t>
      </w:r>
      <w:r w:rsidR="00E852E4">
        <w:t xml:space="preserve">or climate change research </w:t>
      </w:r>
      <w:ins w:id="15" w:author="Minghua Zhang" w:date="2013-02-02T13:47:00Z">
        <w:r w:rsidR="008225AD">
          <w:t xml:space="preserve">such </w:t>
        </w:r>
      </w:ins>
      <w:r w:rsidRPr="00A86AC3">
        <w:t xml:space="preserve">as </w:t>
      </w:r>
      <w:r w:rsidR="00B96D13">
        <w:t xml:space="preserve">the </w:t>
      </w:r>
      <w:r w:rsidRPr="00A86AC3">
        <w:t>National Centers for Environmental Prediction (NCEP) re</w:t>
      </w:r>
      <w:r w:rsidR="00310DC2">
        <w:t>analysis</w:t>
      </w:r>
      <w:hyperlink w:anchor="_ENREF_7" w:tooltip="Saha, 2010 #399" w:history="1">
        <w:r w:rsidR="00613B63">
          <w:fldChar w:fldCharType="begin">
            <w:fldData xml:space="preserve">PEVuZE5vdGU+PENpdGU+PEF1dGhvcj5TYWhhPC9BdXRob3I+PFllYXI+MjAxMDwvWWVhcj48UmVj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</w:fldData>
          </w:fldChar>
        </w:r>
        <w:r w:rsidR="007C77C8">
          <w:instrText xml:space="preserve"> ADDIN EN.CITE </w:instrText>
        </w:r>
        <w:r w:rsidR="00613B63">
          <w:fldChar w:fldCharType="begin">
            <w:fldData xml:space="preserve">PEVuZE5vdGU+PENpdGU+PEF1dGhvcj5TYWhhPC9BdXRob3I+PFllYXI+MjAxMDwvWWVhcj48UmVj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</w:fldData>
          </w:fldChar>
        </w:r>
        <w:r w:rsidR="007C77C8">
          <w:instrText xml:space="preserve"> ADDIN EN.CITE.DATA </w:instrText>
        </w:r>
        <w:r w:rsidR="00613B63">
          <w:fldChar w:fldCharType="end"/>
        </w:r>
        <w:r w:rsidR="00613B63">
          <w:fldChar w:fldCharType="separate"/>
        </w:r>
        <w:r w:rsidR="007C77C8" w:rsidRPr="00E852E4">
          <w:rPr>
            <w:noProof/>
            <w:vertAlign w:val="superscript"/>
          </w:rPr>
          <w:t>7</w:t>
        </w:r>
        <w:r w:rsidR="00613B63">
          <w:fldChar w:fldCharType="end"/>
        </w:r>
      </w:hyperlink>
      <w:r w:rsidRPr="00A86AC3">
        <w:t xml:space="preserve">. The Global Climate Observing System (GCOS) </w:t>
      </w:r>
      <w:r w:rsidR="006F2CCF">
        <w:t xml:space="preserve">has </w:t>
      </w:r>
      <w:r w:rsidRPr="00A86AC3">
        <w:t>listed 26 out of 50 essential climate variables (ECVs) as significantly dependent upon satellite observations</w:t>
      </w:r>
      <w:hyperlink w:anchor="_ENREF_8" w:tooltip="GCOS, 2011 #188" w:history="1">
        <w:r w:rsidR="00613B63">
          <w:fldChar w:fldCharType="begin"/>
        </w:r>
        <w:r w:rsidR="007C77C8">
          <w:instrText xml:space="preserve"> ADDIN EN.CITE &lt;EndNote&gt;&lt;Cite&gt;&lt;Author&gt;GCOS&lt;/Author&gt;&lt;Year&gt;2011&lt;/Year&gt;&lt;RecNum&gt;188&lt;/RecNum&gt;&lt;DisplayText&gt;&lt;style face="superscript"&gt;8&lt;/style&gt;&lt;/DisplayText&gt;&lt;record&gt;&lt;rec-number&gt;188&lt;/rec-number&gt;&lt;foreign-keys&gt;&lt;key app="EN" db-id="rpazszv5qtaprteztvgvpef6wfesvazvp2tf"&gt;188&lt;/key&gt;&lt;/foreign-keys&gt;&lt;ref-type name="Report"&gt;27&lt;/ref-type&gt;&lt;contributors&gt;&lt;authors&gt;&lt;author&gt;GCOS&lt;/author&gt;&lt;/authors&gt;&lt;tertiary-authors&gt;&lt;author&gt;World Meteorological Organization&lt;/author&gt;&lt;/tertiary-authors&gt;&lt;/contributors&gt;&lt;titles&gt;&lt;title&gt;Systematic observation requirements for satellite-based data products for climate, 2011 update&lt;/title&gt;&lt;/titles&gt;&lt;pages&gt;127&lt;/pages&gt;&lt;dates&gt;&lt;year&gt;2011&lt;/year&gt;&lt;pub-dates&gt;&lt;date&gt;December 2011&lt;/date&gt;&lt;/pub-dates&gt;&lt;/dates&gt;&lt;publisher&gt;Global Climate Observing System&lt;/publisher&gt;&lt;isbn&gt;GCOS-154&lt;/isbn&gt;&lt;urls&gt;&lt;/urls&gt;&lt;/record&gt;&lt;/Cite&gt;&lt;/EndNote&gt;</w:instrText>
        </w:r>
        <w:r w:rsidR="00613B63">
          <w:fldChar w:fldCharType="separate"/>
        </w:r>
        <w:r w:rsidR="007C77C8" w:rsidRPr="00E852E4">
          <w:rPr>
            <w:noProof/>
            <w:vertAlign w:val="superscript"/>
          </w:rPr>
          <w:t>8</w:t>
        </w:r>
        <w:r w:rsidR="00613B63">
          <w:fldChar w:fldCharType="end"/>
        </w:r>
      </w:hyperlink>
      <w:r w:rsidRPr="00A86AC3">
        <w:t xml:space="preserve">. SRS is </w:t>
      </w:r>
      <w:r w:rsidR="006F2CCF">
        <w:t xml:space="preserve">also </w:t>
      </w:r>
      <w:r w:rsidRPr="00A86AC3">
        <w:t xml:space="preserve">widely used for developing prevention, mitigation and adaptation measures to cope with the impact </w:t>
      </w:r>
      <w:r>
        <w:t xml:space="preserve">of </w:t>
      </w:r>
      <w:r w:rsidR="00310DC2">
        <w:t>climate change</w:t>
      </w:r>
      <w:hyperlink w:anchor="_ENREF_9" w:tooltip="Joyce, 2009 #247" w:history="1">
        <w:r w:rsidR="00613B63">
          <w:fldChar w:fldCharType="begin"/>
        </w:r>
        <w:r w:rsidR="007C77C8">
          <w:instrText xml:space="preserve"> ADDIN EN.CITE &lt;EndNote&gt;&lt;Cite&gt;&lt;Author&gt;Joyce&lt;/Author&gt;&lt;Year&gt;2009&lt;/Year&gt;&lt;RecNum&gt;247&lt;/RecNum&gt;&lt;DisplayText&gt;&lt;style face="superscript"&gt;9&lt;/style&gt;&lt;/DisplayText&gt;&lt;record&gt;&lt;rec-number&gt;247&lt;/rec-number&gt;&lt;foreign-keys&gt;&lt;key app="EN" db-id="rpazszv5qtaprteztvgvpef6wfesvazvp2tf"&gt;247&lt;/key&gt;&lt;/foreign-keys&gt;&lt;ref-type name="Journal Article"&gt;17&lt;/ref-type&gt;&lt;contributors&gt;&lt;authors&gt;&lt;author&gt;Joyce, K.E.&lt;/author&gt;&lt;author&gt;Belliss, S.E.&lt;/author&gt;&lt;author&gt;Samsonov, S.V.&lt;/author&gt;&lt;author&gt;McNeill, S.J.&lt;/author&gt;&lt;author&gt;Glassey, P.J.&lt;/author&gt;&lt;/authors&gt;&lt;/contributors&gt;&lt;titles&gt;&lt;title&gt;A review of the status of satellite remote sensing and image processing techniques for mapping natural hazards and disasters&lt;/title&gt;&lt;secondary-title&gt;Progress in Physical Geography&lt;/secondary-title&gt;&lt;/titles&gt;&lt;periodical&gt;&lt;full-title&gt;Progress in Physical Geography&lt;/full-title&gt;&lt;abbr-1&gt;Prog. Phys. Geog.&lt;/abbr-1&gt;&lt;abbr-2&gt;Prog Phys Geog&lt;/abbr-2&gt;&lt;/periodical&gt;&lt;pages&gt;183-207&lt;/pages&gt;&lt;volume&gt;33&lt;/volume&gt;&lt;number&gt;2&lt;/number&gt;&lt;dates&gt;&lt;year&gt;2009&lt;/year&gt;&lt;/dates&gt;&lt;isbn&gt;0309-1333&lt;/isbn&gt;&lt;urls&gt;&lt;/urls&gt;&lt;/record&gt;&lt;/Cite&gt;&lt;/EndNote&gt;</w:instrText>
        </w:r>
        <w:r w:rsidR="00613B63">
          <w:fldChar w:fldCharType="separate"/>
        </w:r>
        <w:r w:rsidR="007C77C8" w:rsidRPr="00E852E4">
          <w:rPr>
            <w:noProof/>
            <w:vertAlign w:val="superscript"/>
          </w:rPr>
          <w:t>9</w:t>
        </w:r>
        <w:r w:rsidR="00613B63">
          <w:fldChar w:fldCharType="end"/>
        </w:r>
      </w:hyperlink>
      <w:r w:rsidRPr="00A86AC3">
        <w:t>.</w:t>
      </w:r>
    </w:p>
    <w:p w:rsidR="00871305" w:rsidRPr="00A86AC3" w:rsidRDefault="00871305" w:rsidP="00871305">
      <w:pPr>
        <w:spacing w:line="480" w:lineRule="auto"/>
      </w:pPr>
      <w:r w:rsidRPr="00A86AC3">
        <w:t xml:space="preserve">     Despite the aforementioned contributions of SRS, there are concerns about the suitability of satellite data for monitoring and understanding climate change</w:t>
      </w:r>
      <w:hyperlink w:anchor="_ENREF_10" w:tooltip="Trenberth, 1997 #400" w:history="1">
        <w:r w:rsidR="00613B63">
          <w:fldChar w:fldCharType="begin"/>
        </w:r>
        <w:r w:rsidR="007C77C8">
          <w:instrText xml:space="preserve"> ADDIN EN.CITE &lt;EndNote&gt;&lt;Cite&gt;&lt;Author&gt;Trenberth&lt;/Author&gt;&lt;Year&gt;1997&lt;/Year&gt;&lt;RecNum&gt;400&lt;/RecNum&gt;&lt;DisplayText&gt;&lt;style face="superscript"&gt;10&lt;/style&gt;&lt;/DisplayText&gt;&lt;record&gt;&lt;rec-number&gt;400&lt;/rec-number&gt;&lt;foreign-keys&gt;&lt;key app="EN" db-id="rpazszv5qtaprteztvgvpef6wfesvazvp2tf"&gt;400&lt;/key&gt;&lt;/foreign-keys&gt;&lt;ref-type name="Journal Article"&gt;17&lt;/ref-type&gt;&lt;contributors&gt;&lt;authors&gt;&lt;author&gt;Trenberth, KE&lt;/author&gt;&lt;author&gt;Hurrell, JW&lt;/author&gt;&lt;/authors&gt;&lt;/contributors&gt;&lt;titles&gt;&lt;title&gt;How accurate are satellite thermometers-reply&lt;/title&gt;&lt;secondary-title&gt;Nature&lt;/secondary-title&gt;&lt;/titles&gt;&lt;periodical&gt;&lt;full-title&gt;Nature&lt;/full-title&gt;&lt;abbr-1&gt;Nature&lt;/abbr-1&gt;&lt;abbr-2&gt;Nature&lt;/abbr-2&gt;&lt;/periodical&gt;&lt;pages&gt;342-343&lt;/pages&gt;&lt;volume&gt;389&lt;/volume&gt;&lt;number&gt;6649&lt;/number&gt;&lt;dates&gt;&lt;year&gt;1997&lt;/year&gt;&lt;/dates&gt;&lt;urls&gt;&lt;/urls&gt;&lt;/record&gt;&lt;/Cite&gt;&lt;/EndNote&gt;</w:instrText>
        </w:r>
        <w:r w:rsidR="00613B63">
          <w:fldChar w:fldCharType="separate"/>
        </w:r>
        <w:r w:rsidR="007C77C8" w:rsidRPr="00E852E4">
          <w:rPr>
            <w:noProof/>
            <w:vertAlign w:val="superscript"/>
          </w:rPr>
          <w:t>10</w:t>
        </w:r>
        <w:r w:rsidR="00613B63">
          <w:fldChar w:fldCharType="end"/>
        </w:r>
      </w:hyperlink>
      <w:r w:rsidRPr="00A86AC3">
        <w:t xml:space="preserve">. </w:t>
      </w:r>
      <w:r w:rsidRPr="00A86AC3">
        <w:lastRenderedPageBreak/>
        <w:t xml:space="preserve">Climate change studies require </w:t>
      </w:r>
      <w:r>
        <w:t>calibrated/</w:t>
      </w:r>
      <w:r w:rsidR="00E852E4">
        <w:t xml:space="preserve">validated, consistent, and </w:t>
      </w:r>
      <w:r>
        <w:t xml:space="preserve">adequate temporally and spatially sampled observations </w:t>
      </w:r>
      <w:r w:rsidRPr="00A86AC3">
        <w:t>over a long period of time</w:t>
      </w:r>
      <w:hyperlink w:anchor="_ENREF_11" w:tooltip="Karl, 2010 #248" w:history="1">
        <w:r w:rsidR="00613B63">
          <w:fldChar w:fldCharType="begin">
            <w:fldData xml:space="preserve">PEVuZE5vdGU+PENpdGU+PEF1dGhvcj5LYXJsPC9BdXRob3I+PFllYXI+MjAxMDwvWWVhcj48UmVj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</w:fldData>
          </w:fldChar>
        </w:r>
        <w:r w:rsidR="007C77C8">
          <w:instrText xml:space="preserve"> ADDIN EN.CITE </w:instrText>
        </w:r>
        <w:r w:rsidR="00613B63">
          <w:fldChar w:fldCharType="begin">
            <w:fldData xml:space="preserve">PEVuZE5vdGU+PENpdGU+PEF1dGhvcj5LYXJsPC9BdXRob3I+PFllYXI+MjAxMDwvWWVhcj48UmVj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</w:fldData>
          </w:fldChar>
        </w:r>
        <w:r w:rsidR="007C77C8">
          <w:instrText xml:space="preserve"> ADDIN EN.CITE.DATA </w:instrText>
        </w:r>
        <w:r w:rsidR="00613B63">
          <w:fldChar w:fldCharType="end"/>
        </w:r>
        <w:r w:rsidR="00613B63">
          <w:fldChar w:fldCharType="separate"/>
        </w:r>
        <w:r w:rsidR="007C77C8" w:rsidRPr="00E852E4">
          <w:rPr>
            <w:noProof/>
            <w:vertAlign w:val="superscript"/>
          </w:rPr>
          <w:t>11</w:t>
        </w:r>
        <w:r w:rsidR="00613B63">
          <w:fldChar w:fldCharType="end"/>
        </w:r>
      </w:hyperlink>
      <w:r w:rsidR="007E7989">
        <w:t>. Satellite data often</w:t>
      </w:r>
      <w:r w:rsidR="007E7989" w:rsidRPr="00A86AC3">
        <w:t xml:space="preserve"> contain uncertainties </w:t>
      </w:r>
      <w:r w:rsidR="007E7989">
        <w:t>caused by biases in</w:t>
      </w:r>
      <w:r w:rsidR="007E7989" w:rsidRPr="00A86AC3">
        <w:t xml:space="preserve"> sensors and </w:t>
      </w:r>
      <w:r w:rsidR="007E7989">
        <w:t xml:space="preserve">data </w:t>
      </w:r>
      <w:r w:rsidR="0053683A">
        <w:t>retrieval algorithms</w:t>
      </w:r>
      <w:r w:rsidR="007E7989">
        <w:t>.</w:t>
      </w:r>
      <w:r w:rsidR="000677E2">
        <w:t xml:space="preserve"> </w:t>
      </w:r>
      <w:r w:rsidR="002E7CE9">
        <w:t>Therefore the use of satellite observations in climate change studies requires a clear identification of their limitations.</w:t>
      </w:r>
    </w:p>
    <w:p w:rsidR="00871305" w:rsidRPr="00A86AC3" w:rsidRDefault="00871305" w:rsidP="00871305">
      <w:pPr>
        <w:spacing w:line="480" w:lineRule="auto"/>
        <w:rPr>
          <w:color w:val="3366FF"/>
        </w:rPr>
      </w:pPr>
      <w:r w:rsidRPr="00A86AC3">
        <w:t xml:space="preserve">     In this article we review </w:t>
      </w:r>
      <w:r w:rsidR="00347187">
        <w:t xml:space="preserve">the contribution of </w:t>
      </w:r>
      <w:r w:rsidRPr="00A86AC3">
        <w:t xml:space="preserve">SRS </w:t>
      </w:r>
      <w:r w:rsidR="00347187">
        <w:t xml:space="preserve">to our </w:t>
      </w:r>
      <w:r w:rsidRPr="00A86AC3">
        <w:t xml:space="preserve">understanding of climate change and </w:t>
      </w:r>
      <w:r w:rsidR="00347187">
        <w:t>the processes involved</w:t>
      </w:r>
      <w:r w:rsidRPr="00A86AC3">
        <w:t xml:space="preserve">. We focus on </w:t>
      </w:r>
      <w:ins w:id="16" w:author="Minghua Zhang" w:date="2013-02-02T15:58:00Z">
        <w:r w:rsidR="002F3983">
          <w:t xml:space="preserve">SRS-enabled </w:t>
        </w:r>
      </w:ins>
      <w:r w:rsidRPr="00A86AC3">
        <w:t>discoveries that have substantiated or challenged our fundamental knowledge of climate ch</w:t>
      </w:r>
      <w:r w:rsidR="000677E2">
        <w:t>ange. The main goal is to reveal</w:t>
      </w:r>
      <w:r w:rsidRPr="00A86AC3">
        <w:t xml:space="preserve"> the unique contributions </w:t>
      </w:r>
      <w:r w:rsidR="00310DC2">
        <w:t xml:space="preserve">and major limitations of SRS </w:t>
      </w:r>
      <w:r w:rsidR="000677E2">
        <w:t>through these</w:t>
      </w:r>
      <w:r w:rsidRPr="00A86AC3">
        <w:t xml:space="preserve"> studies. Technical details of </w:t>
      </w:r>
      <w:r w:rsidR="00DF3270">
        <w:t>instrumentation</w:t>
      </w:r>
      <w:r w:rsidRPr="00A86AC3">
        <w:t xml:space="preserve"> and data retrieving methods can be found in </w:t>
      </w:r>
      <w:r w:rsidR="00DF3270">
        <w:t>a recent</w:t>
      </w:r>
      <w:r w:rsidRPr="00A86AC3">
        <w:t xml:space="preserve"> review</w:t>
      </w:r>
      <w:hyperlink w:anchor="_ENREF_12" w:tooltip="Thies, 2011 #281" w:history="1">
        <w:r w:rsidR="00613B63">
          <w:fldChar w:fldCharType="begin"/>
        </w:r>
        <w:r w:rsidR="007C77C8">
          <w:instrText xml:space="preserve"> ADDIN EN.CITE &lt;EndNote&gt;&lt;Cite&gt;&lt;Author&gt;Thies&lt;/Author&gt;&lt;Year&gt;2011&lt;/Year&gt;&lt;RecNum&gt;281&lt;/RecNum&gt;&lt;DisplayText&gt;&lt;style face="superscript"&gt;12&lt;/style&gt;&lt;/DisplayText&gt;&lt;record&gt;&lt;rec-number&gt;281&lt;/rec-number&gt;&lt;foreign-keys&gt;&lt;key app="EN" db-id="rpazszv5qtaprteztvgvpef6wfesvazvp2tf"&gt;281&lt;/key&gt;&lt;/foreign-keys&gt;&lt;ref-type name="Journal Article"&gt;17&lt;/ref-type&gt;&lt;contributors&gt;&lt;authors&gt;&lt;author&gt;Thies, B.&lt;/author&gt;&lt;author&gt;Bendix, J.&lt;/author&gt;&lt;/authors&gt;&lt;/contributors&gt;&lt;auth-address&gt;Department of Geography, Laboratory for Climatology and Remote Sensing, Philipps-University Marburg, 35032 Marburg, Germany&lt;/auth-address&gt;&lt;titles&gt;&lt;title&gt;Satellite based remote sensing of weather and climate: Recent achievements and future perspectives&lt;/title&gt;&lt;secondary-title&gt;Meteorological Applications&lt;/secondary-title&gt;&lt;/titles&gt;&lt;periodical&gt;&lt;full-title&gt;Meteorological Applications&lt;/full-title&gt;&lt;abbr-1&gt;Meteorol. Appl.&lt;/abbr-1&gt;&lt;abbr-2&gt;Meteorol Appl&lt;/abbr-2&gt;&lt;/periodical&gt;&lt;pages&gt;262-295&lt;/pages&gt;&lt;volume&gt;18&lt;/volume&gt;&lt;number&gt;3&lt;/number&gt;&lt;keywords&gt;&lt;keyword&gt;Climatology&lt;/keyword&gt;&lt;keyword&gt;Meteorology&lt;/keyword&gt;&lt;keyword&gt;Remote sensing&lt;/keyword&gt;&lt;keyword&gt;Satellite&lt;/keyword&gt;&lt;/keywords&gt;&lt;dates&gt;&lt;year&gt;2011&lt;/year&gt;&lt;/dates&gt;&lt;urls&gt;&lt;related-urls&gt;&lt;url&gt;http://www.scopus.com/inward/record.url?eid=2-s2.0-80051864836&amp;amp;partnerID=40&amp;amp;md5=72db3c014b8238f9ee502370188f96ca&lt;/url&gt;&lt;/related-urls&gt;&lt;/urls&gt;&lt;/record&gt;&lt;/Cite&gt;&lt;/EndNote&gt;</w:instrText>
        </w:r>
        <w:r w:rsidR="00613B63">
          <w:fldChar w:fldCharType="separate"/>
        </w:r>
        <w:r w:rsidR="007C77C8" w:rsidRPr="00E852E4">
          <w:rPr>
            <w:noProof/>
            <w:vertAlign w:val="superscript"/>
          </w:rPr>
          <w:t>12</w:t>
        </w:r>
        <w:r w:rsidR="00613B63">
          <w:fldChar w:fldCharType="end"/>
        </w:r>
      </w:hyperlink>
      <w:r w:rsidRPr="00A86AC3">
        <w:t xml:space="preserve">. </w:t>
      </w:r>
    </w:p>
    <w:p w:rsidR="009027B3" w:rsidRDefault="009027B3" w:rsidP="009027B3">
      <w:pPr>
        <w:pStyle w:val="Heading2"/>
        <w:rPr>
          <w:rFonts w:ascii="Calibri" w:hAnsi="Calibri" w:cs="Calibri"/>
        </w:rPr>
      </w:pPr>
      <w:r w:rsidRPr="00A86AC3">
        <w:rPr>
          <w:rFonts w:ascii="Calibri" w:hAnsi="Calibri" w:cs="Calibri"/>
        </w:rPr>
        <w:t>Observations of the climate system</w:t>
      </w:r>
    </w:p>
    <w:p w:rsidR="00EB25E0" w:rsidRPr="00EB25E0" w:rsidRDefault="00EB25E0" w:rsidP="00EB25E0">
      <w:pPr>
        <w:spacing w:line="480" w:lineRule="auto"/>
      </w:pPr>
      <w:r w:rsidRPr="00592A4E">
        <w:t xml:space="preserve">Conventional land based observations are typically collected at fixed intervals </w:t>
      </w:r>
      <w:r w:rsidR="00DF3270">
        <w:t>with</w:t>
      </w:r>
      <w:r w:rsidRPr="00592A4E">
        <w:t xml:space="preserve"> limited spatial coverage whereas SRS allows for continual monitoring on a global scale. This continuous global coverage has greatly enhanced our understanding of </w:t>
      </w:r>
      <w:r w:rsidR="000D4F8F">
        <w:t xml:space="preserve">the climate system and its variations </w:t>
      </w:r>
      <w:r>
        <w:t>(Fig.1)</w:t>
      </w:r>
      <w:r w:rsidRPr="00592A4E">
        <w:t>.</w:t>
      </w:r>
    </w:p>
    <w:p w:rsidR="009027B3" w:rsidRPr="00A86AC3" w:rsidRDefault="009027B3" w:rsidP="009027B3">
      <w:pPr>
        <w:pStyle w:val="Heading3"/>
        <w:rPr>
          <w:rFonts w:ascii="Calibri" w:hAnsi="Calibri" w:cs="Calibri"/>
        </w:rPr>
      </w:pPr>
      <w:r w:rsidRPr="00A86AC3">
        <w:rPr>
          <w:rFonts w:ascii="Calibri" w:hAnsi="Calibri" w:cs="Calibri"/>
        </w:rPr>
        <w:t xml:space="preserve">Global warming </w:t>
      </w:r>
    </w:p>
    <w:p w:rsidR="009027B3" w:rsidRPr="00A86AC3" w:rsidRDefault="00CC4D34" w:rsidP="009027B3">
      <w:pPr>
        <w:spacing w:line="480" w:lineRule="auto"/>
      </w:pPr>
      <w:ins w:id="17" w:author="Minghua Zhang" w:date="2013-02-02T16:11:00Z">
        <w:r>
          <w:t>The w</w:t>
        </w:r>
        <w:r w:rsidRPr="00A86AC3">
          <w:t xml:space="preserve">arming trend </w:t>
        </w:r>
      </w:ins>
      <w:ins w:id="18" w:author="Minghua Zhang" w:date="2013-02-02T16:13:00Z">
        <w:r>
          <w:t>of</w:t>
        </w:r>
      </w:ins>
      <w:ins w:id="19" w:author="Minghua Zhang" w:date="2013-02-02T16:11:00Z">
        <w:r w:rsidRPr="00A86AC3">
          <w:t xml:space="preserve"> the </w:t>
        </w:r>
      </w:ins>
      <w:ins w:id="20" w:author="Minghua Zhang" w:date="2013-02-02T16:14:00Z">
        <w:r>
          <w:t xml:space="preserve">Earth’s </w:t>
        </w:r>
      </w:ins>
      <w:ins w:id="21" w:author="Minghua Zhang" w:date="2013-02-02T16:11:00Z">
        <w:r w:rsidRPr="00A86AC3">
          <w:t xml:space="preserve">mean </w:t>
        </w:r>
      </w:ins>
      <w:ins w:id="22" w:author="Minghua Zhang" w:date="2013-02-02T16:13:00Z">
        <w:r>
          <w:t xml:space="preserve">surface </w:t>
        </w:r>
      </w:ins>
      <w:ins w:id="23" w:author="Minghua Zhang" w:date="2013-02-02T16:11:00Z">
        <w:r>
          <w:t>t</w:t>
        </w:r>
        <w:r w:rsidRPr="00A86AC3">
          <w:t>emperature</w:t>
        </w:r>
        <w:r>
          <w:fldChar w:fldCharType="begin"/>
        </w:r>
        <w:r>
          <w:instrText xml:space="preserve"> HYPERLINK \l "_ENREF_13" \o "IPCC, 2007 #245" </w:instrText>
        </w:r>
        <w:r>
          <w:fldChar w:fldCharType="end"/>
        </w:r>
        <w:r>
          <w:t xml:space="preserve"> </w:t>
        </w:r>
      </w:ins>
      <w:ins w:id="24" w:author="Minghua Zhang" w:date="2013-02-02T16:12:00Z">
        <w:r>
          <w:t>i</w:t>
        </w:r>
      </w:ins>
      <w:ins w:id="25" w:author="Minghua Zhang" w:date="2013-02-02T16:14:00Z">
        <w:r w:rsidR="008E377A">
          <w:t xml:space="preserve">n the last century </w:t>
        </w:r>
      </w:ins>
      <w:ins w:id="26" w:author="Minghua Zhang" w:date="2013-02-02T17:25:00Z">
        <w:r w:rsidR="003C0AD0">
          <w:t xml:space="preserve">has </w:t>
        </w:r>
      </w:ins>
      <w:ins w:id="27" w:author="Minghua Zhang" w:date="2013-02-02T16:46:00Z">
        <w:r w:rsidR="00C65D26">
          <w:t xml:space="preserve">played a </w:t>
        </w:r>
      </w:ins>
      <w:ins w:id="28" w:author="Minghua Zhang" w:date="2013-02-03T11:27:00Z">
        <w:r w:rsidR="0000727A">
          <w:t>significant</w:t>
        </w:r>
      </w:ins>
      <w:ins w:id="29" w:author="Minghua Zhang" w:date="2013-02-02T16:46:00Z">
        <w:r w:rsidR="00C65D26">
          <w:t xml:space="preserve"> role</w:t>
        </w:r>
      </w:ins>
      <w:ins w:id="30" w:author="Minghua Zhang" w:date="2013-02-02T16:41:00Z">
        <w:r w:rsidR="008E377A">
          <w:t xml:space="preserve"> in the debate</w:t>
        </w:r>
      </w:ins>
      <w:ins w:id="31" w:author="Minghua Zhang" w:date="2013-02-02T16:40:00Z">
        <w:r w:rsidR="008E377A">
          <w:t xml:space="preserve"> of</w:t>
        </w:r>
      </w:ins>
      <w:ins w:id="32" w:author="Minghua Zhang" w:date="2013-02-02T16:35:00Z">
        <w:r w:rsidR="008E377A">
          <w:t xml:space="preserve"> </w:t>
        </w:r>
      </w:ins>
      <w:ins w:id="33" w:author="Minghua Zhang" w:date="2013-02-02T16:36:00Z">
        <w:r w:rsidR="008E377A">
          <w:t>a</w:t>
        </w:r>
      </w:ins>
      <w:del w:id="34" w:author="Minghua Zhang" w:date="2013-02-02T16:36:00Z">
        <w:r w:rsidR="000D4F8F" w:rsidDel="008E377A">
          <w:delText>A</w:delText>
        </w:r>
      </w:del>
      <w:r w:rsidR="007713AE">
        <w:t xml:space="preserve">nthropogenic influences </w:t>
      </w:r>
      <w:del w:id="35" w:author="Minghua Zhang" w:date="2013-02-02T16:37:00Z">
        <w:r w:rsidR="00BE5675" w:rsidDel="008E377A">
          <w:delText>are believed to c</w:delText>
        </w:r>
        <w:r w:rsidR="007713AE" w:rsidDel="008E377A">
          <w:delText xml:space="preserve">ontribute significantly to </w:delText>
        </w:r>
        <w:r w:rsidR="009027B3" w:rsidRPr="00A86AC3" w:rsidDel="008E377A">
          <w:delText xml:space="preserve">the </w:delText>
        </w:r>
        <w:r w:rsidR="00BE5675" w:rsidDel="008E377A">
          <w:delText xml:space="preserve">observed </w:delText>
        </w:r>
        <w:r w:rsidR="009027B3" w:rsidRPr="00A86AC3" w:rsidDel="008E377A">
          <w:delText xml:space="preserve">warming trend in the mean global </w:delText>
        </w:r>
        <w:r w:rsidR="007713AE" w:rsidDel="008E377A">
          <w:delText>t</w:delText>
        </w:r>
        <w:r w:rsidR="009027B3" w:rsidRPr="00A86AC3" w:rsidDel="008E377A">
          <w:delText>emperature</w:delText>
        </w:r>
      </w:del>
      <w:ins w:id="36" w:author="Minghua Zhang" w:date="2013-02-02T16:37:00Z">
        <w:r w:rsidR="008E377A">
          <w:t xml:space="preserve">on </w:t>
        </w:r>
      </w:ins>
      <w:ins w:id="37" w:author="Minghua Zhang" w:date="2013-02-02T16:38:00Z">
        <w:r w:rsidR="008E377A">
          <w:t>g</w:t>
        </w:r>
      </w:ins>
      <w:ins w:id="38" w:author="Minghua Zhang" w:date="2013-02-02T16:37:00Z">
        <w:r w:rsidR="008E377A">
          <w:t>lobal climate</w:t>
        </w:r>
      </w:ins>
      <w:hyperlink w:anchor="_ENREF_13" w:tooltip="IPCC, 2007 #245" w:history="1">
        <w:r w:rsidR="00613B63">
          <w:fldChar w:fldCharType="begin"/>
        </w:r>
        <w:r w:rsidR="007C77C8">
          <w:instrText xml:space="preserve"> ADDIN EN.CITE &lt;EndNote&gt;&lt;Cite&gt;&lt;Author&gt;IPCC&lt;/Author&gt;&lt;Year&gt;2007&lt;/Year&gt;&lt;RecNum&gt;245&lt;/RecNum&gt;&lt;DisplayText&gt;&lt;style face="superscript"&gt;13&lt;/style&gt;&lt;/DisplayText&gt;&lt;record&gt;&lt;rec-number&gt;245&lt;/rec-number&gt;&lt;foreign-keys&gt;&lt;key app="EN" db-id="rpazszv5qtaprteztvgvpef6wfesvazvp2tf"&gt;245&lt;/key&gt;&lt;/foreign-keys&gt;&lt;ref-type name="Report"&gt;27&lt;/ref-type&gt;&lt;contributors&gt;&lt;authors&gt;&lt;author&gt;IPCC&lt;/author&gt;&lt;/authors&gt;&lt;secondary-authors&gt;&lt;author&gt;Core Writing Team.&lt;/author&gt;&lt;author&gt;Pachauri, R.K.&lt;/author&gt;&lt;author&gt;Reisinger, A&lt;/author&gt;&lt;/secondary-authors&gt;&lt;tertiary-authors&gt;&lt;author&gt;IPCC&lt;/author&gt;&lt;/tertiary-authors&gt;&lt;/contributors&gt;&lt;titles&gt;&lt;title&gt;Climate Change 2007:Synthesis Report. Contribution of Working Group I, II and III to the Fourth Assessment Report of the Intergovernmental Panel on Climate Change &lt;/title&gt;&lt;/titles&gt;&lt;pages&gt;104&lt;/pages&gt;&lt;dates&gt;&lt;year&gt;2007&lt;/year&gt;&lt;/dates&gt;&lt;pub-location&gt;Geneva, Switzerland&lt;/pub-location&gt;&lt;publisher&gt;Intergovernmental Panel on Climate Change&lt;/publisher&gt;&lt;urls&gt;&lt;/urls&gt;&lt;/record&gt;&lt;/Cite&gt;&lt;/EndNote&gt;</w:instrText>
        </w:r>
        <w:r w:rsidR="00613B63">
          <w:fldChar w:fldCharType="separate"/>
        </w:r>
        <w:r w:rsidR="007C77C8" w:rsidRPr="00E852E4">
          <w:rPr>
            <w:noProof/>
            <w:vertAlign w:val="superscript"/>
          </w:rPr>
          <w:t>13</w:t>
        </w:r>
        <w:r w:rsidR="00613B63">
          <w:fldChar w:fldCharType="end"/>
        </w:r>
      </w:hyperlink>
      <w:r w:rsidR="009027B3" w:rsidRPr="00A86AC3">
        <w:t xml:space="preserve">. This trend was first identified through analyzing </w:t>
      </w:r>
      <w:r w:rsidR="009027B3" w:rsidRPr="00A86AC3">
        <w:lastRenderedPageBreak/>
        <w:t>anomalies in time series of near</w:t>
      </w:r>
      <w:r w:rsidR="009027B3">
        <w:t>-</w:t>
      </w:r>
      <w:r w:rsidR="009027B3" w:rsidRPr="00A86AC3">
        <w:t xml:space="preserve"> surface air temperature </w:t>
      </w:r>
      <w:r w:rsidR="009027B3">
        <w:t xml:space="preserve">over the land </w:t>
      </w:r>
      <w:r w:rsidR="009027B3" w:rsidRPr="00A86AC3">
        <w:t>recorded by weather stations</w:t>
      </w:r>
      <w:hyperlink w:anchor="_ENREF_14" w:tooltip="Hansen, 1987 #190" w:history="1">
        <w:r w:rsidR="00613B63">
          <w:fldChar w:fldCharType="begin"/>
        </w:r>
        <w:r w:rsidR="007C77C8">
          <w:instrText xml:space="preserve"> ADDIN EN.CITE &lt;EndNote&gt;&lt;Cite&gt;&lt;Author&gt;Hansen&lt;/Author&gt;&lt;Year&gt;1987&lt;/Year&gt;&lt;RecNum&gt;190&lt;/RecNum&gt;&lt;DisplayText&gt;&lt;style face="superscript"&gt;14&lt;/style&gt;&lt;/DisplayText&gt;&lt;record&gt;&lt;rec-number&gt;190&lt;/rec-number&gt;&lt;foreign-keys&gt;&lt;key app="EN" db-id="rpazszv5qtaprteztvgvpef6wfesvazvp2tf"&gt;190&lt;/key&gt;&lt;/foreign-keys&gt;&lt;ref-type name="Journal Article"&gt;17&lt;/ref-type&gt;&lt;contributors&gt;&lt;authors&gt;&lt;author&gt;Hansen, J.&lt;/author&gt;&lt;author&gt;Lebedeff, S.&lt;/author&gt;&lt;/authors&gt;&lt;/contributors&gt;&lt;titles&gt;&lt;title&gt;Global trends of measured surface air temperature&lt;/title&gt;&lt;secondary-title&gt;Journal of Geophysical Research&lt;/secondary-title&gt;&lt;/titles&gt;&lt;periodical&gt;&lt;full-title&gt;Journal of Geophysical Research&lt;/full-title&gt;&lt;abbr-1&gt;J. Geophys. Res.&lt;/abbr-1&gt;&lt;abbr-2&gt;J Geophys Res&lt;/abbr-2&gt;&lt;/periodical&gt;&lt;pages&gt;345-13&lt;/pages&gt;&lt;volume&gt;92&lt;/volume&gt;&lt;number&gt;13&lt;/number&gt;&lt;dates&gt;&lt;year&gt;1987&lt;/year&gt;&lt;/dates&gt;&lt;urls&gt;&lt;/urls&gt;&lt;/record&gt;&lt;/Cite&gt;&lt;/EndNote&gt;</w:instrText>
        </w:r>
        <w:r w:rsidR="00613B63">
          <w:fldChar w:fldCharType="separate"/>
        </w:r>
        <w:r w:rsidR="007C77C8" w:rsidRPr="00E852E4">
          <w:rPr>
            <w:noProof/>
            <w:vertAlign w:val="superscript"/>
          </w:rPr>
          <w:t>14</w:t>
        </w:r>
        <w:r w:rsidR="00613B63">
          <w:fldChar w:fldCharType="end"/>
        </w:r>
      </w:hyperlink>
      <w:ins w:id="39" w:author="Minghua Zhang" w:date="2013-02-02T16:38:00Z">
        <w:r w:rsidR="008E377A">
          <w:t>, but it</w:t>
        </w:r>
      </w:ins>
      <w:r w:rsidR="009027B3">
        <w:t xml:space="preserve"> </w:t>
      </w:r>
      <w:del w:id="40" w:author="Minghua Zhang" w:date="2013-02-02T16:38:00Z">
        <w:r w:rsidR="009027B3" w:rsidDel="008E377A">
          <w:delText xml:space="preserve">and </w:delText>
        </w:r>
      </w:del>
      <w:ins w:id="41" w:author="Minghua Zhang" w:date="2013-02-02T16:38:00Z">
        <w:r w:rsidR="008E377A">
          <w:t xml:space="preserve"> </w:t>
        </w:r>
      </w:ins>
      <w:r w:rsidR="009027B3">
        <w:t xml:space="preserve">was </w:t>
      </w:r>
      <w:r w:rsidR="007713AE">
        <w:t>consistently</w:t>
      </w:r>
      <w:r w:rsidR="009027B3">
        <w:t xml:space="preserve"> challenged</w:t>
      </w:r>
      <w:r w:rsidR="00B93574">
        <w:t xml:space="preserve"> due to the </w:t>
      </w:r>
      <w:r w:rsidR="00BA1CB7">
        <w:t>biases</w:t>
      </w:r>
      <w:r w:rsidR="00B93574">
        <w:t xml:space="preserve"> in weather</w:t>
      </w:r>
      <w:r w:rsidR="009027B3">
        <w:t xml:space="preserve"> records</w:t>
      </w:r>
      <w:hyperlink w:anchor="_ENREF_15" w:tooltip="Pielke, 2007 #203" w:history="1">
        <w:r w:rsidR="00613B63">
          <w:fldChar w:fldCharType="begin"/>
        </w:r>
        <w:r w:rsidR="007C77C8">
          <w:instrText xml:space="preserve"> ADDIN EN.CITE &lt;EndNote&gt;&lt;Cite&gt;&lt;Author&gt;Pielke&lt;/Author&gt;&lt;Year&gt;2007&lt;/Year&gt;&lt;RecNum&gt;203&lt;/RecNum&gt;&lt;DisplayText&gt;&lt;style face="superscript"&gt;15&lt;/style&gt;&lt;/DisplayText&gt;&lt;record&gt;&lt;rec-number&gt;203&lt;/rec-number&gt;&lt;foreign-keys&gt;&lt;key app="EN" db-id="rpazszv5qtaprteztvgvpef6wfesvazvp2tf"&gt;203&lt;/key&gt;&lt;/foreign-keys&gt;&lt;ref-type name="Journal Article"&gt;17&lt;/ref-type&gt;&lt;contributors&gt;&lt;authors&gt;&lt;author&gt;Pielke, Roger A.&lt;/author&gt;&lt;author&gt;Davey, Christopher A.&lt;/author&gt;&lt;author&gt;Niyogi, Dev&lt;/author&gt;&lt;author&gt;Fall, Souleymane&lt;/author&gt;&lt;author&gt;Steinweg-Woods, Jesse&lt;/author&gt;&lt;author&gt;Hubbard, Ken&lt;/author&gt;&lt;author&gt;Lin, Xiaomao&lt;/author&gt;&lt;author&gt;Cai, Ming&lt;/author&gt;&lt;author&gt;Lim, Young-Kwon&lt;/author&gt;&lt;author&gt;Li, Hong&lt;/author&gt;&lt;author&gt;Nielsen-Gammon, John&lt;/author&gt;&lt;author&gt;Gallo, Kevin&lt;/author&gt;&lt;author&gt;Hale, Robert&lt;/author&gt;&lt;author&gt;Mahmood, Rezaul&lt;/author&gt;&lt;author&gt;Foster, Stuart&lt;/author&gt;&lt;author&gt;McNider, Richard T.&lt;/author&gt;&lt;author&gt;Blanken, Peter&lt;/author&gt;&lt;/authors&gt;&lt;/contributors&gt;&lt;titles&gt;&lt;title&gt;Unresolved issues with the assessment of multidecadal global land surface temperature trends&lt;/title&gt;&lt;secondary-title&gt;Journal of Geophysical Research&lt;/secondary-title&gt;&lt;/titles&gt;&lt;periodical&gt;&lt;full-title&gt;Journal of Geophysical Research&lt;/full-title&gt;&lt;abbr-1&gt;J. Geophys. Res.&lt;/abbr-1&gt;&lt;abbr-2&gt;J Geophys Res&lt;/abbr-2&gt;&lt;/periodical&gt;&lt;pages&gt;D24S08&lt;/pages&gt;&lt;volume&gt;112&lt;/volume&gt;&lt;number&gt;D24&lt;/number&gt;&lt;dates&gt;&lt;year&gt;2007&lt;/year&gt;&lt;/dates&gt;&lt;urls&gt;&lt;/urls&gt;&lt;/record&gt;&lt;/Cite&gt;&lt;/EndNote&gt;</w:instrText>
        </w:r>
        <w:r w:rsidR="00613B63">
          <w:fldChar w:fldCharType="separate"/>
        </w:r>
        <w:r w:rsidR="007C77C8" w:rsidRPr="00E852E4">
          <w:rPr>
            <w:noProof/>
            <w:vertAlign w:val="superscript"/>
          </w:rPr>
          <w:t>15</w:t>
        </w:r>
        <w:r w:rsidR="00613B63">
          <w:fldChar w:fldCharType="end"/>
        </w:r>
      </w:hyperlink>
      <w:r w:rsidR="007713AE">
        <w:t xml:space="preserve">. </w:t>
      </w:r>
      <w:r w:rsidR="009027B3" w:rsidRPr="00A86AC3">
        <w:t>S</w:t>
      </w:r>
      <w:r w:rsidR="00BE5675">
        <w:t>RS</w:t>
      </w:r>
      <w:r w:rsidR="009027B3" w:rsidRPr="00A86AC3">
        <w:t xml:space="preserve"> provide</w:t>
      </w:r>
      <w:ins w:id="42" w:author="Minghua Zhang" w:date="2013-02-02T16:43:00Z">
        <w:r w:rsidR="008E377A">
          <w:t>s</w:t>
        </w:r>
      </w:ins>
      <w:r w:rsidR="009027B3" w:rsidRPr="00A86AC3">
        <w:t xml:space="preserve"> an independent way to </w:t>
      </w:r>
      <w:del w:id="43" w:author="Minghua Zhang" w:date="2013-02-02T16:43:00Z">
        <w:r w:rsidR="009027B3" w:rsidRPr="00A86AC3" w:rsidDel="008E377A">
          <w:delText xml:space="preserve">examine </w:delText>
        </w:r>
      </w:del>
      <w:ins w:id="44" w:author="Minghua Zhang" w:date="2013-02-02T16:43:00Z">
        <w:r w:rsidR="008E377A">
          <w:t>reveal</w:t>
        </w:r>
        <w:r w:rsidR="008E377A" w:rsidRPr="00A86AC3">
          <w:t xml:space="preserve"> </w:t>
        </w:r>
      </w:ins>
      <w:r w:rsidR="009027B3" w:rsidRPr="00A86AC3">
        <w:t>the global temperature trend, pa</w:t>
      </w:r>
      <w:r w:rsidR="00E852E4">
        <w:t xml:space="preserve">rticularly on the ocean surface and </w:t>
      </w:r>
      <w:r w:rsidR="009027B3" w:rsidRPr="00A86AC3">
        <w:t>the atmospher</w:t>
      </w:r>
      <w:r w:rsidR="009027B3">
        <w:t>ic temperature</w:t>
      </w:r>
      <w:r w:rsidR="009027B3" w:rsidRPr="00A86AC3">
        <w:t xml:space="preserve">.    </w:t>
      </w:r>
    </w:p>
    <w:p w:rsidR="009027B3" w:rsidRPr="00A86AC3" w:rsidRDefault="009027B3" w:rsidP="00045B22">
      <w:pPr>
        <w:spacing w:line="480" w:lineRule="auto"/>
        <w:ind w:firstLineChars="250" w:firstLine="600"/>
      </w:pPr>
      <w:r w:rsidRPr="00A86AC3">
        <w:t xml:space="preserve">The </w:t>
      </w:r>
      <w:ins w:id="45" w:author="Minghua Zhang" w:date="2013-02-02T16:44:00Z">
        <w:r w:rsidR="008E377A">
          <w:t xml:space="preserve">sea </w:t>
        </w:r>
      </w:ins>
      <w:r w:rsidRPr="00A86AC3">
        <w:t xml:space="preserve">surface temperatures </w:t>
      </w:r>
      <w:ins w:id="46" w:author="Minghua Zhang" w:date="2013-02-02T16:44:00Z">
        <w:r w:rsidR="008E377A">
          <w:t xml:space="preserve">(SST) </w:t>
        </w:r>
      </w:ins>
      <w:r w:rsidRPr="00A86AC3">
        <w:t>of the global oceans, which are directly related to heat transfer between the atmosphere and oceans, serve as important indicators of the state of the climate system</w:t>
      </w:r>
      <w:hyperlink w:anchor="_ENREF_16" w:tooltip="Reynolds, 2002 #273" w:history="1">
        <w:r w:rsidR="00613B63">
          <w:fldChar w:fldCharType="begin"/>
        </w:r>
        <w:r w:rsidR="007C77C8">
          <w:instrText xml:space="preserve"> ADDIN EN.CITE &lt;EndNote&gt;&lt;Cite&gt;&lt;Author&gt;Reynolds&lt;/Author&gt;&lt;Year&gt;2002&lt;/Year&gt;&lt;RecNum&gt;273&lt;/RecNum&gt;&lt;DisplayText&gt;&lt;style face="superscript"&gt;16&lt;/style&gt;&lt;/DisplayText&gt;&lt;record&gt;&lt;rec-number&gt;273&lt;/rec-number&gt;&lt;foreign-keys&gt;&lt;key app="EN" db-id="rpazszv5qtaprteztvgvpef6wfesvazvp2tf"&gt;273&lt;/key&gt;&lt;/foreign-keys&gt;&lt;ref-type name="Journal Article"&gt;17&lt;/ref-type&gt;&lt;contributors&gt;&lt;authors&gt;&lt;author&gt;Reynolds, R. W.&lt;/author&gt;&lt;author&gt;Rayner, N. A.&lt;/author&gt;&lt;author&gt;Smith, T. M.&lt;/author&gt;&lt;author&gt;Stokes, D. C.&lt;/author&gt;&lt;author&gt;Wang, W.&lt;/author&gt;&lt;/authors&gt;&lt;/contributors&gt;&lt;auth-address&gt;NOAA/NESDIS/Natl. Climatic Data Ctr., 151 Patton Ave., Asheville, NC 28801, United States&lt;/auth-address&gt;&lt;titles&gt;&lt;title&gt;An improved in situ and satellite SST analysis for climate&lt;/title&gt;&lt;secondary-title&gt;Journal of Climate&lt;/secondary-title&gt;&lt;/titles&gt;&lt;periodical&gt;&lt;full-title&gt;Journal of Climate&lt;/full-title&gt;&lt;abbr-1&gt;J. Clim.&lt;/abbr-1&gt;&lt;abbr-2&gt;J Clim&lt;/abbr-2&gt;&lt;/periodical&gt;&lt;pages&gt;1609-1625&lt;/pages&gt;&lt;volume&gt;15&lt;/volume&gt;&lt;number&gt;13&lt;/number&gt;&lt;dates&gt;&lt;year&gt;2002&lt;/year&gt;&lt;/dates&gt;&lt;urls&gt;&lt;related-urls&gt;&lt;url&gt;http://www.scopus.com/inward/record.url?eid=2-s2.0-0036648346&amp;amp;partnerID=40&amp;amp;md5=7b98aba5430ac7c1b6077504073538a6&lt;/url&gt;&lt;/related-urls&gt;&lt;/urls&gt;&lt;/record&gt;&lt;/Cite&gt;&lt;/EndNote&gt;</w:instrText>
        </w:r>
        <w:r w:rsidR="00613B63">
          <w:fldChar w:fldCharType="separate"/>
        </w:r>
        <w:r w:rsidR="007C77C8" w:rsidRPr="00E852E4">
          <w:rPr>
            <w:noProof/>
            <w:vertAlign w:val="superscript"/>
          </w:rPr>
          <w:t>16</w:t>
        </w:r>
        <w:r w:rsidR="00613B63">
          <w:fldChar w:fldCharType="end"/>
        </w:r>
      </w:hyperlink>
      <w:r w:rsidRPr="00A86AC3">
        <w:t xml:space="preserve">. The Advanced Very High Resolution Radiometer (AVHRR) data and the </w:t>
      </w:r>
      <w:r>
        <w:t xml:space="preserve">passive </w:t>
      </w:r>
      <w:r w:rsidRPr="00A86AC3">
        <w:t xml:space="preserve">microwave sensing data provide us with the capacity to monitor the </w:t>
      </w:r>
      <w:del w:id="47" w:author="Minghua Zhang" w:date="2013-02-02T16:44:00Z">
        <w:r w:rsidR="00BA1CB7" w:rsidDel="008E377A">
          <w:delText>sea surface temperature (SST)</w:delText>
        </w:r>
      </w:del>
      <w:ins w:id="48" w:author="Minghua Zhang" w:date="2013-02-02T16:44:00Z">
        <w:r w:rsidR="008E377A">
          <w:t>SST</w:t>
        </w:r>
      </w:ins>
      <w:r w:rsidR="00BA1CB7">
        <w:t xml:space="preserve"> </w:t>
      </w:r>
      <w:r w:rsidR="00BE5675">
        <w:t>on</w:t>
      </w:r>
      <w:r w:rsidRPr="00A86AC3">
        <w:t xml:space="preserve"> a global scale. An increase in SST has been observed in all ocean basins since the 1970s, with an average estimated increase of 0.28</w:t>
      </w:r>
      <w:r w:rsidRPr="00A86AC3">
        <w:rPr>
          <w:vertAlign w:val="superscript"/>
        </w:rPr>
        <w:t>o</w:t>
      </w:r>
      <w:r w:rsidRPr="00A86AC3">
        <w:t>C from 1984-2006</w:t>
      </w:r>
      <w:hyperlink w:anchor="_ENREF_17" w:tooltip="Large, 2012 #256" w:history="1">
        <w:r w:rsidR="00613B63">
          <w:fldChar w:fldCharType="begin"/>
        </w:r>
        <w:r w:rsidR="007C77C8">
          <w:instrText xml:space="preserve"> ADDIN EN.CITE &lt;EndNote&gt;&lt;Cite&gt;&lt;Author&gt;Large&lt;/Author&gt;&lt;Year&gt;2012&lt;/Year&gt;&lt;RecNum&gt;256&lt;/RecNum&gt;&lt;DisplayText&gt;&lt;style face="superscript"&gt;17&lt;/style&gt;&lt;/DisplayText&gt;&lt;record&gt;&lt;rec-number&gt;256&lt;/rec-number&gt;&lt;foreign-keys&gt;&lt;key app="EN" db-id="rpazszv5qtaprteztvgvpef6wfesvazvp2tf"&gt;256&lt;/key&gt;&lt;/foreign-keys&gt;&lt;ref-type name="Journal Article"&gt;17&lt;/ref-type&gt;&lt;contributors&gt;&lt;authors&gt;&lt;author&gt;Large, W. G.&lt;/author&gt;&lt;author&gt;Yeager, S. G.&lt;/author&gt;&lt;/authors&gt;&lt;/contributors&gt;&lt;titles&gt;&lt;title&gt;On the observed trends and changes in global sea surface temperature and air-sea heat fluxes (1984-2006)&lt;/title&gt;&lt;secondary-title&gt;Journal of Climate&lt;/secondary-title&gt;&lt;/titles&gt;&lt;periodical&gt;&lt;full-title&gt;Journal of Climate&lt;/full-title&gt;&lt;abbr-1&gt;J. Clim.&lt;/abbr-1&gt;&lt;abbr-2&gt;J Clim&lt;/abbr-2&gt;&lt;/periodical&gt;&lt;pages&gt;6123-6135&lt;/pages&gt;&lt;volume&gt;25&lt;/volume&gt;&lt;dates&gt;&lt;year&gt;2012&lt;/year&gt;&lt;/dates&gt;&lt;publisher&gt;American Meteorological Society&lt;/publisher&gt;&lt;isbn&gt;0894-8755&lt;/isbn&gt;&lt;urls&gt;&lt;related-urls&gt;&lt;url&gt;http://dx.doi.org/10.1175/JCLI-D-11-00148.1&lt;/url&gt;&lt;/related-urls&gt;&lt;/urls&gt;&lt;access-date&gt;2012/04/29&lt;/access-date&gt;&lt;/record&gt;&lt;/Cite&gt;&lt;/EndNote&gt;</w:instrText>
        </w:r>
        <w:r w:rsidR="00613B63">
          <w:fldChar w:fldCharType="separate"/>
        </w:r>
        <w:r w:rsidR="007C77C8" w:rsidRPr="00E852E4">
          <w:rPr>
            <w:noProof/>
            <w:vertAlign w:val="superscript"/>
          </w:rPr>
          <w:t>17</w:t>
        </w:r>
        <w:r w:rsidR="00613B63">
          <w:fldChar w:fldCharType="end"/>
        </w:r>
      </w:hyperlink>
      <w:r w:rsidRPr="00A86AC3">
        <w:t xml:space="preserve">. </w:t>
      </w:r>
      <w:r w:rsidR="00BA1CB7" w:rsidRPr="00A86AC3">
        <w:t xml:space="preserve">The global </w:t>
      </w:r>
      <w:r w:rsidR="00BE5675">
        <w:t>mean</w:t>
      </w:r>
      <w:r w:rsidR="00BA1CB7" w:rsidRPr="00A86AC3">
        <w:t xml:space="preserve"> SST trend is similar to that of </w:t>
      </w:r>
      <w:r w:rsidR="00BA1CB7">
        <w:t xml:space="preserve">near-surface air temperature over the </w:t>
      </w:r>
      <w:r w:rsidR="00BA1CB7" w:rsidRPr="00A86AC3">
        <w:t xml:space="preserve">lands, thus providing a decisive corroboration to the warming trend </w:t>
      </w:r>
      <w:r w:rsidR="00BA1CB7">
        <w:t xml:space="preserve">identified </w:t>
      </w:r>
      <w:r w:rsidR="00BA1CB7" w:rsidRPr="00A86AC3">
        <w:t xml:space="preserve">from weather </w:t>
      </w:r>
      <w:r w:rsidR="00BA1CB7">
        <w:t>record</w:t>
      </w:r>
      <w:r w:rsidR="00BA1CB7" w:rsidRPr="00A86AC3">
        <w:t>s</w:t>
      </w:r>
      <w:del w:id="49" w:author="Minghua Zhang" w:date="2013-02-02T16:49:00Z">
        <w:r w:rsidR="00BA1CB7" w:rsidRPr="00A86AC3" w:rsidDel="00C65D26">
          <w:delText>.</w:delText>
        </w:r>
        <w:r w:rsidR="00BA1CB7" w:rsidDel="00C65D26">
          <w:delText xml:space="preserve"> </w:delText>
        </w:r>
        <w:r w:rsidR="00F5367C" w:rsidRPr="00A86AC3" w:rsidDel="00C65D26">
          <w:delText>While the overall warming trend has been confirmed</w:delText>
        </w:r>
        <w:r w:rsidR="00F5367C" w:rsidRPr="00A86AC3" w:rsidDel="00C65D26">
          <w:rPr>
            <w:color w:val="0000FF"/>
          </w:rPr>
          <w:delText>,</w:delText>
        </w:r>
        <w:r w:rsidR="00F5367C" w:rsidRPr="00A86AC3" w:rsidDel="00C65D26">
          <w:delText xml:space="preserve"> </w:delText>
        </w:r>
      </w:del>
      <w:ins w:id="50" w:author="Minghua Zhang" w:date="2013-02-02T16:50:00Z">
        <w:r w:rsidR="00C65D26">
          <w:t xml:space="preserve"> </w:t>
        </w:r>
      </w:ins>
      <w:ins w:id="51" w:author="Minghua Zhang" w:date="2013-02-02T16:49:00Z">
        <w:r w:rsidR="00C65D26">
          <w:t xml:space="preserve">even though </w:t>
        </w:r>
      </w:ins>
      <w:r w:rsidR="00F5367C" w:rsidRPr="00A86AC3">
        <w:t xml:space="preserve">the magnitude of the </w:t>
      </w:r>
      <w:r w:rsidR="00F5367C">
        <w:t xml:space="preserve">detected </w:t>
      </w:r>
      <w:r w:rsidR="00F5367C" w:rsidRPr="00A86AC3">
        <w:t xml:space="preserve">trend </w:t>
      </w:r>
      <w:ins w:id="52" w:author="Minghua Zhang" w:date="2013-02-02T16:49:00Z">
        <w:r w:rsidR="00C65D26">
          <w:t xml:space="preserve">still </w:t>
        </w:r>
      </w:ins>
      <w:r w:rsidR="00F5367C" w:rsidRPr="00A86AC3">
        <w:t>has considerable uncertainty</w:t>
      </w:r>
      <w:ins w:id="53" w:author="Minghua Zhang" w:date="2013-02-02T16:50:00Z">
        <w:r w:rsidR="00C65D26">
          <w:fldChar w:fldCharType="begin"/>
        </w:r>
        <w:r w:rsidR="00C65D26">
          <w:instrText xml:space="preserve"> HYPERLINK \l "_ENREF_18" \o "Zhang, 2009 #286" </w:instrText>
        </w:r>
        <w:r w:rsidR="00C65D26">
          <w:fldChar w:fldCharType="separate"/>
        </w:r>
        <w:r w:rsidR="00C65D26">
          <w:fldChar w:fldCharType="begin"/>
        </w:r>
        <w:r w:rsidR="00C65D26">
          <w:instrText xml:space="preserve"> ADDIN EN.CITE &lt;EndNote&gt;&lt;Cite&gt;&lt;Author&gt;Zhang&lt;/Author&gt;&lt;Year&gt;2009&lt;/Year&gt;&lt;RecNum&gt;286&lt;/RecNum&gt;&lt;DisplayText&gt;&lt;style face="superscript"&gt;18&lt;/style&gt;&lt;/DisplayText&gt;&lt;record&gt;&lt;rec-number&gt;286&lt;/rec-number&gt;&lt;foreign-keys&gt;&lt;key app="EN" db-id="rpazszv5qtaprteztvgvpef6wfesvazvp2tf"&gt;286&lt;/key&gt;&lt;/foreign-keys&gt;&lt;ref-type name="Journal Article"&gt;17&lt;/ref-type&gt;&lt;contributors&gt;&lt;authors&gt;&lt;author&gt;Zhang, HM&lt;/author&gt;&lt;author&gt;Reynolds, RW&lt;/author&gt;&lt;author&gt;Lumpkin, R.&lt;/author&gt;&lt;author&gt;Molinari, R.&lt;/author&gt;&lt;author&gt;Arzayus, K.&lt;/author&gt;&lt;author&gt;Johnson, M.&lt;/author&gt;&lt;author&gt;Smith, TM&lt;/author&gt;&lt;/authors&gt;&lt;/contributors&gt;&lt;titles&gt;&lt;title&gt;An integrated global observing system for sea surface temperature using satellites and in situ data: research to operations&lt;/title&gt;&lt;secondary-title&gt;Bulletin of the American Meteorological Society&lt;/secondary-title&gt;&lt;/titles&gt;&lt;periodical&gt;&lt;full-title&gt;Bulletin of the American Meteorological Society&lt;/full-title&gt;&lt;abbr-1&gt;Bull. Am. Meteorol. Soc.&lt;/abbr-1&gt;&lt;abbr-2&gt;Bull Am Meteorol Soc&lt;/abbr-2&gt;&lt;/periodical&gt;&lt;pages&gt;31-38&lt;/pages&gt;&lt;volume&gt;90&lt;/volume&gt;&lt;number&gt;1&lt;/number&gt;&lt;dates&gt;&lt;year&gt;2009&lt;/year&gt;&lt;/dates&gt;&lt;isbn&gt;0003-0007&lt;/isbn&gt;&lt;urls&gt;&lt;/urls&gt;&lt;/record&gt;&lt;/Cite&gt;&lt;/EndNote&gt;</w:instrText>
        </w:r>
        <w:r w:rsidR="00C65D26">
          <w:fldChar w:fldCharType="separate"/>
        </w:r>
        <w:r w:rsidR="00C65D26" w:rsidRPr="00E852E4">
          <w:rPr>
            <w:noProof/>
            <w:vertAlign w:val="superscript"/>
          </w:rPr>
          <w:t>18</w:t>
        </w:r>
        <w:r w:rsidR="00C65D26">
          <w:fldChar w:fldCharType="end"/>
        </w:r>
        <w:r w:rsidR="00C65D26">
          <w:fldChar w:fldCharType="end"/>
        </w:r>
      </w:ins>
      <w:r w:rsidR="00F5367C" w:rsidRPr="00A86AC3">
        <w:t xml:space="preserve">. </w:t>
      </w:r>
      <w:commentRangeStart w:id="54"/>
      <w:del w:id="55" w:author="Minghua Zhang" w:date="2013-02-02T16:50:00Z">
        <w:r w:rsidR="00F5367C" w:rsidDel="00C65D26">
          <w:delText xml:space="preserve">Correction procedures supported by validation data from </w:delText>
        </w:r>
        <w:r w:rsidR="00F5367C" w:rsidRPr="00A86AC3" w:rsidDel="00C65D26">
          <w:delText xml:space="preserve">a dense in situ network are needed to reduce </w:delText>
        </w:r>
        <w:r w:rsidR="00790D76" w:rsidDel="00C65D26">
          <w:delText>the level of</w:delText>
        </w:r>
        <w:r w:rsidR="00BE5675" w:rsidDel="00C65D26">
          <w:delText xml:space="preserve"> uncertainty</w:delText>
        </w:r>
        <w:r w:rsidR="008225AD" w:rsidDel="00C65D26">
          <w:fldChar w:fldCharType="begin"/>
        </w:r>
        <w:r w:rsidR="008225AD" w:rsidDel="00C65D26">
          <w:delInstrText xml:space="preserve"> HYPERLINK \l "_ENREF_18" \o "Zhang, 2009 #286" </w:delInstrText>
        </w:r>
        <w:r w:rsidR="008225AD" w:rsidDel="00C65D26">
          <w:fldChar w:fldCharType="separate"/>
        </w:r>
        <w:r w:rsidR="00613B63" w:rsidDel="00C65D26">
          <w:fldChar w:fldCharType="begin"/>
        </w:r>
        <w:r w:rsidR="007C77C8" w:rsidDel="00C65D26">
          <w:delInstrText xml:space="preserve"> ADDIN EN.CITE &lt;EndNote&gt;&lt;Cite&gt;&lt;Author&gt;Zhang&lt;/Author&gt;&lt;Year&gt;2009&lt;/Year&gt;&lt;RecNum&gt;286&lt;/RecNum&gt;&lt;DisplayText&gt;&lt;style face="superscript"&gt;18&lt;/style&gt;&lt;/DisplayText&gt;&lt;record&gt;&lt;rec-number&gt;286&lt;/rec-number&gt;&lt;foreign-keys&gt;&lt;key app="EN" db-id="rpazszv5qtaprteztvgvpef6wfesvazvp2tf"&gt;286&lt;/key&gt;&lt;/foreign-keys&gt;&lt;ref-type name="Journal Article"&gt;17&lt;/ref-type&gt;&lt;contributors&gt;&lt;authors&gt;&lt;author&gt;Zhang, HM&lt;/author&gt;&lt;author&gt;Reynolds, RW&lt;/author&gt;&lt;author&gt;Lumpkin, R.&lt;/author&gt;&lt;author&gt;Molinari, R.&lt;/author&gt;&lt;author&gt;Arzayus, K.&lt;/author&gt;&lt;author&gt;Johnson, M.&lt;/author&gt;&lt;author&gt;Smith, TM&lt;/author&gt;&lt;/authors&gt;&lt;/contributors&gt;&lt;titles&gt;&lt;title&gt;An integrated global observing system for sea surface temperature using satellites and in situ data: research to operations&lt;/title&gt;&lt;secondary-title&gt;Bulletin of the American Meteorological Society&lt;/secondary-title&gt;&lt;/titles&gt;&lt;periodical&gt;&lt;full-title&gt;Bulletin of the American Meteorological Society&lt;/full-title&gt;&lt;abbr-1&gt;Bull. Am. Meteorol. Soc.&lt;/abbr-1&gt;&lt;abbr-2&gt;Bull Am Meteorol Soc&lt;/abbr-2&gt;&lt;/periodical&gt;&lt;pages&gt;31-38&lt;/pages&gt;&lt;volume&gt;90&lt;/volume&gt;&lt;number&gt;1&lt;/number&gt;&lt;dates&gt;&lt;year&gt;2009&lt;/year&gt;&lt;/dates&gt;&lt;isbn&gt;0003-0007&lt;/isbn&gt;&lt;urls&gt;&lt;/urls&gt;&lt;/record&gt;&lt;/Cite&gt;&lt;/EndNote&gt;</w:delInstrText>
        </w:r>
        <w:r w:rsidR="00613B63" w:rsidDel="00C65D26">
          <w:fldChar w:fldCharType="separate"/>
        </w:r>
        <w:r w:rsidR="007C77C8" w:rsidRPr="00E852E4" w:rsidDel="00C65D26">
          <w:rPr>
            <w:noProof/>
            <w:vertAlign w:val="superscript"/>
          </w:rPr>
          <w:delText>18</w:delText>
        </w:r>
        <w:r w:rsidR="00613B63" w:rsidDel="00C65D26">
          <w:fldChar w:fldCharType="end"/>
        </w:r>
        <w:r w:rsidR="008225AD" w:rsidDel="00C65D26">
          <w:fldChar w:fldCharType="end"/>
        </w:r>
        <w:r w:rsidR="00F5367C" w:rsidRPr="00A86AC3" w:rsidDel="00C65D26">
          <w:delText>.</w:delText>
        </w:r>
      </w:del>
      <w:commentRangeEnd w:id="54"/>
      <w:r w:rsidR="003C0AD0">
        <w:rPr>
          <w:rStyle w:val="CommentReference"/>
        </w:rPr>
        <w:commentReference w:id="54"/>
      </w:r>
      <w:del w:id="56" w:author="Minghua Zhang" w:date="2013-02-02T16:50:00Z">
        <w:r w:rsidR="00F5367C" w:rsidRPr="00A86AC3" w:rsidDel="00C65D26">
          <w:delText xml:space="preserve"> </w:delText>
        </w:r>
      </w:del>
      <w:r w:rsidRPr="00A86AC3">
        <w:t>Satellite observations also reveal an uneven warming pattern</w:t>
      </w:r>
      <w:r w:rsidR="00790D76">
        <w:t>.</w:t>
      </w:r>
      <w:r w:rsidRPr="00A86AC3">
        <w:t xml:space="preserve"> </w:t>
      </w:r>
      <w:r w:rsidR="00790D76">
        <w:t>T</w:t>
      </w:r>
      <w:r>
        <w:rPr>
          <w:rFonts w:hint="eastAsia"/>
        </w:rPr>
        <w:t>he warming trend is the highest in the middle latitudes of both hemispheres</w:t>
      </w:r>
      <w:hyperlink w:anchor="_ENREF_19" w:tooltip="Deser, 2010 #233" w:history="1">
        <w:r w:rsidR="00613B63">
          <w:fldChar w:fldCharType="begin"/>
        </w:r>
        <w:r w:rsidR="007C77C8">
          <w:instrText xml:space="preserve"> ADDIN EN.CITE &lt;EndNote&gt;&lt;Cite&gt;&lt;Author&gt;Deser&lt;/Author&gt;&lt;Year&gt;2010&lt;/Year&gt;&lt;RecNum&gt;233&lt;/RecNum&gt;&lt;DisplayText&gt;&lt;style face="superscript"&gt;19&lt;/style&gt;&lt;/DisplayText&gt;&lt;record&gt;&lt;rec-number&gt;233&lt;/rec-number&gt;&lt;foreign-keys&gt;&lt;key app="EN" db-id="rpazszv5qtaprteztvgvpef6wfesvazvp2tf"&gt;233&lt;/key&gt;&lt;/foreign-keys&gt;&lt;ref-type name="Journal Article"&gt;17&lt;/ref-type&gt;&lt;contributors&gt;&lt;authors&gt;&lt;author&gt;Deser, C.&lt;/author&gt;&lt;author&gt;Phillips, A.S.&lt;/author&gt;&lt;author&gt;Alexander, M.A.&lt;/author&gt;&lt;/authors&gt;&lt;/contributors&gt;&lt;titles&gt;&lt;title&gt;Twentieth century tropical sea surface temperature trends revisited&lt;/title&gt;&lt;secondary-title&gt;Geophys. Res. Lett&lt;/secondary-title&gt;&lt;/titles&gt;&lt;pages&gt;L10701&lt;/pages&gt;&lt;volume&gt;37&lt;/volume&gt;&lt;number&gt;10&lt;/number&gt;&lt;dates&gt;&lt;year&gt;2010&lt;/year&gt;&lt;/dates&gt;&lt;urls&gt;&lt;/urls&gt;&lt;/record&gt;&lt;/Cite&gt;&lt;/EndNote&gt;</w:instrText>
        </w:r>
        <w:r w:rsidR="00613B63">
          <w:fldChar w:fldCharType="separate"/>
        </w:r>
        <w:r w:rsidR="007C77C8" w:rsidRPr="00E852E4">
          <w:rPr>
            <w:noProof/>
            <w:vertAlign w:val="superscript"/>
          </w:rPr>
          <w:t>19</w:t>
        </w:r>
        <w:r w:rsidR="00613B63">
          <w:fldChar w:fldCharType="end"/>
        </w:r>
      </w:hyperlink>
      <w:r w:rsidRPr="00A86AC3">
        <w:t>. Strong</w:t>
      </w:r>
      <w:ins w:id="57" w:author="Minghua Zhang" w:date="2013-02-02T16:53:00Z">
        <w:r w:rsidR="00C65D26">
          <w:t>er</w:t>
        </w:r>
      </w:ins>
      <w:r w:rsidRPr="00A86AC3">
        <w:t xml:space="preserve"> </w:t>
      </w:r>
      <w:r>
        <w:t xml:space="preserve">east-to-west </w:t>
      </w:r>
      <w:r w:rsidRPr="00A86AC3">
        <w:t xml:space="preserve">zonal </w:t>
      </w:r>
      <w:r>
        <w:t xml:space="preserve">SST </w:t>
      </w:r>
      <w:r w:rsidRPr="00A86AC3">
        <w:t>gradients have been detected across the Equatorial Pacific Ocean</w:t>
      </w:r>
      <w:hyperlink w:anchor="_ENREF_20" w:tooltip="Karnauskas, 2010 #249" w:history="1">
        <w:r w:rsidR="00613B63">
          <w:fldChar w:fldCharType="begin"/>
        </w:r>
        <w:r w:rsidR="007C77C8">
          <w:instrText xml:space="preserve"> ADDIN EN.CITE &lt;EndNote&gt;&lt;Cite&gt;&lt;Author&gt;Karnauskas&lt;/Author&gt;&lt;Year&gt;2010&lt;/Year&gt;&lt;RecNum&gt;249&lt;/RecNum&gt;&lt;DisplayText&gt;&lt;style face="superscript"&gt;20&lt;/style&gt;&lt;/DisplayText&gt;&lt;record&gt;&lt;rec-number&gt;249&lt;/rec-number&gt;&lt;foreign-keys&gt;&lt;key app="EN" db-id="rpazszv5qtaprteztvgvpef6wfesvazvp2tf"&gt;249&lt;/key&gt;&lt;/foreign-keys&gt;&lt;ref-type name="Journal Article"&gt;17&lt;/ref-type&gt;&lt;contributors&gt;&lt;authors&gt;&lt;author&gt;Karnauskas, K.B.&lt;/author&gt;&lt;author&gt;Seager, R.&lt;/author&gt;&lt;author&gt;Kaplan, A.&lt;/author&gt;&lt;author&gt;Kushnir, Y.&lt;/author&gt;&lt;author&gt;Cane, M.A.&lt;/author&gt;&lt;/authors&gt;&lt;/contributors&gt;&lt;titles&gt;&lt;title&gt;Observed strengthening of the zonal sea surface temperature gradient across the Equatorial Pacific Ocean&lt;/title&gt;&lt;secondary-title&gt;Journal of Climate&lt;/secondary-title&gt;&lt;/titles&gt;&lt;periodical&gt;&lt;full-title&gt;Journal of Climate&lt;/full-title&gt;&lt;abbr-1&gt;J. Clim.&lt;/abbr-1&gt;&lt;abbr-2&gt;J Clim&lt;/abbr-2&gt;&lt;/periodical&gt;&lt;pages&gt;4316-4321&lt;/pages&gt;&lt;volume&gt;22&lt;/volume&gt;&lt;dates&gt;&lt;year&gt;2010&lt;/year&gt;&lt;/dates&gt;&lt;urls&gt;&lt;/urls&gt;&lt;/record&gt;&lt;/Cite&gt;&lt;/EndNote&gt;</w:instrText>
        </w:r>
        <w:r w:rsidR="00613B63">
          <w:fldChar w:fldCharType="separate"/>
        </w:r>
        <w:r w:rsidR="007C77C8" w:rsidRPr="00E852E4">
          <w:rPr>
            <w:noProof/>
            <w:vertAlign w:val="superscript"/>
          </w:rPr>
          <w:t>20</w:t>
        </w:r>
        <w:r w:rsidR="00613B63">
          <w:fldChar w:fldCharType="end"/>
        </w:r>
      </w:hyperlink>
      <w:r w:rsidRPr="00A86AC3">
        <w:t xml:space="preserve">. </w:t>
      </w:r>
      <w:r w:rsidR="00F5367C">
        <w:t xml:space="preserve">The regional variability of SST are </w:t>
      </w:r>
      <w:r w:rsidR="00BE5675">
        <w:t>tightly linked with</w:t>
      </w:r>
      <w:r w:rsidR="00A72AB5">
        <w:t xml:space="preserve"> the variability of</w:t>
      </w:r>
      <w:r w:rsidR="00F5367C">
        <w:t xml:space="preserve"> other </w:t>
      </w:r>
      <w:r w:rsidR="00F5367C">
        <w:lastRenderedPageBreak/>
        <w:t>climate variables, such as precipitation</w:t>
      </w:r>
      <w:hyperlink w:anchor="_ENREF_21" w:tooltip="Schwaller, 2011 #452" w:history="1">
        <w:r w:rsidR="00613B63">
          <w:fldChar w:fldCharType="begin"/>
        </w:r>
        <w:r w:rsidR="007C77C8">
          <w:instrText xml:space="preserve"> ADDIN EN.CITE &lt;EndNote&gt;&lt;Cite&gt;&lt;Author&gt;Schwaller&lt;/Author&gt;&lt;Year&gt;2011&lt;/Year&gt;&lt;RecNum&gt;452&lt;/RecNum&gt;&lt;DisplayText&gt;&lt;style face="superscript"&gt;21&lt;/style&gt;&lt;/DisplayText&gt;&lt;record&gt;&lt;rec-number&gt;452&lt;/rec-number&gt;&lt;foreign-keys&gt;&lt;key app="EN" db-id="rpazszv5qtaprteztvgvpef6wfesvazvp2tf"&gt;452&lt;/key&gt;&lt;/foreign-keys&gt;&lt;ref-type name="Journal Article"&gt;17&lt;/ref-type&gt;&lt;contributors&gt;&lt;authors&gt;&lt;author&gt;Schwaller, M. R.&lt;/author&gt;&lt;author&gt;Robert Morris, K.&lt;/author&gt;&lt;/authors&gt;&lt;/contributors&gt;&lt;auth-address&gt;Global Precipitation Measurement Project, NASA Goddard Space Flight Center, Greenbelt, MD, United States&amp;#xD;Science Applications International Corporation, Beltsville, MD, United States&lt;/auth-address&gt;&lt;titles&gt;&lt;title&gt;A ground validation network for the global precipitation measurement mission&lt;/title&gt;&lt;secondary-title&gt;Journal of Atmospheric and Oceanic Technology&lt;/secondary-title&gt;&lt;/titles&gt;&lt;periodical&gt;&lt;full-title&gt;Journal of Atmospheric and Oceanic Technology&lt;/full-title&gt;&lt;abbr-1&gt;J. Atmos. Oceanic Technol.&lt;/abbr-1&gt;&lt;abbr-2&gt;J. Atmos. Oceanic Technol&lt;/abbr-2&gt;&lt;/periodical&gt;&lt;pages&gt;301-319&lt;/pages&gt;&lt;volume&gt;28&lt;/volume&gt;&lt;number&gt;3&lt;/number&gt;&lt;keywords&gt;&lt;keyword&gt;Precipitation&lt;/keyword&gt;&lt;keyword&gt;Radar observations&lt;/keyword&gt;&lt;keyword&gt;Satellite observations&lt;/keyword&gt;&lt;/keywords&gt;&lt;dates&gt;&lt;year&gt;2011&lt;/year&gt;&lt;pub-dates&gt;&lt;date&gt;//&lt;/date&gt;&lt;/pub-dates&gt;&lt;/dates&gt;&lt;urls&gt;&lt;related-urls&gt;&lt;url&gt;http://www.scopus.com/inward/record.url?eid=2-s2.0-79954986230&amp;amp;partnerID=40&amp;amp;md5=789e74b784ce50d818f372491608a199&lt;/url&gt;&lt;/related-urls&gt;&lt;/urls&gt;&lt;/record&gt;&lt;/Cite&gt;&lt;/EndNote&gt;</w:instrText>
        </w:r>
        <w:r w:rsidR="00613B63">
          <w:fldChar w:fldCharType="separate"/>
        </w:r>
        <w:r w:rsidR="007C77C8" w:rsidRPr="00E852E4">
          <w:rPr>
            <w:noProof/>
            <w:vertAlign w:val="superscript"/>
          </w:rPr>
          <w:t>21</w:t>
        </w:r>
        <w:r w:rsidR="00613B63">
          <w:fldChar w:fldCharType="end"/>
        </w:r>
      </w:hyperlink>
      <w:r w:rsidR="00F5367C">
        <w:t>. All th</w:t>
      </w:r>
      <w:r w:rsidR="00790D76">
        <w:t>e</w:t>
      </w:r>
      <w:r w:rsidR="00F5367C">
        <w:t xml:space="preserve">se discoveries have </w:t>
      </w:r>
      <w:r w:rsidR="007F307F">
        <w:t>led to a better understanding of</w:t>
      </w:r>
      <w:r w:rsidR="00790D76">
        <w:t xml:space="preserve"> the </w:t>
      </w:r>
      <w:del w:id="58" w:author="Minghua Zhang" w:date="2013-02-02T16:56:00Z">
        <w:r w:rsidR="00790D76" w:rsidDel="007628F5">
          <w:delText xml:space="preserve">role </w:delText>
        </w:r>
      </w:del>
      <w:ins w:id="59" w:author="Minghua Zhang" w:date="2013-02-02T16:56:00Z">
        <w:r w:rsidR="007628F5">
          <w:t xml:space="preserve">variability </w:t>
        </w:r>
      </w:ins>
      <w:r w:rsidR="00790D76">
        <w:t xml:space="preserve">of </w:t>
      </w:r>
      <w:ins w:id="60" w:author="Minghua Zhang" w:date="2013-02-02T16:57:00Z">
        <w:r w:rsidR="007628F5">
          <w:t xml:space="preserve">the </w:t>
        </w:r>
      </w:ins>
      <w:del w:id="61" w:author="Minghua Zhang" w:date="2013-02-02T16:57:00Z">
        <w:r w:rsidR="00F5367C" w:rsidDel="007628F5">
          <w:delText>ocean</w:delText>
        </w:r>
        <w:r w:rsidR="00790D76" w:rsidDel="007628F5">
          <w:delText xml:space="preserve">s in </w:delText>
        </w:r>
      </w:del>
      <w:r w:rsidR="00F5367C">
        <w:t xml:space="preserve">regional and global </w:t>
      </w:r>
      <w:del w:id="62" w:author="Minghua Zhang" w:date="2013-02-02T16:57:00Z">
        <w:r w:rsidR="00F5367C" w:rsidDel="007628F5">
          <w:delText>climate variability</w:delText>
        </w:r>
      </w:del>
      <w:ins w:id="63" w:author="Minghua Zhang" w:date="2013-02-02T16:57:00Z">
        <w:r w:rsidR="007628F5">
          <w:t>oceans</w:t>
        </w:r>
      </w:ins>
      <w:r w:rsidR="00F5367C">
        <w:t xml:space="preserve">. </w:t>
      </w:r>
    </w:p>
    <w:p w:rsidR="009027B3" w:rsidRPr="00A86AC3" w:rsidRDefault="009027B3" w:rsidP="009027B3">
      <w:pPr>
        <w:spacing w:line="480" w:lineRule="auto"/>
      </w:pPr>
      <w:r w:rsidRPr="00A86AC3">
        <w:t xml:space="preserve">     </w:t>
      </w:r>
      <w:r w:rsidRPr="00592A4E">
        <w:t xml:space="preserve">Surface and tropospheric warming </w:t>
      </w:r>
      <w:del w:id="64" w:author="Minghua Zhang" w:date="2013-02-02T17:26:00Z">
        <w:r w:rsidRPr="00592A4E" w:rsidDel="00FB7C96">
          <w:delText xml:space="preserve">due to escalating greenhouse gases </w:delText>
        </w:r>
      </w:del>
      <w:r w:rsidR="0044238C">
        <w:t>has been predicted as a major response of the climate system</w:t>
      </w:r>
      <w:ins w:id="65" w:author="Minghua Zhang" w:date="2013-02-02T17:26:00Z">
        <w:r w:rsidR="00FB7C96" w:rsidRPr="00FB7C96">
          <w:t xml:space="preserve"> </w:t>
        </w:r>
        <w:r w:rsidR="00FB7C96" w:rsidRPr="00592A4E">
          <w:t xml:space="preserve">to escalating greenhouse gases </w:t>
        </w:r>
      </w:ins>
      <w:hyperlink w:anchor="_ENREF_22" w:tooltip="Manabe, 1967 #263" w:history="1">
        <w:r w:rsidR="00613B63">
          <w:fldChar w:fldCharType="begin"/>
        </w:r>
        <w:r w:rsidR="007C77C8">
          <w:instrText xml:space="preserve"> ADDIN EN.CITE &lt;EndNote&gt;&lt;Cite&gt;&lt;Author&gt;Manabe&lt;/Author&gt;&lt;Year&gt;1967&lt;/Year&gt;&lt;RecNum&gt;263&lt;/RecNum&gt;&lt;DisplayText&gt;&lt;style face="superscript"&gt;22&lt;/style&gt;&lt;/DisplayText&gt;&lt;record&gt;&lt;rec-number&gt;263&lt;/rec-number&gt;&lt;foreign-keys&gt;&lt;key app="EN" db-id="rpazszv5qtaprteztvgvpef6wfesvazvp2tf"&gt;263&lt;/key&gt;&lt;/foreign-keys&gt;&lt;ref-type name="Journal Article"&gt;17&lt;/ref-type&gt;&lt;contributors&gt;&lt;authors&gt;&lt;author&gt;Manabe, S.&lt;/author&gt;&lt;author&gt;Wetherald, R.T.&lt;/author&gt;&lt;/authors&gt;&lt;/contributors&gt;&lt;titles&gt;&lt;title&gt;Thermal equilibrium of the atmosphere with a given distribution of relative humidity&lt;/title&gt;&lt;secondary-title&gt;Journal of the Atmospheric Sciences&lt;/secondary-title&gt;&lt;/titles&gt;&lt;periodical&gt;&lt;full-title&gt;Journal of the Atmospheric Sciences&lt;/full-title&gt;&lt;abbr-1&gt;J. Atmos. Sci.&lt;/abbr-1&gt;&lt;abbr-2&gt;J Atmos Sci&lt;/abbr-2&gt;&lt;/periodical&gt;&lt;pages&gt;241-259&lt;/pages&gt;&lt;volume&gt;24&lt;/volume&gt;&lt;number&gt;3&lt;/number&gt;&lt;dates&gt;&lt;year&gt;1967&lt;/year&gt;&lt;/dates&gt;&lt;urls&gt;&lt;/urls&gt;&lt;/record&gt;&lt;/Cite&gt;&lt;/EndNote&gt;</w:instrText>
        </w:r>
        <w:r w:rsidR="00613B63">
          <w:fldChar w:fldCharType="separate"/>
        </w:r>
        <w:r w:rsidR="007C77C8" w:rsidRPr="00E852E4">
          <w:rPr>
            <w:noProof/>
            <w:vertAlign w:val="superscript"/>
          </w:rPr>
          <w:t>22</w:t>
        </w:r>
        <w:r w:rsidR="00613B63">
          <w:fldChar w:fldCharType="end"/>
        </w:r>
      </w:hyperlink>
      <w:del w:id="66" w:author="Minghua Zhang" w:date="2013-02-02T17:01:00Z">
        <w:r w:rsidRPr="00592A4E" w:rsidDel="007628F5">
          <w:delText>.</w:delText>
        </w:r>
        <w:r w:rsidRPr="00A86AC3" w:rsidDel="007628F5">
          <w:delText xml:space="preserve"> </w:delText>
        </w:r>
      </w:del>
      <w:ins w:id="67" w:author="Minghua Zhang" w:date="2013-02-02T17:01:00Z">
        <w:r w:rsidR="007628F5">
          <w:t>, but</w:t>
        </w:r>
        <w:r w:rsidR="007628F5" w:rsidRPr="00A86AC3">
          <w:t xml:space="preserve"> </w:t>
        </w:r>
      </w:ins>
      <w:del w:id="68" w:author="Minghua Zhang" w:date="2013-02-02T17:01:00Z">
        <w:r w:rsidRPr="00A86AC3" w:rsidDel="007628F5">
          <w:delText xml:space="preserve">Initial </w:delText>
        </w:r>
      </w:del>
      <w:ins w:id="69" w:author="Minghua Zhang" w:date="2013-02-02T17:01:00Z">
        <w:r w:rsidR="007628F5">
          <w:t>i</w:t>
        </w:r>
        <w:r w:rsidR="007628F5" w:rsidRPr="00A86AC3">
          <w:t xml:space="preserve">nitial </w:t>
        </w:r>
      </w:ins>
      <w:r w:rsidRPr="00A86AC3">
        <w:t>ana</w:t>
      </w:r>
      <w:r w:rsidR="007A752B">
        <w:t>lyses found no obvious trend in tropospheric temperature</w:t>
      </w:r>
      <w:r>
        <w:t xml:space="preserve"> </w:t>
      </w:r>
      <w:r w:rsidR="007A752B" w:rsidRPr="00A86AC3">
        <w:t>records</w:t>
      </w:r>
      <w:r w:rsidR="007A752B">
        <w:t xml:space="preserve"> </w:t>
      </w:r>
      <w:r>
        <w:t>obtained using Microwave Sounding Unit (MSU) on polar-orbiting satellites</w:t>
      </w:r>
      <w:hyperlink w:anchor="_ENREF_23" w:tooltip="Spencer, 1990 #209" w:history="1">
        <w:r w:rsidR="00613B63">
          <w:fldChar w:fldCharType="begin"/>
        </w:r>
        <w:r w:rsidR="007C77C8">
          <w:instrText xml:space="preserve"> ADDIN EN.CITE &lt;EndNote&gt;&lt;Cite&gt;&lt;Author&gt;Spencer&lt;/Author&gt;&lt;Year&gt;1990&lt;/Year&gt;&lt;RecNum&gt;209&lt;/RecNum&gt;&lt;DisplayText&gt;&lt;style face="superscript"&gt;23&lt;/style&gt;&lt;/DisplayText&gt;&lt;record&gt;&lt;rec-number&gt;209&lt;/rec-number&gt;&lt;foreign-keys&gt;&lt;key app="EN" db-id="rpazszv5qtaprteztvgvpef6wfesvazvp2tf"&gt;209&lt;/key&gt;&lt;/foreign-keys&gt;&lt;ref-type name="Journal Article"&gt;17&lt;/ref-type&gt;&lt;contributors&gt;&lt;authors&gt;&lt;author&gt;Spencer, R.W.&lt;/author&gt;&lt;author&gt;Christy, J.R.&lt;/author&gt;&lt;/authors&gt;&lt;/contributors&gt;&lt;titles&gt;&lt;title&gt;Precise monitoring of global temperature trends from satellites&lt;/title&gt;&lt;secondary-title&gt;Science&lt;/secondary-title&gt;&lt;/titles&gt;&lt;periodical&gt;&lt;full-title&gt;Science&lt;/full-title&gt;&lt;abbr-1&gt;Science&lt;/abbr-1&gt;&lt;abbr-2&gt;Science&lt;/abbr-2&gt;&lt;/periodical&gt;&lt;pages&gt;1558-1562&lt;/pages&gt;&lt;volume&gt;247&lt;/volume&gt;&lt;number&gt;4950&lt;/number&gt;&lt;dates&gt;&lt;year&gt;1990&lt;/year&gt;&lt;/dates&gt;&lt;isbn&gt;0036-8075&lt;/isbn&gt;&lt;urls&gt;&lt;/urls&gt;&lt;/record&gt;&lt;/Cite&gt;&lt;/EndNote&gt;</w:instrText>
        </w:r>
        <w:r w:rsidR="00613B63">
          <w:fldChar w:fldCharType="separate"/>
        </w:r>
        <w:r w:rsidR="007C77C8" w:rsidRPr="00E852E4">
          <w:rPr>
            <w:noProof/>
            <w:vertAlign w:val="superscript"/>
          </w:rPr>
          <w:t>23</w:t>
        </w:r>
        <w:r w:rsidR="00613B63">
          <w:fldChar w:fldCharType="end"/>
        </w:r>
      </w:hyperlink>
      <w:r w:rsidRPr="00A86AC3">
        <w:t>, a finding that has challenged both the reliability of surface temperature records and our understanding of the response of the climate system to increased greenhouse gases</w:t>
      </w:r>
      <w:hyperlink w:anchor="_ENREF_24" w:tooltip="Thorne, 2011 #344" w:history="1">
        <w:r w:rsidR="00613B63">
          <w:fldChar w:fldCharType="begin"/>
        </w:r>
        <w:r w:rsidR="007C77C8">
          <w:instrText xml:space="preserve"> ADDIN EN.CITE &lt;EndNote&gt;&lt;Cite&gt;&lt;Author&gt;Thorne&lt;/Author&gt;&lt;Year&gt;2011&lt;/Year&gt;&lt;RecNum&gt;344&lt;/RecNum&gt;&lt;DisplayText&gt;&lt;style face="superscript"&gt;24&lt;/style&gt;&lt;/DisplayText&gt;&lt;record&gt;&lt;rec-number&gt;344&lt;/rec-number&gt;&lt;foreign-keys&gt;&lt;key app="EN" db-id="rpazszv5qtaprteztvgvpef6wfesvazvp2tf"&gt;344&lt;/key&gt;&lt;/foreign-keys&gt;&lt;ref-type name="Journal Article"&gt;17&lt;/ref-type&gt;&lt;contributors&gt;&lt;authors&gt;&lt;author&gt;Thorne, P. W.&lt;/author&gt;&lt;author&gt;Lanzante, J. R.&lt;/author&gt;&lt;author&gt;Peterson, T. C.&lt;/author&gt;&lt;author&gt;Seidel, D. J.&lt;/author&gt;&lt;author&gt;Shine, K. P.&lt;/author&gt;&lt;/authors&gt;&lt;/contributors&gt;&lt;auth-address&gt;Met Office Hadley Centre, FitzRoy Road, Exeter, United Kingdom&amp;#xD;Cooperative Institute for Climate and Satellites, NOAA National Climatic Data Center, 151 Patton Avenue, Asheville, NC, United States&amp;#xD;NOAA Geophysical Fluid Dynamics Laboratory, Forrestal Campus, US Route 1, PO Box 308, Princeton, NJ, United States&amp;#xD;NOAA National Climatic Data Center, 151 Patton Avenue, Asheville, NC, United States&amp;#xD;NOAA Air Resources Laboratory, 1315 East West Highway, Silver Spring, MD, United States&amp;#xD;Department of Meteorology, University of Reading, Earley Gate, PO Box 243, Reading, United Kingdom&lt;/auth-address&gt;&lt;titles&gt;&lt;title&gt;Tropospheric temperature trends: History of an ongoing controversy&lt;/title&gt;&lt;secondary-title&gt;Wiley Interdisciplinary Reviews: Climate Change&lt;/secondary-title&gt;&lt;/titles&gt;&lt;pages&gt;66-88&lt;/pages&gt;&lt;volume&gt;2&lt;/volume&gt;&lt;number&gt;1&lt;/number&gt;&lt;dates&gt;&lt;year&gt;2011&lt;/year&gt;&lt;/dates&gt;&lt;urls&gt;&lt;related-urls&gt;&lt;url&gt;http://www.scopus.com/inward/record.url?eid=2-s2.0-79955002963&amp;amp;partnerID=40&amp;amp;md5=f072671ed48143dd43fb544ace3b219f&lt;/url&gt;&lt;/related-urls&gt;&lt;/urls&gt;&lt;/record&gt;&lt;/Cite&gt;&lt;/EndNote&gt;</w:instrText>
        </w:r>
        <w:r w:rsidR="00613B63">
          <w:fldChar w:fldCharType="separate"/>
        </w:r>
        <w:r w:rsidR="007C77C8" w:rsidRPr="00E852E4">
          <w:rPr>
            <w:noProof/>
            <w:vertAlign w:val="superscript"/>
          </w:rPr>
          <w:t>24</w:t>
        </w:r>
        <w:r w:rsidR="00613B63">
          <w:fldChar w:fldCharType="end"/>
        </w:r>
      </w:hyperlink>
      <w:r w:rsidRPr="00A86AC3">
        <w:t xml:space="preserve">. </w:t>
      </w:r>
      <w:r w:rsidR="002E72DC">
        <w:t xml:space="preserve">However, after removing </w:t>
      </w:r>
      <w:r w:rsidR="002E72DC" w:rsidRPr="00A86AC3">
        <w:t>known problems with the sensors, accounting for the infl</w:t>
      </w:r>
      <w:r w:rsidR="002E72DC">
        <w:t>uence of stratospheric cooling</w:t>
      </w:r>
      <w:r w:rsidR="0044238C">
        <w:t>,</w:t>
      </w:r>
      <w:r w:rsidR="002E72DC">
        <w:t xml:space="preserve"> and </w:t>
      </w:r>
      <w:r w:rsidR="002E72DC" w:rsidRPr="00A86AC3">
        <w:t>reducing biases in retrieving methods</w:t>
      </w:r>
      <w:hyperlink w:anchor="_ENREF_25" w:tooltip="Mears, 2009 #201" w:history="1">
        <w:r w:rsidR="00613B63">
          <w:fldChar w:fldCharType="begin"/>
        </w:r>
        <w:r w:rsidR="007C77C8">
          <w:instrText xml:space="preserve"> ADDIN EN.CITE &lt;EndNote&gt;&lt;Cite&gt;&lt;Author&gt;Mears&lt;/Author&gt;&lt;Year&gt;2009&lt;/Year&gt;&lt;RecNum&gt;201&lt;/RecNum&gt;&lt;DisplayText&gt;&lt;style face="superscript"&gt;25&lt;/style&gt;&lt;/DisplayText&gt;&lt;record&gt;&lt;rec-number&gt;201&lt;/rec-number&gt;&lt;foreign-keys&gt;&lt;key app="EN" db-id="rpazszv5qtaprteztvgvpef6wfesvazvp2tf"&gt;201&lt;/key&gt;&lt;/foreign-keys&gt;&lt;ref-type name="Journal Article"&gt;17&lt;/ref-type&gt;&lt;contributors&gt;&lt;authors&gt;&lt;author&gt;Mears, C.A.&lt;/author&gt;&lt;author&gt;Wentz, F.J.&lt;/author&gt;&lt;/authors&gt;&lt;/contributors&gt;&lt;titles&gt;&lt;title&gt;Construction of the Remote Sensing Systems V3. 2 atmospheric temperature records from the MSU and AMSU microwave sounders&lt;/title&gt;&lt;secondary-title&gt;Journal of Atmospheric and Oceanic Technology&lt;/secondary-title&gt;&lt;/titles&gt;&lt;periodical&gt;&lt;full-title&gt;Journal of Atmospheric and Oceanic Technology&lt;/full-title&gt;&lt;abbr-1&gt;J. Atmos. Oceanic Technol.&lt;/abbr-1&gt;&lt;abbr-2&gt;J. Atmos. Oceanic Technol&lt;/abbr-2&gt;&lt;/periodical&gt;&lt;pages&gt;1040-1056&lt;/pages&gt;&lt;volume&gt;26&lt;/volume&gt;&lt;number&gt;6&lt;/number&gt;&lt;dates&gt;&lt;year&gt;2009&lt;/year&gt;&lt;/dates&gt;&lt;isbn&gt;1520-0426&lt;/isbn&gt;&lt;urls&gt;&lt;/urls&gt;&lt;/record&gt;&lt;/Cite&gt;&lt;/EndNote&gt;</w:instrText>
        </w:r>
        <w:r w:rsidR="00613B63">
          <w:fldChar w:fldCharType="separate"/>
        </w:r>
        <w:r w:rsidR="007C77C8" w:rsidRPr="00E852E4">
          <w:rPr>
            <w:noProof/>
            <w:vertAlign w:val="superscript"/>
          </w:rPr>
          <w:t>25</w:t>
        </w:r>
        <w:r w:rsidR="00613B63">
          <w:fldChar w:fldCharType="end"/>
        </w:r>
      </w:hyperlink>
      <w:r w:rsidR="002E72DC">
        <w:t xml:space="preserve">, new versions of satellite time series </w:t>
      </w:r>
      <w:r w:rsidR="002E72DC" w:rsidRPr="00A86AC3">
        <w:t>all show a warming trend in the troposphere except in the Antarctic region</w:t>
      </w:r>
      <w:hyperlink w:anchor="_ENREF_26" w:tooltip="Xu, 2011 #348" w:history="1">
        <w:r w:rsidR="00613B63">
          <w:fldChar w:fldCharType="begin"/>
        </w:r>
        <w:r w:rsidR="007C77C8">
          <w:instrText xml:space="preserve"> ADDIN EN.CITE &lt;EndNote&gt;&lt;Cite&gt;&lt;Author&gt;Xu&lt;/Author&gt;&lt;Year&gt;2011&lt;/Year&gt;&lt;RecNum&gt;348&lt;/RecNum&gt;&lt;DisplayText&gt;&lt;style face="superscript"&gt;26&lt;/style&gt;&lt;/DisplayText&gt;&lt;record&gt;&lt;rec-number&gt;348&lt;/rec-number&gt;&lt;foreign-keys&gt;&lt;key app="EN" db-id="rpazszv5qtaprteztvgvpef6wfesvazvp2tf"&gt;348&lt;/key&gt;&lt;/foreign-keys&gt;&lt;ref-type name="Journal Article"&gt;17&lt;/ref-type&gt;&lt;contributors&gt;&lt;authors&gt;&lt;author&gt;Xu, J.&lt;/author&gt;&lt;author&gt;Powell Jr, AM&lt;/author&gt;&lt;/authors&gt;&lt;/contributors&gt;&lt;titles&gt;&lt;title&gt;Uncertainty of the stratospheric/tropospheric temperature trends in 1979–2008: Multiple Satellite MSU, radiosonde, and reanalysis datasets&lt;/title&gt;&lt;secondary-title&gt;Atmospheric Chemistry and Physics Discussions&lt;/secondary-title&gt;&lt;/titles&gt;&lt;periodical&gt;&lt;full-title&gt;Atmospheric Chemistry and Physics Discussions&lt;/full-title&gt;&lt;abbr-1&gt;Atmos. Chem. Phys. Discuss.&lt;/abbr-1&gt;&lt;abbr-2&gt;Atmos Chem Phys Discuss&lt;/abbr-2&gt;&lt;/periodical&gt;&lt;volume&gt;11&lt;/volume&gt;&lt;dates&gt;&lt;year&gt;2011&lt;/year&gt;&lt;/dates&gt;&lt;isbn&gt;1680-7367&lt;/isbn&gt;&lt;urls&gt;&lt;/urls&gt;&lt;/record&gt;&lt;/Cite&gt;&lt;/EndNote&gt;</w:instrText>
        </w:r>
        <w:r w:rsidR="00613B63">
          <w:fldChar w:fldCharType="separate"/>
        </w:r>
        <w:r w:rsidR="007C77C8" w:rsidRPr="00E852E4">
          <w:rPr>
            <w:noProof/>
            <w:vertAlign w:val="superscript"/>
          </w:rPr>
          <w:t>26</w:t>
        </w:r>
        <w:r w:rsidR="00613B63">
          <w:fldChar w:fldCharType="end"/>
        </w:r>
      </w:hyperlink>
      <w:r w:rsidR="002E72DC" w:rsidRPr="00A86AC3">
        <w:t xml:space="preserve"> (Fig.2).</w:t>
      </w:r>
      <w:r w:rsidR="002E72DC">
        <w:rPr>
          <w:rFonts w:hint="eastAsia"/>
        </w:rPr>
        <w:t xml:space="preserve"> </w:t>
      </w:r>
      <w:del w:id="70" w:author="Minghua Zhang" w:date="2013-02-02T17:06:00Z">
        <w:r w:rsidRPr="00A86AC3" w:rsidDel="00AF00F8">
          <w:delText>Improved c</w:delText>
        </w:r>
      </w:del>
      <w:del w:id="71" w:author="Minghua Zhang" w:date="2013-02-02T17:10:00Z">
        <w:r w:rsidRPr="00A86AC3" w:rsidDel="00AF00F8">
          <w:delText>limate models have also more closely reproduce</w:delText>
        </w:r>
      </w:del>
      <w:del w:id="72" w:author="Minghua Zhang" w:date="2013-02-02T17:07:00Z">
        <w:r w:rsidRPr="00A86AC3" w:rsidDel="00AF00F8">
          <w:delText>d</w:delText>
        </w:r>
      </w:del>
      <w:del w:id="73" w:author="Minghua Zhang" w:date="2013-02-02T17:10:00Z">
        <w:r w:rsidRPr="00A86AC3" w:rsidDel="00AF00F8">
          <w:delText xml:space="preserve"> observed details of the warming trend of the troposphere. </w:delText>
        </w:r>
      </w:del>
      <w:ins w:id="74" w:author="Minghua Zhang" w:date="2013-02-02T17:11:00Z">
        <w:r w:rsidR="00AF00F8">
          <w:t>This p</w:t>
        </w:r>
      </w:ins>
      <w:del w:id="75" w:author="Minghua Zhang" w:date="2013-02-02T17:11:00Z">
        <w:r w:rsidRPr="00A86AC3" w:rsidDel="00AF00F8">
          <w:delText>P</w:delText>
        </w:r>
      </w:del>
      <w:r w:rsidRPr="00A86AC3">
        <w:t xml:space="preserve">rogress </w:t>
      </w:r>
      <w:del w:id="76" w:author="Minghua Zhang" w:date="2013-02-02T17:11:00Z">
        <w:r w:rsidRPr="00A86AC3" w:rsidDel="00AF00F8">
          <w:delText>on these two fronts</w:delText>
        </w:r>
      </w:del>
      <w:ins w:id="77" w:author="Minghua Zhang" w:date="2013-02-02T17:11:00Z">
        <w:r w:rsidR="00AF00F8">
          <w:t>together with improved climate models</w:t>
        </w:r>
      </w:ins>
      <w:r w:rsidRPr="00A86AC3">
        <w:t xml:space="preserve"> has led to the conclusion that there is no </w:t>
      </w:r>
      <w:commentRangeStart w:id="78"/>
      <w:r w:rsidRPr="00A86AC3">
        <w:t xml:space="preserve">fundamental </w:t>
      </w:r>
      <w:commentRangeEnd w:id="78"/>
      <w:r w:rsidR="00FB7C96">
        <w:rPr>
          <w:rStyle w:val="CommentReference"/>
        </w:rPr>
        <w:commentReference w:id="78"/>
      </w:r>
      <w:r w:rsidRPr="00A86AC3">
        <w:t xml:space="preserve">disagreement between observed and modeled tropospheric temperature trends </w:t>
      </w:r>
      <w:ins w:id="79" w:author="Minghua Zhang" w:date="2013-02-02T17:15:00Z">
        <w:r w:rsidR="00AF00F8">
          <w:t xml:space="preserve">of warming </w:t>
        </w:r>
      </w:ins>
      <w:r w:rsidRPr="00A86AC3">
        <w:t>when uncertainties in both are accounted for</w:t>
      </w:r>
      <w:hyperlink w:anchor="_ENREF_24" w:tooltip="Thorne, 2011 #344" w:history="1">
        <w:r w:rsidR="00613B63">
          <w:fldChar w:fldCharType="begin"/>
        </w:r>
        <w:r w:rsidR="007C77C8">
          <w:instrText xml:space="preserve"> ADDIN EN.CITE &lt;EndNote&gt;&lt;Cite&gt;&lt;Author&gt;Thorne&lt;/Author&gt;&lt;Year&gt;2011&lt;/Year&gt;&lt;RecNum&gt;344&lt;/RecNum&gt;&lt;DisplayText&gt;&lt;style face="superscript"&gt;24&lt;/style&gt;&lt;/DisplayText&gt;&lt;record&gt;&lt;rec-number&gt;344&lt;/rec-number&gt;&lt;foreign-keys&gt;&lt;key app="EN" db-id="rpazszv5qtaprteztvgvpef6wfesvazvp2tf"&gt;344&lt;/key&gt;&lt;/foreign-keys&gt;&lt;ref-type name="Journal Article"&gt;17&lt;/ref-type&gt;&lt;contributors&gt;&lt;authors&gt;&lt;author&gt;Thorne, P. W.&lt;/author&gt;&lt;author&gt;Lanzante, J. R.&lt;/author&gt;&lt;author&gt;Peterson, T. C.&lt;/author&gt;&lt;author&gt;Seidel, D. J.&lt;/author&gt;&lt;author&gt;Shine, K. P.&lt;/author&gt;&lt;/authors&gt;&lt;/contributors&gt;&lt;auth-address&gt;Met Office Hadley Centre, FitzRoy Road, Exeter, United Kingdom&amp;#xD;Cooperative Institute for Climate and Satellites, NOAA National Climatic Data Center, 151 Patton Avenue, Asheville, NC, United States&amp;#xD;NOAA Geophysical Fluid Dynamics Laboratory, Forrestal Campus, US Route 1, PO Box 308, Princeton, NJ, United States&amp;#xD;NOAA National Climatic Data Center, 151 Patton Avenue, Asheville, NC, United States&amp;#xD;NOAA Air Resources Laboratory, 1315 East West Highway, Silver Spring, MD, United States&amp;#xD;Department of Meteorology, University of Reading, Earley Gate, PO Box 243, Reading, United Kingdom&lt;/auth-address&gt;&lt;titles&gt;&lt;title&gt;Tropospheric temperature trends: History of an ongoing controversy&lt;/title&gt;&lt;secondary-title&gt;Wiley Interdisciplinary Reviews: Climate Change&lt;/secondary-title&gt;&lt;/titles&gt;&lt;pages&gt;66-88&lt;/pages&gt;&lt;volume&gt;2&lt;/volume&gt;&lt;number&gt;1&lt;/number&gt;&lt;dates&gt;&lt;year&gt;2011&lt;/year&gt;&lt;/dates&gt;&lt;urls&gt;&lt;related-urls&gt;&lt;url&gt;http://www.scopus.com/inward/record.url?eid=2-s2.0-79955002963&amp;amp;partnerID=40&amp;amp;md5=f072671ed48143dd43fb544ace3b219f&lt;/url&gt;&lt;/related-urls&gt;&lt;/urls&gt;&lt;/record&gt;&lt;/Cite&gt;&lt;/EndNote&gt;</w:instrText>
        </w:r>
        <w:r w:rsidR="00613B63">
          <w:fldChar w:fldCharType="separate"/>
        </w:r>
        <w:r w:rsidR="007C77C8" w:rsidRPr="00E852E4">
          <w:rPr>
            <w:noProof/>
            <w:vertAlign w:val="superscript"/>
          </w:rPr>
          <w:t>24</w:t>
        </w:r>
        <w:r w:rsidR="00613B63">
          <w:fldChar w:fldCharType="end"/>
        </w:r>
      </w:hyperlink>
      <w:r w:rsidRPr="00A86AC3">
        <w:t xml:space="preserve">. </w:t>
      </w:r>
      <w:r w:rsidR="002E72DC">
        <w:t>Nevertheless</w:t>
      </w:r>
      <w:r w:rsidRPr="00A86AC3">
        <w:t xml:space="preserve">, </w:t>
      </w:r>
      <w:r w:rsidR="007A752B">
        <w:t xml:space="preserve">some </w:t>
      </w:r>
      <w:r w:rsidRPr="00A86AC3">
        <w:t xml:space="preserve">questions remain. The observed scaling ratio, the ratio of atmospheric trend to surface trend, is still significantly lower than </w:t>
      </w:r>
      <w:r w:rsidR="0044238C">
        <w:t>model projections</w:t>
      </w:r>
      <w:hyperlink w:anchor="_ENREF_27" w:tooltip="Christy, 2011 #180" w:history="1">
        <w:r w:rsidR="00613B63">
          <w:fldChar w:fldCharType="begin"/>
        </w:r>
        <w:r w:rsidR="007C77C8">
          <w:instrText xml:space="preserve"> ADDIN EN.CITE &lt;EndNote&gt;&lt;Cite&gt;&lt;Author&gt;Christy&lt;/Author&gt;&lt;Year&gt;2011&lt;/Year&gt;&lt;RecNum&gt;180&lt;/RecNum&gt;&lt;DisplayText&gt;&lt;style face="superscript"&gt;27&lt;/style&gt;&lt;/DisplayText&gt;&lt;record&gt;&lt;rec-number&gt;180&lt;/rec-number&gt;&lt;foreign-keys&gt;&lt;key app="EN" db-id="rpazszv5qtaprteztvgvpef6wfesvazvp2tf"&gt;180&lt;/key&gt;&lt;/foreign-keys&gt;&lt;ref-type name="Journal Article"&gt;17&lt;/ref-type&gt;&lt;contributors&gt;&lt;authors&gt;&lt;author&gt;Christy, J.R.&lt;/author&gt;&lt;author&gt;Spencer, R.W.&lt;/author&gt;&lt;author&gt;Norris, W.B.&lt;/author&gt;&lt;/authors&gt;&lt;/contributors&gt;&lt;titles&gt;&lt;title&gt;The role of remote sensing in monitoring global bulk tropospheric temperatures&lt;/title&gt;&lt;secondary-title&gt;International Journal of Remote Sensing&lt;/secondary-title&gt;&lt;/titles&gt;&lt;periodical&gt;&lt;full-title&gt;International Journal of Remote Sensing&lt;/full-title&gt;&lt;abbr-1&gt;Int. J. Remote Sens.&lt;/abbr-1&gt;&lt;abbr-2&gt;Int J Remote Sens&lt;/abbr-2&gt;&lt;/periodical&gt;&lt;pages&gt;671-685&lt;/pages&gt;&lt;volume&gt;32&lt;/volume&gt;&lt;number&gt;3&lt;/number&gt;&lt;dates&gt;&lt;year&gt;2011&lt;/year&gt;&lt;/dates&gt;&lt;isbn&gt;0143-1161&lt;/isbn&gt;&lt;urls&gt;&lt;/urls&gt;&lt;/record&gt;&lt;/Cite&gt;&lt;/EndNote&gt;</w:instrText>
        </w:r>
        <w:r w:rsidR="00613B63">
          <w:fldChar w:fldCharType="separate"/>
        </w:r>
        <w:r w:rsidR="007C77C8" w:rsidRPr="00E852E4">
          <w:rPr>
            <w:noProof/>
            <w:vertAlign w:val="superscript"/>
          </w:rPr>
          <w:t>27</w:t>
        </w:r>
        <w:r w:rsidR="00613B63">
          <w:fldChar w:fldCharType="end"/>
        </w:r>
      </w:hyperlink>
      <w:r w:rsidRPr="00A86AC3">
        <w:t xml:space="preserve">. The differences between observed temperatures in the tropical upper and lower middle troposphere are significantly </w:t>
      </w:r>
      <w:r w:rsidRPr="00A86AC3">
        <w:lastRenderedPageBreak/>
        <w:t xml:space="preserve">smaller than those </w:t>
      </w:r>
      <w:del w:id="80" w:author="Minghua Zhang" w:date="2013-02-02T17:15:00Z">
        <w:r w:rsidRPr="00A86AC3" w:rsidDel="00AF00F8">
          <w:delText xml:space="preserve">generated </w:delText>
        </w:r>
      </w:del>
      <w:ins w:id="81" w:author="Minghua Zhang" w:date="2013-02-02T17:15:00Z">
        <w:r w:rsidR="00AF00F8">
          <w:t>simulated by</w:t>
        </w:r>
      </w:ins>
      <w:del w:id="82" w:author="Minghua Zhang" w:date="2013-02-02T17:16:00Z">
        <w:r w:rsidRPr="00A86AC3" w:rsidDel="00AF00F8">
          <w:delText>from</w:delText>
        </w:r>
      </w:del>
      <w:r w:rsidRPr="00A86AC3">
        <w:t xml:space="preserve"> climate models</w:t>
      </w:r>
      <w:hyperlink w:anchor="_ENREF_28" w:tooltip="Fu, 2011 #186" w:history="1">
        <w:r w:rsidR="00613B63">
          <w:fldChar w:fldCharType="begin"/>
        </w:r>
        <w:r w:rsidR="007C77C8">
          <w:instrText xml:space="preserve"> ADDIN EN.CITE &lt;EndNote&gt;&lt;Cite&gt;&lt;Author&gt;Fu&lt;/Author&gt;&lt;Year&gt;2011&lt;/Year&gt;&lt;RecNum&gt;186&lt;/RecNum&gt;&lt;DisplayText&gt;&lt;style face="superscript"&gt;28&lt;/style&gt;&lt;/DisplayText&gt;&lt;record&gt;&lt;rec-number&gt;186&lt;/rec-number&gt;&lt;foreign-keys&gt;&lt;key app="EN" db-id="rpazszv5qtaprteztvgvpef6wfesvazvp2tf"&gt;186&lt;/key&gt;&lt;/foreign-keys&gt;&lt;ref-type name="Journal Article"&gt;17&lt;/ref-type&gt;&lt;contributors&gt;&lt;authors&gt;&lt;author&gt;Fu, Qiang&lt;/author&gt;&lt;author&gt;Manabe, Syukuro&lt;/author&gt;&lt;author&gt;Johanson, Celeste M.&lt;/author&gt;&lt;/authors&gt;&lt;/contributors&gt;&lt;titles&gt;&lt;title&gt;On the warming in the tropical upper troposphere: Models versus observations&lt;/title&gt;&lt;secondary-title&gt;Geophysical Research Letters&lt;/secondary-title&gt;&lt;/titles&gt;&lt;periodical&gt;&lt;full-title&gt;Geophysical Research Letters&lt;/full-title&gt;&lt;abbr-1&gt;Geophys. Res. Lett.&lt;/abbr-1&gt;&lt;abbr-2&gt;Geophys Res Lett&lt;/abbr-2&gt;&lt;/periodical&gt;&lt;pages&gt;L15704&lt;/pages&gt;&lt;volume&gt;38&lt;/volume&gt;&lt;number&gt;15&lt;/number&gt;&lt;dates&gt;&lt;year&gt;2011&lt;/year&gt;&lt;/dates&gt;&lt;isbn&gt;0094-8276&lt;/isbn&gt;&lt;urls&gt;&lt;/urls&gt;&lt;/record&gt;&lt;/Cite&gt;&lt;/EndNote&gt;</w:instrText>
        </w:r>
        <w:r w:rsidR="00613B63">
          <w:fldChar w:fldCharType="separate"/>
        </w:r>
        <w:r w:rsidR="007C77C8" w:rsidRPr="00E852E4">
          <w:rPr>
            <w:noProof/>
            <w:vertAlign w:val="superscript"/>
          </w:rPr>
          <w:t>28</w:t>
        </w:r>
        <w:r w:rsidR="00613B63">
          <w:fldChar w:fldCharType="end"/>
        </w:r>
      </w:hyperlink>
      <w:r w:rsidRPr="00A86AC3">
        <w:t xml:space="preserve">. These remaining differences indicate that either model deficiencies or observational errors identified in previous studies </w:t>
      </w:r>
      <w:del w:id="83" w:author="Minghua Zhang" w:date="2013-02-02T17:17:00Z">
        <w:r w:rsidRPr="00A86AC3" w:rsidDel="003C0AD0">
          <w:delText>have not</w:delText>
        </w:r>
      </w:del>
      <w:ins w:id="84" w:author="Minghua Zhang" w:date="2013-02-02T17:17:00Z">
        <w:r w:rsidR="003C0AD0">
          <w:t>are still</w:t>
        </w:r>
      </w:ins>
      <w:r w:rsidRPr="00A86AC3">
        <w:t xml:space="preserve"> yet </w:t>
      </w:r>
      <w:ins w:id="85" w:author="Minghua Zhang" w:date="2013-02-02T17:17:00Z">
        <w:r w:rsidR="003C0AD0">
          <w:t xml:space="preserve">to be </w:t>
        </w:r>
      </w:ins>
      <w:del w:id="86" w:author="Minghua Zhang" w:date="2013-02-02T17:17:00Z">
        <w:r w:rsidRPr="00A86AC3" w:rsidDel="003C0AD0">
          <w:delText>been fully</w:delText>
        </w:r>
      </w:del>
      <w:r w:rsidRPr="00A86AC3">
        <w:t xml:space="preserve"> resolved.</w:t>
      </w:r>
      <w:r w:rsidR="003C0AD0">
        <w:rPr>
          <w:rStyle w:val="CommentReference"/>
        </w:rPr>
        <w:commentReference w:id="87"/>
      </w:r>
    </w:p>
    <w:p w:rsidR="009027B3" w:rsidRPr="00A86AC3" w:rsidRDefault="009027B3" w:rsidP="009027B3">
      <w:pPr>
        <w:pStyle w:val="Heading3"/>
        <w:rPr>
          <w:rFonts w:ascii="Calibri" w:hAnsi="Calibri" w:cs="Calibri"/>
        </w:rPr>
      </w:pPr>
      <w:r w:rsidRPr="00A86AC3">
        <w:rPr>
          <w:rFonts w:ascii="Calibri" w:hAnsi="Calibri" w:cs="Calibri"/>
        </w:rPr>
        <w:t xml:space="preserve">Snow and ice </w:t>
      </w:r>
    </w:p>
    <w:p w:rsidR="009027B3" w:rsidRPr="00A86AC3" w:rsidRDefault="009027B3" w:rsidP="009027B3">
      <w:pPr>
        <w:spacing w:line="480" w:lineRule="auto"/>
      </w:pPr>
      <w:r>
        <w:t>T</w:t>
      </w:r>
      <w:r w:rsidRPr="00A86AC3">
        <w:t xml:space="preserve">he retreat of snow and ice covers </w:t>
      </w:r>
      <w:r>
        <w:t>i</w:t>
      </w:r>
      <w:r w:rsidRPr="00A86AC3">
        <w:t xml:space="preserve">s an important indicator of global warming. Melting of snow and ice cover can cause a positive feedback through lowering the </w:t>
      </w:r>
      <w:r w:rsidR="00EF2A3C">
        <w:t>a</w:t>
      </w:r>
      <w:r w:rsidRPr="00A86AC3">
        <w:t>lbedo of the Earth surface</w:t>
      </w:r>
      <w:r w:rsidR="0044238C">
        <w:t xml:space="preserve"> </w:t>
      </w:r>
      <w:r w:rsidRPr="00A86AC3">
        <w:t xml:space="preserve">and </w:t>
      </w:r>
      <w:r w:rsidR="0044238C">
        <w:t>contribute</w:t>
      </w:r>
      <w:r w:rsidRPr="00A86AC3">
        <w:t xml:space="preserve"> to sea level rise</w:t>
      </w:r>
      <w:r w:rsidR="0044238C">
        <w:t xml:space="preserve"> (SLR)</w:t>
      </w:r>
      <w:hyperlink w:anchor="_ENREF_13" w:tooltip="IPCC, 2007 #245" w:history="1">
        <w:r w:rsidR="00613B63">
          <w:fldChar w:fldCharType="begin"/>
        </w:r>
        <w:r w:rsidR="007C77C8">
          <w:instrText xml:space="preserve"> ADDIN EN.CITE &lt;EndNote&gt;&lt;Cite&gt;&lt;Author&gt;IPCC&lt;/Author&gt;&lt;Year&gt;2007&lt;/Year&gt;&lt;RecNum&gt;245&lt;/RecNum&gt;&lt;DisplayText&gt;&lt;style face="superscript"&gt;13&lt;/style&gt;&lt;/DisplayText&gt;&lt;record&gt;&lt;rec-number&gt;245&lt;/rec-number&gt;&lt;foreign-keys&gt;&lt;key app="EN" db-id="rpazszv5qtaprteztvgvpef6wfesvazvp2tf"&gt;245&lt;/key&gt;&lt;/foreign-keys&gt;&lt;ref-type name="Report"&gt;27&lt;/ref-type&gt;&lt;contributors&gt;&lt;authors&gt;&lt;author&gt;IPCC&lt;/author&gt;&lt;/authors&gt;&lt;secondary-authors&gt;&lt;author&gt;Core Writing Team.&lt;/author&gt;&lt;author&gt;Pachauri, R.K.&lt;/author&gt;&lt;author&gt;Reisinger, A&lt;/author&gt;&lt;/secondary-authors&gt;&lt;tertiary-authors&gt;&lt;author&gt;IPCC&lt;/author&gt;&lt;/tertiary-authors&gt;&lt;/contributors&gt;&lt;titles&gt;&lt;title&gt;Climate Change 2007:Synthesis Report. Contribution of Working Group I, II and III to the Fourth Assessment Report of the Intergovernmental Panel on Climate Change &lt;/title&gt;&lt;/titles&gt;&lt;pages&gt;104&lt;/pages&gt;&lt;dates&gt;&lt;year&gt;2007&lt;/year&gt;&lt;/dates&gt;&lt;pub-location&gt;Geneva, Switzerland&lt;/pub-location&gt;&lt;publisher&gt;Intergovernmental Panel on Climate Change&lt;/publisher&gt;&lt;urls&gt;&lt;/urls&gt;&lt;/record&gt;&lt;/Cite&gt;&lt;/EndNote&gt;</w:instrText>
        </w:r>
        <w:r w:rsidR="00613B63">
          <w:fldChar w:fldCharType="separate"/>
        </w:r>
        <w:r w:rsidR="007C77C8" w:rsidRPr="00E852E4">
          <w:rPr>
            <w:noProof/>
            <w:vertAlign w:val="superscript"/>
          </w:rPr>
          <w:t>13</w:t>
        </w:r>
        <w:r w:rsidR="00613B63">
          <w:fldChar w:fldCharType="end"/>
        </w:r>
      </w:hyperlink>
      <w:r w:rsidRPr="00A86AC3">
        <w:t xml:space="preserve">. Monitoring the dynamics of snow and ice cover is, therefore, an important part of climate observations. </w:t>
      </w:r>
      <w:ins w:id="88" w:author="Minghua Zhang" w:date="2013-02-03T11:30:00Z">
        <w:r w:rsidR="0000727A">
          <w:t>SRS</w:t>
        </w:r>
      </w:ins>
      <w:ins w:id="89" w:author="Minghua Zhang" w:date="2013-02-03T11:31:00Z">
        <w:r w:rsidR="0000727A">
          <w:t xml:space="preserve"> </w:t>
        </w:r>
      </w:ins>
      <w:ins w:id="90" w:author="Minghua Zhang" w:date="2013-02-03T11:36:00Z">
        <w:r w:rsidR="0000727A">
          <w:t>has played a crucial role in it.</w:t>
        </w:r>
      </w:ins>
      <w:ins w:id="91" w:author="Minghua Zhang" w:date="2013-02-03T11:30:00Z">
        <w:r w:rsidR="0000727A">
          <w:t xml:space="preserve"> </w:t>
        </w:r>
      </w:ins>
    </w:p>
    <w:p w:rsidR="009027B3" w:rsidRPr="00A86AC3" w:rsidRDefault="009027B3" w:rsidP="009027B3">
      <w:pPr>
        <w:spacing w:line="480" w:lineRule="auto"/>
      </w:pPr>
      <w:r w:rsidRPr="00A86AC3">
        <w:t xml:space="preserve">     </w:t>
      </w:r>
      <w:r>
        <w:t>Snow cover extent (</w:t>
      </w:r>
      <w:r w:rsidRPr="00A86AC3">
        <w:t>SCE</w:t>
      </w:r>
      <w:r>
        <w:t>)</w:t>
      </w:r>
      <w:r w:rsidRPr="00A86AC3">
        <w:t xml:space="preserve"> over the Northern Hemisphere has been routinely monitored by </w:t>
      </w:r>
      <w:r w:rsidR="0084786A">
        <w:t xml:space="preserve">using </w:t>
      </w:r>
      <w:r>
        <w:t xml:space="preserve">visible band sensors and passive microwave band sensors carried by </w:t>
      </w:r>
      <w:r w:rsidRPr="00A86AC3">
        <w:t>satellites since 1967</w:t>
      </w:r>
      <w:hyperlink w:anchor="_ENREF_29" w:tooltip="Frei, 2009 #239" w:history="1">
        <w:r w:rsidR="00613B63">
          <w:fldChar w:fldCharType="begin"/>
        </w:r>
        <w:r w:rsidR="007C77C8">
          <w:instrText xml:space="preserve"> ADDIN EN.CITE &lt;EndNote&gt;&lt;Cite&gt;&lt;Author&gt;Frei&lt;/Author&gt;&lt;Year&gt;2009&lt;/Year&gt;&lt;RecNum&gt;239&lt;/RecNum&gt;&lt;DisplayText&gt;&lt;style face="superscript"&gt;29&lt;/style&gt;&lt;/DisplayText&gt;&lt;record&gt;&lt;rec-number&gt;239&lt;/rec-number&gt;&lt;foreign-keys&gt;&lt;key app="EN" db-id="rpazszv5qtaprteztvgvpef6wfesvazvp2tf"&gt;239&lt;/key&gt;&lt;/foreign-keys&gt;&lt;ref-type name="Journal Article"&gt;17&lt;/ref-type&gt;&lt;contributors&gt;&lt;authors&gt;&lt;author&gt;Frei, A.&lt;/author&gt;&lt;/authors&gt;&lt;/contributors&gt;&lt;auth-address&gt;Department of Geography, Hunter College, City University of New York, 695 Park Avenue, New York, NY 10065, United States&lt;/auth-address&gt;&lt;titles&gt;&lt;title&gt;A new generation of satellite snow observations for large scale earth system studies&lt;/title&gt;&lt;secondary-title&gt;Geography Compass&lt;/secondary-title&gt;&lt;/titles&gt;&lt;pages&gt;879-902&lt;/pages&gt;&lt;volume&gt;3&lt;/volume&gt;&lt;number&gt;3&lt;/number&gt;&lt;dates&gt;&lt;year&gt;2009&lt;/year&gt;&lt;/dates&gt;&lt;urls&gt;&lt;related-urls&gt;&lt;url&gt;http://www.scopus.com/inward/record.url?eid=2-s2.0-66149171752&amp;amp;partnerID=40&amp;amp;md5=7f2cb46533d0bd351032f90f41522ec1&lt;/url&gt;&lt;/related-urls&gt;&lt;/urls&gt;&lt;/record&gt;&lt;/Cite&gt;&lt;/EndNote&gt;</w:instrText>
        </w:r>
        <w:r w:rsidR="00613B63">
          <w:fldChar w:fldCharType="separate"/>
        </w:r>
        <w:r w:rsidR="007C77C8" w:rsidRPr="00E852E4">
          <w:rPr>
            <w:noProof/>
            <w:vertAlign w:val="superscript"/>
          </w:rPr>
          <w:t>29</w:t>
        </w:r>
        <w:r w:rsidR="00613B63">
          <w:fldChar w:fldCharType="end"/>
        </w:r>
      </w:hyperlink>
      <w:r w:rsidRPr="00A86AC3">
        <w:t xml:space="preserve">. </w:t>
      </w:r>
      <w:r w:rsidR="0084786A">
        <w:t>R</w:t>
      </w:r>
      <w:r w:rsidRPr="00A86AC3">
        <w:t>econstructed time series based on the National Oceanic and Atmospheric Administration (NOAA) SCE data set and in situ measurements</w:t>
      </w:r>
      <w:r w:rsidR="0084786A">
        <w:t xml:space="preserve"> show</w:t>
      </w:r>
      <w:r w:rsidR="00210B2E">
        <w:t>ed</w:t>
      </w:r>
      <w:r w:rsidR="0084786A">
        <w:t xml:space="preserve"> that</w:t>
      </w:r>
      <w:r w:rsidRPr="00A86AC3">
        <w:t xml:space="preserve"> </w:t>
      </w:r>
      <w:r w:rsidR="00E852E4">
        <w:t xml:space="preserve">overall </w:t>
      </w:r>
      <w:r w:rsidRPr="00A86AC3">
        <w:t xml:space="preserve">the SCE over the Northern Hemisphere </w:t>
      </w:r>
      <w:r w:rsidR="00210B2E">
        <w:t>had</w:t>
      </w:r>
      <w:r w:rsidR="000A04E6">
        <w:t xml:space="preserve"> reduced by</w:t>
      </w:r>
      <w:r w:rsidRPr="00A86AC3">
        <w:t xml:space="preserve"> 0.8 million km</w:t>
      </w:r>
      <w:r w:rsidRPr="00A86AC3">
        <w:rPr>
          <w:vertAlign w:val="superscript"/>
        </w:rPr>
        <w:t>2</w:t>
      </w:r>
      <w:r w:rsidR="000A04E6">
        <w:t xml:space="preserve"> </w:t>
      </w:r>
      <w:r w:rsidRPr="00A86AC3">
        <w:t>decade</w:t>
      </w:r>
      <w:r w:rsidR="000A04E6" w:rsidRPr="000A04E6">
        <w:rPr>
          <w:vertAlign w:val="superscript"/>
        </w:rPr>
        <w:t>-1</w:t>
      </w:r>
      <w:r w:rsidRPr="00A86AC3">
        <w:t xml:space="preserve"> in March and April during the 1970-2010 period. A comparison with pre-1970 values shows a 7% and 11% decrease in March and April SCE respectively</w:t>
      </w:r>
      <w:hyperlink w:anchor="_ENREF_30" w:tooltip="Brown, 2011 #223" w:history="1">
        <w:r w:rsidR="00613B63">
          <w:fldChar w:fldCharType="begin"/>
        </w:r>
        <w:r w:rsidR="007C77C8">
          <w:instrText xml:space="preserve"> ADDIN EN.CITE &lt;EndNote&gt;&lt;Cite&gt;&lt;Author&gt;Brown&lt;/Author&gt;&lt;Year&gt;2011&lt;/Year&gt;&lt;RecNum&gt;223&lt;/RecNum&gt;&lt;DisplayText&gt;&lt;style face="superscript"&gt;30&lt;/style&gt;&lt;/DisplayText&gt;&lt;record&gt;&lt;rec-number&gt;223&lt;/rec-number&gt;&lt;foreign-keys&gt;&lt;key app="EN" db-id="rpazszv5qtaprteztvgvpef6wfesvazvp2tf"&gt;223&lt;/key&gt;&lt;/foreign-keys&gt;&lt;ref-type name="Journal Article"&gt;17&lt;/ref-type&gt;&lt;contributors&gt;&lt;authors&gt;&lt;author&gt;Brown, R. D.&lt;/author&gt;&lt;author&gt;Robinson, D. A.&lt;/author&gt;&lt;/authors&gt;&lt;/contributors&gt;&lt;titles&gt;&lt;title&gt;Northern Hemisphere spring snow cover variability and change over 1922–2010 including an assessment of uncertainty&lt;/title&gt;&lt;secondary-title&gt;The Cryosphere&lt;/secondary-title&gt;&lt;/titles&gt;&lt;periodical&gt;&lt;full-title&gt;The Cryosphere&lt;/full-title&gt;&lt;abbr-1&gt;Cryosphere.&lt;/abbr-1&gt;&lt;abbr-2&gt;Cryosphere&lt;/abbr-2&gt;&lt;/periodical&gt;&lt;pages&gt;219-229&lt;/pages&gt;&lt;volume&gt;5&lt;/volume&gt;&lt;number&gt;1&lt;/number&gt;&lt;dates&gt;&lt;year&gt;2011&lt;/year&gt;&lt;/dates&gt;&lt;urls&gt;&lt;/urls&gt;&lt;/record&gt;&lt;/Cite&gt;&lt;/EndNote&gt;</w:instrText>
        </w:r>
        <w:r w:rsidR="00613B63">
          <w:fldChar w:fldCharType="separate"/>
        </w:r>
        <w:r w:rsidR="007C77C8" w:rsidRPr="00E852E4">
          <w:rPr>
            <w:noProof/>
            <w:vertAlign w:val="superscript"/>
          </w:rPr>
          <w:t>30</w:t>
        </w:r>
        <w:r w:rsidR="00613B63">
          <w:fldChar w:fldCharType="end"/>
        </w:r>
      </w:hyperlink>
      <w:r w:rsidRPr="00A86AC3">
        <w:t xml:space="preserve">. </w:t>
      </w:r>
      <w:r w:rsidR="000A04E6">
        <w:t xml:space="preserve">This trend </w:t>
      </w:r>
      <w:r w:rsidR="000A04E6" w:rsidRPr="00A86AC3">
        <w:t>is consistent with observed global surface warming.</w:t>
      </w:r>
      <w:r w:rsidR="000A04E6">
        <w:t xml:space="preserve"> </w:t>
      </w:r>
      <w:r w:rsidRPr="00A86AC3">
        <w:t>The satellite observations also di</w:t>
      </w:r>
      <w:r w:rsidR="000A04E6">
        <w:t xml:space="preserve">splay </w:t>
      </w:r>
      <w:r w:rsidRPr="00A86AC3">
        <w:t>strong regional pattern</w:t>
      </w:r>
      <w:r w:rsidR="000A04E6">
        <w:t>s</w:t>
      </w:r>
      <w:r w:rsidRPr="00A86AC3">
        <w:t xml:space="preserve"> of SCE</w:t>
      </w:r>
      <w:r>
        <w:t xml:space="preserve"> affected by regional climate variability</w:t>
      </w:r>
      <w:r w:rsidRPr="00A86AC3">
        <w:t>. No significant decrease was observed over North America in March between 1970-2010</w:t>
      </w:r>
      <w:hyperlink w:anchor="_ENREF_30" w:tooltip="Brown, 2011 #223" w:history="1">
        <w:r w:rsidR="00613B63">
          <w:fldChar w:fldCharType="begin"/>
        </w:r>
        <w:r w:rsidR="007C77C8">
          <w:instrText xml:space="preserve"> ADDIN EN.CITE &lt;EndNote&gt;&lt;Cite&gt;&lt;Author&gt;Brown&lt;/Author&gt;&lt;Year&gt;2011&lt;/Year&gt;&lt;RecNum&gt;223&lt;/RecNum&gt;&lt;DisplayText&gt;&lt;style face="superscript"&gt;30&lt;/style&gt;&lt;/DisplayText&gt;&lt;record&gt;&lt;rec-number&gt;223&lt;/rec-number&gt;&lt;foreign-keys&gt;&lt;key app="EN" db-id="rpazszv5qtaprteztvgvpef6wfesvazvp2tf"&gt;223&lt;/key&gt;&lt;/foreign-keys&gt;&lt;ref-type name="Journal Article"&gt;17&lt;/ref-type&gt;&lt;contributors&gt;&lt;authors&gt;&lt;author&gt;Brown, R. D.&lt;/author&gt;&lt;author&gt;Robinson, D. A.&lt;/author&gt;&lt;/authors&gt;&lt;/contributors&gt;&lt;titles&gt;&lt;title&gt;Northern Hemisphere spring snow cover variability and change over 1922–2010 including an assessment of uncertainty&lt;/title&gt;&lt;secondary-title&gt;The Cryosphere&lt;/secondary-title&gt;&lt;/titles&gt;&lt;periodical&gt;&lt;full-title&gt;The Cryosphere&lt;/full-title&gt;&lt;abbr-1&gt;Cryosphere.&lt;/abbr-1&gt;&lt;abbr-2&gt;Cryosphere&lt;/abbr-2&gt;&lt;/periodical&gt;&lt;pages&gt;219-229&lt;/pages&gt;&lt;volume&gt;5&lt;/volume&gt;&lt;number&gt;1&lt;/number&gt;&lt;dates&gt;&lt;year&gt;2011&lt;/year&gt;&lt;/dates&gt;&lt;urls&gt;&lt;/urls&gt;&lt;/record&gt;&lt;/Cite&gt;&lt;/EndNote&gt;</w:instrText>
        </w:r>
        <w:r w:rsidR="00613B63">
          <w:fldChar w:fldCharType="separate"/>
        </w:r>
        <w:r w:rsidR="007C77C8" w:rsidRPr="00E852E4">
          <w:rPr>
            <w:noProof/>
            <w:vertAlign w:val="superscript"/>
          </w:rPr>
          <w:t>30</w:t>
        </w:r>
        <w:r w:rsidR="00613B63">
          <w:fldChar w:fldCharType="end"/>
        </w:r>
      </w:hyperlink>
      <w:r w:rsidR="000A04E6">
        <w:t xml:space="preserve"> and</w:t>
      </w:r>
      <w:r w:rsidRPr="00A86AC3">
        <w:t xml:space="preserve"> the decrease of SCE inside Russia ceased after 1990</w:t>
      </w:r>
      <w:hyperlink w:anchor="_ENREF_31" w:tooltip="Bulygina, 2011 #176" w:history="1">
        <w:r w:rsidR="00613B63">
          <w:fldChar w:fldCharType="begin"/>
        </w:r>
        <w:r w:rsidR="007C77C8">
          <w:instrText xml:space="preserve"> ADDIN EN.CITE &lt;EndNote&gt;&lt;Cite&gt;&lt;Author&gt;Bulygina&lt;/Author&gt;&lt;Year&gt;2011&lt;/Year&gt;&lt;RecNum&gt;176&lt;/RecNum&gt;&lt;DisplayText&gt;&lt;style face="superscript"&gt;31&lt;/style&gt;&lt;/DisplayText&gt;&lt;record&gt;&lt;rec-number&gt;176&lt;/rec-number&gt;&lt;foreign-keys&gt;&lt;key app="EN" db-id="rpazszv5qtaprteztvgvpef6wfesvazvp2tf"&gt;176&lt;/key&gt;&lt;/foreign-keys&gt;&lt;ref-type name="Journal Article"&gt;17&lt;/ref-type&gt;&lt;contributors&gt;&lt;authors&gt;&lt;author&gt;Bulygina, ON&lt;/author&gt;&lt;author&gt;Groisman, P.Y.&lt;/author&gt;&lt;author&gt;Razuvaev, VN&lt;/author&gt;&lt;author&gt;Korshunova, NN&lt;/author&gt;&lt;/authors&gt;&lt;/contributors&gt;&lt;titles&gt;&lt;title&gt;Changes in snow cover characteristics over Northern Eurasia since 1966&lt;/title&gt;&lt;secondary-title&gt;Environmental Research Letters&lt;/secondary-title&gt;&lt;/titles&gt;&lt;periodical&gt;&lt;full-title&gt;Environmental Research Letters&lt;/full-title&gt;&lt;abbr-1&gt;Environ. Res. Lett.&lt;/abbr-1&gt;&lt;abbr-2&gt;Environ Res Lett&lt;/abbr-2&gt;&lt;/periodical&gt;&lt;pages&gt;045204&lt;/pages&gt;&lt;volume&gt;6&lt;/volume&gt;&lt;dates&gt;&lt;year&gt;2011&lt;/year&gt;&lt;/dates&gt;&lt;urls&gt;&lt;/urls&gt;&lt;/record&gt;&lt;/Cite&gt;&lt;/EndNote&gt;</w:instrText>
        </w:r>
        <w:r w:rsidR="00613B63">
          <w:fldChar w:fldCharType="separate"/>
        </w:r>
        <w:r w:rsidR="007C77C8" w:rsidRPr="00E852E4">
          <w:rPr>
            <w:noProof/>
            <w:vertAlign w:val="superscript"/>
          </w:rPr>
          <w:t>31</w:t>
        </w:r>
        <w:r w:rsidR="00613B63">
          <w:fldChar w:fldCharType="end"/>
        </w:r>
      </w:hyperlink>
      <w:hyperlink w:anchor="_ENREF_38" w:tooltip="Bulygina, 2011 #176" w:history="1"/>
      <w:r w:rsidRPr="00A86AC3">
        <w:t xml:space="preserve">. </w:t>
      </w:r>
    </w:p>
    <w:p w:rsidR="009027B3" w:rsidRPr="00A86AC3" w:rsidRDefault="009027B3" w:rsidP="009027B3">
      <w:pPr>
        <w:spacing w:line="480" w:lineRule="auto"/>
        <w:rPr>
          <w:color w:val="FF0000"/>
        </w:rPr>
      </w:pPr>
      <w:r w:rsidRPr="00A86AC3">
        <w:lastRenderedPageBreak/>
        <w:t xml:space="preserve">     </w:t>
      </w:r>
      <w:r w:rsidR="00210B2E">
        <w:t>T</w:t>
      </w:r>
      <w:r w:rsidR="00210B2E" w:rsidRPr="00A86AC3">
        <w:t xml:space="preserve">he extent of sea ice and ice sheets </w:t>
      </w:r>
      <w:r w:rsidR="00210B2E">
        <w:t>are primarily monitored by using p</w:t>
      </w:r>
      <w:r w:rsidRPr="00A86AC3">
        <w:t>assive microwave sen</w:t>
      </w:r>
      <w:r w:rsidR="00210B2E">
        <w:t>sors</w:t>
      </w:r>
      <w:r w:rsidRPr="00A86AC3">
        <w:t xml:space="preserve"> </w:t>
      </w:r>
      <w:r>
        <w:t>such as the Special Sensor Microwave Imagers (SSMI)</w:t>
      </w:r>
      <w:r w:rsidRPr="00A86AC3">
        <w:t xml:space="preserve">. </w:t>
      </w:r>
      <w:r w:rsidR="00210B2E">
        <w:t xml:space="preserve">The </w:t>
      </w:r>
      <w:r w:rsidR="00D03DE6">
        <w:t>latest trend identified from the satellite records shows that t</w:t>
      </w:r>
      <w:r w:rsidRPr="00A86AC3">
        <w:t xml:space="preserve">he Antarctic sea ice extent </w:t>
      </w:r>
      <w:r w:rsidR="00D03DE6">
        <w:t xml:space="preserve">has </w:t>
      </w:r>
      <w:r w:rsidRPr="00A86AC3">
        <w:t xml:space="preserve">increased by </w:t>
      </w:r>
      <w:r>
        <w:rPr>
          <w:rFonts w:hint="eastAsia"/>
        </w:rPr>
        <w:t>1.5</w:t>
      </w:r>
      <w:r w:rsidR="00F85E82">
        <w:t>±0.4% decade</w:t>
      </w:r>
      <w:r w:rsidR="00F85E82" w:rsidRPr="00F85E82">
        <w:rPr>
          <w:vertAlign w:val="superscript"/>
        </w:rPr>
        <w:t>-1</w:t>
      </w:r>
      <w:r w:rsidR="00F85E82">
        <w:t xml:space="preserve"> from 1979 to </w:t>
      </w:r>
      <w:r w:rsidRPr="00A86AC3">
        <w:t>20</w:t>
      </w:r>
      <w:r>
        <w:rPr>
          <w:rFonts w:hint="eastAsia"/>
        </w:rPr>
        <w:t>10</w:t>
      </w:r>
      <w:hyperlink w:anchor="_ENREF_32" w:tooltip="Parkinson, 2012 #357" w:history="1">
        <w:r w:rsidR="00613B63">
          <w:fldChar w:fldCharType="begin"/>
        </w:r>
        <w:r w:rsidR="007C77C8">
          <w:instrText xml:space="preserve"> ADDIN EN.CITE &lt;EndNote&gt;&lt;Cite&gt;&lt;Author&gt;Parkinson&lt;/Author&gt;&lt;Year&gt;2012&lt;/Year&gt;&lt;RecNum&gt;357&lt;/RecNum&gt;&lt;DisplayText&gt;&lt;style face="superscript"&gt;32&lt;/style&gt;&lt;/DisplayText&gt;&lt;record&gt;&lt;rec-number&gt;357&lt;/rec-number&gt;&lt;foreign-keys&gt;&lt;key app="EN" db-id="rpazszv5qtaprteztvgvpef6wfesvazvp2tf"&gt;357&lt;/key&gt;&lt;/foreign-keys&gt;&lt;ref-type name="Journal Article"&gt;17&lt;/ref-type&gt;&lt;contributors&gt;&lt;authors&gt;&lt;author&gt;Parkinson, CL&lt;/author&gt;&lt;author&gt;Cavalieri, DJ&lt;/author&gt;&lt;/authors&gt;&lt;/contributors&gt;&lt;titles&gt;&lt;title&gt;Antarctic sea ice variability and trends&lt;/title&gt;&lt;secondary-title&gt;The Cryosphere Discussions&lt;/secondary-title&gt;&lt;/titles&gt;&lt;periodical&gt;&lt;full-title&gt;The Cryosphere Discussions&lt;/full-title&gt;&lt;abbr-1&gt;Cryosphere Discuss.&lt;/abbr-1&gt;&lt;abbr-2&gt;Cryosphere Discuss&lt;/abbr-2&gt;&lt;/periodical&gt;&lt;pages&gt;931-956&lt;/pages&gt;&lt;volume&gt;6&lt;/volume&gt;&lt;dates&gt;&lt;year&gt;2012&lt;/year&gt;&lt;/dates&gt;&lt;urls&gt;&lt;/urls&gt;&lt;/record&gt;&lt;/Cite&gt;&lt;/EndNote&gt;</w:instrText>
        </w:r>
        <w:r w:rsidR="00613B63">
          <w:fldChar w:fldCharType="separate"/>
        </w:r>
        <w:r w:rsidR="007C77C8" w:rsidRPr="00E852E4">
          <w:rPr>
            <w:noProof/>
            <w:vertAlign w:val="superscript"/>
          </w:rPr>
          <w:t>32</w:t>
        </w:r>
        <w:r w:rsidR="00613B63">
          <w:fldChar w:fldCharType="end"/>
        </w:r>
      </w:hyperlink>
      <w:r w:rsidRPr="00A86AC3">
        <w:t>. Researchers hypothesize that this slight increase was caused by reduced upward ocean heat transport and increased snowfall</w:t>
      </w:r>
      <w:hyperlink w:anchor="_ENREF_33" w:tooltip="Liu, 2010 #262" w:history="1">
        <w:r w:rsidR="00613B63">
          <w:fldChar w:fldCharType="begin"/>
        </w:r>
        <w:r w:rsidR="007C77C8">
          <w:instrText xml:space="preserve"> ADDIN EN.CITE &lt;EndNote&gt;&lt;Cite&gt;&lt;Author&gt;Liu&lt;/Author&gt;&lt;Year&gt;2010&lt;/Year&gt;&lt;RecNum&gt;262&lt;/RecNum&gt;&lt;DisplayText&gt;&lt;style face="superscript"&gt;33&lt;/style&gt;&lt;/DisplayText&gt;&lt;record&gt;&lt;rec-number&gt;262&lt;/rec-number&gt;&lt;foreign-keys&gt;&lt;key app="EN" db-id="rpazszv5qtaprteztvgvpef6wfesvazvp2tf"&gt;262&lt;/key&gt;&lt;/foreign-keys&gt;&lt;ref-type name="Journal Article"&gt;17&lt;/ref-type&gt;&lt;contributors&gt;&lt;authors&gt;&lt;author&gt;Liu, J.&lt;/author&gt;&lt;author&gt;Curry, J.A.&lt;/author&gt;&lt;/authors&gt;&lt;/contributors&gt;&lt;titles&gt;&lt;title&gt;Accelerated warming of the Southern Ocean and its impacts on the hydrological cycle and sea ice&lt;/title&gt;&lt;secondary-title&gt;Proceedings of the National Academy of Sciences&lt;/secondary-title&gt;&lt;/titles&gt;&lt;periodical&gt;&lt;full-title&gt;Proceedings of The National Academy of Sciences&lt;/full-title&gt;&lt;abbr-1&gt;Proc. Natl Acad. Sci. USA&lt;/abbr-1&gt;&lt;abbr-2&gt;Proc Natl Acad Sci USA&lt;/abbr-2&gt;&lt;/periodical&gt;&lt;pages&gt;14987&lt;/pages&gt;&lt;volume&gt;107&lt;/volume&gt;&lt;number&gt;34&lt;/number&gt;&lt;dates&gt;&lt;year&gt;2010&lt;/year&gt;&lt;/dates&gt;&lt;isbn&gt;0027-8424&lt;/isbn&gt;&lt;urls&gt;&lt;/urls&gt;&lt;/record&gt;&lt;/Cite&gt;&lt;/EndNote&gt;</w:instrText>
        </w:r>
        <w:r w:rsidR="00613B63">
          <w:fldChar w:fldCharType="separate"/>
        </w:r>
        <w:r w:rsidR="007C77C8" w:rsidRPr="00E852E4">
          <w:rPr>
            <w:noProof/>
            <w:vertAlign w:val="superscript"/>
          </w:rPr>
          <w:t>33</w:t>
        </w:r>
        <w:r w:rsidR="00613B63">
          <w:fldChar w:fldCharType="end"/>
        </w:r>
      </w:hyperlink>
      <w:r w:rsidRPr="00A86AC3">
        <w:t xml:space="preserve">. The situation is reversed in the Arctic where satellite observations </w:t>
      </w:r>
      <w:r w:rsidR="00F85E82">
        <w:t>show an overall negative trend of -4.1</w:t>
      </w:r>
      <w:r w:rsidR="00F85E82">
        <w:rPr>
          <w:rFonts w:ascii="SimSun" w:hAnsi="SimSun" w:hint="eastAsia"/>
        </w:rPr>
        <w:t>±</w:t>
      </w:r>
      <w:r w:rsidR="00F85E82">
        <w:t>0.3</w:t>
      </w:r>
      <w:r w:rsidRPr="00A86AC3">
        <w:t>% decade</w:t>
      </w:r>
      <w:r w:rsidR="00F85E82" w:rsidRPr="00F85E82">
        <w:rPr>
          <w:vertAlign w:val="superscript"/>
        </w:rPr>
        <w:t>-1</w:t>
      </w:r>
      <w:r w:rsidRPr="00A86AC3">
        <w:t xml:space="preserve"> </w:t>
      </w:r>
      <w:r w:rsidR="00D03DE6">
        <w:t>in that period</w:t>
      </w:r>
      <w:hyperlink w:anchor="_ENREF_34" w:tooltip="Cavalieri, 2012 #358" w:history="1">
        <w:r w:rsidR="00613B63">
          <w:fldChar w:fldCharType="begin"/>
        </w:r>
        <w:r w:rsidR="007C77C8">
          <w:instrText xml:space="preserve"> ADDIN EN.CITE &lt;EndNote&gt;&lt;Cite&gt;&lt;Author&gt;Cavalieri&lt;/Author&gt;&lt;Year&gt;2012&lt;/Year&gt;&lt;RecNum&gt;358&lt;/RecNum&gt;&lt;DisplayText&gt;&lt;style face="superscript"&gt;34&lt;/style&gt;&lt;/DisplayText&gt;&lt;record&gt;&lt;rec-number&gt;358&lt;/rec-number&gt;&lt;foreign-keys&gt;&lt;key app="EN" db-id="rpazszv5qtaprteztvgvpef6wfesvazvp2tf"&gt;358&lt;/key&gt;&lt;/foreign-keys&gt;&lt;ref-type name="Journal Article"&gt;17&lt;/ref-type&gt;&lt;contributors&gt;&lt;authors&gt;&lt;author&gt;Cavalieri, DJ&lt;/author&gt;&lt;author&gt;Parkinson, CL&lt;/author&gt;&lt;/authors&gt;&lt;/contributors&gt;&lt;titles&gt;&lt;title&gt;Arctic sea ice variability and trends, 1979-2010&lt;/title&gt;&lt;secondary-title&gt;The Cryosphere&lt;/secondary-title&gt;&lt;/titles&gt;&lt;periodical&gt;&lt;full-title&gt;The Cryosphere&lt;/full-title&gt;&lt;abbr-1&gt;Cryosphere.&lt;/abbr-1&gt;&lt;abbr-2&gt;Cryosphere&lt;/abbr-2&gt;&lt;/periodical&gt;&lt;pages&gt;881-889&lt;/pages&gt;&lt;volume&gt;6&lt;/volume&gt;&lt;dates&gt;&lt;year&gt;2012&lt;/year&gt;&lt;/dates&gt;&lt;urls&gt;&lt;/urls&gt;&lt;/record&gt;&lt;/Cite&gt;&lt;/EndNote&gt;</w:instrText>
        </w:r>
        <w:r w:rsidR="00613B63">
          <w:fldChar w:fldCharType="separate"/>
        </w:r>
        <w:r w:rsidR="007C77C8" w:rsidRPr="00E852E4">
          <w:rPr>
            <w:noProof/>
            <w:vertAlign w:val="superscript"/>
          </w:rPr>
          <w:t>34</w:t>
        </w:r>
        <w:r w:rsidR="00613B63">
          <w:fldChar w:fldCharType="end"/>
        </w:r>
      </w:hyperlink>
      <w:r w:rsidRPr="00A86AC3">
        <w:t xml:space="preserve">. </w:t>
      </w:r>
      <w:r w:rsidR="00D03DE6" w:rsidRPr="00D03DE6">
        <w:t>The observed trend concurs with climate model projections but the magnitude of the observed trend is larger than model projections</w:t>
      </w:r>
      <w:hyperlink w:anchor="_ENREF_35" w:tooltip="Kattsov, 2011 #250" w:history="1">
        <w:r w:rsidR="00613B63">
          <w:fldChar w:fldCharType="begin"/>
        </w:r>
        <w:r w:rsidR="007C77C8">
          <w:instrText xml:space="preserve"> ADDIN EN.CITE &lt;EndNote&gt;&lt;Cite&gt;&lt;Author&gt;Kattsov&lt;/Author&gt;&lt;Year&gt;2011&lt;/Year&gt;&lt;RecNum&gt;250&lt;/RecNum&gt;&lt;DisplayText&gt;&lt;style face="superscript"&gt;35&lt;/style&gt;&lt;/DisplayText&gt;&lt;record&gt;&lt;rec-number&gt;250&lt;/rec-number&gt;&lt;foreign-keys&gt;&lt;key app="EN" db-id="rpazszv5qtaprteztvgvpef6wfesvazvp2tf"&gt;250&lt;/key&gt;&lt;/foreign-keys&gt;&lt;ref-type name="Journal Article"&gt;17&lt;/ref-type&gt;&lt;contributors&gt;&lt;authors&gt;&lt;author&gt;Kattsov, V.M.&lt;/author&gt;&lt;author&gt;Ryabinin, V.E.&lt;/author&gt;&lt;author&gt;Overland, J.E.&lt;/author&gt;&lt;author&gt;Serreze, M.C.&lt;/author&gt;&lt;author&gt;Visbeck, M.&lt;/author&gt;&lt;author&gt;Walsh, J.E.&lt;/author&gt;&lt;author&gt;Meier, W.&lt;/author&gt;&lt;author&gt;Zhang, X.&lt;/author&gt;&lt;/authors&gt;&lt;/contributors&gt;&lt;titles&gt;&lt;title&gt;Arctic sea ice change: a grand challenge of climate science&lt;/title&gt;&lt;secondary-title&gt;Journal of Glaciology&lt;/secondary-title&gt;&lt;/titles&gt;&lt;periodical&gt;&lt;full-title&gt;Journal of Glaciology&lt;/full-title&gt;&lt;abbr-1&gt;J. Glaciol.&lt;/abbr-1&gt;&lt;abbr-2&gt;J Glaciol&lt;/abbr-2&gt;&lt;/periodical&gt;&lt;pages&gt;1115-1121&lt;/pages&gt;&lt;volume&gt;56&lt;/volume&gt;&lt;dates&gt;&lt;year&gt;2011&lt;/year&gt;&lt;/dates&gt;&lt;urls&gt;&lt;/urls&gt;&lt;/record&gt;&lt;/Cite&gt;&lt;/EndNote&gt;</w:instrText>
        </w:r>
        <w:r w:rsidR="00613B63">
          <w:fldChar w:fldCharType="separate"/>
        </w:r>
        <w:r w:rsidR="007C77C8" w:rsidRPr="00E852E4">
          <w:rPr>
            <w:noProof/>
            <w:vertAlign w:val="superscript"/>
          </w:rPr>
          <w:t>35</w:t>
        </w:r>
        <w:r w:rsidR="00613B63">
          <w:fldChar w:fldCharType="end"/>
        </w:r>
      </w:hyperlink>
      <w:r w:rsidR="00D03DE6">
        <w:t xml:space="preserve">. </w:t>
      </w:r>
      <w:r w:rsidR="00F85E82">
        <w:t>Whether the Arctic</w:t>
      </w:r>
      <w:r>
        <w:t xml:space="preserve"> </w:t>
      </w:r>
      <w:r w:rsidR="00F85E82">
        <w:t xml:space="preserve">as a whole </w:t>
      </w:r>
      <w:r>
        <w:t>has reached a “tipping point” is still a matter of debate but some researchers believe that</w:t>
      </w:r>
      <w:r w:rsidR="00F85E82">
        <w:t xml:space="preserve"> </w:t>
      </w:r>
      <w:r w:rsidRPr="00A86AC3">
        <w:t xml:space="preserve">at least a “regional </w:t>
      </w:r>
      <w:r w:rsidR="00F85E82">
        <w:t>tipping point” has been reached</w:t>
      </w:r>
      <w:r w:rsidR="00D03DE6">
        <w:t xml:space="preserve"> based on satellite observations</w:t>
      </w:r>
      <w:hyperlink w:anchor="_ENREF_36" w:tooltip="Maslanik, 2011 #404" w:history="1">
        <w:r w:rsidR="00613B63">
          <w:fldChar w:fldCharType="begin"/>
        </w:r>
        <w:r w:rsidR="007C77C8">
          <w:instrText xml:space="preserve"> ADDIN EN.CITE &lt;EndNote&gt;&lt;Cite&gt;&lt;Author&gt;Maslanik&lt;/Author&gt;&lt;Year&gt;2011&lt;/Year&gt;&lt;RecNum&gt;404&lt;/RecNum&gt;&lt;DisplayText&gt;&lt;style face="superscript"&gt;36&lt;/style&gt;&lt;/DisplayText&gt;&lt;record&gt;&lt;rec-number&gt;404&lt;/rec-number&gt;&lt;foreign-keys&gt;&lt;key app="EN" db-id="rpazszv5qtaprteztvgvpef6wfesvazvp2tf"&gt;404&lt;/key&gt;&lt;/foreign-keys&gt;&lt;ref-type name="Journal Article"&gt;17&lt;/ref-type&gt;&lt;contributors&gt;&lt;authors&gt;&lt;author&gt;Maslanik, J.&lt;/author&gt;&lt;author&gt;Stroeve, J.&lt;/author&gt;&lt;author&gt;Fowler, C.&lt;/author&gt;&lt;author&gt;Emery, W.&lt;/author&gt;&lt;/authors&gt;&lt;/contributors&gt;&lt;titles&gt;&lt;title&gt;Distribution and trends in Arctic sea ice age through spring 2011&lt;/title&gt;&lt;secondary-title&gt;Geophysical Research Letters&lt;/secondary-title&gt;&lt;/titles&gt;&lt;periodical&gt;&lt;full-title&gt;Geophysical Research Letters&lt;/full-title&gt;&lt;abbr-1&gt;Geophys. Res. Lett.&lt;/abbr-1&gt;&lt;abbr-2&gt;Geophys Res Lett&lt;/abbr-2&gt;&lt;/periodical&gt;&lt;pages&gt;L13502&lt;/pages&gt;&lt;volume&gt;38&lt;/volume&gt;&lt;number&gt;13&lt;/number&gt;&lt;dates&gt;&lt;year&gt;2011&lt;/year&gt;&lt;/dates&gt;&lt;isbn&gt;0094-8276&lt;/isbn&gt;&lt;urls&gt;&lt;/urls&gt;&lt;/record&gt;&lt;/Cite&gt;&lt;/EndNote&gt;</w:instrText>
        </w:r>
        <w:r w:rsidR="00613B63">
          <w:fldChar w:fldCharType="separate"/>
        </w:r>
        <w:r w:rsidR="007C77C8" w:rsidRPr="00E852E4">
          <w:rPr>
            <w:noProof/>
            <w:vertAlign w:val="superscript"/>
          </w:rPr>
          <w:t>36</w:t>
        </w:r>
        <w:r w:rsidR="00613B63">
          <w:fldChar w:fldCharType="end"/>
        </w:r>
      </w:hyperlink>
      <w:r w:rsidRPr="00A86AC3">
        <w:t xml:space="preserve">. </w:t>
      </w:r>
    </w:p>
    <w:p w:rsidR="009027B3" w:rsidRPr="00A86AC3" w:rsidRDefault="009027B3" w:rsidP="009027B3">
      <w:pPr>
        <w:spacing w:line="480" w:lineRule="auto"/>
      </w:pPr>
      <w:r w:rsidRPr="00A86AC3">
        <w:t xml:space="preserve">     The mass losses of the Antarctic and Greenland ice sheets have been studied by measuring changes of surface elevation with </w:t>
      </w:r>
      <w:r w:rsidR="00D03DE6">
        <w:t xml:space="preserve">satellite altimetry data </w:t>
      </w:r>
      <w:r w:rsidRPr="00A86AC3">
        <w:t xml:space="preserve">or </w:t>
      </w:r>
      <w:r w:rsidR="00191344">
        <w:t>m</w:t>
      </w:r>
      <w:r w:rsidRPr="00A86AC3">
        <w:t xml:space="preserve">easuring </w:t>
      </w:r>
      <w:r w:rsidR="00D03DE6">
        <w:t>change</w:t>
      </w:r>
      <w:r w:rsidRPr="00A86AC3">
        <w:t>s of gravity with Gravity Recovery and Climate Experiment (GRACE) satellite data. Results from these studies confirm that the Antarctic and Greenland ice sheets are losing mass</w:t>
      </w:r>
      <w:r w:rsidR="00613B63">
        <w:fldChar w:fldCharType="begin">
          <w:fldData xml:space="preserve">PEVuZE5vdGU+PENpdGU+PEF1dGhvcj5Ib3J3YXRoPC9BdXRob3I+PFllYXI+MjAxMjwvWWVhcj48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</w:fldData>
        </w:fldChar>
      </w:r>
      <w:r w:rsidR="00BF30B7">
        <w:instrText xml:space="preserve"> ADDIN EN.CITE </w:instrText>
      </w:r>
      <w:r w:rsidR="00613B63">
        <w:fldChar w:fldCharType="begin">
          <w:fldData xml:space="preserve">PEVuZE5vdGU+PENpdGU+PEF1dGhvcj5Ib3J3YXRoPC9BdXRob3I+PFllYXI+MjAxMjwvWWVhcj48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</w:fldData>
        </w:fldChar>
      </w:r>
      <w:r w:rsidR="00BF30B7">
        <w:instrText xml:space="preserve"> ADDIN EN.CITE.DATA </w:instrText>
      </w:r>
      <w:r w:rsidR="00613B63">
        <w:fldChar w:fldCharType="end"/>
      </w:r>
      <w:r w:rsidR="00613B63">
        <w:fldChar w:fldCharType="separate"/>
      </w:r>
      <w:hyperlink w:anchor="_ENREF_37" w:tooltip="Horwath, 2012 #192" w:history="1">
        <w:r w:rsidR="007C77C8" w:rsidRPr="00E852E4">
          <w:rPr>
            <w:noProof/>
            <w:vertAlign w:val="superscript"/>
          </w:rPr>
          <w:t>37</w:t>
        </w:r>
      </w:hyperlink>
      <w:r w:rsidR="00E852E4" w:rsidRPr="00E852E4">
        <w:rPr>
          <w:noProof/>
          <w:vertAlign w:val="superscript"/>
        </w:rPr>
        <w:t>,</w:t>
      </w:r>
      <w:hyperlink w:anchor="_ENREF_38" w:tooltip="Shepherd, 2012 #387" w:history="1">
        <w:r w:rsidR="007C77C8" w:rsidRPr="00E852E4">
          <w:rPr>
            <w:noProof/>
            <w:vertAlign w:val="superscript"/>
          </w:rPr>
          <w:t>38</w:t>
        </w:r>
      </w:hyperlink>
      <w:r w:rsidR="00613B63">
        <w:fldChar w:fldCharType="end"/>
      </w:r>
      <w:r w:rsidRPr="00A86AC3">
        <w:t xml:space="preserve">. </w:t>
      </w:r>
      <w:r w:rsidR="00B31EC6">
        <w:t xml:space="preserve">The polar ice sheets are estimated to contribute an average </w:t>
      </w:r>
      <w:r w:rsidR="00CD7831">
        <w:t xml:space="preserve">of </w:t>
      </w:r>
      <w:r w:rsidR="00B31EC6">
        <w:t>0.59</w:t>
      </w:r>
      <w:r w:rsidR="00B31EC6">
        <w:rPr>
          <w:rFonts w:ascii="SimSun" w:hAnsi="SimSun" w:hint="eastAsia"/>
        </w:rPr>
        <w:t>±</w:t>
      </w:r>
      <w:r w:rsidR="00B31EC6">
        <w:t>0.2 mm year</w:t>
      </w:r>
      <w:r w:rsidR="00B31EC6" w:rsidRPr="00B31EC6">
        <w:rPr>
          <w:vertAlign w:val="superscript"/>
        </w:rPr>
        <w:t>-1</w:t>
      </w:r>
      <w:r w:rsidR="00B31EC6">
        <w:t xml:space="preserve"> to the rate of global </w:t>
      </w:r>
      <w:r w:rsidR="00B668D3">
        <w:t>SLR</w:t>
      </w:r>
      <w:r w:rsidR="00B31EC6">
        <w:t xml:space="preserve"> </w:t>
      </w:r>
      <w:r w:rsidR="00485C31">
        <w:t xml:space="preserve">since 1992 </w:t>
      </w:r>
      <w:r w:rsidR="00B31EC6">
        <w:t xml:space="preserve">according to </w:t>
      </w:r>
      <w:r w:rsidR="00485C31">
        <w:t xml:space="preserve">the </w:t>
      </w:r>
      <w:r w:rsidR="00B668D3">
        <w:t xml:space="preserve">latest </w:t>
      </w:r>
      <w:r w:rsidR="00B31EC6">
        <w:t>study</w:t>
      </w:r>
      <w:hyperlink w:anchor="_ENREF_38" w:tooltip="Shepherd, 2012 #387" w:history="1">
        <w:r w:rsidR="00613B63">
          <w:fldChar w:fldCharType="begin">
            <w:fldData xml:space="preserve">PEVuZE5vdGU+PENpdGU+PEF1dGhvcj5TaGVwaGVyZDwvQXV0aG9yPjxZZWFyPjIwMTI8L1llYXI+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</w:fldData>
          </w:fldChar>
        </w:r>
        <w:r w:rsidR="007C77C8">
          <w:instrText xml:space="preserve"> ADDIN EN.CITE </w:instrText>
        </w:r>
        <w:r w:rsidR="00613B63">
          <w:fldChar w:fldCharType="begin">
            <w:fldData xml:space="preserve">PEVuZE5vdGU+PENpdGU+PEF1dGhvcj5TaGVwaGVyZDwvQXV0aG9yPjxZZWFyPjIwMTI8L1llYXI+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</w:fldData>
          </w:fldChar>
        </w:r>
        <w:r w:rsidR="007C77C8">
          <w:instrText xml:space="preserve"> ADDIN EN.CITE.DATA </w:instrText>
        </w:r>
        <w:r w:rsidR="00613B63">
          <w:fldChar w:fldCharType="end"/>
        </w:r>
        <w:r w:rsidR="00613B63">
          <w:fldChar w:fldCharType="separate"/>
        </w:r>
        <w:r w:rsidR="007C77C8" w:rsidRPr="00E852E4">
          <w:rPr>
            <w:noProof/>
            <w:vertAlign w:val="superscript"/>
          </w:rPr>
          <w:t>38</w:t>
        </w:r>
        <w:r w:rsidR="00613B63">
          <w:fldChar w:fldCharType="end"/>
        </w:r>
      </w:hyperlink>
      <w:r w:rsidR="00B31EC6">
        <w:t>.</w:t>
      </w:r>
      <w:r w:rsidR="00485C31">
        <w:t xml:space="preserve"> </w:t>
      </w:r>
      <w:r w:rsidR="0094201D">
        <w:t>However, it</w:t>
      </w:r>
      <w:r w:rsidR="00E852E4">
        <w:t xml:space="preserve"> should be not</w:t>
      </w:r>
      <w:r w:rsidR="0094201D">
        <w:t>ed that</w:t>
      </w:r>
      <w:r w:rsidRPr="00A86AC3">
        <w:t xml:space="preserve"> the estimates of the mass loss rates are highly divergent (Supplementary table 1). </w:t>
      </w:r>
      <w:r w:rsidR="00B31EC6">
        <w:t>Both GRACE-based and altimeter-based meth</w:t>
      </w:r>
      <w:r w:rsidR="00485C31">
        <w:t>ods have limitations and the e</w:t>
      </w:r>
      <w:r w:rsidRPr="00A86AC3">
        <w:t xml:space="preserve">fforts to combine the strengths of </w:t>
      </w:r>
      <w:r w:rsidR="00E852E4">
        <w:t xml:space="preserve">the </w:t>
      </w:r>
      <w:r w:rsidR="00485C31">
        <w:t xml:space="preserve">two </w:t>
      </w:r>
      <w:r w:rsidRPr="00A86AC3">
        <w:t xml:space="preserve">have </w:t>
      </w:r>
      <w:r w:rsidR="00485C31">
        <w:lastRenderedPageBreak/>
        <w:t xml:space="preserve">achieved </w:t>
      </w:r>
      <w:r w:rsidR="00CD7831">
        <w:t>partial</w:t>
      </w:r>
      <w:r w:rsidR="00485C31">
        <w:t xml:space="preserve"> success</w:t>
      </w:r>
      <w:hyperlink w:anchor="_ENREF_37" w:tooltip="Horwath, 2012 #192" w:history="1">
        <w:r w:rsidR="00613B63">
          <w:fldChar w:fldCharType="begin"/>
        </w:r>
        <w:r w:rsidR="007C77C8">
          <w:instrText xml:space="preserve"> ADDIN EN.CITE &lt;EndNote&gt;&lt;Cite&gt;&lt;Author&gt;Horwath&lt;/Author&gt;&lt;Year&gt;2012&lt;/Year&gt;&lt;RecNum&gt;192&lt;/RecNum&gt;&lt;DisplayText&gt;&lt;style face="superscript"&gt;37&lt;/style&gt;&lt;/DisplayText&gt;&lt;record&gt;&lt;rec-number&gt;192&lt;/rec-number&gt;&lt;foreign-keys&gt;&lt;key app="EN" db-id="rpazszv5qtaprteztvgvpef6wfesvazvp2tf"&gt;192&lt;/key&gt;&lt;/foreign-keys&gt;&lt;ref-type name="Journal Article"&gt;17&lt;/ref-type&gt;&lt;contributors&gt;&lt;authors&gt;&lt;author&gt;Horwath, Martin&lt;/author&gt;&lt;author&gt;Legresy, Benoit&lt;/author&gt;&lt;author&gt;Remy, Frederique&lt;/author&gt;&lt;author&gt;Blarel, Fabien&lt;/author&gt;&lt;author&gt;Lemoine, Jean-Michel&lt;/author&gt;&lt;/authors&gt;&lt;/contributors&gt;&lt;titles&gt;&lt;title&gt;Consistent patterns of Antarctic ice sheet interannual variations from ENVISAT radar altimetry and GRACE satellite gravimetry&lt;/title&gt;&lt;secondary-title&gt;Geophysical Journal International&lt;/secondary-title&gt;&lt;/titles&gt;&lt;periodical&gt;&lt;full-title&gt;Geophysical Journal International&lt;/full-title&gt;&lt;abbr-1&gt;Geophys. J. Int.&lt;/abbr-1&gt;&lt;abbr-2&gt;Geophys J Int&lt;/abbr-2&gt;&lt;/periodical&gt;&lt;pages&gt;863-876&lt;/pages&gt;&lt;volume&gt;189&lt;/volume&gt;&lt;dates&gt;&lt;year&gt;2012&lt;/year&gt;&lt;/dates&gt;&lt;accession-num&gt;CCC:000302623600012&lt;/accession-num&gt;&lt;urls&gt;&lt;related-urls&gt;&lt;url&gt;&amp;lt;Go to ISI&amp;gt;://CCC:000302623600012&lt;/url&gt;&lt;/related-urls&gt;&lt;/urls&gt;&lt;research-notes&gt;Grace mathched well with the radar altimetry data. Interannual variability affect long-term trend&lt;/research-notes&gt;&lt;/record&gt;&lt;/Cite&gt;&lt;/EndNote&gt;</w:instrText>
        </w:r>
        <w:r w:rsidR="00613B63">
          <w:fldChar w:fldCharType="separate"/>
        </w:r>
        <w:r w:rsidR="007C77C8" w:rsidRPr="00E852E4">
          <w:rPr>
            <w:noProof/>
            <w:vertAlign w:val="superscript"/>
          </w:rPr>
          <w:t>37</w:t>
        </w:r>
        <w:r w:rsidR="00613B63">
          <w:fldChar w:fldCharType="end"/>
        </w:r>
      </w:hyperlink>
      <w:r w:rsidRPr="00A86AC3">
        <w:t xml:space="preserve">. </w:t>
      </w:r>
      <w:r w:rsidR="005B604B">
        <w:t>Along with the mean</w:t>
      </w:r>
      <w:r w:rsidR="00F5367C" w:rsidRPr="00F5367C">
        <w:t xml:space="preserve"> trend, the </w:t>
      </w:r>
      <w:r w:rsidR="005B604B">
        <w:t>acceleration of ice discharge</w:t>
      </w:r>
      <w:r w:rsidR="005B604B" w:rsidRPr="005B604B">
        <w:t xml:space="preserve"> </w:t>
      </w:r>
      <w:r w:rsidR="005B604B" w:rsidRPr="00F5367C">
        <w:t xml:space="preserve">in Antarctic and Greenland </w:t>
      </w:r>
      <w:r w:rsidR="00F5367C" w:rsidRPr="00F5367C">
        <w:t>was revealed by using ac</w:t>
      </w:r>
      <w:r w:rsidR="005B604B">
        <w:t xml:space="preserve">tive </w:t>
      </w:r>
      <w:proofErr w:type="spellStart"/>
      <w:r w:rsidR="00F5367C" w:rsidRPr="00F5367C">
        <w:t>Interferometric</w:t>
      </w:r>
      <w:proofErr w:type="spellEnd"/>
      <w:r w:rsidR="00F5367C" w:rsidRPr="00F5367C">
        <w:t xml:space="preserve"> Synthetic-Aperture Radar</w:t>
      </w:r>
      <w:r w:rsidR="00485C31">
        <w:t xml:space="preserve"> (</w:t>
      </w:r>
      <w:proofErr w:type="spellStart"/>
      <w:r w:rsidR="00485C31">
        <w:t>InSAR</w:t>
      </w:r>
      <w:proofErr w:type="spellEnd"/>
      <w:r w:rsidR="00485C31">
        <w:t>)</w:t>
      </w:r>
      <w:r w:rsidR="0094201D">
        <w:t xml:space="preserve"> records</w:t>
      </w:r>
      <w:hyperlink w:anchor="_ENREF_39" w:tooltip="Rignot, 2004 #393" w:history="1">
        <w:r w:rsidR="00613B63">
          <w:fldChar w:fldCharType="begin"/>
        </w:r>
        <w:r w:rsidR="007C77C8">
          <w:instrText xml:space="preserve"> ADDIN EN.CITE &lt;EndNote&gt;&lt;Cite&gt;&lt;Author&gt;Rignot&lt;/Author&gt;&lt;Year&gt;2004&lt;/Year&gt;&lt;RecNum&gt;393&lt;/RecNum&gt;&lt;DisplayText&gt;&lt;style face="superscript"&gt;39&lt;/style&gt;&lt;/DisplayText&gt;&lt;record&gt;&lt;rec-number&gt;393&lt;/rec-number&gt;&lt;foreign-keys&gt;&lt;key app="EN" db-id="rpazszv5qtaprteztvgvpef6wfesvazvp2tf"&gt;393&lt;/key&gt;&lt;/foreign-keys&gt;&lt;ref-type name="Journal Article"&gt;17&lt;/ref-type&gt;&lt;contributors&gt;&lt;authors&gt;&lt;author&gt;Rignot, E.&lt;/author&gt;&lt;author&gt;Casassa, G.&lt;/author&gt;&lt;author&gt;Gogineni, P.&lt;/author&gt;&lt;author&gt;Krabill, W.&lt;/author&gt;&lt;author&gt;Rivera, A.&lt;/author&gt;&lt;author&gt;Thomas, R.&lt;/author&gt;&lt;/authors&gt;&lt;/contributors&gt;&lt;auth-address&gt;Jet Propulsion Laboratory, Pasadena, CA, United States&amp;#xD;Centro de Estudios Cientificos, Valdivia, Chile&amp;#xD;Radar Syst. and Remote Sensing Lab., University of Kansas, Lawrence, KS, United States&amp;#xD;EG and G Services, NASA Goddard Space Flight Center, Laboratory Hydrospheric Processes, Wallops Island, VA, United States&lt;/auth-address&gt;&lt;titles&gt;&lt;title&gt;Accelerated ice discharge from the Antarctic Peninsula following the collapse of Larsen B ice shelf&lt;/title&gt;&lt;secondary-title&gt;Geophysical Research Letters&lt;/secondary-title&gt;&lt;/titles&gt;&lt;periodical&gt;&lt;full-title&gt;Geophysical Research Letters&lt;/full-title&gt;&lt;abbr-1&gt;Geophys. Res. Lett.&lt;/abbr-1&gt;&lt;abbr-2&gt;Geophys Res Lett&lt;/abbr-2&gt;&lt;/periodical&gt;&lt;pages&gt;L18401 1-4&lt;/pages&gt;&lt;volume&gt;31&lt;/volume&gt;&lt;number&gt;18&lt;/number&gt;&lt;keywords&gt;&lt;keyword&gt;1827 Hydrology: Glaciology (1863)&lt;/keyword&gt;&lt;keyword&gt;1863 Hydrology: Snow and ice (1827)&lt;/keyword&gt;&lt;keyword&gt;3349 Meteorology and Atmospheric Dynamics: Polar meteorology&lt;/keyword&gt;&lt;keyword&gt;6924 Radio Science: Interferometry&lt;/keyword&gt;&lt;keyword&gt;9310 Information Related to Geographic Region: Antarctica&lt;/keyword&gt;&lt;/keywords&gt;&lt;dates&gt;&lt;year&gt;2004&lt;/year&gt;&lt;/dates&gt;&lt;urls&gt;&lt;related-urls&gt;&lt;url&gt;http://www.scopus.com/inward/record.url?eid=2-s2.0-10644232314&amp;amp;partnerID=40&amp;amp;md5=e56bec6ad8e1b67a0dc7174703de5ec4&lt;/url&gt;&lt;/related-urls&gt;&lt;/urls&gt;&lt;/record&gt;&lt;/Cite&gt;&lt;/EndNote&gt;</w:instrText>
        </w:r>
        <w:r w:rsidR="00613B63">
          <w:fldChar w:fldCharType="separate"/>
        </w:r>
        <w:r w:rsidR="007C77C8" w:rsidRPr="00E852E4">
          <w:rPr>
            <w:noProof/>
            <w:vertAlign w:val="superscript"/>
          </w:rPr>
          <w:t>39</w:t>
        </w:r>
        <w:r w:rsidR="00613B63">
          <w:fldChar w:fldCharType="end"/>
        </w:r>
      </w:hyperlink>
      <w:r w:rsidR="00F5367C" w:rsidRPr="00F5367C">
        <w:t>. Th</w:t>
      </w:r>
      <w:r w:rsidR="00E852E4">
        <w:t>is</w:t>
      </w:r>
      <w:r w:rsidR="00F5367C" w:rsidRPr="00F5367C">
        <w:t xml:space="preserve"> </w:t>
      </w:r>
      <w:r w:rsidR="005B604B">
        <w:t>finding</w:t>
      </w:r>
      <w:r w:rsidR="005B604B" w:rsidRPr="00F5367C">
        <w:t xml:space="preserve"> </w:t>
      </w:r>
      <w:r w:rsidR="00CD094D">
        <w:t xml:space="preserve">and </w:t>
      </w:r>
      <w:r w:rsidR="00E852E4">
        <w:t>subsequent</w:t>
      </w:r>
      <w:r w:rsidR="00CD094D">
        <w:t xml:space="preserve"> studies </w:t>
      </w:r>
      <w:r w:rsidR="00F5367C" w:rsidRPr="00F5367C">
        <w:t>indicate that ice-ocean interaction</w:t>
      </w:r>
      <w:r w:rsidR="00F5367C">
        <w:t xml:space="preserve"> drives much of the recent increase in mass loss from Antarctic and Greenland ice sheet</w:t>
      </w:r>
      <w:r w:rsidR="00E852E4">
        <w:t>s</w:t>
      </w:r>
      <w:hyperlink w:anchor="_ENREF_40" w:tooltip="Joughin, 2012 #395" w:history="1">
        <w:r w:rsidR="00613B63">
          <w:fldChar w:fldCharType="begin"/>
        </w:r>
        <w:r w:rsidR="007C77C8">
          <w:instrText xml:space="preserve"> ADDIN EN.CITE &lt;EndNote&gt;&lt;Cite&gt;&lt;Author&gt;Joughin&lt;/Author&gt;&lt;Year&gt;2012&lt;/Year&gt;&lt;RecNum&gt;395&lt;/RecNum&gt;&lt;DisplayText&gt;&lt;style face="superscript"&gt;40&lt;/style&gt;&lt;/DisplayText&gt;&lt;record&gt;&lt;rec-number&gt;395&lt;/rec-number&gt;&lt;foreign-keys&gt;&lt;key app="EN" db-id="rpazszv5qtaprteztvgvpef6wfesvazvp2tf"&gt;395&lt;/key&gt;&lt;/foreign-keys&gt;&lt;ref-type name="Journal Article"&gt;17&lt;/ref-type&gt;&lt;contributors&gt;&lt;authors&gt;&lt;author&gt;Joughin, Ian&lt;/author&gt;&lt;author&gt;Alley, Richard B.&lt;/author&gt;&lt;author&gt;Holland, David M.&lt;/author&gt;&lt;/authors&gt;&lt;/contributors&gt;&lt;titles&gt;&lt;title&gt;Ice-sheet response to oceanic forcing&lt;/title&gt;&lt;secondary-title&gt;Science&lt;/secondary-title&gt;&lt;/titles&gt;&lt;periodical&gt;&lt;full-title&gt;Science&lt;/full-title&gt;&lt;abbr-1&gt;Science&lt;/abbr-1&gt;&lt;abbr-2&gt;Science&lt;/abbr-2&gt;&lt;/periodical&gt;&lt;pages&gt;1172-1176&lt;/pages&gt;&lt;volume&gt;338&lt;/volume&gt;&lt;number&gt;6111&lt;/number&gt;&lt;dates&gt;&lt;year&gt;2012&lt;/year&gt;&lt;pub-dates&gt;&lt;date&gt;November 30, 2012&lt;/date&gt;&lt;/pub-dates&gt;&lt;/dates&gt;&lt;urls&gt;&lt;related-urls&gt;&lt;url&gt;http://www.sciencemag.org/content/338/6111/1172.abstract&lt;/url&gt;&lt;/related-urls&gt;&lt;/urls&gt;&lt;/record&gt;&lt;/Cite&gt;&lt;/EndNote&gt;</w:instrText>
        </w:r>
        <w:r w:rsidR="00613B63">
          <w:fldChar w:fldCharType="separate"/>
        </w:r>
        <w:r w:rsidR="007C77C8" w:rsidRPr="00E852E4">
          <w:rPr>
            <w:noProof/>
            <w:vertAlign w:val="superscript"/>
          </w:rPr>
          <w:t>40</w:t>
        </w:r>
        <w:r w:rsidR="00613B63">
          <w:fldChar w:fldCharType="end"/>
        </w:r>
      </w:hyperlink>
      <w:r w:rsidR="00F5367C">
        <w:t xml:space="preserve">. </w:t>
      </w:r>
    </w:p>
    <w:p w:rsidR="009027B3" w:rsidRPr="00A86AC3" w:rsidRDefault="009027B3" w:rsidP="009027B3">
      <w:pPr>
        <w:spacing w:line="480" w:lineRule="auto"/>
      </w:pPr>
      <w:r w:rsidRPr="00A86AC3">
        <w:t xml:space="preserve">     The retreat of glaciers in high-altitude regions has been cited as a clear sign of global warming. </w:t>
      </w:r>
      <w:r w:rsidR="00CD094D">
        <w:t>However, satellite observations show</w:t>
      </w:r>
      <w:r w:rsidRPr="00A86AC3">
        <w:t xml:space="preserve"> that the extent and magnitude of melt are less than predicted. Based on Advanced </w:t>
      </w:r>
      <w:proofErr w:type="spellStart"/>
      <w:r w:rsidRPr="00A86AC3">
        <w:t>Spaceborne</w:t>
      </w:r>
      <w:proofErr w:type="spellEnd"/>
      <w:r w:rsidRPr="00A86AC3">
        <w:t xml:space="preserve"> Thermal Emission and Reflection Radiometer (ASTER) and Satellite Pour l' Observation de la Terre (SPOT) data, </w:t>
      </w:r>
      <w:r w:rsidR="00CD7831">
        <w:t>dynamics</w:t>
      </w:r>
      <w:r w:rsidRPr="00A86AC3">
        <w:t xml:space="preserve"> of gla</w:t>
      </w:r>
      <w:r w:rsidR="00B668D3">
        <w:t>ciers in the Himalaya region were</w:t>
      </w:r>
      <w:r w:rsidRPr="00A86AC3">
        <w:t xml:space="preserve"> highly variable from 2000-2008. While 65% of t</w:t>
      </w:r>
      <w:r w:rsidR="00B668D3">
        <w:t>he monsoon-influenced glaciers we</w:t>
      </w:r>
      <w:r w:rsidRPr="00A86AC3">
        <w:t>re retreating, 50% of the glaciers in northweste</w:t>
      </w:r>
      <w:r w:rsidR="00B668D3">
        <w:t>rn Himalaya’s Karakoram region we</w:t>
      </w:r>
      <w:r w:rsidRPr="00A86AC3">
        <w:t>re advancing or stable</w:t>
      </w:r>
      <w:hyperlink w:anchor="_ENREF_41" w:tooltip="Scherler, 2011 #274" w:history="1">
        <w:r w:rsidR="00613B63">
          <w:fldChar w:fldCharType="begin"/>
        </w:r>
        <w:r w:rsidR="007C77C8">
          <w:instrText xml:space="preserve"> ADDIN EN.CITE &lt;EndNote&gt;&lt;Cite&gt;&lt;Author&gt;Scherler&lt;/Author&gt;&lt;Year&gt;2011&lt;/Year&gt;&lt;RecNum&gt;274&lt;/RecNum&gt;&lt;DisplayText&gt;&lt;style face="superscript"&gt;41&lt;/style&gt;&lt;/DisplayText&gt;&lt;record&gt;&lt;rec-number&gt;274&lt;/rec-number&gt;&lt;foreign-keys&gt;&lt;key app="EN" db-id="rpazszv5qtaprteztvgvpef6wfesvazvp2tf"&gt;274&lt;/key&gt;&lt;/foreign-keys&gt;&lt;ref-type name="Journal Article"&gt;17&lt;/ref-type&gt;&lt;contributors&gt;&lt;authors&gt;&lt;author&gt;Scherler, D.&lt;/author&gt;&lt;author&gt;Bookhagen, B.&lt;/author&gt;&lt;author&gt;Strecker, M.R.&lt;/author&gt;&lt;/authors&gt;&lt;/contributors&gt;&lt;titles&gt;&lt;title&gt;Spatially variable response of Himalayan glaciers to climate change affected by debris cover&lt;/title&gt;&lt;secondary-title&gt;Nature Geoscience&lt;/secondary-title&gt;&lt;/titles&gt;&lt;periodical&gt;&lt;full-title&gt;Nature Geoscience&lt;/full-title&gt;&lt;abbr-1&gt;Nat. Geosci.&lt;/abbr-1&gt;&lt;abbr-2&gt;Nat Geosci&lt;/abbr-2&gt;&lt;/periodical&gt;&lt;dates&gt;&lt;year&gt;2011&lt;/year&gt;&lt;/dates&gt;&lt;isbn&gt;1752-0894&lt;/isbn&gt;&lt;urls&gt;&lt;/urls&gt;&lt;/record&gt;&lt;/Cite&gt;&lt;/EndNote&gt;</w:instrText>
        </w:r>
        <w:r w:rsidR="00613B63">
          <w:fldChar w:fldCharType="separate"/>
        </w:r>
        <w:r w:rsidR="007C77C8" w:rsidRPr="00E852E4">
          <w:rPr>
            <w:noProof/>
            <w:vertAlign w:val="superscript"/>
          </w:rPr>
          <w:t>41</w:t>
        </w:r>
        <w:r w:rsidR="00613B63">
          <w:fldChar w:fldCharType="end"/>
        </w:r>
      </w:hyperlink>
      <w:r w:rsidRPr="00A86AC3">
        <w:t xml:space="preserve">. The mass loss of glaciers in the high mountains of Asia during 2003-2010 was estimated to be only </w:t>
      </w:r>
      <w:r>
        <w:rPr>
          <w:rFonts w:hint="eastAsia"/>
        </w:rPr>
        <w:t>0.01</w:t>
      </w:r>
      <w:r>
        <w:t>±</w:t>
      </w:r>
      <w:r>
        <w:rPr>
          <w:rFonts w:hint="eastAsia"/>
        </w:rPr>
        <w:t xml:space="preserve">0.06 </w:t>
      </w:r>
      <w:r w:rsidRPr="00A86AC3">
        <w:t>m yr</w:t>
      </w:r>
      <w:r w:rsidRPr="00A86AC3">
        <w:rPr>
          <w:vertAlign w:val="superscript"/>
        </w:rPr>
        <w:t>-1</w:t>
      </w:r>
      <w:r w:rsidRPr="00A86AC3">
        <w:t xml:space="preserve"> water equivalent based on GRACE measurements, significantly lower than the </w:t>
      </w:r>
      <w:r>
        <w:rPr>
          <w:rFonts w:hint="eastAsia"/>
        </w:rPr>
        <w:t xml:space="preserve">0.13-0.15 </w:t>
      </w:r>
      <w:r w:rsidRPr="00A86AC3">
        <w:t>m yr</w:t>
      </w:r>
      <w:r w:rsidRPr="00A86AC3">
        <w:rPr>
          <w:vertAlign w:val="superscript"/>
        </w:rPr>
        <w:t>-1</w:t>
      </w:r>
      <w:r w:rsidRPr="00A86AC3">
        <w:t xml:space="preserve"> water equivalent estimated by earlier studies</w:t>
      </w:r>
      <w:hyperlink w:anchor="_ENREF_42" w:tooltip="Jacob, 2012 #194" w:history="1">
        <w:r w:rsidR="00613B63">
          <w:fldChar w:fldCharType="begin"/>
        </w:r>
        <w:r w:rsidR="007C77C8">
          <w:instrText xml:space="preserve"> ADDIN EN.CITE &lt;EndNote&gt;&lt;Cite&gt;&lt;Author&gt;Jacob&lt;/Author&gt;&lt;Year&gt;2012&lt;/Year&gt;&lt;RecNum&gt;194&lt;/RecNum&gt;&lt;DisplayText&gt;&lt;style face="superscript"&gt;42&lt;/style&gt;&lt;/DisplayText&gt;&lt;record&gt;&lt;rec-number&gt;194&lt;/rec-number&gt;&lt;foreign-keys&gt;&lt;key app="EN" db-id="rpazszv5qtaprteztvgvpef6wfesvazvp2tf"&gt;194&lt;/key&gt;&lt;/foreign-keys&gt;&lt;ref-type name="Journal Article"&gt;17&lt;/ref-type&gt;&lt;contributors&gt;&lt;authors&gt;&lt;author&gt;Jacob, T.&lt;/author&gt;&lt;author&gt;Wahr, J.&lt;/author&gt;&lt;author&gt;Pfeffer, W.T.&lt;/author&gt;&lt;author&gt;Swenson, S.&lt;/author&gt;&lt;/authors&gt;&lt;/contributors&gt;&lt;titles&gt;&lt;title&gt;Recent contributions of glaciers and ice caps to sea level rise&lt;/title&gt;&lt;secondary-title&gt;Nature&lt;/secondary-title&gt;&lt;/titles&gt;&lt;periodical&gt;&lt;full-title&gt;Nature&lt;/full-title&gt;&lt;abbr-1&gt;Nature&lt;/abbr-1&gt;&lt;abbr-2&gt;Nature&lt;/abbr-2&gt;&lt;/periodical&gt;&lt;pages&gt;514-518&lt;/pages&gt;&lt;volume&gt;482&lt;/volume&gt;&lt;dates&gt;&lt;year&gt;2012&lt;/year&gt;&lt;/dates&gt;&lt;isbn&gt;0028-0836&lt;/isbn&gt;&lt;urls&gt;&lt;/urls&gt;&lt;/record&gt;&lt;/Cite&gt;&lt;/EndNote&gt;</w:instrText>
        </w:r>
        <w:r w:rsidR="00613B63">
          <w:fldChar w:fldCharType="separate"/>
        </w:r>
        <w:r w:rsidR="007C77C8" w:rsidRPr="00E852E4">
          <w:rPr>
            <w:noProof/>
            <w:vertAlign w:val="superscript"/>
          </w:rPr>
          <w:t>42</w:t>
        </w:r>
        <w:r w:rsidR="00613B63">
          <w:fldChar w:fldCharType="end"/>
        </w:r>
      </w:hyperlink>
      <w:r w:rsidRPr="00A86AC3">
        <w:t xml:space="preserve">. In the Karakoram region, the mass balance of glaciers was </w:t>
      </w:r>
      <w:r w:rsidR="00AE0058">
        <w:t xml:space="preserve">positive at </w:t>
      </w:r>
      <w:r w:rsidRPr="00A86AC3">
        <w:t>0.11±</w:t>
      </w:r>
      <w:smartTag w:uri="urn:schemas-microsoft-com:office:smarttags" w:element="chmetcnv">
        <w:smartTagPr>
          <w:attr w:name="TCSC" w:val="0"/>
          <w:attr w:name="NumberType" w:val="1"/>
          <w:attr w:name="Negative" w:val="False"/>
          <w:attr w:name="HasSpace" w:val="True"/>
          <w:attr w:name="SourceValue" w:val=".22"/>
          <w:attr w:name="UnitName" w:val="m"/>
        </w:smartTagPr>
        <w:r w:rsidRPr="00A86AC3">
          <w:t>0.22 m</w:t>
        </w:r>
      </w:smartTag>
      <w:r w:rsidRPr="00A86AC3">
        <w:t xml:space="preserve"> yr</w:t>
      </w:r>
      <w:r w:rsidRPr="00A86AC3">
        <w:rPr>
          <w:vertAlign w:val="superscript"/>
        </w:rPr>
        <w:t>-1</w:t>
      </w:r>
      <w:r w:rsidRPr="00A86AC3">
        <w:t xml:space="preserve"> water equivalent between 1999 and 2008</w:t>
      </w:r>
      <w:hyperlink w:anchor="_ENREF_43" w:tooltip="Gardelle, 2012 #187" w:history="1">
        <w:r w:rsidR="00613B63">
          <w:fldChar w:fldCharType="begin"/>
        </w:r>
        <w:r w:rsidR="007C77C8">
          <w:instrText xml:space="preserve"> ADDIN EN.CITE &lt;EndNote&gt;&lt;Cite&gt;&lt;Author&gt;Gardelle&lt;/Author&gt;&lt;Year&gt;2012&lt;/Year&gt;&lt;RecNum&gt;187&lt;/RecNum&gt;&lt;DisplayText&gt;&lt;style face="superscript"&gt;43&lt;/style&gt;&lt;/DisplayText&gt;&lt;record&gt;&lt;rec-number&gt;187&lt;/rec-number&gt;&lt;foreign-keys&gt;&lt;key app="EN" db-id="rpazszv5qtaprteztvgvpef6wfesvazvp2tf"&gt;187&lt;/key&gt;&lt;/foreign-keys&gt;&lt;ref-type name="Journal Article"&gt;17&lt;/ref-type&gt;&lt;contributors&gt;&lt;authors&gt;&lt;author&gt;Gardelle, Julie&lt;/author&gt;&lt;author&gt;Berthier, Etienne&lt;/author&gt;&lt;author&gt;Arnaud, Yves&lt;/author&gt;&lt;/authors&gt;&lt;/contributors&gt;&lt;titles&gt;&lt;title&gt;Slight mass gain of Karakoram glaciers in the early twenty-first century&lt;/title&gt;&lt;secondary-title&gt;Nature Geosci&lt;/secondary-title&gt;&lt;/titles&gt;&lt;pages&gt;322-325&lt;/pages&gt;&lt;volume&gt;5&lt;/volume&gt;&lt;number&gt;5&lt;/number&gt;&lt;dates&gt;&lt;year&gt;2012&lt;/year&gt;&lt;/dates&gt;&lt;publisher&gt;Nature Publishing Group&lt;/publisher&gt;&lt;work-type&gt;10.1038/ngeo1450&lt;/work-type&gt;&lt;urls&gt;&lt;related-urls&gt;&lt;url&gt;http://dx.doi.org/10.1038/ngeo1450&lt;/url&gt;&lt;/related-urls&gt;&lt;/urls&gt;&lt;/record&gt;&lt;/Cite&gt;&lt;/EndNote&gt;</w:instrText>
        </w:r>
        <w:r w:rsidR="00613B63">
          <w:fldChar w:fldCharType="separate"/>
        </w:r>
        <w:r w:rsidR="007C77C8" w:rsidRPr="00E852E4">
          <w:rPr>
            <w:noProof/>
            <w:vertAlign w:val="superscript"/>
          </w:rPr>
          <w:t>43</w:t>
        </w:r>
        <w:r w:rsidR="00613B63">
          <w:fldChar w:fldCharType="end"/>
        </w:r>
      </w:hyperlink>
      <w:r w:rsidRPr="00A86AC3">
        <w:t>. While some of these findings are disputed</w:t>
      </w:r>
      <w:hyperlink w:anchor="_ENREF_44" w:tooltip="Yao, 2012 #405" w:history="1">
        <w:r w:rsidR="00613B63">
          <w:fldChar w:fldCharType="begin"/>
        </w:r>
        <w:r w:rsidR="007C77C8">
          <w:instrText xml:space="preserve"> ADDIN EN.CITE &lt;EndNote&gt;&lt;Cite&gt;&lt;Author&gt;Yao&lt;/Author&gt;&lt;Year&gt;2012&lt;/Year&gt;&lt;RecNum&gt;405&lt;/RecNum&gt;&lt;DisplayText&gt;&lt;style face="superscript"&gt;44&lt;/style&gt;&lt;/DisplayText&gt;&lt;record&gt;&lt;rec-number&gt;405&lt;/rec-number&gt;&lt;foreign-keys&gt;&lt;key app="EN" db-id="rpazszv5qtaprteztvgvpef6wfesvazvp2tf"&gt;405&lt;/key&gt;&lt;/foreign-keys&gt;&lt;ref-type name="Journal Article"&gt;17&lt;/ref-type&gt;&lt;contributors&gt;&lt;authors&gt;&lt;author&gt;Yao, T.&lt;/author&gt;&lt;author&gt;Thompson, L.&lt;/author&gt;&lt;author&gt;Yang, W.&lt;/author&gt;&lt;author&gt;Yu, W.&lt;/author&gt;&lt;author&gt;Gao, Y.&lt;/author&gt;&lt;author&gt;Guo, X.&lt;/author&gt;&lt;author&gt;Yang, X.&lt;/author&gt;&lt;author&gt;Duan, K.&lt;/author&gt;&lt;author&gt;Zhao, H.&lt;/author&gt;&lt;author&gt;Xu, B.&lt;/author&gt;&lt;/authors&gt;&lt;/contributors&gt;&lt;titles&gt;&lt;title&gt;Different glacier status with atmospheric circulations in Tibetan Plateau and surroundings&lt;/title&gt;&lt;secondary-title&gt;Nature Climate Change&lt;/secondary-title&gt;&lt;/titles&gt;&lt;periodical&gt;&lt;full-title&gt;Nature Climate Change&lt;/full-title&gt;&lt;abbr-1&gt;Nat. Clim. Change&lt;/abbr-1&gt;&lt;abbr-2&gt;Nat Clim Change&lt;/abbr-2&gt;&lt;/periodical&gt;&lt;pages&gt;663-667&lt;/pages&gt;&lt;volume&gt;2&lt;/volume&gt;&lt;number&gt;9&lt;/number&gt;&lt;dates&gt;&lt;year&gt;2012&lt;/year&gt;&lt;/dates&gt;&lt;isbn&gt;1758-678X&lt;/isbn&gt;&lt;urls&gt;&lt;/urls&gt;&lt;/record&gt;&lt;/Cite&gt;&lt;/EndNote&gt;</w:instrText>
        </w:r>
        <w:r w:rsidR="00613B63">
          <w:fldChar w:fldCharType="separate"/>
        </w:r>
        <w:r w:rsidR="007C77C8" w:rsidRPr="00E852E4">
          <w:rPr>
            <w:noProof/>
            <w:vertAlign w:val="superscript"/>
          </w:rPr>
          <w:t>44</w:t>
        </w:r>
        <w:r w:rsidR="00613B63">
          <w:fldChar w:fldCharType="end"/>
        </w:r>
      </w:hyperlink>
      <w:r w:rsidRPr="00A86AC3">
        <w:t xml:space="preserve">, they show glacier retreat in high-altitude regions is not uniform but has strong regional variations. Causal factors other than surface temperature must be considered when making future predictions. The </w:t>
      </w:r>
      <w:r w:rsidRPr="00A86AC3">
        <w:lastRenderedPageBreak/>
        <w:t xml:space="preserve">results also </w:t>
      </w:r>
      <w:r>
        <w:t>show that</w:t>
      </w:r>
      <w:r w:rsidRPr="00A86AC3">
        <w:t xml:space="preserve"> the estimated contribution of water from melting g</w:t>
      </w:r>
      <w:r w:rsidR="0044238C">
        <w:t>laciers to SLR</w:t>
      </w:r>
      <w:r>
        <w:t xml:space="preserve"> may be less than predicted in certain regions</w:t>
      </w:r>
      <w:r w:rsidRPr="00A86AC3">
        <w:t xml:space="preserve">. </w:t>
      </w:r>
    </w:p>
    <w:p w:rsidR="009027B3" w:rsidRPr="00A86AC3" w:rsidRDefault="009027B3" w:rsidP="009027B3">
      <w:pPr>
        <w:pStyle w:val="Heading3"/>
        <w:rPr>
          <w:rFonts w:ascii="Calibri" w:hAnsi="Calibri" w:cs="Calibri"/>
        </w:rPr>
      </w:pPr>
      <w:r w:rsidRPr="00A86AC3">
        <w:rPr>
          <w:rFonts w:ascii="Calibri" w:hAnsi="Calibri" w:cs="Calibri"/>
        </w:rPr>
        <w:t xml:space="preserve">Sea level </w:t>
      </w:r>
      <w:r>
        <w:rPr>
          <w:rFonts w:ascii="Calibri" w:hAnsi="Calibri" w:cs="Calibri"/>
        </w:rPr>
        <w:t>change</w:t>
      </w:r>
      <w:r w:rsidRPr="00A86AC3">
        <w:rPr>
          <w:rFonts w:ascii="Calibri" w:hAnsi="Calibri" w:cs="Calibri"/>
        </w:rPr>
        <w:t xml:space="preserve"> </w:t>
      </w:r>
    </w:p>
    <w:p w:rsidR="009027B3" w:rsidRPr="00A86AC3" w:rsidRDefault="009027B3" w:rsidP="009027B3">
      <w:pPr>
        <w:spacing w:line="480" w:lineRule="auto"/>
      </w:pPr>
      <w:r w:rsidRPr="00A86AC3">
        <w:t xml:space="preserve">Sea level is </w:t>
      </w:r>
      <w:r w:rsidR="00D944A5">
        <w:t>closely related</w:t>
      </w:r>
      <w:r w:rsidR="00EE1FBB">
        <w:t xml:space="preserve"> to climate</w:t>
      </w:r>
      <w:r w:rsidR="00D944A5">
        <w:t xml:space="preserve"> because the main factors that cause sea level changes are driven by</w:t>
      </w:r>
      <w:r w:rsidR="0020073A">
        <w:t xml:space="preserve"> </w:t>
      </w:r>
      <w:r w:rsidR="00D944A5">
        <w:t>climate change and variability</w:t>
      </w:r>
      <w:hyperlink w:anchor="_ENREF_45" w:tooltip="Cazenave, 2011 #178" w:history="1">
        <w:r w:rsidR="00613B63">
          <w:fldChar w:fldCharType="begin"/>
        </w:r>
        <w:r w:rsidR="007C77C8">
          <w:instrText xml:space="preserve"> ADDIN EN.CITE &lt;EndNote&gt;&lt;Cite&gt;&lt;Author&gt;Cazenave&lt;/Author&gt;&lt;Year&gt;2011&lt;/Year&gt;&lt;RecNum&gt;178&lt;/RecNum&gt;&lt;DisplayText&gt;&lt;style face="superscript"&gt;45&lt;/style&gt;&lt;/DisplayText&gt;&lt;record&gt;&lt;rec-number&gt;178&lt;/rec-number&gt;&lt;foreign-keys&gt;&lt;key app="EN" db-id="rpazszv5qtaprteztvgvpef6wfesvazvp2tf"&gt;178&lt;/key&gt;&lt;/foreign-keys&gt;&lt;ref-type name="Journal Article"&gt;17&lt;/ref-type&gt;&lt;contributors&gt;&lt;authors&gt;&lt;author&gt;Cazenave, Anny&lt;/author&gt;&lt;author&gt;Remy, Frédérique&lt;/author&gt;&lt;/authors&gt;&lt;/contributors&gt;&lt;titles&gt;&lt;title&gt;Sea level and climate: measurements and causes of changes&lt;/title&gt;&lt;secondary-title&gt;Wiley Interdisciplinary Reviews: Climate Change&lt;/secondary-title&gt;&lt;/titles&gt;&lt;pages&gt;647-662&lt;/pages&gt;&lt;volume&gt;2&lt;/volume&gt;&lt;number&gt;5&lt;/number&gt;&lt;dates&gt;&lt;year&gt;2011&lt;/year&gt;&lt;/dates&gt;&lt;publisher&gt;John Wiley &amp;amp; Sons, Inc.&lt;/publisher&gt;&lt;urls&gt;&lt;related-urls&gt;&lt;url&gt;http://dx.doi.org/10.1002/wcc.139&lt;/url&gt;&lt;/related-urls&gt;&lt;/urls&gt;&lt;/record&gt;&lt;/Cite&gt;&lt;/EndNote&gt;</w:instrText>
        </w:r>
        <w:r w:rsidR="00613B63">
          <w:fldChar w:fldCharType="separate"/>
        </w:r>
        <w:r w:rsidR="007C77C8" w:rsidRPr="00E852E4">
          <w:rPr>
            <w:noProof/>
            <w:vertAlign w:val="superscript"/>
          </w:rPr>
          <w:t>45</w:t>
        </w:r>
        <w:r w:rsidR="00613B63">
          <w:fldChar w:fldCharType="end"/>
        </w:r>
      </w:hyperlink>
      <w:r w:rsidR="00D944A5">
        <w:t xml:space="preserve">. </w:t>
      </w:r>
      <w:r w:rsidRPr="00A86AC3">
        <w:t xml:space="preserve">Based on sites with good-quality </w:t>
      </w:r>
      <w:r w:rsidR="00A46C1A">
        <w:t xml:space="preserve">tide gauge </w:t>
      </w:r>
      <w:r w:rsidRPr="00A86AC3">
        <w:t xml:space="preserve">records, the global </w:t>
      </w:r>
      <w:r w:rsidR="001A19BF">
        <w:t>mean</w:t>
      </w:r>
      <w:r w:rsidR="00D944A5">
        <w:t xml:space="preserve"> </w:t>
      </w:r>
      <w:r w:rsidR="00B668D3">
        <w:t>SLR was estimated as</w:t>
      </w:r>
      <w:r w:rsidRPr="00A86AC3">
        <w:t xml:space="preserve"> </w:t>
      </w:r>
      <w:r w:rsidR="00D944A5">
        <w:t>1.9±0.4</w:t>
      </w:r>
      <w:r w:rsidRPr="00A86AC3">
        <w:t xml:space="preserve"> mm yr</w:t>
      </w:r>
      <w:r w:rsidRPr="00A86AC3">
        <w:rPr>
          <w:vertAlign w:val="superscript"/>
        </w:rPr>
        <w:t>-1</w:t>
      </w:r>
      <w:r w:rsidR="00D944A5">
        <w:t xml:space="preserve"> since 1961</w:t>
      </w:r>
      <w:hyperlink w:anchor="_ENREF_46" w:tooltip="Church, 2011 #230" w:history="1">
        <w:r w:rsidR="00613B63">
          <w:fldChar w:fldCharType="begin"/>
        </w:r>
        <w:r w:rsidR="007C77C8">
          <w:instrText xml:space="preserve"> ADDIN EN.CITE &lt;EndNote&gt;&lt;Cite&gt;&lt;Author&gt;Church&lt;/Author&gt;&lt;Year&gt;2011&lt;/Year&gt;&lt;RecNum&gt;230&lt;/RecNum&gt;&lt;DisplayText&gt;&lt;style face="superscript"&gt;46&lt;/style&gt;&lt;/DisplayText&gt;&lt;record&gt;&lt;rec-number&gt;230&lt;/rec-number&gt;&lt;foreign-keys&gt;&lt;key app="EN" db-id="rpazszv5qtaprteztvgvpef6wfesvazvp2tf"&gt;230&lt;/key&gt;&lt;/foreign-keys&gt;&lt;ref-type name="Journal Article"&gt;17&lt;/ref-type&gt;&lt;contributors&gt;&lt;authors&gt;&lt;author&gt;Church, J. A.&lt;/author&gt;&lt;author&gt;White, N. J.&lt;/author&gt;&lt;/authors&gt;&lt;/contributors&gt;&lt;auth-address&gt;Centre for Australian Weather and Climate Research-A Partnership Between CSIRO and the Australian Bu, CSIRO Marine and Atmospheric Research, GPO Box 1538, Hobart, 7001, Australia&lt;/auth-address&gt;&lt;titles&gt;&lt;title&gt;Sea-Level Rise from the Late 19th to the Early 21st Century&lt;/title&gt;&lt;secondary-title&gt;Surveys in Geophysics&lt;/secondary-title&gt;&lt;/titles&gt;&lt;periodical&gt;&lt;full-title&gt;Surveys in Geophysics&lt;/full-title&gt;&lt;abbr-1&gt;Surv. Geophys.&lt;/abbr-1&gt;&lt;abbr-2&gt;Surv Geophys&lt;/abbr-2&gt;&lt;/periodical&gt;&lt;pages&gt;585-602&lt;/pages&gt;&lt;volume&gt;32&lt;/volume&gt;&lt;keywords&gt;&lt;keyword&gt;Climate change&lt;/keyword&gt;&lt;keyword&gt;Satellite altimeter&lt;/keyword&gt;&lt;keyword&gt;Sea level&lt;/keyword&gt;&lt;keyword&gt;Tide gauge&lt;/keyword&gt;&lt;/keywords&gt;&lt;dates&gt;&lt;year&gt;2011&lt;/year&gt;&lt;/dates&gt;&lt;urls&gt;&lt;related-urls&gt;&lt;url&gt;http://www.scopus.com/inward/record.url?eid=2-s2.0-79953046969&amp;amp;partnerID=40&amp;amp;md5=60b947149b6f4c60556ed13b80db572b&lt;/url&gt;&lt;/related-urls&gt;&lt;/urls&gt;&lt;/record&gt;&lt;/Cite&gt;&lt;/EndNote&gt;</w:instrText>
        </w:r>
        <w:r w:rsidR="00613B63">
          <w:fldChar w:fldCharType="separate"/>
        </w:r>
        <w:r w:rsidR="007C77C8" w:rsidRPr="00E852E4">
          <w:rPr>
            <w:noProof/>
            <w:vertAlign w:val="superscript"/>
          </w:rPr>
          <w:t>46</w:t>
        </w:r>
        <w:r w:rsidR="00613B63">
          <w:fldChar w:fldCharType="end"/>
        </w:r>
      </w:hyperlink>
      <w:r w:rsidRPr="00A86AC3">
        <w:t xml:space="preserve">. Satellite altimetry observations </w:t>
      </w:r>
      <w:r w:rsidR="00B668D3">
        <w:t>beginning</w:t>
      </w:r>
      <w:r w:rsidR="001A19BF">
        <w:t xml:space="preserve"> with </w:t>
      </w:r>
      <w:r w:rsidR="001A19BF" w:rsidRPr="00A86AC3">
        <w:t>the TOPEX/Poseidon satellite</w:t>
      </w:r>
      <w:r w:rsidR="00B668D3">
        <w:t xml:space="preserve"> mission </w:t>
      </w:r>
      <w:r w:rsidRPr="00A86AC3">
        <w:t>indicate an accelerat</w:t>
      </w:r>
      <w:r w:rsidR="0030324A">
        <w:t>ed SLR since the end of the 20th</w:t>
      </w:r>
      <w:r w:rsidRPr="00A86AC3">
        <w:t xml:space="preserve"> century</w:t>
      </w:r>
      <w:r w:rsidR="001A19BF">
        <w:t>,</w:t>
      </w:r>
      <w:r w:rsidRPr="00A86AC3">
        <w:t xml:space="preserve"> with a global </w:t>
      </w:r>
      <w:r w:rsidR="001A19BF">
        <w:t>mean</w:t>
      </w:r>
      <w:r w:rsidR="00D944A5">
        <w:t xml:space="preserve"> </w:t>
      </w:r>
      <w:r w:rsidRPr="00A86AC3">
        <w:t>SLR around 3.2±</w:t>
      </w:r>
      <w:smartTag w:uri="urn:schemas-microsoft-com:office:smarttags" w:element="chmetcnv">
        <w:smartTagPr>
          <w:attr w:name="UnitName" w:val="mm"/>
          <w:attr w:name="SourceValue" w:val=".8"/>
          <w:attr w:name="HasSpace" w:val="True"/>
          <w:attr w:name="Negative" w:val="False"/>
          <w:attr w:name="NumberType" w:val="1"/>
          <w:attr w:name="TCSC" w:val="0"/>
        </w:smartTagPr>
        <w:r w:rsidRPr="00A86AC3">
          <w:t>0.8 mm</w:t>
        </w:r>
      </w:smartTag>
      <w:r w:rsidRPr="00A86AC3">
        <w:t xml:space="preserve"> yr</w:t>
      </w:r>
      <w:smartTag w:uri="urn:schemas-microsoft-com:office:smarttags" w:element="chmetcnv">
        <w:smartTagPr>
          <w:attr w:name="UnitName" w:val="in"/>
          <w:attr w:name="SourceValue" w:val="1"/>
          <w:attr w:name="HasSpace" w:val="True"/>
          <w:attr w:name="Negative" w:val="True"/>
          <w:attr w:name="NumberType" w:val="1"/>
          <w:attr w:name="TCSC" w:val="0"/>
        </w:smartTagPr>
        <w:r w:rsidRPr="00A86AC3">
          <w:rPr>
            <w:vertAlign w:val="superscript"/>
          </w:rPr>
          <w:t xml:space="preserve">-1 </w:t>
        </w:r>
        <w:r w:rsidRPr="00A86AC3">
          <w:t>in</w:t>
        </w:r>
      </w:smartTag>
      <w:r w:rsidRPr="00A86AC3">
        <w:t xml:space="preserve"> 1992-2010</w:t>
      </w:r>
      <w:hyperlink w:anchor="_ENREF_47" w:tooltip="Leuliette, 2011 #259" w:history="1">
        <w:r w:rsidR="00613B63">
          <w:fldChar w:fldCharType="begin"/>
        </w:r>
        <w:r w:rsidR="007C77C8">
          <w:instrText xml:space="preserve"> ADDIN EN.CITE &lt;EndNote&gt;&lt;Cite&gt;&lt;Author&gt;Leuliette&lt;/Author&gt;&lt;Year&gt;2011&lt;/Year&gt;&lt;RecNum&gt;259&lt;/RecNum&gt;&lt;DisplayText&gt;&lt;style face="superscript"&gt;47&lt;/style&gt;&lt;/DisplayText&gt;&lt;record&gt;&lt;rec-number&gt;259&lt;/rec-number&gt;&lt;foreign-keys&gt;&lt;key app="EN" db-id="rpazszv5qtaprteztvgvpef6wfesvazvp2tf"&gt;259&lt;/key&gt;&lt;/foreign-keys&gt;&lt;ref-type name="Journal Article"&gt;17&lt;/ref-type&gt;&lt;contributors&gt;&lt;authors&gt;&lt;author&gt;Leuliette, E. W.&lt;/author&gt;&lt;author&gt;Willis, J. K.&lt;/author&gt;&lt;/authors&gt;&lt;/contributors&gt;&lt;auth-address&gt;Research Oceanographer, Laboratory for Satellite Altimetry, National Oceanic and Atmospheric Administration, Silver Spring, MD, United States&amp;#xD;Jet Propulsion Laboratory, California Institute of Technology, Pasadena, CA, United States&lt;/auth-address&gt;&lt;titles&gt;&lt;title&gt;Balancing the sea level budget&lt;/title&gt;&lt;secondary-title&gt;Oceanography&lt;/secondary-title&gt;&lt;/titles&gt;&lt;pages&gt;122-129&lt;/pages&gt;&lt;volume&gt;24&lt;/volume&gt;&lt;number&gt;2&lt;/number&gt;&lt;dates&gt;&lt;year&gt;2011&lt;/year&gt;&lt;/dates&gt;&lt;urls&gt;&lt;related-urls&gt;&lt;url&gt;http://www.scopus.com/inward/record.url?eid=2-s2.0-79959289725&amp;amp;partnerID=40&amp;amp;md5=3981d41a88e79272b9b8fafecfc5cf09&lt;/url&gt;&lt;/related-urls&gt;&lt;/urls&gt;&lt;/record&gt;&lt;/Cite&gt;&lt;/EndNote&gt;</w:instrText>
        </w:r>
        <w:r w:rsidR="00613B63">
          <w:fldChar w:fldCharType="separate"/>
        </w:r>
        <w:r w:rsidR="007C77C8" w:rsidRPr="00E852E4">
          <w:rPr>
            <w:noProof/>
            <w:vertAlign w:val="superscript"/>
          </w:rPr>
          <w:t>47</w:t>
        </w:r>
        <w:r w:rsidR="00613B63">
          <w:fldChar w:fldCharType="end"/>
        </w:r>
      </w:hyperlink>
      <w:r w:rsidRPr="00A86AC3">
        <w:t>. Satellite altimetry observations have</w:t>
      </w:r>
      <w:r w:rsidR="001A19BF" w:rsidRPr="001A19BF">
        <w:t xml:space="preserve"> </w:t>
      </w:r>
      <w:r w:rsidR="001A19BF">
        <w:t>also</w:t>
      </w:r>
      <w:r w:rsidRPr="00A86AC3">
        <w:t xml:space="preserve"> been combined with in situ measurements to form long-term time series. The added spatial details reveal strong regional SLR variations (Fig.3). The western Pacific showed the highest SLR, </w:t>
      </w:r>
      <w:smartTag w:uri="urn:schemas-microsoft-com:office:smarttags" w:element="chmetcnv">
        <w:smartTagPr>
          <w:attr w:name="UnitName" w:val="mm"/>
          <w:attr w:name="SourceValue" w:val="12"/>
          <w:attr w:name="HasSpace" w:val="True"/>
          <w:attr w:name="Negative" w:val="False"/>
          <w:attr w:name="NumberType" w:val="1"/>
          <w:attr w:name="TCSC" w:val="0"/>
        </w:smartTagPr>
        <w:r w:rsidRPr="00A86AC3">
          <w:t>12 mm</w:t>
        </w:r>
      </w:smartTag>
      <w:r w:rsidRPr="00A86AC3">
        <w:t xml:space="preserve"> yr</w:t>
      </w:r>
      <w:r w:rsidRPr="00A86AC3">
        <w:rPr>
          <w:vertAlign w:val="superscript"/>
        </w:rPr>
        <w:t>-1</w:t>
      </w:r>
      <w:r w:rsidRPr="00A86AC3">
        <w:t>,</w:t>
      </w:r>
      <w:r w:rsidRPr="00A86AC3">
        <w:rPr>
          <w:vertAlign w:val="superscript"/>
        </w:rPr>
        <w:t xml:space="preserve"> </w:t>
      </w:r>
      <w:commentRangeStart w:id="92"/>
      <w:r w:rsidRPr="00A86AC3">
        <w:t xml:space="preserve">while </w:t>
      </w:r>
      <w:ins w:id="93" w:author="Minghua Zhang" w:date="2013-02-03T11:44:00Z">
        <w:r w:rsidR="0090503B" w:rsidRPr="00A86AC3">
          <w:t>the eastern Pacific</w:t>
        </w:r>
        <w:r w:rsidR="0090503B" w:rsidRPr="00A86AC3">
          <w:t xml:space="preserve"> </w:t>
        </w:r>
      </w:ins>
      <w:ins w:id="94" w:author="Minghua Zhang" w:date="2013-02-03T11:46:00Z">
        <w:r w:rsidR="0090503B">
          <w:t xml:space="preserve">had a </w:t>
        </w:r>
      </w:ins>
      <w:r w:rsidRPr="00A86AC3">
        <w:t>slower than the global</w:t>
      </w:r>
      <w:r w:rsidR="00A46C1A">
        <w:t xml:space="preserve"> average</w:t>
      </w:r>
      <w:r>
        <w:rPr>
          <w:rFonts w:hint="eastAsia"/>
        </w:rPr>
        <w:t xml:space="preserve"> SLR and even </w:t>
      </w:r>
      <w:r>
        <w:t xml:space="preserve">slightly </w:t>
      </w:r>
      <w:r>
        <w:rPr>
          <w:rFonts w:hint="eastAsia"/>
        </w:rPr>
        <w:t>negative trend</w:t>
      </w:r>
      <w:del w:id="95" w:author="Minghua Zhang" w:date="2013-02-03T11:46:00Z">
        <w:r w:rsidDel="0090503B">
          <w:rPr>
            <w:rFonts w:hint="eastAsia"/>
          </w:rPr>
          <w:delText xml:space="preserve"> were </w:delText>
        </w:r>
      </w:del>
      <w:ins w:id="96" w:author="Minghua Zhang" w:date="2013-02-03T11:46:00Z">
        <w:r w:rsidR="0090503B">
          <w:t xml:space="preserve"> </w:t>
        </w:r>
      </w:ins>
      <w:del w:id="97" w:author="Minghua Zhang" w:date="2013-02-03T11:46:00Z">
        <w:r w:rsidDel="0090503B">
          <w:rPr>
            <w:rFonts w:hint="eastAsia"/>
          </w:rPr>
          <w:delText>observed</w:delText>
        </w:r>
        <w:r w:rsidR="00A46C1A" w:rsidRPr="00A46C1A" w:rsidDel="0090503B">
          <w:rPr>
            <w:rFonts w:hint="eastAsia"/>
          </w:rPr>
          <w:delText xml:space="preserve"> </w:delText>
        </w:r>
        <w:r w:rsidR="00A46C1A" w:rsidDel="0090503B">
          <w:rPr>
            <w:rFonts w:hint="eastAsia"/>
          </w:rPr>
          <w:delText>in</w:delText>
        </w:r>
        <w:r w:rsidR="00A46C1A" w:rsidDel="0090503B">
          <w:delText xml:space="preserve"> </w:delText>
        </w:r>
      </w:del>
      <w:del w:id="98" w:author="Minghua Zhang" w:date="2013-02-03T11:44:00Z">
        <w:r w:rsidR="00A46C1A" w:rsidRPr="00A86AC3" w:rsidDel="0090503B">
          <w:delText>the</w:delText>
        </w:r>
      </w:del>
      <w:ins w:id="99" w:author="Minghua Zhang" w:date="2013-02-03T11:46:00Z">
        <w:r w:rsidR="0090503B">
          <w:t xml:space="preserve"> </w:t>
        </w:r>
      </w:ins>
      <w:del w:id="100" w:author="Minghua Zhang" w:date="2013-02-03T11:44:00Z">
        <w:r w:rsidR="00A46C1A" w:rsidRPr="00A86AC3" w:rsidDel="0090503B">
          <w:delText xml:space="preserve"> eastern Pacific</w:delText>
        </w:r>
      </w:del>
      <w:hyperlink w:anchor="_ENREF_45" w:tooltip="Cazenave, 2011 #178" w:history="1">
        <w:r w:rsidR="00613B63">
          <w:fldChar w:fldCharType="begin"/>
        </w:r>
        <w:r w:rsidR="007C77C8">
          <w:instrText xml:space="preserve"> ADDIN EN.CITE &lt;EndNote&gt;&lt;Cite&gt;&lt;Author&gt;Cazenave&lt;/Author&gt;&lt;Year&gt;2011&lt;/Year&gt;&lt;RecNum&gt;178&lt;/RecNum&gt;&lt;DisplayText&gt;&lt;style face="superscript"&gt;45&lt;/style&gt;&lt;/DisplayText&gt;&lt;record&gt;&lt;rec-number&gt;178&lt;/rec-number&gt;&lt;foreign-keys&gt;&lt;key app="EN" db-id="rpazszv5qtaprteztvgvpef6wfesvazvp2tf"&gt;178&lt;/key&gt;&lt;/foreign-keys&gt;&lt;ref-type name="Journal Article"&gt;17&lt;/ref-type&gt;&lt;contributors&gt;&lt;authors&gt;&lt;author&gt;Cazenave, Anny&lt;/author&gt;&lt;author&gt;Remy, Frédérique&lt;/author&gt;&lt;/authors&gt;&lt;/contributors&gt;&lt;titles&gt;&lt;title&gt;Sea level and climate: measurements and causes of changes&lt;/title&gt;&lt;secondary-title&gt;Wiley Interdisciplinary Reviews: Climate Change&lt;/secondary-title&gt;&lt;/titles&gt;&lt;pages&gt;647-662&lt;/pages&gt;&lt;volume&gt;2&lt;/volume&gt;&lt;number&gt;5&lt;/number&gt;&lt;dates&gt;&lt;year&gt;2011&lt;/year&gt;&lt;/dates&gt;&lt;publisher&gt;John Wiley &amp;amp; Sons, Inc.&lt;/publisher&gt;&lt;urls&gt;&lt;related-urls&gt;&lt;url&gt;http://dx.doi.org/10.1002/wcc.139&lt;/url&gt;&lt;/related-urls&gt;&lt;/urls&gt;&lt;/record&gt;&lt;/Cite&gt;&lt;/EndNote&gt;</w:instrText>
        </w:r>
        <w:r w:rsidR="00613B63">
          <w:fldChar w:fldCharType="separate"/>
        </w:r>
        <w:r w:rsidR="007C77C8" w:rsidRPr="00E852E4">
          <w:rPr>
            <w:noProof/>
            <w:vertAlign w:val="superscript"/>
          </w:rPr>
          <w:t>45</w:t>
        </w:r>
        <w:r w:rsidR="00613B63">
          <w:fldChar w:fldCharType="end"/>
        </w:r>
      </w:hyperlink>
      <w:commentRangeEnd w:id="92"/>
      <w:r w:rsidR="00CA3DF7">
        <w:rPr>
          <w:rStyle w:val="CommentReference"/>
        </w:rPr>
        <w:commentReference w:id="92"/>
      </w:r>
      <w:r w:rsidRPr="00A86AC3">
        <w:t xml:space="preserve">. </w:t>
      </w:r>
      <w:r w:rsidR="003E3173">
        <w:t>T</w:t>
      </w:r>
      <w:r w:rsidR="00E61018">
        <w:t xml:space="preserve">he prevalence of </w:t>
      </w:r>
      <w:proofErr w:type="spellStart"/>
      <w:r w:rsidR="00E61018">
        <w:t>mesoscale</w:t>
      </w:r>
      <w:proofErr w:type="spellEnd"/>
      <w:r w:rsidR="00E61018">
        <w:t xml:space="preserve"> eddies (radius</w:t>
      </w:r>
      <w:r w:rsidR="003E3173">
        <w:t xml:space="preserve"> around</w:t>
      </w:r>
      <w:r w:rsidR="00E61018">
        <w:t xml:space="preserve"> 100</w:t>
      </w:r>
      <w:r w:rsidR="00B668D3">
        <w:t xml:space="preserve"> </w:t>
      </w:r>
      <w:r w:rsidR="00E61018">
        <w:t>km</w:t>
      </w:r>
      <w:r w:rsidR="003E3173">
        <w:t xml:space="preserve"> or smaller</w:t>
      </w:r>
      <w:r w:rsidR="00E61018">
        <w:t>)</w:t>
      </w:r>
      <w:r w:rsidR="003E3173">
        <w:t xml:space="preserve"> in oceans has also been </w:t>
      </w:r>
      <w:r w:rsidR="00B668D3">
        <w:t xml:space="preserve">picked up by </w:t>
      </w:r>
      <w:r w:rsidR="003E3173">
        <w:t>satellite altimetry observations. T</w:t>
      </w:r>
      <w:r w:rsidR="00B104EE">
        <w:t xml:space="preserve">his finding has </w:t>
      </w:r>
      <w:r w:rsidR="003E3173">
        <w:t>profound</w:t>
      </w:r>
      <w:r w:rsidR="00B104EE">
        <w:t>ly</w:t>
      </w:r>
      <w:r w:rsidR="003E3173">
        <w:t xml:space="preserve"> change</w:t>
      </w:r>
      <w:r w:rsidR="00B104EE">
        <w:t>d</w:t>
      </w:r>
      <w:r w:rsidR="00E852E4">
        <w:t xml:space="preserve"> </w:t>
      </w:r>
      <w:r w:rsidR="00B668D3">
        <w:t>our understanding of</w:t>
      </w:r>
      <w:r w:rsidR="003E3173">
        <w:t xml:space="preserve"> the </w:t>
      </w:r>
      <w:ins w:id="101" w:author="Minghua Zhang" w:date="2013-02-03T11:47:00Z">
        <w:r w:rsidR="0090503B">
          <w:t xml:space="preserve">relationship between SLR and </w:t>
        </w:r>
      </w:ins>
      <w:r w:rsidR="003E3173">
        <w:t>ocean circulation</w:t>
      </w:r>
      <w:ins w:id="102" w:author="Minghua Zhang" w:date="2013-02-03T11:47:00Z">
        <w:r w:rsidR="0090503B">
          <w:t>s</w:t>
        </w:r>
      </w:ins>
      <w:hyperlink w:anchor="_ENREF_48" w:tooltip="Fu, 2010 #461" w:history="1">
        <w:r w:rsidR="00613B63">
          <w:fldChar w:fldCharType="begin"/>
        </w:r>
        <w:r w:rsidR="007C77C8">
          <w:instrText xml:space="preserve"> ADDIN EN.CITE &lt;EndNote&gt;&lt;Cite&gt;&lt;Author&gt;Fu&lt;/Author&gt;&lt;Year&gt;2010&lt;/Year&gt;&lt;RecNum&gt;461&lt;/RecNum&gt;&lt;DisplayText&gt;&lt;style face="superscript"&gt;48&lt;/style&gt;&lt;/DisplayText&gt;&lt;record&gt;&lt;rec-number&gt;461&lt;/rec-number&gt;&lt;foreign-keys&gt;&lt;key app="EN" db-id="rpazszv5qtaprteztvgvpef6wfesvazvp2tf"&gt;461&lt;/key&gt;&lt;/foreign-keys&gt;&lt;ref-type name="Journal Article"&gt;17&lt;/ref-type&gt;&lt;contributors&gt;&lt;authors&gt;&lt;author&gt;Fu, L.L.&lt;/author&gt;&lt;author&gt;Chelton, D.B.&lt;/author&gt;&lt;author&gt;Le Traon, P.Y.&lt;/author&gt;&lt;author&gt;Morrow, R.&lt;/author&gt;&lt;/authors&gt;&lt;/contributors&gt;&lt;titles&gt;&lt;title&gt;Eddy dynamics from satellite altimetry&lt;/title&gt;&lt;secondary-title&gt;Oceanography&lt;/secondary-title&gt;&lt;/titles&gt;&lt;pages&gt;14-25&lt;/pages&gt;&lt;volume&gt;23&lt;/volume&gt;&lt;number&gt;4&lt;/number&gt;&lt;dates&gt;&lt;year&gt;2010&lt;/year&gt;&lt;/dates&gt;&lt;isbn&gt;1042-8275&lt;/isbn&gt;&lt;urls&gt;&lt;/urls&gt;&lt;/record&gt;&lt;/Cite&gt;&lt;/EndNote&gt;</w:instrText>
        </w:r>
        <w:r w:rsidR="00613B63">
          <w:fldChar w:fldCharType="separate"/>
        </w:r>
        <w:r w:rsidR="007C77C8" w:rsidRPr="00E852E4">
          <w:rPr>
            <w:noProof/>
            <w:vertAlign w:val="superscript"/>
          </w:rPr>
          <w:t>48</w:t>
        </w:r>
        <w:r w:rsidR="00613B63">
          <w:fldChar w:fldCharType="end"/>
        </w:r>
      </w:hyperlink>
      <w:r w:rsidR="003E3173">
        <w:t xml:space="preserve">.  </w:t>
      </w:r>
      <w:r w:rsidR="00E61018">
        <w:t xml:space="preserve">  </w:t>
      </w:r>
    </w:p>
    <w:p w:rsidR="00784605" w:rsidRDefault="009027B3" w:rsidP="009027B3">
      <w:pPr>
        <w:spacing w:line="480" w:lineRule="auto"/>
        <w:rPr>
          <w:ins w:id="103" w:author="Minghua Zhang" w:date="2013-02-03T12:12:00Z"/>
        </w:rPr>
      </w:pPr>
      <w:r w:rsidRPr="00A86AC3">
        <w:t xml:space="preserve">     </w:t>
      </w:r>
      <w:moveFromRangeStart w:id="104" w:author="Minghua Zhang" w:date="2013-02-03T12:12:00Z" w:name="move347656899"/>
      <w:commentRangeStart w:id="105"/>
      <w:moveFrom w:id="106" w:author="Minghua Zhang" w:date="2013-02-03T12:12:00Z">
        <w:r w:rsidDel="00784605">
          <w:rPr>
            <w:rFonts w:hint="eastAsia"/>
          </w:rPr>
          <w:t>T</w:t>
        </w:r>
        <w:r w:rsidRPr="00A86AC3" w:rsidDel="00784605">
          <w:t>he significant acceleration of SLR in the satellite altimetry era</w:t>
        </w:r>
        <w:r w:rsidDel="00784605">
          <w:rPr>
            <w:rFonts w:hint="eastAsia"/>
          </w:rPr>
          <w:t xml:space="preserve"> has called for explanation of its causes</w:t>
        </w:r>
        <w:r w:rsidRPr="00A86AC3" w:rsidDel="00784605">
          <w:t xml:space="preserve">. </w:t>
        </w:r>
        <w:commentRangeEnd w:id="105"/>
        <w:r w:rsidR="001A6817" w:rsidDel="00784605">
          <w:rPr>
            <w:rStyle w:val="CommentReference"/>
          </w:rPr>
          <w:commentReference w:id="105"/>
        </w:r>
      </w:moveFrom>
      <w:moveFromRangeEnd w:id="104"/>
      <w:ins w:id="107" w:author="Minghua Zhang" w:date="2013-02-03T11:58:00Z">
        <w:r w:rsidR="001A6817">
          <w:t>Verification of</w:t>
        </w:r>
        <w:r w:rsidR="001A6817" w:rsidRPr="00A86AC3">
          <w:t xml:space="preserve"> altimetry observations </w:t>
        </w:r>
      </w:ins>
      <w:ins w:id="108" w:author="Minghua Zhang" w:date="2013-02-03T11:59:00Z">
        <w:r w:rsidR="001A6817">
          <w:t>against</w:t>
        </w:r>
      </w:ins>
      <w:ins w:id="109" w:author="Minghua Zhang" w:date="2013-02-03T11:58:00Z">
        <w:r w:rsidR="001A6817" w:rsidRPr="00A86AC3">
          <w:t xml:space="preserve"> tide gauge data </w:t>
        </w:r>
      </w:ins>
      <w:ins w:id="110" w:author="Minghua Zhang" w:date="2013-02-03T12:12:00Z">
        <w:r w:rsidR="00784605">
          <w:t>has</w:t>
        </w:r>
      </w:ins>
      <w:ins w:id="111" w:author="Minghua Zhang" w:date="2013-02-03T12:01:00Z">
        <w:r w:rsidR="001A6817">
          <w:t xml:space="preserve"> ruled out the possibility of a</w:t>
        </w:r>
      </w:ins>
      <w:del w:id="112" w:author="Minghua Zhang" w:date="2013-02-03T11:59:00Z">
        <w:r w:rsidDel="001A6817">
          <w:rPr>
            <w:rFonts w:hint="eastAsia"/>
          </w:rPr>
          <w:delText>A</w:delText>
        </w:r>
      </w:del>
      <w:r w:rsidRPr="00A86AC3">
        <w:t xml:space="preserve"> spurious trend resulting from biases in satellite data</w:t>
      </w:r>
      <w:ins w:id="113" w:author="Minghua Zhang" w:date="2013-02-03T12:01:00Z">
        <w:r w:rsidR="001A6817">
          <w:t xml:space="preserve">. </w:t>
        </w:r>
      </w:ins>
      <w:del w:id="114" w:author="Minghua Zhang" w:date="2013-02-03T12:01:00Z">
        <w:r w:rsidRPr="00A86AC3" w:rsidDel="001A6817">
          <w:delText xml:space="preserve"> has </w:delText>
        </w:r>
        <w:r w:rsidR="00A46C1A" w:rsidDel="001A6817">
          <w:delText>b</w:delText>
        </w:r>
        <w:r w:rsidRPr="00A86AC3" w:rsidDel="001A6817">
          <w:delText xml:space="preserve">een ruled out by </w:delText>
        </w:r>
      </w:del>
      <w:del w:id="115" w:author="Minghua Zhang" w:date="2013-02-03T11:58:00Z">
        <w:r w:rsidRPr="00A86AC3" w:rsidDel="001A6817">
          <w:delText xml:space="preserve">verifying altimetry observations with tide </w:delText>
        </w:r>
        <w:r w:rsidRPr="00A86AC3" w:rsidDel="001A6817">
          <w:lastRenderedPageBreak/>
          <w:delText xml:space="preserve">gauge data and efforts to close the sea-level budget. </w:delText>
        </w:r>
      </w:del>
      <w:r w:rsidRPr="00A86AC3">
        <w:t>Tide gauge calibrations did not show any drift trend in the combined 18-year satellite altimetry data</w:t>
      </w:r>
      <w:hyperlink w:anchor="_ENREF_47" w:tooltip="Leuliette, 2011 #259" w:history="1">
        <w:r w:rsidR="00613B63">
          <w:fldChar w:fldCharType="begin"/>
        </w:r>
        <w:r w:rsidR="007C77C8">
          <w:instrText xml:space="preserve"> ADDIN EN.CITE &lt;EndNote&gt;&lt;Cite&gt;&lt;Author&gt;Leuliette&lt;/Author&gt;&lt;Year&gt;2011&lt;/Year&gt;&lt;RecNum&gt;259&lt;/RecNum&gt;&lt;DisplayText&gt;&lt;style face="superscript"&gt;47&lt;/style&gt;&lt;/DisplayText&gt;&lt;record&gt;&lt;rec-number&gt;259&lt;/rec-number&gt;&lt;foreign-keys&gt;&lt;key app="EN" db-id="rpazszv5qtaprteztvgvpef6wfesvazvp2tf"&gt;259&lt;/key&gt;&lt;/foreign-keys&gt;&lt;ref-type name="Journal Article"&gt;17&lt;/ref-type&gt;&lt;contributors&gt;&lt;authors&gt;&lt;author&gt;Leuliette, E. W.&lt;/author&gt;&lt;author&gt;Willis, J. K.&lt;/author&gt;&lt;/authors&gt;&lt;/contributors&gt;&lt;auth-address&gt;Research Oceanographer, Laboratory for Satellite Altimetry, National Oceanic and Atmospheric Administration, Silver Spring, MD, United States&amp;#xD;Jet Propulsion Laboratory, California Institute of Technology, Pasadena, CA, United States&lt;/auth-address&gt;&lt;titles&gt;&lt;title&gt;Balancing the sea level budget&lt;/title&gt;&lt;secondary-title&gt;Oceanography&lt;/secondary-title&gt;&lt;/titles&gt;&lt;pages&gt;122-129&lt;/pages&gt;&lt;volume&gt;24&lt;/volume&gt;&lt;number&gt;2&lt;/number&gt;&lt;dates&gt;&lt;year&gt;2011&lt;/year&gt;&lt;/dates&gt;&lt;urls&gt;&lt;related-urls&gt;&lt;url&gt;http://www.scopus.com/inward/record.url?eid=2-s2.0-79959289725&amp;amp;partnerID=40&amp;amp;md5=3981d41a88e79272b9b8fafecfc5cf09&lt;/url&gt;&lt;/related-urls&gt;&lt;/urls&gt;&lt;/record&gt;&lt;/Cite&gt;&lt;/EndNote&gt;</w:instrText>
        </w:r>
        <w:r w:rsidR="00613B63">
          <w:fldChar w:fldCharType="separate"/>
        </w:r>
        <w:r w:rsidR="007C77C8" w:rsidRPr="00E852E4">
          <w:rPr>
            <w:noProof/>
            <w:vertAlign w:val="superscript"/>
          </w:rPr>
          <w:t>47</w:t>
        </w:r>
        <w:r w:rsidR="00613B63">
          <w:fldChar w:fldCharType="end"/>
        </w:r>
      </w:hyperlink>
      <w:r w:rsidRPr="00A86AC3">
        <w:t xml:space="preserve">. The global </w:t>
      </w:r>
      <w:r w:rsidR="0046230C">
        <w:t xml:space="preserve">mean </w:t>
      </w:r>
      <w:r w:rsidRPr="00A86AC3">
        <w:t>SLR estimated from tide gauge records alone was 2.8±0.8 for the period of 1993-2009, not significantly different from values estimated from satellite altimetry</w:t>
      </w:r>
      <w:hyperlink w:anchor="_ENREF_46" w:tooltip="Church, 2011 #230" w:history="1">
        <w:r w:rsidR="00613B63">
          <w:fldChar w:fldCharType="begin"/>
        </w:r>
        <w:r w:rsidR="007C77C8">
          <w:instrText xml:space="preserve"> ADDIN EN.CITE &lt;EndNote&gt;&lt;Cite&gt;&lt;Author&gt;Church&lt;/Author&gt;&lt;Year&gt;2011&lt;/Year&gt;&lt;RecNum&gt;230&lt;/RecNum&gt;&lt;DisplayText&gt;&lt;style face="superscript"&gt;46&lt;/style&gt;&lt;/DisplayText&gt;&lt;record&gt;&lt;rec-number&gt;230&lt;/rec-number&gt;&lt;foreign-keys&gt;&lt;key app="EN" db-id="rpazszv5qtaprteztvgvpef6wfesvazvp2tf"&gt;230&lt;/key&gt;&lt;/foreign-keys&gt;&lt;ref-type name="Journal Article"&gt;17&lt;/ref-type&gt;&lt;contributors&gt;&lt;authors&gt;&lt;author&gt;Church, J. A.&lt;/author&gt;&lt;author&gt;White, N. J.&lt;/author&gt;&lt;/authors&gt;&lt;/contributors&gt;&lt;auth-address&gt;Centre for Australian Weather and Climate Research-A Partnership Between CSIRO and the Australian Bu, CSIRO Marine and Atmospheric Research, GPO Box 1538, Hobart, 7001, Australia&lt;/auth-address&gt;&lt;titles&gt;&lt;title&gt;Sea-Level Rise from the Late 19th to the Early 21st Century&lt;/title&gt;&lt;secondary-title&gt;Surveys in Geophysics&lt;/secondary-title&gt;&lt;/titles&gt;&lt;periodical&gt;&lt;full-title&gt;Surveys in Geophysics&lt;/full-title&gt;&lt;abbr-1&gt;Surv. Geophys.&lt;/abbr-1&gt;&lt;abbr-2&gt;Surv Geophys&lt;/abbr-2&gt;&lt;/periodical&gt;&lt;pages&gt;585-602&lt;/pages&gt;&lt;volume&gt;32&lt;/volume&gt;&lt;keywords&gt;&lt;keyword&gt;Climate change&lt;/keyword&gt;&lt;keyword&gt;Satellite altimeter&lt;/keyword&gt;&lt;keyword&gt;Sea level&lt;/keyword&gt;&lt;keyword&gt;Tide gauge&lt;/keyword&gt;&lt;/keywords&gt;&lt;dates&gt;&lt;year&gt;2011&lt;/year&gt;&lt;/dates&gt;&lt;urls&gt;&lt;related-urls&gt;&lt;url&gt;http://www.scopus.com/inward/record.url?eid=2-s2.0-79953046969&amp;amp;partnerID=40&amp;amp;md5=60b947149b6f4c60556ed13b80db572b&lt;/url&gt;&lt;/related-urls&gt;&lt;/urls&gt;&lt;/record&gt;&lt;/Cite&gt;&lt;/EndNote&gt;</w:instrText>
        </w:r>
        <w:r w:rsidR="00613B63">
          <w:fldChar w:fldCharType="separate"/>
        </w:r>
        <w:r w:rsidR="007C77C8" w:rsidRPr="00E852E4">
          <w:rPr>
            <w:noProof/>
            <w:vertAlign w:val="superscript"/>
          </w:rPr>
          <w:t>46</w:t>
        </w:r>
        <w:r w:rsidR="00613B63">
          <w:fldChar w:fldCharType="end"/>
        </w:r>
      </w:hyperlink>
      <w:r w:rsidRPr="00A86AC3">
        <w:t xml:space="preserve">. </w:t>
      </w:r>
    </w:p>
    <w:p w:rsidR="009027B3" w:rsidRPr="00A86AC3" w:rsidDel="00784605" w:rsidRDefault="00784605" w:rsidP="00784605">
      <w:pPr>
        <w:spacing w:line="480" w:lineRule="auto"/>
        <w:rPr>
          <w:del w:id="116" w:author="Minghua Zhang" w:date="2013-02-03T12:17:00Z"/>
        </w:rPr>
      </w:pPr>
      <w:moveToRangeStart w:id="117" w:author="Minghua Zhang" w:date="2013-02-03T12:12:00Z" w:name="move347656899"/>
      <w:moveTo w:id="118" w:author="Minghua Zhang" w:date="2013-02-03T12:12:00Z">
        <w:r>
          <w:rPr>
            <w:rFonts w:hint="eastAsia"/>
          </w:rPr>
          <w:t>T</w:t>
        </w:r>
        <w:r w:rsidRPr="00A86AC3">
          <w:t>he significant acceleration of SLR in the satellite altimetry era</w:t>
        </w:r>
        <w:r>
          <w:rPr>
            <w:rFonts w:hint="eastAsia"/>
          </w:rPr>
          <w:t xml:space="preserve"> has called for explanation of its causes</w:t>
        </w:r>
        <w:r w:rsidRPr="00A86AC3">
          <w:t xml:space="preserve">. </w:t>
        </w:r>
      </w:moveTo>
      <w:moveToRangeEnd w:id="117"/>
      <w:r w:rsidR="001A19BF">
        <w:t>SLR</w:t>
      </w:r>
      <w:r w:rsidR="009027B3" w:rsidRPr="00A86AC3">
        <w:t xml:space="preserve"> contains steric change</w:t>
      </w:r>
      <w:ins w:id="119" w:author="Minghua Zhang" w:date="2013-02-03T12:02:00Z">
        <w:r w:rsidR="001A6817">
          <w:t xml:space="preserve">, </w:t>
        </w:r>
        <w:r w:rsidR="001A6817">
          <w:t xml:space="preserve">due to </w:t>
        </w:r>
        <w:r w:rsidR="001A6817">
          <w:rPr>
            <w:rFonts w:eastAsiaTheme="minorEastAsia"/>
          </w:rPr>
          <w:t>alterations of total heat content and salinity</w:t>
        </w:r>
        <w:r w:rsidR="001A6817">
          <w:rPr>
            <w:rFonts w:eastAsiaTheme="minorEastAsia"/>
          </w:rPr>
          <w:t>,</w:t>
        </w:r>
      </w:ins>
      <w:r w:rsidR="009027B3" w:rsidRPr="00A86AC3">
        <w:t xml:space="preserve"> and mass change</w:t>
      </w:r>
      <w:r w:rsidR="0046230C">
        <w:t xml:space="preserve"> components</w:t>
      </w:r>
      <w:r w:rsidR="009027B3" w:rsidRPr="00A86AC3">
        <w:t xml:space="preserve">. Therefore in studies of sea-level budget the total SLR measured from satellite altimeters should be equal to the sum of the SLR equivalent of mass changes observed by GRACE and the steric sea level change measured by the in situ network of sensors such as the </w:t>
      </w:r>
      <w:r w:rsidR="009027B3">
        <w:t>Argo</w:t>
      </w:r>
      <w:r w:rsidR="0020073A">
        <w:t xml:space="preserve"> </w:t>
      </w:r>
      <w:r w:rsidR="009027B3" w:rsidRPr="00A86AC3">
        <w:t>system. Initial results show a general agreement in regions where all thr</w:t>
      </w:r>
      <w:r w:rsidR="007C77C8">
        <w:t>ee observation systems are working</w:t>
      </w:r>
      <w:r w:rsidR="009027B3" w:rsidRPr="00A86AC3">
        <w:t xml:space="preserve">. The </w:t>
      </w:r>
      <w:r w:rsidR="008A77BE">
        <w:t>sea-level</w:t>
      </w:r>
      <w:r w:rsidR="009027B3" w:rsidRPr="00A86AC3">
        <w:t xml:space="preserve"> budget could not, however, be fully closed with existing data sets. Systematic errors in each observation system must be addressed and longer observation periods are needed to </w:t>
      </w:r>
      <w:r w:rsidR="00A46C1A">
        <w:t xml:space="preserve">fully </w:t>
      </w:r>
      <w:r w:rsidR="008A77BE">
        <w:t xml:space="preserve">close the </w:t>
      </w:r>
      <w:r w:rsidR="009027B3" w:rsidRPr="00A86AC3">
        <w:t>budget</w:t>
      </w:r>
      <w:hyperlink w:anchor="_ENREF_47" w:tooltip="Leuliette, 2011 #259" w:history="1">
        <w:r w:rsidR="00613B63">
          <w:fldChar w:fldCharType="begin"/>
        </w:r>
        <w:r w:rsidR="007C77C8">
          <w:instrText xml:space="preserve"> ADDIN EN.CITE &lt;EndNote&gt;&lt;Cite&gt;&lt;Author&gt;Leuliette&lt;/Author&gt;&lt;Year&gt;2011&lt;/Year&gt;&lt;RecNum&gt;259&lt;/RecNum&gt;&lt;DisplayText&gt;&lt;style face="superscript"&gt;47&lt;/style&gt;&lt;/DisplayText&gt;&lt;record&gt;&lt;rec-number&gt;259&lt;/rec-number&gt;&lt;foreign-keys&gt;&lt;key app="EN" db-id="rpazszv5qtaprteztvgvpef6wfesvazvp2tf"&gt;259&lt;/key&gt;&lt;/foreign-keys&gt;&lt;ref-type name="Journal Article"&gt;17&lt;/ref-type&gt;&lt;contributors&gt;&lt;authors&gt;&lt;author&gt;Leuliette, E. W.&lt;/author&gt;&lt;author&gt;Willis, J. K.&lt;/author&gt;&lt;/authors&gt;&lt;/contributors&gt;&lt;auth-address&gt;Research Oceanographer, Laboratory for Satellite Altimetry, National Oceanic and Atmospheric Administration, Silver Spring, MD, United States&amp;#xD;Jet Propulsion Laboratory, California Institute of Technology, Pasadena, CA, United States&lt;/auth-address&gt;&lt;titles&gt;&lt;title&gt;Balancing the sea level budget&lt;/title&gt;&lt;secondary-title&gt;Oceanography&lt;/secondary-title&gt;&lt;/titles&gt;&lt;pages&gt;122-129&lt;/pages&gt;&lt;volume&gt;24&lt;/volume&gt;&lt;number&gt;2&lt;/number&gt;&lt;dates&gt;&lt;year&gt;2011&lt;/year&gt;&lt;/dates&gt;&lt;urls&gt;&lt;related-urls&gt;&lt;url&gt;http://www.scopus.com/inward/record.url?eid=2-s2.0-79959289725&amp;amp;partnerID=40&amp;amp;md5=3981d41a88e79272b9b8fafecfc5cf09&lt;/url&gt;&lt;/related-urls&gt;&lt;/urls&gt;&lt;/record&gt;&lt;/Cite&gt;&lt;/EndNote&gt;</w:instrText>
        </w:r>
        <w:r w:rsidR="00613B63">
          <w:fldChar w:fldCharType="separate"/>
        </w:r>
        <w:r w:rsidR="007C77C8" w:rsidRPr="00E852E4">
          <w:rPr>
            <w:noProof/>
            <w:vertAlign w:val="superscript"/>
          </w:rPr>
          <w:t>47</w:t>
        </w:r>
        <w:r w:rsidR="00613B63">
          <w:fldChar w:fldCharType="end"/>
        </w:r>
      </w:hyperlink>
      <w:ins w:id="120" w:author="Minghua Zhang" w:date="2013-02-03T12:16:00Z">
        <w:r>
          <w:t xml:space="preserve"> and</w:t>
        </w:r>
      </w:ins>
      <w:ins w:id="121" w:author="Minghua Zhang" w:date="2013-02-03T12:17:00Z">
        <w:r>
          <w:t xml:space="preserve"> </w:t>
        </w:r>
      </w:ins>
      <w:del w:id="122" w:author="Minghua Zhang" w:date="2013-02-03T12:17:00Z">
        <w:r w:rsidR="009027B3" w:rsidRPr="00A86AC3" w:rsidDel="00784605">
          <w:delText>.</w:delText>
        </w:r>
      </w:del>
      <w:ins w:id="123" w:author="Minghua Zhang" w:date="2013-02-03T12:17:00Z">
        <w:r>
          <w:t xml:space="preserve">to </w:t>
        </w:r>
      </w:ins>
      <w:del w:id="124" w:author="Minghua Zhang" w:date="2013-02-03T12:17:00Z">
        <w:r w:rsidR="009027B3" w:rsidRPr="00A86AC3" w:rsidDel="00784605">
          <w:delText xml:space="preserve"> </w:delText>
        </w:r>
      </w:del>
    </w:p>
    <w:p w:rsidR="009027B3" w:rsidRPr="00A86AC3" w:rsidRDefault="009027B3" w:rsidP="009027B3">
      <w:pPr>
        <w:spacing w:line="480" w:lineRule="auto"/>
      </w:pPr>
      <w:del w:id="125" w:author="Minghua Zhang" w:date="2013-02-03T12:17:00Z">
        <w:r w:rsidRPr="00A86AC3" w:rsidDel="00784605">
          <w:delText xml:space="preserve">     Though considerable progress has been made in observing sea level change, accurate estimates of </w:delText>
        </w:r>
        <w:r w:rsidR="001A19BF" w:rsidDel="00784605">
          <w:delText xml:space="preserve">the trend of </w:delText>
        </w:r>
        <w:r w:rsidRPr="00A86AC3" w:rsidDel="00784605">
          <w:delText>global</w:delText>
        </w:r>
        <w:r w:rsidR="00117AA5" w:rsidDel="00784605">
          <w:delText xml:space="preserve"> mean</w:delText>
        </w:r>
        <w:r w:rsidR="001A19BF" w:rsidDel="00784605">
          <w:delText xml:space="preserve"> </w:delText>
        </w:r>
        <w:r w:rsidRPr="00A86AC3" w:rsidDel="00784605">
          <w:delText xml:space="preserve">SLR are still </w:delText>
        </w:r>
        <w:r w:rsidR="00C41623" w:rsidDel="00784605">
          <w:delText>challenging</w:delText>
        </w:r>
        <w:r w:rsidRPr="00A86AC3" w:rsidDel="00784605">
          <w:delText>. A longer period of observation is needed</w:delText>
        </w:r>
      </w:del>
      <w:del w:id="126" w:author="Minghua Zhang" w:date="2013-02-03T12:18:00Z">
        <w:r w:rsidRPr="00A86AC3" w:rsidDel="00784605">
          <w:delText xml:space="preserve"> to</w:delText>
        </w:r>
      </w:del>
      <w:r w:rsidRPr="00A86AC3">
        <w:t xml:space="preserve"> </w:t>
      </w:r>
      <w:proofErr w:type="gramStart"/>
      <w:r w:rsidRPr="00A86AC3">
        <w:t>distinguish</w:t>
      </w:r>
      <w:proofErr w:type="gramEnd"/>
      <w:r w:rsidRPr="00A86AC3">
        <w:t xml:space="preserve"> the inter</w:t>
      </w:r>
      <w:r w:rsidR="0020073A">
        <w:t>-</w:t>
      </w:r>
      <w:r w:rsidRPr="00A86AC3">
        <w:t xml:space="preserve">annual and decadal variability from the </w:t>
      </w:r>
      <w:del w:id="127" w:author="Minghua Zhang" w:date="2013-02-03T12:17:00Z">
        <w:r w:rsidRPr="00A86AC3" w:rsidDel="00784605">
          <w:delText>long-term</w:delText>
        </w:r>
      </w:del>
      <w:ins w:id="128" w:author="Minghua Zhang" w:date="2013-02-03T12:17:00Z">
        <w:r w:rsidR="00784605">
          <w:t>climate</w:t>
        </w:r>
      </w:ins>
      <w:r w:rsidRPr="00A86AC3">
        <w:t xml:space="preserve"> trend in the sea level record</w:t>
      </w:r>
      <w:r w:rsidR="00C41623">
        <w:t>s</w:t>
      </w:r>
      <w:r w:rsidRPr="00A86AC3">
        <w:t xml:space="preserve">. </w:t>
      </w:r>
      <w:r>
        <w:rPr>
          <w:rFonts w:hint="eastAsia"/>
        </w:rPr>
        <w:t>Satellite altimetry products of mean se</w:t>
      </w:r>
      <w:r w:rsidR="0020073A">
        <w:rPr>
          <w:rFonts w:hint="eastAsia"/>
        </w:rPr>
        <w:t>a level for</w:t>
      </w:r>
      <w:r w:rsidR="0020073A">
        <w:t xml:space="preserve"> </w:t>
      </w:r>
      <w:r>
        <w:rPr>
          <w:rFonts w:hint="eastAsia"/>
        </w:rPr>
        <w:t>regions outside of the 66</w:t>
      </w:r>
      <w:r>
        <w:rPr>
          <w:rFonts w:hint="eastAsia"/>
          <w:vertAlign w:val="superscript"/>
        </w:rPr>
        <w:t>o</w:t>
      </w:r>
      <w:r>
        <w:rPr>
          <w:rFonts w:hint="eastAsia"/>
        </w:rPr>
        <w:t>N-66</w:t>
      </w:r>
      <w:r w:rsidRPr="00DF2D2B">
        <w:rPr>
          <w:rFonts w:hint="eastAsia"/>
          <w:vertAlign w:val="superscript"/>
        </w:rPr>
        <w:t>o</w:t>
      </w:r>
      <w:r>
        <w:rPr>
          <w:rFonts w:hint="eastAsia"/>
        </w:rPr>
        <w:t>S zone are not readily available</w:t>
      </w:r>
      <w:hyperlink w:anchor="_ENREF_49" w:tooltip="Willis, 2010 #213" w:history="1">
        <w:r w:rsidR="00613B63">
          <w:fldChar w:fldCharType="begin"/>
        </w:r>
        <w:r w:rsidR="007C77C8">
          <w:instrText xml:space="preserve"> ADDIN EN.CITE &lt;EndNote&gt;&lt;Cite&gt;&lt;Author&gt;Willis&lt;/Author&gt;&lt;Year&gt;2010&lt;/Year&gt;&lt;RecNum&gt;213&lt;/RecNum&gt;&lt;DisplayText&gt;&lt;style face="superscript"&gt;49&lt;/style&gt;&lt;/DisplayText&gt;&lt;record&gt;&lt;rec-number&gt;213&lt;/rec-number&gt;&lt;foreign-keys&gt;&lt;key app="EN" db-id="rpazszv5qtaprteztvgvpef6wfesvazvp2tf"&gt;213&lt;/key&gt;&lt;/foreign-keys&gt;&lt;ref-type name="Journal Article"&gt;17&lt;/ref-type&gt;&lt;contributors&gt;&lt;authors&gt;&lt;author&gt;Willis, J. K.&lt;/author&gt;&lt;author&gt;Chambers, D. P.&lt;/author&gt;&lt;author&gt;Kuo, C. Y.&lt;/author&gt;&lt;author&gt;Shum, C. K.&lt;/author&gt;&lt;/authors&gt;&lt;/contributors&gt;&lt;auth-address&gt;Jet Propulsion Laboratory, California Institute of Technology, Pasadena, CA, United States&amp;#xD;College of Marine Science, University of South Florida, St. Petersburg, FL, United States&amp;#xD;Department of Geomatics, National Cheng Kung University, Tainan, Taiwan&amp;#xD;Distinguished University Scholar, School of Earth Sciences, Ohio State University, Columbus, OH, United States&lt;/auth-address&gt;&lt;titles&gt;&lt;title&gt;Global sea level rise: Recent progress and challenges for the decade to come&lt;/title&gt;&lt;secondary-title&gt;Oceanography&lt;/secondary-title&gt;&lt;/titles&gt;&lt;pages&gt;26-35&lt;/pages&gt;&lt;volume&gt;23&lt;/volume&gt;&lt;number&gt;4&lt;/number&gt;&lt;dates&gt;&lt;year&gt;2010&lt;/year&gt;&lt;/dates&gt;&lt;urls&gt;&lt;related-urls&gt;&lt;url&gt;http://www.scopus.com/inward/record.url?eid=2-s2.0-78649715221&amp;amp;partnerID=40&amp;amp;md5=d7d812353533d6a3270e76366ea78a29&lt;/url&gt;&lt;/related-urls&gt;&lt;/urls&gt;&lt;/record&gt;&lt;/Cite&gt;&lt;/EndNote&gt;</w:instrText>
        </w:r>
        <w:r w:rsidR="00613B63">
          <w:fldChar w:fldCharType="separate"/>
        </w:r>
        <w:r w:rsidR="007C77C8" w:rsidRPr="00E852E4">
          <w:rPr>
            <w:noProof/>
            <w:vertAlign w:val="superscript"/>
          </w:rPr>
          <w:t>49</w:t>
        </w:r>
        <w:r w:rsidR="00613B63">
          <w:fldChar w:fldCharType="end"/>
        </w:r>
      </w:hyperlink>
      <w:r>
        <w:rPr>
          <w:rFonts w:hint="eastAsia"/>
        </w:rPr>
        <w:t xml:space="preserve">. A recent effort to use multi-satellite altimetry data covering </w:t>
      </w:r>
      <w:r>
        <w:rPr>
          <w:rFonts w:hint="eastAsia"/>
        </w:rPr>
        <w:lastRenderedPageBreak/>
        <w:t>the ice-free ocean to generate weekly gridded sea level data for regions between 66</w:t>
      </w:r>
      <w:r w:rsidRPr="00DF2D2B">
        <w:rPr>
          <w:rFonts w:hint="eastAsia"/>
          <w:vertAlign w:val="superscript"/>
        </w:rPr>
        <w:t>o</w:t>
      </w:r>
      <w:r>
        <w:rPr>
          <w:rFonts w:hint="eastAsia"/>
        </w:rPr>
        <w:t>N to 82</w:t>
      </w:r>
      <w:r w:rsidRPr="00DF2D2B">
        <w:rPr>
          <w:rFonts w:hint="eastAsia"/>
          <w:vertAlign w:val="superscript"/>
        </w:rPr>
        <w:t>o</w:t>
      </w:r>
      <w:r>
        <w:rPr>
          <w:rFonts w:hint="eastAsia"/>
        </w:rPr>
        <w:t xml:space="preserve">N </w:t>
      </w:r>
      <w:r w:rsidR="00117AA5">
        <w:t xml:space="preserve">has </w:t>
      </w:r>
      <w:r>
        <w:rPr>
          <w:rFonts w:hint="eastAsia"/>
        </w:rPr>
        <w:t>offered a partial solution</w:t>
      </w:r>
      <w:hyperlink w:anchor="_ENREF_50" w:tooltip="Prandi, 2012 #411" w:history="1">
        <w:r w:rsidR="00613B63">
          <w:fldChar w:fldCharType="begin"/>
        </w:r>
        <w:r w:rsidR="007C77C8">
          <w:instrText xml:space="preserve"> ADDIN EN.CITE &lt;EndNote&gt;&lt;Cite&gt;&lt;Author&gt;Prandi&lt;/Author&gt;&lt;Year&gt;2012&lt;/Year&gt;&lt;RecNum&gt;411&lt;/RecNum&gt;&lt;DisplayText&gt;&lt;style face="superscript"&gt;50&lt;/style&gt;&lt;/DisplayText&gt;&lt;record&gt;&lt;rec-number&gt;411&lt;/rec-number&gt;&lt;foreign-keys&gt;&lt;key app="EN" db-id="rpazszv5qtaprteztvgvpef6wfesvazvp2tf"&gt;411&lt;/key&gt;&lt;/foreign-keys&gt;&lt;ref-type name="Journal Article"&gt;17&lt;/ref-type&gt;&lt;contributors&gt;&lt;authors&gt;&lt;author&gt;Prandi, P.&lt;/author&gt;&lt;author&gt;Ablain, M.&lt;/author&gt;&lt;author&gt;Cazenave, A.&lt;/author&gt;&lt;author&gt;Picot, N.&lt;/author&gt;&lt;/authors&gt;&lt;/contributors&gt;&lt;titles&gt;&lt;title&gt;A new estimation of mean sea level in the Arctic ocean from satellite altimetry&lt;/title&gt;&lt;secondary-title&gt;Marine Geodesy&lt;/secondary-title&gt;&lt;/titles&gt;&lt;periodical&gt;&lt;full-title&gt;Marine Geodesy&lt;/full-title&gt;&lt;abbr-1&gt;Mar. Geod.&lt;/abbr-1&gt;&lt;abbr-2&gt;Mar Geod&lt;/abbr-2&gt;&lt;/periodical&gt;&lt;pages&gt;61-81&lt;/pages&gt;&lt;volume&gt;35&lt;/volume&gt;&lt;number&gt;sup1&lt;/number&gt;&lt;dates&gt;&lt;year&gt;2012&lt;/year&gt;&lt;/dates&gt;&lt;isbn&gt;0149-0419&lt;/isbn&gt;&lt;urls&gt;&lt;/urls&gt;&lt;/record&gt;&lt;/Cite&gt;&lt;/EndNote&gt;</w:instrText>
        </w:r>
        <w:r w:rsidR="00613B63">
          <w:fldChar w:fldCharType="separate"/>
        </w:r>
        <w:r w:rsidR="007C77C8" w:rsidRPr="00E852E4">
          <w:rPr>
            <w:noProof/>
            <w:vertAlign w:val="superscript"/>
          </w:rPr>
          <w:t>50</w:t>
        </w:r>
        <w:r w:rsidR="00613B63">
          <w:fldChar w:fldCharType="end"/>
        </w:r>
      </w:hyperlink>
      <w:r w:rsidR="0020073A">
        <w:t xml:space="preserve">. </w:t>
      </w:r>
      <w:r>
        <w:rPr>
          <w:rFonts w:hint="eastAsia"/>
        </w:rPr>
        <w:t xml:space="preserve">  </w:t>
      </w:r>
    </w:p>
    <w:p w:rsidR="009027B3" w:rsidRPr="00A86AC3" w:rsidRDefault="009027B3" w:rsidP="009027B3">
      <w:pPr>
        <w:pStyle w:val="Heading3"/>
        <w:rPr>
          <w:rFonts w:ascii="Calibri" w:hAnsi="Calibri" w:cs="Calibri"/>
        </w:rPr>
      </w:pPr>
      <w:r w:rsidRPr="00A86AC3">
        <w:rPr>
          <w:rFonts w:ascii="Calibri" w:hAnsi="Calibri" w:cs="Calibri"/>
        </w:rPr>
        <w:t>Solar radiation</w:t>
      </w:r>
    </w:p>
    <w:p w:rsidR="00A651AA" w:rsidRDefault="009027B3" w:rsidP="009027B3">
      <w:pPr>
        <w:spacing w:line="480" w:lineRule="auto"/>
        <w:rPr>
          <w:lang w:val="en-AU"/>
        </w:rPr>
      </w:pPr>
      <w:moveFromRangeStart w:id="129" w:author="Minghua Zhang" w:date="2013-02-03T12:23:00Z" w:name="move347657542"/>
      <w:moveFrom w:id="130" w:author="Minghua Zhang" w:date="2013-02-03T12:23:00Z">
        <w:r w:rsidRPr="00A86AC3" w:rsidDel="00B330B7">
          <w:rPr>
            <w:lang w:val="en-AU"/>
          </w:rPr>
          <w:t>Space observation of the sun’s luminosity, measured in total solar irradiance (TSI), started in 1978</w:t>
        </w:r>
        <w:r w:rsidDel="00B330B7">
          <w:rPr>
            <w:lang w:val="en-AU"/>
          </w:rPr>
          <w:t xml:space="preserve"> by using </w:t>
        </w:r>
        <w:r w:rsidR="00E91392" w:rsidDel="00B330B7">
          <w:rPr>
            <w:lang w:val="en-AU"/>
          </w:rPr>
          <w:t>active cavity electrical substitu</w:t>
        </w:r>
        <w:r w:rsidR="00D52055" w:rsidDel="00B330B7">
          <w:rPr>
            <w:lang w:val="en-AU"/>
          </w:rPr>
          <w:t>t</w:t>
        </w:r>
        <w:r w:rsidR="00E91392" w:rsidDel="00B330B7">
          <w:rPr>
            <w:lang w:val="en-AU"/>
          </w:rPr>
          <w:t>ion</w:t>
        </w:r>
        <w:r w:rsidDel="00B330B7">
          <w:rPr>
            <w:lang w:val="en-AU"/>
          </w:rPr>
          <w:t xml:space="preserve"> radiometers</w:t>
        </w:r>
        <w:r w:rsidRPr="00A86AC3" w:rsidDel="00B330B7">
          <w:rPr>
            <w:lang w:val="en-AU"/>
          </w:rPr>
          <w:t xml:space="preserve">. </w:t>
        </w:r>
      </w:moveFrom>
      <w:moveFromRangeEnd w:id="129"/>
      <w:r w:rsidRPr="00A86AC3">
        <w:rPr>
          <w:lang w:val="en-AU"/>
        </w:rPr>
        <w:t xml:space="preserve">Tracking changes in </w:t>
      </w:r>
      <w:ins w:id="131" w:author="Minghua Zhang" w:date="2013-02-03T12:24:00Z">
        <w:r w:rsidR="00B330B7">
          <w:rPr>
            <w:lang w:val="en-AU"/>
          </w:rPr>
          <w:t>the S</w:t>
        </w:r>
      </w:ins>
      <w:ins w:id="132" w:author="Minghua Zhang" w:date="2013-02-03T12:23:00Z">
        <w:r w:rsidR="00B330B7" w:rsidRPr="00A86AC3">
          <w:rPr>
            <w:lang w:val="en-AU"/>
          </w:rPr>
          <w:t>un’s luminosity, measured in total solar irradiance (TSI)</w:t>
        </w:r>
      </w:ins>
      <w:del w:id="133" w:author="Minghua Zhang" w:date="2013-02-03T12:24:00Z">
        <w:r w:rsidRPr="00A86AC3" w:rsidDel="00B330B7">
          <w:rPr>
            <w:lang w:val="en-AU"/>
          </w:rPr>
          <w:delText>TSI</w:delText>
        </w:r>
      </w:del>
      <w:r w:rsidRPr="00A86AC3">
        <w:rPr>
          <w:lang w:val="en-AU"/>
        </w:rPr>
        <w:t xml:space="preserve"> </w:t>
      </w:r>
      <w:del w:id="134" w:author="Minghua Zhang" w:date="2013-02-03T12:23:00Z">
        <w:r w:rsidR="00BE5D85" w:rsidDel="00B330B7">
          <w:rPr>
            <w:lang w:val="en-AU"/>
          </w:rPr>
          <w:delText>can help</w:delText>
        </w:r>
      </w:del>
      <w:ins w:id="135" w:author="Minghua Zhang" w:date="2013-02-03T12:23:00Z">
        <w:r w:rsidR="00B330B7">
          <w:rPr>
            <w:lang w:val="en-AU"/>
          </w:rPr>
          <w:t>is important</w:t>
        </w:r>
      </w:ins>
      <w:r w:rsidR="00BE5D85">
        <w:rPr>
          <w:lang w:val="en-AU"/>
        </w:rPr>
        <w:t xml:space="preserve"> to answer </w:t>
      </w:r>
      <w:del w:id="136" w:author="Minghua Zhang" w:date="2013-02-03T12:23:00Z">
        <w:r w:rsidR="00BE5D85" w:rsidDel="00B330B7">
          <w:rPr>
            <w:lang w:val="en-AU"/>
          </w:rPr>
          <w:delText xml:space="preserve">the question </w:delText>
        </w:r>
      </w:del>
      <w:r w:rsidR="00BE5D85">
        <w:rPr>
          <w:lang w:val="en-AU"/>
        </w:rPr>
        <w:t xml:space="preserve">whether </w:t>
      </w:r>
      <w:r w:rsidRPr="00A86AC3">
        <w:rPr>
          <w:lang w:val="en-AU"/>
        </w:rPr>
        <w:t xml:space="preserve">natural variations of solar radiation contribute significantly to recent climate change. </w:t>
      </w:r>
      <w:moveToRangeStart w:id="137" w:author="Minghua Zhang" w:date="2013-02-03T12:23:00Z" w:name="move347657542"/>
      <w:moveTo w:id="138" w:author="Minghua Zhang" w:date="2013-02-03T12:23:00Z">
        <w:r w:rsidR="00B330B7" w:rsidRPr="00A86AC3">
          <w:rPr>
            <w:lang w:val="en-AU"/>
          </w:rPr>
          <w:t xml:space="preserve">Space observation of </w:t>
        </w:r>
        <w:del w:id="139" w:author="Minghua Zhang" w:date="2013-02-03T12:24:00Z">
          <w:r w:rsidR="00B330B7" w:rsidRPr="00A86AC3" w:rsidDel="00B330B7">
            <w:rPr>
              <w:lang w:val="en-AU"/>
            </w:rPr>
            <w:delText>the sun’s luminosity, measured in total solar irradiance (TSI),</w:delText>
          </w:r>
        </w:del>
      </w:moveTo>
      <w:ins w:id="140" w:author="Minghua Zhang" w:date="2013-02-03T12:24:00Z">
        <w:r w:rsidR="00B330B7">
          <w:rPr>
            <w:lang w:val="en-AU"/>
          </w:rPr>
          <w:t>TSI</w:t>
        </w:r>
      </w:ins>
      <w:moveTo w:id="141" w:author="Minghua Zhang" w:date="2013-02-03T12:23:00Z">
        <w:r w:rsidR="00B330B7" w:rsidRPr="00A86AC3">
          <w:rPr>
            <w:lang w:val="en-AU"/>
          </w:rPr>
          <w:t xml:space="preserve"> started in 1978</w:t>
        </w:r>
        <w:r w:rsidR="00B330B7">
          <w:rPr>
            <w:lang w:val="en-AU"/>
          </w:rPr>
          <w:t xml:space="preserve"> by using active cavity electrical substitution radiometers</w:t>
        </w:r>
        <w:r w:rsidR="00B330B7" w:rsidRPr="00A86AC3">
          <w:rPr>
            <w:lang w:val="en-AU"/>
          </w:rPr>
          <w:t xml:space="preserve">. </w:t>
        </w:r>
      </w:moveTo>
      <w:moveToRangeEnd w:id="137"/>
      <w:r w:rsidR="0085613B">
        <w:rPr>
          <w:lang w:val="en-AU"/>
        </w:rPr>
        <w:t>C</w:t>
      </w:r>
      <w:r w:rsidR="00D52055">
        <w:rPr>
          <w:lang w:val="en-AU"/>
        </w:rPr>
        <w:t>limate model</w:t>
      </w:r>
      <w:r w:rsidR="00A54336">
        <w:rPr>
          <w:lang w:val="en-AU"/>
        </w:rPr>
        <w:t xml:space="preserve"> simulation</w:t>
      </w:r>
      <w:r w:rsidR="00D52055">
        <w:rPr>
          <w:lang w:val="en-AU"/>
        </w:rPr>
        <w:t>s predict that</w:t>
      </w:r>
      <w:r w:rsidRPr="00A86AC3">
        <w:rPr>
          <w:lang w:val="en-AU"/>
        </w:rPr>
        <w:t xml:space="preserve"> the variation of TSI </w:t>
      </w:r>
      <w:r w:rsidR="00D52055">
        <w:rPr>
          <w:lang w:val="en-AU"/>
        </w:rPr>
        <w:t>has little</w:t>
      </w:r>
      <w:r w:rsidRPr="00A86AC3">
        <w:rPr>
          <w:lang w:val="en-AU"/>
        </w:rPr>
        <w:t xml:space="preserve"> influence on global warming</w:t>
      </w:r>
      <w:r w:rsidR="0085613B">
        <w:rPr>
          <w:lang w:val="en-AU"/>
        </w:rPr>
        <w:t xml:space="preserve"> since 1880</w:t>
      </w:r>
      <w:hyperlink w:anchor="_ENREF_51" w:tooltip="Hansen, 2007 #468" w:history="1">
        <w:r w:rsidR="00613B63">
          <w:rPr>
            <w:lang w:val="en-AU"/>
          </w:rPr>
          <w:fldChar w:fldCharType="begin"/>
        </w:r>
        <w:r w:rsidR="007C77C8">
          <w:rPr>
            <w:lang w:val="en-AU"/>
          </w:rPr>
          <w:instrText xml:space="preserve"> ADDIN EN.CITE &lt;EndNote&gt;&lt;Cite&gt;&lt;Author&gt;Hansen&lt;/Author&gt;&lt;Year&gt;2007&lt;/Year&gt;&lt;RecNum&gt;468&lt;/RecNum&gt;&lt;DisplayText&gt;&lt;style face="superscript"&gt;51&lt;/style&gt;&lt;/DisplayText&gt;&lt;record&gt;&lt;rec-number&gt;468&lt;/rec-number&gt;&lt;foreign-keys&gt;&lt;key app="EN" db-id="rpazszv5qtaprteztvgvpef6wfesvazvp2tf"&gt;468&lt;/key&gt;&lt;/foreign-keys&gt;&lt;ref-type name="Journal Article"&gt;17&lt;/ref-type&gt;&lt;contributors&gt;&lt;authors&gt;&lt;author&gt;Hansen, J.&lt;/author&gt;&lt;author&gt;Sato, M.&lt;/author&gt;&lt;author&gt;Ruedy, R.&lt;/author&gt;&lt;author&gt;Kharecha, P.&lt;/author&gt;&lt;author&gt;Lacis, A.&lt;/author&gt;&lt;author&gt;Miller, R.&lt;/author&gt;&lt;author&gt;Nazarenko, L.&lt;/author&gt;&lt;author&gt;Lo, K.&lt;/author&gt;&lt;author&gt;Schmidt, GA&lt;/author&gt;&lt;author&gt;Russell, G.&lt;/author&gt;&lt;/authors&gt;&lt;/contributors&gt;&lt;titles&gt;&lt;title&gt;Climate simulations for 1880–2003 with GISS modelE&lt;/title&gt;&lt;secondary-title&gt;Climate Dynamics&lt;/secondary-title&gt;&lt;/titles&gt;&lt;periodical&gt;&lt;full-title&gt;Climate Dynamics&lt;/full-title&gt;&lt;abbr-1&gt;Clim. Dyn.&lt;/abbr-1&gt;&lt;abbr-2&gt;Clim Dyn&lt;/abbr-2&gt;&lt;/periodical&gt;&lt;pages&gt;661-696&lt;/pages&gt;&lt;volume&gt;29&lt;/volume&gt;&lt;number&gt;7&lt;/number&gt;&lt;dates&gt;&lt;year&gt;2007&lt;/year&gt;&lt;/dates&gt;&lt;isbn&gt;0930-7575&lt;/isbn&gt;&lt;urls&gt;&lt;/urls&gt;&lt;/record&gt;&lt;/Cite&gt;&lt;/EndNote&gt;</w:instrText>
        </w:r>
        <w:r w:rsidR="00613B63">
          <w:rPr>
            <w:lang w:val="en-AU"/>
          </w:rPr>
          <w:fldChar w:fldCharType="separate"/>
        </w:r>
        <w:r w:rsidR="007C77C8" w:rsidRPr="00E852E4">
          <w:rPr>
            <w:noProof/>
            <w:vertAlign w:val="superscript"/>
            <w:lang w:val="en-AU"/>
          </w:rPr>
          <w:t>51</w:t>
        </w:r>
        <w:r w:rsidR="00613B63">
          <w:rPr>
            <w:lang w:val="en-AU"/>
          </w:rPr>
          <w:fldChar w:fldCharType="end"/>
        </w:r>
      </w:hyperlink>
      <w:r w:rsidRPr="00A86AC3">
        <w:rPr>
          <w:lang w:val="en-AU"/>
        </w:rPr>
        <w:t>. However</w:t>
      </w:r>
      <w:r w:rsidR="00D52055">
        <w:rPr>
          <w:lang w:val="en-AU"/>
        </w:rPr>
        <w:t xml:space="preserve">, a study found that </w:t>
      </w:r>
      <w:r w:rsidR="00C53052">
        <w:rPr>
          <w:lang w:val="en-AU"/>
        </w:rPr>
        <w:t>the sun might</w:t>
      </w:r>
      <w:r w:rsidR="00D52055">
        <w:rPr>
          <w:lang w:val="en-AU"/>
        </w:rPr>
        <w:t xml:space="preserve"> contribute </w:t>
      </w:r>
      <w:r w:rsidR="00C825CF">
        <w:rPr>
          <w:lang w:val="en-AU"/>
        </w:rPr>
        <w:t>to 25-35%</w:t>
      </w:r>
      <w:r w:rsidR="00D52055">
        <w:rPr>
          <w:lang w:val="en-AU"/>
        </w:rPr>
        <w:t xml:space="preserve"> of </w:t>
      </w:r>
      <w:r w:rsidR="00C825CF">
        <w:rPr>
          <w:lang w:val="en-AU"/>
        </w:rPr>
        <w:t>the 1980-2000</w:t>
      </w:r>
      <w:r w:rsidR="00FF37C0" w:rsidRPr="00FF37C0">
        <w:rPr>
          <w:lang w:val="en-AU"/>
        </w:rPr>
        <w:t xml:space="preserve"> </w:t>
      </w:r>
      <w:r w:rsidR="00C825CF">
        <w:rPr>
          <w:lang w:val="en-AU"/>
        </w:rPr>
        <w:t xml:space="preserve">global warming </w:t>
      </w:r>
      <w:r w:rsidR="00FF37C0">
        <w:rPr>
          <w:lang w:val="en-AU"/>
        </w:rPr>
        <w:t xml:space="preserve">using </w:t>
      </w:r>
      <w:r w:rsidR="00C65050">
        <w:rPr>
          <w:lang w:val="en-AU"/>
        </w:rPr>
        <w:t xml:space="preserve">two alternative </w:t>
      </w:r>
      <w:r w:rsidR="00FF37C0">
        <w:rPr>
          <w:lang w:val="en-AU"/>
        </w:rPr>
        <w:t>satellite TSI composites</w:t>
      </w:r>
      <w:hyperlink w:anchor="_ENREF_52" w:tooltip="Scafetta, 2006 #470" w:history="1">
        <w:r w:rsidR="00613B63">
          <w:rPr>
            <w:lang w:val="en-AU"/>
          </w:rPr>
          <w:fldChar w:fldCharType="begin"/>
        </w:r>
        <w:r w:rsidR="007C77C8">
          <w:rPr>
            <w:lang w:val="en-AU"/>
          </w:rPr>
          <w:instrText xml:space="preserve"> ADDIN EN.CITE &lt;EndNote&gt;&lt;Cite&gt;&lt;Author&gt;Scafetta&lt;/Author&gt;&lt;Year&gt;2006&lt;/Year&gt;&lt;RecNum&gt;470&lt;/RecNum&gt;&lt;DisplayText&gt;&lt;style face="superscript"&gt;52&lt;/style&gt;&lt;/DisplayText&gt;&lt;record&gt;&lt;rec-number&gt;470&lt;/rec-number&gt;&lt;foreign-keys&gt;&lt;key app="EN" db-id="rpazszv5qtaprteztvgvpef6wfesvazvp2tf"&gt;470&lt;/key&gt;&lt;/foreign-keys&gt;&lt;ref-type name="Journal Article"&gt;17&lt;/ref-type&gt;&lt;contributors&gt;&lt;authors&gt;&lt;author&gt;Scafetta, N.&lt;/author&gt;&lt;author&gt;West, B. J.&lt;/author&gt;&lt;/authors&gt;&lt;/contributors&gt;&lt;titles&gt;&lt;title&gt;Phenomenological solar contribution to the 1900–2000 global surface warming&lt;/title&gt;&lt;secondary-title&gt;Geophysical Research Letters&lt;/secondary-title&gt;&lt;/titles&gt;&lt;periodical&gt;&lt;full-title&gt;Geophysical Research Letters&lt;/full-title&gt;&lt;abbr-1&gt;Geophys. Res. Lett.&lt;/abbr-1&gt;&lt;abbr-2&gt;Geophys Res Lett&lt;/abbr-2&gt;&lt;/periodical&gt;&lt;pages&gt;L05708&lt;/pages&gt;&lt;volume&gt;33&lt;/volume&gt;&lt;number&gt;5&lt;/number&gt;&lt;keywords&gt;&lt;keyword&gt;1616 Climate variability&lt;/keyword&gt;&lt;keyword&gt;1626 Global climate models&lt;/keyword&gt;&lt;keyword&gt;1650 Solar variability&lt;/keyword&gt;&lt;keyword&gt;1699 General or miscellaneous&lt;/keyword&gt;&lt;keyword&gt;1739 Solar/planetary relationships&lt;/keyword&gt;&lt;/keywords&gt;&lt;dates&gt;&lt;year&gt;2006&lt;/year&gt;&lt;/dates&gt;&lt;isbn&gt;1944-8007&lt;/isbn&gt;&lt;urls&gt;&lt;related-urls&gt;&lt;url&gt;http://dx.doi.org/10.1029/2005GL025539&lt;/url&gt;&lt;/related-urls&gt;&lt;/urls&gt;&lt;/record&gt;&lt;/Cite&gt;&lt;/EndNote&gt;</w:instrText>
        </w:r>
        <w:r w:rsidR="00613B63">
          <w:rPr>
            <w:lang w:val="en-AU"/>
          </w:rPr>
          <w:fldChar w:fldCharType="separate"/>
        </w:r>
        <w:r w:rsidR="007C77C8" w:rsidRPr="00E852E4">
          <w:rPr>
            <w:noProof/>
            <w:vertAlign w:val="superscript"/>
            <w:lang w:val="en-AU"/>
          </w:rPr>
          <w:t>52</w:t>
        </w:r>
        <w:r w:rsidR="00613B63">
          <w:rPr>
            <w:lang w:val="en-AU"/>
          </w:rPr>
          <w:fldChar w:fldCharType="end"/>
        </w:r>
      </w:hyperlink>
      <w:r w:rsidR="00FF37C0">
        <w:rPr>
          <w:lang w:val="en-AU"/>
        </w:rPr>
        <w:t>.</w:t>
      </w:r>
      <w:r w:rsidRPr="00A86AC3">
        <w:rPr>
          <w:lang w:val="en-AU"/>
        </w:rPr>
        <w:t xml:space="preserve"> </w:t>
      </w:r>
      <w:r w:rsidR="00BD0B32">
        <w:rPr>
          <w:lang w:val="en-AU"/>
        </w:rPr>
        <w:t xml:space="preserve">A </w:t>
      </w:r>
      <w:r w:rsidR="00C65050">
        <w:rPr>
          <w:lang w:val="en-AU"/>
        </w:rPr>
        <w:t>nearly negligible influence</w:t>
      </w:r>
      <w:r w:rsidR="00BD0B32">
        <w:rPr>
          <w:lang w:val="en-AU"/>
        </w:rPr>
        <w:t xml:space="preserve"> was found in a later study</w:t>
      </w:r>
      <w:r w:rsidR="004D77B1">
        <w:rPr>
          <w:lang w:val="en-AU"/>
        </w:rPr>
        <w:t xml:space="preserve"> </w:t>
      </w:r>
      <w:r w:rsidR="00BD0B32">
        <w:rPr>
          <w:lang w:val="en-AU"/>
        </w:rPr>
        <w:t xml:space="preserve">using the same data </w:t>
      </w:r>
      <w:r w:rsidR="004D77B1">
        <w:rPr>
          <w:lang w:val="en-AU"/>
        </w:rPr>
        <w:t xml:space="preserve">and </w:t>
      </w:r>
      <w:r w:rsidR="00A54336">
        <w:rPr>
          <w:lang w:val="en-AU"/>
        </w:rPr>
        <w:t>limitation</w:t>
      </w:r>
      <w:r w:rsidR="00FF37C0">
        <w:rPr>
          <w:lang w:val="en-AU"/>
        </w:rPr>
        <w:t xml:space="preserve">s </w:t>
      </w:r>
      <w:r w:rsidR="00A54336">
        <w:rPr>
          <w:lang w:val="en-AU"/>
        </w:rPr>
        <w:t xml:space="preserve">of </w:t>
      </w:r>
      <w:r w:rsidR="00FF37C0">
        <w:rPr>
          <w:lang w:val="en-AU"/>
        </w:rPr>
        <w:t>the methodology</w:t>
      </w:r>
      <w:r w:rsidR="004D77B1">
        <w:rPr>
          <w:lang w:val="en-AU"/>
        </w:rPr>
        <w:t xml:space="preserve"> used </w:t>
      </w:r>
      <w:r w:rsidR="00BD0B32">
        <w:rPr>
          <w:lang w:val="en-AU"/>
        </w:rPr>
        <w:t>by the former was</w:t>
      </w:r>
      <w:r w:rsidR="004D77B1">
        <w:rPr>
          <w:lang w:val="en-AU"/>
        </w:rPr>
        <w:t xml:space="preserve"> sugg</w:t>
      </w:r>
      <w:r w:rsidR="00FF37C0">
        <w:rPr>
          <w:lang w:val="en-AU"/>
        </w:rPr>
        <w:t>ested to be the source of overestimation</w:t>
      </w:r>
      <w:hyperlink w:anchor="_ENREF_53" w:tooltip="Benestad, 2009 #469" w:history="1">
        <w:r w:rsidR="00613B63">
          <w:rPr>
            <w:lang w:val="en-AU"/>
          </w:rPr>
          <w:fldChar w:fldCharType="begin"/>
        </w:r>
        <w:r w:rsidR="007C77C8">
          <w:rPr>
            <w:lang w:val="en-AU"/>
          </w:rPr>
          <w:instrText xml:space="preserve"> ADDIN EN.CITE &lt;EndNote&gt;&lt;Cite&gt;&lt;Author&gt;Benestad&lt;/Author&gt;&lt;Year&gt;2009&lt;/Year&gt;&lt;RecNum&gt;469&lt;/RecNum&gt;&lt;DisplayText&gt;&lt;style face="superscript"&gt;53&lt;/style&gt;&lt;/DisplayText&gt;&lt;record&gt;&lt;rec-number&gt;469&lt;/rec-number&gt;&lt;foreign-keys&gt;&lt;key app="EN" db-id="rpazszv5qtaprteztvgvpef6wfesvazvp2tf"&gt;469&lt;/key&gt;&lt;/foreign-keys&gt;&lt;ref-type name="Journal Article"&gt;17&lt;/ref-type&gt;&lt;contributors&gt;&lt;authors&gt;&lt;author&gt;Benestad, RE&lt;/author&gt;&lt;author&gt;Schmidt, GA&lt;/author&gt;&lt;/authors&gt;&lt;/contributors&gt;&lt;titles&gt;&lt;title&gt;Solar trends and global warming&lt;/title&gt;&lt;secondary-title&gt;Journal of geophysical research&lt;/secondary-title&gt;&lt;/titles&gt;&lt;periodical&gt;&lt;full-title&gt;Journal of Geophysical Research&lt;/full-title&gt;&lt;abbr-1&gt;J. Geophys. Res.&lt;/abbr-1&gt;&lt;abbr-2&gt;J Geophys Res&lt;/abbr-2&gt;&lt;/periodical&gt;&lt;pages&gt;D14101&lt;/pages&gt;&lt;volume&gt;114&lt;/volume&gt;&lt;number&gt;D14&lt;/number&gt;&lt;dates&gt;&lt;year&gt;2009&lt;/year&gt;&lt;/dates&gt;&lt;isbn&gt;0148-0227&lt;/isbn&gt;&lt;urls&gt;&lt;/urls&gt;&lt;/record&gt;&lt;/Cite&gt;&lt;/EndNote&gt;</w:instrText>
        </w:r>
        <w:r w:rsidR="00613B63">
          <w:rPr>
            <w:lang w:val="en-AU"/>
          </w:rPr>
          <w:fldChar w:fldCharType="separate"/>
        </w:r>
        <w:r w:rsidR="007C77C8" w:rsidRPr="00E852E4">
          <w:rPr>
            <w:noProof/>
            <w:vertAlign w:val="superscript"/>
            <w:lang w:val="en-AU"/>
          </w:rPr>
          <w:t>53</w:t>
        </w:r>
        <w:r w:rsidR="00613B63">
          <w:rPr>
            <w:lang w:val="en-AU"/>
          </w:rPr>
          <w:fldChar w:fldCharType="end"/>
        </w:r>
      </w:hyperlink>
      <w:r w:rsidR="004D77B1">
        <w:rPr>
          <w:lang w:val="en-AU"/>
        </w:rPr>
        <w:t>.</w:t>
      </w:r>
    </w:p>
    <w:p w:rsidR="009027B3" w:rsidRPr="00A86AC3" w:rsidRDefault="009027B3" w:rsidP="009027B3">
      <w:pPr>
        <w:spacing w:line="480" w:lineRule="auto"/>
        <w:rPr>
          <w:lang w:val="en-AU"/>
        </w:rPr>
      </w:pPr>
      <w:r w:rsidRPr="00A86AC3">
        <w:rPr>
          <w:lang w:val="en-AU"/>
        </w:rPr>
        <w:t xml:space="preserve">    A possible influence of </w:t>
      </w:r>
      <w:ins w:id="142" w:author="Minghua Zhang" w:date="2013-02-03T12:29:00Z">
        <w:r w:rsidR="0022143C">
          <w:rPr>
            <w:lang w:val="en-AU"/>
          </w:rPr>
          <w:t xml:space="preserve">the </w:t>
        </w:r>
      </w:ins>
      <w:r w:rsidRPr="00A86AC3">
        <w:rPr>
          <w:lang w:val="en-AU"/>
        </w:rPr>
        <w:t xml:space="preserve">solar </w:t>
      </w:r>
      <w:ins w:id="143" w:author="Minghua Zhang" w:date="2013-02-03T12:28:00Z">
        <w:r w:rsidR="00B330B7">
          <w:rPr>
            <w:lang w:val="en-AU"/>
          </w:rPr>
          <w:t xml:space="preserve">spectral </w:t>
        </w:r>
      </w:ins>
      <w:ins w:id="144" w:author="Minghua Zhang" w:date="2013-02-03T12:29:00Z">
        <w:r w:rsidR="0022143C" w:rsidRPr="00A86AC3">
          <w:rPr>
            <w:lang w:val="en-AU"/>
          </w:rPr>
          <w:t>irradiance variability</w:t>
        </w:r>
      </w:ins>
      <w:del w:id="145" w:author="Minghua Zhang" w:date="2013-02-03T12:29:00Z">
        <w:r w:rsidRPr="00A86AC3" w:rsidDel="0022143C">
          <w:rPr>
            <w:lang w:val="en-AU"/>
          </w:rPr>
          <w:delText>radiation</w:delText>
        </w:r>
      </w:del>
      <w:r w:rsidRPr="00A86AC3">
        <w:rPr>
          <w:lang w:val="en-AU"/>
        </w:rPr>
        <w:t xml:space="preserve"> on climate change has been raised in recent years</w:t>
      </w:r>
      <w:r w:rsidR="00613B63">
        <w:rPr>
          <w:lang w:val="en-AU"/>
        </w:rPr>
        <w:fldChar w:fldCharType="begin"/>
      </w:r>
      <w:r w:rsidR="00BF30B7">
        <w:rPr>
          <w:lang w:val="en-AU"/>
        </w:rPr>
        <w:instrText xml:space="preserve"> ADDIN EN.CITE &lt;EndNote&gt;&lt;Cite&gt;&lt;Author&gt;Harder&lt;/Author&gt;&lt;Year&gt;2009&lt;/Year&gt;&lt;RecNum&gt;191&lt;/RecNum&gt;&lt;DisplayText&gt;&lt;style face="superscript"&gt;54,55&lt;/style&gt;&lt;/DisplayText&gt;&lt;record&gt;&lt;rec-number&gt;191&lt;/rec-number&gt;&lt;foreign-keys&gt;&lt;key app="EN" db-id="rpazszv5qtaprteztvgvpef6wfesvazvp2tf"&gt;191&lt;/key&gt;&lt;/foreign-keys&gt;&lt;ref-type name="Journal Article"&gt;17&lt;/ref-type&gt;&lt;contributors&gt;&lt;authors&gt;&lt;author&gt;Harder, Jerald W.&lt;/author&gt;&lt;author&gt;Fontenla, Juan M.&lt;/author&gt;&lt;author&gt;Pilewskie, Peter&lt;/author&gt;&lt;author&gt;Richard, Erik C.&lt;/author&gt;&lt;author&gt;Woods, Thomas N.&lt;/author&gt;&lt;/authors&gt;&lt;/contributors&gt;&lt;titles&gt;&lt;title&gt;Trends in solar spectral irradiance variability in the visible and infrared&lt;/title&gt;&lt;secondary-title&gt;Geophysical Research Letters&lt;/secondary-title&gt;&lt;/titles&gt;&lt;periodical&gt;&lt;full-title&gt;Geophysical Research Letters&lt;/full-title&gt;&lt;abbr-1&gt;Geophys. Res. Lett.&lt;/abbr-1&gt;&lt;abbr-2&gt;Geophys Res Lett&lt;/abbr-2&gt;&lt;/periodical&gt;&lt;pages&gt;L07801&lt;/pages&gt;&lt;volume&gt;36&lt;/volume&gt;&lt;number&gt;7&lt;/number&gt;&lt;dates&gt;&lt;year&gt;2009&lt;/year&gt;&lt;/dates&gt;&lt;urls&gt;&lt;/urls&gt;&lt;/record&gt;&lt;/Cite&gt;&lt;Cite&gt;&lt;Author&gt;Haigh&lt;/Author&gt;&lt;Year&gt;2010&lt;/Year&gt;&lt;RecNum&gt;189&lt;/RecNum&gt;&lt;record&gt;&lt;rec-number&gt;189&lt;/rec-number&gt;&lt;foreign-keys&gt;&lt;key app="EN" db-id="rpazszv5qtaprteztvgvpef6wfesvazvp2tf"&gt;189&lt;/key&gt;&lt;/foreign-keys&gt;&lt;ref-type name="Journal Article"&gt;17&lt;/ref-type&gt;&lt;contributors&gt;&lt;authors&gt;&lt;author&gt;Haigh, Joanna D.&lt;/author&gt;&lt;author&gt;Winning, Ann R.&lt;/author&gt;&lt;author&gt;Toumi, Ralf&lt;/author&gt;&lt;author&gt;Harder, Jerald W.&lt;/author&gt;&lt;/authors&gt;&lt;/contributors&gt;&lt;titles&gt;&lt;title&gt;An influence of solar spectral variations on radiative forcing of climate&lt;/title&gt;&lt;secondary-title&gt;Nature&lt;/secondary-title&gt;&lt;/titles&gt;&lt;periodical&gt;&lt;full-title&gt;Nature&lt;/full-title&gt;&lt;abbr-1&gt;Nature&lt;/abbr-1&gt;&lt;abbr-2&gt;Nature&lt;/abbr-2&gt;&lt;/periodical&gt;&lt;pages&gt;696-699&lt;/pages&gt;&lt;volume&gt;467&lt;/volume&gt;&lt;number&gt;7316&lt;/number&gt;&lt;dates&gt;&lt;year&gt;2010&lt;/year&gt;&lt;/dates&gt;&lt;urls&gt;&lt;/urls&gt;&lt;/record&gt;&lt;/Cite&gt;&lt;/EndNote&gt;</w:instrText>
      </w:r>
      <w:r w:rsidR="00613B63">
        <w:rPr>
          <w:lang w:val="en-AU"/>
        </w:rPr>
        <w:fldChar w:fldCharType="separate"/>
      </w:r>
      <w:hyperlink w:anchor="_ENREF_54" w:tooltip="Harder, 2009 #191" w:history="1">
        <w:r w:rsidR="007C77C8" w:rsidRPr="00E852E4">
          <w:rPr>
            <w:noProof/>
            <w:vertAlign w:val="superscript"/>
            <w:lang w:val="en-AU"/>
          </w:rPr>
          <w:t>54</w:t>
        </w:r>
      </w:hyperlink>
      <w:r w:rsidR="00E852E4" w:rsidRPr="00E852E4">
        <w:rPr>
          <w:noProof/>
          <w:vertAlign w:val="superscript"/>
          <w:lang w:val="en-AU"/>
        </w:rPr>
        <w:t>,</w:t>
      </w:r>
      <w:hyperlink w:anchor="_ENREF_55" w:tooltip="Haigh, 2010 #189" w:history="1">
        <w:r w:rsidR="007C77C8" w:rsidRPr="00E852E4">
          <w:rPr>
            <w:noProof/>
            <w:vertAlign w:val="superscript"/>
            <w:lang w:val="en-AU"/>
          </w:rPr>
          <w:t>55</w:t>
        </w:r>
      </w:hyperlink>
      <w:r w:rsidR="00613B63">
        <w:rPr>
          <w:lang w:val="en-AU"/>
        </w:rPr>
        <w:fldChar w:fldCharType="end"/>
      </w:r>
      <w:r w:rsidRPr="00A86AC3">
        <w:rPr>
          <w:lang w:val="en-AU"/>
        </w:rPr>
        <w:t xml:space="preserve">. </w:t>
      </w:r>
      <w:del w:id="146" w:author="Minghua Zhang" w:date="2013-02-03T12:29:00Z">
        <w:r w:rsidRPr="00A86AC3" w:rsidDel="0022143C">
          <w:rPr>
            <w:lang w:val="en-AU"/>
          </w:rPr>
          <w:delText>The solar spectral irradiance variability observed by</w:delText>
        </w:r>
      </w:del>
      <w:ins w:id="147" w:author="Minghua Zhang" w:date="2013-02-03T12:29:00Z">
        <w:r w:rsidR="0022143C">
          <w:rPr>
            <w:lang w:val="en-AU"/>
          </w:rPr>
          <w:t>Measurements from</w:t>
        </w:r>
      </w:ins>
      <w:r w:rsidRPr="00A86AC3">
        <w:rPr>
          <w:lang w:val="en-AU"/>
        </w:rPr>
        <w:t xml:space="preserve"> the Spectral Irradiance Monitor (SIM) </w:t>
      </w:r>
      <w:proofErr w:type="spellStart"/>
      <w:r w:rsidRPr="00A86AC3">
        <w:rPr>
          <w:lang w:val="en-AU"/>
        </w:rPr>
        <w:t>onboard</w:t>
      </w:r>
      <w:proofErr w:type="spellEnd"/>
      <w:r w:rsidRPr="00A86AC3">
        <w:rPr>
          <w:lang w:val="en-AU"/>
        </w:rPr>
        <w:t xml:space="preserve"> the Solar Radiation and Climate Experiment (SORCE) satellite showed that the decrease in ultraviolet radiation is four to six times </w:t>
      </w:r>
      <w:r>
        <w:rPr>
          <w:lang w:val="en-AU"/>
        </w:rPr>
        <w:t>larger</w:t>
      </w:r>
      <w:r w:rsidRPr="00A86AC3">
        <w:rPr>
          <w:lang w:val="en-AU"/>
        </w:rPr>
        <w:t xml:space="preserve"> than expected from model calculations. This reduction is partially compensated by an increase in </w:t>
      </w:r>
      <w:r w:rsidRPr="00A86AC3">
        <w:rPr>
          <w:lang w:val="en-AU"/>
        </w:rPr>
        <w:lastRenderedPageBreak/>
        <w:t>radiation at visible wavelengths</w:t>
      </w:r>
      <w:hyperlink w:anchor="_ENREF_54" w:tooltip="Harder, 2009 #191" w:history="1">
        <w:r w:rsidR="00613B63">
          <w:rPr>
            <w:lang w:val="en-AU"/>
          </w:rPr>
          <w:fldChar w:fldCharType="begin"/>
        </w:r>
        <w:r w:rsidR="007C77C8">
          <w:rPr>
            <w:lang w:val="en-AU"/>
          </w:rPr>
          <w:instrText xml:space="preserve"> ADDIN EN.CITE &lt;EndNote&gt;&lt;Cite&gt;&lt;Author&gt;Harder&lt;/Author&gt;&lt;Year&gt;2009&lt;/Year&gt;&lt;RecNum&gt;191&lt;/RecNum&gt;&lt;DisplayText&gt;&lt;style face="superscript"&gt;54&lt;/style&gt;&lt;/DisplayText&gt;&lt;record&gt;&lt;rec-number&gt;191&lt;/rec-number&gt;&lt;foreign-keys&gt;&lt;key app="EN" db-id="rpazszv5qtaprteztvgvpef6wfesvazvp2tf"&gt;191&lt;/key&gt;&lt;/foreign-keys&gt;&lt;ref-type name="Journal Article"&gt;17&lt;/ref-type&gt;&lt;contributors&gt;&lt;authors&gt;&lt;author&gt;Harder, Jerald W.&lt;/author&gt;&lt;author&gt;Fontenla, Juan M.&lt;/author&gt;&lt;author&gt;Pilewskie, Peter&lt;/author&gt;&lt;author&gt;Richard, Erik C.&lt;/author&gt;&lt;author&gt;Woods, Thomas N.&lt;/author&gt;&lt;/authors&gt;&lt;/contributors&gt;&lt;titles&gt;&lt;title&gt;Trends in solar spectral irradiance variability in the visible and infrared&lt;/title&gt;&lt;secondary-title&gt;Geophysical Research Letters&lt;/secondary-title&gt;&lt;/titles&gt;&lt;periodical&gt;&lt;full-title&gt;Geophysical Research Letters&lt;/full-title&gt;&lt;abbr-1&gt;Geophys. Res. Lett.&lt;/abbr-1&gt;&lt;abbr-2&gt;Geophys Res Lett&lt;/abbr-2&gt;&lt;/periodical&gt;&lt;pages&gt;L07801&lt;/pages&gt;&lt;volume&gt;36&lt;/volume&gt;&lt;number&gt;7&lt;/number&gt;&lt;dates&gt;&lt;year&gt;2009&lt;/year&gt;&lt;/dates&gt;&lt;urls&gt;&lt;/urls&gt;&lt;/record&gt;&lt;/Cite&gt;&lt;/EndNote&gt;</w:instrText>
        </w:r>
        <w:r w:rsidR="00613B63">
          <w:rPr>
            <w:lang w:val="en-AU"/>
          </w:rPr>
          <w:fldChar w:fldCharType="separate"/>
        </w:r>
        <w:r w:rsidR="007C77C8" w:rsidRPr="00E852E4">
          <w:rPr>
            <w:noProof/>
            <w:vertAlign w:val="superscript"/>
            <w:lang w:val="en-AU"/>
          </w:rPr>
          <w:t>54</w:t>
        </w:r>
        <w:r w:rsidR="00613B63">
          <w:rPr>
            <w:lang w:val="en-AU"/>
          </w:rPr>
          <w:fldChar w:fldCharType="end"/>
        </w:r>
      </w:hyperlink>
      <w:r w:rsidRPr="00A86AC3">
        <w:rPr>
          <w:lang w:val="en-AU"/>
        </w:rPr>
        <w:t xml:space="preserve">. These spectral changes </w:t>
      </w:r>
      <w:r w:rsidR="00580EE2">
        <w:rPr>
          <w:lang w:val="en-AU"/>
        </w:rPr>
        <w:t xml:space="preserve">were linked </w:t>
      </w:r>
      <w:r w:rsidRPr="00A86AC3">
        <w:rPr>
          <w:lang w:val="en-AU"/>
        </w:rPr>
        <w:t xml:space="preserve">to a significant decline in stratospheric ozone below an altitude of </w:t>
      </w:r>
      <w:smartTag w:uri="urn:schemas-microsoft-com:office:smarttags" w:element="chmetcnv">
        <w:smartTagPr>
          <w:attr w:name="UnitName" w:val="km"/>
          <w:attr w:name="SourceValue" w:val="45"/>
          <w:attr w:name="HasSpace" w:val="True"/>
          <w:attr w:name="Negative" w:val="False"/>
          <w:attr w:name="NumberType" w:val="1"/>
          <w:attr w:name="TCSC" w:val="0"/>
        </w:smartTagPr>
        <w:r w:rsidRPr="00A86AC3">
          <w:rPr>
            <w:lang w:val="en-AU"/>
          </w:rPr>
          <w:t>45 km</w:t>
        </w:r>
      </w:smartTag>
      <w:r w:rsidRPr="00A86AC3">
        <w:rPr>
          <w:lang w:val="en-AU"/>
        </w:rPr>
        <w:t xml:space="preserve"> from 2004 to 2007. The impact rippled throughout the atmosphere and contributed to global surface warming</w:t>
      </w:r>
      <w:hyperlink w:anchor="_ENREF_55" w:tooltip="Haigh, 2010 #189" w:history="1">
        <w:r w:rsidR="00613B63">
          <w:rPr>
            <w:lang w:val="en-AU"/>
          </w:rPr>
          <w:fldChar w:fldCharType="begin"/>
        </w:r>
        <w:r w:rsidR="007C77C8">
          <w:rPr>
            <w:lang w:val="en-AU"/>
          </w:rPr>
          <w:instrText xml:space="preserve"> ADDIN EN.CITE &lt;EndNote&gt;&lt;Cite&gt;&lt;Author&gt;Haigh&lt;/Author&gt;&lt;Year&gt;2010&lt;/Year&gt;&lt;RecNum&gt;189&lt;/RecNum&gt;&lt;DisplayText&gt;&lt;style face="superscript"&gt;55&lt;/style&gt;&lt;/DisplayText&gt;&lt;record&gt;&lt;rec-number&gt;189&lt;/rec-number&gt;&lt;foreign-keys&gt;&lt;key app="EN" db-id="rpazszv5qtaprteztvgvpef6wfesvazvp2tf"&gt;189&lt;/key&gt;&lt;/foreign-keys&gt;&lt;ref-type name="Journal Article"&gt;17&lt;/ref-type&gt;&lt;contributors&gt;&lt;authors&gt;&lt;author&gt;Haigh, Joanna D.&lt;/author&gt;&lt;author&gt;Winning, Ann R.&lt;/author&gt;&lt;author&gt;Toumi, Ralf&lt;/author&gt;&lt;author&gt;Harder, Jerald W.&lt;/author&gt;&lt;/authors&gt;&lt;/contributors&gt;&lt;titles&gt;&lt;title&gt;An influence of solar spectral variations on radiative forcing of climate&lt;/title&gt;&lt;secondary-title&gt;Nature&lt;/secondary-title&gt;&lt;/titles&gt;&lt;periodical&gt;&lt;full-title&gt;Nature&lt;/full-title&gt;&lt;abbr-1&gt;Nature&lt;/abbr-1&gt;&lt;abbr-2&gt;Nature&lt;/abbr-2&gt;&lt;/periodical&gt;&lt;pages&gt;696-699&lt;/pages&gt;&lt;volume&gt;467&lt;/volume&gt;&lt;number&gt;7316&lt;/number&gt;&lt;dates&gt;&lt;year&gt;2010&lt;/year&gt;&lt;/dates&gt;&lt;urls&gt;&lt;/urls&gt;&lt;/record&gt;&lt;/Cite&gt;&lt;/EndNote&gt;</w:instrText>
        </w:r>
        <w:r w:rsidR="00613B63">
          <w:rPr>
            <w:lang w:val="en-AU"/>
          </w:rPr>
          <w:fldChar w:fldCharType="separate"/>
        </w:r>
        <w:r w:rsidR="007C77C8" w:rsidRPr="00E852E4">
          <w:rPr>
            <w:noProof/>
            <w:vertAlign w:val="superscript"/>
            <w:lang w:val="en-AU"/>
          </w:rPr>
          <w:t>55</w:t>
        </w:r>
        <w:r w:rsidR="00613B63">
          <w:rPr>
            <w:lang w:val="en-AU"/>
          </w:rPr>
          <w:fldChar w:fldCharType="end"/>
        </w:r>
      </w:hyperlink>
      <w:r w:rsidRPr="00A86AC3">
        <w:rPr>
          <w:lang w:val="en-AU"/>
        </w:rPr>
        <w:t>. The variation of solar ultraviolet irradiance is also linked to cold winters in northern Europe and Canada by using the SIM measurements as inputs to run climate models</w:t>
      </w:r>
      <w:hyperlink w:anchor="_ENREF_56" w:tooltip="Ineson, 2011 #193" w:history="1">
        <w:r w:rsidR="00613B63">
          <w:rPr>
            <w:lang w:val="en-AU"/>
          </w:rPr>
          <w:fldChar w:fldCharType="begin"/>
        </w:r>
        <w:r w:rsidR="007C77C8">
          <w:rPr>
            <w:lang w:val="en-AU"/>
          </w:rPr>
          <w:instrText xml:space="preserve"> ADDIN EN.CITE &lt;EndNote&gt;&lt;Cite&gt;&lt;Author&gt;Ineson&lt;/Author&gt;&lt;Year&gt;2011&lt;/Year&gt;&lt;RecNum&gt;193&lt;/RecNum&gt;&lt;DisplayText&gt;&lt;style face="superscript"&gt;56&lt;/style&gt;&lt;/DisplayText&gt;&lt;record&gt;&lt;rec-number&gt;193&lt;/rec-number&gt;&lt;foreign-keys&gt;&lt;key app="EN" db-id="rpazszv5qtaprteztvgvpef6wfesvazvp2tf"&gt;193&lt;/key&gt;&lt;/foreign-keys&gt;&lt;ref-type name="Journal Article"&gt;17&lt;/ref-type&gt;&lt;contributors&gt;&lt;authors&gt;&lt;author&gt;Ineson, S.&lt;/author&gt;&lt;author&gt;Scaife, A A.&lt;/author&gt;&lt;author&gt;Knight, J R.&lt;/author&gt;&lt;author&gt;Manners, J C.&lt;/author&gt;&lt;author&gt;Dunstone, N J.&lt;/author&gt;&lt;author&gt;Gray, L J.&lt;/author&gt;&lt;author&gt;Haigh, J D.&lt;/author&gt;&lt;/authors&gt;&lt;/contributors&gt;&lt;titles&gt;&lt;title&gt;Solar forcing of winter climate variability in the Northern Hemisphere&lt;/title&gt;&lt;secondary-title&gt;Nature Geoscience&lt;/secondary-title&gt;&lt;/titles&gt;&lt;periodical&gt;&lt;full-title&gt;Nature Geoscience&lt;/full-title&gt;&lt;abbr-1&gt;Nat. Geosci.&lt;/abbr-1&gt;&lt;abbr-2&gt;Nat Geosci&lt;/abbr-2&gt;&lt;/periodical&gt;&lt;pages&gt;753-757&lt;/pages&gt;&lt;volume&gt;4&lt;/volume&gt;&lt;dates&gt;&lt;year&gt;2011&lt;/year&gt;&lt;/dates&gt;&lt;urls&gt;&lt;/urls&gt;&lt;/record&gt;&lt;/Cite&gt;&lt;/EndNote&gt;</w:instrText>
        </w:r>
        <w:r w:rsidR="00613B63">
          <w:rPr>
            <w:lang w:val="en-AU"/>
          </w:rPr>
          <w:fldChar w:fldCharType="separate"/>
        </w:r>
        <w:r w:rsidR="007C77C8" w:rsidRPr="00E852E4">
          <w:rPr>
            <w:noProof/>
            <w:vertAlign w:val="superscript"/>
            <w:lang w:val="en-AU"/>
          </w:rPr>
          <w:t>56</w:t>
        </w:r>
        <w:r w:rsidR="00613B63">
          <w:rPr>
            <w:lang w:val="en-AU"/>
          </w:rPr>
          <w:fldChar w:fldCharType="end"/>
        </w:r>
      </w:hyperlink>
      <w:r w:rsidRPr="00A86AC3">
        <w:rPr>
          <w:lang w:val="en-AU"/>
        </w:rPr>
        <w:t xml:space="preserve">. </w:t>
      </w:r>
      <w:r w:rsidR="00587921">
        <w:rPr>
          <w:lang w:val="en-AU"/>
        </w:rPr>
        <w:t>However, others believe that the observed variation is</w:t>
      </w:r>
      <w:r w:rsidRPr="00A86AC3">
        <w:rPr>
          <w:lang w:val="en-AU"/>
        </w:rPr>
        <w:t xml:space="preserve"> a consequence of under</w:t>
      </w:r>
      <w:r>
        <w:rPr>
          <w:lang w:val="en-AU"/>
        </w:rPr>
        <w:t>-</w:t>
      </w:r>
      <w:r w:rsidRPr="00A86AC3">
        <w:rPr>
          <w:lang w:val="en-AU"/>
        </w:rPr>
        <w:t>correction of instrument response to changes during early on-orbit measurements or undetected instrument sensitivity drifts</w:t>
      </w:r>
      <w:hyperlink w:anchor="_ENREF_57" w:tooltip="Lean, 2012 #199" w:history="1">
        <w:r w:rsidR="00613B63">
          <w:rPr>
            <w:lang w:val="en-AU"/>
          </w:rPr>
          <w:fldChar w:fldCharType="begin"/>
        </w:r>
        <w:r w:rsidR="007C77C8">
          <w:rPr>
            <w:lang w:val="en-AU"/>
          </w:rPr>
          <w:instrText xml:space="preserve"> ADDIN EN.CITE &lt;EndNote&gt;&lt;Cite&gt;&lt;Author&gt;Lean&lt;/Author&gt;&lt;Year&gt;2012&lt;/Year&gt;&lt;RecNum&gt;199&lt;/RecNum&gt;&lt;DisplayText&gt;&lt;style face="superscript"&gt;57&lt;/style&gt;&lt;/DisplayText&gt;&lt;record&gt;&lt;rec-number&gt;199&lt;/rec-number&gt;&lt;foreign-keys&gt;&lt;key app="EN" db-id="rpazszv5qtaprteztvgvpef6wfesvazvp2tf"&gt;199&lt;/key&gt;&lt;/foreign-keys&gt;&lt;ref-type name="Journal Article"&gt;17&lt;/ref-type&gt;&lt;contributors&gt;&lt;authors&gt;&lt;author&gt;Lean, J.L.&lt;/author&gt;&lt;author&gt;DeLand, M.T.&lt;/author&gt;&lt;/authors&gt;&lt;/contributors&gt;&lt;titles&gt;&lt;title&gt;How does the Sun&amp;apos;s spectrum wary?&lt;/title&gt;&lt;secondary-title&gt;Journal of Climate&lt;/secondary-title&gt;&lt;/titles&gt;&lt;periodical&gt;&lt;full-title&gt;Journal of Climate&lt;/full-title&gt;&lt;abbr-1&gt;J. Clim.&lt;/abbr-1&gt;&lt;abbr-2&gt;J Clim&lt;/abbr-2&gt;&lt;/periodical&gt;&lt;pages&gt;2555-2560&lt;/pages&gt;&lt;volume&gt;25&lt;/volume&gt;&lt;number&gt;2012&lt;/number&gt;&lt;dates&gt;&lt;year&gt;2012&lt;/year&gt;&lt;/dates&gt;&lt;isbn&gt;0894-8755&lt;/isbn&gt;&lt;urls&gt;&lt;/urls&gt;&lt;/record&gt;&lt;/Cite&gt;&lt;/EndNote&gt;</w:instrText>
        </w:r>
        <w:r w:rsidR="00613B63">
          <w:rPr>
            <w:lang w:val="en-AU"/>
          </w:rPr>
          <w:fldChar w:fldCharType="separate"/>
        </w:r>
        <w:r w:rsidR="007C77C8" w:rsidRPr="00E852E4">
          <w:rPr>
            <w:noProof/>
            <w:vertAlign w:val="superscript"/>
            <w:lang w:val="en-AU"/>
          </w:rPr>
          <w:t>57</w:t>
        </w:r>
        <w:r w:rsidR="00613B63">
          <w:rPr>
            <w:lang w:val="en-AU"/>
          </w:rPr>
          <w:fldChar w:fldCharType="end"/>
        </w:r>
      </w:hyperlink>
      <w:r w:rsidRPr="00A86AC3">
        <w:rPr>
          <w:lang w:val="en-AU"/>
        </w:rPr>
        <w:t>. The true change of the solar spectrum and its impact can only be confirmed when longer SIM measurements become available and more factors are considered in climate model simulations</w:t>
      </w:r>
      <w:hyperlink w:anchor="_ENREF_58" w:tooltip="Matthes, 2011 #200" w:history="1">
        <w:r w:rsidR="00613B63">
          <w:rPr>
            <w:lang w:val="en-AU"/>
          </w:rPr>
          <w:fldChar w:fldCharType="begin"/>
        </w:r>
        <w:r w:rsidR="007C77C8">
          <w:rPr>
            <w:lang w:val="en-AU"/>
          </w:rPr>
          <w:instrText xml:space="preserve"> ADDIN EN.CITE &lt;EndNote&gt;&lt;Cite&gt;&lt;Author&gt;Matthes&lt;/Author&gt;&lt;Year&gt;2011&lt;/Year&gt;&lt;RecNum&gt;200&lt;/RecNum&gt;&lt;DisplayText&gt;&lt;style face="superscript"&gt;58&lt;/style&gt;&lt;/DisplayText&gt;&lt;record&gt;&lt;rec-number&gt;200&lt;/rec-number&gt;&lt;foreign-keys&gt;&lt;key app="EN" db-id="rpazszv5qtaprteztvgvpef6wfesvazvp2tf"&gt;200&lt;/key&gt;&lt;/foreign-keys&gt;&lt;ref-type name="Journal Article"&gt;17&lt;/ref-type&gt;&lt;contributors&gt;&lt;authors&gt;&lt;author&gt;Matthes, K.&lt;/author&gt;&lt;/authors&gt;&lt;/contributors&gt;&lt;titles&gt;&lt;title&gt;Atmospheric science: Solar cycle and climate predictions&lt;/title&gt;&lt;secondary-title&gt;Nature Geoscience&lt;/secondary-title&gt;&lt;/titles&gt;&lt;periodical&gt;&lt;full-title&gt;Nature Geoscience&lt;/full-title&gt;&lt;abbr-1&gt;Nat. Geosci.&lt;/abbr-1&gt;&lt;abbr-2&gt;Nat Geosci&lt;/abbr-2&gt;&lt;/periodical&gt;&lt;pages&gt;735-736&lt;/pages&gt;&lt;volume&gt;4&lt;/volume&gt;&lt;number&gt;11&lt;/number&gt;&lt;dates&gt;&lt;year&gt;2011&lt;/year&gt;&lt;/dates&gt;&lt;isbn&gt;1752-0894&lt;/isbn&gt;&lt;urls&gt;&lt;/urls&gt;&lt;/record&gt;&lt;/Cite&gt;&lt;/EndNote&gt;</w:instrText>
        </w:r>
        <w:r w:rsidR="00613B63">
          <w:rPr>
            <w:lang w:val="en-AU"/>
          </w:rPr>
          <w:fldChar w:fldCharType="separate"/>
        </w:r>
        <w:r w:rsidR="007C77C8" w:rsidRPr="00E852E4">
          <w:rPr>
            <w:noProof/>
            <w:vertAlign w:val="superscript"/>
            <w:lang w:val="en-AU"/>
          </w:rPr>
          <w:t>58</w:t>
        </w:r>
        <w:r w:rsidR="00613B63">
          <w:rPr>
            <w:lang w:val="en-AU"/>
          </w:rPr>
          <w:fldChar w:fldCharType="end"/>
        </w:r>
      </w:hyperlink>
      <w:r w:rsidRPr="00A86AC3">
        <w:rPr>
          <w:lang w:val="en-AU"/>
        </w:rPr>
        <w:t xml:space="preserve">.   </w:t>
      </w:r>
    </w:p>
    <w:p w:rsidR="009027B3" w:rsidRPr="009027B3" w:rsidRDefault="009027B3" w:rsidP="009027B3">
      <w:pPr>
        <w:pStyle w:val="Heading3"/>
        <w:rPr>
          <w:rFonts w:ascii="Calibri" w:hAnsi="Calibri" w:cs="Calibri"/>
        </w:rPr>
      </w:pPr>
      <w:r w:rsidRPr="009027B3">
        <w:rPr>
          <w:rFonts w:ascii="Calibri" w:hAnsi="Calibri" w:cs="Calibri"/>
        </w:rPr>
        <w:t>Aerosols</w:t>
      </w:r>
    </w:p>
    <w:p w:rsidR="009027B3" w:rsidRPr="00A86AC3" w:rsidRDefault="009027B3" w:rsidP="009027B3">
      <w:pPr>
        <w:spacing w:line="480" w:lineRule="auto"/>
      </w:pPr>
      <w:r w:rsidRPr="00A86AC3">
        <w:t xml:space="preserve">Aerosols are important agents of climate change and </w:t>
      </w:r>
      <w:del w:id="148" w:author="Minghua Zhang" w:date="2013-02-03T12:37:00Z">
        <w:r w:rsidRPr="00A86AC3" w:rsidDel="008728E5">
          <w:delText xml:space="preserve">also </w:delText>
        </w:r>
      </w:del>
      <w:ins w:id="149" w:author="Minghua Zhang" w:date="2013-02-03T12:37:00Z">
        <w:r w:rsidR="008728E5">
          <w:t>they can</w:t>
        </w:r>
        <w:r w:rsidR="008728E5" w:rsidRPr="00A86AC3">
          <w:t xml:space="preserve"> </w:t>
        </w:r>
      </w:ins>
      <w:r>
        <w:t>counter</w:t>
      </w:r>
      <w:del w:id="150" w:author="Minghua Zhang" w:date="2013-02-02T13:59:00Z">
        <w:r w:rsidDel="00637D66">
          <w:delText xml:space="preserve"> </w:delText>
        </w:r>
      </w:del>
      <w:r>
        <w:t>act the warming effects of anthropogenic greenhouse gases</w:t>
      </w:r>
      <w:r w:rsidRPr="00A86AC3">
        <w:t xml:space="preserve"> by affecting both atmospheric radiation and cloud/pre</w:t>
      </w:r>
      <w:r w:rsidR="00587921">
        <w:t>cipitation processes</w:t>
      </w:r>
      <w:r w:rsidR="00613B63">
        <w:fldChar w:fldCharType="begin"/>
      </w:r>
      <w:r w:rsidR="00BF30B7">
        <w:instrText xml:space="preserve"> ADDIN EN.CITE &lt;EndNote&gt;&lt;Cite&gt;&lt;Author&gt;Quaas&lt;/Author&gt;&lt;Year&gt;2008&lt;/Year&gt;&lt;RecNum&gt;204&lt;/RecNum&gt;&lt;DisplayText&gt;&lt;style face="superscript"&gt;59,60&lt;/style&gt;&lt;/DisplayText&gt;&lt;record&gt;&lt;rec-number&gt;204&lt;/rec-number&gt;&lt;foreign-keys&gt;&lt;key app="EN" db-id="rpazszv5qtaprteztvgvpef6wfesvazvp2tf"&gt;204&lt;/key&gt;&lt;/foreign-keys&gt;&lt;ref-type name="Journal Article"&gt;17&lt;/ref-type&gt;&lt;contributors&gt;&lt;authors&gt;&lt;author&gt;Quaas, J.&lt;/author&gt;&lt;author&gt;Boucher, O.&lt;/author&gt;&lt;author&gt;Bellouin, N.&lt;/author&gt;&lt;author&gt;Kinne, S.&lt;/author&gt;&lt;/authors&gt;&lt;/contributors&gt;&lt;titles&gt;&lt;title&gt;Satellite-based estimate of the direct and indirect aerosol climate forcing&lt;/title&gt;&lt;secondary-title&gt;J. Geophys. Res&lt;/secondary-title&gt;&lt;/titles&gt;&lt;pages&gt;D05204&lt;/pages&gt;&lt;volume&gt;113&lt;/volume&gt;&lt;dates&gt;&lt;year&gt;2008&lt;/year&gt;&lt;/dates&gt;&lt;urls&gt;&lt;/urls&gt;&lt;/record&gt;&lt;/Cite&gt;&lt;Cite&gt;&lt;Author&gt;Zhao&lt;/Author&gt;&lt;Year&gt;2011&lt;/Year&gt;&lt;RecNum&gt;351&lt;/RecNum&gt;&lt;record&gt;&lt;rec-number&gt;351&lt;/rec-number&gt;&lt;foreign-keys&gt;&lt;key app="EN" db-id="rpazszv5qtaprteztvgvpef6wfesvazvp2tf"&gt;351&lt;/key&gt;&lt;/foreign-keys&gt;&lt;ref-type name="Journal Article"&gt;17&lt;/ref-type&gt;&lt;contributors&gt;&lt;authors&gt;&lt;author&gt;Zhao, T.X.P.&lt;/author&gt;&lt;author&gt;Loeb, N.G.&lt;/author&gt;&lt;author&gt;Laszlo, I.&lt;/author&gt;&lt;author&gt;Zhou, M.&lt;/author&gt;&lt;/authors&gt;&lt;/contributors&gt;&lt;titles&gt;&lt;title&gt;Global component aerosol direct radiative effect at the top of atmosphere&lt;/title&gt;&lt;secondary-title&gt;International Journal of Remote Sensing&lt;/secondary-title&gt;&lt;/titles&gt;&lt;periodical&gt;&lt;full-title&gt;International Journal of Remote Sensing&lt;/full-title&gt;&lt;abbr-1&gt;Int. J. Remote Sens.&lt;/abbr-1&gt;&lt;abbr-2&gt;Int J Remote Sens&lt;/abbr-2&gt;&lt;/periodical&gt;&lt;pages&gt;633-655&lt;/pages&gt;&lt;volume&gt;32&lt;/volume&gt;&lt;number&gt;3&lt;/number&gt;&lt;dates&gt;&lt;year&gt;2011&lt;/year&gt;&lt;/dates&gt;&lt;isbn&gt;0143-1161&lt;/isbn&gt;&lt;urls&gt;&lt;/urls&gt;&lt;/record&gt;&lt;/Cite&gt;&lt;/EndNote&gt;</w:instrText>
      </w:r>
      <w:r w:rsidR="00613B63">
        <w:fldChar w:fldCharType="separate"/>
      </w:r>
      <w:hyperlink w:anchor="_ENREF_59" w:tooltip="Quaas, 2008 #204" w:history="1">
        <w:r w:rsidR="007C77C8" w:rsidRPr="00E852E4">
          <w:rPr>
            <w:noProof/>
            <w:vertAlign w:val="superscript"/>
          </w:rPr>
          <w:t>59</w:t>
        </w:r>
      </w:hyperlink>
      <w:r w:rsidR="00E852E4" w:rsidRPr="00E852E4">
        <w:rPr>
          <w:noProof/>
          <w:vertAlign w:val="superscript"/>
        </w:rPr>
        <w:t>,</w:t>
      </w:r>
      <w:hyperlink w:anchor="_ENREF_60" w:tooltip="Zhao, 2011 #351" w:history="1">
        <w:r w:rsidR="007C77C8" w:rsidRPr="00E852E4">
          <w:rPr>
            <w:noProof/>
            <w:vertAlign w:val="superscript"/>
          </w:rPr>
          <w:t>60</w:t>
        </w:r>
      </w:hyperlink>
      <w:r w:rsidR="00613B63">
        <w:fldChar w:fldCharType="end"/>
      </w:r>
      <w:commentRangeStart w:id="151"/>
      <w:r w:rsidRPr="00A86AC3">
        <w:t>.</w:t>
      </w:r>
      <w:commentRangeEnd w:id="151"/>
      <w:r w:rsidR="00B62375">
        <w:rPr>
          <w:rStyle w:val="CommentReference"/>
        </w:rPr>
        <w:commentReference w:id="151"/>
      </w:r>
      <w:r w:rsidRPr="00A86AC3">
        <w:t xml:space="preserve"> Recent atmospheric aerosol concentration changes have been </w:t>
      </w:r>
      <w:r w:rsidR="00A615B0">
        <w:t>identified through</w:t>
      </w:r>
      <w:r w:rsidRPr="00A86AC3">
        <w:t xml:space="preserve"> satellite observations. Aerosol optical depth (AOD) derived from </w:t>
      </w:r>
      <w:r>
        <w:t xml:space="preserve">observations recorded by visible and infrared optical sensors onboard </w:t>
      </w:r>
      <w:r w:rsidRPr="00A86AC3">
        <w:t>different satellite</w:t>
      </w:r>
      <w:r>
        <w:t>s</w:t>
      </w:r>
      <w:r w:rsidRPr="00A86AC3">
        <w:t xml:space="preserve"> since </w:t>
      </w:r>
      <w:r>
        <w:rPr>
          <w:rFonts w:hint="eastAsia"/>
        </w:rPr>
        <w:t xml:space="preserve">1982 </w:t>
      </w:r>
      <w:r w:rsidRPr="00A86AC3">
        <w:t xml:space="preserve">show a negative trend in the troposphere over North America and most of Europe and a positive trend over South and East Asia, with the combined effect of these regional changes </w:t>
      </w:r>
      <w:r w:rsidR="0073291F">
        <w:t xml:space="preserve">apparently amounting to </w:t>
      </w:r>
      <w:r w:rsidRPr="00A86AC3">
        <w:t>a small trend, although probably negative</w:t>
      </w:r>
      <w:r w:rsidR="00613B63">
        <w:fldChar w:fldCharType="begin"/>
      </w:r>
      <w:r w:rsidR="00BF30B7">
        <w:instrText xml:space="preserve"> ADDIN EN.CITE &lt;EndNote&gt;&lt;Cite&gt;&lt;Author&gt;Cermak&lt;/Author&gt;&lt;Year&gt;2010&lt;/Year&gt;&lt;RecNum&gt;356&lt;/RecNum&gt;&lt;DisplayText&gt;&lt;style face="superscript"&gt;61,62&lt;/style&gt;&lt;/DisplayText&gt;&lt;record&gt;&lt;rec-number&gt;356&lt;/rec-number&gt;&lt;foreign-keys&gt;&lt;key app="EN" db-id="rpazszv5qtaprteztvgvpef6wfesvazvp2tf"&gt;356&lt;/key&gt;&lt;/foreign-keys&gt;&lt;ref-type name="Journal Article"&gt;17&lt;/ref-type&gt;&lt;contributors&gt;&lt;authors&gt;&lt;author&gt;Cermak, J.&lt;/author&gt;&lt;author&gt;Wild, M.&lt;/author&gt;&lt;author&gt;Knutti, R.&lt;/author&gt;&lt;author&gt;Mishchenko, M.I.&lt;/author&gt;&lt;author&gt;Heidinger, A.K.&lt;/author&gt;&lt;/authors&gt;&lt;/contributors&gt;&lt;titles&gt;&lt;title&gt;Consistency of global satellite-derived aerosol and cloud data sets with recent brightening observations&lt;/title&gt;&lt;secondary-title&gt;Geophysical Research Letters&lt;/secondary-title&gt;&lt;/titles&gt;&lt;periodical&gt;&lt;full-title&gt;Geophysical Research Letters&lt;/full-title&gt;&lt;abbr-1&gt;Geophys. Res. Lett.&lt;/abbr-1&gt;&lt;abbr-2&gt;Geophys Res Lett&lt;/abbr-2&gt;&lt;/periodical&gt;&lt;pages&gt;L21704&lt;/pages&gt;&lt;volume&gt;37&lt;/volume&gt;&lt;number&gt;21&lt;/number&gt;&lt;dates&gt;&lt;year&gt;2010&lt;/year&gt;&lt;/dates&gt;&lt;isbn&gt;0094-8276&lt;/isbn&gt;&lt;urls&gt;&lt;/urls&gt;&lt;/record&gt;&lt;/Cite&gt;&lt;Cite&gt;&lt;Author&gt;de Meij&lt;/Author&gt;&lt;Year&gt;2012&lt;/Year&gt;&lt;RecNum&gt;183&lt;/RecNum&gt;&lt;record&gt;&lt;rec-number&gt;183&lt;/rec-number&gt;&lt;foreign-keys&gt;&lt;key app="EN" db-id="rpazszv5qtaprteztvgvpef6wfesvazvp2tf"&gt;183&lt;/key&gt;&lt;/foreign-keys&gt;&lt;ref-type name="Journal Article"&gt;17&lt;/ref-type&gt;&lt;contributors&gt;&lt;authors&gt;&lt;author&gt;de Meij, A.&lt;/author&gt;&lt;author&gt;Pozzer, A.&lt;/author&gt;&lt;author&gt;Lelieveld, J.&lt;/author&gt;&lt;/authors&gt;&lt;/contributors&gt;&lt;titles&gt;&lt;title&gt;Trend analysis in aerosol optical depths and pollutant emission estimates between 2000 and 2009&lt;/title&gt;&lt;secondary-title&gt;Atmospheric Environment&lt;/secondary-title&gt;&lt;/titles&gt;&lt;periodical&gt;&lt;full-title&gt;Atmospheric Environment&lt;/full-title&gt;&lt;abbr-1&gt;Atmos. Environ.&lt;/abbr-1&gt;&lt;abbr-2&gt;Atmos Environ&lt;/abbr-2&gt;&lt;/periodical&gt;&lt;pages&gt;75-85&lt;/pages&gt;&lt;volume&gt;51&lt;/volume&gt;&lt;dates&gt;&lt;year&gt;2012&lt;/year&gt;&lt;/dates&gt;&lt;isbn&gt;1352-2310&lt;/isbn&gt;&lt;urls&gt;&lt;/urls&gt;&lt;/record&gt;&lt;/Cite&gt;&lt;/EndNote&gt;</w:instrText>
      </w:r>
      <w:r w:rsidR="00613B63">
        <w:fldChar w:fldCharType="separate"/>
      </w:r>
      <w:hyperlink w:anchor="_ENREF_61" w:tooltip="Cermak, 2010 #356" w:history="1">
        <w:r w:rsidR="007C77C8" w:rsidRPr="00E852E4">
          <w:rPr>
            <w:noProof/>
            <w:vertAlign w:val="superscript"/>
          </w:rPr>
          <w:t>61</w:t>
        </w:r>
      </w:hyperlink>
      <w:r w:rsidR="00E852E4" w:rsidRPr="00E852E4">
        <w:rPr>
          <w:noProof/>
          <w:vertAlign w:val="superscript"/>
        </w:rPr>
        <w:t>,</w:t>
      </w:r>
      <w:hyperlink w:anchor="_ENREF_62" w:tooltip="de Meij, 2012 #183" w:history="1">
        <w:r w:rsidR="007C77C8" w:rsidRPr="00E852E4">
          <w:rPr>
            <w:noProof/>
            <w:vertAlign w:val="superscript"/>
          </w:rPr>
          <w:t>62</w:t>
        </w:r>
      </w:hyperlink>
      <w:r w:rsidR="00613B63">
        <w:fldChar w:fldCharType="end"/>
      </w:r>
      <w:hyperlink w:anchor="_ENREF_60" w:tooltip="de Meij, 2012 #183" w:history="1"/>
      <w:r w:rsidRPr="00A86AC3">
        <w:t xml:space="preserve">. These changes are attributed to air pollution control efforts in North America and Europe and rapid </w:t>
      </w:r>
      <w:r w:rsidRPr="00A86AC3">
        <w:lastRenderedPageBreak/>
        <w:t>indu</w:t>
      </w:r>
      <w:r w:rsidR="00F70BF0">
        <w:t>strialization in Asian countries</w:t>
      </w:r>
      <w:hyperlink w:anchor="_ENREF_62" w:tooltip="de Meij, 2012 #183" w:history="1">
        <w:r w:rsidR="00613B63">
          <w:fldChar w:fldCharType="begin"/>
        </w:r>
        <w:r w:rsidR="007C77C8">
          <w:instrText xml:space="preserve"> ADDIN EN.CITE &lt;EndNote&gt;&lt;Cite&gt;&lt;Author&gt;de Meij&lt;/Author&gt;&lt;Year&gt;2012&lt;/Year&gt;&lt;RecNum&gt;183&lt;/RecNum&gt;&lt;DisplayText&gt;&lt;style face="superscript"&gt;62&lt;/style&gt;&lt;/DisplayText&gt;&lt;record&gt;&lt;rec-number&gt;183&lt;/rec-number&gt;&lt;foreign-keys&gt;&lt;key app="EN" db-id="rpazszv5qtaprteztvgvpef6wfesvazvp2tf"&gt;183&lt;/key&gt;&lt;/foreign-keys&gt;&lt;ref-type name="Journal Article"&gt;17&lt;/ref-type&gt;&lt;contributors&gt;&lt;authors&gt;&lt;author&gt;de Meij, A.&lt;/author&gt;&lt;author&gt;Pozzer, A.&lt;/author&gt;&lt;author&gt;Lelieveld, J.&lt;/author&gt;&lt;/authors&gt;&lt;/contributors&gt;&lt;titles&gt;&lt;title&gt;Trend analysis in aerosol optical depths and pollutant emission estimates between 2000 and 2009&lt;/title&gt;&lt;secondary-title&gt;Atmospheric Environment&lt;/secondary-title&gt;&lt;/titles&gt;&lt;periodical&gt;&lt;full-title&gt;Atmospheric Environment&lt;/full-title&gt;&lt;abbr-1&gt;Atmos. Environ.&lt;/abbr-1&gt;&lt;abbr-2&gt;Atmos Environ&lt;/abbr-2&gt;&lt;/periodical&gt;&lt;pages&gt;75-85&lt;/pages&gt;&lt;volume&gt;51&lt;/volume&gt;&lt;dates&gt;&lt;year&gt;2012&lt;/year&gt;&lt;/dates&gt;&lt;isbn&gt;1352-2310&lt;/isbn&gt;&lt;urls&gt;&lt;/urls&gt;&lt;/record&gt;&lt;/Cite&gt;&lt;/EndNote&gt;</w:instrText>
        </w:r>
        <w:r w:rsidR="00613B63">
          <w:fldChar w:fldCharType="separate"/>
        </w:r>
        <w:r w:rsidR="007C77C8" w:rsidRPr="00E852E4">
          <w:rPr>
            <w:noProof/>
            <w:vertAlign w:val="superscript"/>
          </w:rPr>
          <w:t>62</w:t>
        </w:r>
        <w:r w:rsidR="00613B63">
          <w:fldChar w:fldCharType="end"/>
        </w:r>
      </w:hyperlink>
      <w:r w:rsidRPr="00A86AC3">
        <w:t xml:space="preserve">. The findings are important as aerosols in the troposphere produce </w:t>
      </w:r>
      <w:del w:id="152" w:author="Minghua Zhang" w:date="2013-02-03T12:58:00Z">
        <w:r w:rsidRPr="00A86AC3" w:rsidDel="005E6270">
          <w:delText xml:space="preserve">negative </w:delText>
        </w:r>
      </w:del>
      <w:ins w:id="153" w:author="Minghua Zhang" w:date="2013-02-03T12:58:00Z">
        <w:r w:rsidR="005E6270">
          <w:t>direct and indirect radiative</w:t>
        </w:r>
        <w:r w:rsidR="005E6270" w:rsidRPr="00A86AC3">
          <w:t xml:space="preserve"> </w:t>
        </w:r>
      </w:ins>
      <w:proofErr w:type="gramStart"/>
      <w:r w:rsidRPr="00A86AC3">
        <w:t xml:space="preserve">forcing </w:t>
      </w:r>
      <w:ins w:id="154" w:author="Minghua Zhang" w:date="2013-02-02T14:00:00Z">
        <w:r w:rsidR="00026FCB">
          <w:t xml:space="preserve"> </w:t>
        </w:r>
      </w:ins>
      <w:r w:rsidRPr="00A86AC3">
        <w:t>that</w:t>
      </w:r>
      <w:proofErr w:type="gramEnd"/>
      <w:r w:rsidRPr="00A86AC3">
        <w:t xml:space="preserve"> </w:t>
      </w:r>
      <w:ins w:id="155" w:author="Minghua Zhang" w:date="2013-02-03T12:59:00Z">
        <w:r w:rsidR="005E6270">
          <w:t xml:space="preserve">can significantly </w:t>
        </w:r>
      </w:ins>
      <w:ins w:id="156" w:author="Minghua Zhang" w:date="2013-02-03T14:49:00Z">
        <w:r w:rsidR="006C7A25">
          <w:t>alter</w:t>
        </w:r>
      </w:ins>
      <w:ins w:id="157" w:author="Minghua Zhang" w:date="2013-02-03T12:59:00Z">
        <w:r w:rsidR="005E6270">
          <w:t xml:space="preserve"> the regional </w:t>
        </w:r>
      </w:ins>
      <w:del w:id="158" w:author="Minghua Zhang" w:date="2013-02-03T12:59:00Z">
        <w:r w:rsidRPr="00A86AC3" w:rsidDel="005E6270">
          <w:delText>partially offsets the warming</w:delText>
        </w:r>
      </w:del>
      <w:ins w:id="159" w:author="Minghua Zhang" w:date="2013-02-03T14:59:00Z">
        <w:r w:rsidR="00B62375">
          <w:t xml:space="preserve">patterns of </w:t>
        </w:r>
      </w:ins>
      <w:ins w:id="160" w:author="Minghua Zhang" w:date="2013-02-03T12:59:00Z">
        <w:r w:rsidR="005E6270">
          <w:t>climate change</w:t>
        </w:r>
      </w:ins>
      <w:r w:rsidRPr="00A86AC3">
        <w:t xml:space="preserve"> caused by an increase of greenhouse gases. </w:t>
      </w:r>
      <w:commentRangeStart w:id="161"/>
      <w:r w:rsidR="00403BF9">
        <w:t>I</w:t>
      </w:r>
      <w:r w:rsidR="00403BF9" w:rsidRPr="00A86AC3">
        <w:t xml:space="preserve">n the stratosphere </w:t>
      </w:r>
      <w:r w:rsidR="00403BF9">
        <w:t>t</w:t>
      </w:r>
      <w:r w:rsidRPr="00A86AC3">
        <w:t xml:space="preserve">he concentration of aerosols has increased by as much as 10% </w:t>
      </w:r>
      <w:r w:rsidR="00403BF9">
        <w:t>from 2000</w:t>
      </w:r>
      <w:r w:rsidRPr="00A86AC3">
        <w:t>, in contrast to the basic assumption of climate models, that the background stratospheric aerosol layer is constant. This increase of aerosols in the stratosphere might cause a negative radiative forcing of about -0.1 W m</w:t>
      </w:r>
      <w:r w:rsidRPr="00A86AC3">
        <w:rPr>
          <w:vertAlign w:val="superscript"/>
        </w:rPr>
        <w:t>-2</w:t>
      </w:r>
      <w:r w:rsidRPr="00A86AC3">
        <w:t xml:space="preserve">, implying a global cooling of about -0.07 </w:t>
      </w:r>
      <w:proofErr w:type="spellStart"/>
      <w:r w:rsidRPr="00A86AC3">
        <w:rPr>
          <w:vertAlign w:val="superscript"/>
        </w:rPr>
        <w:t>o</w:t>
      </w:r>
      <w:r w:rsidRPr="00A86AC3">
        <w:t>C</w:t>
      </w:r>
      <w:proofErr w:type="spellEnd"/>
      <w:r w:rsidRPr="00A86AC3">
        <w:t xml:space="preserve"> and consequently about 10% less SLR from 2000</w:t>
      </w:r>
      <w:hyperlink w:anchor="_ENREF_63" w:tooltip="Solomon, 2011 #208" w:history="1">
        <w:r w:rsidR="00613B63">
          <w:fldChar w:fldCharType="begin"/>
        </w:r>
        <w:r w:rsidR="007C77C8">
          <w:instrText xml:space="preserve"> ADDIN EN.CITE &lt;EndNote&gt;&lt;Cite&gt;&lt;Author&gt;Solomon&lt;/Author&gt;&lt;Year&gt;2011&lt;/Year&gt;&lt;RecNum&gt;208&lt;/RecNum&gt;&lt;DisplayText&gt;&lt;style face="superscript"&gt;63&lt;/style&gt;&lt;/DisplayText&gt;&lt;record&gt;&lt;rec-number&gt;208&lt;/rec-number&gt;&lt;foreign-keys&gt;&lt;key app="EN" db-id="rpazszv5qtaprteztvgvpef6wfesvazvp2tf"&gt;208&lt;/key&gt;&lt;/foreign-keys&gt;&lt;ref-type name="Journal Article"&gt;17&lt;/ref-type&gt;&lt;contributors&gt;&lt;authors&gt;&lt;author&gt;Solomon, S.&lt;/author&gt;&lt;author&gt;Daniel, J. S.&lt;/author&gt;&lt;author&gt;Neely, R. R.&lt;/author&gt;&lt;author&gt;Vernier, J. P.&lt;/author&gt;&lt;author&gt;Dutton, E. G.&lt;/author&gt;&lt;author&gt;Thomason, L. W.&lt;/author&gt;&lt;/authors&gt;&lt;/contributors&gt;&lt;titles&gt;&lt;title&gt;The persistently variable &amp;quot;Background&amp;quot; stratospheric aerosol layer and global climate change&lt;/title&gt;&lt;secondary-title&gt;Science&lt;/secondary-title&gt;&lt;/titles&gt;&lt;periodical&gt;&lt;full-title&gt;Science&lt;/full-title&gt;&lt;abbr-1&gt;Science&lt;/abbr-1&gt;&lt;abbr-2&gt;Science&lt;/abbr-2&gt;&lt;/periodical&gt;&lt;pages&gt;866-870&lt;/pages&gt;&lt;volume&gt;333&lt;/volume&gt;&lt;number&gt;6044&lt;/number&gt;&lt;dates&gt;&lt;year&gt;2011&lt;/year&gt;&lt;/dates&gt;&lt;urls&gt;&lt;/urls&gt;&lt;/record&gt;&lt;/Cite&gt;&lt;/EndNote&gt;</w:instrText>
        </w:r>
        <w:r w:rsidR="00613B63">
          <w:fldChar w:fldCharType="separate"/>
        </w:r>
        <w:r w:rsidR="007C77C8" w:rsidRPr="00E852E4">
          <w:rPr>
            <w:noProof/>
            <w:vertAlign w:val="superscript"/>
          </w:rPr>
          <w:t>63</w:t>
        </w:r>
        <w:r w:rsidR="00613B63">
          <w:fldChar w:fldCharType="end"/>
        </w:r>
      </w:hyperlink>
      <w:r w:rsidRPr="00A86AC3">
        <w:t>.</w:t>
      </w:r>
      <w:r w:rsidR="00403BF9">
        <w:t xml:space="preserve"> The increase was attributed to</w:t>
      </w:r>
      <w:r w:rsidR="00403BF9" w:rsidRPr="00A86AC3">
        <w:t xml:space="preserve"> small-scale volcano emissions</w:t>
      </w:r>
      <w:hyperlink w:anchor="_ENREF_64" w:tooltip="Vernier, 2011 #212" w:history="1">
        <w:r w:rsidR="00613B63">
          <w:fldChar w:fldCharType="begin"/>
        </w:r>
        <w:r w:rsidR="007C77C8">
          <w:instrText xml:space="preserve"> ADDIN EN.CITE &lt;EndNote&gt;&lt;Cite&gt;&lt;Author&gt;Vernier&lt;/Author&gt;&lt;Year&gt;2011&lt;/Year&gt;&lt;RecNum&gt;212&lt;/RecNum&gt;&lt;DisplayText&gt;&lt;style face="superscript"&gt;64&lt;/style&gt;&lt;/DisplayText&gt;&lt;record&gt;&lt;rec-number&gt;212&lt;/rec-number&gt;&lt;foreign-keys&gt;&lt;key app="EN" db-id="rpazszv5qtaprteztvgvpef6wfesvazvp2tf"&gt;212&lt;/key&gt;&lt;/foreign-keys&gt;&lt;ref-type name="Journal Article"&gt;17&lt;/ref-type&gt;&lt;contributors&gt;&lt;authors&gt;&lt;author&gt;Vernier, J.P.&lt;/author&gt;&lt;author&gt;Thomason, LW&lt;/author&gt;&lt;author&gt;Pommereau, J.P.&lt;/author&gt;&lt;author&gt;Bourassa, A.&lt;/author&gt;&lt;author&gt;Pelon, J.&lt;/author&gt;&lt;author&gt;Garnier, A.&lt;/author&gt;&lt;author&gt;Hauchecorne, A.&lt;/author&gt;&lt;author&gt;Blanot, L.&lt;/author&gt;&lt;author&gt;Trepte, C.&lt;/author&gt;&lt;author&gt;Degenstein, D.&lt;/author&gt;&lt;/authors&gt;&lt;/contributors&gt;&lt;titles&gt;&lt;title&gt;Major influence of tropical volcanic eruptions on the stratospheric aerosol layer during the last decade&lt;/title&gt;&lt;secondary-title&gt;Geophysical Research Letters&lt;/secondary-title&gt;&lt;/titles&gt;&lt;periodical&gt;&lt;full-title&gt;Geophysical Research Letters&lt;/full-title&gt;&lt;abbr-1&gt;Geophys. Res. Lett.&lt;/abbr-1&gt;&lt;abbr-2&gt;Geophys Res Lett&lt;/abbr-2&gt;&lt;/periodical&gt;&lt;pages&gt;L12807&lt;/pages&gt;&lt;volume&gt;38&lt;/volume&gt;&lt;number&gt;12&lt;/number&gt;&lt;dates&gt;&lt;year&gt;2011&lt;/year&gt;&lt;/dates&gt;&lt;isbn&gt;0094-8276&lt;/isbn&gt;&lt;urls&gt;&lt;/urls&gt;&lt;/record&gt;&lt;/Cite&gt;&lt;/EndNote&gt;</w:instrText>
        </w:r>
        <w:r w:rsidR="00613B63">
          <w:fldChar w:fldCharType="separate"/>
        </w:r>
        <w:r w:rsidR="007C77C8" w:rsidRPr="00E852E4">
          <w:rPr>
            <w:noProof/>
            <w:vertAlign w:val="superscript"/>
          </w:rPr>
          <w:t>64</w:t>
        </w:r>
        <w:r w:rsidR="00613B63">
          <w:fldChar w:fldCharType="end"/>
        </w:r>
      </w:hyperlink>
      <w:ins w:id="162" w:author="Minghua Zhang" w:date="2013-02-03T12:57:00Z">
        <w:r w:rsidR="005E6270">
          <w:t>.</w:t>
        </w:r>
      </w:ins>
      <w:r w:rsidRPr="00A86AC3">
        <w:t xml:space="preserve">   </w:t>
      </w:r>
      <w:commentRangeEnd w:id="161"/>
      <w:r w:rsidR="00B62375">
        <w:rPr>
          <w:rStyle w:val="CommentReference"/>
        </w:rPr>
        <w:commentReference w:id="161"/>
      </w:r>
    </w:p>
    <w:p w:rsidR="00EE688D" w:rsidRDefault="009027B3" w:rsidP="009027B3">
      <w:pPr>
        <w:spacing w:line="480" w:lineRule="auto"/>
      </w:pPr>
      <w:r w:rsidRPr="00A86AC3">
        <w:t xml:space="preserve">     </w:t>
      </w:r>
      <w:r w:rsidR="009F2A4D">
        <w:t xml:space="preserve">Satellite observations of the direct and indirect climate forcing by aerosols provide </w:t>
      </w:r>
      <w:r w:rsidR="00451F87">
        <w:t>independent compari</w:t>
      </w:r>
      <w:r w:rsidR="009F2A4D">
        <w:t>s</w:t>
      </w:r>
      <w:r w:rsidR="00451F87">
        <w:t>ons</w:t>
      </w:r>
      <w:r w:rsidR="009F2A4D">
        <w:t xml:space="preserve"> </w:t>
      </w:r>
      <w:r w:rsidR="00632422">
        <w:t xml:space="preserve">for climate models. </w:t>
      </w:r>
      <w:r w:rsidRPr="00A86AC3">
        <w:t xml:space="preserve">The direct radiative forcing by anthropogenic aerosols is estimated by combining satellite observations of radiation budget and AOD. </w:t>
      </w:r>
      <w:del w:id="164" w:author="Minghua Zhang" w:date="2013-02-03T14:51:00Z">
        <w:r w:rsidRPr="00A86AC3" w:rsidDel="006C7A25">
          <w:delText>The all-sky aerosol direct radiative effect</w:delText>
        </w:r>
      </w:del>
      <w:ins w:id="165" w:author="Minghua Zhang" w:date="2013-02-03T14:51:00Z">
        <w:r w:rsidR="006C7A25">
          <w:t>It</w:t>
        </w:r>
      </w:ins>
      <w:r w:rsidRPr="00A86AC3">
        <w:t xml:space="preserve"> is around -0.65 W m</w:t>
      </w:r>
      <w:r w:rsidRPr="00A86AC3">
        <w:rPr>
          <w:vertAlign w:val="superscript"/>
        </w:rPr>
        <w:t>-2</w:t>
      </w:r>
      <w:r w:rsidRPr="00A86AC3">
        <w:t xml:space="preserve"> to -1.0 W m</w:t>
      </w:r>
      <w:r w:rsidRPr="00A86AC3">
        <w:rPr>
          <w:vertAlign w:val="superscript"/>
        </w:rPr>
        <w:t>-2</w:t>
      </w:r>
      <w:r w:rsidRPr="00A86AC3">
        <w:t xml:space="preserve"> using this approach, magnitudes that are </w:t>
      </w:r>
      <w:r w:rsidR="009F2A4D">
        <w:t>larg</w:t>
      </w:r>
      <w:r w:rsidRPr="00A86AC3">
        <w:t>er than the -0.5±0.4 W m</w:t>
      </w:r>
      <w:r w:rsidRPr="00A86AC3">
        <w:rPr>
          <w:vertAlign w:val="superscript"/>
        </w:rPr>
        <w:t>-2</w:t>
      </w:r>
      <w:r w:rsidRPr="00A86AC3">
        <w:t xml:space="preserve"> IPCC AR4 ‘consensus’ value and most model estimates. </w:t>
      </w:r>
      <w:r w:rsidR="0030324A">
        <w:t>Explanations</w:t>
      </w:r>
      <w:r w:rsidRPr="00A86AC3">
        <w:t xml:space="preserve"> suggested for this disagreement include </w:t>
      </w:r>
      <w:ins w:id="166" w:author="Minghua Zhang" w:date="2013-02-03T14:52:00Z">
        <w:r w:rsidR="006C7A25">
          <w:t xml:space="preserve">both </w:t>
        </w:r>
      </w:ins>
      <w:r w:rsidRPr="00A86AC3">
        <w:t xml:space="preserve">biases in satellite data and </w:t>
      </w:r>
      <w:del w:id="167" w:author="Minghua Zhang" w:date="2013-02-03T14:52:00Z">
        <w:r w:rsidRPr="00A86AC3" w:rsidDel="006C7A25">
          <w:delText xml:space="preserve">method </w:delText>
        </w:r>
      </w:del>
      <w:del w:id="168" w:author="Minghua Zhang" w:date="2013-02-03T13:20:00Z">
        <w:r w:rsidR="008F5702" w:rsidDel="00846148">
          <w:delText>but also</w:delText>
        </w:r>
        <w:r w:rsidRPr="00A86AC3" w:rsidDel="00846148">
          <w:delText xml:space="preserve"> possible</w:delText>
        </w:r>
      </w:del>
      <w:del w:id="169" w:author="Minghua Zhang" w:date="2013-02-03T14:52:00Z">
        <w:r w:rsidRPr="00A86AC3" w:rsidDel="006C7A25">
          <w:delText xml:space="preserve"> </w:delText>
        </w:r>
      </w:del>
      <w:r w:rsidRPr="00A86AC3">
        <w:t xml:space="preserve">deficiency of models in simulating the </w:t>
      </w:r>
      <w:del w:id="170" w:author="Minghua Zhang" w:date="2013-02-03T13:20:00Z">
        <w:r w:rsidRPr="00A86AC3" w:rsidDel="00846148">
          <w:delText>direct forcing effect</w:delText>
        </w:r>
      </w:del>
      <w:ins w:id="171" w:author="Minghua Zhang" w:date="2013-02-03T13:20:00Z">
        <w:r w:rsidR="00846148">
          <w:t>physical, chemical and optical p</w:t>
        </w:r>
      </w:ins>
      <w:ins w:id="172" w:author="Minghua Zhang" w:date="2013-02-03T13:22:00Z">
        <w:r w:rsidR="00846148">
          <w:t>r</w:t>
        </w:r>
      </w:ins>
      <w:ins w:id="173" w:author="Minghua Zhang" w:date="2013-02-03T13:20:00Z">
        <w:r w:rsidR="00846148">
          <w:t>operties</w:t>
        </w:r>
      </w:ins>
      <w:r w:rsidRPr="00A86AC3">
        <w:t xml:space="preserve"> of aerosols</w:t>
      </w:r>
      <w:hyperlink w:anchor="_ENREF_60" w:tooltip="Zhao, 2011 #351" w:history="1">
        <w:r w:rsidR="00613B63">
          <w:fldChar w:fldCharType="begin"/>
        </w:r>
        <w:r w:rsidR="007C77C8">
          <w:instrText xml:space="preserve"> ADDIN EN.CITE &lt;EndNote&gt;&lt;Cite&gt;&lt;Author&gt;Zhao&lt;/Author&gt;&lt;Year&gt;2011&lt;/Year&gt;&lt;RecNum&gt;351&lt;/RecNum&gt;&lt;DisplayText&gt;&lt;style face="superscript"&gt;60&lt;/style&gt;&lt;/DisplayText&gt;&lt;record&gt;&lt;rec-number&gt;351&lt;/rec-number&gt;&lt;foreign-keys&gt;&lt;key app="EN" db-id="rpazszv5qtaprteztvgvpef6wfesvazvp2tf"&gt;351&lt;/key&gt;&lt;/foreign-keys&gt;&lt;ref-type name="Journal Article"&gt;17&lt;/ref-type&gt;&lt;contributors&gt;&lt;authors&gt;&lt;author&gt;Zhao, T.X.P.&lt;/author&gt;&lt;author&gt;Loeb, N.G.&lt;/author&gt;&lt;author&gt;Laszlo, I.&lt;/author&gt;&lt;author&gt;Zhou, M.&lt;/author&gt;&lt;/authors&gt;&lt;/contributors&gt;&lt;titles&gt;&lt;title&gt;Global component aerosol direct radiative effect at the top of atmosphere&lt;/title&gt;&lt;secondary-title&gt;International Journal of Remote Sensing&lt;/secondary-title&gt;&lt;/titles&gt;&lt;periodical&gt;&lt;full-title&gt;International Journal of Remote Sensing&lt;/full-title&gt;&lt;abbr-1&gt;Int. J. Remote Sens.&lt;/abbr-1&gt;&lt;abbr-2&gt;Int J Remote Sens&lt;/abbr-2&gt;&lt;/periodical&gt;&lt;pages&gt;633-655&lt;/pages&gt;&lt;volume&gt;32&lt;/volume&gt;&lt;number&gt;3&lt;/number&gt;&lt;dates&gt;&lt;year&gt;2011&lt;/year&gt;&lt;/dates&gt;&lt;isbn&gt;0143-1161&lt;/isbn&gt;&lt;urls&gt;&lt;/urls&gt;&lt;/record&gt;&lt;/Cite&gt;&lt;/EndNote&gt;</w:instrText>
        </w:r>
        <w:r w:rsidR="00613B63">
          <w:fldChar w:fldCharType="separate"/>
        </w:r>
        <w:r w:rsidR="007C77C8" w:rsidRPr="00E852E4">
          <w:rPr>
            <w:noProof/>
            <w:vertAlign w:val="superscript"/>
          </w:rPr>
          <w:t>60</w:t>
        </w:r>
        <w:r w:rsidR="00613B63">
          <w:fldChar w:fldCharType="end"/>
        </w:r>
      </w:hyperlink>
      <w:hyperlink w:anchor="_ENREF_76" w:tooltip="Zhao, 2011 #108" w:history="1"/>
      <w:r w:rsidRPr="00A86AC3">
        <w:t>. The indirect effects of aerosols estimated from satellite data are found to range from -0.2 to -0.5 W m</w:t>
      </w:r>
      <w:r w:rsidRPr="00A86AC3">
        <w:rPr>
          <w:vertAlign w:val="superscript"/>
        </w:rPr>
        <w:t>-2</w:t>
      </w:r>
      <w:r w:rsidRPr="00A86AC3">
        <w:t>, which is 3 to 6 times smaller than model estimates</w:t>
      </w:r>
      <w:hyperlink w:anchor="_ENREF_65" w:tooltip="Penner, 2011 #202" w:history="1">
        <w:r w:rsidR="00613B63">
          <w:fldChar w:fldCharType="begin"/>
        </w:r>
        <w:r w:rsidR="007C77C8">
          <w:instrText xml:space="preserve"> ADDIN EN.CITE &lt;EndNote&gt;&lt;Cite&gt;&lt;Author&gt;Penner&lt;/Author&gt;&lt;Year&gt;2011&lt;/Year&gt;&lt;RecNum&gt;202&lt;/RecNum&gt;&lt;DisplayText&gt;&lt;style face="superscript"&gt;65&lt;/style&gt;&lt;/DisplayText&gt;&lt;record&gt;&lt;rec-number&gt;202&lt;/rec-number&gt;&lt;foreign-keys&gt;&lt;key app="EN" db-id="rpazszv5qtaprteztvgvpef6wfesvazvp2tf"&gt;202&lt;/key&gt;&lt;/foreign-keys&gt;&lt;ref-type name="Journal Article"&gt;17&lt;/ref-type&gt;&lt;contributors&gt;&lt;authors&gt;&lt;author&gt;Penner, J.E.&lt;/author&gt;&lt;author&gt;Xu, L.&lt;/author&gt;&lt;author&gt;Wang, M.&lt;/author&gt;&lt;/authors&gt;&lt;/contributors&gt;&lt;titles&gt;&lt;title&gt;Satellite methods underestimate indirect climate forcing by aerosols&lt;/title&gt;&lt;secondary-title&gt;Proceedings of the National Academy of Sciences&lt;/secondary-title&gt;&lt;/titles&gt;&lt;periodical&gt;&lt;full-title&gt;Proceedings of The National Academy of Sciences&lt;/full-title&gt;&lt;abbr-1&gt;Proc. Natl Acad. Sci. USA&lt;/abbr-1&gt;&lt;abbr-2&gt;Proc Natl Acad Sci USA&lt;/abbr-2&gt;&lt;/periodical&gt;&lt;pages&gt;13404-13408&lt;/pages&gt;&lt;volume&gt;108&lt;/volume&gt;&lt;number&gt;33&lt;/number&gt;&lt;dates&gt;&lt;year&gt;2011&lt;/year&gt;&lt;/dates&gt;&lt;isbn&gt;0027-8424&lt;/isbn&gt;&lt;urls&gt;&lt;/urls&gt;&lt;/record&gt;&lt;/Cite&gt;&lt;/EndNote&gt;</w:instrText>
        </w:r>
        <w:r w:rsidR="00613B63">
          <w:fldChar w:fldCharType="separate"/>
        </w:r>
        <w:r w:rsidR="007C77C8" w:rsidRPr="00E852E4">
          <w:rPr>
            <w:noProof/>
            <w:vertAlign w:val="superscript"/>
          </w:rPr>
          <w:t>65</w:t>
        </w:r>
        <w:r w:rsidR="00613B63">
          <w:fldChar w:fldCharType="end"/>
        </w:r>
      </w:hyperlink>
      <w:r w:rsidRPr="00A86AC3">
        <w:t xml:space="preserve">. </w:t>
      </w:r>
      <w:del w:id="174" w:author="Minghua Zhang" w:date="2013-02-03T13:22:00Z">
        <w:r w:rsidR="00632422" w:rsidDel="00846148">
          <w:delText xml:space="preserve">The </w:delText>
        </w:r>
        <w:r w:rsidR="007320BD" w:rsidDel="00846148">
          <w:delText>main</w:delText>
        </w:r>
      </w:del>
      <w:ins w:id="175" w:author="Minghua Zhang" w:date="2013-02-03T13:22:00Z">
        <w:r w:rsidR="00846148">
          <w:t>One</w:t>
        </w:r>
      </w:ins>
      <w:r w:rsidR="007320BD">
        <w:t xml:space="preserve"> reason for the </w:t>
      </w:r>
      <w:r w:rsidRPr="00A86AC3">
        <w:t xml:space="preserve">difference is that </w:t>
      </w:r>
      <w:r w:rsidRPr="00A86AC3">
        <w:lastRenderedPageBreak/>
        <w:t>satellite-based methods use the present-day relationship between observed cloud drop number concentrations (</w:t>
      </w:r>
      <w:proofErr w:type="spellStart"/>
      <w:r w:rsidRPr="00A86AC3">
        <w:rPr>
          <w:i/>
          <w:iCs/>
        </w:rPr>
        <w:t>N</w:t>
      </w:r>
      <w:r w:rsidRPr="00A86AC3">
        <w:rPr>
          <w:i/>
          <w:iCs/>
          <w:vertAlign w:val="subscript"/>
        </w:rPr>
        <w:t>c</w:t>
      </w:r>
      <w:proofErr w:type="spellEnd"/>
      <w:r w:rsidRPr="00A86AC3">
        <w:t xml:space="preserve">) and AOD to determine the preindustrial values of </w:t>
      </w:r>
      <w:proofErr w:type="spellStart"/>
      <w:r w:rsidRPr="00A86AC3">
        <w:rPr>
          <w:i/>
          <w:iCs/>
        </w:rPr>
        <w:t>N</w:t>
      </w:r>
      <w:r w:rsidRPr="00A86AC3">
        <w:rPr>
          <w:i/>
          <w:iCs/>
          <w:vertAlign w:val="subscript"/>
        </w:rPr>
        <w:t>c</w:t>
      </w:r>
      <w:r w:rsidR="009F2A4D">
        <w:rPr>
          <w:i/>
          <w:iCs/>
          <w:vertAlign w:val="subscript"/>
        </w:rPr>
        <w:t>i</w:t>
      </w:r>
      <w:proofErr w:type="spellEnd"/>
      <w:del w:id="176" w:author="Minghua Zhang" w:date="2013-02-03T13:22:00Z">
        <w:r w:rsidR="008F5702" w:rsidDel="00846148">
          <w:delText>. Nevertheless,</w:delText>
        </w:r>
      </w:del>
      <w:ins w:id="177" w:author="Minghua Zhang" w:date="2013-02-03T13:22:00Z">
        <w:r w:rsidR="00846148">
          <w:t xml:space="preserve">, but the </w:t>
        </w:r>
      </w:ins>
      <w:ins w:id="178" w:author="Minghua Zhang" w:date="2013-02-03T14:53:00Z">
        <w:r w:rsidR="006C7A25">
          <w:t>primary</w:t>
        </w:r>
      </w:ins>
      <w:ins w:id="179" w:author="Minghua Zhang" w:date="2013-02-03T13:22:00Z">
        <w:r w:rsidR="00846148">
          <w:t xml:space="preserve"> reason is likely due to</w:t>
        </w:r>
      </w:ins>
      <w:r w:rsidRPr="00A86AC3">
        <w:t xml:space="preserve"> </w:t>
      </w:r>
      <w:r w:rsidR="009F2A4D">
        <w:t xml:space="preserve">overestimation by models </w:t>
      </w:r>
      <w:del w:id="180" w:author="Minghua Zhang" w:date="2013-02-03T13:23:00Z">
        <w:r w:rsidR="009F2A4D" w:rsidDel="00846148">
          <w:delText xml:space="preserve">cannot be ruled out </w:delText>
        </w:r>
      </w:del>
      <w:r w:rsidRPr="00A86AC3">
        <w:t>because they still cannot accurately simulate the cloud processes</w:t>
      </w:r>
      <w:hyperlink w:anchor="_ENREF_66" w:tooltip="Quaas, 2011 #205" w:history="1">
        <w:r w:rsidR="00613B63">
          <w:rPr>
            <w:i/>
            <w:iCs/>
            <w:vertAlign w:val="subscript"/>
          </w:rPr>
          <w:fldChar w:fldCharType="begin"/>
        </w:r>
        <w:r w:rsidR="007C77C8">
          <w:rPr>
            <w:i/>
            <w:iCs/>
            <w:vertAlign w:val="subscript"/>
          </w:rPr>
          <w:instrText xml:space="preserve"> ADDIN EN.CITE &lt;EndNote&gt;&lt;Cite&gt;&lt;Author&gt;Quaas&lt;/Author&gt;&lt;Year&gt;2011&lt;/Year&gt;&lt;RecNum&gt;205&lt;/RecNum&gt;&lt;DisplayText&gt;&lt;style face="superscript"&gt;66&lt;/style&gt;&lt;/DisplayText&gt;&lt;record&gt;&lt;rec-number&gt;205&lt;/rec-number&gt;&lt;foreign-keys&gt;&lt;key app="EN" db-id="rpazszv5qtaprteztvgvpef6wfesvazvp2tf"&gt;205&lt;/key&gt;&lt;/foreign-keys&gt;&lt;ref-type name="Journal Article"&gt;17&lt;/ref-type&gt;&lt;contributors&gt;&lt;authors&gt;&lt;author&gt;Quaas, J.&lt;/author&gt;&lt;author&gt;Boucher, O.&lt;/author&gt;&lt;author&gt;Bellouin, N.&lt;/author&gt;&lt;author&gt;Kinne, S.&lt;/author&gt;&lt;/authors&gt;&lt;/contributors&gt;&lt;titles&gt;&lt;title&gt;Which of satellite-or model-based estimates is closer to reality for aerosol indirect forcing?&lt;/title&gt;&lt;secondary-title&gt;Proceedings of the National Academy of Sciences&lt;/secondary-title&gt;&lt;/titles&gt;&lt;periodical&gt;&lt;full-title&gt;Proceedings of The National Academy of Sciences&lt;/full-title&gt;&lt;abbr-1&gt;Proc. Natl Acad. Sci. USA&lt;/abbr-1&gt;&lt;abbr-2&gt;Proc Natl Acad Sci USA&lt;/abbr-2&gt;&lt;/periodical&gt;&lt;pages&gt;E1099-E1099&lt;/pages&gt;&lt;volume&gt;108&lt;/volume&gt;&lt;number&gt;46&lt;/number&gt;&lt;dates&gt;&lt;year&gt;2011&lt;/year&gt;&lt;/dates&gt;&lt;isbn&gt;0027-8424&lt;/isbn&gt;&lt;urls&gt;&lt;/urls&gt;&lt;/record&gt;&lt;/Cite&gt;&lt;/EndNote&gt;</w:instrText>
        </w:r>
        <w:r w:rsidR="00613B63">
          <w:rPr>
            <w:i/>
            <w:iCs/>
            <w:vertAlign w:val="subscript"/>
          </w:rPr>
          <w:fldChar w:fldCharType="separate"/>
        </w:r>
        <w:r w:rsidR="007C77C8" w:rsidRPr="00E852E4">
          <w:rPr>
            <w:i/>
            <w:iCs/>
            <w:noProof/>
            <w:vertAlign w:val="superscript"/>
          </w:rPr>
          <w:t>66</w:t>
        </w:r>
        <w:r w:rsidR="00613B63">
          <w:rPr>
            <w:i/>
            <w:iCs/>
            <w:vertAlign w:val="subscript"/>
          </w:rPr>
          <w:fldChar w:fldCharType="end"/>
        </w:r>
      </w:hyperlink>
      <w:r w:rsidRPr="00A86AC3">
        <w:t xml:space="preserve">. </w:t>
      </w:r>
    </w:p>
    <w:p w:rsidR="009027B3" w:rsidRPr="00A86AC3" w:rsidRDefault="009027B3" w:rsidP="009027B3">
      <w:pPr>
        <w:pStyle w:val="Heading3"/>
        <w:rPr>
          <w:rFonts w:ascii="Calibri" w:hAnsi="Calibri" w:cs="Calibri"/>
        </w:rPr>
      </w:pPr>
      <w:r w:rsidRPr="00A86AC3">
        <w:rPr>
          <w:rFonts w:ascii="Calibri" w:hAnsi="Calibri" w:cs="Calibri"/>
        </w:rPr>
        <w:t>Clouds</w:t>
      </w:r>
    </w:p>
    <w:p w:rsidR="00A13220" w:rsidRDefault="009027B3" w:rsidP="009027B3">
      <w:pPr>
        <w:spacing w:line="480" w:lineRule="auto"/>
      </w:pPr>
      <w:r w:rsidRPr="00A86AC3">
        <w:t>Climate forcing and feedbacks of clouds adjust the energy flow throughout the Earth’s system. The net cloud forcing (NCF) is estimated to be</w:t>
      </w:r>
      <w:r>
        <w:t xml:space="preserve"> </w:t>
      </w:r>
      <w:r w:rsidRPr="00A86AC3">
        <w:t>-21 W m</w:t>
      </w:r>
      <w:r w:rsidRPr="00A86AC3">
        <w:rPr>
          <w:vertAlign w:val="superscript"/>
        </w:rPr>
        <w:t xml:space="preserve">-2 </w:t>
      </w:r>
      <w:r w:rsidRPr="00A86AC3">
        <w:t xml:space="preserve">by combining model simulations with </w:t>
      </w:r>
      <w:r>
        <w:t>the Earth Radiation Budget Satellite (ERBS) and Clouds and Earth’s Radiant Energy System (CERES) observations</w:t>
      </w:r>
      <w:hyperlink w:anchor="_ENREF_67" w:tooltip="Allan, 2011 #173" w:history="1">
        <w:r w:rsidR="00613B63">
          <w:fldChar w:fldCharType="begin"/>
        </w:r>
        <w:r w:rsidR="007C77C8">
          <w:instrText xml:space="preserve"> ADDIN EN.CITE &lt;EndNote&gt;&lt;Cite&gt;&lt;Author&gt;Allan&lt;/Author&gt;&lt;Year&gt;2011&lt;/Year&gt;&lt;RecNum&gt;173&lt;/RecNum&gt;&lt;DisplayText&gt;&lt;style face="superscript"&gt;67&lt;/style&gt;&lt;/DisplayText&gt;&lt;record&gt;&lt;rec-number&gt;173&lt;/rec-number&gt;&lt;foreign-keys&gt;&lt;key app="EN" db-id="rpazszv5qtaprteztvgvpef6wfesvazvp2tf"&gt;173&lt;/key&gt;&lt;/foreign-keys&gt;&lt;ref-type name="Journal Article"&gt;17&lt;/ref-type&gt;&lt;contributors&gt;&lt;authors&gt;&lt;author&gt;Allan, R.P.&lt;/author&gt;&lt;/authors&gt;&lt;/contributors&gt;&lt;titles&gt;&lt;title&gt;Combining satellite data and models to estimate cloud radiative effect at the surface and in the atmosphere&lt;/title&gt;&lt;secondary-title&gt;Meteorological Applications&lt;/secondary-title&gt;&lt;/titles&gt;&lt;periodical&gt;&lt;full-title&gt;Meteorological Applications&lt;/full-title&gt;&lt;abbr-1&gt;Meteorol. Appl.&lt;/abbr-1&gt;&lt;abbr-2&gt;Meteorol Appl&lt;/abbr-2&gt;&lt;/periodical&gt;&lt;pages&gt;324-333&lt;/pages&gt;&lt;volume&gt;18&lt;/volume&gt;&lt;number&gt;3&lt;/number&gt;&lt;dates&gt;&lt;year&gt;2011&lt;/year&gt;&lt;/dates&gt;&lt;isbn&gt;1469-8080&lt;/isbn&gt;&lt;urls&gt;&lt;/urls&gt;&lt;/record&gt;&lt;/Cite&gt;&lt;/EndNote&gt;</w:instrText>
        </w:r>
        <w:r w:rsidR="00613B63">
          <w:fldChar w:fldCharType="separate"/>
        </w:r>
        <w:r w:rsidR="007C77C8" w:rsidRPr="00CF2CC1">
          <w:rPr>
            <w:noProof/>
            <w:vertAlign w:val="superscript"/>
          </w:rPr>
          <w:t>67</w:t>
        </w:r>
        <w:r w:rsidR="00613B63">
          <w:fldChar w:fldCharType="end"/>
        </w:r>
      </w:hyperlink>
      <w:r w:rsidRPr="00A86AC3">
        <w:t xml:space="preserve">. </w:t>
      </w:r>
      <w:r w:rsidR="00802EA8" w:rsidRPr="00A86AC3">
        <w:t>The cloud feed</w:t>
      </w:r>
      <w:del w:id="181" w:author="Minghua Zhang" w:date="2013-02-03T13:24:00Z">
        <w:r w:rsidR="00802EA8" w:rsidRPr="00A86AC3" w:rsidDel="00846148">
          <w:delText>-</w:delText>
        </w:r>
      </w:del>
      <w:r w:rsidR="00802EA8" w:rsidRPr="00A86AC3">
        <w:t>back to short-term climate variations is estimated to be a positive value of 0.54±0.74 W m</w:t>
      </w:r>
      <w:r w:rsidR="00802EA8" w:rsidRPr="00A86AC3">
        <w:rPr>
          <w:vertAlign w:val="superscript"/>
        </w:rPr>
        <w:t>-2</w:t>
      </w:r>
      <w:r w:rsidR="00802EA8" w:rsidRPr="00A86AC3">
        <w:t xml:space="preserve"> K</w:t>
      </w:r>
      <w:r w:rsidR="00802EA8" w:rsidRPr="00A86AC3">
        <w:rPr>
          <w:vertAlign w:val="superscript"/>
        </w:rPr>
        <w:t>-1</w:t>
      </w:r>
      <w:r w:rsidR="00802EA8" w:rsidRPr="00A86AC3">
        <w:t xml:space="preserve"> based o</w:t>
      </w:r>
      <w:r w:rsidR="00CF2CC1">
        <w:t>n satellite observations of top-of-atmosphere</w:t>
      </w:r>
      <w:r w:rsidR="00802EA8" w:rsidRPr="00A86AC3">
        <w:t xml:space="preserve"> radiation budget</w:t>
      </w:r>
      <w:hyperlink w:anchor="_ENREF_68" w:tooltip="Dessler, 2010 #185" w:history="1">
        <w:r w:rsidR="00613B63">
          <w:fldChar w:fldCharType="begin"/>
        </w:r>
        <w:r w:rsidR="007C77C8">
          <w:instrText xml:space="preserve"> ADDIN EN.CITE &lt;EndNote&gt;&lt;Cite&gt;&lt;Author&gt;Dessler&lt;/Author&gt;&lt;Year&gt;2010&lt;/Year&gt;&lt;RecNum&gt;185&lt;/RecNum&gt;&lt;DisplayText&gt;&lt;style face="superscript"&gt;68&lt;/style&gt;&lt;/DisplayText&gt;&lt;record&gt;&lt;rec-number&gt;185&lt;/rec-number&gt;&lt;foreign-keys&gt;&lt;key app="EN" db-id="rpazszv5qtaprteztvgvpef6wfesvazvp2tf"&gt;185&lt;/key&gt;&lt;/foreign-keys&gt;&lt;ref-type name="Journal Article"&gt;17&lt;/ref-type&gt;&lt;contributors&gt;&lt;authors&gt;&lt;author&gt;Dessler, A. E.&lt;/author&gt;&lt;/authors&gt;&lt;/contributors&gt;&lt;titles&gt;&lt;title&gt;A determination of the cloud feedback from climate variations over the past decade&lt;/title&gt;&lt;secondary-title&gt;Science&lt;/secondary-title&gt;&lt;/titles&gt;&lt;periodical&gt;&lt;full-title&gt;Science&lt;/full-title&gt;&lt;abbr-1&gt;Science&lt;/abbr-1&gt;&lt;abbr-2&gt;Science&lt;/abbr-2&gt;&lt;/periodical&gt;&lt;pages&gt;1523-1527&lt;/pages&gt;&lt;volume&gt;330&lt;/volume&gt;&lt;number&gt;6010&lt;/number&gt;&lt;dates&gt;&lt;year&gt;2010&lt;/year&gt;&lt;/dates&gt;&lt;isbn&gt;&amp;#xD;&lt;/isbn&gt;&lt;urls&gt;&lt;/urls&gt;&lt;/record&gt;&lt;/Cite&gt;&lt;/EndNote&gt;</w:instrText>
        </w:r>
        <w:r w:rsidR="00613B63">
          <w:fldChar w:fldCharType="separate"/>
        </w:r>
        <w:r w:rsidR="007C77C8" w:rsidRPr="00CF2CC1">
          <w:rPr>
            <w:noProof/>
            <w:vertAlign w:val="superscript"/>
          </w:rPr>
          <w:t>68</w:t>
        </w:r>
        <w:r w:rsidR="00613B63">
          <w:fldChar w:fldCharType="end"/>
        </w:r>
      </w:hyperlink>
      <w:r w:rsidR="00802EA8" w:rsidRPr="00A86AC3">
        <w:t xml:space="preserve">. </w:t>
      </w:r>
      <w:r w:rsidRPr="00A86AC3">
        <w:t>Those estimates provide good constraints on climate models.</w:t>
      </w:r>
      <w:r w:rsidR="00802EA8">
        <w:t xml:space="preserve"> The model </w:t>
      </w:r>
      <w:r w:rsidR="00C87528">
        <w:t>output</w:t>
      </w:r>
      <w:r w:rsidR="00802EA8">
        <w:t>s of short-term</w:t>
      </w:r>
      <w:r w:rsidR="00E755E7">
        <w:t xml:space="preserve"> (decadal scale)</w:t>
      </w:r>
      <w:r w:rsidR="00802EA8">
        <w:t xml:space="preserve"> cloud feed</w:t>
      </w:r>
      <w:del w:id="182" w:author="Minghua Zhang" w:date="2013-02-02T14:02:00Z">
        <w:r w:rsidR="00802EA8" w:rsidDel="00026FCB">
          <w:delText>-</w:delText>
        </w:r>
      </w:del>
      <w:r w:rsidR="00802EA8">
        <w:t xml:space="preserve">back are in the same range of satellite observations, which indicate </w:t>
      </w:r>
      <w:r w:rsidR="00802EA8" w:rsidRPr="00A86AC3">
        <w:t>that climate models can simulate the response of clouds to short-term climate variations</w:t>
      </w:r>
      <w:hyperlink w:anchor="_ENREF_68" w:tooltip="Dessler, 2010 #185" w:history="1">
        <w:r w:rsidR="00613B63">
          <w:fldChar w:fldCharType="begin"/>
        </w:r>
        <w:r w:rsidR="007C77C8">
          <w:instrText xml:space="preserve"> ADDIN EN.CITE &lt;EndNote&gt;&lt;Cite&gt;&lt;Author&gt;Dessler&lt;/Author&gt;&lt;Year&gt;2010&lt;/Year&gt;&lt;RecNum&gt;185&lt;/RecNum&gt;&lt;DisplayText&gt;&lt;style face="superscript"&gt;68&lt;/style&gt;&lt;/DisplayText&gt;&lt;record&gt;&lt;rec-number&gt;185&lt;/rec-number&gt;&lt;foreign-keys&gt;&lt;key app="EN" db-id="rpazszv5qtaprteztvgvpef6wfesvazvp2tf"&gt;185&lt;/key&gt;&lt;/foreign-keys&gt;&lt;ref-type name="Journal Article"&gt;17&lt;/ref-type&gt;&lt;contributors&gt;&lt;authors&gt;&lt;author&gt;Dessler, A. E.&lt;/author&gt;&lt;/authors&gt;&lt;/contributors&gt;&lt;titles&gt;&lt;title&gt;A determination of the cloud feedback from climate variations over the past decade&lt;/title&gt;&lt;secondary-title&gt;Science&lt;/secondary-title&gt;&lt;/titles&gt;&lt;periodical&gt;&lt;full-title&gt;Science&lt;/full-title&gt;&lt;abbr-1&gt;Science&lt;/abbr-1&gt;&lt;abbr-2&gt;Science&lt;/abbr-2&gt;&lt;/periodical&gt;&lt;pages&gt;1523-1527&lt;/pages&gt;&lt;volume&gt;330&lt;/volume&gt;&lt;number&gt;6010&lt;/number&gt;&lt;dates&gt;&lt;year&gt;2010&lt;/year&gt;&lt;/dates&gt;&lt;isbn&gt;&amp;#xD;&lt;/isbn&gt;&lt;urls&gt;&lt;/urls&gt;&lt;/record&gt;&lt;/Cite&gt;&lt;/EndNote&gt;</w:instrText>
        </w:r>
        <w:r w:rsidR="00613B63">
          <w:fldChar w:fldCharType="separate"/>
        </w:r>
        <w:r w:rsidR="007C77C8" w:rsidRPr="00CF2CC1">
          <w:rPr>
            <w:noProof/>
            <w:vertAlign w:val="superscript"/>
          </w:rPr>
          <w:t>68</w:t>
        </w:r>
        <w:r w:rsidR="00613B63">
          <w:fldChar w:fldCharType="end"/>
        </w:r>
      </w:hyperlink>
      <w:r w:rsidR="00802EA8" w:rsidRPr="00A86AC3">
        <w:t>.</w:t>
      </w:r>
      <w:r w:rsidRPr="00A86AC3">
        <w:t xml:space="preserve"> </w:t>
      </w:r>
      <w:r w:rsidR="00802EA8">
        <w:t xml:space="preserve">However, </w:t>
      </w:r>
      <w:r w:rsidRPr="00A86AC3">
        <w:t xml:space="preserve">cloud feedback is considered the most complex and least understood climate phenomenon. </w:t>
      </w:r>
      <w:r w:rsidR="00E755E7">
        <w:t>Satellite cloud prod</w:t>
      </w:r>
      <w:r w:rsidR="00C87528">
        <w:t>ucts still lack</w:t>
      </w:r>
      <w:r w:rsidR="00E755E7">
        <w:t xml:space="preserve"> the accuracy</w:t>
      </w:r>
      <w:r w:rsidR="00C87528">
        <w:t xml:space="preserve"> </w:t>
      </w:r>
      <w:ins w:id="183" w:author="Minghua Zhang" w:date="2013-02-03T13:26:00Z">
        <w:r w:rsidR="00846148">
          <w:t xml:space="preserve">and duration </w:t>
        </w:r>
      </w:ins>
      <w:r w:rsidR="00C87528">
        <w:t xml:space="preserve">for detecting trends in cloud properties that are critical to understand the </w:t>
      </w:r>
      <w:r w:rsidR="00802EA8" w:rsidRPr="00A86AC3">
        <w:t>long-term</w:t>
      </w:r>
      <w:r w:rsidR="00E755E7">
        <w:t xml:space="preserve"> (centennial-scale)</w:t>
      </w:r>
      <w:r w:rsidR="00802EA8" w:rsidRPr="00A86AC3">
        <w:t xml:space="preserve"> feedback to climate changes</w:t>
      </w:r>
      <w:hyperlink w:anchor="_ENREF_69" w:tooltip="Taylor, 2012 #210" w:history="1">
        <w:r w:rsidR="00613B63">
          <w:fldChar w:fldCharType="begin"/>
        </w:r>
        <w:r w:rsidR="007C77C8">
          <w:instrText xml:space="preserve"> ADDIN EN.CITE &lt;EndNote&gt;&lt;Cite&gt;&lt;Author&gt;Taylor&lt;/Author&gt;&lt;Year&gt;2012&lt;/Year&gt;&lt;RecNum&gt;210&lt;/RecNum&gt;&lt;DisplayText&gt;&lt;style face="superscript"&gt;69&lt;/style&gt;&lt;/DisplayText&gt;&lt;record&gt;&lt;rec-number&gt;210&lt;/rec-number&gt;&lt;foreign-keys&gt;&lt;key app="EN" db-id="rpazszv5qtaprteztvgvpef6wfesvazvp2tf"&gt;210&lt;/key&gt;&lt;/foreign-keys&gt;&lt;ref-type name="Journal Article"&gt;17&lt;/ref-type&gt;&lt;contributors&gt;&lt;authors&gt;&lt;author&gt;Taylor, P.C.&lt;/author&gt;&lt;/authors&gt;&lt;/contributors&gt;&lt;titles&gt;&lt;title&gt;The role of clouds: An introduction and rapporteur report&lt;/title&gt;&lt;secondary-title&gt;Surveys in Geophysics&lt;/secondary-title&gt;&lt;/titles&gt;&lt;periodical&gt;&lt;full-title&gt;Surveys in Geophysics&lt;/full-title&gt;&lt;abbr-1&gt;Surv. Geophys.&lt;/abbr-1&gt;&lt;abbr-2&gt;Surv Geophys&lt;/abbr-2&gt;&lt;/periodical&gt;&lt;pages&gt;609-617&lt;/pages&gt;&lt;volume&gt;33&lt;/volume&gt;&lt;dates&gt;&lt;year&gt;2012&lt;/year&gt;&lt;/dates&gt;&lt;isbn&gt;0169-3298&lt;/isbn&gt;&lt;urls&gt;&lt;/urls&gt;&lt;/record&gt;&lt;/Cite&gt;&lt;/EndNote&gt;</w:instrText>
        </w:r>
        <w:r w:rsidR="00613B63">
          <w:fldChar w:fldCharType="separate"/>
        </w:r>
        <w:r w:rsidR="007C77C8" w:rsidRPr="00CF2CC1">
          <w:rPr>
            <w:noProof/>
            <w:vertAlign w:val="superscript"/>
          </w:rPr>
          <w:t>69</w:t>
        </w:r>
        <w:r w:rsidR="00613B63">
          <w:fldChar w:fldCharType="end"/>
        </w:r>
      </w:hyperlink>
      <w:r w:rsidR="00802EA8" w:rsidRPr="00A86AC3">
        <w:t>.</w:t>
      </w:r>
    </w:p>
    <w:p w:rsidR="003C0815" w:rsidRPr="003C0815" w:rsidRDefault="009027B3" w:rsidP="009027B3">
      <w:pPr>
        <w:spacing w:line="480" w:lineRule="auto"/>
      </w:pPr>
      <w:r w:rsidRPr="00A86AC3">
        <w:lastRenderedPageBreak/>
        <w:t xml:space="preserve">     </w:t>
      </w:r>
      <w:r w:rsidR="00DE24CE">
        <w:t xml:space="preserve">Some recent </w:t>
      </w:r>
      <w:del w:id="184" w:author="Minghua Zhang" w:date="2013-02-03T13:29:00Z">
        <w:r w:rsidR="00C87528" w:rsidDel="00846148">
          <w:delText>progres</w:delText>
        </w:r>
        <w:r w:rsidR="00DE24CE" w:rsidDel="00846148">
          <w:delText>s</w:delText>
        </w:r>
        <w:r w:rsidR="00C87528" w:rsidDel="00846148">
          <w:delText>es</w:delText>
        </w:r>
        <w:r w:rsidRPr="00A86AC3" w:rsidDel="00846148">
          <w:delText xml:space="preserve"> </w:delText>
        </w:r>
      </w:del>
      <w:ins w:id="185" w:author="Minghua Zhang" w:date="2013-02-03T13:29:00Z">
        <w:r w:rsidR="00846148">
          <w:t>satellite measurements</w:t>
        </w:r>
        <w:r w:rsidR="00846148" w:rsidRPr="00A86AC3">
          <w:t xml:space="preserve"> </w:t>
        </w:r>
      </w:ins>
      <w:r w:rsidR="00DE24CE">
        <w:t xml:space="preserve">offered </w:t>
      </w:r>
      <w:r w:rsidR="00802EA8">
        <w:t>new</w:t>
      </w:r>
      <w:r w:rsidR="00DE24CE">
        <w:t xml:space="preserve"> </w:t>
      </w:r>
      <w:r w:rsidR="00FA40BC">
        <w:t>insight</w:t>
      </w:r>
      <w:r w:rsidR="00DE24CE">
        <w:t>s on</w:t>
      </w:r>
      <w:r w:rsidRPr="00A86AC3">
        <w:t xml:space="preserve"> the complex relationship </w:t>
      </w:r>
      <w:r w:rsidR="003C0815">
        <w:t>b</w:t>
      </w:r>
      <w:r w:rsidRPr="00A86AC3">
        <w:t xml:space="preserve">etween clouds and Earth energy flows. The global effective cloud height measured using the </w:t>
      </w:r>
      <w:proofErr w:type="spellStart"/>
      <w:r w:rsidRPr="00A86AC3">
        <w:t>Multiangle</w:t>
      </w:r>
      <w:proofErr w:type="spellEnd"/>
      <w:r w:rsidRPr="00A86AC3">
        <w:t xml:space="preserve"> Imaging </w:t>
      </w:r>
      <w:proofErr w:type="spellStart"/>
      <w:r w:rsidRPr="00A86AC3">
        <w:t>SpectroRadiometer</w:t>
      </w:r>
      <w:proofErr w:type="spellEnd"/>
      <w:r w:rsidRPr="00A86AC3">
        <w:t xml:space="preserve"> (MISR) onboard the Terra satellites shows a negative trend from 2000 to 2010 of -44±</w:t>
      </w:r>
      <w:smartTag w:uri="urn:schemas-microsoft-com:office:smarttags" w:element="chmetcnv">
        <w:smartTagPr>
          <w:attr w:name="UnitName" w:val="m"/>
          <w:attr w:name="SourceValue" w:val="22"/>
          <w:attr w:name="HasSpace" w:val="True"/>
          <w:attr w:name="Negative" w:val="False"/>
          <w:attr w:name="NumberType" w:val="1"/>
          <w:attr w:name="TCSC" w:val="0"/>
        </w:smartTagPr>
        <w:r w:rsidRPr="00A86AC3">
          <w:t>22 m</w:t>
        </w:r>
      </w:smartTag>
      <w:r w:rsidRPr="00A86AC3">
        <w:t xml:space="preserve"> decade</w:t>
      </w:r>
      <w:r w:rsidRPr="00A86AC3">
        <w:rPr>
          <w:vertAlign w:val="superscript"/>
        </w:rPr>
        <w:t>-1</w:t>
      </w:r>
      <w:r w:rsidRPr="00A86AC3">
        <w:t xml:space="preserve">. If this observed ten-year </w:t>
      </w:r>
      <w:r w:rsidR="00FA40BC">
        <w:t xml:space="preserve">trend </w:t>
      </w:r>
      <w:r w:rsidRPr="00A86AC3">
        <w:t>were sustained, the decrease of cloud height would provide a negative cloud feedback</w:t>
      </w:r>
      <w:hyperlink w:anchor="_ENREF_70" w:tooltip="Davies, 2012 #182" w:history="1">
        <w:r w:rsidR="00613B63">
          <w:fldChar w:fldCharType="begin"/>
        </w:r>
        <w:r w:rsidR="007C77C8">
          <w:instrText xml:space="preserve"> ADDIN EN.CITE &lt;EndNote&gt;&lt;Cite&gt;&lt;Author&gt;Davies&lt;/Author&gt;&lt;Year&gt;2012&lt;/Year&gt;&lt;RecNum&gt;182&lt;/RecNum&gt;&lt;DisplayText&gt;&lt;style face="superscript"&gt;70&lt;/style&gt;&lt;/DisplayText&gt;&lt;record&gt;&lt;rec-number&gt;182&lt;/rec-number&gt;&lt;foreign-keys&gt;&lt;key app="EN" db-id="rpazszv5qtaprteztvgvpef6wfesvazvp2tf"&gt;182&lt;/key&gt;&lt;/foreign-keys&gt;&lt;ref-type name="Journal Article"&gt;17&lt;/ref-type&gt;&lt;contributors&gt;&lt;authors&gt;&lt;author&gt;Davies, Roger&lt;/author&gt;&lt;author&gt;Molloy, Matthew&lt;/author&gt;&lt;/authors&gt;&lt;/contributors&gt;&lt;titles&gt;&lt;title&gt;Global cloud height fluctuations measured by MISR on Terra from 2000 to 2010&lt;/title&gt;&lt;secondary-title&gt;Geophysical Research Letters&lt;/secondary-title&gt;&lt;/titles&gt;&lt;periodical&gt;&lt;full-title&gt;Geophysical Research Letters&lt;/full-title&gt;&lt;abbr-1&gt;Geophys. Res. Lett.&lt;/abbr-1&gt;&lt;abbr-2&gt;Geophys Res Lett&lt;/abbr-2&gt;&lt;/periodical&gt;&lt;pages&gt;L03701&lt;/pages&gt;&lt;volume&gt;39&lt;/volume&gt;&lt;number&gt;3&lt;/number&gt;&lt;dates&gt;&lt;year&gt;2012&lt;/year&gt;&lt;/dates&gt;&lt;urls&gt;&lt;/urls&gt;&lt;/record&gt;&lt;/Cite&gt;&lt;/EndNote&gt;</w:instrText>
        </w:r>
        <w:r w:rsidR="00613B63">
          <w:fldChar w:fldCharType="separate"/>
        </w:r>
        <w:r w:rsidR="007C77C8" w:rsidRPr="00E852E4">
          <w:rPr>
            <w:noProof/>
            <w:vertAlign w:val="superscript"/>
          </w:rPr>
          <w:t>70</w:t>
        </w:r>
        <w:r w:rsidR="00613B63">
          <w:fldChar w:fldCharType="end"/>
        </w:r>
      </w:hyperlink>
      <w:r w:rsidRPr="00A86AC3">
        <w:t xml:space="preserve">. </w:t>
      </w:r>
      <w:commentRangeStart w:id="186"/>
      <w:r w:rsidR="003C0815">
        <w:t xml:space="preserve">Cloud laser data </w:t>
      </w:r>
      <w:ins w:id="187" w:author="Minghua Zhang" w:date="2013-02-03T13:38:00Z">
        <w:r w:rsidR="00312448">
          <w:t xml:space="preserve">from the Aqua satellite </w:t>
        </w:r>
      </w:ins>
      <w:r w:rsidR="003C0815">
        <w:t>show that d</w:t>
      </w:r>
      <w:r w:rsidR="003C0815" w:rsidRPr="00A86AC3">
        <w:t xml:space="preserve">ust particles lifted to the cold cloud layer effectively </w:t>
      </w:r>
      <w:r w:rsidR="003C0815">
        <w:t xml:space="preserve">promote the formation of ice crystals in </w:t>
      </w:r>
      <w:proofErr w:type="spellStart"/>
      <w:r w:rsidR="003C0815" w:rsidRPr="00A86AC3">
        <w:t>supercooled</w:t>
      </w:r>
      <w:proofErr w:type="spellEnd"/>
      <w:r w:rsidR="003C0815" w:rsidRPr="00A86AC3">
        <w:t xml:space="preserve"> clouds and decrease the albedo of clouds, which in turn leads to decreased reflection of solar radiation and decreased cooling effects</w:t>
      </w:r>
      <w:hyperlink w:anchor="_ENREF_71" w:tooltip="Choi, 2010 #179" w:history="1">
        <w:r w:rsidR="00613B63">
          <w:fldChar w:fldCharType="begin"/>
        </w:r>
        <w:r w:rsidR="007C77C8">
          <w:instrText xml:space="preserve"> ADDIN EN.CITE &lt;EndNote&gt;&lt;Cite&gt;&lt;Author&gt;Choi&lt;/Author&gt;&lt;Year&gt;2010&lt;/Year&gt;&lt;RecNum&gt;179&lt;/RecNum&gt;&lt;DisplayText&gt;&lt;style face="superscript"&gt;71&lt;/style&gt;&lt;/DisplayText&gt;&lt;record&gt;&lt;rec-number&gt;179&lt;/rec-number&gt;&lt;foreign-keys&gt;&lt;key app="EN" db-id="rpazszv5qtaprteztvgvpef6wfesvazvp2tf"&gt;179&lt;/key&gt;&lt;/foreign-keys&gt;&lt;ref-type name="Journal Article"&gt;17&lt;/ref-type&gt;&lt;contributors&gt;&lt;authors&gt;&lt;author&gt;Choi, Y. S.&lt;/author&gt;&lt;author&gt;Lindzen, R. S.&lt;/author&gt;&lt;author&gt;Ho, C. H.&lt;/author&gt;&lt;author&gt;Kim, J.&lt;/author&gt;&lt;/authors&gt;&lt;/contributors&gt;&lt;titles&gt;&lt;title&gt;Space observations of cold-cloud phase change&lt;/title&gt;&lt;secondary-title&gt;Proceedings of the National Academy of Sciences&lt;/secondary-title&gt;&lt;/titles&gt;&lt;periodical&gt;&lt;full-title&gt;Proceedings of The National Academy of Sciences&lt;/full-title&gt;&lt;abbr-1&gt;Proc. Natl Acad. Sci. USA&lt;/abbr-1&gt;&lt;abbr-2&gt;Proc Natl Acad Sci USA&lt;/abbr-2&gt;&lt;/periodical&gt;&lt;pages&gt;11211-11216&lt;/pages&gt;&lt;volume&gt;107&lt;/volume&gt;&lt;number&gt;25&lt;/number&gt;&lt;dates&gt;&lt;year&gt;2010&lt;/year&gt;&lt;/dates&gt;&lt;urls&gt;&lt;/urls&gt;&lt;/record&gt;&lt;/Cite&gt;&lt;/EndNote&gt;</w:instrText>
        </w:r>
        <w:r w:rsidR="00613B63">
          <w:fldChar w:fldCharType="separate"/>
        </w:r>
        <w:r w:rsidR="007C77C8" w:rsidRPr="00E852E4">
          <w:rPr>
            <w:noProof/>
            <w:vertAlign w:val="superscript"/>
          </w:rPr>
          <w:t>71</w:t>
        </w:r>
        <w:r w:rsidR="00613B63">
          <w:fldChar w:fldCharType="end"/>
        </w:r>
      </w:hyperlink>
      <w:r w:rsidR="003C0815" w:rsidRPr="00A86AC3">
        <w:t xml:space="preserve">. </w:t>
      </w:r>
      <w:r w:rsidR="00FA40BC">
        <w:t xml:space="preserve">The interactions among cloud, aerosols, and precipitation </w:t>
      </w:r>
      <w:r w:rsidR="00451F87">
        <w:t>are also better understood with</w:t>
      </w:r>
      <w:r w:rsidR="00812AFE" w:rsidRPr="00812AFE">
        <w:t xml:space="preserve"> </w:t>
      </w:r>
      <w:r w:rsidR="00812AFE">
        <w:t>the simultaneous multi-sensor observation capability provided by A-train, a formation of four Earth-observing satellites.</w:t>
      </w:r>
      <w:r w:rsidR="00FA40BC">
        <w:t xml:space="preserve"> </w:t>
      </w:r>
      <w:r w:rsidR="00802EA8">
        <w:t>The</w:t>
      </w:r>
      <w:r w:rsidR="00DE24CE">
        <w:t xml:space="preserve"> suppression </w:t>
      </w:r>
      <w:r w:rsidR="00802EA8">
        <w:t xml:space="preserve">effect </w:t>
      </w:r>
      <w:r w:rsidR="00DE24CE">
        <w:t>on precipitation</w:t>
      </w:r>
      <w:r w:rsidR="00DE24CE" w:rsidRPr="00DE24CE">
        <w:t xml:space="preserve"> </w:t>
      </w:r>
      <w:r w:rsidR="00DE24CE">
        <w:t xml:space="preserve">of ice clouds by aerosols </w:t>
      </w:r>
      <w:r w:rsidR="005A2119">
        <w:t>has been</w:t>
      </w:r>
      <w:r w:rsidR="00DE24CE">
        <w:t xml:space="preserve"> identified </w:t>
      </w:r>
      <w:r w:rsidR="00CF2CC1">
        <w:t xml:space="preserve">from </w:t>
      </w:r>
      <w:r w:rsidR="00DE24CE">
        <w:t>analyzing the aerosol and precipitation satellite data</w:t>
      </w:r>
      <w:hyperlink w:anchor="_ENREF_72" w:tooltip="Jiang, 2008 #460" w:history="1">
        <w:r w:rsidR="00613B63">
          <w:fldChar w:fldCharType="begin"/>
        </w:r>
        <w:r w:rsidR="007C77C8">
          <w:instrText xml:space="preserve"> ADDIN EN.CITE &lt;EndNote&gt;&lt;Cite&gt;&lt;Author&gt;Jiang&lt;/Author&gt;&lt;Year&gt;2008&lt;/Year&gt;&lt;RecNum&gt;460&lt;/RecNum&gt;&lt;DisplayText&gt;&lt;style face="superscript"&gt;72&lt;/style&gt;&lt;/DisplayText&gt;&lt;record&gt;&lt;rec-number&gt;460&lt;/rec-number&gt;&lt;foreign-keys&gt;&lt;key app="EN" db-id="rpazszv5qtaprteztvgvpef6wfesvazvp2tf"&gt;460&lt;/key&gt;&lt;/foreign-keys&gt;&lt;ref-type name="Journal Article"&gt;17&lt;/ref-type&gt;&lt;contributors&gt;&lt;authors&gt;&lt;author&gt;Jiang, Jonathan H.&lt;/author&gt;&lt;author&gt;Su, Hui&lt;/author&gt;&lt;author&gt;Schoeberl, Mark R.&lt;/author&gt;&lt;author&gt;Massie, Steven T.&lt;/author&gt;&lt;author&gt;Colarco, Peter&lt;/author&gt;&lt;author&gt;Platnick, Steven&lt;/author&gt;&lt;author&gt;Livesey, Nathaniel J.&lt;/author&gt;&lt;/authors&gt;&lt;/contributors&gt;&lt;titles&gt;&lt;title&gt;Clean and polluted clouds: Relationships among pollution, ice clouds, and precipitation in South America&lt;/title&gt;&lt;secondary-title&gt;Geophysical Research Letters&lt;/secondary-title&gt;&lt;/titles&gt;&lt;periodical&gt;&lt;full-title&gt;Geophysical Research Letters&lt;/full-title&gt;&lt;abbr-1&gt;Geophys. Res. Lett.&lt;/abbr-1&gt;&lt;abbr-2&gt;Geophys Res Lett&lt;/abbr-2&gt;&lt;/periodical&gt;&lt;pages&gt;L14804&lt;/pages&gt;&lt;volume&gt;35&lt;/volume&gt;&lt;number&gt;14&lt;/number&gt;&lt;keywords&gt;&lt;keyword&gt;ice cloud&lt;/keyword&gt;&lt;keyword&gt;aerosol&lt;/keyword&gt;&lt;keyword&gt;precipitation&lt;/keyword&gt;&lt;keyword&gt;0305 Aerosols and particles&lt;/keyword&gt;&lt;keyword&gt;3311 Clouds and aerosols&lt;/keyword&gt;&lt;keyword&gt;3314 Convective processes&lt;/keyword&gt;&lt;/keywords&gt;&lt;dates&gt;&lt;year&gt;2008&lt;/year&gt;&lt;/dates&gt;&lt;isbn&gt;1944-8007&lt;/isbn&gt;&lt;urls&gt;&lt;related-urls&gt;&lt;url&gt;http://dx.doi.org/10.1029/2008GL034631&lt;/url&gt;&lt;/related-urls&gt;&lt;/urls&gt;&lt;/record&gt;&lt;/Cite&gt;&lt;/EndNote&gt;</w:instrText>
        </w:r>
        <w:r w:rsidR="00613B63">
          <w:fldChar w:fldCharType="separate"/>
        </w:r>
        <w:r w:rsidR="007C77C8" w:rsidRPr="00E852E4">
          <w:rPr>
            <w:noProof/>
            <w:vertAlign w:val="superscript"/>
          </w:rPr>
          <w:t>72</w:t>
        </w:r>
        <w:r w:rsidR="00613B63">
          <w:fldChar w:fldCharType="end"/>
        </w:r>
      </w:hyperlink>
      <w:r w:rsidR="00057EF0">
        <w:t xml:space="preserve">. </w:t>
      </w:r>
      <w:commentRangeEnd w:id="186"/>
      <w:r w:rsidR="00312448">
        <w:rPr>
          <w:rStyle w:val="CommentReference"/>
        </w:rPr>
        <w:commentReference w:id="186"/>
      </w:r>
      <w:ins w:id="188" w:author="Minghua Zhang" w:date="2013-02-03T14:34:00Z">
        <w:r w:rsidR="00CA3DF7">
          <w:t xml:space="preserve"> </w:t>
        </w:r>
      </w:ins>
    </w:p>
    <w:p w:rsidR="009027B3" w:rsidRPr="00045B22" w:rsidRDefault="00045B22" w:rsidP="00045B22">
      <w:pPr>
        <w:pStyle w:val="Heading3"/>
        <w:rPr>
          <w:rFonts w:ascii="Calibri" w:hAnsi="Calibri" w:cs="Calibri"/>
        </w:rPr>
      </w:pPr>
      <w:r w:rsidRPr="00045B22">
        <w:rPr>
          <w:rFonts w:ascii="Calibri" w:hAnsi="Calibri" w:cs="Calibri" w:hint="eastAsia"/>
        </w:rPr>
        <w:t>Water vapor and precipitation</w:t>
      </w:r>
    </w:p>
    <w:p w:rsidR="009027B3" w:rsidRDefault="009027B3" w:rsidP="009027B3">
      <w:pPr>
        <w:spacing w:line="480" w:lineRule="auto"/>
      </w:pPr>
      <w:r>
        <w:t>Water vapor is an important greenhouse as it contributes to around 50% of the present-day global greenhouse effect</w:t>
      </w:r>
      <w:hyperlink w:anchor="_ENREF_73" w:tooltip="Schmidt, 2010 #359" w:history="1">
        <w:r w:rsidR="00613B63" w:rsidRPr="00D14383">
          <w:rPr>
            <w:vertAlign w:val="superscript"/>
          </w:rPr>
          <w:fldChar w:fldCharType="begin"/>
        </w:r>
        <w:r w:rsidR="007C77C8">
          <w:rPr>
            <w:vertAlign w:val="superscript"/>
          </w:rPr>
          <w:instrText xml:space="preserve"> ADDIN EN.CITE &lt;EndNote&gt;&lt;Cite&gt;&lt;Author&gt;Schmidt&lt;/Author&gt;&lt;Year&gt;2010&lt;/Year&gt;&lt;RecNum&gt;359&lt;/RecNum&gt;&lt;DisplayText&gt;&lt;style face="superscript"&gt;73&lt;/style&gt;&lt;/DisplayText&gt;&lt;record&gt;&lt;rec-number&gt;359&lt;/rec-number&gt;&lt;foreign-keys&gt;&lt;key app="EN" db-id="rpazszv5qtaprteztvgvpef6wfesvazvp2tf"&gt;359&lt;/key&gt;&lt;/foreign-keys&gt;&lt;ref-type name="Journal Article"&gt;17&lt;/ref-type&gt;&lt;contributors&gt;&lt;authors&gt;&lt;author&gt;Schmidt, G.A.&lt;/author&gt;&lt;author&gt;Ruedy, R.A.&lt;/author&gt;&lt;author&gt;Miller, R.L.&lt;/author&gt;&lt;author&gt;Lacis, A.A.&lt;/author&gt;&lt;/authors&gt;&lt;/contributors&gt;&lt;titles&gt;&lt;title&gt;Attribution of the present-day total greenhouse effect&lt;/title&gt;&lt;secondary-title&gt;Journal of Geophysical Research&lt;/secondary-title&gt;&lt;/titles&gt;&lt;periodical&gt;&lt;full-title&gt;Journal of Geophysical Research&lt;/full-title&gt;&lt;abbr-1&gt;J. Geophys. Res.&lt;/abbr-1&gt;&lt;abbr-2&gt;J Geophys Res&lt;/abbr-2&gt;&lt;/periodical&gt;&lt;pages&gt;D20106&lt;/pages&gt;&lt;volume&gt;115&lt;/volume&gt;&lt;number&gt;D20&lt;/number&gt;&lt;dates&gt;&lt;year&gt;2010&lt;/year&gt;&lt;/dates&gt;&lt;isbn&gt;0148-0227&lt;/isbn&gt;&lt;urls&gt;&lt;/urls&gt;&lt;/record&gt;&lt;/Cite&gt;&lt;/EndNote&gt;</w:instrText>
        </w:r>
        <w:r w:rsidR="00613B63" w:rsidRPr="00D14383">
          <w:rPr>
            <w:vertAlign w:val="superscript"/>
          </w:rPr>
          <w:fldChar w:fldCharType="separate"/>
        </w:r>
        <w:r w:rsidR="007C77C8">
          <w:rPr>
            <w:noProof/>
            <w:vertAlign w:val="superscript"/>
          </w:rPr>
          <w:t>73</w:t>
        </w:r>
        <w:r w:rsidR="00613B63" w:rsidRPr="00D14383">
          <w:rPr>
            <w:vertAlign w:val="superscript"/>
          </w:rPr>
          <w:fldChar w:fldCharType="end"/>
        </w:r>
      </w:hyperlink>
      <w:r>
        <w:t xml:space="preserve">. </w:t>
      </w:r>
      <w:del w:id="189" w:author="Minghua Zhang" w:date="2013-02-03T14:00:00Z">
        <w:r w:rsidDel="005A023D">
          <w:delText>Climate m</w:delText>
        </w:r>
      </w:del>
      <w:ins w:id="190" w:author="Minghua Zhang" w:date="2013-02-03T14:00:00Z">
        <w:r w:rsidR="005A023D">
          <w:t>M</w:t>
        </w:r>
      </w:ins>
      <w:r>
        <w:t>odels predict that c</w:t>
      </w:r>
      <w:r w:rsidRPr="002D746B">
        <w:t xml:space="preserve">limate warming will increase the </w:t>
      </w:r>
      <w:r>
        <w:t xml:space="preserve">atmospheric </w:t>
      </w:r>
      <w:ins w:id="191" w:author="Minghua Zhang" w:date="2013-02-03T14:00:00Z">
        <w:r w:rsidR="005A023D">
          <w:t xml:space="preserve">specific </w:t>
        </w:r>
      </w:ins>
      <w:r>
        <w:t>humidity</w:t>
      </w:r>
      <w:r w:rsidRPr="002D746B">
        <w:t xml:space="preserve"> resulting in a positive feedback and, in turn, strongly amplify the warming</w:t>
      </w:r>
      <w:hyperlink w:anchor="_ENREF_74" w:tooltip="Dessler, 2010 #234" w:history="1">
        <w:r w:rsidR="00613B63">
          <w:fldChar w:fldCharType="begin"/>
        </w:r>
        <w:r w:rsidR="007C77C8">
          <w:instrText xml:space="preserve"> ADDIN EN.CITE &lt;EndNote&gt;&lt;Cite&gt;&lt;Author&gt;Dessler&lt;/Author&gt;&lt;Year&gt;2010&lt;/Year&gt;&lt;RecNum&gt;234&lt;/RecNum&gt;&lt;DisplayText&gt;&lt;style face="superscript"&gt;74&lt;/style&gt;&lt;/DisplayText&gt;&lt;record&gt;&lt;rec-number&gt;234&lt;/rec-number&gt;&lt;foreign-keys&gt;&lt;key app="EN" db-id="rpazszv5qtaprteztvgvpef6wfesvazvp2tf"&gt;234&lt;/key&gt;&lt;/foreign-keys&gt;&lt;ref-type name="Journal Article"&gt;17&lt;/ref-type&gt;&lt;contributors&gt;&lt;authors&gt;&lt;author&gt;Dessler, A. E.&lt;/author&gt;&lt;author&gt;Davis, S. M.&lt;/author&gt;&lt;/authors&gt;&lt;/contributors&gt;&lt;titles&gt;&lt;title&gt;Trends in tropospheric humidity from reanalysis systems&lt;/title&gt;&lt;secondary-title&gt;Journal of Geophysical Research&lt;/secondary-title&gt;&lt;/titles&gt;&lt;periodical&gt;&lt;full-title&gt;Journal of Geophysical Research&lt;/full-title&gt;&lt;abbr-1&gt;J. Geophys. Res.&lt;/abbr-1&gt;&lt;abbr-2&gt;J Geophys Res&lt;/abbr-2&gt;&lt;/periodical&gt;&lt;volume&gt;115&lt;/volume&gt;&lt;number&gt;D19&lt;/number&gt;&lt;dates&gt;&lt;year&gt;2010&lt;/year&gt;&lt;/dates&gt;&lt;urls&gt;&lt;/urls&gt;&lt;/record&gt;&lt;/Cite&gt;&lt;/EndNote&gt;</w:instrText>
        </w:r>
        <w:r w:rsidR="00613B63">
          <w:fldChar w:fldCharType="separate"/>
        </w:r>
        <w:r w:rsidR="007C77C8" w:rsidRPr="00E852E4">
          <w:rPr>
            <w:noProof/>
            <w:vertAlign w:val="superscript"/>
          </w:rPr>
          <w:t>74</w:t>
        </w:r>
        <w:r w:rsidR="00613B63">
          <w:fldChar w:fldCharType="end"/>
        </w:r>
      </w:hyperlink>
      <w:r w:rsidRPr="002D746B">
        <w:t xml:space="preserve">. </w:t>
      </w:r>
      <w:r w:rsidRPr="00D14383">
        <w:t>From 1988 to 2003, a</w:t>
      </w:r>
      <w:r w:rsidRPr="00D14383">
        <w:rPr>
          <w:rFonts w:hint="eastAsia"/>
        </w:rPr>
        <w:t>n</w:t>
      </w:r>
      <w:r w:rsidRPr="00D14383">
        <w:t xml:space="preserve"> </w:t>
      </w:r>
      <w:r w:rsidRPr="00D14383">
        <w:rPr>
          <w:rFonts w:hint="eastAsia"/>
        </w:rPr>
        <w:t>increase of 0.4</w:t>
      </w:r>
      <w:r w:rsidRPr="00D14383">
        <w:rPr>
          <w:rFonts w:hint="eastAsia"/>
        </w:rPr>
        <w:t>±</w:t>
      </w:r>
      <w:smartTag w:uri="urn:schemas-microsoft-com:office:smarttags" w:element="chmetcnv">
        <w:smartTagPr>
          <w:attr w:name="UnitName" w:val="mm"/>
          <w:attr w:name="SourceValue" w:val=".09"/>
          <w:attr w:name="HasSpace" w:val="True"/>
          <w:attr w:name="Negative" w:val="False"/>
          <w:attr w:name="NumberType" w:val="1"/>
          <w:attr w:name="TCSC" w:val="0"/>
        </w:smartTagPr>
        <w:r w:rsidRPr="00D14383">
          <w:rPr>
            <w:rFonts w:hint="eastAsia"/>
          </w:rPr>
          <w:t>0.09 mm</w:t>
        </w:r>
      </w:smartTag>
      <w:r w:rsidRPr="00D14383">
        <w:rPr>
          <w:rFonts w:hint="eastAsia"/>
        </w:rPr>
        <w:t xml:space="preserve"> pe</w:t>
      </w:r>
      <w:r w:rsidR="00CF2CC1">
        <w:rPr>
          <w:rFonts w:hint="eastAsia"/>
        </w:rPr>
        <w:t xml:space="preserve">r decade of </w:t>
      </w:r>
      <w:proofErr w:type="spellStart"/>
      <w:r w:rsidR="00CF2CC1">
        <w:rPr>
          <w:rFonts w:hint="eastAsia"/>
        </w:rPr>
        <w:t>precipitable</w:t>
      </w:r>
      <w:proofErr w:type="spellEnd"/>
      <w:r w:rsidR="00CF2CC1">
        <w:rPr>
          <w:rFonts w:hint="eastAsia"/>
        </w:rPr>
        <w:t xml:space="preserve"> water in</w:t>
      </w:r>
      <w:r w:rsidRPr="00D14383">
        <w:t xml:space="preserve"> </w:t>
      </w:r>
      <w:r w:rsidRPr="00D14383">
        <w:rPr>
          <w:rFonts w:hint="eastAsia"/>
        </w:rPr>
        <w:t xml:space="preserve">the </w:t>
      </w:r>
      <w:r w:rsidRPr="00D14383">
        <w:t xml:space="preserve">troposphere </w:t>
      </w:r>
      <w:r w:rsidRPr="00D14383">
        <w:rPr>
          <w:rFonts w:hint="eastAsia"/>
        </w:rPr>
        <w:t>over the ocean has been observed using the special sensor microwave imager (SSM/I)</w:t>
      </w:r>
      <w:r w:rsidRPr="00D14383">
        <w:t xml:space="preserve"> data</w:t>
      </w:r>
      <w:hyperlink w:anchor="_ENREF_75" w:tooltip="Trenberth, 2005 #473" w:history="1">
        <w:r w:rsidR="00613B63" w:rsidRPr="00D14383">
          <w:rPr>
            <w:vertAlign w:val="superscript"/>
          </w:rPr>
          <w:fldChar w:fldCharType="begin"/>
        </w:r>
        <w:r w:rsidR="007C77C8">
          <w:rPr>
            <w:vertAlign w:val="superscript"/>
          </w:rPr>
          <w:instrText xml:space="preserve"> ADDIN EN.CITE &lt;EndNote&gt;&lt;Cite&gt;&lt;Author&gt;Trenberth&lt;/Author&gt;&lt;Year&gt;2005&lt;/Year&gt;&lt;RecNum&gt;473&lt;/RecNum&gt;&lt;DisplayText&gt;&lt;style face="superscript"&gt;75&lt;/style&gt;&lt;/DisplayText&gt;&lt;record&gt;&lt;rec-number&gt;473&lt;/rec-number&gt;&lt;foreign-keys&gt;&lt;key app="EN" db-id="rpazszv5qtaprteztvgvpef6wfesvazvp2tf"&gt;473&lt;/key&gt;&lt;/foreign-keys&gt;&lt;ref-type name="Journal Article"&gt;17&lt;/ref-type&gt;&lt;contributors&gt;&lt;authors&gt;&lt;author&gt;Trenberth, Kevin E.&lt;/author&gt;&lt;author&gt;Fasullo, John&lt;/author&gt;&lt;author&gt;Smith, Lesley&lt;/author&gt;&lt;/authors&gt;&lt;/contributors&gt;&lt;titles&gt;&lt;title&gt;Trends and variability in column-integrated atmospheric water vapor&lt;/title&gt;&lt;secondary-title&gt;Climate Dynamics&lt;/secondary-title&gt;&lt;/titles&gt;&lt;periodical&gt;&lt;full-title&gt;Climate Dynamics&lt;/full-title&gt;&lt;abbr-1&gt;Clim. Dyn.&lt;/abbr-1&gt;&lt;abbr-2&gt;Clim Dyn&lt;/abbr-2&gt;&lt;/periodical&gt;&lt;pages&gt;741-758&lt;/pages&gt;&lt;volume&gt;24&lt;/volume&gt;&lt;number&gt;7-8&lt;/number&gt;&lt;dates&gt;&lt;year&gt;2005&lt;/year&gt;&lt;/dates&gt;&lt;isbn&gt;0930-7575&amp;#xD;1432-0894&lt;/isbn&gt;&lt;urls&gt;&lt;/urls&gt;&lt;/record&gt;&lt;/Cite&gt;&lt;/EndNote&gt;</w:instrText>
        </w:r>
        <w:r w:rsidR="00613B63" w:rsidRPr="00D14383">
          <w:rPr>
            <w:vertAlign w:val="superscript"/>
          </w:rPr>
          <w:fldChar w:fldCharType="separate"/>
        </w:r>
        <w:r w:rsidR="007C77C8">
          <w:rPr>
            <w:noProof/>
            <w:vertAlign w:val="superscript"/>
          </w:rPr>
          <w:t>75</w:t>
        </w:r>
        <w:r w:rsidR="00613B63" w:rsidRPr="00D14383">
          <w:rPr>
            <w:vertAlign w:val="superscript"/>
          </w:rPr>
          <w:fldChar w:fldCharType="end"/>
        </w:r>
      </w:hyperlink>
      <w:r w:rsidRPr="00D14383">
        <w:rPr>
          <w:rFonts w:hint="eastAsia"/>
        </w:rPr>
        <w:t>.</w:t>
      </w:r>
      <w:r w:rsidRPr="00D14383">
        <w:t xml:space="preserve"> A strong </w:t>
      </w:r>
      <w:r>
        <w:t xml:space="preserve">inter-annual </w:t>
      </w:r>
      <w:r w:rsidRPr="00D14383">
        <w:t>correlation between tropo</w:t>
      </w:r>
      <w:r>
        <w:t xml:space="preserve">spheric water vapor content </w:t>
      </w:r>
      <w:r>
        <w:lastRenderedPageBreak/>
        <w:t>and</w:t>
      </w:r>
      <w:r w:rsidRPr="00D14383">
        <w:t xml:space="preserve"> surface temperature over the ocean-land combination was </w:t>
      </w:r>
      <w:r>
        <w:t>also</w:t>
      </w:r>
      <w:r w:rsidRPr="00D14383">
        <w:t xml:space="preserve"> detected</w:t>
      </w:r>
      <w:r>
        <w:t xml:space="preserve"> during</w:t>
      </w:r>
      <w:r w:rsidRPr="00D14383">
        <w:t xml:space="preserve"> the period of 1988-2008 by using a combination of SSM/I and </w:t>
      </w:r>
      <w:proofErr w:type="spellStart"/>
      <w:r w:rsidRPr="00D14383">
        <w:t>radiosonde</w:t>
      </w:r>
      <w:proofErr w:type="spellEnd"/>
      <w:r w:rsidRPr="00D14383">
        <w:t xml:space="preserve"> data</w:t>
      </w:r>
      <w:hyperlink w:anchor="_ENREF_76" w:tooltip="Gu, 2012 #439" w:history="1">
        <w:r w:rsidR="00613B63" w:rsidRPr="00D14383">
          <w:rPr>
            <w:vertAlign w:val="superscript"/>
          </w:rPr>
          <w:fldChar w:fldCharType="begin"/>
        </w:r>
        <w:r w:rsidR="007C77C8">
          <w:rPr>
            <w:vertAlign w:val="superscript"/>
          </w:rPr>
          <w:instrText xml:space="preserve"> ADDIN EN.CITE &lt;EndNote&gt;&lt;Cite&gt;&lt;Author&gt;Gu&lt;/Author&gt;&lt;Year&gt;2012&lt;/Year&gt;&lt;RecNum&gt;439&lt;/RecNum&gt;&lt;DisplayText&gt;&lt;style face="superscript"&gt;76&lt;/style&gt;&lt;/DisplayText&gt;&lt;record&gt;&lt;rec-number&gt;439&lt;/rec-number&gt;&lt;foreign-keys&gt;&lt;key app="EN" db-id="rpazszv5qtaprteztvgvpef6wfesvazvp2tf"&gt;439&lt;/key&gt;&lt;/foreign-keys&gt;&lt;ref-type name="Journal Article"&gt;17&lt;/ref-type&gt;&lt;contributors&gt;&lt;authors&gt;&lt;author&gt;Gu, G.&lt;/author&gt;&lt;author&gt;Adler, R. F.&lt;/author&gt;&lt;/authors&gt;&lt;/contributors&gt;&lt;auth-address&gt;Earth System Science Interdisciplinary Center, University of Maryland, College Park, MD, United States&amp;#xD;Laboratory for Atmospheres, NASA Goddard Space Flight Center, Greenbelt, MD, United States&lt;/auth-address&gt;&lt;titles&gt;&lt;title&gt;Large-scale, inter-annual relations among surface temperature, water vapour and precipitation with and without ENSO and volcano forcings&lt;/title&gt;&lt;secondary-title&gt;International Journal of Climatology&lt;/secondary-title&gt;&lt;/titles&gt;&lt;periodical&gt;&lt;full-title&gt;International Journal of Climatology&lt;/full-title&gt;&lt;abbr-1&gt;Int. J. Climatol.&lt;/abbr-1&gt;&lt;abbr-2&gt;Int J Climatol&lt;/abbr-2&gt;&lt;/periodical&gt;&lt;pages&gt;1782-1791&lt;/pages&gt;&lt;volume&gt;32&lt;/volume&gt;&lt;number&gt;12&lt;/number&gt;&lt;keywords&gt;&lt;keyword&gt;Precipitation variability&lt;/keyword&gt;&lt;keyword&gt;Surface temperature variations&lt;/keyword&gt;&lt;keyword&gt;Water vapour variability&lt;/keyword&gt;&lt;/keywords&gt;&lt;dates&gt;&lt;year&gt;2012&lt;/year&gt;&lt;pub-dates&gt;&lt;date&gt;//&lt;/date&gt;&lt;/pub-dates&gt;&lt;/dates&gt;&lt;urls&gt;&lt;related-urls&gt;&lt;url&gt;http://www.scopus.com/inward/record.url?eid=2-s2.0-84867010419&amp;amp;partnerID=40&amp;amp;md5=e625f2cf3cd087102eb24d740c6fec1e&lt;/url&gt;&lt;/related-urls&gt;&lt;/urls&gt;&lt;/record&gt;&lt;/Cite&gt;&lt;/EndNote&gt;</w:instrText>
        </w:r>
        <w:r w:rsidR="00613B63" w:rsidRPr="00D14383">
          <w:rPr>
            <w:vertAlign w:val="superscript"/>
          </w:rPr>
          <w:fldChar w:fldCharType="separate"/>
        </w:r>
        <w:r w:rsidR="007C77C8">
          <w:rPr>
            <w:noProof/>
            <w:vertAlign w:val="superscript"/>
          </w:rPr>
          <w:t>76</w:t>
        </w:r>
        <w:r w:rsidR="00613B63" w:rsidRPr="00D14383">
          <w:rPr>
            <w:vertAlign w:val="superscript"/>
          </w:rPr>
          <w:fldChar w:fldCharType="end"/>
        </w:r>
      </w:hyperlink>
      <w:r w:rsidRPr="00D14383">
        <w:t xml:space="preserve">. </w:t>
      </w:r>
      <w:r>
        <w:t xml:space="preserve">In the upper troposphere, High-Resolution Infrared Radiation Sounder (HIRS) records </w:t>
      </w:r>
      <w:r w:rsidR="00CF2CC1">
        <w:t>from 1979 to</w:t>
      </w:r>
      <w:r>
        <w:t xml:space="preserve"> 2009 showed an average increase of water vapor content in the equatorial tropics</w:t>
      </w:r>
      <w:hyperlink w:anchor="_ENREF_77" w:tooltip="Shi, 2011 #436" w:history="1">
        <w:r w:rsidR="00613B63">
          <w:fldChar w:fldCharType="begin"/>
        </w:r>
        <w:r w:rsidR="007C77C8">
          <w:instrText xml:space="preserve"> ADDIN EN.CITE &lt;EndNote&gt;&lt;Cite&gt;&lt;Author&gt;Shi&lt;/Author&gt;&lt;Year&gt;2011&lt;/Year&gt;&lt;RecNum&gt;436&lt;/RecNum&gt;&lt;DisplayText&gt;&lt;style face="superscript"&gt;77&lt;/style&gt;&lt;/DisplayText&gt;&lt;record&gt;&lt;rec-number&gt;436&lt;/rec-number&gt;&lt;foreign-keys&gt;&lt;key app="EN" db-id="rpazszv5qtaprteztvgvpef6wfesvazvp2tf"&gt;436&lt;/key&gt;&lt;/foreign-keys&gt;&lt;ref-type name="Journal Article"&gt;17&lt;/ref-type&gt;&lt;contributors&gt;&lt;authors&gt;&lt;author&gt;Shi, L.&lt;/author&gt;&lt;author&gt;Bates, J. J.&lt;/author&gt;&lt;/authors&gt;&lt;/contributors&gt;&lt;auth-address&gt;National Climatic Data Center, NOAA, Asheville, NC 28801, United States&lt;/auth-address&gt;&lt;titles&gt;&lt;title&gt;Three decades of intersatellite-calibrated high-resolution infrared radiation sounder upper tropospheric water vapor&lt;/title&gt;&lt;secondary-title&gt;Journal of Geophysical Research, D: Atmospheres&lt;/secondary-title&gt;&lt;/titles&gt;&lt;periodical&gt;&lt;full-title&gt;Journal of Geophysical Research, D: Atmospheres&lt;/full-title&gt;&lt;abbr-1&gt;J. Geophys. Res. D Atmos.&lt;/abbr-1&gt;&lt;abbr-2&gt;J Geophys Res D Atmos&lt;/abbr-2&gt;&lt;/periodical&gt;&lt;volume&gt;116&lt;/volume&gt;&lt;number&gt;4&lt;/number&gt;&lt;dates&gt;&lt;year&gt;2011&lt;/year&gt;&lt;pub-dates&gt;&lt;date&gt;//&lt;/date&gt;&lt;/pub-dates&gt;&lt;/dates&gt;&lt;urls&gt;&lt;related-urls&gt;&lt;url&gt;http://www.scopus.com/inward/record.url?eid=2-s2.0-79951931867&amp;amp;partnerID=40&amp;amp;md5=4da4688eae5c6a2da2fa2a193ce34924&lt;/url&gt;&lt;/related-urls&gt;&lt;/urls&gt;&lt;/record&gt;&lt;/Cite&gt;&lt;/EndNote&gt;</w:instrText>
        </w:r>
        <w:r w:rsidR="00613B63">
          <w:fldChar w:fldCharType="separate"/>
        </w:r>
        <w:r w:rsidR="007C77C8" w:rsidRPr="00E852E4">
          <w:rPr>
            <w:noProof/>
            <w:vertAlign w:val="superscript"/>
          </w:rPr>
          <w:t>77</w:t>
        </w:r>
        <w:r w:rsidR="00613B63">
          <w:fldChar w:fldCharType="end"/>
        </w:r>
      </w:hyperlink>
      <w:r>
        <w:t xml:space="preserve">. While regional, seasonal, inter-annual variations, and even longer variations responding to decadal climate events such as </w:t>
      </w:r>
      <w:r w:rsidRPr="009027B3">
        <w:t xml:space="preserve">the El Niño Southern Oscillation (ENSO) </w:t>
      </w:r>
      <w:r>
        <w:t>have been observed</w:t>
      </w:r>
      <w:r w:rsidR="00613B63" w:rsidRPr="009027B3">
        <w:rPr>
          <w:vertAlign w:val="superscript"/>
        </w:rPr>
        <w:fldChar w:fldCharType="begin">
          <w:fldData xml:space="preserve">PEVuZE5vdGU+PENpdGU+PEF1dGhvcj5TaGk8L0F1dGhvcj48WWVhcj4yMDExPC9ZZWFyPjxSZWNO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</w:fldData>
        </w:fldChar>
      </w:r>
      <w:r w:rsidR="00BE4B5B">
        <w:rPr>
          <w:vertAlign w:val="superscript"/>
        </w:rPr>
        <w:instrText xml:space="preserve"> ADDIN EN.CITE </w:instrText>
      </w:r>
      <w:r w:rsidR="00613B63">
        <w:rPr>
          <w:vertAlign w:val="superscript"/>
        </w:rPr>
        <w:fldChar w:fldCharType="begin">
          <w:fldData xml:space="preserve">PEVuZE5vdGU+PENpdGU+PEF1dGhvcj5TaGk8L0F1dGhvcj48WWVhcj4yMDExPC9ZZWFyPjxSZWNO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</w:fldData>
        </w:fldChar>
      </w:r>
      <w:r w:rsidR="00BE4B5B">
        <w:rPr>
          <w:vertAlign w:val="superscript"/>
        </w:rPr>
        <w:instrText xml:space="preserve"> ADDIN EN.CITE.DATA </w:instrText>
      </w:r>
      <w:r w:rsidR="00613B63">
        <w:rPr>
          <w:vertAlign w:val="superscript"/>
        </w:rPr>
      </w:r>
      <w:r w:rsidR="00613B63">
        <w:rPr>
          <w:vertAlign w:val="superscript"/>
        </w:rPr>
        <w:fldChar w:fldCharType="end"/>
      </w:r>
      <w:r w:rsidR="00613B63" w:rsidRPr="009027B3">
        <w:rPr>
          <w:vertAlign w:val="superscript"/>
        </w:rPr>
      </w:r>
      <w:r w:rsidR="00613B63" w:rsidRPr="009027B3">
        <w:rPr>
          <w:vertAlign w:val="superscript"/>
        </w:rPr>
        <w:fldChar w:fldCharType="separate"/>
      </w:r>
      <w:hyperlink w:anchor="_ENREF_77" w:tooltip="Shi, 2011 #436" w:history="1">
        <w:r w:rsidR="007C77C8">
          <w:rPr>
            <w:noProof/>
            <w:vertAlign w:val="superscript"/>
          </w:rPr>
          <w:t>77</w:t>
        </w:r>
      </w:hyperlink>
      <w:r w:rsidR="00E852E4">
        <w:rPr>
          <w:noProof/>
          <w:vertAlign w:val="superscript"/>
        </w:rPr>
        <w:t>,</w:t>
      </w:r>
      <w:hyperlink w:anchor="_ENREF_78" w:tooltip="Jin, 2011 #450" w:history="1">
        <w:r w:rsidR="007C77C8">
          <w:rPr>
            <w:noProof/>
            <w:vertAlign w:val="superscript"/>
          </w:rPr>
          <w:t>78</w:t>
        </w:r>
      </w:hyperlink>
      <w:r w:rsidR="00613B63" w:rsidRPr="009027B3">
        <w:rPr>
          <w:vertAlign w:val="superscript"/>
        </w:rPr>
        <w:fldChar w:fldCharType="end"/>
      </w:r>
      <w:hyperlink w:anchor="_ENREF_6" w:tooltip="Dessler, 2008 #450" w:history="1"/>
      <w:r>
        <w:t>, satellite observations consistently support a positive tropospheric water vapor feedback at a long-term scale</w:t>
      </w:r>
      <w:hyperlink w:anchor="_ENREF_74" w:tooltip="Dessler, 2010 #234" w:history="1">
        <w:r w:rsidR="00613B63">
          <w:fldChar w:fldCharType="begin"/>
        </w:r>
        <w:r w:rsidR="007C77C8">
          <w:instrText xml:space="preserve"> ADDIN EN.CITE &lt;EndNote&gt;&lt;Cite&gt;&lt;Author&gt;Dessler&lt;/Author&gt;&lt;Year&gt;2010&lt;/Year&gt;&lt;RecNum&gt;234&lt;/RecNum&gt;&lt;DisplayText&gt;&lt;style face="superscript"&gt;74&lt;/style&gt;&lt;/DisplayText&gt;&lt;record&gt;&lt;rec-number&gt;234&lt;/rec-number&gt;&lt;foreign-keys&gt;&lt;key app="EN" db-id="rpazszv5qtaprteztvgvpef6wfesvazvp2tf"&gt;234&lt;/key&gt;&lt;/foreign-keys&gt;&lt;ref-type name="Journal Article"&gt;17&lt;/ref-type&gt;&lt;contributors&gt;&lt;authors&gt;&lt;author&gt;Dessler, A. E.&lt;/author&gt;&lt;author&gt;Davis, S. M.&lt;/author&gt;&lt;/authors&gt;&lt;/contributors&gt;&lt;titles&gt;&lt;title&gt;Trends in tropospheric humidity from reanalysis systems&lt;/title&gt;&lt;secondary-title&gt;Journal of Geophysical Research&lt;/secondary-title&gt;&lt;/titles&gt;&lt;periodical&gt;&lt;full-title&gt;Journal of Geophysical Research&lt;/full-title&gt;&lt;abbr-1&gt;J. Geophys. Res.&lt;/abbr-1&gt;&lt;abbr-2&gt;J Geophys Res&lt;/abbr-2&gt;&lt;/periodical&gt;&lt;volume&gt;115&lt;/volume&gt;&lt;number&gt;D19&lt;/number&gt;&lt;dates&gt;&lt;year&gt;2010&lt;/year&gt;&lt;/dates&gt;&lt;urls&gt;&lt;/urls&gt;&lt;/record&gt;&lt;/Cite&gt;&lt;/EndNote&gt;</w:instrText>
        </w:r>
        <w:r w:rsidR="00613B63">
          <w:fldChar w:fldCharType="separate"/>
        </w:r>
        <w:r w:rsidR="007C77C8" w:rsidRPr="00E852E4">
          <w:rPr>
            <w:noProof/>
            <w:vertAlign w:val="superscript"/>
          </w:rPr>
          <w:t>74</w:t>
        </w:r>
        <w:r w:rsidR="00613B63">
          <w:fldChar w:fldCharType="end"/>
        </w:r>
      </w:hyperlink>
      <w:r>
        <w:t xml:space="preserve">. A different trend was detected in observations of stratospheric water vapor content. Based on </w:t>
      </w:r>
      <w:r w:rsidRPr="002D746B">
        <w:t xml:space="preserve">satellite data sets from the </w:t>
      </w:r>
      <w:proofErr w:type="spellStart"/>
      <w:r w:rsidRPr="002D746B">
        <w:t>HALogen</w:t>
      </w:r>
      <w:proofErr w:type="spellEnd"/>
      <w:r w:rsidRPr="002D746B">
        <w:t xml:space="preserve"> </w:t>
      </w:r>
      <w:proofErr w:type="spellStart"/>
      <w:r w:rsidRPr="002D746B">
        <w:t>Occulation</w:t>
      </w:r>
      <w:proofErr w:type="spellEnd"/>
      <w:r w:rsidRPr="002D746B">
        <w:t xml:space="preserve"> Experiment (HALOE), Stratospheric Aerosol and Gas Experiment II (SAGEII)</w:t>
      </w:r>
      <w:r>
        <w:t>,</w:t>
      </w:r>
      <w:r w:rsidRPr="002D746B">
        <w:t xml:space="preserve"> and the Microwave Limb Sounder (MLS)</w:t>
      </w:r>
      <w:r>
        <w:t xml:space="preserve">, the water vapor content in stratospheric was found to increase persistently from 1980 to 2000 and then decreased by 10% between 2000 and 2009, </w:t>
      </w:r>
      <w:r w:rsidRPr="002D746B">
        <w:t>contributing to the flattening of the global warming trend since then</w:t>
      </w:r>
      <w:hyperlink w:anchor="_ENREF_79" w:tooltip="Solomon, 2010 #280" w:history="1">
        <w:r w:rsidR="00613B63">
          <w:fldChar w:fldCharType="begin"/>
        </w:r>
        <w:r w:rsidR="007C77C8">
          <w:instrText xml:space="preserve"> ADDIN EN.CITE &lt;EndNote&gt;&lt;Cite&gt;&lt;Author&gt;Solomon&lt;/Author&gt;&lt;Year&gt;2010&lt;/Year&gt;&lt;RecNum&gt;280&lt;/RecNum&gt;&lt;DisplayText&gt;&lt;style face="superscript"&gt;79&lt;/style&gt;&lt;/DisplayText&gt;&lt;record&gt;&lt;rec-number&gt;280&lt;/rec-number&gt;&lt;foreign-keys&gt;&lt;key app="EN" db-id="rpazszv5qtaprteztvgvpef6wfesvazvp2tf"&gt;280&lt;/key&gt;&lt;/foreign-keys&gt;&lt;ref-type name="Journal Article"&gt;17&lt;/ref-type&gt;&lt;contributors&gt;&lt;authors&gt;&lt;author&gt;Solomon, S.&lt;/author&gt;&lt;author&gt;Rosenlof, K.H.&lt;/author&gt;&lt;author&gt;Portmann, R.W.&lt;/author&gt;&lt;author&gt;Daniel, J.S.&lt;/author&gt;&lt;author&gt;Davis, S.M.&lt;/author&gt;&lt;author&gt;Sanford, T.J.&lt;/author&gt;&lt;author&gt;Plattner, G.K.&lt;/author&gt;&lt;/authors&gt;&lt;/contributors&gt;&lt;titles&gt;&lt;title&gt;Contributions of stratospheric water vapor to decadal changes in the rate of global warming&lt;/title&gt;&lt;secondary-title&gt;Science&lt;/secondary-title&gt;&lt;/titles&gt;&lt;periodical&gt;&lt;full-title&gt;Science&lt;/full-title&gt;&lt;abbr-1&gt;Science&lt;/abbr-1&gt;&lt;abbr-2&gt;Science&lt;/abbr-2&gt;&lt;/periodical&gt;&lt;pages&gt;1219&lt;/pages&gt;&lt;volume&gt;327&lt;/volume&gt;&lt;number&gt;5970&lt;/number&gt;&lt;dates&gt;&lt;year&gt;2010&lt;/year&gt;&lt;/dates&gt;&lt;isbn&gt;0036-8075&lt;/isbn&gt;&lt;urls&gt;&lt;/urls&gt;&lt;/record&gt;&lt;/Cite&gt;&lt;/EndNote&gt;</w:instrText>
        </w:r>
        <w:r w:rsidR="00613B63">
          <w:fldChar w:fldCharType="separate"/>
        </w:r>
        <w:r w:rsidR="007C77C8" w:rsidRPr="00E852E4">
          <w:rPr>
            <w:noProof/>
            <w:vertAlign w:val="superscript"/>
          </w:rPr>
          <w:t>79</w:t>
        </w:r>
        <w:r w:rsidR="00613B63">
          <w:fldChar w:fldCharType="end"/>
        </w:r>
      </w:hyperlink>
      <w:r w:rsidRPr="002D746B">
        <w:t xml:space="preserve">. </w:t>
      </w:r>
      <w:r>
        <w:t>Satellite observations also support the theory that the stratospheric water vapor content is tightly regulated by the tropical tropopause temperature</w:t>
      </w:r>
      <w:hyperlink w:anchor="_ENREF_80" w:tooltip="Randel, 2010 #362" w:history="1">
        <w:r w:rsidR="00613B63">
          <w:fldChar w:fldCharType="begin"/>
        </w:r>
        <w:r w:rsidR="007C77C8">
          <w:instrText xml:space="preserve"> ADDIN EN.CITE &lt;EndNote&gt;&lt;Cite&gt;&lt;Author&gt;Randel&lt;/Author&gt;&lt;Year&gt;2010&lt;/Year&gt;&lt;RecNum&gt;362&lt;/RecNum&gt;&lt;DisplayText&gt;&lt;style face="superscript"&gt;80&lt;/style&gt;&lt;/DisplayText&gt;&lt;record&gt;&lt;rec-number&gt;362&lt;/rec-number&gt;&lt;foreign-keys&gt;&lt;key app="EN" db-id="rpazszv5qtaprteztvgvpef6wfesvazvp2tf"&gt;362&lt;/key&gt;&lt;/foreign-keys&gt;&lt;ref-type name="Journal Article"&gt;17&lt;/ref-type&gt;&lt;contributors&gt;&lt;authors&gt;&lt;author&gt;Randel, W.J.&lt;/author&gt;&lt;/authors&gt;&lt;/contributors&gt;&lt;titles&gt;&lt;title&gt;Variability and trends in stratospheric temperature and water vapor&lt;/title&gt;&lt;secondary-title&gt;Geophysical Monograph Series&lt;/secondary-title&gt;&lt;/titles&gt;&lt;pages&gt;123-135&lt;/pages&gt;&lt;volume&gt;190&lt;/volume&gt;&lt;dates&gt;&lt;year&gt;2010&lt;/year&gt;&lt;/dates&gt;&lt;isbn&gt;0875904793&lt;/isbn&gt;&lt;urls&gt;&lt;/urls&gt;&lt;/record&gt;&lt;/Cite&gt;&lt;/EndNote&gt;</w:instrText>
        </w:r>
        <w:r w:rsidR="00613B63">
          <w:fldChar w:fldCharType="separate"/>
        </w:r>
        <w:r w:rsidR="007C77C8" w:rsidRPr="00E852E4">
          <w:rPr>
            <w:noProof/>
            <w:vertAlign w:val="superscript"/>
          </w:rPr>
          <w:t>80</w:t>
        </w:r>
        <w:r w:rsidR="00613B63">
          <w:fldChar w:fldCharType="end"/>
        </w:r>
      </w:hyperlink>
      <w:r>
        <w:t>, even though decoupling may occur at short time scale</w:t>
      </w:r>
      <w:hyperlink w:anchor="_ENREF_81" w:tooltip="Fueglistaler, 2012 #428" w:history="1">
        <w:r w:rsidR="00613B63">
          <w:fldChar w:fldCharType="begin"/>
        </w:r>
        <w:r w:rsidR="007C77C8">
          <w:instrText xml:space="preserve"> ADDIN EN.CITE &lt;EndNote&gt;&lt;Cite&gt;&lt;Author&gt;Fueglistaler&lt;/Author&gt;&lt;Year&gt;2012&lt;/Year&gt;&lt;RecNum&gt;428&lt;/RecNum&gt;&lt;DisplayText&gt;&lt;style face="superscript"&gt;81&lt;/style&gt;&lt;/DisplayText&gt;&lt;record&gt;&lt;rec-number&gt;428&lt;/rec-number&gt;&lt;foreign-keys&gt;&lt;key app="EN" db-id="rpazszv5qtaprteztvgvpef6wfesvazvp2tf"&gt;428&lt;/key&gt;&lt;/foreign-keys&gt;&lt;ref-type name="Journal Article"&gt;17&lt;/ref-type&gt;&lt;contributors&gt;&lt;authors&gt;&lt;author&gt;Fueglistaler, S.&lt;/author&gt;&lt;/authors&gt;&lt;/contributors&gt;&lt;auth-address&gt;Department of Geosciences and AOS, Princeton University, Princeton, NJ, United States&amp;#xD;Department of Geosciences, Princeton University, Princeton, NJ 08544, United States&lt;/auth-address&gt;&lt;titles&gt;&lt;title&gt;Stepwise changes in stratospheric water vapor?&lt;/title&gt;&lt;secondary-title&gt;Journal of Geophysical Research, D: Atmospheres&lt;/secondary-title&gt;&lt;/titles&gt;&lt;periodical&gt;&lt;full-title&gt;Journal of Geophysical Research, D: Atmospheres&lt;/full-title&gt;&lt;abbr-1&gt;J. Geophys. Res. D Atmos.&lt;/abbr-1&gt;&lt;abbr-2&gt;J Geophys Res D Atmos&lt;/abbr-2&gt;&lt;/periodical&gt;&lt;volume&gt;117&lt;/volume&gt;&lt;number&gt;13&lt;/number&gt;&lt;dates&gt;&lt;year&gt;2012&lt;/year&gt;&lt;pub-dates&gt;&lt;date&gt;//&lt;/date&gt;&lt;/pub-dates&gt;&lt;/dates&gt;&lt;urls&gt;&lt;related-urls&gt;&lt;url&gt;http://www.scopus.com/inward/record.url?eid=2-s2.0-84864062039&amp;amp;partnerID=40&amp;amp;md5=a8b372a12c43711a594bd64e3fb54509&lt;/url&gt;&lt;/related-urls&gt;&lt;/urls&gt;&lt;/record&gt;&lt;/Cite&gt;&lt;/EndNote&gt;</w:instrText>
        </w:r>
        <w:r w:rsidR="00613B63">
          <w:fldChar w:fldCharType="separate"/>
        </w:r>
        <w:r w:rsidR="007C77C8" w:rsidRPr="00E852E4">
          <w:rPr>
            <w:noProof/>
            <w:vertAlign w:val="superscript"/>
          </w:rPr>
          <w:t>81</w:t>
        </w:r>
        <w:r w:rsidR="00613B63">
          <w:fldChar w:fldCharType="end"/>
        </w:r>
      </w:hyperlink>
      <w:r>
        <w:t xml:space="preserve">. </w:t>
      </w:r>
      <w:ins w:id="192" w:author="Minghua Zhang" w:date="2013-02-03T14:03:00Z">
        <w:r w:rsidR="005A023D">
          <w:t xml:space="preserve">These </w:t>
        </w:r>
      </w:ins>
      <w:ins w:id="193" w:author="Minghua Zhang" w:date="2013-02-03T14:04:00Z">
        <w:r w:rsidR="005A023D">
          <w:t>results provided powerful validation</w:t>
        </w:r>
      </w:ins>
      <w:ins w:id="194" w:author="Minghua Zhang" w:date="2013-02-03T14:06:00Z">
        <w:r w:rsidR="005A023D">
          <w:t>s</w:t>
        </w:r>
      </w:ins>
      <w:ins w:id="195" w:author="Minghua Zhang" w:date="2013-02-03T14:04:00Z">
        <w:r w:rsidR="005A023D">
          <w:t xml:space="preserve"> of climate models in simulating the climate feedbacks of water vapor.</w:t>
        </w:r>
      </w:ins>
    </w:p>
    <w:p w:rsidR="009027B3" w:rsidRDefault="009027B3" w:rsidP="00045B22">
      <w:pPr>
        <w:spacing w:line="480" w:lineRule="auto"/>
        <w:ind w:firstLineChars="250" w:firstLine="600"/>
      </w:pPr>
      <w:r w:rsidRPr="00385D66">
        <w:t>Precipitation plays a primary role in the</w:t>
      </w:r>
      <w:r>
        <w:t xml:space="preserve"> global water and energy cycle. Its variations are closely linked to climate change. The spatial and temporal variability of precipitation at global scale can be retrieved from observations made by infrared </w:t>
      </w:r>
      <w:r>
        <w:lastRenderedPageBreak/>
        <w:t xml:space="preserve">sensors onboard the geostationary satellites, passive microwave sensors carried by the polar-orbiting satellites, and recently active radars onboard </w:t>
      </w:r>
      <w:r w:rsidR="00CF2CC1">
        <w:t>the Tropical Rainfall M</w:t>
      </w:r>
      <w:r w:rsidRPr="006C3360">
        <w:t>ea</w:t>
      </w:r>
      <w:r w:rsidR="00CF2CC1">
        <w:t>suring M</w:t>
      </w:r>
      <w:r>
        <w:t>ission (TRMM) satellite and its successors. SSMI records between</w:t>
      </w:r>
      <w:r w:rsidRPr="006C3360">
        <w:t xml:space="preserve"> 1987 and 2006 showed </w:t>
      </w:r>
      <w:r>
        <w:t xml:space="preserve">that </w:t>
      </w:r>
      <w:r w:rsidRPr="006C3360">
        <w:t>the response of precipitation to global warming was 7% K</w:t>
      </w:r>
      <w:r w:rsidRPr="006C3360">
        <w:rPr>
          <w:vertAlign w:val="superscript"/>
        </w:rPr>
        <w:t>-1</w:t>
      </w:r>
      <w:r>
        <w:t xml:space="preserve"> of surface warming,</w:t>
      </w:r>
      <w:r w:rsidRPr="006C3360">
        <w:t xml:space="preserve"> much higher than the </w:t>
      </w:r>
      <w:r>
        <w:t>1-3% k</w:t>
      </w:r>
      <w:r w:rsidRPr="006C3360">
        <w:rPr>
          <w:vertAlign w:val="superscript"/>
        </w:rPr>
        <w:t>-1</w:t>
      </w:r>
      <w:r>
        <w:t xml:space="preserve"> of </w:t>
      </w:r>
      <w:r w:rsidRPr="006C3360">
        <w:t>surface warming</w:t>
      </w:r>
      <w:r>
        <w:t xml:space="preserve"> predicted by climate models</w:t>
      </w:r>
      <w:hyperlink w:anchor="_ENREF_82" w:tooltip="Wentz, 2007 #352" w:history="1">
        <w:r w:rsidR="00613B63">
          <w:fldChar w:fldCharType="begin"/>
        </w:r>
        <w:r w:rsidR="007C77C8">
          <w:instrText xml:space="preserve"> ADDIN EN.CITE &lt;EndNote&gt;&lt;Cite&gt;&lt;Author&gt;Wentz&lt;/Author&gt;&lt;Year&gt;2007&lt;/Year&gt;&lt;RecNum&gt;352&lt;/RecNum&gt;&lt;DisplayText&gt;&lt;style face="superscript"&gt;82&lt;/style&gt;&lt;/DisplayText&gt;&lt;record&gt;&lt;rec-number&gt;352&lt;/rec-number&gt;&lt;foreign-keys&gt;&lt;key app="EN" db-id="rpazszv5qtaprteztvgvpef6wfesvazvp2tf"&gt;352&lt;/key&gt;&lt;/foreign-keys&gt;&lt;ref-type name="Journal Article"&gt;17&lt;/ref-type&gt;&lt;contributors&gt;&lt;authors&gt;&lt;author&gt;Wentz, F. J.&lt;/author&gt;&lt;author&gt;Ricciardulli, L.&lt;/author&gt;&lt;author&gt;Hilburn, K.&lt;/author&gt;&lt;author&gt;Mears, C.&lt;/author&gt;&lt;/authors&gt;&lt;/contributors&gt;&lt;auth-address&gt;Remote Sensing Syst, Santa Rosa, CA 95401 USA.&amp;#xD;Wentz, FJ (reprint author), Remote Sensing Syst, 438 1st St, Santa Rosa, CA 95401 USA.&amp;#xD;frank.wentz@remss.com&lt;/auth-address&gt;&lt;titles&gt;&lt;title&gt;How much more rain will global warming bring?&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233-235&lt;/pages&gt;&lt;volume&gt;317&lt;/volume&gt;&lt;number&gt;5835&lt;/number&gt;&lt;keywords&gt;&lt;keyword&gt;model intercomparison project&lt;/keyword&gt;&lt;keyword&gt;hydrological cycle&lt;/keyword&gt;&lt;keyword&gt;climate&lt;/keyword&gt;&lt;keyword&gt;temperature&lt;/keyword&gt;&lt;keyword&gt;sensitivity&lt;/keyword&gt;&lt;/keywords&gt;&lt;dates&gt;&lt;year&gt;2007&lt;/year&gt;&lt;pub-dates&gt;&lt;date&gt;Jul&lt;/date&gt;&lt;/pub-dates&gt;&lt;/dates&gt;&lt;isbn&gt;0036-8075&lt;/isbn&gt;&lt;accession-num&gt;WOS:000247968600039&lt;/accession-num&gt;&lt;work-type&gt;Article&lt;/work-type&gt;&lt;urls&gt;&lt;related-urls&gt;&lt;url&gt;&amp;lt;Go to ISI&amp;gt;://WOS:000247968600039&lt;/url&gt;&lt;/related-urls&gt;&lt;/urls&gt;&lt;language&gt;English&lt;/language&gt;&lt;/record&gt;&lt;/Cite&gt;&lt;/EndNote&gt;</w:instrText>
        </w:r>
        <w:r w:rsidR="00613B63">
          <w:fldChar w:fldCharType="separate"/>
        </w:r>
        <w:r w:rsidR="007C77C8" w:rsidRPr="00E852E4">
          <w:rPr>
            <w:noProof/>
            <w:vertAlign w:val="superscript"/>
          </w:rPr>
          <w:t>82</w:t>
        </w:r>
        <w:r w:rsidR="00613B63">
          <w:fldChar w:fldCharType="end"/>
        </w:r>
      </w:hyperlink>
      <w:r>
        <w:t xml:space="preserve">. The observation has generated an intense debate on whether a </w:t>
      </w:r>
      <w:r>
        <w:rPr>
          <w:rFonts w:hint="eastAsia"/>
        </w:rPr>
        <w:t xml:space="preserve">large </w:t>
      </w:r>
      <w:r>
        <w:t xml:space="preserve">discrepancy exists between observed and modeled trends of precipitation. </w:t>
      </w:r>
      <w:del w:id="196" w:author="Minghua Zhang" w:date="2013-02-03T14:09:00Z">
        <w:r w:rsidDel="005A023D">
          <w:delText>However, s</w:delText>
        </w:r>
      </w:del>
      <w:ins w:id="197" w:author="Minghua Zhang" w:date="2013-02-03T14:09:00Z">
        <w:r w:rsidR="005A023D">
          <w:t>S</w:t>
        </w:r>
      </w:ins>
      <w:r>
        <w:t xml:space="preserve">tudies that used longer satellite time series produced lower rates of increase but these results are still regarded as inconclusive due to the </w:t>
      </w:r>
      <w:r w:rsidR="00E27821">
        <w:t>brevity of satellite time series</w:t>
      </w:r>
      <w:r w:rsidR="00613B63">
        <w:fldChar w:fldCharType="begin">
          <w:fldData xml:space="preserve">PEVuZE5vdGU+PENpdGU+PEF1dGhvcj5MaWVwZXJ0PC9BdXRob3I+PFllYXI+MjAwOTwvWWVhcj48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</w:fldData>
        </w:fldChar>
      </w:r>
      <w:r w:rsidR="00BE4B5B">
        <w:instrText xml:space="preserve"> ADDIN EN.CITE </w:instrText>
      </w:r>
      <w:r w:rsidR="00613B63">
        <w:fldChar w:fldCharType="begin">
          <w:fldData xml:space="preserve">PEVuZE5vdGU+PENpdGU+PEF1dGhvcj5MaWVwZXJ0PC9BdXRob3I+PFllYXI+MjAwOTwvWWVhcj48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</w:fldData>
        </w:fldChar>
      </w:r>
      <w:r w:rsidR="00BE4B5B">
        <w:instrText xml:space="preserve"> ADDIN EN.CITE.DATA </w:instrText>
      </w:r>
      <w:r w:rsidR="00613B63">
        <w:fldChar w:fldCharType="end"/>
      </w:r>
      <w:r w:rsidR="00613B63">
        <w:fldChar w:fldCharType="separate"/>
      </w:r>
      <w:hyperlink w:anchor="_ENREF_83" w:tooltip="Liepert, 2009 #365" w:history="1">
        <w:r w:rsidR="007C77C8" w:rsidRPr="00E27821">
          <w:rPr>
            <w:noProof/>
            <w:vertAlign w:val="superscript"/>
          </w:rPr>
          <w:t>83</w:t>
        </w:r>
      </w:hyperlink>
      <w:r w:rsidR="00E27821" w:rsidRPr="00E27821">
        <w:rPr>
          <w:noProof/>
          <w:vertAlign w:val="superscript"/>
        </w:rPr>
        <w:t>,</w:t>
      </w:r>
      <w:hyperlink w:anchor="_ENREF_84" w:tooltip="Liu, 2012 #421" w:history="1">
        <w:r w:rsidR="007C77C8" w:rsidRPr="00E27821">
          <w:rPr>
            <w:noProof/>
            <w:vertAlign w:val="superscript"/>
          </w:rPr>
          <w:t>84</w:t>
        </w:r>
      </w:hyperlink>
      <w:r w:rsidR="00613B63">
        <w:fldChar w:fldCharType="end"/>
      </w:r>
      <w:r>
        <w:t xml:space="preserve">. At inter-annual scale, the correlation between the satellite observed precipitations and global surface temperature anomalies was also found to be weak during 1988-2008 if large-scale </w:t>
      </w:r>
      <w:proofErr w:type="spellStart"/>
      <w:r>
        <w:t>forcings</w:t>
      </w:r>
      <w:proofErr w:type="spellEnd"/>
      <w:r>
        <w:t xml:space="preserve"> including ENSO and volcanic eruptions were removed</w:t>
      </w:r>
      <w:hyperlink w:anchor="_ENREF_76" w:tooltip="Gu, 2012 #439" w:history="1">
        <w:r w:rsidR="00613B63">
          <w:fldChar w:fldCharType="begin"/>
        </w:r>
        <w:r w:rsidR="007C77C8">
          <w:instrText xml:space="preserve"> ADDIN EN.CITE &lt;EndNote&gt;&lt;Cite&gt;&lt;Author&gt;Gu&lt;/Author&gt;&lt;Year&gt;2012&lt;/Year&gt;&lt;RecNum&gt;439&lt;/RecNum&gt;&lt;DisplayText&gt;&lt;style face="superscript"&gt;76&lt;/style&gt;&lt;/DisplayText&gt;&lt;record&gt;&lt;rec-number&gt;439&lt;/rec-number&gt;&lt;foreign-keys&gt;&lt;key app="EN" db-id="rpazszv5qtaprteztvgvpef6wfesvazvp2tf"&gt;439&lt;/key&gt;&lt;/foreign-keys&gt;&lt;ref-type name="Journal Article"&gt;17&lt;/ref-type&gt;&lt;contributors&gt;&lt;authors&gt;&lt;author&gt;Gu, G.&lt;/author&gt;&lt;author&gt;Adler, R. F.&lt;/author&gt;&lt;/authors&gt;&lt;/contributors&gt;&lt;auth-address&gt;Earth System Science Interdisciplinary Center, University of Maryland, College Park, MD, United States&amp;#xD;Laboratory for Atmospheres, NASA Goddard Space Flight Center, Greenbelt, MD, United States&lt;/auth-address&gt;&lt;titles&gt;&lt;title&gt;Large-scale, inter-annual relations among surface temperature, water vapour and precipitation with and without ENSO and volcano forcings&lt;/title&gt;&lt;secondary-title&gt;International Journal of Climatology&lt;/secondary-title&gt;&lt;/titles&gt;&lt;periodical&gt;&lt;full-title&gt;International Journal of Climatology&lt;/full-title&gt;&lt;abbr-1&gt;Int. J. Climatol.&lt;/abbr-1&gt;&lt;abbr-2&gt;Int J Climatol&lt;/abbr-2&gt;&lt;/periodical&gt;&lt;pages&gt;1782-1791&lt;/pages&gt;&lt;volume&gt;32&lt;/volume&gt;&lt;number&gt;12&lt;/number&gt;&lt;keywords&gt;&lt;keyword&gt;Precipitation variability&lt;/keyword&gt;&lt;keyword&gt;Surface temperature variations&lt;/keyword&gt;&lt;keyword&gt;Water vapour variability&lt;/keyword&gt;&lt;/keywords&gt;&lt;dates&gt;&lt;year&gt;2012&lt;/year&gt;&lt;pub-dates&gt;&lt;date&gt;//&lt;/date&gt;&lt;/pub-dates&gt;&lt;/dates&gt;&lt;urls&gt;&lt;related-urls&gt;&lt;url&gt;http://www.scopus.com/inward/record.url?eid=2-s2.0-84867010419&amp;amp;partnerID=40&amp;amp;md5=e625f2cf3cd087102eb24d740c6fec1e&lt;/url&gt;&lt;/related-urls&gt;&lt;/urls&gt;&lt;/record&gt;&lt;/Cite&gt;&lt;/EndNote&gt;</w:instrText>
        </w:r>
        <w:r w:rsidR="00613B63">
          <w:fldChar w:fldCharType="separate"/>
        </w:r>
        <w:r w:rsidR="007C77C8" w:rsidRPr="00E852E4">
          <w:rPr>
            <w:noProof/>
            <w:vertAlign w:val="superscript"/>
          </w:rPr>
          <w:t>76</w:t>
        </w:r>
        <w:r w:rsidR="00613B63">
          <w:fldChar w:fldCharType="end"/>
        </w:r>
      </w:hyperlink>
      <w:r w:rsidR="00CF2CC1">
        <w:t xml:space="preserve">. </w:t>
      </w:r>
      <w:del w:id="198" w:author="Minghua Zhang" w:date="2013-02-03T14:09:00Z">
        <w:r w:rsidR="00CF2CC1" w:rsidDel="006E7BB2">
          <w:delText>There is a</w:delText>
        </w:r>
        <w:r w:rsidDel="006E7BB2">
          <w:delText xml:space="preserve"> </w:delText>
        </w:r>
        <w:r w:rsidRPr="00BE4658" w:rsidDel="006E7BB2">
          <w:delText>conclusion</w:delText>
        </w:r>
      </w:del>
      <w:ins w:id="199" w:author="Minghua Zhang" w:date="2013-02-03T14:10:00Z">
        <w:r w:rsidR="006E7BB2">
          <w:t>A survey of</w:t>
        </w:r>
      </w:ins>
      <w:r w:rsidRPr="00BE4658">
        <w:t xml:space="preserve"> </w:t>
      </w:r>
      <w:del w:id="200" w:author="Minghua Zhang" w:date="2013-02-03T14:10:00Z">
        <w:r w:rsidRPr="00BE4658" w:rsidDel="006E7BB2">
          <w:delText xml:space="preserve">that most </w:delText>
        </w:r>
      </w:del>
      <w:ins w:id="201" w:author="Minghua Zhang" w:date="2013-02-03T14:10:00Z">
        <w:r w:rsidR="006E7BB2">
          <w:t xml:space="preserve">available </w:t>
        </w:r>
      </w:ins>
      <w:r w:rsidRPr="00BE4658">
        <w:t xml:space="preserve">satellite-based long-term precipitation </w:t>
      </w:r>
      <w:del w:id="202" w:author="Minghua Zhang" w:date="2013-02-03T14:10:00Z">
        <w:r w:rsidRPr="00BE4658" w:rsidDel="006E7BB2">
          <w:delText xml:space="preserve">studies </w:delText>
        </w:r>
      </w:del>
      <w:ins w:id="203" w:author="Minghua Zhang" w:date="2013-02-03T14:10:00Z">
        <w:r w:rsidR="006E7BB2">
          <w:t>products</w:t>
        </w:r>
        <w:r w:rsidR="006E7BB2" w:rsidRPr="00BE4658">
          <w:t xml:space="preserve"> </w:t>
        </w:r>
      </w:ins>
      <w:r w:rsidRPr="00BE4658">
        <w:t xml:space="preserve">showed </w:t>
      </w:r>
      <w:ins w:id="204" w:author="Minghua Zhang" w:date="2013-02-03T14:12:00Z">
        <w:r w:rsidR="006E7BB2">
          <w:t xml:space="preserve">mostly </w:t>
        </w:r>
      </w:ins>
      <w:r w:rsidRPr="00BE4658">
        <w:t>little or no trend in global precipitation</w:t>
      </w:r>
      <w:hyperlink w:anchor="_ENREF_85" w:tooltip="Gruber, 2008 #472" w:history="1">
        <w:r w:rsidR="00613B63">
          <w:fldChar w:fldCharType="begin"/>
        </w:r>
        <w:r w:rsidR="007C77C8">
          <w:instrText xml:space="preserve"> ADDIN EN.CITE &lt;EndNote&gt;&lt;Cite&gt;&lt;Author&gt;Gruber&lt;/Author&gt;&lt;Year&gt;2008&lt;/Year&gt;&lt;RecNum&gt;472&lt;/RecNum&gt;&lt;DisplayText&gt;&lt;style face="superscript"&gt;85&lt;/style&gt;&lt;/DisplayText&gt;&lt;record&gt;&lt;rec-number&gt;472&lt;/rec-number&gt;&lt;foreign-keys&gt;&lt;key app="EN" db-id="rpazszv5qtaprteztvgvpef6wfesvazvp2tf"&gt;472&lt;/key&gt;&lt;/foreign-keys&gt;&lt;ref-type name="Report"&gt;27&lt;/ref-type&gt;&lt;contributors&gt;&lt;authors&gt;&lt;author&gt;Gruber, A.&lt;/author&gt;&lt;author&gt;Levizzani, V.&lt;/author&gt;&lt;/authors&gt;&lt;/contributors&gt;&lt;titles&gt;&lt;title&gt;Assessment of Global Precipitation Products &lt;/title&gt;&lt;/titles&gt;&lt;pages&gt;50&lt;/pages&gt;&lt;dates&gt;&lt;year&gt;2008&lt;/year&gt;&lt;/dates&gt;&lt;publisher&gt;World Climate Research Programme&lt;/publisher&gt;&lt;isbn&gt;WCRP-128&lt;/isbn&gt;&lt;urls&gt;&lt;/urls&gt;&lt;/record&gt;&lt;/Cite&gt;&lt;/EndNote&gt;</w:instrText>
        </w:r>
        <w:r w:rsidR="00613B63">
          <w:fldChar w:fldCharType="separate"/>
        </w:r>
        <w:r w:rsidR="007C77C8" w:rsidRPr="009B0A5A">
          <w:rPr>
            <w:noProof/>
            <w:vertAlign w:val="superscript"/>
          </w:rPr>
          <w:t>85</w:t>
        </w:r>
        <w:r w:rsidR="00613B63">
          <w:fldChar w:fldCharType="end"/>
        </w:r>
      </w:hyperlink>
      <w:r w:rsidRPr="00BE4658">
        <w:t xml:space="preserve">. </w:t>
      </w:r>
      <w:r>
        <w:t xml:space="preserve">These divergent findings display the challenge to detect a robust global mean trend of precipitation, which is still impeded by the high variability of the precipitation, systematic biases associated with the instrument, and inadequate interpretation of the surface and atmospheric properties </w:t>
      </w:r>
      <w:r>
        <w:rPr>
          <w:rFonts w:hint="eastAsia"/>
        </w:rPr>
        <w:t>in</w:t>
      </w:r>
      <w:r>
        <w:t xml:space="preserve"> the retrieving algorithms</w:t>
      </w:r>
      <w:r w:rsidR="00613B63">
        <w:fldChar w:fldCharType="begin">
          <w:fldData xml:space="preserve">PEVuZE5vdGU+PENpdGU+PEF1dGhvcj5MaXU8L0F1dGhvcj48WWVhcj4yMDEyPC9ZZWFyPjxSZWNO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</w:fldData>
        </w:fldChar>
      </w:r>
      <w:r w:rsidR="00456F82">
        <w:instrText xml:space="preserve"> ADDIN EN.CITE </w:instrText>
      </w:r>
      <w:r w:rsidR="00613B63">
        <w:fldChar w:fldCharType="begin">
          <w:fldData xml:space="preserve">PEVuZE5vdGU+PENpdGU+PEF1dGhvcj5MaXU8L0F1dGhvcj48WWVhcj4yMDEyPC9ZZWFyPjxSZWNO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</w:fldData>
        </w:fldChar>
      </w:r>
      <w:r w:rsidR="00456F82">
        <w:instrText xml:space="preserve"> ADDIN EN.CITE.DATA </w:instrText>
      </w:r>
      <w:r w:rsidR="00613B63">
        <w:fldChar w:fldCharType="end"/>
      </w:r>
      <w:r w:rsidR="00613B63">
        <w:fldChar w:fldCharType="separate"/>
      </w:r>
      <w:hyperlink w:anchor="_ENREF_84" w:tooltip="Liu, 2012 #421" w:history="1">
        <w:r w:rsidR="007C77C8" w:rsidRPr="00456F82">
          <w:rPr>
            <w:noProof/>
            <w:vertAlign w:val="superscript"/>
          </w:rPr>
          <w:t>84</w:t>
        </w:r>
      </w:hyperlink>
      <w:r w:rsidR="00456F82" w:rsidRPr="00456F82">
        <w:rPr>
          <w:noProof/>
          <w:vertAlign w:val="superscript"/>
        </w:rPr>
        <w:t>,</w:t>
      </w:r>
      <w:hyperlink w:anchor="_ENREF_86" w:tooltip="Gebregiorgis, 2013 #420" w:history="1">
        <w:r w:rsidR="007C77C8" w:rsidRPr="00456F82">
          <w:rPr>
            <w:noProof/>
            <w:vertAlign w:val="superscript"/>
          </w:rPr>
          <w:t>86</w:t>
        </w:r>
      </w:hyperlink>
      <w:r w:rsidR="00613B63">
        <w:fldChar w:fldCharType="end"/>
      </w:r>
      <w:hyperlink w:anchor="_ENREF_86" w:tooltip="Gebregiorgis, 2013 #420" w:history="1"/>
      <w:hyperlink w:anchor="_ENREF_14" w:tooltip="Gebregiorgis, 2013 #420" w:history="1"/>
      <w:r>
        <w:rPr>
          <w:rFonts w:hint="eastAsia"/>
        </w:rPr>
        <w:t>. While the uncertainty in a general trend is still high, satellite observations have greatly enhanced the understanding of the climate processes that control the variability of precipitation. For example, the effect of SST on the regional precipitation pattern at multi</w:t>
      </w:r>
      <w:r w:rsidR="00045B22">
        <w:t>-</w:t>
      </w:r>
      <w:r>
        <w:rPr>
          <w:rFonts w:hint="eastAsia"/>
        </w:rPr>
        <w:t>annual and multi</w:t>
      </w:r>
      <w:r w:rsidR="00045B22">
        <w:t>-</w:t>
      </w:r>
      <w:r>
        <w:rPr>
          <w:rFonts w:hint="eastAsia"/>
        </w:rPr>
        <w:t>decadal time scale</w:t>
      </w:r>
      <w:hyperlink w:anchor="_ENREF_21" w:tooltip="Schwaller, 2011 #452" w:history="1">
        <w:r w:rsidR="00613B63">
          <w:fldChar w:fldCharType="begin"/>
        </w:r>
        <w:r w:rsidR="007C77C8">
          <w:instrText xml:space="preserve"> ADDIN EN.CITE &lt;EndNote&gt;&lt;Cite&gt;&lt;Author&gt;Schwaller&lt;/Author&gt;&lt;Year&gt;2011&lt;/Year&gt;&lt;RecNum&gt;452&lt;/RecNum&gt;&lt;DisplayText&gt;&lt;style face="superscript"&gt;21&lt;/style&gt;&lt;/DisplayText&gt;&lt;record&gt;&lt;rec-number&gt;452&lt;/rec-number&gt;&lt;foreign-keys&gt;&lt;key app="EN" db-id="rpazszv5qtaprteztvgvpef6wfesvazvp2tf"&gt;452&lt;/key&gt;&lt;/foreign-keys&gt;&lt;ref-type name="Journal Article"&gt;17&lt;/ref-type&gt;&lt;contributors&gt;&lt;authors&gt;&lt;author&gt;Schwaller, M. R.&lt;/author&gt;&lt;author&gt;Robert Morris, K.&lt;/author&gt;&lt;/authors&gt;&lt;/contributors&gt;&lt;auth-address&gt;Global Precipitation Measurement Project, NASA Goddard Space Flight Center, Greenbelt, MD, United States&amp;#xD;Science Applications International Corporation, Beltsville, MD, United States&lt;/auth-address&gt;&lt;titles&gt;&lt;title&gt;A ground validation network for the global precipitation measurement mission&lt;/title&gt;&lt;secondary-title&gt;Journal of Atmospheric and Oceanic Technology&lt;/secondary-title&gt;&lt;/titles&gt;&lt;periodical&gt;&lt;full-title&gt;Journal of Atmospheric and Oceanic Technology&lt;/full-title&gt;&lt;abbr-1&gt;J. Atmos. Oceanic Technol.&lt;/abbr-1&gt;&lt;abbr-2&gt;J. Atmos. Oceanic Technol&lt;/abbr-2&gt;&lt;/periodical&gt;&lt;pages&gt;301-319&lt;/pages&gt;&lt;volume&gt;28&lt;/volume&gt;&lt;number&gt;3&lt;/number&gt;&lt;keywords&gt;&lt;keyword&gt;Precipitation&lt;/keyword&gt;&lt;keyword&gt;Radar observations&lt;/keyword&gt;&lt;keyword&gt;Satellite observations&lt;/keyword&gt;&lt;/keywords&gt;&lt;dates&gt;&lt;year&gt;2011&lt;/year&gt;&lt;pub-dates&gt;&lt;date&gt;//&lt;/date&gt;&lt;/pub-dates&gt;&lt;/dates&gt;&lt;urls&gt;&lt;related-urls&gt;&lt;url&gt;http://www.scopus.com/inward/record.url?eid=2-s2.0-79954986230&amp;amp;partnerID=40&amp;amp;md5=789e74b784ce50d818f372491608a199&lt;/url&gt;&lt;/related-urls&gt;&lt;/urls&gt;&lt;/record&gt;&lt;/Cite&gt;&lt;/EndNote&gt;</w:instrText>
        </w:r>
        <w:r w:rsidR="00613B63">
          <w:fldChar w:fldCharType="separate"/>
        </w:r>
        <w:r w:rsidR="007C77C8" w:rsidRPr="00E852E4">
          <w:rPr>
            <w:noProof/>
            <w:vertAlign w:val="superscript"/>
          </w:rPr>
          <w:t>21</w:t>
        </w:r>
        <w:r w:rsidR="00613B63">
          <w:fldChar w:fldCharType="end"/>
        </w:r>
      </w:hyperlink>
      <w:r>
        <w:rPr>
          <w:rFonts w:hint="eastAsia"/>
        </w:rPr>
        <w:t xml:space="preserve"> </w:t>
      </w:r>
      <w:r>
        <w:rPr>
          <w:rFonts w:hint="eastAsia"/>
        </w:rPr>
        <w:lastRenderedPageBreak/>
        <w:t xml:space="preserve">and the promotion of a </w:t>
      </w:r>
      <w:r>
        <w:t>“</w:t>
      </w:r>
      <w:r>
        <w:rPr>
          <w:rFonts w:hint="eastAsia"/>
        </w:rPr>
        <w:t>wet-gets-wetter</w:t>
      </w:r>
      <w:r>
        <w:t>”</w:t>
      </w:r>
      <w:r>
        <w:rPr>
          <w:rFonts w:hint="eastAsia"/>
        </w:rPr>
        <w:t xml:space="preserve"> and </w:t>
      </w:r>
      <w:r>
        <w:t>“</w:t>
      </w:r>
      <w:r>
        <w:rPr>
          <w:rFonts w:hint="eastAsia"/>
        </w:rPr>
        <w:t>dry-gets-direr</w:t>
      </w:r>
      <w:r>
        <w:t>”</w:t>
      </w:r>
      <w:r>
        <w:rPr>
          <w:rFonts w:hint="eastAsia"/>
        </w:rPr>
        <w:t xml:space="preserve"> trend pattern in tropical region by the intensification of summer monsoon were detected using satellite precipitation products</w:t>
      </w:r>
      <w:hyperlink w:anchor="_ENREF_87" w:tooltip="Wang, 2012 #370" w:history="1">
        <w:r w:rsidR="00613B63">
          <w:fldChar w:fldCharType="begin"/>
        </w:r>
        <w:r w:rsidR="007C77C8">
          <w:instrText xml:space="preserve"> ADDIN EN.CITE &lt;EndNote&gt;&lt;Cite&gt;&lt;Author&gt;Wang&lt;/Author&gt;&lt;Year&gt;2012&lt;/Year&gt;&lt;RecNum&gt;370&lt;/RecNum&gt;&lt;DisplayText&gt;&lt;style face="superscript"&gt;87&lt;/style&gt;&lt;/DisplayText&gt;&lt;record&gt;&lt;rec-number&gt;370&lt;/rec-number&gt;&lt;foreign-keys&gt;&lt;key app="EN" db-id="rpazszv5qtaprteztvgvpef6wfesvazvp2tf"&gt;370&lt;/key&gt;&lt;/foreign-keys&gt;&lt;ref-type name="Journal Article"&gt;17&lt;/ref-type&gt;&lt;contributors&gt;&lt;authors&gt;&lt;author&gt;Wang, B.&lt;/author&gt;&lt;author&gt;Liu, J.&lt;/author&gt;&lt;author&gt;Kim, H.J.&lt;/author&gt;&lt;author&gt;Webster, P.J.&lt;/author&gt;&lt;author&gt;Yim, S.Y.&lt;/author&gt;&lt;/authors&gt;&lt;/contributors&gt;&lt;titles&gt;&lt;title&gt;Recent change of the global monsoon precipitation (1979–2008)&lt;/title&gt;&lt;secondary-title&gt;Climate Dynamics&lt;/secondary-title&gt;&lt;/titles&gt;&lt;periodical&gt;&lt;full-title&gt;Climate Dynamics&lt;/full-title&gt;&lt;abbr-1&gt;Clim. Dyn.&lt;/abbr-1&gt;&lt;abbr-2&gt;Clim Dyn&lt;/abbr-2&gt;&lt;/periodical&gt;&lt;pages&gt;1-13&lt;/pages&gt;&lt;dates&gt;&lt;year&gt;2012&lt;/year&gt;&lt;/dates&gt;&lt;isbn&gt;0930-7575&lt;/isbn&gt;&lt;urls&gt;&lt;/urls&gt;&lt;/record&gt;&lt;/Cite&gt;&lt;/EndNote&gt;</w:instrText>
        </w:r>
        <w:r w:rsidR="00613B63">
          <w:fldChar w:fldCharType="separate"/>
        </w:r>
        <w:r w:rsidR="007C77C8" w:rsidRPr="00BE4B5B">
          <w:rPr>
            <w:noProof/>
            <w:vertAlign w:val="superscript"/>
          </w:rPr>
          <w:t>87</w:t>
        </w:r>
        <w:r w:rsidR="00613B63">
          <w:fldChar w:fldCharType="end"/>
        </w:r>
      </w:hyperlink>
      <w:r>
        <w:rPr>
          <w:rFonts w:hint="eastAsia"/>
        </w:rPr>
        <w:t xml:space="preserve">.   </w:t>
      </w:r>
    </w:p>
    <w:p w:rsidR="009027B3" w:rsidRPr="009B115B" w:rsidRDefault="009027B3" w:rsidP="009027B3">
      <w:pPr>
        <w:keepNext/>
        <w:keepLines/>
        <w:spacing w:before="200" w:after="0"/>
        <w:outlineLvl w:val="1"/>
        <w:rPr>
          <w:b/>
          <w:bCs/>
          <w:color w:val="4F81BD"/>
          <w:sz w:val="26"/>
          <w:szCs w:val="26"/>
        </w:rPr>
      </w:pPr>
      <w:r w:rsidRPr="009B115B">
        <w:rPr>
          <w:b/>
          <w:bCs/>
          <w:color w:val="4F81BD"/>
          <w:sz w:val="26"/>
          <w:szCs w:val="26"/>
        </w:rPr>
        <w:t>Limitat</w:t>
      </w:r>
      <w:r>
        <w:rPr>
          <w:b/>
          <w:bCs/>
          <w:color w:val="4F81BD"/>
          <w:sz w:val="26"/>
          <w:szCs w:val="26"/>
        </w:rPr>
        <w:t xml:space="preserve">ions </w:t>
      </w:r>
      <w:r>
        <w:rPr>
          <w:rFonts w:hint="eastAsia"/>
          <w:b/>
          <w:bCs/>
          <w:color w:val="4F81BD"/>
          <w:sz w:val="26"/>
          <w:szCs w:val="26"/>
        </w:rPr>
        <w:t>and solutions</w:t>
      </w:r>
      <w:r w:rsidRPr="009B115B">
        <w:rPr>
          <w:b/>
          <w:bCs/>
          <w:color w:val="4F81BD"/>
          <w:sz w:val="26"/>
          <w:szCs w:val="26"/>
        </w:rPr>
        <w:t xml:space="preserve"> </w:t>
      </w:r>
    </w:p>
    <w:p w:rsidR="009027B3" w:rsidRDefault="009027B3" w:rsidP="009027B3">
      <w:pPr>
        <w:spacing w:line="480" w:lineRule="auto"/>
      </w:pPr>
      <w:r>
        <w:rPr>
          <w:rFonts w:hint="eastAsia"/>
        </w:rPr>
        <w:t>Th</w:t>
      </w:r>
      <w:r w:rsidR="001F182A">
        <w:t>ree recurring limitations can be identified from discussed studies</w:t>
      </w:r>
      <w:r>
        <w:t>:</w:t>
      </w:r>
      <w:r>
        <w:rPr>
          <w:rFonts w:hint="eastAsia"/>
        </w:rPr>
        <w:t xml:space="preserve"> </w:t>
      </w:r>
      <w:r>
        <w:t xml:space="preserve">shortness of </w:t>
      </w:r>
      <w:r w:rsidRPr="009B115B">
        <w:t xml:space="preserve">the </w:t>
      </w:r>
      <w:r>
        <w:t xml:space="preserve">satellite </w:t>
      </w:r>
      <w:r w:rsidRPr="009B115B">
        <w:t xml:space="preserve">data sets, </w:t>
      </w:r>
      <w:r w:rsidR="00D92C8E">
        <w:t>bias</w:t>
      </w:r>
      <w:r>
        <w:t>es associated with instrument, and uncertainties of the retrieval algorithms</w:t>
      </w:r>
      <w:r w:rsidRPr="009B115B">
        <w:t>.</w:t>
      </w:r>
    </w:p>
    <w:p w:rsidR="009027B3" w:rsidRPr="009027B3" w:rsidRDefault="009027B3" w:rsidP="009027B3">
      <w:pPr>
        <w:pStyle w:val="Heading3"/>
        <w:rPr>
          <w:rFonts w:ascii="Calibri" w:hAnsi="Calibri" w:cs="Calibri"/>
        </w:rPr>
      </w:pPr>
      <w:r w:rsidRPr="009027B3">
        <w:rPr>
          <w:rFonts w:ascii="Calibri" w:hAnsi="Calibri" w:cs="Calibri"/>
        </w:rPr>
        <w:t>Shortness of satellite data sets</w:t>
      </w:r>
    </w:p>
    <w:p w:rsidR="009027B3" w:rsidRDefault="009027B3" w:rsidP="009027B3">
      <w:pPr>
        <w:spacing w:line="480" w:lineRule="auto"/>
      </w:pPr>
      <w:r>
        <w:t>Researchers who use short time series of satellite data may have the trouble</w:t>
      </w:r>
      <w:r w:rsidRPr="009B115B">
        <w:t xml:space="preserve"> to reliably separate the long-term trend from</w:t>
      </w:r>
      <w:r>
        <w:t xml:space="preserve"> </w:t>
      </w:r>
      <w:r>
        <w:rPr>
          <w:rFonts w:hint="eastAsia"/>
        </w:rPr>
        <w:t xml:space="preserve">inter-annual and </w:t>
      </w:r>
      <w:r>
        <w:t>decadal variabilit</w:t>
      </w:r>
      <w:r>
        <w:rPr>
          <w:rFonts w:hint="eastAsia"/>
        </w:rPr>
        <w:t>y</w:t>
      </w:r>
      <w:r>
        <w:t xml:space="preserve">. </w:t>
      </w:r>
      <w:r w:rsidRPr="009B115B">
        <w:t>In order to detect the trend of climate change satellite observations s</w:t>
      </w:r>
      <w:r>
        <w:t>hould have long-term continuity</w:t>
      </w:r>
      <w:hyperlink w:anchor="_ENREF_88" w:tooltip="Trenberth, 2006 #409" w:history="1">
        <w:r w:rsidR="00613B63">
          <w:fldChar w:fldCharType="begin"/>
        </w:r>
        <w:r w:rsidR="007C77C8">
          <w:instrText xml:space="preserve"> ADDIN EN.CITE &lt;EndNote&gt;&lt;Cite&gt;&lt;Author&gt;Trenberth&lt;/Author&gt;&lt;Year&gt;2006&lt;/Year&gt;&lt;RecNum&gt;409&lt;/RecNum&gt;&lt;DisplayText&gt;&lt;style face="superscript"&gt;88&lt;/style&gt;&lt;/DisplayText&gt;&lt;record&gt;&lt;rec-number&gt;409&lt;/rec-number&gt;&lt;foreign-keys&gt;&lt;key app="EN" db-id="rpazszv5qtaprteztvgvpef6wfesvazvp2tf"&gt;409&lt;/key&gt;&lt;/foreign-keys&gt;&lt;ref-type name="Journal Article"&gt;17&lt;/ref-type&gt;&lt;contributors&gt;&lt;authors&gt;&lt;author&gt;Trenberth, K.E.&lt;/author&gt;&lt;author&gt;Moore, B.&lt;/author&gt;&lt;author&gt;Karl, T.R.&lt;/author&gt;&lt;author&gt;Nobre, C.&lt;/author&gt;&lt;/authors&gt;&lt;/contributors&gt;&lt;titles&gt;&lt;title&gt;Monitoring and prediction of the earth&amp;apos;s climate: A future perspective&lt;/title&gt;&lt;secondary-title&gt;Journal of climate&lt;/secondary-title&gt;&lt;/titles&gt;&lt;periodical&gt;&lt;full-title&gt;Journal of Climate&lt;/full-title&gt;&lt;abbr-1&gt;J. Clim.&lt;/abbr-1&gt;&lt;abbr-2&gt;J Clim&lt;/abbr-2&gt;&lt;/periodical&gt;&lt;pages&gt;5001-5008&lt;/pages&gt;&lt;volume&gt;19&lt;/volume&gt;&lt;number&gt;20&lt;/number&gt;&lt;dates&gt;&lt;year&gt;2006&lt;/year&gt;&lt;/dates&gt;&lt;isbn&gt;1520-0442&lt;/isbn&gt;&lt;urls&gt;&lt;/urls&gt;&lt;/record&gt;&lt;/Cite&gt;&lt;/EndNote&gt;</w:instrText>
        </w:r>
        <w:r w:rsidR="00613B63">
          <w:fldChar w:fldCharType="separate"/>
        </w:r>
        <w:r w:rsidR="007C77C8" w:rsidRPr="00BE4B5B">
          <w:rPr>
            <w:noProof/>
            <w:vertAlign w:val="superscript"/>
          </w:rPr>
          <w:t>88</w:t>
        </w:r>
        <w:r w:rsidR="00613B63">
          <w:fldChar w:fldCharType="end"/>
        </w:r>
      </w:hyperlink>
      <w:r>
        <w:t xml:space="preserve">. A </w:t>
      </w:r>
      <w:r w:rsidRPr="009B115B">
        <w:t xml:space="preserve">uniform requirement on the </w:t>
      </w:r>
      <w:r>
        <w:t xml:space="preserve">time length </w:t>
      </w:r>
      <w:r w:rsidRPr="009B115B">
        <w:t xml:space="preserve">that is applicable to </w:t>
      </w:r>
      <w:r>
        <w:t xml:space="preserve">detect </w:t>
      </w:r>
      <w:r w:rsidRPr="009B115B">
        <w:t>all important climate trends</w:t>
      </w:r>
      <w:r>
        <w:t xml:space="preserve"> does not exist currently. A few studies have specifi</w:t>
      </w:r>
      <w:r>
        <w:rPr>
          <w:rFonts w:hint="eastAsia"/>
        </w:rPr>
        <w:t>ed</w:t>
      </w:r>
      <w:r>
        <w:t xml:space="preserve"> minimum requirements for some</w:t>
      </w:r>
      <w:r>
        <w:rPr>
          <w:rFonts w:hint="eastAsia"/>
        </w:rPr>
        <w:t xml:space="preserve"> climate</w:t>
      </w:r>
      <w:r>
        <w:t xml:space="preserve"> variables, ranging from 40 years for tracking the change of satellite ocean color</w:t>
      </w:r>
      <w:hyperlink w:anchor="_ENREF_89" w:tooltip="Henson, 2010 #243" w:history="1">
        <w:r w:rsidR="00613B63">
          <w:fldChar w:fldCharType="begin"/>
        </w:r>
        <w:r w:rsidR="007C77C8">
          <w:instrText xml:space="preserve"> ADDIN EN.CITE &lt;EndNote&gt;&lt;Cite&gt;&lt;Author&gt;Henson&lt;/Author&gt;&lt;Year&gt;2010&lt;/Year&gt;&lt;RecNum&gt;243&lt;/RecNum&gt;&lt;DisplayText&gt;&lt;style face="superscript"&gt;89&lt;/style&gt;&lt;/DisplayText&gt;&lt;record&gt;&lt;rec-number&gt;243&lt;/rec-number&gt;&lt;foreign-keys&gt;&lt;key app="EN" db-id="rpazszv5qtaprteztvgvpef6wfesvazvp2tf"&gt;243&lt;/key&gt;&lt;/foreign-keys&gt;&lt;ref-type name="Journal Article"&gt;17&lt;/ref-type&gt;&lt;contributors&gt;&lt;authors&gt;&lt;author&gt;Henson, S.A.&lt;/author&gt;&lt;author&gt;Sarmiento, J.L.&lt;/author&gt;&lt;author&gt;Dunne, J.P.&lt;/author&gt;&lt;author&gt;Bopp, L.&lt;/author&gt;&lt;author&gt;Lima, I.D.&lt;/author&gt;&lt;author&gt;Doney, S.C.&lt;/author&gt;&lt;author&gt;John, J.&lt;/author&gt;&lt;author&gt;Beaulieu, C.&lt;/author&gt;&lt;/authors&gt;&lt;/contributors&gt;&lt;titles&gt;&lt;title&gt;Detection of anthropogenic climate change in satellite records of ocean chlorophyll and productivity&lt;/title&gt;&lt;secondary-title&gt;Biogeosciences&lt;/secondary-title&gt;&lt;/titles&gt;&lt;pages&gt;621-640&lt;/pages&gt;&lt;volume&gt;7&lt;/volume&gt;&lt;number&gt;2&lt;/number&gt;&lt;dates&gt;&lt;year&gt;2010&lt;/year&gt;&lt;/dates&gt;&lt;urls&gt;&lt;/urls&gt;&lt;/record&gt;&lt;/Cite&gt;&lt;/EndNote&gt;</w:instrText>
        </w:r>
        <w:r w:rsidR="00613B63">
          <w:fldChar w:fldCharType="separate"/>
        </w:r>
        <w:r w:rsidR="007C77C8" w:rsidRPr="00BE4B5B">
          <w:rPr>
            <w:noProof/>
            <w:vertAlign w:val="superscript"/>
          </w:rPr>
          <w:t>89</w:t>
        </w:r>
        <w:r w:rsidR="00613B63">
          <w:fldChar w:fldCharType="end"/>
        </w:r>
      </w:hyperlink>
      <w:r>
        <w:t xml:space="preserve"> to </w:t>
      </w:r>
      <w:r w:rsidRPr="009B115B">
        <w:t>60 years for determining SLR</w:t>
      </w:r>
      <w:hyperlink w:anchor="_ENREF_90" w:tooltip="Douglas, 1997 #236" w:history="1">
        <w:r w:rsidR="00613B63">
          <w:fldChar w:fldCharType="begin"/>
        </w:r>
        <w:r w:rsidR="007C77C8">
          <w:instrText xml:space="preserve"> ADDIN EN.CITE &lt;EndNote&gt;&lt;Cite&gt;&lt;Author&gt;Douglas&lt;/Author&gt;&lt;Year&gt;1997&lt;/Year&gt;&lt;RecNum&gt;236&lt;/RecNum&gt;&lt;DisplayText&gt;&lt;style face="superscript"&gt;90&lt;/style&gt;&lt;/DisplayText&gt;&lt;record&gt;&lt;rec-number&gt;236&lt;/rec-number&gt;&lt;foreign-keys&gt;&lt;key app="EN" db-id="rpazszv5qtaprteztvgvpef6wfesvazvp2tf"&gt;236&lt;/key&gt;&lt;/foreign-keys&gt;&lt;ref-type name="Journal Article"&gt;17&lt;/ref-type&gt;&lt;contributors&gt;&lt;authors&gt;&lt;author&gt;Douglas, B. C.&lt;/author&gt;&lt;/authors&gt;&lt;/contributors&gt;&lt;auth-address&gt;Department of Geography, University of Maryland, College Park, MD 20742, United States&lt;/auth-address&gt;&lt;titles&gt;&lt;title&gt;Global sea rise: A redetermination&lt;/title&gt;&lt;secondary-title&gt;Surveys in Geophysics&lt;/secondary-title&gt;&lt;/titles&gt;&lt;periodical&gt;&lt;full-title&gt;Surveys in Geophysics&lt;/full-title&gt;&lt;abbr-1&gt;Surv. Geophys.&lt;/abbr-1&gt;&lt;abbr-2&gt;Surv Geophys&lt;/abbr-2&gt;&lt;/periodical&gt;&lt;pages&gt;279-292&lt;/pages&gt;&lt;volume&gt;18&lt;/volume&gt;&lt;number&gt;2-3&lt;/number&gt;&lt;dates&gt;&lt;year&gt;1997&lt;/year&gt;&lt;/dates&gt;&lt;urls&gt;&lt;related-urls&gt;&lt;url&gt;http://www.scopus.com/inward/record.url?eid=2-s2.0-0031461496&amp;amp;partnerID=40&amp;amp;md5=4dceb064f5417d1b84c0a7a3bbb7b95a&lt;/url&gt;&lt;/related-urls&gt;&lt;/urls&gt;&lt;/record&gt;&lt;/Cite&gt;&lt;/EndNote&gt;</w:instrText>
        </w:r>
        <w:r w:rsidR="00613B63">
          <w:fldChar w:fldCharType="separate"/>
        </w:r>
        <w:r w:rsidR="007C77C8" w:rsidRPr="00BE4B5B">
          <w:rPr>
            <w:noProof/>
            <w:vertAlign w:val="superscript"/>
          </w:rPr>
          <w:t>90</w:t>
        </w:r>
        <w:r w:rsidR="00613B63">
          <w:fldChar w:fldCharType="end"/>
        </w:r>
      </w:hyperlink>
      <w:r>
        <w:t xml:space="preserve">. </w:t>
      </w:r>
      <w:r w:rsidRPr="009B115B">
        <w:t xml:space="preserve">GCOS </w:t>
      </w:r>
      <w:r>
        <w:t xml:space="preserve">suggested duration of 30 years </w:t>
      </w:r>
      <w:r w:rsidRPr="009B115B">
        <w:t>for satellite observation of the climate system</w:t>
      </w:r>
      <w:hyperlink w:anchor="_ENREF_8" w:tooltip="GCOS, 2011 #188" w:history="1">
        <w:r w:rsidR="00613B63">
          <w:fldChar w:fldCharType="begin"/>
        </w:r>
        <w:r w:rsidR="007C77C8">
          <w:instrText xml:space="preserve"> ADDIN EN.CITE &lt;EndNote&gt;&lt;Cite&gt;&lt;Author&gt;GCOS&lt;/Author&gt;&lt;Year&gt;2011&lt;/Year&gt;&lt;RecNum&gt;188&lt;/RecNum&gt;&lt;DisplayText&gt;&lt;style face="superscript"&gt;8&lt;/style&gt;&lt;/DisplayText&gt;&lt;record&gt;&lt;rec-number&gt;188&lt;/rec-number&gt;&lt;foreign-keys&gt;&lt;key app="EN" db-id="rpazszv5qtaprteztvgvpef6wfesvazvp2tf"&gt;188&lt;/key&gt;&lt;/foreign-keys&gt;&lt;ref-type name="Report"&gt;27&lt;/ref-type&gt;&lt;contributors&gt;&lt;authors&gt;&lt;author&gt;GCOS&lt;/author&gt;&lt;/authors&gt;&lt;tertiary-authors&gt;&lt;author&gt;World Meteorological Organization&lt;/author&gt;&lt;/tertiary-authors&gt;&lt;/contributors&gt;&lt;titles&gt;&lt;title&gt;Systematic observation requirements for satellite-based data products for climate, 2011 update&lt;/title&gt;&lt;/titles&gt;&lt;pages&gt;127&lt;/pages&gt;&lt;dates&gt;&lt;year&gt;2011&lt;/year&gt;&lt;pub-dates&gt;&lt;date&gt;December 2011&lt;/date&gt;&lt;/pub-dates&gt;&lt;/dates&gt;&lt;publisher&gt;Global Climate Observing System&lt;/publisher&gt;&lt;isbn&gt;GCOS-154&lt;/isbn&gt;&lt;urls&gt;&lt;/urls&gt;&lt;/record&gt;&lt;/Cite&gt;&lt;/EndNote&gt;</w:instrText>
        </w:r>
        <w:r w:rsidR="00613B63">
          <w:fldChar w:fldCharType="separate"/>
        </w:r>
        <w:r w:rsidR="007C77C8" w:rsidRPr="00E852E4">
          <w:rPr>
            <w:noProof/>
            <w:vertAlign w:val="superscript"/>
          </w:rPr>
          <w:t>8</w:t>
        </w:r>
        <w:r w:rsidR="00613B63">
          <w:fldChar w:fldCharType="end"/>
        </w:r>
      </w:hyperlink>
      <w:r w:rsidRPr="009B115B">
        <w:t xml:space="preserve">. </w:t>
      </w:r>
      <w:r>
        <w:t>More studies are needed to find out the lengths of satellite time series required for detecting reliable trends in other climate variables</w:t>
      </w:r>
      <w:r>
        <w:rPr>
          <w:rFonts w:hint="eastAsia"/>
        </w:rPr>
        <w:t>.</w:t>
      </w:r>
      <w:r>
        <w:t xml:space="preserve"> An </w:t>
      </w:r>
      <w:r w:rsidRPr="009B115B">
        <w:t xml:space="preserve">examination on the lengths of ECVs constructed from satellite observations </w:t>
      </w:r>
      <w:r>
        <w:t xml:space="preserve">shows that </w:t>
      </w:r>
      <w:r>
        <w:rPr>
          <w:rFonts w:hint="eastAsia"/>
        </w:rPr>
        <w:t xml:space="preserve">some </w:t>
      </w:r>
      <w:r w:rsidRPr="009B115B">
        <w:t xml:space="preserve">time series are </w:t>
      </w:r>
      <w:r>
        <w:t xml:space="preserve">already longer </w:t>
      </w:r>
      <w:r w:rsidRPr="009B115B">
        <w:t xml:space="preserve">than 30 years (Table 1). </w:t>
      </w:r>
      <w:r>
        <w:rPr>
          <w:rFonts w:hint="eastAsia"/>
        </w:rPr>
        <w:t xml:space="preserve">Availability of more time series with adequate </w:t>
      </w:r>
      <w:r>
        <w:lastRenderedPageBreak/>
        <w:t>length</w:t>
      </w:r>
      <w:r>
        <w:rPr>
          <w:rFonts w:hint="eastAsia"/>
        </w:rPr>
        <w:t xml:space="preserve"> will </w:t>
      </w:r>
      <w:r>
        <w:t>depend</w:t>
      </w:r>
      <w:r>
        <w:rPr>
          <w:rFonts w:hint="eastAsia"/>
        </w:rPr>
        <w:t xml:space="preserve"> on the efforts to maintain </w:t>
      </w:r>
      <w:r>
        <w:t xml:space="preserve">the continuity of existing </w:t>
      </w:r>
      <w:r>
        <w:rPr>
          <w:rFonts w:hint="eastAsia"/>
        </w:rPr>
        <w:t>satellite</w:t>
      </w:r>
      <w:r>
        <w:t xml:space="preserve"> </w:t>
      </w:r>
      <w:r>
        <w:rPr>
          <w:rFonts w:hint="eastAsia"/>
        </w:rPr>
        <w:t xml:space="preserve">missions. </w:t>
      </w:r>
    </w:p>
    <w:p w:rsidR="009027B3" w:rsidRPr="009027B3" w:rsidRDefault="00D92C8E" w:rsidP="009027B3">
      <w:pPr>
        <w:pStyle w:val="Heading3"/>
        <w:rPr>
          <w:rFonts w:ascii="Calibri" w:hAnsi="Calibri" w:cs="Calibri"/>
        </w:rPr>
      </w:pPr>
      <w:r>
        <w:rPr>
          <w:rFonts w:ascii="Calibri" w:hAnsi="Calibri" w:cs="Calibri"/>
        </w:rPr>
        <w:t>Biases</w:t>
      </w:r>
      <w:r w:rsidR="009027B3" w:rsidRPr="009027B3">
        <w:rPr>
          <w:rFonts w:ascii="Calibri" w:hAnsi="Calibri" w:cs="Calibri"/>
        </w:rPr>
        <w:t xml:space="preserve"> associated with instrument</w:t>
      </w:r>
    </w:p>
    <w:p w:rsidR="009027B3" w:rsidRDefault="009027B3" w:rsidP="009027B3">
      <w:pPr>
        <w:spacing w:line="480" w:lineRule="auto"/>
      </w:pPr>
      <w:r>
        <w:t>So far</w:t>
      </w:r>
      <w:r>
        <w:rPr>
          <w:rFonts w:hint="eastAsia"/>
        </w:rPr>
        <w:t xml:space="preserve"> observations on </w:t>
      </w:r>
      <w:r>
        <w:t xml:space="preserve">many </w:t>
      </w:r>
      <w:r>
        <w:rPr>
          <w:rFonts w:hint="eastAsia"/>
        </w:rPr>
        <w:t xml:space="preserve">climate variables are made by satellite sensors </w:t>
      </w:r>
      <w:r>
        <w:t>originall</w:t>
      </w:r>
      <w:r>
        <w:rPr>
          <w:rFonts w:hint="eastAsia"/>
        </w:rPr>
        <w:t xml:space="preserve">y designed for meteorological observations. </w:t>
      </w:r>
      <w:r>
        <w:t>The coarse-resolution sensors carried by some satellites are not able to capture</w:t>
      </w:r>
      <w:r>
        <w:rPr>
          <w:rFonts w:hint="eastAsia"/>
        </w:rPr>
        <w:t xml:space="preserve"> climate processes</w:t>
      </w:r>
      <w:r>
        <w:t xml:space="preserve"> occur</w:t>
      </w:r>
      <w:r>
        <w:rPr>
          <w:rFonts w:hint="eastAsia"/>
        </w:rPr>
        <w:t>ring</w:t>
      </w:r>
      <w:r w:rsidR="00E27821">
        <w:t xml:space="preserve"> at </w:t>
      </w:r>
      <w:r>
        <w:t>fine</w:t>
      </w:r>
      <w:r w:rsidR="00E27821">
        <w:t>r</w:t>
      </w:r>
      <w:r>
        <w:t xml:space="preserve"> spatial scale</w:t>
      </w:r>
      <w:r w:rsidR="00E27821">
        <w:t>s</w:t>
      </w:r>
      <w:r>
        <w:t>. For example, no satellite sensor can provide</w:t>
      </w:r>
      <w:r>
        <w:rPr>
          <w:rFonts w:hint="eastAsia"/>
        </w:rPr>
        <w:t xml:space="preserve"> </w:t>
      </w:r>
      <w:r>
        <w:t>high spatial resolution observations needed for characterizing the small-scale “turbulence” in thermodynamic profile associated with the fine-scale variability of temperature and water vapor in atmosphere</w:t>
      </w:r>
      <w:hyperlink w:anchor="_ENREF_91" w:tooltip="Kahn, 2011 #434" w:history="1">
        <w:r w:rsidR="00613B63" w:rsidRPr="003112E2">
          <w:rPr>
            <w:rFonts w:cs="Arial"/>
            <w:lang w:val="en-AU"/>
          </w:rPr>
          <w:fldChar w:fldCharType="begin">
            <w:fldData xml:space="preserve">PEVuZE5vdGU+PENpdGU+PEF1dGhvcj5LYWhuPC9BdXRob3I+PFllYXI+MjAxMTwvWWVhcj48UmVj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</w:fldData>
          </w:fldChar>
        </w:r>
        <w:r w:rsidR="007C77C8">
          <w:rPr>
            <w:rFonts w:cs="Arial"/>
            <w:lang w:val="en-AU"/>
          </w:rPr>
          <w:instrText xml:space="preserve"> ADDIN EN.CITE </w:instrText>
        </w:r>
        <w:r w:rsidR="00613B63">
          <w:rPr>
            <w:rFonts w:cs="Arial"/>
            <w:lang w:val="en-AU"/>
          </w:rPr>
          <w:fldChar w:fldCharType="begin">
            <w:fldData xml:space="preserve">PEVuZE5vdGU+PENpdGU+PEF1dGhvcj5LYWhuPC9BdXRob3I+PFllYXI+MjAxMTwvWWVhcj48UmVj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</w:fldData>
          </w:fldChar>
        </w:r>
        <w:r w:rsidR="007C77C8">
          <w:rPr>
            <w:rFonts w:cs="Arial"/>
            <w:lang w:val="en-AU"/>
          </w:rPr>
          <w:instrText xml:space="preserve"> ADDIN EN.CITE.DATA </w:instrText>
        </w:r>
        <w:r w:rsidR="00613B63">
          <w:rPr>
            <w:rFonts w:cs="Arial"/>
            <w:lang w:val="en-AU"/>
          </w:rPr>
        </w:r>
        <w:r w:rsidR="00613B63">
          <w:rPr>
            <w:rFonts w:cs="Arial"/>
            <w:lang w:val="en-AU"/>
          </w:rPr>
          <w:fldChar w:fldCharType="end"/>
        </w:r>
        <w:r w:rsidR="00613B63" w:rsidRPr="003112E2">
          <w:rPr>
            <w:rFonts w:cs="Arial"/>
            <w:lang w:val="en-AU"/>
          </w:rPr>
        </w:r>
        <w:r w:rsidR="00613B63" w:rsidRPr="003112E2">
          <w:rPr>
            <w:rFonts w:cs="Arial"/>
            <w:lang w:val="en-AU"/>
          </w:rPr>
          <w:fldChar w:fldCharType="separate"/>
        </w:r>
        <w:r w:rsidR="007C77C8" w:rsidRPr="00BE4B5B">
          <w:rPr>
            <w:rFonts w:cs="Arial"/>
            <w:noProof/>
            <w:vertAlign w:val="superscript"/>
            <w:lang w:val="en-AU"/>
          </w:rPr>
          <w:t>91</w:t>
        </w:r>
        <w:r w:rsidR="00613B63" w:rsidRPr="003112E2">
          <w:rPr>
            <w:rFonts w:cs="Arial"/>
            <w:lang w:val="en-AU"/>
          </w:rPr>
          <w:fldChar w:fldCharType="end"/>
        </w:r>
      </w:hyperlink>
      <w:r>
        <w:t xml:space="preserve">. </w:t>
      </w:r>
      <w:r>
        <w:rPr>
          <w:rFonts w:hint="eastAsia"/>
        </w:rPr>
        <w:t xml:space="preserve">Also, </w:t>
      </w:r>
      <w:r w:rsidR="00C87528">
        <w:t>s</w:t>
      </w:r>
      <w:r>
        <w:rPr>
          <w:rFonts w:hint="eastAsia"/>
        </w:rPr>
        <w:t xml:space="preserve">atellite sensors do not have the required </w:t>
      </w:r>
      <w:r>
        <w:t xml:space="preserve">accuracy </w:t>
      </w:r>
      <w:r>
        <w:rPr>
          <w:rFonts w:hint="eastAsia"/>
        </w:rPr>
        <w:t xml:space="preserve">to </w:t>
      </w:r>
      <w:r>
        <w:t>detect</w:t>
      </w:r>
      <w:r>
        <w:rPr>
          <w:rFonts w:hint="eastAsia"/>
        </w:rPr>
        <w:t xml:space="preserve"> the trend</w:t>
      </w:r>
      <w:r w:rsidR="00C87528">
        <w:t xml:space="preserve"> of cloud properties</w:t>
      </w:r>
      <w:hyperlink w:anchor="_ENREF_69" w:tooltip="Taylor, 2012 #210" w:history="1">
        <w:r w:rsidR="00613B63">
          <w:fldChar w:fldCharType="begin"/>
        </w:r>
        <w:r w:rsidR="007C77C8">
          <w:instrText xml:space="preserve"> ADDIN EN.CITE &lt;EndNote&gt;&lt;Cite&gt;&lt;Author&gt;Taylor&lt;/Author&gt;&lt;Year&gt;2012&lt;/Year&gt;&lt;RecNum&gt;210&lt;/RecNum&gt;&lt;DisplayText&gt;&lt;style face="superscript"&gt;69&lt;/style&gt;&lt;/DisplayText&gt;&lt;record&gt;&lt;rec-number&gt;210&lt;/rec-number&gt;&lt;foreign-keys&gt;&lt;key app="EN" db-id="rpazszv5qtaprteztvgvpef6wfesvazvp2tf"&gt;210&lt;/key&gt;&lt;/foreign-keys&gt;&lt;ref-type name="Journal Article"&gt;17&lt;/ref-type&gt;&lt;contributors&gt;&lt;authors&gt;&lt;author&gt;Taylor, P.C.&lt;/author&gt;&lt;/authors&gt;&lt;/contributors&gt;&lt;titles&gt;&lt;title&gt;The role of clouds: An introduction and rapporteur report&lt;/title&gt;&lt;secondary-title&gt;Surveys in Geophysics&lt;/secondary-title&gt;&lt;/titles&gt;&lt;periodical&gt;&lt;full-title&gt;Surveys in Geophysics&lt;/full-title&gt;&lt;abbr-1&gt;Surv. Geophys.&lt;/abbr-1&gt;&lt;abbr-2&gt;Surv Geophys&lt;/abbr-2&gt;&lt;/periodical&gt;&lt;pages&gt;609-617&lt;/pages&gt;&lt;volume&gt;33&lt;/volume&gt;&lt;dates&gt;&lt;year&gt;2012&lt;/year&gt;&lt;/dates&gt;&lt;isbn&gt;0169-3298&lt;/isbn&gt;&lt;urls&gt;&lt;/urls&gt;&lt;/record&gt;&lt;/Cite&gt;&lt;/EndNote&gt;</w:instrText>
        </w:r>
        <w:r w:rsidR="00613B63">
          <w:fldChar w:fldCharType="separate"/>
        </w:r>
        <w:r w:rsidR="007C77C8" w:rsidRPr="00CF2CC1">
          <w:rPr>
            <w:noProof/>
            <w:vertAlign w:val="superscript"/>
          </w:rPr>
          <w:t>69</w:t>
        </w:r>
        <w:r w:rsidR="00613B63">
          <w:fldChar w:fldCharType="end"/>
        </w:r>
      </w:hyperlink>
      <w:r>
        <w:rPr>
          <w:rFonts w:hint="eastAsia"/>
        </w:rPr>
        <w:t>. This require</w:t>
      </w:r>
      <w:r w:rsidR="00E27821">
        <w:t>s</w:t>
      </w:r>
      <w:r>
        <w:rPr>
          <w:rFonts w:hint="eastAsia"/>
        </w:rPr>
        <w:t xml:space="preserve"> </w:t>
      </w:r>
      <w:r>
        <w:t xml:space="preserve">new sensors with </w:t>
      </w:r>
      <w:r w:rsidR="00E27821">
        <w:t xml:space="preserve">sufficiently high </w:t>
      </w:r>
      <w:r>
        <w:t xml:space="preserve">spatial </w:t>
      </w:r>
      <w:r>
        <w:rPr>
          <w:rFonts w:hint="eastAsia"/>
        </w:rPr>
        <w:t xml:space="preserve">resolution </w:t>
      </w:r>
      <w:r>
        <w:t xml:space="preserve">and accuracy </w:t>
      </w:r>
      <w:r w:rsidRPr="009B115B">
        <w:rPr>
          <w:rFonts w:hint="eastAsia"/>
        </w:rPr>
        <w:t xml:space="preserve">suitable for </w:t>
      </w:r>
      <w:r>
        <w:t>observing the interested climate phenomena.</w:t>
      </w:r>
      <w:r w:rsidRPr="003F065C">
        <w:t xml:space="preserve"> </w:t>
      </w:r>
      <w:r w:rsidR="00D92C8E">
        <w:t>A</w:t>
      </w:r>
      <w:r w:rsidR="00783545">
        <w:t xml:space="preserve">t the same time, </w:t>
      </w:r>
      <w:r w:rsidR="00D92C8E">
        <w:t>the inadequate temporal frequency of coverage</w:t>
      </w:r>
      <w:r w:rsidR="00783545">
        <w:t xml:space="preserve"> of the current systems need to be addressed</w:t>
      </w:r>
      <w:r w:rsidR="00D92C8E">
        <w:t>, which</w:t>
      </w:r>
      <w:r w:rsidR="00783545">
        <w:t xml:space="preserve"> impede the ability to study some fast-evolving climate processes. Constellation of small satellites that observe the same location at a time interval is a solution</w:t>
      </w:r>
      <w:r w:rsidR="00613B63">
        <w:fldChar w:fldCharType="begin"/>
      </w:r>
      <w:r w:rsidR="00783545">
        <w:instrText xml:space="preserve"> ADDIN EN.CITE &lt;EndNote&gt;&lt;Cite&gt;&lt;Author&gt;Joyce&lt;/Author&gt;&lt;Year&gt;2009&lt;/Year&gt;&lt;RecNum&gt;247&lt;/RecNum&gt;&lt;DisplayText&gt;&lt;style face="superscript"&gt;9,69&lt;/style&gt;&lt;/DisplayText&gt;&lt;record&gt;&lt;rec-number&gt;247&lt;/rec-number&gt;&lt;foreign-keys&gt;&lt;key app="EN" db-id="rpazszv5qtaprteztvgvpef6wfesvazvp2tf"&gt;247&lt;/key&gt;&lt;/foreign-keys&gt;&lt;ref-type name="Journal Article"&gt;17&lt;/ref-type&gt;&lt;contributors&gt;&lt;authors&gt;&lt;author&gt;Joyce, K.E.&lt;/author&gt;&lt;author&gt;Belliss, S.E.&lt;/author&gt;&lt;author&gt;Samsonov, S.V.&lt;/author&gt;&lt;author&gt;McNeill, S.J.&lt;/author&gt;&lt;author&gt;Glassey, P.J.&lt;/author&gt;&lt;/authors&gt;&lt;/contributors&gt;&lt;titles&gt;&lt;title&gt;A review of the status of satellite remote sensing and image processing techniques for mapping natural hazards and disasters&lt;/title&gt;&lt;secondary-title&gt;Progress in Physical Geography&lt;/secondary-title&gt;&lt;/titles&gt;&lt;periodical&gt;&lt;full-title&gt;Progress in Physical Geography&lt;/full-title&gt;&lt;abbr-1&gt;Prog. Phys. Geog.&lt;/abbr-1&gt;&lt;abbr-2&gt;Prog Phys Geog&lt;/abbr-2&gt;&lt;/periodical&gt;&lt;pages&gt;183-207&lt;/pages&gt;&lt;volume&gt;33&lt;/volume&gt;&lt;number&gt;2&lt;/number&gt;&lt;dates&gt;&lt;year&gt;2009&lt;/year&gt;&lt;/dates&gt;&lt;isbn&gt;0309-1333&lt;/isbn&gt;&lt;urls&gt;&lt;/urls&gt;&lt;/record&gt;&lt;/Cite&gt;&lt;Cite&gt;&lt;Author&gt;Taylor&lt;/Author&gt;&lt;Year&gt;2012&lt;/Year&gt;&lt;RecNum&gt;210&lt;/RecNum&gt;&lt;record&gt;&lt;rec-number&gt;210&lt;/rec-number&gt;&lt;foreign-keys&gt;&lt;key app="EN" db-id="rpazszv5qtaprteztvgvpef6wfesvazvp2tf"&gt;210&lt;/key&gt;&lt;/foreign-keys&gt;&lt;ref-type name="Journal Article"&gt;17&lt;/ref-type&gt;&lt;contributors&gt;&lt;authors&gt;&lt;author&gt;Taylor, P.C.&lt;/author&gt;&lt;/authors&gt;&lt;/contributors&gt;&lt;titles&gt;&lt;title&gt;The role of clouds: An introduction and rapporteur report&lt;/title&gt;&lt;secondary-title&gt;Surveys in Geophysics&lt;/secondary-title&gt;&lt;/titles&gt;&lt;periodical&gt;&lt;full-title&gt;Surveys in Geophysics&lt;/full-title&gt;&lt;abbr-1&gt;Surv. Geophys.&lt;/abbr-1&gt;&lt;abbr-2&gt;Surv Geophys&lt;/abbr-2&gt;&lt;/periodical&gt;&lt;pages&gt;609-617&lt;/pages&gt;&lt;volume&gt;33&lt;/volume&gt;&lt;dates&gt;&lt;year&gt;2012&lt;/year&gt;&lt;/dates&gt;&lt;isbn&gt;0169-3298&lt;/isbn&gt;&lt;urls&gt;&lt;/urls&gt;&lt;/record&gt;&lt;/Cite&gt;&lt;/EndNote&gt;</w:instrText>
      </w:r>
      <w:r w:rsidR="00613B63">
        <w:fldChar w:fldCharType="separate"/>
      </w:r>
      <w:hyperlink w:anchor="_ENREF_9" w:tooltip="Joyce, 2009 #247" w:history="1">
        <w:r w:rsidR="007C77C8" w:rsidRPr="00783545">
          <w:rPr>
            <w:noProof/>
            <w:vertAlign w:val="superscript"/>
          </w:rPr>
          <w:t>9</w:t>
        </w:r>
      </w:hyperlink>
      <w:r w:rsidR="00783545" w:rsidRPr="00783545">
        <w:rPr>
          <w:noProof/>
          <w:vertAlign w:val="superscript"/>
        </w:rPr>
        <w:t>,</w:t>
      </w:r>
      <w:hyperlink w:anchor="_ENREF_69" w:tooltip="Taylor, 2012 #210" w:history="1">
        <w:r w:rsidR="007C77C8" w:rsidRPr="00783545">
          <w:rPr>
            <w:noProof/>
            <w:vertAlign w:val="superscript"/>
          </w:rPr>
          <w:t>69</w:t>
        </w:r>
      </w:hyperlink>
      <w:r w:rsidR="00613B63">
        <w:fldChar w:fldCharType="end"/>
      </w:r>
      <w:hyperlink w:anchor="_ENREF_69" w:tooltip="Taylor, 2012 #210" w:history="1"/>
      <w:r w:rsidR="00783545">
        <w:t>.</w:t>
      </w:r>
      <w:r w:rsidR="00D92C8E">
        <w:t xml:space="preserve"> </w:t>
      </w:r>
    </w:p>
    <w:p w:rsidR="009027B3" w:rsidRDefault="009027B3" w:rsidP="00045B22">
      <w:pPr>
        <w:spacing w:line="480" w:lineRule="auto"/>
        <w:ind w:firstLineChars="250" w:firstLine="600"/>
      </w:pPr>
      <w:r>
        <w:t>For satellite records that are used for t</w:t>
      </w:r>
      <w:r>
        <w:rPr>
          <w:rFonts w:hint="eastAsia"/>
        </w:rPr>
        <w:t xml:space="preserve">rend detection and retrieval of the </w:t>
      </w:r>
      <w:r>
        <w:t>absolute</w:t>
      </w:r>
      <w:r>
        <w:rPr>
          <w:rFonts w:hint="eastAsia"/>
        </w:rPr>
        <w:t xml:space="preserve"> </w:t>
      </w:r>
      <w:r>
        <w:t>levels</w:t>
      </w:r>
      <w:r>
        <w:rPr>
          <w:rFonts w:hint="eastAsia"/>
        </w:rPr>
        <w:t xml:space="preserve"> of climate variables</w:t>
      </w:r>
      <w:r>
        <w:t xml:space="preserve">, the findings are greatly </w:t>
      </w:r>
      <w:r>
        <w:rPr>
          <w:rFonts w:hint="eastAsia"/>
        </w:rPr>
        <w:t xml:space="preserve">affected by </w:t>
      </w:r>
      <w:r>
        <w:t xml:space="preserve">how well </w:t>
      </w:r>
      <w:r>
        <w:rPr>
          <w:rFonts w:hint="eastAsia"/>
        </w:rPr>
        <w:t xml:space="preserve">the uncertainties associated with </w:t>
      </w:r>
      <w:r>
        <w:t xml:space="preserve">the </w:t>
      </w:r>
      <w:r>
        <w:rPr>
          <w:rFonts w:hint="eastAsia"/>
        </w:rPr>
        <w:t>sensors</w:t>
      </w:r>
      <w:r>
        <w:t xml:space="preserve"> are resolved. This key step is exemplified well i</w:t>
      </w:r>
      <w:r>
        <w:rPr>
          <w:rFonts w:hint="eastAsia"/>
        </w:rPr>
        <w:t xml:space="preserve">n the </w:t>
      </w:r>
      <w:r>
        <w:t>debate</w:t>
      </w:r>
      <w:r>
        <w:rPr>
          <w:rFonts w:hint="eastAsia"/>
        </w:rPr>
        <w:t xml:space="preserve"> </w:t>
      </w:r>
      <w:r>
        <w:t>on the</w:t>
      </w:r>
      <w:r>
        <w:rPr>
          <w:rFonts w:hint="eastAsia"/>
        </w:rPr>
        <w:t xml:space="preserve"> </w:t>
      </w:r>
      <w:r>
        <w:t>trend of solar radiation</w:t>
      </w:r>
      <w:r w:rsidR="00E27821">
        <w:rPr>
          <w:rFonts w:hint="eastAsia"/>
        </w:rPr>
        <w:t>.</w:t>
      </w:r>
      <w:r>
        <w:rPr>
          <w:rFonts w:hint="eastAsia"/>
        </w:rPr>
        <w:t xml:space="preserve"> </w:t>
      </w:r>
      <w:r w:rsidR="00E27821">
        <w:t>U</w:t>
      </w:r>
      <w:r>
        <w:t>ndetected sensor sensitivity drifts</w:t>
      </w:r>
      <w:r>
        <w:rPr>
          <w:rFonts w:hint="eastAsia"/>
        </w:rPr>
        <w:t xml:space="preserve"> ha</w:t>
      </w:r>
      <w:r>
        <w:t>ve</w:t>
      </w:r>
      <w:r>
        <w:rPr>
          <w:rFonts w:hint="eastAsia"/>
        </w:rPr>
        <w:t xml:space="preserve"> been cited as a main reason</w:t>
      </w:r>
      <w:r>
        <w:t xml:space="preserve"> for exposed spectrum change</w:t>
      </w:r>
      <w:hyperlink w:anchor="_ENREF_57" w:tooltip="Lean, 2012 #199" w:history="1">
        <w:r w:rsidR="00613B63">
          <w:fldChar w:fldCharType="begin"/>
        </w:r>
        <w:r w:rsidR="007C77C8">
          <w:instrText xml:space="preserve"> ADDIN EN.CITE &lt;EndNote&gt;&lt;Cite&gt;&lt;Author&gt;Lean&lt;/Author&gt;&lt;Year&gt;2012&lt;/Year&gt;&lt;RecNum&gt;199&lt;/RecNum&gt;&lt;DisplayText&gt;&lt;style face="superscript"&gt;57&lt;/style&gt;&lt;/DisplayText&gt;&lt;record&gt;&lt;rec-number&gt;199&lt;/rec-number&gt;&lt;foreign-keys&gt;&lt;key app="EN" db-id="rpazszv5qtaprteztvgvpef6wfesvazvp2tf"&gt;199&lt;/key&gt;&lt;/foreign-keys&gt;&lt;ref-type name="Journal Article"&gt;17&lt;/ref-type&gt;&lt;contributors&gt;&lt;authors&gt;&lt;author&gt;Lean, J.L.&lt;/author&gt;&lt;author&gt;DeLand, M.T.&lt;/author&gt;&lt;/authors&gt;&lt;/contributors&gt;&lt;titles&gt;&lt;title&gt;How does the Sun&amp;apos;s spectrum wary?&lt;/title&gt;&lt;secondary-title&gt;Journal of Climate&lt;/secondary-title&gt;&lt;/titles&gt;&lt;periodical&gt;&lt;full-title&gt;Journal of Climate&lt;/full-title&gt;&lt;abbr-1&gt;J. Clim.&lt;/abbr-1&gt;&lt;abbr-2&gt;J Clim&lt;/abbr-2&gt;&lt;/periodical&gt;&lt;pages&gt;2555-2560&lt;/pages&gt;&lt;volume&gt;25&lt;/volume&gt;&lt;number&gt;2012&lt;/number&gt;&lt;dates&gt;&lt;year&gt;2012&lt;/year&gt;&lt;/dates&gt;&lt;isbn&gt;0894-8755&lt;/isbn&gt;&lt;urls&gt;&lt;/urls&gt;&lt;/record&gt;&lt;/Cite&gt;&lt;/EndNote&gt;</w:instrText>
        </w:r>
        <w:r w:rsidR="00613B63">
          <w:fldChar w:fldCharType="separate"/>
        </w:r>
        <w:r w:rsidR="007C77C8" w:rsidRPr="00E852E4">
          <w:rPr>
            <w:noProof/>
            <w:vertAlign w:val="superscript"/>
          </w:rPr>
          <w:t>57</w:t>
        </w:r>
        <w:r w:rsidR="00613B63">
          <w:fldChar w:fldCharType="end"/>
        </w:r>
      </w:hyperlink>
      <w:r>
        <w:rPr>
          <w:rFonts w:hint="eastAsia"/>
        </w:rPr>
        <w:t xml:space="preserve">. </w:t>
      </w:r>
      <w:r>
        <w:t xml:space="preserve">Satellite </w:t>
      </w:r>
      <w:r>
        <w:lastRenderedPageBreak/>
        <w:t xml:space="preserve">sensors will gradually lose the radiometric sensitivity and stability </w:t>
      </w:r>
      <w:r>
        <w:rPr>
          <w:rFonts w:hint="eastAsia"/>
        </w:rPr>
        <w:t>during the operation</w:t>
      </w:r>
      <w:r>
        <w:t>; so good calibration is indispensable. Some s</w:t>
      </w:r>
      <w:r w:rsidRPr="009B115B">
        <w:t xml:space="preserve">atellite sensors cannot be recalibrated after launch </w:t>
      </w:r>
      <w:r w:rsidR="00E27821">
        <w:t>due to</w:t>
      </w:r>
      <w:r w:rsidRPr="009B115B">
        <w:t xml:space="preserve"> a lack of onboard or on-orbit calibrations with the required level of accuracy.</w:t>
      </w:r>
      <w:r>
        <w:t xml:space="preserve"> Procedures have been developed to calibrate this type of sensors</w:t>
      </w:r>
      <w:r>
        <w:rPr>
          <w:rFonts w:hint="eastAsia"/>
        </w:rPr>
        <w:t xml:space="preserve"> but may still contain uncertainties</w:t>
      </w:r>
      <w:hyperlink w:anchor="_ENREF_92" w:tooltip="Datla, 2010 #232" w:history="1">
        <w:r w:rsidR="00613B63">
          <w:fldChar w:fldCharType="begin"/>
        </w:r>
        <w:r w:rsidR="007C77C8">
          <w:instrText xml:space="preserve"> ADDIN EN.CITE &lt;EndNote&gt;&lt;Cite&gt;&lt;Author&gt;Datla&lt;/Author&gt;&lt;Year&gt;2010&lt;/Year&gt;&lt;RecNum&gt;232&lt;/RecNum&gt;&lt;DisplayText&gt;&lt;style face="superscript"&gt;92&lt;/style&gt;&lt;/DisplayText&gt;&lt;record&gt;&lt;rec-number&gt;232&lt;/rec-number&gt;&lt;foreign-keys&gt;&lt;key app="EN" db-id="rpazszv5qtaprteztvgvpef6wfesvazvp2tf"&gt;232&lt;/key&gt;&lt;/foreign-keys&gt;&lt;ref-type name="Journal Article"&gt;17&lt;/ref-type&gt;&lt;contributors&gt;&lt;authors&gt;&lt;author&gt;Datla, RV&lt;/author&gt;&lt;author&gt;Kessel, R.&lt;/author&gt;&lt;author&gt;Smith, AW&lt;/author&gt;&lt;author&gt;Kacker, RN&lt;/author&gt;&lt;author&gt;Pollock, DB&lt;/author&gt;&lt;/authors&gt;&lt;/contributors&gt;&lt;titles&gt;&lt;title&gt;Review Article: Uncertainty analysis of remote sensing optical sensor data: guiding principles to achieve metrological consistency&lt;/title&gt;&lt;secondary-title&gt;International Journal of Remote Sensing&lt;/secondary-title&gt;&lt;/titles&gt;&lt;periodical&gt;&lt;full-title&gt;International Journal of Remote Sensing&lt;/full-title&gt;&lt;abbr-1&gt;Int. J. Remote Sens.&lt;/abbr-1&gt;&lt;abbr-2&gt;Int J Remote Sens&lt;/abbr-2&gt;&lt;/periodical&gt;&lt;pages&gt;867-880&lt;/pages&gt;&lt;volume&gt;31&lt;/volume&gt;&lt;number&gt;4&lt;/number&gt;&lt;dates&gt;&lt;year&gt;2010&lt;/year&gt;&lt;/dates&gt;&lt;isbn&gt;0143-1161&lt;/isbn&gt;&lt;urls&gt;&lt;/urls&gt;&lt;/record&gt;&lt;/Cite&gt;&lt;/EndNote&gt;</w:instrText>
        </w:r>
        <w:r w:rsidR="00613B63">
          <w:fldChar w:fldCharType="separate"/>
        </w:r>
        <w:r w:rsidR="007C77C8" w:rsidRPr="00BE4B5B">
          <w:rPr>
            <w:noProof/>
            <w:vertAlign w:val="superscript"/>
          </w:rPr>
          <w:t>92</w:t>
        </w:r>
        <w:r w:rsidR="00613B63">
          <w:fldChar w:fldCharType="end"/>
        </w:r>
      </w:hyperlink>
      <w:r w:rsidRPr="009B115B">
        <w:t xml:space="preserve">. Biases caused by orbit drifting </w:t>
      </w:r>
      <w:r>
        <w:t xml:space="preserve">of satellite platforms </w:t>
      </w:r>
      <w:r w:rsidRPr="009B115B">
        <w:t xml:space="preserve">are also common in satellite data. </w:t>
      </w:r>
      <w:r>
        <w:t xml:space="preserve">Satellites </w:t>
      </w:r>
      <w:r>
        <w:rPr>
          <w:rFonts w:hint="eastAsia"/>
        </w:rPr>
        <w:t>go through</w:t>
      </w:r>
      <w:r>
        <w:t xml:space="preserve"> a slow change of local equator crossing time and a decay of orbital height due to drag by the upper atmosphere. O</w:t>
      </w:r>
      <w:r w:rsidRPr="009B115B">
        <w:t>rbit drifting</w:t>
      </w:r>
      <w:r>
        <w:t xml:space="preserve"> can add a </w:t>
      </w:r>
      <w:r w:rsidRPr="009B115B">
        <w:t>spurious effect</w:t>
      </w:r>
      <w:r>
        <w:t xml:space="preserve"> to detected trends</w:t>
      </w:r>
      <w:hyperlink w:anchor="_ENREF_93" w:tooltip="Mears, 2005 #265" w:history="1">
        <w:r w:rsidR="00613B63">
          <w:fldChar w:fldCharType="begin"/>
        </w:r>
        <w:r w:rsidR="007C77C8">
          <w:instrText xml:space="preserve"> ADDIN EN.CITE &lt;EndNote&gt;&lt;Cite&gt;&lt;Author&gt;Mears&lt;/Author&gt;&lt;Year&gt;2005&lt;/Year&gt;&lt;RecNum&gt;265&lt;/RecNum&gt;&lt;DisplayText&gt;&lt;style face="superscript"&gt;93&lt;/style&gt;&lt;/DisplayText&gt;&lt;record&gt;&lt;rec-number&gt;265&lt;/rec-number&gt;&lt;foreign-keys&gt;&lt;key app="EN" db-id="rpazszv5qtaprteztvgvpef6wfesvazvp2tf"&gt;265&lt;/key&gt;&lt;/foreign-keys&gt;&lt;ref-type name="Journal Article"&gt;17&lt;/ref-type&gt;&lt;contributors&gt;&lt;authors&gt;&lt;author&gt;Mears, C.A.&lt;/author&gt;&lt;author&gt;Wentz, F.J.&lt;/author&gt;&lt;/authors&gt;&lt;/contributors&gt;&lt;titles&gt;&lt;title&gt;The effect of diurnal correction on satellite-derived lower tropospheric temperature&lt;/title&gt;&lt;secondary-title&gt;Science&lt;/secondary-title&gt;&lt;/titles&gt;&lt;periodical&gt;&lt;full-title&gt;Science&lt;/full-title&gt;&lt;abbr-1&gt;Science&lt;/abbr-1&gt;&lt;abbr-2&gt;Science&lt;/abbr-2&gt;&lt;/periodical&gt;&lt;pages&gt;1548&lt;/pages&gt;&lt;volume&gt;309&lt;/volume&gt;&lt;number&gt;5740&lt;/number&gt;&lt;dates&gt;&lt;year&gt;2005&lt;/year&gt;&lt;/dates&gt;&lt;isbn&gt;0036-8075&lt;/isbn&gt;&lt;urls&gt;&lt;/urls&gt;&lt;/record&gt;&lt;/Cite&gt;&lt;/EndNote&gt;</w:instrText>
        </w:r>
        <w:r w:rsidR="00613B63">
          <w:fldChar w:fldCharType="separate"/>
        </w:r>
        <w:r w:rsidR="007C77C8" w:rsidRPr="00BE4B5B">
          <w:rPr>
            <w:noProof/>
            <w:vertAlign w:val="superscript"/>
          </w:rPr>
          <w:t>93</w:t>
        </w:r>
        <w:r w:rsidR="00613B63">
          <w:fldChar w:fldCharType="end"/>
        </w:r>
      </w:hyperlink>
      <w:r>
        <w:t>. This type of biases need to be addressed</w:t>
      </w:r>
      <w:r w:rsidRPr="009B115B">
        <w:t xml:space="preserve"> by apply</w:t>
      </w:r>
      <w:r>
        <w:t>i</w:t>
      </w:r>
      <w:r w:rsidRPr="009B115B">
        <w:t>ng a diurnal correction procedure to the data</w:t>
      </w:r>
      <w:hyperlink w:anchor="_ENREF_93" w:tooltip="Mears, 2005 #265" w:history="1">
        <w:r w:rsidR="00613B63">
          <w:fldChar w:fldCharType="begin"/>
        </w:r>
        <w:r w:rsidR="007C77C8">
          <w:instrText xml:space="preserve"> ADDIN EN.CITE &lt;EndNote&gt;&lt;Cite&gt;&lt;Author&gt;Mears&lt;/Author&gt;&lt;Year&gt;2005&lt;/Year&gt;&lt;RecNum&gt;265&lt;/RecNum&gt;&lt;DisplayText&gt;&lt;style face="superscript"&gt;93&lt;/style&gt;&lt;/DisplayText&gt;&lt;record&gt;&lt;rec-number&gt;265&lt;/rec-number&gt;&lt;foreign-keys&gt;&lt;key app="EN" db-id="rpazszv5qtaprteztvgvpef6wfesvazvp2tf"&gt;265&lt;/key&gt;&lt;/foreign-keys&gt;&lt;ref-type name="Journal Article"&gt;17&lt;/ref-type&gt;&lt;contributors&gt;&lt;authors&gt;&lt;author&gt;Mears, C.A.&lt;/author&gt;&lt;author&gt;Wentz, F.J.&lt;/author&gt;&lt;/authors&gt;&lt;/contributors&gt;&lt;titles&gt;&lt;title&gt;The effect of diurnal correction on satellite-derived lower tropospheric temperature&lt;/title&gt;&lt;secondary-title&gt;Science&lt;/secondary-title&gt;&lt;/titles&gt;&lt;periodical&gt;&lt;full-title&gt;Science&lt;/full-title&gt;&lt;abbr-1&gt;Science&lt;/abbr-1&gt;&lt;abbr-2&gt;Science&lt;/abbr-2&gt;&lt;/periodical&gt;&lt;pages&gt;1548&lt;/pages&gt;&lt;volume&gt;309&lt;/volume&gt;&lt;number&gt;5740&lt;/number&gt;&lt;dates&gt;&lt;year&gt;2005&lt;/year&gt;&lt;/dates&gt;&lt;isbn&gt;0036-8075&lt;/isbn&gt;&lt;urls&gt;&lt;/urls&gt;&lt;/record&gt;&lt;/Cite&gt;&lt;/EndNote&gt;</w:instrText>
        </w:r>
        <w:r w:rsidR="00613B63">
          <w:fldChar w:fldCharType="separate"/>
        </w:r>
        <w:r w:rsidR="007C77C8" w:rsidRPr="00BE4B5B">
          <w:rPr>
            <w:noProof/>
            <w:vertAlign w:val="superscript"/>
          </w:rPr>
          <w:t>93</w:t>
        </w:r>
        <w:r w:rsidR="00613B63">
          <w:fldChar w:fldCharType="end"/>
        </w:r>
      </w:hyperlink>
      <w:r>
        <w:t xml:space="preserve"> or by determining the precise orbit position of the satellites</w:t>
      </w:r>
      <w:hyperlink w:anchor="_ENREF_94" w:tooltip="Mei, 2012 #453" w:history="1">
        <w:r w:rsidR="00613B63">
          <w:fldChar w:fldCharType="begin"/>
        </w:r>
        <w:r w:rsidR="007C77C8">
          <w:instrText xml:space="preserve"> ADDIN EN.CITE &lt;EndNote&gt;&lt;Cite&gt;&lt;Author&gt;Mei&lt;/Author&gt;&lt;Year&gt;2012&lt;/Year&gt;&lt;RecNum&gt;453&lt;/RecNum&gt;&lt;DisplayText&gt;&lt;style face="superscript"&gt;94&lt;/style&gt;&lt;/DisplayText&gt;&lt;record&gt;&lt;rec-number&gt;453&lt;/rec-number&gt;&lt;foreign-keys&gt;&lt;key app="EN" db-id="rpazszv5qtaprteztvgvpef6wfesvazvp2tf"&gt;453&lt;/key&gt;&lt;/foreign-keys&gt;&lt;ref-type name="Journal Article"&gt;17&lt;/ref-type&gt;&lt;contributors&gt;&lt;authors&gt;&lt;author&gt;Mei, L.&lt;/author&gt;&lt;author&gt;Xue, Y.&lt;/author&gt;&lt;author&gt;Xu, H.&lt;/author&gt;&lt;author&gt;Guang, J.&lt;/author&gt;&lt;author&gt;Li, Y.&lt;/author&gt;&lt;author&gt;Wang, Y.&lt;/author&gt;&lt;author&gt;Ai, J.&lt;/author&gt;&lt;author&gt;Jiang, S.&lt;/author&gt;&lt;author&gt;He, X.&lt;/author&gt;&lt;/authors&gt;&lt;/contributors&gt;&lt;auth-address&gt;State Key Laboratory of Remote Sensing Science, Institute of Remote Sensing Applications of the Chinese Academy of Sciences, Beijing Normal University, Institute of Remote Sensing Applications, Chinese Academy of Sciences, Beijing, 100101, China&amp;#xD;Graduate University of the Chinese Academy of Sciences, Beijing, 100039, China&amp;#xD;Faculty of Computing, London Metropolitan University, 166-220 Holloway Road, London, N7 8DB, United Kingdom&amp;#xD;Guangdong Electronics Industry Institute, Dongguan, 523808, China&amp;#xD;Shandong University of Science and Technology, Qingdao, 266510, China&lt;/auth-address&gt;&lt;titles&gt;&lt;title&gt;Validation and analysis of aerosol optical thickness retrieval over land&lt;/title&gt;&lt;secondary-title&gt;International Journal of Remote Sensing&lt;/secondary-title&gt;&lt;/titles&gt;&lt;periodical&gt;&lt;full-title&gt;International Journal of Remote Sensing&lt;/full-title&gt;&lt;abbr-1&gt;Int. J. Remote Sens.&lt;/abbr-1&gt;&lt;abbr-2&gt;Int J Remote Sens&lt;/abbr-2&gt;&lt;/periodical&gt;&lt;pages&gt;781-803&lt;/pages&gt;&lt;volume&gt;33&lt;/volume&gt;&lt;number&gt;3&lt;/number&gt;&lt;dates&gt;&lt;year&gt;2012&lt;/year&gt;&lt;pub-dates&gt;&lt;date&gt;//&lt;/date&gt;&lt;/pub-dates&gt;&lt;/dates&gt;&lt;urls&gt;&lt;related-urls&gt;&lt;url&gt;http://www.scopus.com/inward/record.url?eid=2-s2.0-84863229901&amp;amp;partnerID=40&amp;amp;md5=5f2efbdd8a1df1615b4ea7d5a2779803&lt;/url&gt;&lt;/related-urls&gt;&lt;/urls&gt;&lt;/record&gt;&lt;/Cite&gt;&lt;/EndNote&gt;</w:instrText>
        </w:r>
        <w:r w:rsidR="00613B63">
          <w:fldChar w:fldCharType="separate"/>
        </w:r>
        <w:r w:rsidR="007C77C8" w:rsidRPr="00BE4B5B">
          <w:rPr>
            <w:noProof/>
            <w:vertAlign w:val="superscript"/>
          </w:rPr>
          <w:t>94</w:t>
        </w:r>
        <w:r w:rsidR="00613B63">
          <w:fldChar w:fldCharType="end"/>
        </w:r>
      </w:hyperlink>
      <w:r>
        <w:t xml:space="preserve">. </w:t>
      </w:r>
    </w:p>
    <w:p w:rsidR="009027B3" w:rsidRDefault="009027B3" w:rsidP="00045B22">
      <w:pPr>
        <w:spacing w:line="480" w:lineRule="auto"/>
        <w:ind w:firstLineChars="250" w:firstLine="600"/>
      </w:pPr>
      <w:r w:rsidRPr="009B115B">
        <w:t xml:space="preserve">Uncertainties </w:t>
      </w:r>
      <w:r>
        <w:rPr>
          <w:rFonts w:hint="eastAsia"/>
        </w:rPr>
        <w:t xml:space="preserve">can also rise from combining </w:t>
      </w:r>
      <w:r w:rsidRPr="009B115B">
        <w:t>observations obtained</w:t>
      </w:r>
      <w:r>
        <w:t xml:space="preserve"> from different satellite s</w:t>
      </w:r>
      <w:r>
        <w:rPr>
          <w:rFonts w:hint="eastAsia"/>
        </w:rPr>
        <w:t>ystem</w:t>
      </w:r>
      <w:r w:rsidRPr="009B115B">
        <w:t>s</w:t>
      </w:r>
      <w:r w:rsidRPr="00365C1A">
        <w:t xml:space="preserve"> </w:t>
      </w:r>
      <w:r>
        <w:rPr>
          <w:rFonts w:hint="eastAsia"/>
        </w:rPr>
        <w:t xml:space="preserve">to form </w:t>
      </w:r>
      <w:r>
        <w:t>L</w:t>
      </w:r>
      <w:r w:rsidRPr="009B115B">
        <w:t>ong-term records.</w:t>
      </w:r>
      <w:r>
        <w:rPr>
          <w:rFonts w:hint="eastAsia"/>
        </w:rPr>
        <w:t xml:space="preserve"> If </w:t>
      </w:r>
      <w:r w:rsidRPr="009B115B">
        <w:t>the procedures to merge data from different systems are no</w:t>
      </w:r>
      <w:r>
        <w:t>t well developed and calibrated</w:t>
      </w:r>
      <w:r>
        <w:rPr>
          <w:rFonts w:hint="eastAsia"/>
        </w:rPr>
        <w:t>, the uncertainties can be potentially high</w:t>
      </w:r>
      <w:r w:rsidRPr="00365C1A">
        <w:t xml:space="preserve"> </w:t>
      </w:r>
      <w:r>
        <w:t>in combined data</w:t>
      </w:r>
      <w:r>
        <w:rPr>
          <w:rFonts w:hint="eastAsia"/>
        </w:rPr>
        <w:t xml:space="preserve"> </w:t>
      </w:r>
      <w:r w:rsidRPr="009B115B">
        <w:t>sets</w:t>
      </w:r>
      <w:r>
        <w:rPr>
          <w:rFonts w:hint="eastAsia"/>
        </w:rPr>
        <w:t xml:space="preserve">. The report of an abrupt increase of Antarctic sea ice area was found to be a false detection caused by </w:t>
      </w:r>
      <w:r w:rsidRPr="00537A5A">
        <w:t>the shift from the Special Sensor Microwave Imager (SSMI) system to the Advanced Microwave Scanning Radiometer for the Earth Observing System (AMSRE)</w:t>
      </w:r>
      <w:hyperlink w:anchor="_ENREF_95" w:tooltip="Screen, 2011 #276" w:history="1">
        <w:r w:rsidR="00613B63" w:rsidRPr="003E15EA">
          <w:rPr>
            <w:vertAlign w:val="superscript"/>
          </w:rPr>
          <w:fldChar w:fldCharType="begin"/>
        </w:r>
        <w:r w:rsidR="007C77C8">
          <w:rPr>
            <w:vertAlign w:val="superscript"/>
          </w:rPr>
          <w:instrText xml:space="preserve"> ADDIN EN.CITE &lt;EndNote&gt;&lt;Cite&gt;&lt;Author&gt;Screen&lt;/Author&gt;&lt;Year&gt;2011&lt;/Year&gt;&lt;RecNum&gt;276&lt;/RecNum&gt;&lt;DisplayText&gt;&lt;style face="superscript"&gt;95&lt;/style&gt;&lt;/DisplayText&gt;&lt;record&gt;&lt;rec-number&gt;276&lt;/rec-number&gt;&lt;foreign-keys&gt;&lt;key app="EN" db-id="rpazszv5qtaprteztvgvpef6wfesvazvp2tf"&gt;276&lt;/key&gt;&lt;/foreign-keys&gt;&lt;ref-type name="Journal Article"&gt;17&lt;/ref-type&gt;&lt;contributors&gt;&lt;authors&gt;&lt;author&gt;Screen, JA&lt;/author&gt;&lt;/authors&gt;&lt;/contributors&gt;&lt;titles&gt;&lt;title&gt;Sudden increase in Antarctic sea ice: Fact or artifact?&lt;/title&gt;&lt;secondary-title&gt;Geophysical Research Letters&lt;/secondary-title&gt;&lt;/titles&gt;&lt;periodical&gt;&lt;full-title&gt;Geophysical Research Letters&lt;/full-title&gt;&lt;abbr-1&gt;Geophys. Res. Lett.&lt;/abbr-1&gt;&lt;abbr-2&gt;Geophys Res Lett&lt;/abbr-2&gt;&lt;/periodical&gt;&lt;pages&gt;L13702&lt;/pages&gt;&lt;volume&gt;38&lt;/volume&gt;&lt;number&gt;13&lt;/number&gt;&lt;dates&gt;&lt;year&gt;2011&lt;/year&gt;&lt;/dates&gt;&lt;isbn&gt;0094-8276&lt;/isbn&gt;&lt;urls&gt;&lt;/urls&gt;&lt;/record&gt;&lt;/Cite&gt;&lt;/EndNote&gt;</w:instrText>
        </w:r>
        <w:r w:rsidR="00613B63" w:rsidRPr="003E15EA">
          <w:rPr>
            <w:vertAlign w:val="superscript"/>
          </w:rPr>
          <w:fldChar w:fldCharType="separate"/>
        </w:r>
        <w:r w:rsidR="007C77C8">
          <w:rPr>
            <w:noProof/>
            <w:vertAlign w:val="superscript"/>
          </w:rPr>
          <w:t>95</w:t>
        </w:r>
        <w:r w:rsidR="00613B63" w:rsidRPr="003E15EA">
          <w:rPr>
            <w:vertAlign w:val="superscript"/>
          </w:rPr>
          <w:fldChar w:fldCharType="end"/>
        </w:r>
      </w:hyperlink>
      <w:r>
        <w:rPr>
          <w:rFonts w:hint="eastAsia"/>
        </w:rPr>
        <w:t xml:space="preserve">. </w:t>
      </w:r>
      <w:r w:rsidRPr="009B115B">
        <w:t>This type</w:t>
      </w:r>
      <w:r>
        <w:t xml:space="preserve"> of</w:t>
      </w:r>
      <w:r w:rsidRPr="009B115B">
        <w:t xml:space="preserve"> problem can be reduced by allowing an overlap of operating time between instruments so inter-instrument calibrations can be conducted to find out the relative bias</w:t>
      </w:r>
      <w:hyperlink w:anchor="_ENREF_96" w:tooltip="Ohring, 2005 #269" w:history="1">
        <w:r w:rsidR="00613B63">
          <w:fldChar w:fldCharType="begin"/>
        </w:r>
        <w:r w:rsidR="007C77C8">
          <w:instrText xml:space="preserve"> ADDIN EN.CITE &lt;EndNote&gt;&lt;Cite&gt;&lt;Author&gt;Ohring&lt;/Author&gt;&lt;Year&gt;2005&lt;/Year&gt;&lt;RecNum&gt;269&lt;/RecNum&gt;&lt;DisplayText&gt;&lt;style face="superscript"&gt;96&lt;/style&gt;&lt;/DisplayText&gt;&lt;record&gt;&lt;rec-number&gt;269&lt;/rec-number&gt;&lt;foreign-keys&gt;&lt;key app="EN" db-id="rpazszv5qtaprteztvgvpef6wfesvazvp2tf"&gt;269&lt;/key&gt;&lt;/foreign-keys&gt;&lt;ref-type name="Journal Article"&gt;17&lt;/ref-type&gt;&lt;contributors&gt;&lt;authors&gt;&lt;author&gt;Ohring, G.&lt;/author&gt;&lt;author&gt;Wielicki, B.&lt;/author&gt;&lt;author&gt;Spencer, R.&lt;/author&gt;&lt;author&gt;Emery, B.&lt;/author&gt;&lt;author&gt;Datla, R.&lt;/author&gt;&lt;/authors&gt;&lt;/contributors&gt;&lt;auth-address&gt;NOAA, NIST, Westchester Park Drive, College Park, MD 20740, United States&amp;#xD;NASA, Langley Research Center, Hampton, VA, United States&amp;#xD;NASA, Marshall Space Flight Center, Huntsville, AL, United States&amp;#xD;University of Colorado, Boulder, CO, United States&amp;#xD;NIST, Gaithersburg, MD, United States&lt;/auth-address&gt;&lt;titles&gt;&lt;title&gt;Satellite instrument calibration for measuring global climate change: Report of a workshop&lt;/title&gt;&lt;secondary-title&gt;Bulletin of the American Meteorological Society&lt;/secondary-title&gt;&lt;/titles&gt;&lt;periodical&gt;&lt;full-title&gt;Bulletin of the American Meteorological Society&lt;/full-title&gt;&lt;abbr-1&gt;Bull. Am. Meteorol. Soc.&lt;/abbr-1&gt;&lt;abbr-2&gt;Bull Am Meteorol Soc&lt;/abbr-2&gt;&lt;/periodical&gt;&lt;pages&gt;1303-1313&lt;/pages&gt;&lt;volume&gt;86&lt;/volume&gt;&lt;number&gt;9&lt;/number&gt;&lt;dates&gt;&lt;year&gt;2005&lt;/year&gt;&lt;/dates&gt;&lt;urls&gt;&lt;related-urls&gt;&lt;url&gt;http://www.scopus.com/inward/record.url?eid=2-s2.0-25844508864&amp;amp;partnerID=40&amp;amp;md5=762a19dd1397ee4122424a2b260bae9b&lt;/url&gt;&lt;/related-urls&gt;&lt;/urls&gt;&lt;/record&gt;&lt;/Cite&gt;&lt;/EndNote&gt;</w:instrText>
        </w:r>
        <w:r w:rsidR="00613B63">
          <w:fldChar w:fldCharType="separate"/>
        </w:r>
        <w:r w:rsidR="007C77C8" w:rsidRPr="00BE4B5B">
          <w:rPr>
            <w:noProof/>
            <w:vertAlign w:val="superscript"/>
          </w:rPr>
          <w:t>96</w:t>
        </w:r>
        <w:r w:rsidR="00613B63">
          <w:fldChar w:fldCharType="end"/>
        </w:r>
      </w:hyperlink>
      <w:r w:rsidRPr="009B115B">
        <w:t xml:space="preserve">. </w:t>
      </w:r>
      <w:r>
        <w:rPr>
          <w:rFonts w:hint="eastAsia"/>
        </w:rPr>
        <w:t>For instance, t</w:t>
      </w:r>
      <w:r w:rsidRPr="00C30EEA">
        <w:t xml:space="preserve">he </w:t>
      </w:r>
      <w:proofErr w:type="spellStart"/>
      <w:r w:rsidRPr="00C30EEA">
        <w:t>Topex</w:t>
      </w:r>
      <w:proofErr w:type="spellEnd"/>
      <w:r w:rsidRPr="00C30EEA">
        <w:t>/Poseidon satellite and its successors</w:t>
      </w:r>
      <w:r w:rsidRPr="00C30EEA">
        <w:rPr>
          <w:rFonts w:hint="eastAsia"/>
        </w:rPr>
        <w:t xml:space="preserve"> </w:t>
      </w:r>
      <w:r w:rsidRPr="00C30EEA">
        <w:t xml:space="preserve">have </w:t>
      </w:r>
      <w:r w:rsidRPr="00C30EEA">
        <w:lastRenderedPageBreak/>
        <w:t xml:space="preserve">been launched </w:t>
      </w:r>
      <w:r>
        <w:rPr>
          <w:rFonts w:hint="eastAsia"/>
        </w:rPr>
        <w:t xml:space="preserve">in a way </w:t>
      </w:r>
      <w:r w:rsidRPr="00C30EEA">
        <w:t xml:space="preserve">to allow for tandem measurements and inter-satellite calibrations. </w:t>
      </w:r>
      <w:r>
        <w:t>M</w:t>
      </w:r>
      <w:r>
        <w:rPr>
          <w:rFonts w:hint="eastAsia"/>
        </w:rPr>
        <w:t>any</w:t>
      </w:r>
      <w:r>
        <w:t xml:space="preserve"> </w:t>
      </w:r>
      <w:r w:rsidRPr="009B115B">
        <w:t xml:space="preserve">planned </w:t>
      </w:r>
      <w:r>
        <w:rPr>
          <w:rFonts w:hint="eastAsia"/>
        </w:rPr>
        <w:t xml:space="preserve">new </w:t>
      </w:r>
      <w:r w:rsidRPr="009B115B">
        <w:t xml:space="preserve">satellite missions </w:t>
      </w:r>
      <w:r>
        <w:t xml:space="preserve">are </w:t>
      </w:r>
      <w:r>
        <w:rPr>
          <w:rFonts w:hint="eastAsia"/>
        </w:rPr>
        <w:t>adopt</w:t>
      </w:r>
      <w:r>
        <w:t xml:space="preserve">ing </w:t>
      </w:r>
      <w:r w:rsidRPr="009B115B">
        <w:t>this approach</w:t>
      </w:r>
      <w:hyperlink w:anchor="_ENREF_12" w:tooltip="Thies, 2011 #281" w:history="1">
        <w:r w:rsidR="00613B63">
          <w:fldChar w:fldCharType="begin"/>
        </w:r>
        <w:r w:rsidR="007C77C8">
          <w:instrText xml:space="preserve"> ADDIN EN.CITE &lt;EndNote&gt;&lt;Cite&gt;&lt;Author&gt;Thies&lt;/Author&gt;&lt;Year&gt;2011&lt;/Year&gt;&lt;RecNum&gt;281&lt;/RecNum&gt;&lt;DisplayText&gt;&lt;style face="superscript"&gt;12&lt;/style&gt;&lt;/DisplayText&gt;&lt;record&gt;&lt;rec-number&gt;281&lt;/rec-number&gt;&lt;foreign-keys&gt;&lt;key app="EN" db-id="rpazszv5qtaprteztvgvpef6wfesvazvp2tf"&gt;281&lt;/key&gt;&lt;/foreign-keys&gt;&lt;ref-type name="Journal Article"&gt;17&lt;/ref-type&gt;&lt;contributors&gt;&lt;authors&gt;&lt;author&gt;Thies, B.&lt;/author&gt;&lt;author&gt;Bendix, J.&lt;/author&gt;&lt;/authors&gt;&lt;/contributors&gt;&lt;auth-address&gt;Department of Geography, Laboratory for Climatology and Remote Sensing, Philipps-University Marburg, 35032 Marburg, Germany&lt;/auth-address&gt;&lt;titles&gt;&lt;title&gt;Satellite based remote sensing of weather and climate: Recent achievements and future perspectives&lt;/title&gt;&lt;secondary-title&gt;Meteorological Applications&lt;/secondary-title&gt;&lt;/titles&gt;&lt;periodical&gt;&lt;full-title&gt;Meteorological Applications&lt;/full-title&gt;&lt;abbr-1&gt;Meteorol. Appl.&lt;/abbr-1&gt;&lt;abbr-2&gt;Meteorol Appl&lt;/abbr-2&gt;&lt;/periodical&gt;&lt;pages&gt;262-295&lt;/pages&gt;&lt;volume&gt;18&lt;/volume&gt;&lt;number&gt;3&lt;/number&gt;&lt;keywords&gt;&lt;keyword&gt;Climatology&lt;/keyword&gt;&lt;keyword&gt;Meteorology&lt;/keyword&gt;&lt;keyword&gt;Remote sensing&lt;/keyword&gt;&lt;keyword&gt;Satellite&lt;/keyword&gt;&lt;/keywords&gt;&lt;dates&gt;&lt;year&gt;2011&lt;/year&gt;&lt;/dates&gt;&lt;urls&gt;&lt;related-urls&gt;&lt;url&gt;http://www.scopus.com/inward/record.url?eid=2-s2.0-80051864836&amp;amp;partnerID=40&amp;amp;md5=72db3c014b8238f9ee502370188f96ca&lt;/url&gt;&lt;/related-urls&gt;&lt;/urls&gt;&lt;/record&gt;&lt;/Cite&gt;&lt;/EndNote&gt;</w:instrText>
        </w:r>
        <w:r w:rsidR="00613B63">
          <w:fldChar w:fldCharType="separate"/>
        </w:r>
        <w:r w:rsidR="007C77C8" w:rsidRPr="00E852E4">
          <w:rPr>
            <w:noProof/>
            <w:vertAlign w:val="superscript"/>
          </w:rPr>
          <w:t>12</w:t>
        </w:r>
        <w:r w:rsidR="00613B63">
          <w:fldChar w:fldCharType="end"/>
        </w:r>
      </w:hyperlink>
      <w:r w:rsidRPr="009B115B">
        <w:t>.</w:t>
      </w:r>
      <w:r>
        <w:t xml:space="preserve"> </w:t>
      </w:r>
    </w:p>
    <w:p w:rsidR="009027B3" w:rsidRPr="009027B3" w:rsidRDefault="009027B3" w:rsidP="009027B3">
      <w:pPr>
        <w:pStyle w:val="Heading3"/>
        <w:rPr>
          <w:rFonts w:ascii="Calibri" w:hAnsi="Calibri" w:cs="Calibri"/>
        </w:rPr>
      </w:pPr>
      <w:r w:rsidRPr="009027B3">
        <w:rPr>
          <w:rFonts w:ascii="Calibri" w:hAnsi="Calibri" w:cs="Calibri"/>
        </w:rPr>
        <w:t xml:space="preserve">Uncertainties </w:t>
      </w:r>
      <w:r w:rsidR="00E27821">
        <w:rPr>
          <w:rFonts w:ascii="Calibri" w:hAnsi="Calibri" w:cs="Calibri"/>
        </w:rPr>
        <w:t>in</w:t>
      </w:r>
      <w:r w:rsidRPr="009027B3">
        <w:rPr>
          <w:rFonts w:ascii="Calibri" w:hAnsi="Calibri" w:cs="Calibri"/>
        </w:rPr>
        <w:t xml:space="preserve"> retrieval</w:t>
      </w:r>
      <w:r w:rsidRPr="009027B3">
        <w:rPr>
          <w:rFonts w:ascii="Calibri" w:hAnsi="Calibri" w:cs="Calibri" w:hint="eastAsia"/>
        </w:rPr>
        <w:t xml:space="preserve"> algori</w:t>
      </w:r>
      <w:r w:rsidRPr="009027B3">
        <w:rPr>
          <w:rFonts w:ascii="Calibri" w:hAnsi="Calibri" w:cs="Calibri"/>
        </w:rPr>
        <w:t>thm</w:t>
      </w:r>
      <w:r w:rsidRPr="009027B3">
        <w:rPr>
          <w:rFonts w:ascii="Calibri" w:hAnsi="Calibri" w:cs="Calibri" w:hint="eastAsia"/>
        </w:rPr>
        <w:t>s</w:t>
      </w:r>
    </w:p>
    <w:p w:rsidR="009027B3" w:rsidRDefault="00E27821" w:rsidP="009027B3">
      <w:pPr>
        <w:spacing w:line="480" w:lineRule="auto"/>
      </w:pPr>
      <w:r>
        <w:t>Retrieval algorithms are key for</w:t>
      </w:r>
      <w:r w:rsidR="009027B3">
        <w:t xml:space="preserve"> convert</w:t>
      </w:r>
      <w:r>
        <w:t>ing</w:t>
      </w:r>
      <w:r w:rsidR="009027B3">
        <w:t xml:space="preserve"> the electromagnetic signals </w:t>
      </w:r>
      <w:r>
        <w:t>from</w:t>
      </w:r>
      <w:r w:rsidR="009027B3">
        <w:t xml:space="preserve"> satellite sensors to measurements of climate variables. </w:t>
      </w:r>
      <w:r w:rsidR="009027B3" w:rsidRPr="00C44FEF">
        <w:t xml:space="preserve">Uncertainties </w:t>
      </w:r>
      <w:r>
        <w:t xml:space="preserve">in </w:t>
      </w:r>
      <w:r w:rsidR="009027B3" w:rsidRPr="00C44FEF">
        <w:t xml:space="preserve">retrieval algorithms can affect the magnitude of detected trends and even change their direction, e.g. the </w:t>
      </w:r>
      <w:r>
        <w:t xml:space="preserve">positive and negative </w:t>
      </w:r>
      <w:r w:rsidR="009027B3" w:rsidRPr="00C44FEF">
        <w:t>trend</w:t>
      </w:r>
      <w:r>
        <w:t>s</w:t>
      </w:r>
      <w:r w:rsidR="009027B3" w:rsidRPr="00C44FEF">
        <w:t xml:space="preserve"> of tropospheric temperature derived from the same satellite data by using different retrieving algorithms</w:t>
      </w:r>
      <w:r w:rsidR="00613B63">
        <w:fldChar w:fldCharType="begin"/>
      </w:r>
      <w:r w:rsidR="00BE4B5B">
        <w:instrText xml:space="preserve"> ADDIN EN.CITE &lt;EndNote&gt;&lt;Cite&gt;&lt;Author&gt;Spencer&lt;/Author&gt;&lt;Year&gt;1990&lt;/Year&gt;&lt;RecNum&gt;209&lt;/RecNum&gt;&lt;DisplayText&gt;&lt;style face="superscript"&gt;23,93&lt;/style&gt;&lt;/DisplayText&gt;&lt;record&gt;&lt;rec-number&gt;209&lt;/rec-number&gt;&lt;foreign-keys&gt;&lt;key app="EN" db-id="rpazszv5qtaprteztvgvpef6wfesvazvp2tf"&gt;209&lt;/key&gt;&lt;/foreign-keys&gt;&lt;ref-type name="Journal Article"&gt;17&lt;/ref-type&gt;&lt;contributors&gt;&lt;authors&gt;&lt;author&gt;Spencer, R.W.&lt;/author&gt;&lt;author&gt;Christy, J.R.&lt;/author&gt;&lt;/authors&gt;&lt;/contributors&gt;&lt;titles&gt;&lt;title&gt;Precise monitoring of global temperature trends from satellites&lt;/title&gt;&lt;secondary-title&gt;Science&lt;/secondary-title&gt;&lt;/titles&gt;&lt;periodical&gt;&lt;full-title&gt;Science&lt;/full-title&gt;&lt;abbr-1&gt;Science&lt;/abbr-1&gt;&lt;abbr-2&gt;Science&lt;/abbr-2&gt;&lt;/periodical&gt;&lt;pages&gt;1558-1562&lt;/pages&gt;&lt;volume&gt;247&lt;/volume&gt;&lt;number&gt;4950&lt;/number&gt;&lt;dates&gt;&lt;year&gt;1990&lt;/year&gt;&lt;/dates&gt;&lt;isbn&gt;0036-8075&lt;/isbn&gt;&lt;urls&gt;&lt;/urls&gt;&lt;/record&gt;&lt;/Cite&gt;&lt;Cite&gt;&lt;Author&gt;Mears&lt;/Author&gt;&lt;Year&gt;2005&lt;/Year&gt;&lt;RecNum&gt;265&lt;/RecNum&gt;&lt;record&gt;&lt;rec-number&gt;265&lt;/rec-number&gt;&lt;foreign-keys&gt;&lt;key app="EN" db-id="rpazszv5qtaprteztvgvpef6wfesvazvp2tf"&gt;265&lt;/key&gt;&lt;/foreign-keys&gt;&lt;ref-type name="Journal Article"&gt;17&lt;/ref-type&gt;&lt;contributors&gt;&lt;authors&gt;&lt;author&gt;Mears, C.A.&lt;/author&gt;&lt;author&gt;Wentz, F.J.&lt;/author&gt;&lt;/authors&gt;&lt;/contributors&gt;&lt;titles&gt;&lt;title&gt;The effect of diurnal correction on satellite-derived lower tropospheric temperature&lt;/title&gt;&lt;secondary-title&gt;Science&lt;/secondary-title&gt;&lt;/titles&gt;&lt;periodical&gt;&lt;full-title&gt;Science&lt;/full-title&gt;&lt;abbr-1&gt;Science&lt;/abbr-1&gt;&lt;abbr-2&gt;Science&lt;/abbr-2&gt;&lt;/periodical&gt;&lt;pages&gt;1548&lt;/pages&gt;&lt;volume&gt;309&lt;/volume&gt;&lt;number&gt;5740&lt;/number&gt;&lt;dates&gt;&lt;year&gt;2005&lt;/year&gt;&lt;/dates&gt;&lt;isbn&gt;0036-8075&lt;/isbn&gt;&lt;urls&gt;&lt;/urls&gt;&lt;/record&gt;&lt;/Cite&gt;&lt;/EndNote&gt;</w:instrText>
      </w:r>
      <w:r w:rsidR="00613B63">
        <w:fldChar w:fldCharType="separate"/>
      </w:r>
      <w:hyperlink w:anchor="_ENREF_23" w:tooltip="Spencer, 1990 #209" w:history="1">
        <w:r w:rsidR="007C77C8" w:rsidRPr="00BE4B5B">
          <w:rPr>
            <w:noProof/>
            <w:vertAlign w:val="superscript"/>
          </w:rPr>
          <w:t>23</w:t>
        </w:r>
      </w:hyperlink>
      <w:r w:rsidR="00BE4B5B" w:rsidRPr="00BE4B5B">
        <w:rPr>
          <w:noProof/>
          <w:vertAlign w:val="superscript"/>
        </w:rPr>
        <w:t>,</w:t>
      </w:r>
      <w:hyperlink w:anchor="_ENREF_93" w:tooltip="Mears, 2005 #265" w:history="1">
        <w:r w:rsidR="007C77C8" w:rsidRPr="00BE4B5B">
          <w:rPr>
            <w:noProof/>
            <w:vertAlign w:val="superscript"/>
          </w:rPr>
          <w:t>93</w:t>
        </w:r>
      </w:hyperlink>
      <w:r w:rsidR="00613B63">
        <w:fldChar w:fldCharType="end"/>
      </w:r>
      <w:r w:rsidR="009027B3" w:rsidRPr="00C44FEF">
        <w:t>.</w:t>
      </w:r>
      <w:r w:rsidR="009027B3">
        <w:t xml:space="preserve"> Multiple satellite data sets of climate variables should be developed independently and </w:t>
      </w:r>
      <w:proofErr w:type="spellStart"/>
      <w:r w:rsidR="009027B3">
        <w:t>intercomparison</w:t>
      </w:r>
      <w:proofErr w:type="spellEnd"/>
      <w:r w:rsidR="009027B3">
        <w:t xml:space="preserve"> studies needed to be conducted to help identify potential problems.  </w:t>
      </w:r>
    </w:p>
    <w:p w:rsidR="009027B3" w:rsidRDefault="009027B3" w:rsidP="00045B22">
      <w:pPr>
        <w:spacing w:line="480" w:lineRule="auto"/>
        <w:ind w:firstLineChars="250" w:firstLine="600"/>
      </w:pPr>
      <w:r>
        <w:t>Some recent studies also show</w:t>
      </w:r>
      <w:r w:rsidR="00E27821">
        <w:t>ed</w:t>
      </w:r>
      <w:r>
        <w:t xml:space="preserve"> that the common inputs used in retrieving algorithms are an important source of uncertainties. </w:t>
      </w:r>
      <w:r w:rsidRPr="00671D8E">
        <w:t>One main factor for the divergent estimates of the mass loss rate of ice sheets discussed earlier is the different GIA values adopted by different research groups</w:t>
      </w:r>
      <w:hyperlink w:anchor="_ENREF_38" w:tooltip="Shepherd, 2012 #387" w:history="1">
        <w:r w:rsidR="00613B63">
          <w:fldChar w:fldCharType="begin">
            <w:fldData xml:space="preserve">PEVuZE5vdGU+PENpdGU+PEF1dGhvcj5TaGVwaGVyZDwvQXV0aG9yPjxZZWFyPjIwMTI8L1llYXI+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</w:fldData>
          </w:fldChar>
        </w:r>
        <w:r w:rsidR="007C77C8">
          <w:instrText xml:space="preserve"> ADDIN EN.CITE </w:instrText>
        </w:r>
        <w:r w:rsidR="00613B63">
          <w:fldChar w:fldCharType="begin">
            <w:fldData xml:space="preserve">PEVuZE5vdGU+PENpdGU+PEF1dGhvcj5TaGVwaGVyZDwvQXV0aG9yPjxZZWFyPjIwMTI8L1llYXI+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</w:fldData>
          </w:fldChar>
        </w:r>
        <w:r w:rsidR="007C77C8">
          <w:instrText xml:space="preserve"> ADDIN EN.CITE.DATA </w:instrText>
        </w:r>
        <w:r w:rsidR="00613B63">
          <w:fldChar w:fldCharType="end"/>
        </w:r>
        <w:r w:rsidR="00613B63">
          <w:fldChar w:fldCharType="separate"/>
        </w:r>
        <w:r w:rsidR="007C77C8" w:rsidRPr="00E852E4">
          <w:rPr>
            <w:noProof/>
            <w:vertAlign w:val="superscript"/>
          </w:rPr>
          <w:t>38</w:t>
        </w:r>
        <w:r w:rsidR="00613B63">
          <w:fldChar w:fldCharType="end"/>
        </w:r>
      </w:hyperlink>
      <w:r>
        <w:t xml:space="preserve">. </w:t>
      </w:r>
      <w:r w:rsidRPr="00B324A0">
        <w:t>In studies of the concentrations of aerosols in the atmosphere, inputs used for deriving aerosol optical thickness from satellite data are one of the main sources of uncertainties. Surface emissivity and albedo, cloud information, and aerosol properties are s</w:t>
      </w:r>
      <w:r w:rsidR="0030324A">
        <w:t>everal highly cited inputs that</w:t>
      </w:r>
      <w:r w:rsidRPr="00B324A0">
        <w:t xml:space="preserve"> significantly affect the accuracy of retrieved AOD</w:t>
      </w:r>
      <w:hyperlink w:anchor="_ENREF_97" w:tooltip="Li, 2009 #261" w:history="1">
        <w:r w:rsidR="00613B63">
          <w:fldChar w:fldCharType="begin"/>
        </w:r>
        <w:r w:rsidR="007C77C8">
          <w:instrText xml:space="preserve"> ADDIN EN.CITE &lt;EndNote&gt;&lt;Cite&gt;&lt;Author&gt;Li&lt;/Author&gt;&lt;Year&gt;2009&lt;/Year&gt;&lt;RecNum&gt;261&lt;/RecNum&gt;&lt;DisplayText&gt;&lt;style face="superscript"&gt;97&lt;/style&gt;&lt;/DisplayText&gt;&lt;record&gt;&lt;rec-number&gt;261&lt;/rec-number&gt;&lt;foreign-keys&gt;&lt;key app="EN" db-id="rpazszv5qtaprteztvgvpef6wfesvazvp2tf"&gt;261&lt;/key&gt;&lt;/foreign-keys&gt;&lt;ref-type name="Journal Article"&gt;17&lt;/ref-type&gt;&lt;contributors&gt;&lt;authors&gt;&lt;author&gt;Li, Z.&lt;/author&gt;&lt;author&gt;Zhao, X.&lt;/author&gt;&lt;author&gt;Kahn, R.&lt;/author&gt;&lt;author&gt;Mishchenko, M.&lt;/author&gt;&lt;author&gt;Remer, L.&lt;/author&gt;&lt;author&gt;Lee, KH&lt;/author&gt;&lt;author&gt;Wang, M.&lt;/author&gt;&lt;author&gt;Laszlo, I.&lt;/author&gt;&lt;author&gt;Nakajima, T.&lt;/author&gt;&lt;author&gt;Maring, H.&lt;/author&gt;&lt;/authors&gt;&lt;/contributors&gt;&lt;titles&gt;&lt;title&gt;Uncertainties in satellite remote sensing of aerosols and impact on monitoring its long-term trend: a review and perspective&lt;/title&gt;&lt;secondary-title&gt;Ann. Geophys&lt;/secondary-title&gt;&lt;/titles&gt;&lt;pages&gt;2755–2770&lt;/pages&gt;&lt;volume&gt;27&lt;/volume&gt;&lt;dates&gt;&lt;year&gt;2009&lt;/year&gt;&lt;/dates&gt;&lt;urls&gt;&lt;/urls&gt;&lt;/record&gt;&lt;/Cite&gt;&lt;/EndNote&gt;</w:instrText>
        </w:r>
        <w:r w:rsidR="00613B63">
          <w:fldChar w:fldCharType="separate"/>
        </w:r>
        <w:r w:rsidR="007C77C8" w:rsidRPr="00BE4B5B">
          <w:rPr>
            <w:noProof/>
            <w:vertAlign w:val="superscript"/>
          </w:rPr>
          <w:t>97</w:t>
        </w:r>
        <w:r w:rsidR="00613B63">
          <w:fldChar w:fldCharType="end"/>
        </w:r>
      </w:hyperlink>
      <w:r w:rsidRPr="00B324A0">
        <w:t>.</w:t>
      </w:r>
      <w:r w:rsidR="00E27821">
        <w:t xml:space="preserve"> Researchers face with </w:t>
      </w:r>
      <w:r>
        <w:t>huge selections of these common inputs. For example, just for the land cover data n</w:t>
      </w:r>
      <w:r w:rsidR="00812AFE">
        <w:t>eeded for land surface models</w:t>
      </w:r>
      <w:r>
        <w:t>, seven types of global land cover data derived from satellite data are now available</w:t>
      </w:r>
      <w:hyperlink w:anchor="_ENREF_5" w:tooltip="Gong, 2012 #451" w:history="1">
        <w:r w:rsidR="00613B63">
          <w:fldChar w:fldCharType="begin">
            <w:fldData xml:space="preserve">PEVuZE5vdGU+PENpdGU+PEF1dGhvcj5Hb25nPC9BdXRob3I+PFllYXI+MjAxMjwvWWVhcj48UmVj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</w:fldData>
          </w:fldChar>
        </w:r>
        <w:r w:rsidR="007C77C8">
          <w:instrText xml:space="preserve"> ADDIN EN.CITE </w:instrText>
        </w:r>
        <w:r w:rsidR="00613B63">
          <w:fldChar w:fldCharType="begin">
            <w:fldData xml:space="preserve">PEVuZE5vdGU+PENpdGU+PEF1dGhvcj5Hb25nPC9BdXRob3I+PFllYXI+MjAxMjwvWWVhcj48UmVj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</w:fldData>
          </w:fldChar>
        </w:r>
        <w:r w:rsidR="007C77C8">
          <w:instrText xml:space="preserve"> ADDIN EN.CITE.DATA </w:instrText>
        </w:r>
        <w:r w:rsidR="00613B63">
          <w:fldChar w:fldCharType="end"/>
        </w:r>
        <w:r w:rsidR="00613B63">
          <w:fldChar w:fldCharType="separate"/>
        </w:r>
        <w:r w:rsidR="007C77C8" w:rsidRPr="00E852E4">
          <w:rPr>
            <w:noProof/>
            <w:vertAlign w:val="superscript"/>
          </w:rPr>
          <w:t>5</w:t>
        </w:r>
        <w:r w:rsidR="00613B63">
          <w:fldChar w:fldCharType="end"/>
        </w:r>
      </w:hyperlink>
      <w:r>
        <w:t xml:space="preserve">. Studies are needed to evaluate </w:t>
      </w:r>
      <w:r>
        <w:lastRenderedPageBreak/>
        <w:t xml:space="preserve">the quality of common inputs used in satellite retrieval algorithm and quantify their effects on the uncertainties in final products.   </w:t>
      </w:r>
    </w:p>
    <w:p w:rsidR="009027B3" w:rsidRDefault="009027B3" w:rsidP="00045B22">
      <w:pPr>
        <w:spacing w:line="480" w:lineRule="auto"/>
        <w:ind w:firstLineChars="250" w:firstLine="600"/>
      </w:pPr>
      <w:r>
        <w:t>B</w:t>
      </w:r>
      <w:r w:rsidRPr="00B747CD">
        <w:t>esides making improvements on instrumentation</w:t>
      </w:r>
      <w:r>
        <w:t xml:space="preserve"> and retrieval algorithms</w:t>
      </w:r>
      <w:r w:rsidRPr="00B747CD">
        <w:t>, validation data with good quality will help</w:t>
      </w:r>
      <w:r>
        <w:t xml:space="preserve"> researchers to calibrate instrument, tune retrieval algorithms and gauge the level of uncertainties in satellite data sets</w:t>
      </w:r>
      <w:r w:rsidR="00613B63">
        <w:fldChar w:fldCharType="begin">
          <w:fldData xml:space="preserve">PEVuZE5vdGU+PENpdGU+PEF1dGhvcj5TY2h3YWxsZXI8L0F1dGhvcj48WWVhcj4yMDExPC9ZZWFy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</w:fldData>
        </w:fldChar>
      </w:r>
      <w:r w:rsidR="00BE4B5B">
        <w:instrText xml:space="preserve"> ADDIN EN.CITE </w:instrText>
      </w:r>
      <w:r w:rsidR="00613B63">
        <w:fldChar w:fldCharType="begin">
          <w:fldData xml:space="preserve">PEVuZE5vdGU+PENpdGU+PEF1dGhvcj5TY2h3YWxsZXI8L0F1dGhvcj48WWVhcj4yMDExPC9ZZWFy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</w:fldData>
        </w:fldChar>
      </w:r>
      <w:r w:rsidR="00BE4B5B">
        <w:instrText xml:space="preserve"> ADDIN EN.CITE.DATA </w:instrText>
      </w:r>
      <w:r w:rsidR="00613B63">
        <w:fldChar w:fldCharType="end"/>
      </w:r>
      <w:r w:rsidR="00613B63">
        <w:fldChar w:fldCharType="separate"/>
      </w:r>
      <w:hyperlink w:anchor="_ENREF_21" w:tooltip="Schwaller, 2011 #452" w:history="1">
        <w:r w:rsidR="007C77C8" w:rsidRPr="00BE4B5B">
          <w:rPr>
            <w:noProof/>
            <w:vertAlign w:val="superscript"/>
          </w:rPr>
          <w:t>21</w:t>
        </w:r>
      </w:hyperlink>
      <w:r w:rsidR="00BE4B5B" w:rsidRPr="00BE4B5B">
        <w:rPr>
          <w:noProof/>
          <w:vertAlign w:val="superscript"/>
        </w:rPr>
        <w:t>,</w:t>
      </w:r>
      <w:hyperlink w:anchor="_ENREF_94" w:tooltip="Mei, 2012 #453" w:history="1">
        <w:r w:rsidR="007C77C8" w:rsidRPr="00BE4B5B">
          <w:rPr>
            <w:noProof/>
            <w:vertAlign w:val="superscript"/>
          </w:rPr>
          <w:t>94</w:t>
        </w:r>
      </w:hyperlink>
      <w:r w:rsidR="00613B63">
        <w:fldChar w:fldCharType="end"/>
      </w:r>
      <w:r>
        <w:t>.</w:t>
      </w:r>
      <w:r w:rsidRPr="00B747CD">
        <w:t xml:space="preserve"> There is an urgency to construct </w:t>
      </w:r>
      <w:r>
        <w:t xml:space="preserve">more </w:t>
      </w:r>
      <w:r w:rsidRPr="00B747CD">
        <w:t>global reference networks for calibrating satellite data and val</w:t>
      </w:r>
      <w:r w:rsidR="00E27821">
        <w:t xml:space="preserve">idating </w:t>
      </w:r>
      <w:r w:rsidRPr="00B747CD">
        <w:t>data products</w:t>
      </w:r>
      <w:hyperlink w:anchor="_ENREF_11" w:tooltip="Karl, 2010 #248" w:history="1">
        <w:r w:rsidR="00613B63">
          <w:fldChar w:fldCharType="begin">
            <w:fldData xml:space="preserve">PEVuZE5vdGU+PENpdGU+PEF1dGhvcj5LYXJsPC9BdXRob3I+PFllYXI+MjAxMDwvWWVhcj48UmVj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</w:fldData>
          </w:fldChar>
        </w:r>
        <w:r w:rsidR="007C77C8">
          <w:instrText xml:space="preserve"> ADDIN EN.CITE </w:instrText>
        </w:r>
        <w:r w:rsidR="00613B63">
          <w:fldChar w:fldCharType="begin">
            <w:fldData xml:space="preserve">PEVuZE5vdGU+PENpdGU+PEF1dGhvcj5LYXJsPC9BdXRob3I+PFllYXI+MjAxMDwvWWVhcj48UmVj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</w:fldData>
          </w:fldChar>
        </w:r>
        <w:r w:rsidR="007C77C8">
          <w:instrText xml:space="preserve"> ADDIN EN.CITE.DATA </w:instrText>
        </w:r>
        <w:r w:rsidR="00613B63">
          <w:fldChar w:fldCharType="end"/>
        </w:r>
        <w:r w:rsidR="00613B63">
          <w:fldChar w:fldCharType="separate"/>
        </w:r>
        <w:r w:rsidR="007C77C8" w:rsidRPr="00E852E4">
          <w:rPr>
            <w:noProof/>
            <w:vertAlign w:val="superscript"/>
          </w:rPr>
          <w:t>11</w:t>
        </w:r>
        <w:r w:rsidR="00613B63">
          <w:fldChar w:fldCharType="end"/>
        </w:r>
      </w:hyperlink>
      <w:r>
        <w:t>. However, the spatial and temporal mismatch between the satellite observations and the validation data sets must be noted and accounted for in this process</w:t>
      </w:r>
      <w:hyperlink w:anchor="_ENREF_98" w:tooltip="Crow, 2012 #454" w:history="1">
        <w:r w:rsidR="00613B63">
          <w:fldChar w:fldCharType="begin"/>
        </w:r>
        <w:r w:rsidR="007C77C8">
          <w:instrText xml:space="preserve"> ADDIN EN.CITE &lt;EndNote&gt;&lt;Cite&gt;&lt;Author&gt;Crow&lt;/Author&gt;&lt;Year&gt;2012&lt;/Year&gt;&lt;RecNum&gt;454&lt;/RecNum&gt;&lt;DisplayText&gt;&lt;style face="superscript"&gt;98&lt;/style&gt;&lt;/DisplayText&gt;&lt;record&gt;&lt;rec-number&gt;454&lt;/rec-number&gt;&lt;foreign-keys&gt;&lt;key app="EN" db-id="rpazszv5qtaprteztvgvpef6wfesvazvp2tf"&gt;454&lt;/key&gt;&lt;/foreign-keys&gt;&lt;ref-type name="Journal Article"&gt;17&lt;/ref-type&gt;&lt;contributors&gt;&lt;authors&gt;&lt;author&gt;Crow, W. T.&lt;/author&gt;&lt;author&gt;Berg, A. A.&lt;/author&gt;&lt;author&gt;Cosh, M. H.&lt;/author&gt;&lt;author&gt;Loew, A.&lt;/author&gt;&lt;author&gt;Mohanty, B. P.&lt;/author&gt;&lt;author&gt;Panciera, R.&lt;/author&gt;&lt;author&gt;De Rosnay, P.&lt;/author&gt;&lt;author&gt;Ryu, D.&lt;/author&gt;&lt;author&gt;Walker, J. P.&lt;/author&gt;&lt;/authors&gt;&lt;/contributors&gt;&lt;auth-address&gt;Hydrology and Remote Sensing Laboratory, Agricultural Research Service, U.S. Department of Agriculture, Beltsville, MD 20705, United States&amp;#xD;Department of Geography, University of Guelph, Guelph, ON N1G 2W1, Canada&amp;#xD;Max Planck Institute for Meteorology, KlimaCampus, Hamburg D-20146, Germany&amp;#xD;Department of Biological and Agricultural Engineering, Texas A and M University, College Station, TX 77843, United States&amp;#xD;Department of Infrastructure Engineering, University of Melbourne, Melbourne, VIC 3010, Australia&amp;#xD;European Center for Medium Range Weather Forecasting, Reading RG2 9AX, United Kingdom&amp;#xD;Department of Civil Engineering, Monash University, Clayton, VIC 3800, Australia&lt;/auth-address&gt;&lt;titles&gt;&lt;title&gt;Upscaling sparse ground-based soil moisture observations for the validation of coarse-resolution satellite soil moisture products&lt;/title&gt;&lt;secondary-title&gt;Reviews of Geophysics&lt;/secondary-title&gt;&lt;/titles&gt;&lt;periodical&gt;&lt;full-title&gt;Reviews of Geophysics&lt;/full-title&gt;&lt;abbr-1&gt;Rev. Geophys.&lt;/abbr-1&gt;&lt;abbr-2&gt;Rev Geophys&lt;/abbr-2&gt;&lt;/periodical&gt;&lt;volume&gt;50&lt;/volume&gt;&lt;number&gt;2&lt;/number&gt;&lt;dates&gt;&lt;year&gt;2012&lt;/year&gt;&lt;pub-dates&gt;&lt;date&gt;//&lt;/date&gt;&lt;/pub-dates&gt;&lt;/dates&gt;&lt;urls&gt;&lt;related-urls&gt;&lt;url&gt;http://www.scopus.com/inward/record.url?eid=2-s2.0-84860109565&amp;amp;partnerID=40&amp;amp;md5=d594eb721234e530716e99a9989f7289&lt;/url&gt;&lt;/related-urls&gt;&lt;/urls&gt;&lt;/record&gt;&lt;/Cite&gt;&lt;/EndNote&gt;</w:instrText>
        </w:r>
        <w:r w:rsidR="00613B63">
          <w:fldChar w:fldCharType="separate"/>
        </w:r>
        <w:r w:rsidR="007C77C8" w:rsidRPr="00BE4B5B">
          <w:rPr>
            <w:noProof/>
            <w:vertAlign w:val="superscript"/>
          </w:rPr>
          <w:t>98</w:t>
        </w:r>
        <w:r w:rsidR="00613B63">
          <w:fldChar w:fldCharType="end"/>
        </w:r>
      </w:hyperlink>
      <w:r>
        <w:t>. Guided by better knowledge on errors in instrument and algorithms, r</w:t>
      </w:r>
      <w:r w:rsidRPr="00C53873">
        <w:t xml:space="preserve">igorous reanalysis should be </w:t>
      </w:r>
      <w:r>
        <w:t>conducted regularly</w:t>
      </w:r>
      <w:r w:rsidRPr="00C53873">
        <w:t xml:space="preserve"> to remove errors in lo</w:t>
      </w:r>
      <w:r>
        <w:t>ng-term remote</w:t>
      </w:r>
      <w:r w:rsidR="00E27821">
        <w:t>ly sensed</w:t>
      </w:r>
      <w:r>
        <w:t xml:space="preserve"> data. This approach provides the best hope to produce high-quality climate records from </w:t>
      </w:r>
      <w:r w:rsidRPr="00181BC0">
        <w:t>data collected by existing satellites and their predecessors.</w:t>
      </w:r>
      <w:r>
        <w:t xml:space="preserve"> For example, a</w:t>
      </w:r>
      <w:r w:rsidRPr="00C53873">
        <w:t xml:space="preserve"> temporally consistent global product of LAI has been developed using a well calibrated algorithm</w:t>
      </w:r>
      <w:hyperlink w:anchor="_ENREF_99" w:tooltip="Liu, 2012 #410" w:history="1">
        <w:r w:rsidR="00613B63">
          <w:fldChar w:fldCharType="begin"/>
        </w:r>
        <w:r w:rsidR="007C77C8">
          <w:instrText xml:space="preserve"> ADDIN EN.CITE &lt;EndNote&gt;&lt;Cite&gt;&lt;Author&gt;Liu&lt;/Author&gt;&lt;Year&gt;2012&lt;/Year&gt;&lt;RecNum&gt;410&lt;/RecNum&gt;&lt;DisplayText&gt;&lt;style face="superscript"&gt;99&lt;/style&gt;&lt;/DisplayText&gt;&lt;record&gt;&lt;rec-number&gt;410&lt;/rec-number&gt;&lt;foreign-keys&gt;&lt;key app="EN" db-id="rpazszv5qtaprteztvgvpef6wfesvazvp2tf"&gt;410&lt;/key&gt;&lt;/foreign-keys&gt;&lt;ref-type name="Journal Article"&gt;17&lt;/ref-type&gt;&lt;contributors&gt;&lt;authors&gt;&lt;author&gt;Liu, Y.&lt;/author&gt;&lt;author&gt;Liu, R.&lt;/author&gt;&lt;author&gt;CHen, J.M.&lt;/author&gt;&lt;/authors&gt;&lt;/contributors&gt;&lt;titles&gt;&lt;title&gt;Retrospective retrieval of long-term consistent global leaf area index (1981-2010) maps from combined AVHRR and MODIS data &lt;/title&gt;&lt;secondary-title&gt;Journal of Geophysical Research-Biogeosciences&lt;/secondary-title&gt;&lt;/titles&gt;&lt;periodical&gt;&lt;full-title&gt;Journal of Geophysical Research-Biogeosciences&lt;/full-title&gt;&lt;abbr-1&gt;J. Geophys. Res-Biogeo.&lt;/abbr-1&gt;&lt;abbr-2&gt;J Geophys Res-Biogeo&lt;/abbr-2&gt;&lt;/periodical&gt;&lt;pages&gt;G04003&lt;/pages&gt;&lt;volume&gt;117&lt;/volume&gt;&lt;dates&gt;&lt;year&gt;2012&lt;/year&gt;&lt;/dates&gt;&lt;urls&gt;&lt;/urls&gt;&lt;/record&gt;&lt;/Cite&gt;&lt;/EndNote&gt;</w:instrText>
        </w:r>
        <w:r w:rsidR="00613B63">
          <w:fldChar w:fldCharType="separate"/>
        </w:r>
        <w:r w:rsidR="007C77C8" w:rsidRPr="00BE4B5B">
          <w:rPr>
            <w:noProof/>
            <w:vertAlign w:val="superscript"/>
          </w:rPr>
          <w:t>99</w:t>
        </w:r>
        <w:r w:rsidR="00613B63">
          <w:fldChar w:fldCharType="end"/>
        </w:r>
      </w:hyperlink>
      <w:r w:rsidRPr="00C53873">
        <w:t>.</w:t>
      </w:r>
    </w:p>
    <w:p w:rsidR="009027B3" w:rsidRPr="005E339C" w:rsidRDefault="009027B3" w:rsidP="009027B3">
      <w:pPr>
        <w:keepNext/>
        <w:keepLines/>
        <w:spacing w:before="200" w:after="0"/>
        <w:outlineLvl w:val="1"/>
        <w:rPr>
          <w:b/>
          <w:bCs/>
          <w:color w:val="4F81BD"/>
          <w:sz w:val="26"/>
          <w:szCs w:val="26"/>
        </w:rPr>
      </w:pPr>
      <w:r>
        <w:rPr>
          <w:rFonts w:hint="eastAsia"/>
          <w:b/>
          <w:bCs/>
          <w:color w:val="4F81BD"/>
          <w:sz w:val="26"/>
          <w:szCs w:val="26"/>
        </w:rPr>
        <w:t>Conclusion</w:t>
      </w:r>
      <w:r w:rsidRPr="009B115B">
        <w:rPr>
          <w:b/>
          <w:bCs/>
          <w:color w:val="4F81BD"/>
          <w:sz w:val="26"/>
          <w:szCs w:val="26"/>
        </w:rPr>
        <w:t xml:space="preserve">s </w:t>
      </w:r>
    </w:p>
    <w:p w:rsidR="009027B3" w:rsidRDefault="009027B3" w:rsidP="009027B3">
      <w:pPr>
        <w:spacing w:line="480" w:lineRule="auto"/>
      </w:pPr>
      <w:r>
        <w:t>In t</w:t>
      </w:r>
      <w:r w:rsidRPr="002E1B6A">
        <w:t xml:space="preserve">his review </w:t>
      </w:r>
      <w:r>
        <w:t xml:space="preserve">we </w:t>
      </w:r>
      <w:r w:rsidRPr="002E1B6A">
        <w:t>ha</w:t>
      </w:r>
      <w:r>
        <w:t>ve</w:t>
      </w:r>
      <w:r w:rsidRPr="002E1B6A">
        <w:t xml:space="preserve"> demonstrated that SRS has made a unique </w:t>
      </w:r>
      <w:ins w:id="205" w:author="Minghua Zhang" w:date="2013-02-03T14:15:00Z">
        <w:r w:rsidR="002854A9">
          <w:t xml:space="preserve">and crucial </w:t>
        </w:r>
      </w:ins>
      <w:r w:rsidRPr="002E1B6A">
        <w:t xml:space="preserve">contribution to our understanding of the climate system and its variations. </w:t>
      </w:r>
      <w:r>
        <w:rPr>
          <w:rFonts w:hint="eastAsia"/>
        </w:rPr>
        <w:t>I</w:t>
      </w:r>
      <w:r>
        <w:t>t provides an independent source of observations to validate climate model</w:t>
      </w:r>
      <w:r w:rsidR="00E27821">
        <w:t xml:space="preserve">s </w:t>
      </w:r>
      <w:r>
        <w:t xml:space="preserve">and climate theories. Although the shortness of and the uncertainties in time series derived from satellite records have limited the detection of robust long-term trends of many climate variables at the moment, the progresses made in both </w:t>
      </w:r>
      <w:r>
        <w:lastRenderedPageBreak/>
        <w:t xml:space="preserve">instrumentation and retrieval algorithms accompanied with the accumulation of satellite records will make </w:t>
      </w:r>
      <w:r w:rsidR="00A651AA">
        <w:t xml:space="preserve">more </w:t>
      </w:r>
      <w:r>
        <w:t>detection</w:t>
      </w:r>
      <w:r w:rsidR="00A651AA">
        <w:t>s</w:t>
      </w:r>
      <w:r>
        <w:t xml:space="preserve"> possible. </w:t>
      </w:r>
      <w:r w:rsidR="00EE688D">
        <w:t>By combining the strength of passive and active remote sensing</w:t>
      </w:r>
      <w:r>
        <w:t xml:space="preserve">, </w:t>
      </w:r>
      <w:r w:rsidRPr="002E1B6A">
        <w:t xml:space="preserve">e.g., </w:t>
      </w:r>
      <w:r w:rsidR="00EE688D">
        <w:t xml:space="preserve">the formation of </w:t>
      </w:r>
      <w:r>
        <w:t xml:space="preserve">A-train, better insights </w:t>
      </w:r>
      <w:r w:rsidR="00A651AA">
        <w:t xml:space="preserve">into </w:t>
      </w:r>
      <w:r>
        <w:t>the complicate</w:t>
      </w:r>
      <w:r w:rsidR="00A651AA">
        <w:t>d</w:t>
      </w:r>
      <w:r>
        <w:t xml:space="preserve"> </w:t>
      </w:r>
      <w:r w:rsidR="00EE688D">
        <w:t xml:space="preserve">climate </w:t>
      </w:r>
      <w:r w:rsidR="00A651AA">
        <w:t>system</w:t>
      </w:r>
      <w:r>
        <w:t xml:space="preserve"> </w:t>
      </w:r>
      <w:r w:rsidR="00057EF0">
        <w:t>have been</w:t>
      </w:r>
      <w:r w:rsidR="00A651AA">
        <w:t xml:space="preserve"> </w:t>
      </w:r>
      <w:r>
        <w:t>obtained. Innovative use</w:t>
      </w:r>
      <w:r w:rsidRPr="009B115B">
        <w:t xml:space="preserve"> of existing satellite data </w:t>
      </w:r>
      <w:r>
        <w:t>is also a direction to produce long-term climate records</w:t>
      </w:r>
      <w:r w:rsidRPr="009B115B">
        <w:t xml:space="preserve">. </w:t>
      </w:r>
      <w:r>
        <w:t xml:space="preserve">A good example is </w:t>
      </w:r>
      <w:r w:rsidR="00A651AA">
        <w:t xml:space="preserve">the </w:t>
      </w:r>
      <w:r>
        <w:t xml:space="preserve">30-year atmospheric brightness temperature data produced by </w:t>
      </w:r>
      <w:r w:rsidRPr="009B115B">
        <w:t>the NOAA</w:t>
      </w:r>
      <w:r>
        <w:t xml:space="preserve"> by using archived geostationary satellite data, which are not frequently used </w:t>
      </w:r>
      <w:r w:rsidR="00A651AA">
        <w:t>to</w:t>
      </w:r>
      <w:r>
        <w:t xml:space="preserve"> produce climate records as polar-orbiting satellite data</w:t>
      </w:r>
      <w:hyperlink w:anchor="_ENREF_100" w:tooltip="Knapp, 2011 #255" w:history="1">
        <w:r w:rsidR="00613B63">
          <w:fldChar w:fldCharType="begin">
            <w:fldData xml:space="preserve">PEVuZE5vdGU+PENpdGU+PEF1dGhvcj5LbmFwcDwvQXV0aG9yPjxZZWFyPjIwMTE8L1llYXI+PFJl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</w:fldData>
          </w:fldChar>
        </w:r>
        <w:r w:rsidR="007C77C8">
          <w:instrText xml:space="preserve"> ADDIN EN.CITE </w:instrText>
        </w:r>
        <w:r w:rsidR="00613B63">
          <w:fldChar w:fldCharType="begin">
            <w:fldData xml:space="preserve">PEVuZE5vdGU+PENpdGU+PEF1dGhvcj5LbmFwcDwvQXV0aG9yPjxZZWFyPjIwMTE8L1llYXI+PFJl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</w:fldData>
          </w:fldChar>
        </w:r>
        <w:r w:rsidR="007C77C8">
          <w:instrText xml:space="preserve"> ADDIN EN.CITE.DATA </w:instrText>
        </w:r>
        <w:r w:rsidR="00613B63">
          <w:fldChar w:fldCharType="end"/>
        </w:r>
        <w:r w:rsidR="00613B63">
          <w:fldChar w:fldCharType="separate"/>
        </w:r>
        <w:r w:rsidR="007C77C8" w:rsidRPr="00BE4B5B">
          <w:rPr>
            <w:noProof/>
            <w:vertAlign w:val="superscript"/>
          </w:rPr>
          <w:t>100</w:t>
        </w:r>
        <w:r w:rsidR="00613B63">
          <w:fldChar w:fldCharType="end"/>
        </w:r>
      </w:hyperlink>
      <w:r w:rsidRPr="009B115B">
        <w:t xml:space="preserve">. </w:t>
      </w:r>
    </w:p>
    <w:p w:rsidR="009027B3" w:rsidRDefault="00A651AA" w:rsidP="00783545">
      <w:pPr>
        <w:spacing w:line="480" w:lineRule="auto"/>
      </w:pPr>
      <w:r>
        <w:t>B</w:t>
      </w:r>
      <w:r w:rsidR="009027B3">
        <w:t xml:space="preserve">esides </w:t>
      </w:r>
      <w:r w:rsidR="00EE688D">
        <w:t>working to advance</w:t>
      </w:r>
      <w:r w:rsidR="009027B3">
        <w:t xml:space="preserve"> the science and technology of SRS, strong international collaboration and governmental support are also necessary</w:t>
      </w:r>
      <w:r>
        <w:t xml:space="preserve"> </w:t>
      </w:r>
      <w:r w:rsidR="00EE688D">
        <w:t>for enhance its role in climate change studies</w:t>
      </w:r>
      <w:r w:rsidR="009027B3">
        <w:t xml:space="preserve">. </w:t>
      </w:r>
      <w:r w:rsidR="009027B3" w:rsidRPr="009B115B">
        <w:t>Several international initiatives, notably the Global Observing Systems Information Center (GOSIC) and the Global Earth Observation System of Systems (GEOSS), have been</w:t>
      </w:r>
      <w:r w:rsidR="009027B3">
        <w:t xml:space="preserve"> </w:t>
      </w:r>
      <w:r w:rsidR="009027B3" w:rsidRPr="009B115B">
        <w:t xml:space="preserve">implemented to </w:t>
      </w:r>
      <w:r w:rsidR="009027B3">
        <w:t xml:space="preserve">coordinate the efforts to produce and disseminate </w:t>
      </w:r>
      <w:r w:rsidR="009027B3" w:rsidRPr="009B115B">
        <w:t>high-quality satellite climate records</w:t>
      </w:r>
      <w:r w:rsidR="009027B3">
        <w:t xml:space="preserve">. </w:t>
      </w:r>
      <w:r w:rsidR="00D97D7C">
        <w:t xml:space="preserve">United Sates, European Union, and several other countries have planned new satellite missions for climate observation. </w:t>
      </w:r>
      <w:r w:rsidR="00783545">
        <w:t>S</w:t>
      </w:r>
      <w:r w:rsidR="00783545" w:rsidRPr="009B115B">
        <w:t xml:space="preserve">eventeen satellite missions that can provide </w:t>
      </w:r>
      <w:r w:rsidR="00783545">
        <w:rPr>
          <w:rFonts w:hint="eastAsia"/>
        </w:rPr>
        <w:t xml:space="preserve">improved </w:t>
      </w:r>
      <w:r w:rsidR="00783545" w:rsidRPr="009B115B">
        <w:t xml:space="preserve">climatological measurements </w:t>
      </w:r>
      <w:r w:rsidR="00783545">
        <w:t>are scheduled to</w:t>
      </w:r>
      <w:r w:rsidR="00783545" w:rsidRPr="009B115B">
        <w:t xml:space="preserve"> be launched by 2020</w:t>
      </w:r>
      <w:hyperlink w:anchor="_ENREF_12" w:tooltip="Thies, 2011 #281" w:history="1">
        <w:r w:rsidR="00613B63">
          <w:fldChar w:fldCharType="begin"/>
        </w:r>
        <w:r w:rsidR="007C77C8">
          <w:instrText xml:space="preserve"> ADDIN EN.CITE &lt;EndNote&gt;&lt;Cite&gt;&lt;Author&gt;Thies&lt;/Author&gt;&lt;Year&gt;2011&lt;/Year&gt;&lt;RecNum&gt;281&lt;/RecNum&gt;&lt;DisplayText&gt;&lt;style face="superscript"&gt;12&lt;/style&gt;&lt;/DisplayText&gt;&lt;record&gt;&lt;rec-number&gt;281&lt;/rec-number&gt;&lt;foreign-keys&gt;&lt;key app="EN" db-id="rpazszv5qtaprteztvgvpef6wfesvazvp2tf"&gt;281&lt;/key&gt;&lt;/foreign-keys&gt;&lt;ref-type name="Journal Article"&gt;17&lt;/ref-type&gt;&lt;contributors&gt;&lt;authors&gt;&lt;author&gt;Thies, B.&lt;/author&gt;&lt;author&gt;Bendix, J.&lt;/author&gt;&lt;/authors&gt;&lt;/contributors&gt;&lt;auth-address&gt;Department of Geography, Laboratory for Climatology and Remote Sensing, Philipps-University Marburg, 35032 Marburg, Germany&lt;/auth-address&gt;&lt;titles&gt;&lt;title&gt;Satellite based remote sensing of weather and climate: Recent achievements and future perspectives&lt;/title&gt;&lt;secondary-title&gt;Meteorological Applications&lt;/secondary-title&gt;&lt;/titles&gt;&lt;periodical&gt;&lt;full-title&gt;Meteorological Applications&lt;/full-title&gt;&lt;abbr-1&gt;Meteorol. Appl.&lt;/abbr-1&gt;&lt;abbr-2&gt;Meteorol Appl&lt;/abbr-2&gt;&lt;/periodical&gt;&lt;pages&gt;262-295&lt;/pages&gt;&lt;volume&gt;18&lt;/volume&gt;&lt;number&gt;3&lt;/number&gt;&lt;keywords&gt;&lt;keyword&gt;Climatology&lt;/keyword&gt;&lt;keyword&gt;Meteorology&lt;/keyword&gt;&lt;keyword&gt;Remote sensing&lt;/keyword&gt;&lt;keyword&gt;Satellite&lt;/keyword&gt;&lt;/keywords&gt;&lt;dates&gt;&lt;year&gt;2011&lt;/year&gt;&lt;/dates&gt;&lt;urls&gt;&lt;related-urls&gt;&lt;url&gt;http://www.scopus.com/inward/record.url?eid=2-s2.0-80051864836&amp;amp;partnerID=40&amp;amp;md5=72db3c014b8238f9ee502370188f96ca&lt;/url&gt;&lt;/related-urls&gt;&lt;/urls&gt;&lt;/record&gt;&lt;/Cite&gt;&lt;/EndNote&gt;</w:instrText>
        </w:r>
        <w:r w:rsidR="00613B63">
          <w:fldChar w:fldCharType="separate"/>
        </w:r>
        <w:r w:rsidR="007C77C8" w:rsidRPr="00E852E4">
          <w:rPr>
            <w:noProof/>
            <w:vertAlign w:val="superscript"/>
          </w:rPr>
          <w:t>12</w:t>
        </w:r>
        <w:r w:rsidR="00613B63">
          <w:fldChar w:fldCharType="end"/>
        </w:r>
      </w:hyperlink>
      <w:r w:rsidR="00783545" w:rsidRPr="009B115B">
        <w:t xml:space="preserve">. </w:t>
      </w:r>
      <w:r w:rsidR="009027B3" w:rsidRPr="00F67251">
        <w:t>However, the recent cancelation of the Climate Absolute Radiance and Refractivity Observatory (CLARREO) and the Deformation, Ecosystem Structure and Dynamics of Ice (</w:t>
      </w:r>
      <w:proofErr w:type="spellStart"/>
      <w:r w:rsidR="009027B3" w:rsidRPr="00F67251">
        <w:t>DESDynI</w:t>
      </w:r>
      <w:proofErr w:type="spellEnd"/>
      <w:r w:rsidR="009027B3" w:rsidRPr="00F67251">
        <w:t xml:space="preserve">) missions show that such important initiatives </w:t>
      </w:r>
      <w:r>
        <w:t xml:space="preserve">are vulnerable to poor governmental </w:t>
      </w:r>
      <w:r>
        <w:lastRenderedPageBreak/>
        <w:t xml:space="preserve">commitments. </w:t>
      </w:r>
      <w:r w:rsidR="00045B22" w:rsidRPr="009B115B">
        <w:t xml:space="preserve">Clearly, our "Eyes in Space" would contribute more towards capturing real trends of climate change </w:t>
      </w:r>
      <w:r w:rsidR="00BD40CA">
        <w:t xml:space="preserve">were </w:t>
      </w:r>
      <w:r w:rsidR="00045B22" w:rsidRPr="009B115B">
        <w:t>the</w:t>
      </w:r>
      <w:r w:rsidR="00BD40CA">
        <w:t xml:space="preserve"> aforementioned activities </w:t>
      </w:r>
      <w:r w:rsidR="00D97D7C">
        <w:t xml:space="preserve">fully </w:t>
      </w:r>
      <w:r w:rsidR="00045B22" w:rsidRPr="009B115B">
        <w:t>implemented</w:t>
      </w:r>
      <w:r w:rsidR="009200E6">
        <w:t xml:space="preserve">. </w:t>
      </w:r>
    </w:p>
    <w:p w:rsidR="00646E91" w:rsidRPr="009027B3" w:rsidRDefault="009027B3" w:rsidP="009027B3">
      <w:pPr>
        <w:keepNext/>
        <w:keepLines/>
        <w:spacing w:before="200" w:after="0"/>
        <w:outlineLvl w:val="1"/>
        <w:rPr>
          <w:b/>
          <w:bCs/>
          <w:color w:val="4F81BD"/>
          <w:sz w:val="26"/>
          <w:szCs w:val="26"/>
        </w:rPr>
      </w:pPr>
      <w:r w:rsidRPr="009027B3">
        <w:rPr>
          <w:rFonts w:hint="eastAsia"/>
          <w:b/>
          <w:bCs/>
          <w:color w:val="4F81BD"/>
          <w:sz w:val="26"/>
          <w:szCs w:val="26"/>
        </w:rPr>
        <w:t>References</w:t>
      </w:r>
    </w:p>
    <w:p w:rsidR="007C77C8" w:rsidRDefault="00613B63" w:rsidP="007C77C8">
      <w:pPr>
        <w:spacing w:after="0" w:line="240" w:lineRule="auto"/>
        <w:ind w:left="720" w:hanging="720"/>
        <w:rPr>
          <w:noProof/>
        </w:rPr>
      </w:pPr>
      <w:r>
        <w:fldChar w:fldCharType="begin"/>
      </w:r>
      <w:r w:rsidR="00EB25E0">
        <w:instrText xml:space="preserve"> ADDIN EN.REFLIST </w:instrText>
      </w:r>
      <w:r>
        <w:fldChar w:fldCharType="separate"/>
      </w:r>
      <w:bookmarkStart w:id="206" w:name="_ENREF_1"/>
      <w:r w:rsidR="007C77C8">
        <w:rPr>
          <w:noProof/>
        </w:rPr>
        <w:t>1</w:t>
      </w:r>
      <w:r w:rsidR="007C77C8">
        <w:rPr>
          <w:noProof/>
        </w:rPr>
        <w:tab/>
        <w:t xml:space="preserve">Overpeck, J. T., Meehl, G. A., Bony, S. &amp; Easterling, D. R. Climate data challenges in the 21st century. </w:t>
      </w:r>
      <w:r w:rsidR="007C77C8" w:rsidRPr="007C77C8">
        <w:rPr>
          <w:i/>
          <w:noProof/>
        </w:rPr>
        <w:t>Science</w:t>
      </w:r>
      <w:r w:rsidR="007C77C8">
        <w:rPr>
          <w:noProof/>
        </w:rPr>
        <w:t xml:space="preserve"> </w:t>
      </w:r>
      <w:r w:rsidR="007C77C8" w:rsidRPr="007C77C8">
        <w:rPr>
          <w:b/>
          <w:noProof/>
        </w:rPr>
        <w:t>331</w:t>
      </w:r>
      <w:r w:rsidR="007C77C8">
        <w:rPr>
          <w:noProof/>
        </w:rPr>
        <w:t>, 700 (2011).</w:t>
      </w:r>
      <w:bookmarkEnd w:id="206"/>
    </w:p>
    <w:p w:rsidR="007C77C8" w:rsidRDefault="007C77C8" w:rsidP="007C77C8">
      <w:pPr>
        <w:spacing w:after="0" w:line="240" w:lineRule="auto"/>
        <w:ind w:left="720" w:hanging="720"/>
        <w:rPr>
          <w:noProof/>
        </w:rPr>
      </w:pPr>
      <w:bookmarkStart w:id="207" w:name="_ENREF_2"/>
      <w:r>
        <w:rPr>
          <w:noProof/>
        </w:rPr>
        <w:t>2</w:t>
      </w:r>
      <w:r>
        <w:rPr>
          <w:noProof/>
        </w:rPr>
        <w:tab/>
        <w:t xml:space="preserve">Yates, H. W. Measurement of the earth radiation balance as an instrument design problem. </w:t>
      </w:r>
      <w:r w:rsidRPr="007C77C8">
        <w:rPr>
          <w:i/>
          <w:noProof/>
        </w:rPr>
        <w:t>Appl. Opt.</w:t>
      </w:r>
      <w:r>
        <w:rPr>
          <w:noProof/>
        </w:rPr>
        <w:t xml:space="preserve"> </w:t>
      </w:r>
      <w:r w:rsidRPr="007C77C8">
        <w:rPr>
          <w:b/>
          <w:noProof/>
        </w:rPr>
        <w:t>16</w:t>
      </w:r>
      <w:r>
        <w:rPr>
          <w:noProof/>
        </w:rPr>
        <w:t>, 297-299 (1977).</w:t>
      </w:r>
      <w:bookmarkEnd w:id="207"/>
    </w:p>
    <w:p w:rsidR="007C77C8" w:rsidRDefault="007C77C8" w:rsidP="007C77C8">
      <w:pPr>
        <w:spacing w:after="0" w:line="240" w:lineRule="auto"/>
        <w:ind w:left="720" w:hanging="720"/>
        <w:rPr>
          <w:noProof/>
        </w:rPr>
      </w:pPr>
      <w:bookmarkStart w:id="208" w:name="_ENREF_3"/>
      <w:r>
        <w:rPr>
          <w:noProof/>
        </w:rPr>
        <w:t>3</w:t>
      </w:r>
      <w:r>
        <w:rPr>
          <w:noProof/>
        </w:rPr>
        <w:tab/>
        <w:t xml:space="preserve">Li, J., Wang, M. H. &amp; Ho, Y. S. Trends in research on global climate change: A Science Citation Index Expanded-based analysis. </w:t>
      </w:r>
      <w:r w:rsidRPr="007C77C8">
        <w:rPr>
          <w:i/>
          <w:noProof/>
        </w:rPr>
        <w:t>Global Planet. Change</w:t>
      </w:r>
      <w:r>
        <w:rPr>
          <w:noProof/>
        </w:rPr>
        <w:t xml:space="preserve"> </w:t>
      </w:r>
      <w:r w:rsidRPr="007C77C8">
        <w:rPr>
          <w:b/>
          <w:noProof/>
        </w:rPr>
        <w:t>77</w:t>
      </w:r>
      <w:r>
        <w:rPr>
          <w:noProof/>
        </w:rPr>
        <w:t>, 13-20 (2011).</w:t>
      </w:r>
      <w:bookmarkEnd w:id="208"/>
    </w:p>
    <w:p w:rsidR="007C77C8" w:rsidRDefault="007C77C8" w:rsidP="007C77C8">
      <w:pPr>
        <w:spacing w:after="0" w:line="240" w:lineRule="auto"/>
        <w:ind w:left="720" w:hanging="720"/>
        <w:rPr>
          <w:noProof/>
        </w:rPr>
      </w:pPr>
      <w:bookmarkStart w:id="209" w:name="_ENREF_4"/>
      <w:r>
        <w:rPr>
          <w:noProof/>
        </w:rPr>
        <w:t>4</w:t>
      </w:r>
      <w:r>
        <w:rPr>
          <w:noProof/>
        </w:rPr>
        <w:tab/>
        <w:t>Bontemps, S.</w:t>
      </w:r>
      <w:r w:rsidRPr="007C77C8">
        <w:rPr>
          <w:i/>
          <w:noProof/>
        </w:rPr>
        <w:t xml:space="preserve"> et al.</w:t>
      </w:r>
      <w:r>
        <w:rPr>
          <w:noProof/>
        </w:rPr>
        <w:t xml:space="preserve"> Revisiting land cover observations to address the needs of the climate modelling community. </w:t>
      </w:r>
      <w:r w:rsidRPr="007C77C8">
        <w:rPr>
          <w:i/>
          <w:noProof/>
        </w:rPr>
        <w:t>Biogeosciences Discuss.</w:t>
      </w:r>
      <w:r>
        <w:rPr>
          <w:noProof/>
        </w:rPr>
        <w:t xml:space="preserve"> </w:t>
      </w:r>
      <w:r w:rsidRPr="007C77C8">
        <w:rPr>
          <w:b/>
          <w:noProof/>
        </w:rPr>
        <w:t>8</w:t>
      </w:r>
      <w:r>
        <w:rPr>
          <w:noProof/>
        </w:rPr>
        <w:t>, 7713-7740 (2011).</w:t>
      </w:r>
      <w:bookmarkEnd w:id="209"/>
    </w:p>
    <w:p w:rsidR="007C77C8" w:rsidRDefault="007C77C8" w:rsidP="007C77C8">
      <w:pPr>
        <w:spacing w:after="0" w:line="240" w:lineRule="auto"/>
        <w:ind w:left="720" w:hanging="720"/>
        <w:rPr>
          <w:noProof/>
        </w:rPr>
      </w:pPr>
      <w:bookmarkStart w:id="210" w:name="_ENREF_5"/>
      <w:r>
        <w:rPr>
          <w:noProof/>
        </w:rPr>
        <w:t>5</w:t>
      </w:r>
      <w:r>
        <w:rPr>
          <w:noProof/>
        </w:rPr>
        <w:tab/>
        <w:t>Gong, P.</w:t>
      </w:r>
      <w:r w:rsidRPr="007C77C8">
        <w:rPr>
          <w:i/>
          <w:noProof/>
        </w:rPr>
        <w:t xml:space="preserve"> et al.</w:t>
      </w:r>
      <w:r>
        <w:rPr>
          <w:noProof/>
        </w:rPr>
        <w:t xml:space="preserve"> Finer resolution observation and monitoring of global land cover: first mapping results with Landsat TM and ETM+ data. </w:t>
      </w:r>
      <w:r w:rsidRPr="007C77C8">
        <w:rPr>
          <w:i/>
          <w:noProof/>
        </w:rPr>
        <w:t>Int. J. Remote Sens.</w:t>
      </w:r>
      <w:r>
        <w:rPr>
          <w:noProof/>
        </w:rPr>
        <w:t xml:space="preserve"> </w:t>
      </w:r>
      <w:r w:rsidRPr="007C77C8">
        <w:rPr>
          <w:b/>
          <w:noProof/>
        </w:rPr>
        <w:t>34</w:t>
      </w:r>
      <w:r>
        <w:rPr>
          <w:noProof/>
        </w:rPr>
        <w:t>, 2607-2654 (2012).</w:t>
      </w:r>
      <w:bookmarkEnd w:id="210"/>
    </w:p>
    <w:p w:rsidR="007C77C8" w:rsidRDefault="007C77C8" w:rsidP="007C77C8">
      <w:pPr>
        <w:spacing w:after="0" w:line="240" w:lineRule="auto"/>
        <w:ind w:left="720" w:hanging="720"/>
        <w:rPr>
          <w:noProof/>
        </w:rPr>
      </w:pPr>
      <w:bookmarkStart w:id="211" w:name="_ENREF_6"/>
      <w:r>
        <w:rPr>
          <w:noProof/>
        </w:rPr>
        <w:t>6</w:t>
      </w:r>
      <w:r>
        <w:rPr>
          <w:noProof/>
        </w:rPr>
        <w:tab/>
        <w:t xml:space="preserve">Ghent, D., Kaduk, J., Remedios, J. &amp; Balzter, H. Data assimilation into land surface models: the implications for climate feedbacks. </w:t>
      </w:r>
      <w:r w:rsidRPr="007C77C8">
        <w:rPr>
          <w:i/>
          <w:noProof/>
        </w:rPr>
        <w:t>Int. J. Remote Sens.</w:t>
      </w:r>
      <w:r>
        <w:rPr>
          <w:noProof/>
        </w:rPr>
        <w:t xml:space="preserve"> </w:t>
      </w:r>
      <w:r w:rsidRPr="007C77C8">
        <w:rPr>
          <w:b/>
          <w:noProof/>
        </w:rPr>
        <w:t>32</w:t>
      </w:r>
      <w:r>
        <w:rPr>
          <w:noProof/>
        </w:rPr>
        <w:t>, 617-632 (2011).</w:t>
      </w:r>
      <w:bookmarkEnd w:id="211"/>
    </w:p>
    <w:p w:rsidR="007C77C8" w:rsidRDefault="007C77C8" w:rsidP="007C77C8">
      <w:pPr>
        <w:spacing w:after="0" w:line="240" w:lineRule="auto"/>
        <w:ind w:left="720" w:hanging="720"/>
        <w:rPr>
          <w:noProof/>
        </w:rPr>
      </w:pPr>
      <w:bookmarkStart w:id="212" w:name="_ENREF_7"/>
      <w:r>
        <w:rPr>
          <w:noProof/>
        </w:rPr>
        <w:t>7</w:t>
      </w:r>
      <w:r>
        <w:rPr>
          <w:noProof/>
        </w:rPr>
        <w:tab/>
        <w:t>Saha, S.</w:t>
      </w:r>
      <w:r w:rsidRPr="007C77C8">
        <w:rPr>
          <w:i/>
          <w:noProof/>
        </w:rPr>
        <w:t xml:space="preserve"> et al.</w:t>
      </w:r>
      <w:r>
        <w:rPr>
          <w:noProof/>
        </w:rPr>
        <w:t xml:space="preserve"> The NCEP climate forecast system reanalysis. </w:t>
      </w:r>
      <w:r w:rsidRPr="007C77C8">
        <w:rPr>
          <w:i/>
          <w:noProof/>
        </w:rPr>
        <w:t>Bull. Am. Meteorol. Soc.</w:t>
      </w:r>
      <w:r>
        <w:rPr>
          <w:noProof/>
        </w:rPr>
        <w:t xml:space="preserve"> </w:t>
      </w:r>
      <w:r w:rsidRPr="007C77C8">
        <w:rPr>
          <w:b/>
          <w:noProof/>
        </w:rPr>
        <w:t>91</w:t>
      </w:r>
      <w:r>
        <w:rPr>
          <w:noProof/>
        </w:rPr>
        <w:t>, 1015-1057 (2010).</w:t>
      </w:r>
      <w:bookmarkEnd w:id="212"/>
    </w:p>
    <w:p w:rsidR="007C77C8" w:rsidRDefault="007C77C8" w:rsidP="007C77C8">
      <w:pPr>
        <w:spacing w:after="0" w:line="240" w:lineRule="auto"/>
        <w:ind w:left="720" w:hanging="720"/>
        <w:rPr>
          <w:noProof/>
        </w:rPr>
      </w:pPr>
      <w:bookmarkStart w:id="213" w:name="_ENREF_8"/>
      <w:r>
        <w:rPr>
          <w:noProof/>
        </w:rPr>
        <w:t>8</w:t>
      </w:r>
      <w:r>
        <w:rPr>
          <w:noProof/>
        </w:rPr>
        <w:tab/>
        <w:t>GCOS. Systematic observation requirements for satellite-based data products for climate, 2011 update. Report No. GCOS-154, 127 (Global Climate Observing System, 2011).</w:t>
      </w:r>
      <w:bookmarkEnd w:id="213"/>
    </w:p>
    <w:p w:rsidR="007C77C8" w:rsidRDefault="007C77C8" w:rsidP="007C77C8">
      <w:pPr>
        <w:spacing w:after="0" w:line="240" w:lineRule="auto"/>
        <w:ind w:left="720" w:hanging="720"/>
        <w:rPr>
          <w:noProof/>
        </w:rPr>
      </w:pPr>
      <w:bookmarkStart w:id="214" w:name="_ENREF_9"/>
      <w:r>
        <w:rPr>
          <w:noProof/>
        </w:rPr>
        <w:t>9</w:t>
      </w:r>
      <w:r>
        <w:rPr>
          <w:noProof/>
        </w:rPr>
        <w:tab/>
        <w:t xml:space="preserve">Joyce, K. E., Belliss, S. E., Samsonov, S. V., McNeill, S. J. &amp; Glassey, P. J. A review of the status of satellite remote sensing and image processing techniques for mapping natural hazards and disasters. </w:t>
      </w:r>
      <w:r w:rsidRPr="007C77C8">
        <w:rPr>
          <w:i/>
          <w:noProof/>
        </w:rPr>
        <w:t>Prog. Phys. Geog.</w:t>
      </w:r>
      <w:r>
        <w:rPr>
          <w:noProof/>
        </w:rPr>
        <w:t xml:space="preserve"> </w:t>
      </w:r>
      <w:r w:rsidRPr="007C77C8">
        <w:rPr>
          <w:b/>
          <w:noProof/>
        </w:rPr>
        <w:t>33</w:t>
      </w:r>
      <w:r>
        <w:rPr>
          <w:noProof/>
        </w:rPr>
        <w:t>, 183-207 (2009).</w:t>
      </w:r>
      <w:bookmarkEnd w:id="214"/>
    </w:p>
    <w:p w:rsidR="007C77C8" w:rsidRDefault="007C77C8" w:rsidP="007C77C8">
      <w:pPr>
        <w:spacing w:after="0" w:line="240" w:lineRule="auto"/>
        <w:ind w:left="720" w:hanging="720"/>
        <w:rPr>
          <w:noProof/>
        </w:rPr>
      </w:pPr>
      <w:bookmarkStart w:id="215" w:name="_ENREF_10"/>
      <w:r>
        <w:rPr>
          <w:noProof/>
        </w:rPr>
        <w:t>10</w:t>
      </w:r>
      <w:r>
        <w:rPr>
          <w:noProof/>
        </w:rPr>
        <w:tab/>
        <w:t xml:space="preserve">Trenberth, K. &amp; Hurrell, J. How accurate are satellite thermometers-reply. </w:t>
      </w:r>
      <w:r w:rsidRPr="007C77C8">
        <w:rPr>
          <w:i/>
          <w:noProof/>
        </w:rPr>
        <w:t>Nature</w:t>
      </w:r>
      <w:r>
        <w:rPr>
          <w:noProof/>
        </w:rPr>
        <w:t xml:space="preserve"> </w:t>
      </w:r>
      <w:r w:rsidRPr="007C77C8">
        <w:rPr>
          <w:b/>
          <w:noProof/>
        </w:rPr>
        <w:t>389</w:t>
      </w:r>
      <w:r>
        <w:rPr>
          <w:noProof/>
        </w:rPr>
        <w:t>, 342-343 (1997).</w:t>
      </w:r>
      <w:bookmarkEnd w:id="215"/>
    </w:p>
    <w:p w:rsidR="007C77C8" w:rsidRDefault="007C77C8" w:rsidP="007C77C8">
      <w:pPr>
        <w:spacing w:after="0" w:line="240" w:lineRule="auto"/>
        <w:ind w:left="720" w:hanging="720"/>
        <w:rPr>
          <w:noProof/>
        </w:rPr>
      </w:pPr>
      <w:bookmarkStart w:id="216" w:name="_ENREF_11"/>
      <w:r>
        <w:rPr>
          <w:noProof/>
        </w:rPr>
        <w:t>11</w:t>
      </w:r>
      <w:r>
        <w:rPr>
          <w:noProof/>
        </w:rPr>
        <w:tab/>
        <w:t>Karl, T. R.</w:t>
      </w:r>
      <w:r w:rsidRPr="007C77C8">
        <w:rPr>
          <w:i/>
          <w:noProof/>
        </w:rPr>
        <w:t xml:space="preserve"> et al.</w:t>
      </w:r>
      <w:r>
        <w:rPr>
          <w:noProof/>
        </w:rPr>
        <w:t xml:space="preserve"> Observation needs for climate information, prediction and application: Capabilities of existing and future observing systems. </w:t>
      </w:r>
      <w:r w:rsidRPr="007C77C8">
        <w:rPr>
          <w:i/>
          <w:noProof/>
        </w:rPr>
        <w:t>Procedia Environ.Sci.</w:t>
      </w:r>
      <w:r>
        <w:rPr>
          <w:noProof/>
        </w:rPr>
        <w:t xml:space="preserve"> </w:t>
      </w:r>
      <w:r w:rsidRPr="007C77C8">
        <w:rPr>
          <w:b/>
          <w:noProof/>
        </w:rPr>
        <w:t>1</w:t>
      </w:r>
      <w:r>
        <w:rPr>
          <w:noProof/>
        </w:rPr>
        <w:t>, 192-205 (2010).</w:t>
      </w:r>
      <w:bookmarkEnd w:id="216"/>
    </w:p>
    <w:p w:rsidR="007C77C8" w:rsidRDefault="007C77C8" w:rsidP="007C77C8">
      <w:pPr>
        <w:spacing w:after="0" w:line="240" w:lineRule="auto"/>
        <w:ind w:left="720" w:hanging="720"/>
        <w:rPr>
          <w:noProof/>
        </w:rPr>
      </w:pPr>
      <w:bookmarkStart w:id="217" w:name="_ENREF_12"/>
      <w:r>
        <w:rPr>
          <w:noProof/>
        </w:rPr>
        <w:t>12</w:t>
      </w:r>
      <w:r>
        <w:rPr>
          <w:noProof/>
        </w:rPr>
        <w:tab/>
        <w:t xml:space="preserve">Thies, B. &amp; Bendix, J. Satellite based remote sensing of weather and climate: Recent achievements and future perspectives. </w:t>
      </w:r>
      <w:r w:rsidRPr="007C77C8">
        <w:rPr>
          <w:i/>
          <w:noProof/>
        </w:rPr>
        <w:t>Meteorol. Appl.</w:t>
      </w:r>
      <w:r>
        <w:rPr>
          <w:noProof/>
        </w:rPr>
        <w:t xml:space="preserve"> </w:t>
      </w:r>
      <w:r w:rsidRPr="007C77C8">
        <w:rPr>
          <w:b/>
          <w:noProof/>
        </w:rPr>
        <w:t>18</w:t>
      </w:r>
      <w:r>
        <w:rPr>
          <w:noProof/>
        </w:rPr>
        <w:t>, 262-295 (2011).</w:t>
      </w:r>
      <w:bookmarkEnd w:id="217"/>
    </w:p>
    <w:p w:rsidR="007C77C8" w:rsidRDefault="007C77C8" w:rsidP="007C77C8">
      <w:pPr>
        <w:spacing w:after="0" w:line="240" w:lineRule="auto"/>
        <w:ind w:left="720" w:hanging="720"/>
        <w:rPr>
          <w:noProof/>
        </w:rPr>
      </w:pPr>
      <w:bookmarkStart w:id="218" w:name="_ENREF_13"/>
      <w:r>
        <w:rPr>
          <w:noProof/>
        </w:rPr>
        <w:t>13</w:t>
      </w:r>
      <w:r>
        <w:rPr>
          <w:noProof/>
        </w:rPr>
        <w:tab/>
        <w:t xml:space="preserve">IPCC. Climate Change 2007:Synthesis Report. Contribution of Working Group I, II and III to the Fourth Assessment Report of the Intergovernmental Panel </w:t>
      </w:r>
      <w:r>
        <w:rPr>
          <w:noProof/>
        </w:rPr>
        <w:lastRenderedPageBreak/>
        <w:t>on Climate Change 104 (Intergovernmental Panel on Climate Change, Geneva, Switzerland, 2007).</w:t>
      </w:r>
      <w:bookmarkEnd w:id="218"/>
    </w:p>
    <w:p w:rsidR="007C77C8" w:rsidRDefault="007C77C8" w:rsidP="007C77C8">
      <w:pPr>
        <w:spacing w:after="0" w:line="240" w:lineRule="auto"/>
        <w:ind w:left="720" w:hanging="720"/>
        <w:rPr>
          <w:noProof/>
        </w:rPr>
      </w:pPr>
      <w:bookmarkStart w:id="219" w:name="_ENREF_14"/>
      <w:r>
        <w:rPr>
          <w:noProof/>
        </w:rPr>
        <w:t>14</w:t>
      </w:r>
      <w:r>
        <w:rPr>
          <w:noProof/>
        </w:rPr>
        <w:tab/>
        <w:t xml:space="preserve">Hansen, J. &amp; Lebedeff, S. Global trends of measured surface air temperature. </w:t>
      </w:r>
      <w:r w:rsidRPr="007C77C8">
        <w:rPr>
          <w:i/>
          <w:noProof/>
        </w:rPr>
        <w:t>J. Geophys. Res.</w:t>
      </w:r>
      <w:r>
        <w:rPr>
          <w:noProof/>
        </w:rPr>
        <w:t xml:space="preserve"> </w:t>
      </w:r>
      <w:r w:rsidRPr="007C77C8">
        <w:rPr>
          <w:b/>
          <w:noProof/>
        </w:rPr>
        <w:t>92</w:t>
      </w:r>
      <w:r>
        <w:rPr>
          <w:noProof/>
        </w:rPr>
        <w:t>, 345-313 (1987).</w:t>
      </w:r>
      <w:bookmarkEnd w:id="219"/>
    </w:p>
    <w:p w:rsidR="007C77C8" w:rsidRDefault="007C77C8" w:rsidP="007C77C8">
      <w:pPr>
        <w:spacing w:after="0" w:line="240" w:lineRule="auto"/>
        <w:ind w:left="720" w:hanging="720"/>
        <w:rPr>
          <w:noProof/>
        </w:rPr>
      </w:pPr>
      <w:bookmarkStart w:id="220" w:name="_ENREF_15"/>
      <w:r>
        <w:rPr>
          <w:noProof/>
        </w:rPr>
        <w:t>15</w:t>
      </w:r>
      <w:r>
        <w:rPr>
          <w:noProof/>
        </w:rPr>
        <w:tab/>
        <w:t>Pielke, R. A.</w:t>
      </w:r>
      <w:r w:rsidRPr="007C77C8">
        <w:rPr>
          <w:i/>
          <w:noProof/>
        </w:rPr>
        <w:t xml:space="preserve"> et al.</w:t>
      </w:r>
      <w:r>
        <w:rPr>
          <w:noProof/>
        </w:rPr>
        <w:t xml:space="preserve"> Unresolved issues with the assessment of multidecadal global land surface temperature trends. </w:t>
      </w:r>
      <w:r w:rsidRPr="007C77C8">
        <w:rPr>
          <w:i/>
          <w:noProof/>
        </w:rPr>
        <w:t>J. Geophys. Res.</w:t>
      </w:r>
      <w:r>
        <w:rPr>
          <w:noProof/>
        </w:rPr>
        <w:t xml:space="preserve"> </w:t>
      </w:r>
      <w:r w:rsidRPr="007C77C8">
        <w:rPr>
          <w:b/>
          <w:noProof/>
        </w:rPr>
        <w:t>112</w:t>
      </w:r>
      <w:r>
        <w:rPr>
          <w:noProof/>
        </w:rPr>
        <w:t>, D24S08 (2007).</w:t>
      </w:r>
      <w:bookmarkEnd w:id="220"/>
    </w:p>
    <w:p w:rsidR="007C77C8" w:rsidRDefault="007C77C8" w:rsidP="007C77C8">
      <w:pPr>
        <w:spacing w:after="0" w:line="240" w:lineRule="auto"/>
        <w:ind w:left="720" w:hanging="720"/>
        <w:rPr>
          <w:noProof/>
        </w:rPr>
      </w:pPr>
      <w:bookmarkStart w:id="221" w:name="_ENREF_16"/>
      <w:r>
        <w:rPr>
          <w:noProof/>
        </w:rPr>
        <w:t>16</w:t>
      </w:r>
      <w:r>
        <w:rPr>
          <w:noProof/>
        </w:rPr>
        <w:tab/>
        <w:t xml:space="preserve">Reynolds, R. W., Rayner, N. A., Smith, T. M., Stokes, D. C. &amp; Wang, W. An improved in situ and satellite SST analysis for climate. </w:t>
      </w:r>
      <w:r w:rsidRPr="007C77C8">
        <w:rPr>
          <w:i/>
          <w:noProof/>
        </w:rPr>
        <w:t>J. Clim.</w:t>
      </w:r>
      <w:r>
        <w:rPr>
          <w:noProof/>
        </w:rPr>
        <w:t xml:space="preserve"> </w:t>
      </w:r>
      <w:r w:rsidRPr="007C77C8">
        <w:rPr>
          <w:b/>
          <w:noProof/>
        </w:rPr>
        <w:t>15</w:t>
      </w:r>
      <w:r>
        <w:rPr>
          <w:noProof/>
        </w:rPr>
        <w:t>, 1609-1625 (2002).</w:t>
      </w:r>
      <w:bookmarkEnd w:id="221"/>
    </w:p>
    <w:p w:rsidR="007C77C8" w:rsidRDefault="007C77C8" w:rsidP="007C77C8">
      <w:pPr>
        <w:spacing w:after="0" w:line="240" w:lineRule="auto"/>
        <w:ind w:left="720" w:hanging="720"/>
        <w:rPr>
          <w:noProof/>
        </w:rPr>
      </w:pPr>
      <w:bookmarkStart w:id="222" w:name="_ENREF_17"/>
      <w:r>
        <w:rPr>
          <w:noProof/>
        </w:rPr>
        <w:t>17</w:t>
      </w:r>
      <w:r>
        <w:rPr>
          <w:noProof/>
        </w:rPr>
        <w:tab/>
        <w:t xml:space="preserve">Large, W. G. &amp; Yeager, S. G. On the observed trends and changes in global sea surface temperature and air-sea heat fluxes (1984-2006). </w:t>
      </w:r>
      <w:r w:rsidRPr="007C77C8">
        <w:rPr>
          <w:i/>
          <w:noProof/>
        </w:rPr>
        <w:t>J. Clim.</w:t>
      </w:r>
      <w:r>
        <w:rPr>
          <w:noProof/>
        </w:rPr>
        <w:t xml:space="preserve"> </w:t>
      </w:r>
      <w:r w:rsidRPr="007C77C8">
        <w:rPr>
          <w:b/>
          <w:noProof/>
        </w:rPr>
        <w:t>25</w:t>
      </w:r>
      <w:r>
        <w:rPr>
          <w:noProof/>
        </w:rPr>
        <w:t>, 6123-6135 (2012).</w:t>
      </w:r>
      <w:bookmarkEnd w:id="222"/>
    </w:p>
    <w:p w:rsidR="007C77C8" w:rsidRDefault="007C77C8" w:rsidP="007C77C8">
      <w:pPr>
        <w:spacing w:after="0" w:line="240" w:lineRule="auto"/>
        <w:ind w:left="720" w:hanging="720"/>
        <w:rPr>
          <w:noProof/>
        </w:rPr>
      </w:pPr>
      <w:bookmarkStart w:id="223" w:name="_ENREF_18"/>
      <w:r>
        <w:rPr>
          <w:noProof/>
        </w:rPr>
        <w:t>18</w:t>
      </w:r>
      <w:r>
        <w:rPr>
          <w:noProof/>
        </w:rPr>
        <w:tab/>
        <w:t>Zhang, H.</w:t>
      </w:r>
      <w:r w:rsidRPr="007C77C8">
        <w:rPr>
          <w:i/>
          <w:noProof/>
        </w:rPr>
        <w:t xml:space="preserve"> et al.</w:t>
      </w:r>
      <w:r>
        <w:rPr>
          <w:noProof/>
        </w:rPr>
        <w:t xml:space="preserve"> An integrated global observing system for sea surface temperature using satellites and in situ data: research to operations. </w:t>
      </w:r>
      <w:r w:rsidRPr="007C77C8">
        <w:rPr>
          <w:i/>
          <w:noProof/>
        </w:rPr>
        <w:t>Bull. Am. Meteorol. Soc.</w:t>
      </w:r>
      <w:r>
        <w:rPr>
          <w:noProof/>
        </w:rPr>
        <w:t xml:space="preserve"> </w:t>
      </w:r>
      <w:r w:rsidRPr="007C77C8">
        <w:rPr>
          <w:b/>
          <w:noProof/>
        </w:rPr>
        <w:t>90</w:t>
      </w:r>
      <w:r>
        <w:rPr>
          <w:noProof/>
        </w:rPr>
        <w:t>, 31-38 (2009).</w:t>
      </w:r>
      <w:bookmarkEnd w:id="223"/>
    </w:p>
    <w:p w:rsidR="007C77C8" w:rsidRDefault="007C77C8" w:rsidP="007C77C8">
      <w:pPr>
        <w:spacing w:after="0" w:line="240" w:lineRule="auto"/>
        <w:ind w:left="720" w:hanging="720"/>
        <w:rPr>
          <w:noProof/>
        </w:rPr>
      </w:pPr>
      <w:bookmarkStart w:id="224" w:name="_ENREF_19"/>
      <w:r>
        <w:rPr>
          <w:noProof/>
        </w:rPr>
        <w:t>19</w:t>
      </w:r>
      <w:r>
        <w:rPr>
          <w:noProof/>
        </w:rPr>
        <w:tab/>
        <w:t xml:space="preserve">Deser, C., Phillips, A. S. &amp; Alexander, M. A. Twentieth century tropical sea surface temperature trends revisited. </w:t>
      </w:r>
      <w:r w:rsidRPr="007C77C8">
        <w:rPr>
          <w:i/>
          <w:noProof/>
        </w:rPr>
        <w:t>Geophys. Res. Lett</w:t>
      </w:r>
      <w:r>
        <w:rPr>
          <w:noProof/>
        </w:rPr>
        <w:t xml:space="preserve"> </w:t>
      </w:r>
      <w:r w:rsidRPr="007C77C8">
        <w:rPr>
          <w:b/>
          <w:noProof/>
        </w:rPr>
        <w:t>37</w:t>
      </w:r>
      <w:r>
        <w:rPr>
          <w:noProof/>
        </w:rPr>
        <w:t>, L10701 (2010).</w:t>
      </w:r>
      <w:bookmarkEnd w:id="224"/>
    </w:p>
    <w:p w:rsidR="007C77C8" w:rsidRDefault="007C77C8" w:rsidP="007C77C8">
      <w:pPr>
        <w:spacing w:after="0" w:line="240" w:lineRule="auto"/>
        <w:ind w:left="720" w:hanging="720"/>
        <w:rPr>
          <w:noProof/>
        </w:rPr>
      </w:pPr>
      <w:bookmarkStart w:id="225" w:name="_ENREF_20"/>
      <w:r>
        <w:rPr>
          <w:noProof/>
        </w:rPr>
        <w:t>20</w:t>
      </w:r>
      <w:r>
        <w:rPr>
          <w:noProof/>
        </w:rPr>
        <w:tab/>
        <w:t xml:space="preserve">Karnauskas, K. B., Seager, R., Kaplan, A., Kushnir, Y. &amp; Cane, M. A. Observed strengthening of the zonal sea surface temperature gradient across the Equatorial Pacific Ocean. </w:t>
      </w:r>
      <w:r w:rsidRPr="007C77C8">
        <w:rPr>
          <w:i/>
          <w:noProof/>
        </w:rPr>
        <w:t>J. Clim.</w:t>
      </w:r>
      <w:r>
        <w:rPr>
          <w:noProof/>
        </w:rPr>
        <w:t xml:space="preserve"> </w:t>
      </w:r>
      <w:r w:rsidRPr="007C77C8">
        <w:rPr>
          <w:b/>
          <w:noProof/>
        </w:rPr>
        <w:t>22</w:t>
      </w:r>
      <w:r>
        <w:rPr>
          <w:noProof/>
        </w:rPr>
        <w:t>, 4316-4321 (2010).</w:t>
      </w:r>
      <w:bookmarkEnd w:id="225"/>
    </w:p>
    <w:p w:rsidR="007C77C8" w:rsidRDefault="007C77C8" w:rsidP="007C77C8">
      <w:pPr>
        <w:spacing w:after="0" w:line="240" w:lineRule="auto"/>
        <w:ind w:left="720" w:hanging="720"/>
        <w:rPr>
          <w:noProof/>
        </w:rPr>
      </w:pPr>
      <w:bookmarkStart w:id="226" w:name="_ENREF_21"/>
      <w:r>
        <w:rPr>
          <w:noProof/>
        </w:rPr>
        <w:t>21</w:t>
      </w:r>
      <w:r>
        <w:rPr>
          <w:noProof/>
        </w:rPr>
        <w:tab/>
        <w:t xml:space="preserve">Schwaller, M. R. &amp; Robert Morris, K. A ground validation network for the global precipitation measurement mission. </w:t>
      </w:r>
      <w:r w:rsidRPr="007C77C8">
        <w:rPr>
          <w:i/>
          <w:noProof/>
        </w:rPr>
        <w:t>J. Atmos. Oceanic Technol.</w:t>
      </w:r>
      <w:r>
        <w:rPr>
          <w:noProof/>
        </w:rPr>
        <w:t xml:space="preserve"> </w:t>
      </w:r>
      <w:r w:rsidRPr="007C77C8">
        <w:rPr>
          <w:b/>
          <w:noProof/>
        </w:rPr>
        <w:t>28</w:t>
      </w:r>
      <w:r>
        <w:rPr>
          <w:noProof/>
        </w:rPr>
        <w:t>, 301-319 (2011).</w:t>
      </w:r>
      <w:bookmarkEnd w:id="226"/>
    </w:p>
    <w:p w:rsidR="007C77C8" w:rsidRDefault="007C77C8" w:rsidP="007C77C8">
      <w:pPr>
        <w:spacing w:after="0" w:line="240" w:lineRule="auto"/>
        <w:ind w:left="720" w:hanging="720"/>
        <w:rPr>
          <w:noProof/>
        </w:rPr>
      </w:pPr>
      <w:bookmarkStart w:id="227" w:name="_ENREF_22"/>
      <w:r>
        <w:rPr>
          <w:noProof/>
        </w:rPr>
        <w:t>22</w:t>
      </w:r>
      <w:r>
        <w:rPr>
          <w:noProof/>
        </w:rPr>
        <w:tab/>
        <w:t xml:space="preserve">Manabe, S. &amp; Wetherald, R. T. Thermal equilibrium of the atmosphere with a given distribution of relative humidity. </w:t>
      </w:r>
      <w:r w:rsidRPr="007C77C8">
        <w:rPr>
          <w:i/>
          <w:noProof/>
        </w:rPr>
        <w:t>J. Atmos. Sci.</w:t>
      </w:r>
      <w:r>
        <w:rPr>
          <w:noProof/>
        </w:rPr>
        <w:t xml:space="preserve"> </w:t>
      </w:r>
      <w:r w:rsidRPr="007C77C8">
        <w:rPr>
          <w:b/>
          <w:noProof/>
        </w:rPr>
        <w:t>24</w:t>
      </w:r>
      <w:r>
        <w:rPr>
          <w:noProof/>
        </w:rPr>
        <w:t>, 241-259 (1967).</w:t>
      </w:r>
      <w:bookmarkEnd w:id="227"/>
    </w:p>
    <w:p w:rsidR="007C77C8" w:rsidRDefault="007C77C8" w:rsidP="007C77C8">
      <w:pPr>
        <w:spacing w:after="0" w:line="240" w:lineRule="auto"/>
        <w:ind w:left="720" w:hanging="720"/>
        <w:rPr>
          <w:noProof/>
        </w:rPr>
      </w:pPr>
      <w:bookmarkStart w:id="228" w:name="_ENREF_23"/>
      <w:r>
        <w:rPr>
          <w:noProof/>
        </w:rPr>
        <w:t>23</w:t>
      </w:r>
      <w:r>
        <w:rPr>
          <w:noProof/>
        </w:rPr>
        <w:tab/>
        <w:t xml:space="preserve">Spencer, R. W. &amp; Christy, J. R. Precise monitoring of global temperature trends from satellites. </w:t>
      </w:r>
      <w:r w:rsidRPr="007C77C8">
        <w:rPr>
          <w:i/>
          <w:noProof/>
        </w:rPr>
        <w:t>Science</w:t>
      </w:r>
      <w:r>
        <w:rPr>
          <w:noProof/>
        </w:rPr>
        <w:t xml:space="preserve"> </w:t>
      </w:r>
      <w:r w:rsidRPr="007C77C8">
        <w:rPr>
          <w:b/>
          <w:noProof/>
        </w:rPr>
        <w:t>247</w:t>
      </w:r>
      <w:r>
        <w:rPr>
          <w:noProof/>
        </w:rPr>
        <w:t>, 1558-1562 (1990).</w:t>
      </w:r>
      <w:bookmarkEnd w:id="228"/>
    </w:p>
    <w:p w:rsidR="007C77C8" w:rsidRDefault="007C77C8" w:rsidP="007C77C8">
      <w:pPr>
        <w:spacing w:after="0" w:line="240" w:lineRule="auto"/>
        <w:ind w:left="720" w:hanging="720"/>
        <w:rPr>
          <w:noProof/>
        </w:rPr>
      </w:pPr>
      <w:bookmarkStart w:id="229" w:name="_ENREF_24"/>
      <w:r>
        <w:rPr>
          <w:noProof/>
        </w:rPr>
        <w:t>24</w:t>
      </w:r>
      <w:r>
        <w:rPr>
          <w:noProof/>
        </w:rPr>
        <w:tab/>
        <w:t xml:space="preserve">Thorne, P. W., Lanzante, J. R., Peterson, T. C., Seidel, D. J. &amp; Shine, K. P. Tropospheric temperature trends: History of an ongoing controversy. </w:t>
      </w:r>
      <w:r w:rsidRPr="007C77C8">
        <w:rPr>
          <w:i/>
          <w:noProof/>
        </w:rPr>
        <w:t>Wiley Interdisciplinary Reviews: Climate Change</w:t>
      </w:r>
      <w:r>
        <w:rPr>
          <w:noProof/>
        </w:rPr>
        <w:t xml:space="preserve"> </w:t>
      </w:r>
      <w:r w:rsidRPr="007C77C8">
        <w:rPr>
          <w:b/>
          <w:noProof/>
        </w:rPr>
        <w:t>2</w:t>
      </w:r>
      <w:r>
        <w:rPr>
          <w:noProof/>
        </w:rPr>
        <w:t>, 66-88 (2011).</w:t>
      </w:r>
      <w:bookmarkEnd w:id="229"/>
    </w:p>
    <w:p w:rsidR="007C77C8" w:rsidRDefault="007C77C8" w:rsidP="007C77C8">
      <w:pPr>
        <w:spacing w:after="0" w:line="240" w:lineRule="auto"/>
        <w:ind w:left="720" w:hanging="720"/>
        <w:rPr>
          <w:noProof/>
        </w:rPr>
      </w:pPr>
      <w:bookmarkStart w:id="230" w:name="_ENREF_25"/>
      <w:r>
        <w:rPr>
          <w:noProof/>
        </w:rPr>
        <w:t>25</w:t>
      </w:r>
      <w:r>
        <w:rPr>
          <w:noProof/>
        </w:rPr>
        <w:tab/>
        <w:t xml:space="preserve">Mears, C. A. &amp; Wentz, F. J. Construction of the Remote Sensing Systems V3. 2 atmospheric temperature records from the MSU and AMSU microwave sounders. </w:t>
      </w:r>
      <w:r w:rsidRPr="007C77C8">
        <w:rPr>
          <w:i/>
          <w:noProof/>
        </w:rPr>
        <w:t>J. Atmos. Oceanic Technol.</w:t>
      </w:r>
      <w:r>
        <w:rPr>
          <w:noProof/>
        </w:rPr>
        <w:t xml:space="preserve"> </w:t>
      </w:r>
      <w:r w:rsidRPr="007C77C8">
        <w:rPr>
          <w:b/>
          <w:noProof/>
        </w:rPr>
        <w:t>26</w:t>
      </w:r>
      <w:r>
        <w:rPr>
          <w:noProof/>
        </w:rPr>
        <w:t>, 1040-1056 (2009).</w:t>
      </w:r>
      <w:bookmarkEnd w:id="230"/>
    </w:p>
    <w:p w:rsidR="007C77C8" w:rsidRDefault="007C77C8" w:rsidP="007C77C8">
      <w:pPr>
        <w:spacing w:after="0" w:line="240" w:lineRule="auto"/>
        <w:ind w:left="720" w:hanging="720"/>
        <w:rPr>
          <w:noProof/>
        </w:rPr>
      </w:pPr>
      <w:bookmarkStart w:id="231" w:name="_ENREF_26"/>
      <w:r>
        <w:rPr>
          <w:noProof/>
        </w:rPr>
        <w:t>26</w:t>
      </w:r>
      <w:r>
        <w:rPr>
          <w:noProof/>
        </w:rPr>
        <w:tab/>
        <w:t xml:space="preserve">Xu, J. &amp; Powell Jr, A. Uncertainty of the stratospheric/tropospheric temperature trends in 1979–2008: Multiple Satellite MSU, radiosonde, and reanalysis datasets. </w:t>
      </w:r>
      <w:r w:rsidRPr="007C77C8">
        <w:rPr>
          <w:i/>
          <w:noProof/>
        </w:rPr>
        <w:t>Atmos. Chem. Phys. Discuss.</w:t>
      </w:r>
      <w:r>
        <w:rPr>
          <w:noProof/>
        </w:rPr>
        <w:t xml:space="preserve"> </w:t>
      </w:r>
      <w:r w:rsidRPr="007C77C8">
        <w:rPr>
          <w:b/>
          <w:noProof/>
        </w:rPr>
        <w:t>11</w:t>
      </w:r>
      <w:r>
        <w:rPr>
          <w:noProof/>
        </w:rPr>
        <w:t xml:space="preserve"> (2011).</w:t>
      </w:r>
      <w:bookmarkEnd w:id="231"/>
    </w:p>
    <w:p w:rsidR="007C77C8" w:rsidRDefault="007C77C8" w:rsidP="007C77C8">
      <w:pPr>
        <w:spacing w:after="0" w:line="240" w:lineRule="auto"/>
        <w:ind w:left="720" w:hanging="720"/>
        <w:rPr>
          <w:noProof/>
        </w:rPr>
      </w:pPr>
      <w:bookmarkStart w:id="232" w:name="_ENREF_27"/>
      <w:r>
        <w:rPr>
          <w:noProof/>
        </w:rPr>
        <w:t>27</w:t>
      </w:r>
      <w:r>
        <w:rPr>
          <w:noProof/>
        </w:rPr>
        <w:tab/>
        <w:t xml:space="preserve">Christy, J. R., Spencer, R. W. &amp; Norris, W. B. The role of remote sensing in monitoring global bulk tropospheric temperatures. </w:t>
      </w:r>
      <w:r w:rsidRPr="007C77C8">
        <w:rPr>
          <w:i/>
          <w:noProof/>
        </w:rPr>
        <w:t>Int. J. Remote Sens.</w:t>
      </w:r>
      <w:r>
        <w:rPr>
          <w:noProof/>
        </w:rPr>
        <w:t xml:space="preserve"> </w:t>
      </w:r>
      <w:r w:rsidRPr="007C77C8">
        <w:rPr>
          <w:b/>
          <w:noProof/>
        </w:rPr>
        <w:t>32</w:t>
      </w:r>
      <w:r>
        <w:rPr>
          <w:noProof/>
        </w:rPr>
        <w:t>, 671-685 (2011).</w:t>
      </w:r>
      <w:bookmarkEnd w:id="232"/>
    </w:p>
    <w:p w:rsidR="007C77C8" w:rsidRDefault="007C77C8" w:rsidP="007C77C8">
      <w:pPr>
        <w:spacing w:after="0" w:line="240" w:lineRule="auto"/>
        <w:ind w:left="720" w:hanging="720"/>
        <w:rPr>
          <w:noProof/>
        </w:rPr>
      </w:pPr>
      <w:bookmarkStart w:id="233" w:name="_ENREF_28"/>
      <w:r>
        <w:rPr>
          <w:noProof/>
        </w:rPr>
        <w:t>28</w:t>
      </w:r>
      <w:r>
        <w:rPr>
          <w:noProof/>
        </w:rPr>
        <w:tab/>
        <w:t xml:space="preserve">Fu, Q., Manabe, S. &amp; Johanson, C. M. On the warming in the tropical upper troposphere: Models versus observations. </w:t>
      </w:r>
      <w:r w:rsidRPr="007C77C8">
        <w:rPr>
          <w:i/>
          <w:noProof/>
        </w:rPr>
        <w:t>Geophys. Res. Lett.</w:t>
      </w:r>
      <w:r>
        <w:rPr>
          <w:noProof/>
        </w:rPr>
        <w:t xml:space="preserve"> </w:t>
      </w:r>
      <w:r w:rsidRPr="007C77C8">
        <w:rPr>
          <w:b/>
          <w:noProof/>
        </w:rPr>
        <w:t>38</w:t>
      </w:r>
      <w:r>
        <w:rPr>
          <w:noProof/>
        </w:rPr>
        <w:t>, L15704 (2011).</w:t>
      </w:r>
      <w:bookmarkEnd w:id="233"/>
    </w:p>
    <w:p w:rsidR="007C77C8" w:rsidRDefault="007C77C8" w:rsidP="007C77C8">
      <w:pPr>
        <w:spacing w:after="0" w:line="240" w:lineRule="auto"/>
        <w:ind w:left="720" w:hanging="720"/>
        <w:rPr>
          <w:noProof/>
        </w:rPr>
      </w:pPr>
      <w:bookmarkStart w:id="234" w:name="_ENREF_29"/>
      <w:r>
        <w:rPr>
          <w:noProof/>
        </w:rPr>
        <w:lastRenderedPageBreak/>
        <w:t>29</w:t>
      </w:r>
      <w:r>
        <w:rPr>
          <w:noProof/>
        </w:rPr>
        <w:tab/>
        <w:t xml:space="preserve">Frei, A. A new generation of satellite snow observations for large scale earth system studies. </w:t>
      </w:r>
      <w:r w:rsidRPr="007C77C8">
        <w:rPr>
          <w:i/>
          <w:noProof/>
        </w:rPr>
        <w:t>Geography Compass</w:t>
      </w:r>
      <w:r>
        <w:rPr>
          <w:noProof/>
        </w:rPr>
        <w:t xml:space="preserve"> </w:t>
      </w:r>
      <w:r w:rsidRPr="007C77C8">
        <w:rPr>
          <w:b/>
          <w:noProof/>
        </w:rPr>
        <w:t>3</w:t>
      </w:r>
      <w:r>
        <w:rPr>
          <w:noProof/>
        </w:rPr>
        <w:t>, 879-902 (2009).</w:t>
      </w:r>
      <w:bookmarkEnd w:id="234"/>
    </w:p>
    <w:p w:rsidR="007C77C8" w:rsidRDefault="007C77C8" w:rsidP="007C77C8">
      <w:pPr>
        <w:spacing w:after="0" w:line="240" w:lineRule="auto"/>
        <w:ind w:left="720" w:hanging="720"/>
        <w:rPr>
          <w:noProof/>
        </w:rPr>
      </w:pPr>
      <w:bookmarkStart w:id="235" w:name="_ENREF_30"/>
      <w:r>
        <w:rPr>
          <w:noProof/>
        </w:rPr>
        <w:t>30</w:t>
      </w:r>
      <w:r>
        <w:rPr>
          <w:noProof/>
        </w:rPr>
        <w:tab/>
        <w:t xml:space="preserve">Brown, R. D. &amp; Robinson, D. A. Northern Hemisphere spring snow cover variability and change over 1922–2010 including an assessment of uncertainty. </w:t>
      </w:r>
      <w:r w:rsidRPr="007C77C8">
        <w:rPr>
          <w:i/>
          <w:noProof/>
        </w:rPr>
        <w:t>Cryosphere.</w:t>
      </w:r>
      <w:r>
        <w:rPr>
          <w:noProof/>
        </w:rPr>
        <w:t xml:space="preserve"> </w:t>
      </w:r>
      <w:r w:rsidRPr="007C77C8">
        <w:rPr>
          <w:b/>
          <w:noProof/>
        </w:rPr>
        <w:t>5</w:t>
      </w:r>
      <w:r>
        <w:rPr>
          <w:noProof/>
        </w:rPr>
        <w:t>, 219-229 (2011).</w:t>
      </w:r>
      <w:bookmarkEnd w:id="235"/>
    </w:p>
    <w:p w:rsidR="007C77C8" w:rsidRDefault="007C77C8" w:rsidP="007C77C8">
      <w:pPr>
        <w:spacing w:after="0" w:line="240" w:lineRule="auto"/>
        <w:ind w:left="720" w:hanging="720"/>
        <w:rPr>
          <w:noProof/>
        </w:rPr>
      </w:pPr>
      <w:bookmarkStart w:id="236" w:name="_ENREF_31"/>
      <w:r>
        <w:rPr>
          <w:noProof/>
        </w:rPr>
        <w:t>31</w:t>
      </w:r>
      <w:r>
        <w:rPr>
          <w:noProof/>
        </w:rPr>
        <w:tab/>
        <w:t xml:space="preserve">Bulygina, O., Groisman, P. Y., Razuvaev, V. &amp; Korshunova, N. Changes in snow cover characteristics over Northern Eurasia since 1966. </w:t>
      </w:r>
      <w:r w:rsidRPr="007C77C8">
        <w:rPr>
          <w:i/>
          <w:noProof/>
        </w:rPr>
        <w:t>Environ. Res. Lett.</w:t>
      </w:r>
      <w:r>
        <w:rPr>
          <w:noProof/>
        </w:rPr>
        <w:t xml:space="preserve"> </w:t>
      </w:r>
      <w:r w:rsidRPr="007C77C8">
        <w:rPr>
          <w:b/>
          <w:noProof/>
        </w:rPr>
        <w:t>6</w:t>
      </w:r>
      <w:r>
        <w:rPr>
          <w:noProof/>
        </w:rPr>
        <w:t>, 045204 (2011).</w:t>
      </w:r>
      <w:bookmarkEnd w:id="236"/>
    </w:p>
    <w:p w:rsidR="007C77C8" w:rsidRDefault="007C77C8" w:rsidP="007C77C8">
      <w:pPr>
        <w:spacing w:after="0" w:line="240" w:lineRule="auto"/>
        <w:ind w:left="720" w:hanging="720"/>
        <w:rPr>
          <w:noProof/>
        </w:rPr>
      </w:pPr>
      <w:bookmarkStart w:id="237" w:name="_ENREF_32"/>
      <w:r>
        <w:rPr>
          <w:noProof/>
        </w:rPr>
        <w:t>32</w:t>
      </w:r>
      <w:r>
        <w:rPr>
          <w:noProof/>
        </w:rPr>
        <w:tab/>
        <w:t xml:space="preserve">Parkinson, C. &amp; Cavalieri, D. Antarctic sea ice variability and trends. </w:t>
      </w:r>
      <w:r w:rsidRPr="007C77C8">
        <w:rPr>
          <w:i/>
          <w:noProof/>
        </w:rPr>
        <w:t>Cryosphere Discuss.</w:t>
      </w:r>
      <w:r>
        <w:rPr>
          <w:noProof/>
        </w:rPr>
        <w:t xml:space="preserve"> </w:t>
      </w:r>
      <w:r w:rsidRPr="007C77C8">
        <w:rPr>
          <w:b/>
          <w:noProof/>
        </w:rPr>
        <w:t>6</w:t>
      </w:r>
      <w:r>
        <w:rPr>
          <w:noProof/>
        </w:rPr>
        <w:t>, 931-956 (2012).</w:t>
      </w:r>
      <w:bookmarkEnd w:id="237"/>
    </w:p>
    <w:p w:rsidR="007C77C8" w:rsidRDefault="007C77C8" w:rsidP="007C77C8">
      <w:pPr>
        <w:spacing w:after="0" w:line="240" w:lineRule="auto"/>
        <w:ind w:left="720" w:hanging="720"/>
        <w:rPr>
          <w:noProof/>
        </w:rPr>
      </w:pPr>
      <w:bookmarkStart w:id="238" w:name="_ENREF_33"/>
      <w:r>
        <w:rPr>
          <w:noProof/>
        </w:rPr>
        <w:t>33</w:t>
      </w:r>
      <w:r>
        <w:rPr>
          <w:noProof/>
        </w:rPr>
        <w:tab/>
        <w:t xml:space="preserve">Liu, J. &amp; Curry, J. A. Accelerated warming of the Southern Ocean and its impacts on the hydrological cycle and sea ice. </w:t>
      </w:r>
      <w:r w:rsidRPr="007C77C8">
        <w:rPr>
          <w:i/>
          <w:noProof/>
        </w:rPr>
        <w:t>Proc. Natl Acad. Sci. USA</w:t>
      </w:r>
      <w:r>
        <w:rPr>
          <w:noProof/>
        </w:rPr>
        <w:t xml:space="preserve"> </w:t>
      </w:r>
      <w:r w:rsidRPr="007C77C8">
        <w:rPr>
          <w:b/>
          <w:noProof/>
        </w:rPr>
        <w:t>107</w:t>
      </w:r>
      <w:r>
        <w:rPr>
          <w:noProof/>
        </w:rPr>
        <w:t>, 14987 (2010).</w:t>
      </w:r>
      <w:bookmarkEnd w:id="238"/>
    </w:p>
    <w:p w:rsidR="007C77C8" w:rsidRDefault="007C77C8" w:rsidP="007C77C8">
      <w:pPr>
        <w:spacing w:after="0" w:line="240" w:lineRule="auto"/>
        <w:ind w:left="720" w:hanging="720"/>
        <w:rPr>
          <w:noProof/>
        </w:rPr>
      </w:pPr>
      <w:bookmarkStart w:id="239" w:name="_ENREF_34"/>
      <w:r>
        <w:rPr>
          <w:noProof/>
        </w:rPr>
        <w:t>34</w:t>
      </w:r>
      <w:r>
        <w:rPr>
          <w:noProof/>
        </w:rPr>
        <w:tab/>
        <w:t xml:space="preserve">Cavalieri, D. &amp; Parkinson, C. Arctic sea ice variability and trends, 1979-2010. </w:t>
      </w:r>
      <w:r w:rsidRPr="007C77C8">
        <w:rPr>
          <w:i/>
          <w:noProof/>
        </w:rPr>
        <w:t>Cryosphere.</w:t>
      </w:r>
      <w:r>
        <w:rPr>
          <w:noProof/>
        </w:rPr>
        <w:t xml:space="preserve"> </w:t>
      </w:r>
      <w:r w:rsidRPr="007C77C8">
        <w:rPr>
          <w:b/>
          <w:noProof/>
        </w:rPr>
        <w:t>6</w:t>
      </w:r>
      <w:r>
        <w:rPr>
          <w:noProof/>
        </w:rPr>
        <w:t>, 881-889 (2012).</w:t>
      </w:r>
      <w:bookmarkEnd w:id="239"/>
    </w:p>
    <w:p w:rsidR="007C77C8" w:rsidRDefault="007C77C8" w:rsidP="007C77C8">
      <w:pPr>
        <w:spacing w:after="0" w:line="240" w:lineRule="auto"/>
        <w:ind w:left="720" w:hanging="720"/>
        <w:rPr>
          <w:noProof/>
        </w:rPr>
      </w:pPr>
      <w:bookmarkStart w:id="240" w:name="_ENREF_35"/>
      <w:r>
        <w:rPr>
          <w:noProof/>
        </w:rPr>
        <w:t>35</w:t>
      </w:r>
      <w:r>
        <w:rPr>
          <w:noProof/>
        </w:rPr>
        <w:tab/>
        <w:t>Kattsov, V. M.</w:t>
      </w:r>
      <w:r w:rsidRPr="007C77C8">
        <w:rPr>
          <w:i/>
          <w:noProof/>
        </w:rPr>
        <w:t xml:space="preserve"> et al.</w:t>
      </w:r>
      <w:r>
        <w:rPr>
          <w:noProof/>
        </w:rPr>
        <w:t xml:space="preserve"> Arctic sea ice change: a grand challenge of climate science. </w:t>
      </w:r>
      <w:r w:rsidRPr="007C77C8">
        <w:rPr>
          <w:i/>
          <w:noProof/>
        </w:rPr>
        <w:t>J. Glaciol.</w:t>
      </w:r>
      <w:r>
        <w:rPr>
          <w:noProof/>
        </w:rPr>
        <w:t xml:space="preserve"> </w:t>
      </w:r>
      <w:r w:rsidRPr="007C77C8">
        <w:rPr>
          <w:b/>
          <w:noProof/>
        </w:rPr>
        <w:t>56</w:t>
      </w:r>
      <w:r>
        <w:rPr>
          <w:noProof/>
        </w:rPr>
        <w:t>, 1115-1121 (2011).</w:t>
      </w:r>
      <w:bookmarkEnd w:id="240"/>
    </w:p>
    <w:p w:rsidR="007C77C8" w:rsidRDefault="007C77C8" w:rsidP="007C77C8">
      <w:pPr>
        <w:spacing w:after="0" w:line="240" w:lineRule="auto"/>
        <w:ind w:left="720" w:hanging="720"/>
        <w:rPr>
          <w:noProof/>
        </w:rPr>
      </w:pPr>
      <w:bookmarkStart w:id="241" w:name="_ENREF_36"/>
      <w:r>
        <w:rPr>
          <w:noProof/>
        </w:rPr>
        <w:t>36</w:t>
      </w:r>
      <w:r>
        <w:rPr>
          <w:noProof/>
        </w:rPr>
        <w:tab/>
        <w:t xml:space="preserve">Maslanik, J., Stroeve, J., Fowler, C. &amp; Emery, W. Distribution and trends in Arctic sea ice age through spring 2011. </w:t>
      </w:r>
      <w:r w:rsidRPr="007C77C8">
        <w:rPr>
          <w:i/>
          <w:noProof/>
        </w:rPr>
        <w:t>Geophys. Res. Lett.</w:t>
      </w:r>
      <w:r>
        <w:rPr>
          <w:noProof/>
        </w:rPr>
        <w:t xml:space="preserve"> </w:t>
      </w:r>
      <w:r w:rsidRPr="007C77C8">
        <w:rPr>
          <w:b/>
          <w:noProof/>
        </w:rPr>
        <w:t>38</w:t>
      </w:r>
      <w:r>
        <w:rPr>
          <w:noProof/>
        </w:rPr>
        <w:t>, L13502 (2011).</w:t>
      </w:r>
      <w:bookmarkEnd w:id="241"/>
    </w:p>
    <w:p w:rsidR="007C77C8" w:rsidRDefault="007C77C8" w:rsidP="007C77C8">
      <w:pPr>
        <w:spacing w:after="0" w:line="240" w:lineRule="auto"/>
        <w:ind w:left="720" w:hanging="720"/>
        <w:rPr>
          <w:noProof/>
        </w:rPr>
      </w:pPr>
      <w:bookmarkStart w:id="242" w:name="_ENREF_37"/>
      <w:r>
        <w:rPr>
          <w:noProof/>
        </w:rPr>
        <w:t>37</w:t>
      </w:r>
      <w:r>
        <w:rPr>
          <w:noProof/>
        </w:rPr>
        <w:tab/>
        <w:t xml:space="preserve">Horwath, M., Legresy, B., Remy, F., Blarel, F. &amp; Lemoine, J.-M. Consistent patterns of Antarctic ice sheet interannual variations from ENVISAT radar altimetry and GRACE satellite gravimetry. </w:t>
      </w:r>
      <w:r w:rsidRPr="007C77C8">
        <w:rPr>
          <w:i/>
          <w:noProof/>
        </w:rPr>
        <w:t>Geophys. J. Int.</w:t>
      </w:r>
      <w:r>
        <w:rPr>
          <w:noProof/>
        </w:rPr>
        <w:t xml:space="preserve"> </w:t>
      </w:r>
      <w:r w:rsidRPr="007C77C8">
        <w:rPr>
          <w:b/>
          <w:noProof/>
        </w:rPr>
        <w:t>189</w:t>
      </w:r>
      <w:r>
        <w:rPr>
          <w:noProof/>
        </w:rPr>
        <w:t>, 863-876 (2012).</w:t>
      </w:r>
      <w:bookmarkEnd w:id="242"/>
    </w:p>
    <w:p w:rsidR="007C77C8" w:rsidRDefault="007C77C8" w:rsidP="007C77C8">
      <w:pPr>
        <w:spacing w:after="0" w:line="240" w:lineRule="auto"/>
        <w:ind w:left="720" w:hanging="720"/>
        <w:rPr>
          <w:noProof/>
        </w:rPr>
      </w:pPr>
      <w:bookmarkStart w:id="243" w:name="_ENREF_38"/>
      <w:r>
        <w:rPr>
          <w:noProof/>
        </w:rPr>
        <w:t>38</w:t>
      </w:r>
      <w:r>
        <w:rPr>
          <w:noProof/>
        </w:rPr>
        <w:tab/>
        <w:t>Shepherd, A.</w:t>
      </w:r>
      <w:r w:rsidRPr="007C77C8">
        <w:rPr>
          <w:i/>
          <w:noProof/>
        </w:rPr>
        <w:t xml:space="preserve"> et al.</w:t>
      </w:r>
      <w:r>
        <w:rPr>
          <w:noProof/>
        </w:rPr>
        <w:t xml:space="preserve"> A reconciled estimate of ice-sheet mass balance. </w:t>
      </w:r>
      <w:r w:rsidRPr="007C77C8">
        <w:rPr>
          <w:i/>
          <w:noProof/>
        </w:rPr>
        <w:t>Science</w:t>
      </w:r>
      <w:r>
        <w:rPr>
          <w:noProof/>
        </w:rPr>
        <w:t xml:space="preserve"> </w:t>
      </w:r>
      <w:r w:rsidRPr="007C77C8">
        <w:rPr>
          <w:b/>
          <w:noProof/>
        </w:rPr>
        <w:t>338</w:t>
      </w:r>
      <w:r>
        <w:rPr>
          <w:noProof/>
        </w:rPr>
        <w:t>, 1183-1189 (2012).</w:t>
      </w:r>
      <w:bookmarkEnd w:id="243"/>
    </w:p>
    <w:p w:rsidR="007C77C8" w:rsidRDefault="007C77C8" w:rsidP="007C77C8">
      <w:pPr>
        <w:spacing w:after="0" w:line="240" w:lineRule="auto"/>
        <w:ind w:left="720" w:hanging="720"/>
        <w:rPr>
          <w:noProof/>
        </w:rPr>
      </w:pPr>
      <w:bookmarkStart w:id="244" w:name="_ENREF_39"/>
      <w:r>
        <w:rPr>
          <w:noProof/>
        </w:rPr>
        <w:t>39</w:t>
      </w:r>
      <w:r>
        <w:rPr>
          <w:noProof/>
        </w:rPr>
        <w:tab/>
        <w:t>Rignot, E.</w:t>
      </w:r>
      <w:r w:rsidRPr="007C77C8">
        <w:rPr>
          <w:i/>
          <w:noProof/>
        </w:rPr>
        <w:t xml:space="preserve"> et al.</w:t>
      </w:r>
      <w:r>
        <w:rPr>
          <w:noProof/>
        </w:rPr>
        <w:t xml:space="preserve"> Accelerated ice discharge from the Antarctic Peninsula following the collapse of Larsen B ice shelf. </w:t>
      </w:r>
      <w:r w:rsidRPr="007C77C8">
        <w:rPr>
          <w:i/>
          <w:noProof/>
        </w:rPr>
        <w:t>Geophys. Res. Lett.</w:t>
      </w:r>
      <w:r>
        <w:rPr>
          <w:noProof/>
        </w:rPr>
        <w:t xml:space="preserve"> </w:t>
      </w:r>
      <w:r w:rsidRPr="007C77C8">
        <w:rPr>
          <w:b/>
          <w:noProof/>
        </w:rPr>
        <w:t>31</w:t>
      </w:r>
      <w:r>
        <w:rPr>
          <w:noProof/>
        </w:rPr>
        <w:t>, L18401 18401-18404 (2004).</w:t>
      </w:r>
      <w:bookmarkEnd w:id="244"/>
    </w:p>
    <w:p w:rsidR="007C77C8" w:rsidRDefault="007C77C8" w:rsidP="007C77C8">
      <w:pPr>
        <w:spacing w:after="0" w:line="240" w:lineRule="auto"/>
        <w:ind w:left="720" w:hanging="720"/>
        <w:rPr>
          <w:noProof/>
        </w:rPr>
      </w:pPr>
      <w:bookmarkStart w:id="245" w:name="_ENREF_40"/>
      <w:r>
        <w:rPr>
          <w:noProof/>
        </w:rPr>
        <w:t>40</w:t>
      </w:r>
      <w:r>
        <w:rPr>
          <w:noProof/>
        </w:rPr>
        <w:tab/>
        <w:t xml:space="preserve">Joughin, I., Alley, R. B. &amp; Holland, D. M. Ice-sheet response to oceanic forcing. </w:t>
      </w:r>
      <w:r w:rsidRPr="007C77C8">
        <w:rPr>
          <w:i/>
          <w:noProof/>
        </w:rPr>
        <w:t>Science</w:t>
      </w:r>
      <w:r>
        <w:rPr>
          <w:noProof/>
        </w:rPr>
        <w:t xml:space="preserve"> </w:t>
      </w:r>
      <w:r w:rsidRPr="007C77C8">
        <w:rPr>
          <w:b/>
          <w:noProof/>
        </w:rPr>
        <w:t>338</w:t>
      </w:r>
      <w:r>
        <w:rPr>
          <w:noProof/>
        </w:rPr>
        <w:t>, 1172-1176 (2012).</w:t>
      </w:r>
      <w:bookmarkEnd w:id="245"/>
    </w:p>
    <w:p w:rsidR="007C77C8" w:rsidRDefault="007C77C8" w:rsidP="007C77C8">
      <w:pPr>
        <w:spacing w:after="0" w:line="240" w:lineRule="auto"/>
        <w:ind w:left="720" w:hanging="720"/>
        <w:rPr>
          <w:noProof/>
        </w:rPr>
      </w:pPr>
      <w:bookmarkStart w:id="246" w:name="_ENREF_41"/>
      <w:r>
        <w:rPr>
          <w:noProof/>
        </w:rPr>
        <w:t>41</w:t>
      </w:r>
      <w:r>
        <w:rPr>
          <w:noProof/>
        </w:rPr>
        <w:tab/>
        <w:t xml:space="preserve">Scherler, D., Bookhagen, B. &amp; Strecker, M. R. Spatially variable response of Himalayan glaciers to climate change affected by debris cover. </w:t>
      </w:r>
      <w:r w:rsidRPr="007C77C8">
        <w:rPr>
          <w:i/>
          <w:noProof/>
        </w:rPr>
        <w:t>Nat. Geosci.</w:t>
      </w:r>
      <w:r>
        <w:rPr>
          <w:noProof/>
        </w:rPr>
        <w:t xml:space="preserve"> (2011).</w:t>
      </w:r>
      <w:bookmarkEnd w:id="246"/>
    </w:p>
    <w:p w:rsidR="007C77C8" w:rsidRDefault="007C77C8" w:rsidP="007C77C8">
      <w:pPr>
        <w:spacing w:after="0" w:line="240" w:lineRule="auto"/>
        <w:ind w:left="720" w:hanging="720"/>
        <w:rPr>
          <w:noProof/>
        </w:rPr>
      </w:pPr>
      <w:bookmarkStart w:id="247" w:name="_ENREF_42"/>
      <w:r>
        <w:rPr>
          <w:noProof/>
        </w:rPr>
        <w:t>42</w:t>
      </w:r>
      <w:r>
        <w:rPr>
          <w:noProof/>
        </w:rPr>
        <w:tab/>
        <w:t xml:space="preserve">Jacob, T., Wahr, J., Pfeffer, W. T. &amp; Swenson, S. Recent contributions of glaciers and ice caps to sea level rise. </w:t>
      </w:r>
      <w:r w:rsidRPr="007C77C8">
        <w:rPr>
          <w:i/>
          <w:noProof/>
        </w:rPr>
        <w:t>Nature</w:t>
      </w:r>
      <w:r>
        <w:rPr>
          <w:noProof/>
        </w:rPr>
        <w:t xml:space="preserve"> </w:t>
      </w:r>
      <w:r w:rsidRPr="007C77C8">
        <w:rPr>
          <w:b/>
          <w:noProof/>
        </w:rPr>
        <w:t>482</w:t>
      </w:r>
      <w:r>
        <w:rPr>
          <w:noProof/>
        </w:rPr>
        <w:t>, 514-518 (2012).</w:t>
      </w:r>
      <w:bookmarkEnd w:id="247"/>
    </w:p>
    <w:p w:rsidR="007C77C8" w:rsidRDefault="007C77C8" w:rsidP="007C77C8">
      <w:pPr>
        <w:spacing w:after="0" w:line="240" w:lineRule="auto"/>
        <w:ind w:left="720" w:hanging="720"/>
        <w:rPr>
          <w:noProof/>
        </w:rPr>
      </w:pPr>
      <w:bookmarkStart w:id="248" w:name="_ENREF_43"/>
      <w:r>
        <w:rPr>
          <w:noProof/>
        </w:rPr>
        <w:t>43</w:t>
      </w:r>
      <w:r>
        <w:rPr>
          <w:noProof/>
        </w:rPr>
        <w:tab/>
        <w:t xml:space="preserve">Gardelle, J., Berthier, E. &amp; Arnaud, Y. Slight mass gain of Karakoram glaciers in the early twenty-first century. </w:t>
      </w:r>
      <w:r w:rsidRPr="007C77C8">
        <w:rPr>
          <w:i/>
          <w:noProof/>
        </w:rPr>
        <w:t>Nature Geosci</w:t>
      </w:r>
      <w:r>
        <w:rPr>
          <w:noProof/>
        </w:rPr>
        <w:t xml:space="preserve"> </w:t>
      </w:r>
      <w:r w:rsidRPr="007C77C8">
        <w:rPr>
          <w:b/>
          <w:noProof/>
        </w:rPr>
        <w:t>5</w:t>
      </w:r>
      <w:r>
        <w:rPr>
          <w:noProof/>
        </w:rPr>
        <w:t>, 322-325 (2012).</w:t>
      </w:r>
      <w:bookmarkEnd w:id="248"/>
    </w:p>
    <w:p w:rsidR="007C77C8" w:rsidRDefault="007C77C8" w:rsidP="007C77C8">
      <w:pPr>
        <w:spacing w:after="0" w:line="240" w:lineRule="auto"/>
        <w:ind w:left="720" w:hanging="720"/>
        <w:rPr>
          <w:noProof/>
        </w:rPr>
      </w:pPr>
      <w:bookmarkStart w:id="249" w:name="_ENREF_44"/>
      <w:r>
        <w:rPr>
          <w:noProof/>
        </w:rPr>
        <w:t>44</w:t>
      </w:r>
      <w:r>
        <w:rPr>
          <w:noProof/>
        </w:rPr>
        <w:tab/>
        <w:t>Yao, T.</w:t>
      </w:r>
      <w:r w:rsidRPr="007C77C8">
        <w:rPr>
          <w:i/>
          <w:noProof/>
        </w:rPr>
        <w:t xml:space="preserve"> et al.</w:t>
      </w:r>
      <w:r>
        <w:rPr>
          <w:noProof/>
        </w:rPr>
        <w:t xml:space="preserve"> Different glacier status with atmospheric circulations in Tibetan Plateau and surroundings. </w:t>
      </w:r>
      <w:r w:rsidRPr="007C77C8">
        <w:rPr>
          <w:i/>
          <w:noProof/>
        </w:rPr>
        <w:t>Nat. Clim. Change</w:t>
      </w:r>
      <w:r>
        <w:rPr>
          <w:noProof/>
        </w:rPr>
        <w:t xml:space="preserve"> </w:t>
      </w:r>
      <w:r w:rsidRPr="007C77C8">
        <w:rPr>
          <w:b/>
          <w:noProof/>
        </w:rPr>
        <w:t>2</w:t>
      </w:r>
      <w:r>
        <w:rPr>
          <w:noProof/>
        </w:rPr>
        <w:t>, 663-667 (2012).</w:t>
      </w:r>
      <w:bookmarkEnd w:id="249"/>
    </w:p>
    <w:p w:rsidR="007C77C8" w:rsidRDefault="007C77C8" w:rsidP="007C77C8">
      <w:pPr>
        <w:spacing w:after="0" w:line="240" w:lineRule="auto"/>
        <w:ind w:left="720" w:hanging="720"/>
        <w:rPr>
          <w:noProof/>
        </w:rPr>
      </w:pPr>
      <w:bookmarkStart w:id="250" w:name="_ENREF_45"/>
      <w:r>
        <w:rPr>
          <w:noProof/>
        </w:rPr>
        <w:t>45</w:t>
      </w:r>
      <w:r>
        <w:rPr>
          <w:noProof/>
        </w:rPr>
        <w:tab/>
        <w:t xml:space="preserve">Cazenave, A. &amp; Remy, F. Sea level and climate: measurements and causes of changes. </w:t>
      </w:r>
      <w:r w:rsidRPr="007C77C8">
        <w:rPr>
          <w:i/>
          <w:noProof/>
        </w:rPr>
        <w:t>Wiley Interdisciplinary Reviews: Climate Change</w:t>
      </w:r>
      <w:r>
        <w:rPr>
          <w:noProof/>
        </w:rPr>
        <w:t xml:space="preserve"> </w:t>
      </w:r>
      <w:r w:rsidRPr="007C77C8">
        <w:rPr>
          <w:b/>
          <w:noProof/>
        </w:rPr>
        <w:t>2</w:t>
      </w:r>
      <w:r>
        <w:rPr>
          <w:noProof/>
        </w:rPr>
        <w:t>, 647-662 (2011).</w:t>
      </w:r>
      <w:bookmarkEnd w:id="250"/>
    </w:p>
    <w:p w:rsidR="007C77C8" w:rsidRDefault="007C77C8" w:rsidP="007C77C8">
      <w:pPr>
        <w:spacing w:after="0" w:line="240" w:lineRule="auto"/>
        <w:ind w:left="720" w:hanging="720"/>
        <w:rPr>
          <w:noProof/>
        </w:rPr>
      </w:pPr>
      <w:bookmarkStart w:id="251" w:name="_ENREF_46"/>
      <w:r>
        <w:rPr>
          <w:noProof/>
        </w:rPr>
        <w:t>46</w:t>
      </w:r>
      <w:r>
        <w:rPr>
          <w:noProof/>
        </w:rPr>
        <w:tab/>
        <w:t xml:space="preserve">Church, J. A. &amp; White, N. J. Sea-Level Rise from the Late 19th to the Early 21st Century. </w:t>
      </w:r>
      <w:r w:rsidRPr="007C77C8">
        <w:rPr>
          <w:i/>
          <w:noProof/>
        </w:rPr>
        <w:t>Surv. Geophys.</w:t>
      </w:r>
      <w:r>
        <w:rPr>
          <w:noProof/>
        </w:rPr>
        <w:t xml:space="preserve"> </w:t>
      </w:r>
      <w:r w:rsidRPr="007C77C8">
        <w:rPr>
          <w:b/>
          <w:noProof/>
        </w:rPr>
        <w:t>32</w:t>
      </w:r>
      <w:r>
        <w:rPr>
          <w:noProof/>
        </w:rPr>
        <w:t>, 585-602 (2011).</w:t>
      </w:r>
      <w:bookmarkEnd w:id="251"/>
    </w:p>
    <w:p w:rsidR="007C77C8" w:rsidRDefault="007C77C8" w:rsidP="007C77C8">
      <w:pPr>
        <w:spacing w:after="0" w:line="240" w:lineRule="auto"/>
        <w:ind w:left="720" w:hanging="720"/>
        <w:rPr>
          <w:noProof/>
        </w:rPr>
      </w:pPr>
      <w:bookmarkStart w:id="252" w:name="_ENREF_47"/>
      <w:r>
        <w:rPr>
          <w:noProof/>
        </w:rPr>
        <w:lastRenderedPageBreak/>
        <w:t>47</w:t>
      </w:r>
      <w:r>
        <w:rPr>
          <w:noProof/>
        </w:rPr>
        <w:tab/>
        <w:t xml:space="preserve">Leuliette, E. W. &amp; Willis, J. K. Balancing the sea level budget. </w:t>
      </w:r>
      <w:r w:rsidRPr="007C77C8">
        <w:rPr>
          <w:i/>
          <w:noProof/>
        </w:rPr>
        <w:t>Oceanography</w:t>
      </w:r>
      <w:r>
        <w:rPr>
          <w:noProof/>
        </w:rPr>
        <w:t xml:space="preserve"> </w:t>
      </w:r>
      <w:r w:rsidRPr="007C77C8">
        <w:rPr>
          <w:b/>
          <w:noProof/>
        </w:rPr>
        <w:t>24</w:t>
      </w:r>
      <w:r>
        <w:rPr>
          <w:noProof/>
        </w:rPr>
        <w:t>, 122-129 (2011).</w:t>
      </w:r>
      <w:bookmarkEnd w:id="252"/>
    </w:p>
    <w:p w:rsidR="007C77C8" w:rsidRDefault="007C77C8" w:rsidP="007C77C8">
      <w:pPr>
        <w:spacing w:after="0" w:line="240" w:lineRule="auto"/>
        <w:ind w:left="720" w:hanging="720"/>
        <w:rPr>
          <w:noProof/>
        </w:rPr>
      </w:pPr>
      <w:bookmarkStart w:id="253" w:name="_ENREF_48"/>
      <w:r>
        <w:rPr>
          <w:noProof/>
        </w:rPr>
        <w:t>48</w:t>
      </w:r>
      <w:r>
        <w:rPr>
          <w:noProof/>
        </w:rPr>
        <w:tab/>
        <w:t xml:space="preserve">Fu, L. L., Chelton, D. B., Le Traon, P. Y. &amp; Morrow, R. Eddy dynamics from satellite altimetry. </w:t>
      </w:r>
      <w:r w:rsidRPr="007C77C8">
        <w:rPr>
          <w:i/>
          <w:noProof/>
        </w:rPr>
        <w:t>Oceanography</w:t>
      </w:r>
      <w:r>
        <w:rPr>
          <w:noProof/>
        </w:rPr>
        <w:t xml:space="preserve"> </w:t>
      </w:r>
      <w:r w:rsidRPr="007C77C8">
        <w:rPr>
          <w:b/>
          <w:noProof/>
        </w:rPr>
        <w:t>23</w:t>
      </w:r>
      <w:r>
        <w:rPr>
          <w:noProof/>
        </w:rPr>
        <w:t>, 14-25 (2010).</w:t>
      </w:r>
      <w:bookmarkEnd w:id="253"/>
    </w:p>
    <w:p w:rsidR="007C77C8" w:rsidRDefault="007C77C8" w:rsidP="007C77C8">
      <w:pPr>
        <w:spacing w:after="0" w:line="240" w:lineRule="auto"/>
        <w:ind w:left="720" w:hanging="720"/>
        <w:rPr>
          <w:noProof/>
        </w:rPr>
      </w:pPr>
      <w:bookmarkStart w:id="254" w:name="_ENREF_49"/>
      <w:r>
        <w:rPr>
          <w:noProof/>
        </w:rPr>
        <w:t>49</w:t>
      </w:r>
      <w:r>
        <w:rPr>
          <w:noProof/>
        </w:rPr>
        <w:tab/>
        <w:t xml:space="preserve">Willis, J. K., Chambers, D. P., Kuo, C. Y. &amp; Shum, C. K. Global sea level rise: Recent progress and challenges for the decade to come. </w:t>
      </w:r>
      <w:r w:rsidRPr="007C77C8">
        <w:rPr>
          <w:i/>
          <w:noProof/>
        </w:rPr>
        <w:t>Oceanography</w:t>
      </w:r>
      <w:r>
        <w:rPr>
          <w:noProof/>
        </w:rPr>
        <w:t xml:space="preserve"> </w:t>
      </w:r>
      <w:r w:rsidRPr="007C77C8">
        <w:rPr>
          <w:b/>
          <w:noProof/>
        </w:rPr>
        <w:t>23</w:t>
      </w:r>
      <w:r>
        <w:rPr>
          <w:noProof/>
        </w:rPr>
        <w:t>, 26-35 (2010).</w:t>
      </w:r>
      <w:bookmarkEnd w:id="254"/>
    </w:p>
    <w:p w:rsidR="007C77C8" w:rsidRDefault="007C77C8" w:rsidP="007C77C8">
      <w:pPr>
        <w:spacing w:after="0" w:line="240" w:lineRule="auto"/>
        <w:ind w:left="720" w:hanging="720"/>
        <w:rPr>
          <w:noProof/>
        </w:rPr>
      </w:pPr>
      <w:bookmarkStart w:id="255" w:name="_ENREF_50"/>
      <w:r>
        <w:rPr>
          <w:noProof/>
        </w:rPr>
        <w:t>50</w:t>
      </w:r>
      <w:r>
        <w:rPr>
          <w:noProof/>
        </w:rPr>
        <w:tab/>
        <w:t xml:space="preserve">Prandi, P., Ablain, M., Cazenave, A. &amp; Picot, N. A new estimation of mean sea level in the Arctic ocean from satellite altimetry. </w:t>
      </w:r>
      <w:r w:rsidRPr="007C77C8">
        <w:rPr>
          <w:i/>
          <w:noProof/>
        </w:rPr>
        <w:t>Mar. Geod.</w:t>
      </w:r>
      <w:r>
        <w:rPr>
          <w:noProof/>
        </w:rPr>
        <w:t xml:space="preserve"> </w:t>
      </w:r>
      <w:r w:rsidRPr="007C77C8">
        <w:rPr>
          <w:b/>
          <w:noProof/>
        </w:rPr>
        <w:t>35</w:t>
      </w:r>
      <w:r>
        <w:rPr>
          <w:noProof/>
        </w:rPr>
        <w:t>, 61-81 (2012).</w:t>
      </w:r>
      <w:bookmarkEnd w:id="255"/>
    </w:p>
    <w:p w:rsidR="007C77C8" w:rsidRDefault="007C77C8" w:rsidP="007C77C8">
      <w:pPr>
        <w:spacing w:after="0" w:line="240" w:lineRule="auto"/>
        <w:ind w:left="720" w:hanging="720"/>
        <w:rPr>
          <w:noProof/>
        </w:rPr>
      </w:pPr>
      <w:bookmarkStart w:id="256" w:name="_ENREF_51"/>
      <w:r>
        <w:rPr>
          <w:noProof/>
        </w:rPr>
        <w:t>51</w:t>
      </w:r>
      <w:r>
        <w:rPr>
          <w:noProof/>
        </w:rPr>
        <w:tab/>
        <w:t>Hansen, J.</w:t>
      </w:r>
      <w:r w:rsidRPr="007C77C8">
        <w:rPr>
          <w:i/>
          <w:noProof/>
        </w:rPr>
        <w:t xml:space="preserve"> et al.</w:t>
      </w:r>
      <w:r>
        <w:rPr>
          <w:noProof/>
        </w:rPr>
        <w:t xml:space="preserve"> Climate simulations for 1880–2003 with GISS modelE. </w:t>
      </w:r>
      <w:r w:rsidRPr="007C77C8">
        <w:rPr>
          <w:i/>
          <w:noProof/>
        </w:rPr>
        <w:t>Clim. Dyn.</w:t>
      </w:r>
      <w:r>
        <w:rPr>
          <w:noProof/>
        </w:rPr>
        <w:t xml:space="preserve"> </w:t>
      </w:r>
      <w:r w:rsidRPr="007C77C8">
        <w:rPr>
          <w:b/>
          <w:noProof/>
        </w:rPr>
        <w:t>29</w:t>
      </w:r>
      <w:r>
        <w:rPr>
          <w:noProof/>
        </w:rPr>
        <w:t>, 661-696 (2007).</w:t>
      </w:r>
      <w:bookmarkEnd w:id="256"/>
    </w:p>
    <w:p w:rsidR="007C77C8" w:rsidRDefault="007C77C8" w:rsidP="007C77C8">
      <w:pPr>
        <w:spacing w:after="0" w:line="240" w:lineRule="auto"/>
        <w:ind w:left="720" w:hanging="720"/>
        <w:rPr>
          <w:noProof/>
        </w:rPr>
      </w:pPr>
      <w:bookmarkStart w:id="257" w:name="_ENREF_52"/>
      <w:r>
        <w:rPr>
          <w:noProof/>
        </w:rPr>
        <w:t>52</w:t>
      </w:r>
      <w:r>
        <w:rPr>
          <w:noProof/>
        </w:rPr>
        <w:tab/>
        <w:t xml:space="preserve">Scafetta, N. &amp; West, B. J. Phenomenological solar contribution to the 1900–2000 global surface warming. </w:t>
      </w:r>
      <w:r w:rsidRPr="007C77C8">
        <w:rPr>
          <w:i/>
          <w:noProof/>
        </w:rPr>
        <w:t>Geophys. Res. Lett.</w:t>
      </w:r>
      <w:r>
        <w:rPr>
          <w:noProof/>
        </w:rPr>
        <w:t xml:space="preserve"> </w:t>
      </w:r>
      <w:r w:rsidRPr="007C77C8">
        <w:rPr>
          <w:b/>
          <w:noProof/>
        </w:rPr>
        <w:t>33</w:t>
      </w:r>
      <w:r>
        <w:rPr>
          <w:noProof/>
        </w:rPr>
        <w:t>, L05708 (2006).</w:t>
      </w:r>
      <w:bookmarkEnd w:id="257"/>
    </w:p>
    <w:p w:rsidR="007C77C8" w:rsidRDefault="007C77C8" w:rsidP="007C77C8">
      <w:pPr>
        <w:spacing w:after="0" w:line="240" w:lineRule="auto"/>
        <w:ind w:left="720" w:hanging="720"/>
        <w:rPr>
          <w:noProof/>
        </w:rPr>
      </w:pPr>
      <w:bookmarkStart w:id="258" w:name="_ENREF_53"/>
      <w:r>
        <w:rPr>
          <w:noProof/>
        </w:rPr>
        <w:t>53</w:t>
      </w:r>
      <w:r>
        <w:rPr>
          <w:noProof/>
        </w:rPr>
        <w:tab/>
        <w:t xml:space="preserve">Benestad, R. &amp; Schmidt, G. Solar trends and global warming. </w:t>
      </w:r>
      <w:r w:rsidRPr="007C77C8">
        <w:rPr>
          <w:i/>
          <w:noProof/>
        </w:rPr>
        <w:t>J. Geophys. Res.</w:t>
      </w:r>
      <w:r>
        <w:rPr>
          <w:noProof/>
        </w:rPr>
        <w:t xml:space="preserve"> </w:t>
      </w:r>
      <w:r w:rsidRPr="007C77C8">
        <w:rPr>
          <w:b/>
          <w:noProof/>
        </w:rPr>
        <w:t>114</w:t>
      </w:r>
      <w:r>
        <w:rPr>
          <w:noProof/>
        </w:rPr>
        <w:t>, D14101 (2009).</w:t>
      </w:r>
      <w:bookmarkEnd w:id="258"/>
    </w:p>
    <w:p w:rsidR="007C77C8" w:rsidRDefault="007C77C8" w:rsidP="007C77C8">
      <w:pPr>
        <w:spacing w:after="0" w:line="240" w:lineRule="auto"/>
        <w:ind w:left="720" w:hanging="720"/>
        <w:rPr>
          <w:noProof/>
        </w:rPr>
      </w:pPr>
      <w:bookmarkStart w:id="259" w:name="_ENREF_54"/>
      <w:r>
        <w:rPr>
          <w:noProof/>
        </w:rPr>
        <w:t>54</w:t>
      </w:r>
      <w:r>
        <w:rPr>
          <w:noProof/>
        </w:rPr>
        <w:tab/>
        <w:t xml:space="preserve">Harder, J. W., Fontenla, J. M., Pilewskie, P., Richard, E. C. &amp; Woods, T. N. Trends in solar spectral irradiance variability in the visible and infrared. </w:t>
      </w:r>
      <w:r w:rsidRPr="007C77C8">
        <w:rPr>
          <w:i/>
          <w:noProof/>
        </w:rPr>
        <w:t>Geophys. Res. Lett.</w:t>
      </w:r>
      <w:r>
        <w:rPr>
          <w:noProof/>
        </w:rPr>
        <w:t xml:space="preserve"> </w:t>
      </w:r>
      <w:r w:rsidRPr="007C77C8">
        <w:rPr>
          <w:b/>
          <w:noProof/>
        </w:rPr>
        <w:t>36</w:t>
      </w:r>
      <w:r>
        <w:rPr>
          <w:noProof/>
        </w:rPr>
        <w:t>, L07801 (2009).</w:t>
      </w:r>
      <w:bookmarkEnd w:id="259"/>
    </w:p>
    <w:p w:rsidR="007C77C8" w:rsidRDefault="007C77C8" w:rsidP="007C77C8">
      <w:pPr>
        <w:spacing w:after="0" w:line="240" w:lineRule="auto"/>
        <w:ind w:left="720" w:hanging="720"/>
        <w:rPr>
          <w:noProof/>
        </w:rPr>
      </w:pPr>
      <w:bookmarkStart w:id="260" w:name="_ENREF_55"/>
      <w:r>
        <w:rPr>
          <w:noProof/>
        </w:rPr>
        <w:t>55</w:t>
      </w:r>
      <w:r>
        <w:rPr>
          <w:noProof/>
        </w:rPr>
        <w:tab/>
        <w:t xml:space="preserve">Haigh, J. D., Winning, A. R., Toumi, R. &amp; Harder, J. W. An influence of solar spectral variations on radiative forcing of climate. </w:t>
      </w:r>
      <w:r w:rsidRPr="007C77C8">
        <w:rPr>
          <w:i/>
          <w:noProof/>
        </w:rPr>
        <w:t>Nature</w:t>
      </w:r>
      <w:r>
        <w:rPr>
          <w:noProof/>
        </w:rPr>
        <w:t xml:space="preserve"> </w:t>
      </w:r>
      <w:r w:rsidRPr="007C77C8">
        <w:rPr>
          <w:b/>
          <w:noProof/>
        </w:rPr>
        <w:t>467</w:t>
      </w:r>
      <w:r>
        <w:rPr>
          <w:noProof/>
        </w:rPr>
        <w:t>, 696-699 (2010).</w:t>
      </w:r>
      <w:bookmarkEnd w:id="260"/>
    </w:p>
    <w:p w:rsidR="007C77C8" w:rsidRDefault="007C77C8" w:rsidP="007C77C8">
      <w:pPr>
        <w:spacing w:after="0" w:line="240" w:lineRule="auto"/>
        <w:ind w:left="720" w:hanging="720"/>
        <w:rPr>
          <w:noProof/>
        </w:rPr>
      </w:pPr>
      <w:bookmarkStart w:id="261" w:name="_ENREF_56"/>
      <w:r>
        <w:rPr>
          <w:noProof/>
        </w:rPr>
        <w:t>56</w:t>
      </w:r>
      <w:r>
        <w:rPr>
          <w:noProof/>
        </w:rPr>
        <w:tab/>
        <w:t>Ineson, S.</w:t>
      </w:r>
      <w:r w:rsidRPr="007C77C8">
        <w:rPr>
          <w:i/>
          <w:noProof/>
        </w:rPr>
        <w:t xml:space="preserve"> et al.</w:t>
      </w:r>
      <w:r>
        <w:rPr>
          <w:noProof/>
        </w:rPr>
        <w:t xml:space="preserve"> Solar forcing of winter climate variability in the Northern Hemisphere. </w:t>
      </w:r>
      <w:r w:rsidRPr="007C77C8">
        <w:rPr>
          <w:i/>
          <w:noProof/>
        </w:rPr>
        <w:t>Nat. Geosci.</w:t>
      </w:r>
      <w:r>
        <w:rPr>
          <w:noProof/>
        </w:rPr>
        <w:t xml:space="preserve"> </w:t>
      </w:r>
      <w:r w:rsidRPr="007C77C8">
        <w:rPr>
          <w:b/>
          <w:noProof/>
        </w:rPr>
        <w:t>4</w:t>
      </w:r>
      <w:r>
        <w:rPr>
          <w:noProof/>
        </w:rPr>
        <w:t>, 753-757 (2011).</w:t>
      </w:r>
      <w:bookmarkEnd w:id="261"/>
    </w:p>
    <w:p w:rsidR="007C77C8" w:rsidRDefault="007C77C8" w:rsidP="007C77C8">
      <w:pPr>
        <w:spacing w:after="0" w:line="240" w:lineRule="auto"/>
        <w:ind w:left="720" w:hanging="720"/>
        <w:rPr>
          <w:noProof/>
        </w:rPr>
      </w:pPr>
      <w:bookmarkStart w:id="262" w:name="_ENREF_57"/>
      <w:r>
        <w:rPr>
          <w:noProof/>
        </w:rPr>
        <w:t>57</w:t>
      </w:r>
      <w:r>
        <w:rPr>
          <w:noProof/>
        </w:rPr>
        <w:tab/>
        <w:t xml:space="preserve">Lean, J. L. &amp; DeLand, M. T. How does the Sun's spectrum wary? </w:t>
      </w:r>
      <w:r w:rsidRPr="007C77C8">
        <w:rPr>
          <w:i/>
          <w:noProof/>
        </w:rPr>
        <w:t>J. Clim.</w:t>
      </w:r>
      <w:r>
        <w:rPr>
          <w:noProof/>
        </w:rPr>
        <w:t xml:space="preserve"> </w:t>
      </w:r>
      <w:r w:rsidRPr="007C77C8">
        <w:rPr>
          <w:b/>
          <w:noProof/>
        </w:rPr>
        <w:t>25</w:t>
      </w:r>
      <w:r>
        <w:rPr>
          <w:noProof/>
        </w:rPr>
        <w:t>, 2555-2560 (2012).</w:t>
      </w:r>
      <w:bookmarkEnd w:id="262"/>
    </w:p>
    <w:p w:rsidR="007C77C8" w:rsidRDefault="007C77C8" w:rsidP="007C77C8">
      <w:pPr>
        <w:spacing w:after="0" w:line="240" w:lineRule="auto"/>
        <w:ind w:left="720" w:hanging="720"/>
        <w:rPr>
          <w:noProof/>
        </w:rPr>
      </w:pPr>
      <w:bookmarkStart w:id="263" w:name="_ENREF_58"/>
      <w:r>
        <w:rPr>
          <w:noProof/>
        </w:rPr>
        <w:t>58</w:t>
      </w:r>
      <w:r>
        <w:rPr>
          <w:noProof/>
        </w:rPr>
        <w:tab/>
        <w:t xml:space="preserve">Matthes, K. Atmospheric science: Solar cycle and climate predictions. </w:t>
      </w:r>
      <w:r w:rsidRPr="007C77C8">
        <w:rPr>
          <w:i/>
          <w:noProof/>
        </w:rPr>
        <w:t>Nat. Geosci.</w:t>
      </w:r>
      <w:r>
        <w:rPr>
          <w:noProof/>
        </w:rPr>
        <w:t xml:space="preserve"> </w:t>
      </w:r>
      <w:r w:rsidRPr="007C77C8">
        <w:rPr>
          <w:b/>
          <w:noProof/>
        </w:rPr>
        <w:t>4</w:t>
      </w:r>
      <w:r>
        <w:rPr>
          <w:noProof/>
        </w:rPr>
        <w:t>, 735-736 (2011).</w:t>
      </w:r>
      <w:bookmarkEnd w:id="263"/>
    </w:p>
    <w:p w:rsidR="007C77C8" w:rsidRDefault="007C77C8" w:rsidP="007C77C8">
      <w:pPr>
        <w:spacing w:after="0" w:line="240" w:lineRule="auto"/>
        <w:ind w:left="720" w:hanging="720"/>
        <w:rPr>
          <w:noProof/>
        </w:rPr>
      </w:pPr>
      <w:bookmarkStart w:id="264" w:name="_ENREF_59"/>
      <w:r>
        <w:rPr>
          <w:noProof/>
        </w:rPr>
        <w:t>59</w:t>
      </w:r>
      <w:r>
        <w:rPr>
          <w:noProof/>
        </w:rPr>
        <w:tab/>
        <w:t xml:space="preserve">Quaas, J., Boucher, O., Bellouin, N. &amp; Kinne, S. Satellite-based estimate of the direct and indirect aerosol climate forcing. </w:t>
      </w:r>
      <w:r w:rsidRPr="007C77C8">
        <w:rPr>
          <w:i/>
          <w:noProof/>
        </w:rPr>
        <w:t>J. Geophys. Res</w:t>
      </w:r>
      <w:r>
        <w:rPr>
          <w:noProof/>
        </w:rPr>
        <w:t xml:space="preserve"> </w:t>
      </w:r>
      <w:r w:rsidRPr="007C77C8">
        <w:rPr>
          <w:b/>
          <w:noProof/>
        </w:rPr>
        <w:t>113</w:t>
      </w:r>
      <w:r>
        <w:rPr>
          <w:noProof/>
        </w:rPr>
        <w:t>, D05204 (2008).</w:t>
      </w:r>
      <w:bookmarkEnd w:id="264"/>
    </w:p>
    <w:p w:rsidR="007C77C8" w:rsidRDefault="007C77C8" w:rsidP="007C77C8">
      <w:pPr>
        <w:spacing w:after="0" w:line="240" w:lineRule="auto"/>
        <w:ind w:left="720" w:hanging="720"/>
        <w:rPr>
          <w:noProof/>
        </w:rPr>
      </w:pPr>
      <w:bookmarkStart w:id="265" w:name="_ENREF_60"/>
      <w:r>
        <w:rPr>
          <w:noProof/>
        </w:rPr>
        <w:t>60</w:t>
      </w:r>
      <w:r>
        <w:rPr>
          <w:noProof/>
        </w:rPr>
        <w:tab/>
        <w:t xml:space="preserve">Zhao, T. X. P., Loeb, N. G., Laszlo, I. &amp; Zhou, M. Global component aerosol direct radiative effect at the top of atmosphere. </w:t>
      </w:r>
      <w:r w:rsidRPr="007C77C8">
        <w:rPr>
          <w:i/>
          <w:noProof/>
        </w:rPr>
        <w:t>Int. J. Remote Sens.</w:t>
      </w:r>
      <w:r>
        <w:rPr>
          <w:noProof/>
        </w:rPr>
        <w:t xml:space="preserve"> </w:t>
      </w:r>
      <w:r w:rsidRPr="007C77C8">
        <w:rPr>
          <w:b/>
          <w:noProof/>
        </w:rPr>
        <w:t>32</w:t>
      </w:r>
      <w:r>
        <w:rPr>
          <w:noProof/>
        </w:rPr>
        <w:t>, 633-655 (2011).</w:t>
      </w:r>
      <w:bookmarkEnd w:id="265"/>
    </w:p>
    <w:p w:rsidR="007C77C8" w:rsidRDefault="007C77C8" w:rsidP="007C77C8">
      <w:pPr>
        <w:spacing w:after="0" w:line="240" w:lineRule="auto"/>
        <w:ind w:left="720" w:hanging="720"/>
        <w:rPr>
          <w:noProof/>
        </w:rPr>
      </w:pPr>
      <w:bookmarkStart w:id="266" w:name="_ENREF_61"/>
      <w:r>
        <w:rPr>
          <w:noProof/>
        </w:rPr>
        <w:t>61</w:t>
      </w:r>
      <w:r>
        <w:rPr>
          <w:noProof/>
        </w:rPr>
        <w:tab/>
        <w:t xml:space="preserve">Cermak, J., Wild, M., Knutti, R., Mishchenko, M. I. &amp; Heidinger, A. K. Consistency of global satellite-derived aerosol and cloud data sets with recent brightening observations. </w:t>
      </w:r>
      <w:r w:rsidRPr="007C77C8">
        <w:rPr>
          <w:i/>
          <w:noProof/>
        </w:rPr>
        <w:t>Geophys. Res. Lett.</w:t>
      </w:r>
      <w:r>
        <w:rPr>
          <w:noProof/>
        </w:rPr>
        <w:t xml:space="preserve"> </w:t>
      </w:r>
      <w:r w:rsidRPr="007C77C8">
        <w:rPr>
          <w:b/>
          <w:noProof/>
        </w:rPr>
        <w:t>37</w:t>
      </w:r>
      <w:r>
        <w:rPr>
          <w:noProof/>
        </w:rPr>
        <w:t>, L21704 (2010).</w:t>
      </w:r>
      <w:bookmarkEnd w:id="266"/>
    </w:p>
    <w:p w:rsidR="007C77C8" w:rsidRDefault="007C77C8" w:rsidP="007C77C8">
      <w:pPr>
        <w:spacing w:after="0" w:line="240" w:lineRule="auto"/>
        <w:ind w:left="720" w:hanging="720"/>
        <w:rPr>
          <w:noProof/>
        </w:rPr>
      </w:pPr>
      <w:bookmarkStart w:id="267" w:name="_ENREF_62"/>
      <w:r>
        <w:rPr>
          <w:noProof/>
        </w:rPr>
        <w:t>62</w:t>
      </w:r>
      <w:r>
        <w:rPr>
          <w:noProof/>
        </w:rPr>
        <w:tab/>
        <w:t xml:space="preserve">de Meij, A., Pozzer, A. &amp; Lelieveld, J. Trend analysis in aerosol optical depths and pollutant emission estimates between 2000 and 2009. </w:t>
      </w:r>
      <w:r w:rsidRPr="007C77C8">
        <w:rPr>
          <w:i/>
          <w:noProof/>
        </w:rPr>
        <w:t>Atmos. Environ.</w:t>
      </w:r>
      <w:r>
        <w:rPr>
          <w:noProof/>
        </w:rPr>
        <w:t xml:space="preserve"> </w:t>
      </w:r>
      <w:r w:rsidRPr="007C77C8">
        <w:rPr>
          <w:b/>
          <w:noProof/>
        </w:rPr>
        <w:t>51</w:t>
      </w:r>
      <w:r>
        <w:rPr>
          <w:noProof/>
        </w:rPr>
        <w:t>, 75-85 (2012).</w:t>
      </w:r>
      <w:bookmarkEnd w:id="267"/>
    </w:p>
    <w:p w:rsidR="007C77C8" w:rsidRDefault="007C77C8" w:rsidP="007C77C8">
      <w:pPr>
        <w:spacing w:after="0" w:line="240" w:lineRule="auto"/>
        <w:ind w:left="720" w:hanging="720"/>
        <w:rPr>
          <w:noProof/>
        </w:rPr>
      </w:pPr>
      <w:bookmarkStart w:id="268" w:name="_ENREF_63"/>
      <w:r>
        <w:rPr>
          <w:noProof/>
        </w:rPr>
        <w:t>63</w:t>
      </w:r>
      <w:r>
        <w:rPr>
          <w:noProof/>
        </w:rPr>
        <w:tab/>
        <w:t>Solomon, S.</w:t>
      </w:r>
      <w:r w:rsidRPr="007C77C8">
        <w:rPr>
          <w:i/>
          <w:noProof/>
        </w:rPr>
        <w:t xml:space="preserve"> et al.</w:t>
      </w:r>
      <w:r>
        <w:rPr>
          <w:noProof/>
        </w:rPr>
        <w:t xml:space="preserve"> The persistently variable "Background" stratospheric aerosol layer and global climate change. </w:t>
      </w:r>
      <w:r w:rsidRPr="007C77C8">
        <w:rPr>
          <w:i/>
          <w:noProof/>
        </w:rPr>
        <w:t>Science</w:t>
      </w:r>
      <w:r>
        <w:rPr>
          <w:noProof/>
        </w:rPr>
        <w:t xml:space="preserve"> </w:t>
      </w:r>
      <w:r w:rsidRPr="007C77C8">
        <w:rPr>
          <w:b/>
          <w:noProof/>
        </w:rPr>
        <w:t>333</w:t>
      </w:r>
      <w:r>
        <w:rPr>
          <w:noProof/>
        </w:rPr>
        <w:t>, 866-870 (2011).</w:t>
      </w:r>
      <w:bookmarkEnd w:id="268"/>
    </w:p>
    <w:p w:rsidR="007C77C8" w:rsidRDefault="007C77C8" w:rsidP="007C77C8">
      <w:pPr>
        <w:spacing w:after="0" w:line="240" w:lineRule="auto"/>
        <w:ind w:left="720" w:hanging="720"/>
        <w:rPr>
          <w:noProof/>
        </w:rPr>
      </w:pPr>
      <w:bookmarkStart w:id="269" w:name="_ENREF_64"/>
      <w:r>
        <w:rPr>
          <w:noProof/>
        </w:rPr>
        <w:lastRenderedPageBreak/>
        <w:t>64</w:t>
      </w:r>
      <w:r>
        <w:rPr>
          <w:noProof/>
        </w:rPr>
        <w:tab/>
        <w:t>Vernier, J. P.</w:t>
      </w:r>
      <w:r w:rsidRPr="007C77C8">
        <w:rPr>
          <w:i/>
          <w:noProof/>
        </w:rPr>
        <w:t xml:space="preserve"> et al.</w:t>
      </w:r>
      <w:r>
        <w:rPr>
          <w:noProof/>
        </w:rPr>
        <w:t xml:space="preserve"> Major influence of tropical volcanic eruptions on the stratospheric aerosol layer during the last decade. </w:t>
      </w:r>
      <w:r w:rsidRPr="007C77C8">
        <w:rPr>
          <w:i/>
          <w:noProof/>
        </w:rPr>
        <w:t>Geophys. Res. Lett.</w:t>
      </w:r>
      <w:r>
        <w:rPr>
          <w:noProof/>
        </w:rPr>
        <w:t xml:space="preserve"> </w:t>
      </w:r>
      <w:r w:rsidRPr="007C77C8">
        <w:rPr>
          <w:b/>
          <w:noProof/>
        </w:rPr>
        <w:t>38</w:t>
      </w:r>
      <w:r>
        <w:rPr>
          <w:noProof/>
        </w:rPr>
        <w:t>, L12807 (2011).</w:t>
      </w:r>
      <w:bookmarkEnd w:id="269"/>
    </w:p>
    <w:p w:rsidR="007C77C8" w:rsidRDefault="007C77C8" w:rsidP="007C77C8">
      <w:pPr>
        <w:spacing w:after="0" w:line="240" w:lineRule="auto"/>
        <w:ind w:left="720" w:hanging="720"/>
        <w:rPr>
          <w:noProof/>
        </w:rPr>
      </w:pPr>
      <w:bookmarkStart w:id="270" w:name="_ENREF_65"/>
      <w:r>
        <w:rPr>
          <w:noProof/>
        </w:rPr>
        <w:t>65</w:t>
      </w:r>
      <w:r>
        <w:rPr>
          <w:noProof/>
        </w:rPr>
        <w:tab/>
        <w:t xml:space="preserve">Penner, J. E., Xu, L. &amp; Wang, M. Satellite methods underestimate indirect climate forcing by aerosols. </w:t>
      </w:r>
      <w:r w:rsidRPr="007C77C8">
        <w:rPr>
          <w:i/>
          <w:noProof/>
        </w:rPr>
        <w:t>Proc. Natl Acad. Sci. USA</w:t>
      </w:r>
      <w:r>
        <w:rPr>
          <w:noProof/>
        </w:rPr>
        <w:t xml:space="preserve"> </w:t>
      </w:r>
      <w:r w:rsidRPr="007C77C8">
        <w:rPr>
          <w:b/>
          <w:noProof/>
        </w:rPr>
        <w:t>108</w:t>
      </w:r>
      <w:r>
        <w:rPr>
          <w:noProof/>
        </w:rPr>
        <w:t>, 13404-13408 (2011).</w:t>
      </w:r>
      <w:bookmarkEnd w:id="270"/>
    </w:p>
    <w:p w:rsidR="007C77C8" w:rsidRDefault="007C77C8" w:rsidP="007C77C8">
      <w:pPr>
        <w:spacing w:after="0" w:line="240" w:lineRule="auto"/>
        <w:ind w:left="720" w:hanging="720"/>
        <w:rPr>
          <w:noProof/>
        </w:rPr>
      </w:pPr>
      <w:bookmarkStart w:id="271" w:name="_ENREF_66"/>
      <w:r>
        <w:rPr>
          <w:noProof/>
        </w:rPr>
        <w:t>66</w:t>
      </w:r>
      <w:r>
        <w:rPr>
          <w:noProof/>
        </w:rPr>
        <w:tab/>
        <w:t xml:space="preserve">Quaas, J., Boucher, O., Bellouin, N. &amp; Kinne, S. Which of satellite-or model-based estimates is closer to reality for aerosol indirect forcing? </w:t>
      </w:r>
      <w:r w:rsidRPr="007C77C8">
        <w:rPr>
          <w:i/>
          <w:noProof/>
        </w:rPr>
        <w:t>Proc. Natl Acad. Sci. USA</w:t>
      </w:r>
      <w:r>
        <w:rPr>
          <w:noProof/>
        </w:rPr>
        <w:t xml:space="preserve"> </w:t>
      </w:r>
      <w:r w:rsidRPr="007C77C8">
        <w:rPr>
          <w:b/>
          <w:noProof/>
        </w:rPr>
        <w:t>108</w:t>
      </w:r>
      <w:r>
        <w:rPr>
          <w:noProof/>
        </w:rPr>
        <w:t>, E1099-E1099 (2011).</w:t>
      </w:r>
      <w:bookmarkEnd w:id="271"/>
    </w:p>
    <w:p w:rsidR="007C77C8" w:rsidRDefault="007C77C8" w:rsidP="007C77C8">
      <w:pPr>
        <w:spacing w:after="0" w:line="240" w:lineRule="auto"/>
        <w:ind w:left="720" w:hanging="720"/>
        <w:rPr>
          <w:noProof/>
        </w:rPr>
      </w:pPr>
      <w:bookmarkStart w:id="272" w:name="_ENREF_67"/>
      <w:r>
        <w:rPr>
          <w:noProof/>
        </w:rPr>
        <w:t>67</w:t>
      </w:r>
      <w:r>
        <w:rPr>
          <w:noProof/>
        </w:rPr>
        <w:tab/>
        <w:t xml:space="preserve">Allan, R. P. Combining satellite data and models to estimate cloud radiative effect at the surface and in the atmosphere. </w:t>
      </w:r>
      <w:r w:rsidRPr="007C77C8">
        <w:rPr>
          <w:i/>
          <w:noProof/>
        </w:rPr>
        <w:t>Meteorol. Appl.</w:t>
      </w:r>
      <w:r>
        <w:rPr>
          <w:noProof/>
        </w:rPr>
        <w:t xml:space="preserve"> </w:t>
      </w:r>
      <w:r w:rsidRPr="007C77C8">
        <w:rPr>
          <w:b/>
          <w:noProof/>
        </w:rPr>
        <w:t>18</w:t>
      </w:r>
      <w:r>
        <w:rPr>
          <w:noProof/>
        </w:rPr>
        <w:t>, 324-333 (2011).</w:t>
      </w:r>
      <w:bookmarkEnd w:id="272"/>
    </w:p>
    <w:p w:rsidR="007C77C8" w:rsidRDefault="007C77C8" w:rsidP="007C77C8">
      <w:pPr>
        <w:spacing w:after="0" w:line="240" w:lineRule="auto"/>
        <w:ind w:left="720" w:hanging="720"/>
        <w:rPr>
          <w:noProof/>
        </w:rPr>
      </w:pPr>
      <w:bookmarkStart w:id="273" w:name="_ENREF_68"/>
      <w:r>
        <w:rPr>
          <w:noProof/>
        </w:rPr>
        <w:t>68</w:t>
      </w:r>
      <w:r>
        <w:rPr>
          <w:noProof/>
        </w:rPr>
        <w:tab/>
        <w:t xml:space="preserve">Dessler, A. E. A determination of the cloud feedback from climate variations over the past decade. </w:t>
      </w:r>
      <w:r w:rsidRPr="007C77C8">
        <w:rPr>
          <w:i/>
          <w:noProof/>
        </w:rPr>
        <w:t>Science</w:t>
      </w:r>
      <w:r>
        <w:rPr>
          <w:noProof/>
        </w:rPr>
        <w:t xml:space="preserve"> </w:t>
      </w:r>
      <w:r w:rsidRPr="007C77C8">
        <w:rPr>
          <w:b/>
          <w:noProof/>
        </w:rPr>
        <w:t>330</w:t>
      </w:r>
      <w:r>
        <w:rPr>
          <w:noProof/>
        </w:rPr>
        <w:t>, 1523-1527 (2010).</w:t>
      </w:r>
      <w:bookmarkEnd w:id="273"/>
    </w:p>
    <w:p w:rsidR="007C77C8" w:rsidRDefault="007C77C8" w:rsidP="007C77C8">
      <w:pPr>
        <w:spacing w:after="0" w:line="240" w:lineRule="auto"/>
        <w:ind w:left="720" w:hanging="720"/>
        <w:rPr>
          <w:noProof/>
        </w:rPr>
      </w:pPr>
      <w:bookmarkStart w:id="274" w:name="_ENREF_69"/>
      <w:r>
        <w:rPr>
          <w:noProof/>
        </w:rPr>
        <w:t>69</w:t>
      </w:r>
      <w:r>
        <w:rPr>
          <w:noProof/>
        </w:rPr>
        <w:tab/>
        <w:t xml:space="preserve">Taylor, P. C. The role of clouds: An introduction and rapporteur report. </w:t>
      </w:r>
      <w:r w:rsidRPr="007C77C8">
        <w:rPr>
          <w:i/>
          <w:noProof/>
        </w:rPr>
        <w:t>Surv. Geophys.</w:t>
      </w:r>
      <w:r>
        <w:rPr>
          <w:noProof/>
        </w:rPr>
        <w:t xml:space="preserve"> </w:t>
      </w:r>
      <w:r w:rsidRPr="007C77C8">
        <w:rPr>
          <w:b/>
          <w:noProof/>
        </w:rPr>
        <w:t>33</w:t>
      </w:r>
      <w:r>
        <w:rPr>
          <w:noProof/>
        </w:rPr>
        <w:t>, 609-617 (2012).</w:t>
      </w:r>
      <w:bookmarkEnd w:id="274"/>
    </w:p>
    <w:p w:rsidR="007C77C8" w:rsidRDefault="007C77C8" w:rsidP="007C77C8">
      <w:pPr>
        <w:spacing w:after="0" w:line="240" w:lineRule="auto"/>
        <w:ind w:left="720" w:hanging="720"/>
        <w:rPr>
          <w:noProof/>
        </w:rPr>
      </w:pPr>
      <w:bookmarkStart w:id="275" w:name="_ENREF_70"/>
      <w:r>
        <w:rPr>
          <w:noProof/>
        </w:rPr>
        <w:t>70</w:t>
      </w:r>
      <w:r>
        <w:rPr>
          <w:noProof/>
        </w:rPr>
        <w:tab/>
        <w:t xml:space="preserve">Davies, R. &amp; Molloy, M. Global cloud height fluctuations measured by MISR on Terra from 2000 to 2010. </w:t>
      </w:r>
      <w:r w:rsidRPr="007C77C8">
        <w:rPr>
          <w:i/>
          <w:noProof/>
        </w:rPr>
        <w:t>Geophys. Res. Lett.</w:t>
      </w:r>
      <w:r>
        <w:rPr>
          <w:noProof/>
        </w:rPr>
        <w:t xml:space="preserve"> </w:t>
      </w:r>
      <w:r w:rsidRPr="007C77C8">
        <w:rPr>
          <w:b/>
          <w:noProof/>
        </w:rPr>
        <w:t>39</w:t>
      </w:r>
      <w:r>
        <w:rPr>
          <w:noProof/>
        </w:rPr>
        <w:t>, L03701 (2012).</w:t>
      </w:r>
      <w:bookmarkEnd w:id="275"/>
    </w:p>
    <w:p w:rsidR="007C77C8" w:rsidRDefault="007C77C8" w:rsidP="007C77C8">
      <w:pPr>
        <w:spacing w:after="0" w:line="240" w:lineRule="auto"/>
        <w:ind w:left="720" w:hanging="720"/>
        <w:rPr>
          <w:noProof/>
        </w:rPr>
      </w:pPr>
      <w:bookmarkStart w:id="276" w:name="_ENREF_71"/>
      <w:r>
        <w:rPr>
          <w:noProof/>
        </w:rPr>
        <w:t>71</w:t>
      </w:r>
      <w:r>
        <w:rPr>
          <w:noProof/>
        </w:rPr>
        <w:tab/>
        <w:t xml:space="preserve">Choi, Y. S., Lindzen, R. S., Ho, C. H. &amp; Kim, J. Space observations of cold-cloud phase change. </w:t>
      </w:r>
      <w:r w:rsidRPr="007C77C8">
        <w:rPr>
          <w:i/>
          <w:noProof/>
        </w:rPr>
        <w:t>Proc. Natl Acad. Sci. USA</w:t>
      </w:r>
      <w:r>
        <w:rPr>
          <w:noProof/>
        </w:rPr>
        <w:t xml:space="preserve"> </w:t>
      </w:r>
      <w:r w:rsidRPr="007C77C8">
        <w:rPr>
          <w:b/>
          <w:noProof/>
        </w:rPr>
        <w:t>107</w:t>
      </w:r>
      <w:r>
        <w:rPr>
          <w:noProof/>
        </w:rPr>
        <w:t>, 11211-11216 (2010).</w:t>
      </w:r>
      <w:bookmarkEnd w:id="276"/>
    </w:p>
    <w:p w:rsidR="007C77C8" w:rsidRDefault="007C77C8" w:rsidP="007C77C8">
      <w:pPr>
        <w:spacing w:after="0" w:line="240" w:lineRule="auto"/>
        <w:ind w:left="720" w:hanging="720"/>
        <w:rPr>
          <w:noProof/>
        </w:rPr>
      </w:pPr>
      <w:bookmarkStart w:id="277" w:name="_ENREF_72"/>
      <w:r>
        <w:rPr>
          <w:noProof/>
        </w:rPr>
        <w:t>72</w:t>
      </w:r>
      <w:r>
        <w:rPr>
          <w:noProof/>
        </w:rPr>
        <w:tab/>
        <w:t>Jiang, J. H.</w:t>
      </w:r>
      <w:r w:rsidRPr="007C77C8">
        <w:rPr>
          <w:i/>
          <w:noProof/>
        </w:rPr>
        <w:t xml:space="preserve"> et al.</w:t>
      </w:r>
      <w:r>
        <w:rPr>
          <w:noProof/>
        </w:rPr>
        <w:t xml:space="preserve"> Clean and polluted clouds: Relationships among pollution, ice clouds, and precipitation in South America. </w:t>
      </w:r>
      <w:r w:rsidRPr="007C77C8">
        <w:rPr>
          <w:i/>
          <w:noProof/>
        </w:rPr>
        <w:t>Geophys. Res. Lett.</w:t>
      </w:r>
      <w:r>
        <w:rPr>
          <w:noProof/>
        </w:rPr>
        <w:t xml:space="preserve"> </w:t>
      </w:r>
      <w:r w:rsidRPr="007C77C8">
        <w:rPr>
          <w:b/>
          <w:noProof/>
        </w:rPr>
        <w:t>35</w:t>
      </w:r>
      <w:r>
        <w:rPr>
          <w:noProof/>
        </w:rPr>
        <w:t>, L14804 (2008).</w:t>
      </w:r>
      <w:bookmarkEnd w:id="277"/>
    </w:p>
    <w:p w:rsidR="007C77C8" w:rsidRDefault="007C77C8" w:rsidP="007C77C8">
      <w:pPr>
        <w:spacing w:after="0" w:line="240" w:lineRule="auto"/>
        <w:ind w:left="720" w:hanging="720"/>
        <w:rPr>
          <w:noProof/>
        </w:rPr>
      </w:pPr>
      <w:bookmarkStart w:id="278" w:name="_ENREF_73"/>
      <w:r>
        <w:rPr>
          <w:noProof/>
        </w:rPr>
        <w:t>73</w:t>
      </w:r>
      <w:r>
        <w:rPr>
          <w:noProof/>
        </w:rPr>
        <w:tab/>
        <w:t xml:space="preserve">Schmidt, G. A., Ruedy, R. A., Miller, R. L. &amp; Lacis, A. A. Attribution of the present-day total greenhouse effect. </w:t>
      </w:r>
      <w:r w:rsidRPr="007C77C8">
        <w:rPr>
          <w:i/>
          <w:noProof/>
        </w:rPr>
        <w:t>J. Geophys. Res.</w:t>
      </w:r>
      <w:r>
        <w:rPr>
          <w:noProof/>
        </w:rPr>
        <w:t xml:space="preserve"> </w:t>
      </w:r>
      <w:r w:rsidRPr="007C77C8">
        <w:rPr>
          <w:b/>
          <w:noProof/>
        </w:rPr>
        <w:t>115</w:t>
      </w:r>
      <w:r>
        <w:rPr>
          <w:noProof/>
        </w:rPr>
        <w:t>, D20106 (2010).</w:t>
      </w:r>
      <w:bookmarkEnd w:id="278"/>
    </w:p>
    <w:p w:rsidR="007C77C8" w:rsidRDefault="007C77C8" w:rsidP="007C77C8">
      <w:pPr>
        <w:spacing w:after="0" w:line="240" w:lineRule="auto"/>
        <w:ind w:left="720" w:hanging="720"/>
        <w:rPr>
          <w:noProof/>
        </w:rPr>
      </w:pPr>
      <w:bookmarkStart w:id="279" w:name="_ENREF_74"/>
      <w:r>
        <w:rPr>
          <w:noProof/>
        </w:rPr>
        <w:t>74</w:t>
      </w:r>
      <w:r>
        <w:rPr>
          <w:noProof/>
        </w:rPr>
        <w:tab/>
        <w:t xml:space="preserve">Dessler, A. E. &amp; Davis, S. M. Trends in tropospheric humidity from reanalysis systems. </w:t>
      </w:r>
      <w:r w:rsidRPr="007C77C8">
        <w:rPr>
          <w:i/>
          <w:noProof/>
        </w:rPr>
        <w:t>J. Geophys. Res.</w:t>
      </w:r>
      <w:r>
        <w:rPr>
          <w:noProof/>
        </w:rPr>
        <w:t xml:space="preserve"> </w:t>
      </w:r>
      <w:r w:rsidRPr="007C77C8">
        <w:rPr>
          <w:b/>
          <w:noProof/>
        </w:rPr>
        <w:t>115</w:t>
      </w:r>
      <w:r>
        <w:rPr>
          <w:noProof/>
        </w:rPr>
        <w:t xml:space="preserve"> (2010).</w:t>
      </w:r>
      <w:bookmarkEnd w:id="279"/>
    </w:p>
    <w:p w:rsidR="007C77C8" w:rsidRDefault="007C77C8" w:rsidP="007C77C8">
      <w:pPr>
        <w:spacing w:after="0" w:line="240" w:lineRule="auto"/>
        <w:ind w:left="720" w:hanging="720"/>
        <w:rPr>
          <w:noProof/>
        </w:rPr>
      </w:pPr>
      <w:bookmarkStart w:id="280" w:name="_ENREF_75"/>
      <w:r>
        <w:rPr>
          <w:noProof/>
        </w:rPr>
        <w:t>75</w:t>
      </w:r>
      <w:r>
        <w:rPr>
          <w:noProof/>
        </w:rPr>
        <w:tab/>
        <w:t xml:space="preserve">Trenberth, K. E., Fasullo, J. &amp; Smith, L. Trends and variability in column-integrated atmospheric water vapor. </w:t>
      </w:r>
      <w:r w:rsidRPr="007C77C8">
        <w:rPr>
          <w:i/>
          <w:noProof/>
        </w:rPr>
        <w:t>Clim. Dyn.</w:t>
      </w:r>
      <w:r>
        <w:rPr>
          <w:noProof/>
        </w:rPr>
        <w:t xml:space="preserve"> </w:t>
      </w:r>
      <w:r w:rsidRPr="007C77C8">
        <w:rPr>
          <w:b/>
          <w:noProof/>
        </w:rPr>
        <w:t>24</w:t>
      </w:r>
      <w:r>
        <w:rPr>
          <w:noProof/>
        </w:rPr>
        <w:t>, 741-758 (2005).</w:t>
      </w:r>
      <w:bookmarkEnd w:id="280"/>
    </w:p>
    <w:p w:rsidR="007C77C8" w:rsidRDefault="007C77C8" w:rsidP="007C77C8">
      <w:pPr>
        <w:spacing w:after="0" w:line="240" w:lineRule="auto"/>
        <w:ind w:left="720" w:hanging="720"/>
        <w:rPr>
          <w:noProof/>
        </w:rPr>
      </w:pPr>
      <w:bookmarkStart w:id="281" w:name="_ENREF_76"/>
      <w:r>
        <w:rPr>
          <w:noProof/>
        </w:rPr>
        <w:t>76</w:t>
      </w:r>
      <w:r>
        <w:rPr>
          <w:noProof/>
        </w:rPr>
        <w:tab/>
        <w:t xml:space="preserve">Gu, G. &amp; Adler, R. F. Large-scale, inter-annual relations among surface temperature, water vapour and precipitation with and without ENSO and volcano forcings. </w:t>
      </w:r>
      <w:r w:rsidRPr="007C77C8">
        <w:rPr>
          <w:i/>
          <w:noProof/>
        </w:rPr>
        <w:t>Int. J. Climatol.</w:t>
      </w:r>
      <w:r>
        <w:rPr>
          <w:noProof/>
        </w:rPr>
        <w:t xml:space="preserve"> </w:t>
      </w:r>
      <w:r w:rsidRPr="007C77C8">
        <w:rPr>
          <w:b/>
          <w:noProof/>
        </w:rPr>
        <w:t>32</w:t>
      </w:r>
      <w:r>
        <w:rPr>
          <w:noProof/>
        </w:rPr>
        <w:t>, 1782-1791 (2012).</w:t>
      </w:r>
      <w:bookmarkEnd w:id="281"/>
    </w:p>
    <w:p w:rsidR="007C77C8" w:rsidRDefault="007C77C8" w:rsidP="007C77C8">
      <w:pPr>
        <w:spacing w:after="0" w:line="240" w:lineRule="auto"/>
        <w:ind w:left="720" w:hanging="720"/>
        <w:rPr>
          <w:noProof/>
        </w:rPr>
      </w:pPr>
      <w:bookmarkStart w:id="282" w:name="_ENREF_77"/>
      <w:r>
        <w:rPr>
          <w:noProof/>
        </w:rPr>
        <w:t>77</w:t>
      </w:r>
      <w:r>
        <w:rPr>
          <w:noProof/>
        </w:rPr>
        <w:tab/>
        <w:t xml:space="preserve">Shi, L. &amp; Bates, J. J. Three decades of intersatellite-calibrated high-resolution infrared radiation sounder upper tropospheric water vapor. </w:t>
      </w:r>
      <w:r w:rsidRPr="007C77C8">
        <w:rPr>
          <w:i/>
          <w:noProof/>
        </w:rPr>
        <w:t>J. Geophys. Res. D Atmos.</w:t>
      </w:r>
      <w:r>
        <w:rPr>
          <w:noProof/>
        </w:rPr>
        <w:t xml:space="preserve"> </w:t>
      </w:r>
      <w:r w:rsidRPr="007C77C8">
        <w:rPr>
          <w:b/>
          <w:noProof/>
        </w:rPr>
        <w:t>116</w:t>
      </w:r>
      <w:r>
        <w:rPr>
          <w:noProof/>
        </w:rPr>
        <w:t xml:space="preserve"> (2011).</w:t>
      </w:r>
      <w:bookmarkEnd w:id="282"/>
    </w:p>
    <w:p w:rsidR="007C77C8" w:rsidRDefault="007C77C8" w:rsidP="007C77C8">
      <w:pPr>
        <w:spacing w:after="0" w:line="240" w:lineRule="auto"/>
        <w:ind w:left="720" w:hanging="720"/>
        <w:rPr>
          <w:noProof/>
        </w:rPr>
      </w:pPr>
      <w:bookmarkStart w:id="283" w:name="_ENREF_78"/>
      <w:r>
        <w:rPr>
          <w:noProof/>
        </w:rPr>
        <w:t>78</w:t>
      </w:r>
      <w:r>
        <w:rPr>
          <w:noProof/>
        </w:rPr>
        <w:tab/>
        <w:t xml:space="preserve">Jin, X., Li, J., Schmit, T. J. &amp; Goldberg, M. D. Evaluation of radiative transfer models in atmospheric profiling with broadband infrared radiance measurements. </w:t>
      </w:r>
      <w:r w:rsidRPr="007C77C8">
        <w:rPr>
          <w:i/>
          <w:noProof/>
        </w:rPr>
        <w:t>Int. J. Remote Sens.</w:t>
      </w:r>
      <w:r>
        <w:rPr>
          <w:noProof/>
        </w:rPr>
        <w:t xml:space="preserve"> </w:t>
      </w:r>
      <w:r w:rsidRPr="007C77C8">
        <w:rPr>
          <w:b/>
          <w:noProof/>
        </w:rPr>
        <w:t>32</w:t>
      </w:r>
      <w:r>
        <w:rPr>
          <w:noProof/>
        </w:rPr>
        <w:t>, 863-874 (2011).</w:t>
      </w:r>
      <w:bookmarkEnd w:id="283"/>
    </w:p>
    <w:p w:rsidR="007C77C8" w:rsidRDefault="007C77C8" w:rsidP="007C77C8">
      <w:pPr>
        <w:spacing w:after="0" w:line="240" w:lineRule="auto"/>
        <w:ind w:left="720" w:hanging="720"/>
        <w:rPr>
          <w:noProof/>
        </w:rPr>
      </w:pPr>
      <w:bookmarkStart w:id="284" w:name="_ENREF_79"/>
      <w:r>
        <w:rPr>
          <w:noProof/>
        </w:rPr>
        <w:t>79</w:t>
      </w:r>
      <w:r>
        <w:rPr>
          <w:noProof/>
        </w:rPr>
        <w:tab/>
        <w:t>Solomon, S.</w:t>
      </w:r>
      <w:r w:rsidRPr="007C77C8">
        <w:rPr>
          <w:i/>
          <w:noProof/>
        </w:rPr>
        <w:t xml:space="preserve"> et al.</w:t>
      </w:r>
      <w:r>
        <w:rPr>
          <w:noProof/>
        </w:rPr>
        <w:t xml:space="preserve"> Contributions of stratospheric water vapor to decadal changes in the rate of global warming. </w:t>
      </w:r>
      <w:r w:rsidRPr="007C77C8">
        <w:rPr>
          <w:i/>
          <w:noProof/>
        </w:rPr>
        <w:t>Science</w:t>
      </w:r>
      <w:r>
        <w:rPr>
          <w:noProof/>
        </w:rPr>
        <w:t xml:space="preserve"> </w:t>
      </w:r>
      <w:r w:rsidRPr="007C77C8">
        <w:rPr>
          <w:b/>
          <w:noProof/>
        </w:rPr>
        <w:t>327</w:t>
      </w:r>
      <w:r>
        <w:rPr>
          <w:noProof/>
        </w:rPr>
        <w:t>, 1219 (2010).</w:t>
      </w:r>
      <w:bookmarkEnd w:id="284"/>
    </w:p>
    <w:p w:rsidR="007C77C8" w:rsidRDefault="007C77C8" w:rsidP="007C77C8">
      <w:pPr>
        <w:spacing w:after="0" w:line="240" w:lineRule="auto"/>
        <w:ind w:left="720" w:hanging="720"/>
        <w:rPr>
          <w:noProof/>
        </w:rPr>
      </w:pPr>
      <w:bookmarkStart w:id="285" w:name="_ENREF_80"/>
      <w:r>
        <w:rPr>
          <w:noProof/>
        </w:rPr>
        <w:t>80</w:t>
      </w:r>
      <w:r>
        <w:rPr>
          <w:noProof/>
        </w:rPr>
        <w:tab/>
        <w:t xml:space="preserve">Randel, W. J. Variability and trends in stratospheric temperature and water vapor. </w:t>
      </w:r>
      <w:r w:rsidRPr="007C77C8">
        <w:rPr>
          <w:i/>
          <w:noProof/>
        </w:rPr>
        <w:t>Geophysical Monograph Series</w:t>
      </w:r>
      <w:r>
        <w:rPr>
          <w:noProof/>
        </w:rPr>
        <w:t xml:space="preserve"> </w:t>
      </w:r>
      <w:r w:rsidRPr="007C77C8">
        <w:rPr>
          <w:b/>
          <w:noProof/>
        </w:rPr>
        <w:t>190</w:t>
      </w:r>
      <w:r>
        <w:rPr>
          <w:noProof/>
        </w:rPr>
        <w:t>, 123-135 (2010).</w:t>
      </w:r>
      <w:bookmarkEnd w:id="285"/>
    </w:p>
    <w:p w:rsidR="007C77C8" w:rsidRDefault="007C77C8" w:rsidP="007C77C8">
      <w:pPr>
        <w:spacing w:after="0" w:line="240" w:lineRule="auto"/>
        <w:ind w:left="720" w:hanging="720"/>
        <w:rPr>
          <w:noProof/>
        </w:rPr>
      </w:pPr>
      <w:bookmarkStart w:id="286" w:name="_ENREF_81"/>
      <w:r>
        <w:rPr>
          <w:noProof/>
        </w:rPr>
        <w:lastRenderedPageBreak/>
        <w:t>81</w:t>
      </w:r>
      <w:r>
        <w:rPr>
          <w:noProof/>
        </w:rPr>
        <w:tab/>
        <w:t xml:space="preserve">Fueglistaler, S. Stepwise changes in stratospheric water vapor? </w:t>
      </w:r>
      <w:r w:rsidRPr="007C77C8">
        <w:rPr>
          <w:i/>
          <w:noProof/>
        </w:rPr>
        <w:t>J. Geophys. Res. D Atmos.</w:t>
      </w:r>
      <w:r>
        <w:rPr>
          <w:noProof/>
        </w:rPr>
        <w:t xml:space="preserve"> </w:t>
      </w:r>
      <w:r w:rsidRPr="007C77C8">
        <w:rPr>
          <w:b/>
          <w:noProof/>
        </w:rPr>
        <w:t>117</w:t>
      </w:r>
      <w:r>
        <w:rPr>
          <w:noProof/>
        </w:rPr>
        <w:t xml:space="preserve"> (2012).</w:t>
      </w:r>
      <w:bookmarkEnd w:id="286"/>
    </w:p>
    <w:p w:rsidR="007C77C8" w:rsidRDefault="007C77C8" w:rsidP="007C77C8">
      <w:pPr>
        <w:spacing w:after="0" w:line="240" w:lineRule="auto"/>
        <w:ind w:left="720" w:hanging="720"/>
        <w:rPr>
          <w:noProof/>
        </w:rPr>
      </w:pPr>
      <w:bookmarkStart w:id="287" w:name="_ENREF_82"/>
      <w:r>
        <w:rPr>
          <w:noProof/>
        </w:rPr>
        <w:t>82</w:t>
      </w:r>
      <w:r>
        <w:rPr>
          <w:noProof/>
        </w:rPr>
        <w:tab/>
        <w:t xml:space="preserve">Wentz, F. J., Ricciardulli, L., Hilburn, K. &amp; Mears, C. How much more rain will global warming bring? </w:t>
      </w:r>
      <w:r w:rsidRPr="007C77C8">
        <w:rPr>
          <w:i/>
          <w:noProof/>
        </w:rPr>
        <w:t>Science</w:t>
      </w:r>
      <w:r>
        <w:rPr>
          <w:noProof/>
        </w:rPr>
        <w:t xml:space="preserve"> </w:t>
      </w:r>
      <w:r w:rsidRPr="007C77C8">
        <w:rPr>
          <w:b/>
          <w:noProof/>
        </w:rPr>
        <w:t>317</w:t>
      </w:r>
      <w:r>
        <w:rPr>
          <w:noProof/>
        </w:rPr>
        <w:t>, 233-235 (2007).</w:t>
      </w:r>
      <w:bookmarkEnd w:id="287"/>
    </w:p>
    <w:p w:rsidR="007C77C8" w:rsidRDefault="007C77C8" w:rsidP="007C77C8">
      <w:pPr>
        <w:spacing w:after="0" w:line="240" w:lineRule="auto"/>
        <w:ind w:left="720" w:hanging="720"/>
        <w:rPr>
          <w:noProof/>
        </w:rPr>
      </w:pPr>
      <w:bookmarkStart w:id="288" w:name="_ENREF_83"/>
      <w:r>
        <w:rPr>
          <w:noProof/>
        </w:rPr>
        <w:t>83</w:t>
      </w:r>
      <w:r>
        <w:rPr>
          <w:noProof/>
        </w:rPr>
        <w:tab/>
        <w:t xml:space="preserve">Liepert, B. G. &amp; Previdi, M. Do models and observations disagree on the rainfall response to global warming? </w:t>
      </w:r>
      <w:r w:rsidRPr="007C77C8">
        <w:rPr>
          <w:i/>
          <w:noProof/>
        </w:rPr>
        <w:t>J. Clim.</w:t>
      </w:r>
      <w:r>
        <w:rPr>
          <w:noProof/>
        </w:rPr>
        <w:t xml:space="preserve"> </w:t>
      </w:r>
      <w:r w:rsidRPr="007C77C8">
        <w:rPr>
          <w:b/>
          <w:noProof/>
        </w:rPr>
        <w:t>22</w:t>
      </w:r>
      <w:r>
        <w:rPr>
          <w:noProof/>
        </w:rPr>
        <w:t>, 3156-3166 (2009).</w:t>
      </w:r>
      <w:bookmarkEnd w:id="288"/>
    </w:p>
    <w:p w:rsidR="007C77C8" w:rsidRDefault="007C77C8" w:rsidP="007C77C8">
      <w:pPr>
        <w:spacing w:after="0" w:line="240" w:lineRule="auto"/>
        <w:ind w:left="720" w:hanging="720"/>
        <w:rPr>
          <w:noProof/>
        </w:rPr>
      </w:pPr>
      <w:bookmarkStart w:id="289" w:name="_ENREF_84"/>
      <w:r>
        <w:rPr>
          <w:noProof/>
        </w:rPr>
        <w:t>84</w:t>
      </w:r>
      <w:r>
        <w:rPr>
          <w:noProof/>
        </w:rPr>
        <w:tab/>
        <w:t xml:space="preserve">Liu, C. &amp; Allan, R. P. Multisatellite observed responses of precipitation and its extremes to interannual climate variability. </w:t>
      </w:r>
      <w:r w:rsidRPr="007C77C8">
        <w:rPr>
          <w:i/>
          <w:noProof/>
        </w:rPr>
        <w:t>J. Geophys. Res. D Atmos.</w:t>
      </w:r>
      <w:r>
        <w:rPr>
          <w:noProof/>
        </w:rPr>
        <w:t xml:space="preserve"> </w:t>
      </w:r>
      <w:r w:rsidRPr="007C77C8">
        <w:rPr>
          <w:b/>
          <w:noProof/>
        </w:rPr>
        <w:t>117</w:t>
      </w:r>
      <w:r>
        <w:rPr>
          <w:noProof/>
        </w:rPr>
        <w:t>, D03101 (2012).</w:t>
      </w:r>
      <w:bookmarkEnd w:id="289"/>
    </w:p>
    <w:p w:rsidR="007C77C8" w:rsidRDefault="007C77C8" w:rsidP="007C77C8">
      <w:pPr>
        <w:spacing w:after="0" w:line="240" w:lineRule="auto"/>
        <w:ind w:left="720" w:hanging="720"/>
        <w:rPr>
          <w:noProof/>
        </w:rPr>
      </w:pPr>
      <w:bookmarkStart w:id="290" w:name="_ENREF_85"/>
      <w:r>
        <w:rPr>
          <w:noProof/>
        </w:rPr>
        <w:t>85</w:t>
      </w:r>
      <w:r>
        <w:rPr>
          <w:noProof/>
        </w:rPr>
        <w:tab/>
        <w:t>Gruber, A. &amp; Levizzani, V. Assessment of Global Precipitation Products Report No. WCRP-128, 50 (World Climate Research Programme, 2008).</w:t>
      </w:r>
      <w:bookmarkEnd w:id="290"/>
    </w:p>
    <w:p w:rsidR="007C77C8" w:rsidRDefault="007C77C8" w:rsidP="007C77C8">
      <w:pPr>
        <w:spacing w:after="0" w:line="240" w:lineRule="auto"/>
        <w:ind w:left="720" w:hanging="720"/>
        <w:rPr>
          <w:noProof/>
        </w:rPr>
      </w:pPr>
      <w:bookmarkStart w:id="291" w:name="_ENREF_86"/>
      <w:r>
        <w:rPr>
          <w:noProof/>
        </w:rPr>
        <w:t>86</w:t>
      </w:r>
      <w:r>
        <w:rPr>
          <w:noProof/>
        </w:rPr>
        <w:tab/>
        <w:t xml:space="preserve">Gebregiorgis, A. S. &amp; Hossain, F. Understanding the dependence of satellite rainfall uncertainty on topography and climate for hydrologic model simulation. </w:t>
      </w:r>
      <w:r w:rsidRPr="007C77C8">
        <w:rPr>
          <w:i/>
          <w:noProof/>
        </w:rPr>
        <w:t>IEEE Trans. Geosci. Remote Sens.</w:t>
      </w:r>
      <w:r>
        <w:rPr>
          <w:noProof/>
        </w:rPr>
        <w:t xml:space="preserve"> </w:t>
      </w:r>
      <w:r w:rsidRPr="007C77C8">
        <w:rPr>
          <w:b/>
          <w:noProof/>
        </w:rPr>
        <w:t>51</w:t>
      </w:r>
      <w:r>
        <w:rPr>
          <w:noProof/>
        </w:rPr>
        <w:t>, 704-718 (2013).</w:t>
      </w:r>
      <w:bookmarkEnd w:id="291"/>
    </w:p>
    <w:p w:rsidR="007C77C8" w:rsidRDefault="007C77C8" w:rsidP="007C77C8">
      <w:pPr>
        <w:spacing w:after="0" w:line="240" w:lineRule="auto"/>
        <w:ind w:left="720" w:hanging="720"/>
        <w:rPr>
          <w:noProof/>
        </w:rPr>
      </w:pPr>
      <w:bookmarkStart w:id="292" w:name="_ENREF_87"/>
      <w:r>
        <w:rPr>
          <w:noProof/>
        </w:rPr>
        <w:t>87</w:t>
      </w:r>
      <w:r>
        <w:rPr>
          <w:noProof/>
        </w:rPr>
        <w:tab/>
        <w:t xml:space="preserve">Wang, B., Liu, J., Kim, H. J., Webster, P. J. &amp; Yim, S. Y. Recent change of the global monsoon precipitation (1979–2008). </w:t>
      </w:r>
      <w:r w:rsidRPr="007C77C8">
        <w:rPr>
          <w:i/>
          <w:noProof/>
        </w:rPr>
        <w:t>Clim. Dyn.</w:t>
      </w:r>
      <w:r>
        <w:rPr>
          <w:noProof/>
        </w:rPr>
        <w:t>, 1-13 (2012).</w:t>
      </w:r>
      <w:bookmarkEnd w:id="292"/>
    </w:p>
    <w:p w:rsidR="007C77C8" w:rsidRDefault="007C77C8" w:rsidP="007C77C8">
      <w:pPr>
        <w:spacing w:after="0" w:line="240" w:lineRule="auto"/>
        <w:ind w:left="720" w:hanging="720"/>
        <w:rPr>
          <w:noProof/>
        </w:rPr>
      </w:pPr>
      <w:bookmarkStart w:id="293" w:name="_ENREF_88"/>
      <w:r>
        <w:rPr>
          <w:noProof/>
        </w:rPr>
        <w:t>88</w:t>
      </w:r>
      <w:r>
        <w:rPr>
          <w:noProof/>
        </w:rPr>
        <w:tab/>
        <w:t xml:space="preserve">Trenberth, K. E., Moore, B., Karl, T. R. &amp; Nobre, C. Monitoring and prediction of the earth's climate: A future perspective. </w:t>
      </w:r>
      <w:r w:rsidRPr="007C77C8">
        <w:rPr>
          <w:i/>
          <w:noProof/>
        </w:rPr>
        <w:t>J. Clim.</w:t>
      </w:r>
      <w:r>
        <w:rPr>
          <w:noProof/>
        </w:rPr>
        <w:t xml:space="preserve"> </w:t>
      </w:r>
      <w:r w:rsidRPr="007C77C8">
        <w:rPr>
          <w:b/>
          <w:noProof/>
        </w:rPr>
        <w:t>19</w:t>
      </w:r>
      <w:r>
        <w:rPr>
          <w:noProof/>
        </w:rPr>
        <w:t>, 5001-5008 (2006).</w:t>
      </w:r>
      <w:bookmarkEnd w:id="293"/>
    </w:p>
    <w:p w:rsidR="007C77C8" w:rsidRDefault="007C77C8" w:rsidP="007C77C8">
      <w:pPr>
        <w:spacing w:after="0" w:line="240" w:lineRule="auto"/>
        <w:ind w:left="720" w:hanging="720"/>
        <w:rPr>
          <w:noProof/>
        </w:rPr>
      </w:pPr>
      <w:bookmarkStart w:id="294" w:name="_ENREF_89"/>
      <w:r>
        <w:rPr>
          <w:noProof/>
        </w:rPr>
        <w:t>89</w:t>
      </w:r>
      <w:r>
        <w:rPr>
          <w:noProof/>
        </w:rPr>
        <w:tab/>
        <w:t>Henson, S. A.</w:t>
      </w:r>
      <w:r w:rsidRPr="007C77C8">
        <w:rPr>
          <w:i/>
          <w:noProof/>
        </w:rPr>
        <w:t xml:space="preserve"> et al.</w:t>
      </w:r>
      <w:r>
        <w:rPr>
          <w:noProof/>
        </w:rPr>
        <w:t xml:space="preserve"> Detection of anthropogenic climate change in satellite records of ocean chlorophyll and productivity. </w:t>
      </w:r>
      <w:r w:rsidRPr="007C77C8">
        <w:rPr>
          <w:i/>
          <w:noProof/>
        </w:rPr>
        <w:t>Biogeosciences</w:t>
      </w:r>
      <w:r>
        <w:rPr>
          <w:noProof/>
        </w:rPr>
        <w:t xml:space="preserve"> </w:t>
      </w:r>
      <w:r w:rsidRPr="007C77C8">
        <w:rPr>
          <w:b/>
          <w:noProof/>
        </w:rPr>
        <w:t>7</w:t>
      </w:r>
      <w:r>
        <w:rPr>
          <w:noProof/>
        </w:rPr>
        <w:t>, 621-640 (2010).</w:t>
      </w:r>
      <w:bookmarkEnd w:id="294"/>
    </w:p>
    <w:p w:rsidR="007C77C8" w:rsidRDefault="007C77C8" w:rsidP="007C77C8">
      <w:pPr>
        <w:spacing w:after="0" w:line="240" w:lineRule="auto"/>
        <w:ind w:left="720" w:hanging="720"/>
        <w:rPr>
          <w:noProof/>
        </w:rPr>
      </w:pPr>
      <w:bookmarkStart w:id="295" w:name="_ENREF_90"/>
      <w:r>
        <w:rPr>
          <w:noProof/>
        </w:rPr>
        <w:t>90</w:t>
      </w:r>
      <w:r>
        <w:rPr>
          <w:noProof/>
        </w:rPr>
        <w:tab/>
        <w:t xml:space="preserve">Douglas, B. C. Global sea rise: A redetermination. </w:t>
      </w:r>
      <w:r w:rsidRPr="007C77C8">
        <w:rPr>
          <w:i/>
          <w:noProof/>
        </w:rPr>
        <w:t>Surv. Geophys.</w:t>
      </w:r>
      <w:r>
        <w:rPr>
          <w:noProof/>
        </w:rPr>
        <w:t xml:space="preserve"> </w:t>
      </w:r>
      <w:r w:rsidRPr="007C77C8">
        <w:rPr>
          <w:b/>
          <w:noProof/>
        </w:rPr>
        <w:t>18</w:t>
      </w:r>
      <w:r>
        <w:rPr>
          <w:noProof/>
        </w:rPr>
        <w:t>, 279-292 (1997).</w:t>
      </w:r>
      <w:bookmarkEnd w:id="295"/>
    </w:p>
    <w:p w:rsidR="007C77C8" w:rsidRDefault="007C77C8" w:rsidP="007C77C8">
      <w:pPr>
        <w:spacing w:after="0" w:line="240" w:lineRule="auto"/>
        <w:ind w:left="720" w:hanging="720"/>
        <w:rPr>
          <w:noProof/>
        </w:rPr>
      </w:pPr>
      <w:bookmarkStart w:id="296" w:name="_ENREF_91"/>
      <w:r>
        <w:rPr>
          <w:noProof/>
        </w:rPr>
        <w:t>91</w:t>
      </w:r>
      <w:r>
        <w:rPr>
          <w:noProof/>
        </w:rPr>
        <w:tab/>
        <w:t>Kahn, B. H.</w:t>
      </w:r>
      <w:r w:rsidRPr="007C77C8">
        <w:rPr>
          <w:i/>
          <w:noProof/>
        </w:rPr>
        <w:t xml:space="preserve"> et al.</w:t>
      </w:r>
      <w:r>
        <w:rPr>
          <w:noProof/>
        </w:rPr>
        <w:t xml:space="preserve"> Temperature and water vapor variance scaling in global models: Comparisons to satellite and aircraft data. </w:t>
      </w:r>
      <w:r w:rsidRPr="007C77C8">
        <w:rPr>
          <w:i/>
          <w:noProof/>
        </w:rPr>
        <w:t>J. Atmos. Sci.</w:t>
      </w:r>
      <w:r>
        <w:rPr>
          <w:noProof/>
        </w:rPr>
        <w:t xml:space="preserve"> </w:t>
      </w:r>
      <w:r w:rsidRPr="007C77C8">
        <w:rPr>
          <w:b/>
          <w:noProof/>
        </w:rPr>
        <w:t>68</w:t>
      </w:r>
      <w:r>
        <w:rPr>
          <w:noProof/>
        </w:rPr>
        <w:t>, 2156-2168 (2011).</w:t>
      </w:r>
      <w:bookmarkEnd w:id="296"/>
    </w:p>
    <w:p w:rsidR="007C77C8" w:rsidRDefault="007C77C8" w:rsidP="007C77C8">
      <w:pPr>
        <w:spacing w:after="0" w:line="240" w:lineRule="auto"/>
        <w:ind w:left="720" w:hanging="720"/>
        <w:rPr>
          <w:noProof/>
        </w:rPr>
      </w:pPr>
      <w:bookmarkStart w:id="297" w:name="_ENREF_92"/>
      <w:r>
        <w:rPr>
          <w:noProof/>
        </w:rPr>
        <w:t>92</w:t>
      </w:r>
      <w:r>
        <w:rPr>
          <w:noProof/>
        </w:rPr>
        <w:tab/>
        <w:t xml:space="preserve">Datla, R., Kessel, R., Smith, A., Kacker, R. &amp; Pollock, D. Review Article: Uncertainty analysis of remote sensing optical sensor data: guiding principles to achieve metrological consistency. </w:t>
      </w:r>
      <w:r w:rsidRPr="007C77C8">
        <w:rPr>
          <w:i/>
          <w:noProof/>
        </w:rPr>
        <w:t>Int. J. Remote Sens.</w:t>
      </w:r>
      <w:r>
        <w:rPr>
          <w:noProof/>
        </w:rPr>
        <w:t xml:space="preserve"> </w:t>
      </w:r>
      <w:r w:rsidRPr="007C77C8">
        <w:rPr>
          <w:b/>
          <w:noProof/>
        </w:rPr>
        <w:t>31</w:t>
      </w:r>
      <w:r>
        <w:rPr>
          <w:noProof/>
        </w:rPr>
        <w:t>, 867-880 (2010).</w:t>
      </w:r>
      <w:bookmarkEnd w:id="297"/>
    </w:p>
    <w:p w:rsidR="007C77C8" w:rsidRDefault="007C77C8" w:rsidP="007C77C8">
      <w:pPr>
        <w:spacing w:after="0" w:line="240" w:lineRule="auto"/>
        <w:ind w:left="720" w:hanging="720"/>
        <w:rPr>
          <w:noProof/>
        </w:rPr>
      </w:pPr>
      <w:bookmarkStart w:id="298" w:name="_ENREF_93"/>
      <w:r>
        <w:rPr>
          <w:noProof/>
        </w:rPr>
        <w:t>93</w:t>
      </w:r>
      <w:r>
        <w:rPr>
          <w:noProof/>
        </w:rPr>
        <w:tab/>
        <w:t xml:space="preserve">Mears, C. A. &amp; Wentz, F. J. The effect of diurnal correction on satellite-derived lower tropospheric temperature. </w:t>
      </w:r>
      <w:r w:rsidRPr="007C77C8">
        <w:rPr>
          <w:i/>
          <w:noProof/>
        </w:rPr>
        <w:t>Science</w:t>
      </w:r>
      <w:r>
        <w:rPr>
          <w:noProof/>
        </w:rPr>
        <w:t xml:space="preserve"> </w:t>
      </w:r>
      <w:r w:rsidRPr="007C77C8">
        <w:rPr>
          <w:b/>
          <w:noProof/>
        </w:rPr>
        <w:t>309</w:t>
      </w:r>
      <w:r>
        <w:rPr>
          <w:noProof/>
        </w:rPr>
        <w:t>, 1548 (2005).</w:t>
      </w:r>
      <w:bookmarkEnd w:id="298"/>
    </w:p>
    <w:p w:rsidR="007C77C8" w:rsidRDefault="007C77C8" w:rsidP="007C77C8">
      <w:pPr>
        <w:spacing w:after="0" w:line="240" w:lineRule="auto"/>
        <w:ind w:left="720" w:hanging="720"/>
        <w:rPr>
          <w:noProof/>
        </w:rPr>
      </w:pPr>
      <w:bookmarkStart w:id="299" w:name="_ENREF_94"/>
      <w:r>
        <w:rPr>
          <w:noProof/>
        </w:rPr>
        <w:t>94</w:t>
      </w:r>
      <w:r>
        <w:rPr>
          <w:noProof/>
        </w:rPr>
        <w:tab/>
        <w:t>Mei, L.</w:t>
      </w:r>
      <w:r w:rsidRPr="007C77C8">
        <w:rPr>
          <w:i/>
          <w:noProof/>
        </w:rPr>
        <w:t xml:space="preserve"> et al.</w:t>
      </w:r>
      <w:r>
        <w:rPr>
          <w:noProof/>
        </w:rPr>
        <w:t xml:space="preserve"> Validation and analysis of aerosol optical thickness retrieval over land. </w:t>
      </w:r>
      <w:r w:rsidRPr="007C77C8">
        <w:rPr>
          <w:i/>
          <w:noProof/>
        </w:rPr>
        <w:t>Int. J. Remote Sens.</w:t>
      </w:r>
      <w:r>
        <w:rPr>
          <w:noProof/>
        </w:rPr>
        <w:t xml:space="preserve"> </w:t>
      </w:r>
      <w:r w:rsidRPr="007C77C8">
        <w:rPr>
          <w:b/>
          <w:noProof/>
        </w:rPr>
        <w:t>33</w:t>
      </w:r>
      <w:r>
        <w:rPr>
          <w:noProof/>
        </w:rPr>
        <w:t>, 781-803 (2012).</w:t>
      </w:r>
      <w:bookmarkEnd w:id="299"/>
    </w:p>
    <w:p w:rsidR="007C77C8" w:rsidRDefault="007C77C8" w:rsidP="007C77C8">
      <w:pPr>
        <w:spacing w:after="0" w:line="240" w:lineRule="auto"/>
        <w:ind w:left="720" w:hanging="720"/>
        <w:rPr>
          <w:noProof/>
        </w:rPr>
      </w:pPr>
      <w:bookmarkStart w:id="300" w:name="_ENREF_95"/>
      <w:r>
        <w:rPr>
          <w:noProof/>
        </w:rPr>
        <w:t>95</w:t>
      </w:r>
      <w:r>
        <w:rPr>
          <w:noProof/>
        </w:rPr>
        <w:tab/>
        <w:t xml:space="preserve">Screen, J. Sudden increase in Antarctic sea ice: Fact or artifact? </w:t>
      </w:r>
      <w:r w:rsidRPr="007C77C8">
        <w:rPr>
          <w:i/>
          <w:noProof/>
        </w:rPr>
        <w:t>Geophys. Res. Lett.</w:t>
      </w:r>
      <w:r>
        <w:rPr>
          <w:noProof/>
        </w:rPr>
        <w:t xml:space="preserve"> </w:t>
      </w:r>
      <w:r w:rsidRPr="007C77C8">
        <w:rPr>
          <w:b/>
          <w:noProof/>
        </w:rPr>
        <w:t>38</w:t>
      </w:r>
      <w:r>
        <w:rPr>
          <w:noProof/>
        </w:rPr>
        <w:t>, L13702 (2011).</w:t>
      </w:r>
      <w:bookmarkEnd w:id="300"/>
    </w:p>
    <w:p w:rsidR="007C77C8" w:rsidRDefault="007C77C8" w:rsidP="007C77C8">
      <w:pPr>
        <w:spacing w:after="0" w:line="240" w:lineRule="auto"/>
        <w:ind w:left="720" w:hanging="720"/>
        <w:rPr>
          <w:noProof/>
        </w:rPr>
      </w:pPr>
      <w:bookmarkStart w:id="301" w:name="_ENREF_96"/>
      <w:r>
        <w:rPr>
          <w:noProof/>
        </w:rPr>
        <w:t>96</w:t>
      </w:r>
      <w:r>
        <w:rPr>
          <w:noProof/>
        </w:rPr>
        <w:tab/>
        <w:t xml:space="preserve">Ohring, G., Wielicki, B., Spencer, R., Emery, B. &amp; Datla, R. Satellite instrument calibration for measuring global climate change: Report of a workshop. </w:t>
      </w:r>
      <w:r w:rsidRPr="007C77C8">
        <w:rPr>
          <w:i/>
          <w:noProof/>
        </w:rPr>
        <w:t>Bull. Am. Meteorol. Soc.</w:t>
      </w:r>
      <w:r>
        <w:rPr>
          <w:noProof/>
        </w:rPr>
        <w:t xml:space="preserve"> </w:t>
      </w:r>
      <w:r w:rsidRPr="007C77C8">
        <w:rPr>
          <w:b/>
          <w:noProof/>
        </w:rPr>
        <w:t>86</w:t>
      </w:r>
      <w:r>
        <w:rPr>
          <w:noProof/>
        </w:rPr>
        <w:t>, 1303-1313 (2005).</w:t>
      </w:r>
      <w:bookmarkEnd w:id="301"/>
    </w:p>
    <w:p w:rsidR="007C77C8" w:rsidRDefault="007C77C8" w:rsidP="007C77C8">
      <w:pPr>
        <w:spacing w:after="0" w:line="240" w:lineRule="auto"/>
        <w:ind w:left="720" w:hanging="720"/>
        <w:rPr>
          <w:noProof/>
        </w:rPr>
      </w:pPr>
      <w:bookmarkStart w:id="302" w:name="_ENREF_97"/>
      <w:r>
        <w:rPr>
          <w:noProof/>
        </w:rPr>
        <w:t>97</w:t>
      </w:r>
      <w:r>
        <w:rPr>
          <w:noProof/>
        </w:rPr>
        <w:tab/>
        <w:t>Li, Z.</w:t>
      </w:r>
      <w:r w:rsidRPr="007C77C8">
        <w:rPr>
          <w:i/>
          <w:noProof/>
        </w:rPr>
        <w:t xml:space="preserve"> et al.</w:t>
      </w:r>
      <w:r>
        <w:rPr>
          <w:noProof/>
        </w:rPr>
        <w:t xml:space="preserve"> Uncertainties in satellite remote sensing of aerosols and impact on monitoring its long-term trend: a review and perspective. </w:t>
      </w:r>
      <w:r w:rsidRPr="007C77C8">
        <w:rPr>
          <w:i/>
          <w:noProof/>
        </w:rPr>
        <w:t>Ann. Geophys</w:t>
      </w:r>
      <w:r>
        <w:rPr>
          <w:noProof/>
        </w:rPr>
        <w:t xml:space="preserve"> </w:t>
      </w:r>
      <w:r w:rsidRPr="007C77C8">
        <w:rPr>
          <w:b/>
          <w:noProof/>
        </w:rPr>
        <w:t>27</w:t>
      </w:r>
      <w:r>
        <w:rPr>
          <w:noProof/>
        </w:rPr>
        <w:t>, 2755–2770 (2009).</w:t>
      </w:r>
      <w:bookmarkEnd w:id="302"/>
    </w:p>
    <w:p w:rsidR="007C77C8" w:rsidRDefault="007C77C8" w:rsidP="007C77C8">
      <w:pPr>
        <w:spacing w:after="0" w:line="240" w:lineRule="auto"/>
        <w:ind w:left="720" w:hanging="720"/>
        <w:rPr>
          <w:noProof/>
        </w:rPr>
      </w:pPr>
      <w:bookmarkStart w:id="303" w:name="_ENREF_98"/>
      <w:r>
        <w:rPr>
          <w:noProof/>
        </w:rPr>
        <w:lastRenderedPageBreak/>
        <w:t>98</w:t>
      </w:r>
      <w:r>
        <w:rPr>
          <w:noProof/>
        </w:rPr>
        <w:tab/>
        <w:t>Crow, W. T.</w:t>
      </w:r>
      <w:r w:rsidRPr="007C77C8">
        <w:rPr>
          <w:i/>
          <w:noProof/>
        </w:rPr>
        <w:t xml:space="preserve"> et al.</w:t>
      </w:r>
      <w:r>
        <w:rPr>
          <w:noProof/>
        </w:rPr>
        <w:t xml:space="preserve"> Upscaling sparse ground-based soil moisture observations for the validation of coarse-resolution satellite soil moisture products. </w:t>
      </w:r>
      <w:r w:rsidRPr="007C77C8">
        <w:rPr>
          <w:i/>
          <w:noProof/>
        </w:rPr>
        <w:t>Rev. Geophys.</w:t>
      </w:r>
      <w:r>
        <w:rPr>
          <w:noProof/>
        </w:rPr>
        <w:t xml:space="preserve"> </w:t>
      </w:r>
      <w:r w:rsidRPr="007C77C8">
        <w:rPr>
          <w:b/>
          <w:noProof/>
        </w:rPr>
        <w:t>50</w:t>
      </w:r>
      <w:r>
        <w:rPr>
          <w:noProof/>
        </w:rPr>
        <w:t xml:space="preserve"> (2012).</w:t>
      </w:r>
      <w:bookmarkEnd w:id="303"/>
    </w:p>
    <w:p w:rsidR="007C77C8" w:rsidRDefault="007C77C8" w:rsidP="007C77C8">
      <w:pPr>
        <w:spacing w:after="0" w:line="240" w:lineRule="auto"/>
        <w:ind w:left="720" w:hanging="720"/>
        <w:rPr>
          <w:noProof/>
        </w:rPr>
      </w:pPr>
      <w:bookmarkStart w:id="304" w:name="_ENREF_99"/>
      <w:r>
        <w:rPr>
          <w:noProof/>
        </w:rPr>
        <w:t>99</w:t>
      </w:r>
      <w:r>
        <w:rPr>
          <w:noProof/>
        </w:rPr>
        <w:tab/>
        <w:t xml:space="preserve">Liu, Y., Liu, R. &amp; CHen, J. M. Retrospective retrieval of long-term consistent global leaf area index (1981-2010) maps from combined AVHRR and MODIS data </w:t>
      </w:r>
      <w:r w:rsidRPr="007C77C8">
        <w:rPr>
          <w:i/>
          <w:noProof/>
        </w:rPr>
        <w:t>J. Geophys. Res-Biogeo.</w:t>
      </w:r>
      <w:r>
        <w:rPr>
          <w:noProof/>
        </w:rPr>
        <w:t xml:space="preserve"> </w:t>
      </w:r>
      <w:r w:rsidRPr="007C77C8">
        <w:rPr>
          <w:b/>
          <w:noProof/>
        </w:rPr>
        <w:t>117</w:t>
      </w:r>
      <w:r>
        <w:rPr>
          <w:noProof/>
        </w:rPr>
        <w:t>, G04003 (2012).</w:t>
      </w:r>
      <w:bookmarkEnd w:id="304"/>
    </w:p>
    <w:p w:rsidR="007C77C8" w:rsidRDefault="007C77C8" w:rsidP="007C77C8">
      <w:pPr>
        <w:spacing w:line="240" w:lineRule="auto"/>
        <w:ind w:left="720" w:hanging="720"/>
        <w:rPr>
          <w:noProof/>
        </w:rPr>
      </w:pPr>
      <w:bookmarkStart w:id="305" w:name="_ENREF_100"/>
      <w:r>
        <w:rPr>
          <w:noProof/>
        </w:rPr>
        <w:t>100</w:t>
      </w:r>
      <w:r>
        <w:rPr>
          <w:noProof/>
        </w:rPr>
        <w:tab/>
        <w:t>Knapp, K. R.</w:t>
      </w:r>
      <w:r w:rsidRPr="007C77C8">
        <w:rPr>
          <w:i/>
          <w:noProof/>
        </w:rPr>
        <w:t xml:space="preserve"> et al.</w:t>
      </w:r>
      <w:r>
        <w:rPr>
          <w:noProof/>
        </w:rPr>
        <w:t xml:space="preserve"> Globally Gridded Satellite observations for climate studies. </w:t>
      </w:r>
      <w:r w:rsidRPr="007C77C8">
        <w:rPr>
          <w:i/>
          <w:noProof/>
        </w:rPr>
        <w:t>Bull. Am. Meteorol. Soc.</w:t>
      </w:r>
      <w:r>
        <w:rPr>
          <w:noProof/>
        </w:rPr>
        <w:t xml:space="preserve"> </w:t>
      </w:r>
      <w:r w:rsidRPr="007C77C8">
        <w:rPr>
          <w:b/>
          <w:noProof/>
        </w:rPr>
        <w:t>92</w:t>
      </w:r>
      <w:r>
        <w:rPr>
          <w:noProof/>
        </w:rPr>
        <w:t>, 893-907 (2011).</w:t>
      </w:r>
      <w:bookmarkEnd w:id="305"/>
    </w:p>
    <w:p w:rsidR="007C77C8" w:rsidRDefault="007C77C8" w:rsidP="007C77C8">
      <w:pPr>
        <w:spacing w:line="240" w:lineRule="auto"/>
        <w:rPr>
          <w:noProof/>
        </w:rPr>
      </w:pPr>
    </w:p>
    <w:p w:rsidR="00DC12DB" w:rsidRPr="00A86AC3" w:rsidRDefault="00613B63" w:rsidP="005064F5">
      <w:r>
        <w:fldChar w:fldCharType="end"/>
      </w:r>
      <w:r w:rsidR="005064F5">
        <w:t>F</w:t>
      </w:r>
      <w:r w:rsidR="00DC12DB" w:rsidRPr="00A86AC3">
        <w:rPr>
          <w:b/>
        </w:rPr>
        <w:t>igure 1. Remote sensing of the climate system.</w:t>
      </w:r>
      <w:r w:rsidR="00DC12DB" w:rsidRPr="00A86AC3">
        <w:t xml:space="preserve"> SRS is capable of providing frequent and repetitive coverage over a large area.</w:t>
      </w:r>
      <w:r w:rsidR="00BD436F">
        <w:t xml:space="preserve"> </w:t>
      </w:r>
      <w:r w:rsidR="00DC12DB" w:rsidRPr="00A86AC3">
        <w:t xml:space="preserve">  </w:t>
      </w:r>
    </w:p>
    <w:p w:rsidR="00DC12DB" w:rsidRPr="00A86AC3" w:rsidRDefault="00DC12DB" w:rsidP="00DC12DB">
      <w:pPr>
        <w:spacing w:line="480" w:lineRule="auto"/>
      </w:pPr>
      <w:r w:rsidRPr="00A86AC3">
        <w:rPr>
          <w:b/>
        </w:rPr>
        <w:t>Figure 2. Upper atmosphere temperat</w:t>
      </w:r>
      <w:r>
        <w:rPr>
          <w:b/>
        </w:rPr>
        <w:t>ure trends between 1979 and 2012</w:t>
      </w:r>
      <w:r w:rsidRPr="00A86AC3">
        <w:rPr>
          <w:b/>
        </w:rPr>
        <w:t xml:space="preserve"> based on MSU data sets.</w:t>
      </w:r>
      <w:r w:rsidRPr="00A86AC3">
        <w:t xml:space="preserve"> University of Alabama at Huntsville (UAH) data set and Remote Sensing Systems (RSS) data set are drawn here. A 6-month moving window smoothing has been applied to the data sets. UAH and RSS data sets now both show a warming trend in the troposphere while UAH formerly reported a cooling trend in the lower troposphere</w:t>
      </w:r>
      <w:hyperlink w:anchor="_ENREF_23" w:tooltip="Spencer, 1990 #209" w:history="1">
        <w:r w:rsidR="00613B63">
          <w:fldChar w:fldCharType="begin"/>
        </w:r>
        <w:r w:rsidR="007C77C8">
          <w:instrText xml:space="preserve"> ADDIN EN.CITE &lt;EndNote&gt;&lt;Cite&gt;&lt;Author&gt;Spencer&lt;/Author&gt;&lt;Year&gt;1990&lt;/Year&gt;&lt;RecNum&gt;209&lt;/RecNum&gt;&lt;DisplayText&gt;&lt;style face="superscript"&gt;23&lt;/style&gt;&lt;/DisplayText&gt;&lt;record&gt;&lt;rec-number&gt;209&lt;/rec-number&gt;&lt;foreign-keys&gt;&lt;key app="EN" db-id="rpazszv5qtaprteztvgvpef6wfesvazvp2tf"&gt;209&lt;/key&gt;&lt;/foreign-keys&gt;&lt;ref-type name="Journal Article"&gt;17&lt;/ref-type&gt;&lt;contributors&gt;&lt;authors&gt;&lt;author&gt;Spencer, R.W.&lt;/author&gt;&lt;author&gt;Christy, J.R.&lt;/author&gt;&lt;/authors&gt;&lt;/contributors&gt;&lt;titles&gt;&lt;title&gt;Precise monitoring of global temperature trends from satellites&lt;/title&gt;&lt;secondary-title&gt;Science&lt;/secondary-title&gt;&lt;/titles&gt;&lt;periodical&gt;&lt;full-title&gt;Science&lt;/full-title&gt;&lt;abbr-1&gt;Science&lt;/abbr-1&gt;&lt;abbr-2&gt;Science&lt;/abbr-2&gt;&lt;/periodical&gt;&lt;pages&gt;1558-1562&lt;/pages&gt;&lt;volume&gt;247&lt;/volume&gt;&lt;number&gt;4950&lt;/number&gt;&lt;dates&gt;&lt;year&gt;1990&lt;/year&gt;&lt;/dates&gt;&lt;isbn&gt;0036-8075&lt;/isbn&gt;&lt;urls&gt;&lt;/urls&gt;&lt;/record&gt;&lt;/Cite&gt;&lt;/EndNote&gt;</w:instrText>
        </w:r>
        <w:r w:rsidR="00613B63">
          <w:fldChar w:fldCharType="separate"/>
        </w:r>
        <w:r w:rsidR="007C77C8" w:rsidRPr="007C77C8">
          <w:rPr>
            <w:noProof/>
            <w:vertAlign w:val="superscript"/>
          </w:rPr>
          <w:t>23</w:t>
        </w:r>
        <w:r w:rsidR="00613B63">
          <w:fldChar w:fldCharType="end"/>
        </w:r>
      </w:hyperlink>
      <w:r w:rsidRPr="00A86AC3">
        <w:t>. (Data source: National Climate Data Center, NOAA)</w:t>
      </w:r>
    </w:p>
    <w:p w:rsidR="00DC12DB" w:rsidRPr="00A86AC3" w:rsidRDefault="00DC12DB" w:rsidP="00DC12DB">
      <w:pPr>
        <w:spacing w:line="480" w:lineRule="auto"/>
      </w:pPr>
      <w:r w:rsidRPr="00A86AC3">
        <w:rPr>
          <w:b/>
        </w:rPr>
        <w:t>Figure 3. Zonal patterns of global SLR between 1993 and 2012.</w:t>
      </w:r>
      <w:r w:rsidRPr="00A86AC3">
        <w:t xml:space="preserve"> Panel </w:t>
      </w:r>
      <w:r w:rsidRPr="00A86AC3">
        <w:rPr>
          <w:i/>
        </w:rPr>
        <w:t>a</w:t>
      </w:r>
      <w:r w:rsidRPr="00A86AC3">
        <w:t xml:space="preserve"> is based on combined data sets (66</w:t>
      </w:r>
      <w:r w:rsidRPr="00A86AC3">
        <w:rPr>
          <w:vertAlign w:val="superscript"/>
        </w:rPr>
        <w:t>o</w:t>
      </w:r>
      <w:r w:rsidRPr="00A86AC3">
        <w:t>N to 66</w:t>
      </w:r>
      <w:r w:rsidRPr="00A86AC3">
        <w:rPr>
          <w:vertAlign w:val="superscript"/>
        </w:rPr>
        <w:t>o</w:t>
      </w:r>
      <w:r w:rsidRPr="00A86AC3">
        <w:t xml:space="preserve">S) of TOPEX/Poseidon, Jason-1, and Jason-2 produced by the Laboratory for Satellite Altimetry (LSA), NOAA. Panel </w:t>
      </w:r>
      <w:r w:rsidRPr="00A86AC3">
        <w:rPr>
          <w:i/>
        </w:rPr>
        <w:t>b</w:t>
      </w:r>
      <w:r>
        <w:t xml:space="preserve"> is mapped</w:t>
      </w:r>
      <w:r w:rsidRPr="00A86AC3">
        <w:t xml:space="preserve"> using data sets </w:t>
      </w:r>
      <w:r w:rsidR="007C77C8">
        <w:t>(85</w:t>
      </w:r>
      <w:r w:rsidR="007C77C8" w:rsidRPr="007C77C8">
        <w:rPr>
          <w:vertAlign w:val="superscript"/>
        </w:rPr>
        <w:t>o</w:t>
      </w:r>
      <w:r w:rsidR="007C77C8">
        <w:t>N to 85</w:t>
      </w:r>
      <w:r w:rsidR="007C77C8" w:rsidRPr="007C77C8">
        <w:rPr>
          <w:vertAlign w:val="superscript"/>
        </w:rPr>
        <w:t>o</w:t>
      </w:r>
      <w:r w:rsidR="007C77C8" w:rsidRPr="007C77C8">
        <w:t>S</w:t>
      </w:r>
      <w:r w:rsidR="007C77C8">
        <w:t xml:space="preserve">) </w:t>
      </w:r>
      <w:r w:rsidRPr="00A86AC3">
        <w:t>from the same three satellites produced by the Archiving, validation and interpretation of satellite oceanographic data (</w:t>
      </w:r>
      <w:proofErr w:type="spellStart"/>
      <w:r w:rsidRPr="00A86AC3">
        <w:t>Aviso</w:t>
      </w:r>
      <w:proofErr w:type="spellEnd"/>
      <w:r w:rsidRPr="00A86AC3">
        <w:t>).</w:t>
      </w:r>
      <w:r w:rsidR="007C77C8">
        <w:t xml:space="preserve"> Panel </w:t>
      </w:r>
      <w:r w:rsidR="007C77C8" w:rsidRPr="007C77C8">
        <w:rPr>
          <w:i/>
        </w:rPr>
        <w:t>c</w:t>
      </w:r>
      <w:r w:rsidR="007C77C8">
        <w:t xml:space="preserve"> shows that</w:t>
      </w:r>
      <w:r w:rsidRPr="00A86AC3">
        <w:t xml:space="preserve"> LSA/NOAA and </w:t>
      </w:r>
      <w:proofErr w:type="spellStart"/>
      <w:r w:rsidRPr="00A86AC3">
        <w:t>Aviso</w:t>
      </w:r>
      <w:proofErr w:type="spellEnd"/>
      <w:r w:rsidRPr="00A86AC3">
        <w:t xml:space="preserve"> have similar estimates of global mean SLR, 3.2±0.4 and 3.2±0.6, respectively. However, the estimated magnitudes of regional SLR were different in two data sets. </w:t>
      </w:r>
    </w:p>
    <w:p w:rsidR="00DC12DB" w:rsidRPr="00A86AC3" w:rsidRDefault="00DC12DB" w:rsidP="00DC12DB">
      <w:r w:rsidRPr="00A86AC3">
        <w:lastRenderedPageBreak/>
        <w:t xml:space="preserve">Table 1 Time lengths of climate ECVs retrieved from satellite </w:t>
      </w:r>
      <w:proofErr w:type="spellStart"/>
      <w:r w:rsidRPr="00A86AC3">
        <w:t>observations</w:t>
      </w:r>
      <w:r w:rsidRPr="00A86AC3">
        <w:rPr>
          <w:vertAlign w:val="superscript"/>
        </w:rPr>
        <w:t>a</w:t>
      </w:r>
      <w:proofErr w:type="spellEnd"/>
      <w:r w:rsidRPr="00A86AC3">
        <w:t xml:space="preserve">. </w:t>
      </w:r>
    </w:p>
    <w:tbl>
      <w:tblPr>
        <w:tblW w:w="0" w:type="auto"/>
        <w:tblInd w:w="-106" w:type="dxa"/>
        <w:tblBorders>
          <w:top w:val="single" w:sz="4" w:space="0" w:color="auto"/>
          <w:bottom w:val="single" w:sz="4" w:space="0" w:color="auto"/>
        </w:tblBorders>
        <w:tblLook w:val="01E0" w:firstRow="1" w:lastRow="1" w:firstColumn="1" w:lastColumn="1" w:noHBand="0" w:noVBand="0"/>
      </w:tblPr>
      <w:tblGrid>
        <w:gridCol w:w="2130"/>
        <w:gridCol w:w="2130"/>
        <w:gridCol w:w="2131"/>
        <w:gridCol w:w="2131"/>
      </w:tblGrid>
      <w:tr w:rsidR="00DC12DB" w:rsidRPr="00A86AC3" w:rsidTr="0053683A">
        <w:tc>
          <w:tcPr>
            <w:tcW w:w="2130" w:type="dxa"/>
            <w:tcBorders>
              <w:top w:val="single" w:sz="4" w:space="0" w:color="auto"/>
              <w:bottom w:val="single" w:sz="4" w:space="0" w:color="auto"/>
            </w:tcBorders>
            <w:shd w:val="clear" w:color="auto" w:fill="F3F3F3"/>
          </w:tcPr>
          <w:p w:rsidR="00DC12DB" w:rsidRPr="00A86AC3" w:rsidRDefault="00DC12DB" w:rsidP="0053683A">
            <w:pPr>
              <w:widowControl w:val="0"/>
            </w:pPr>
            <w:r w:rsidRPr="00A86AC3">
              <w:t>Time length (</w:t>
            </w:r>
            <w:proofErr w:type="spellStart"/>
            <w:r w:rsidRPr="00A86AC3">
              <w:t>yr</w:t>
            </w:r>
            <w:proofErr w:type="spellEnd"/>
            <w:r w:rsidRPr="00A86AC3">
              <w:t>)</w:t>
            </w:r>
          </w:p>
        </w:tc>
        <w:tc>
          <w:tcPr>
            <w:tcW w:w="2130" w:type="dxa"/>
            <w:tcBorders>
              <w:top w:val="single" w:sz="4" w:space="0" w:color="auto"/>
              <w:bottom w:val="single" w:sz="4" w:space="0" w:color="auto"/>
            </w:tcBorders>
            <w:shd w:val="clear" w:color="auto" w:fill="F3F3F3"/>
          </w:tcPr>
          <w:p w:rsidR="00DC12DB" w:rsidRPr="00A86AC3" w:rsidRDefault="00DC12DB" w:rsidP="0053683A">
            <w:pPr>
              <w:widowControl w:val="0"/>
            </w:pPr>
            <w:r w:rsidRPr="00A86AC3">
              <w:t>Atmospheric ECV</w:t>
            </w:r>
          </w:p>
        </w:tc>
        <w:tc>
          <w:tcPr>
            <w:tcW w:w="2131" w:type="dxa"/>
            <w:tcBorders>
              <w:top w:val="single" w:sz="4" w:space="0" w:color="auto"/>
              <w:bottom w:val="single" w:sz="4" w:space="0" w:color="auto"/>
            </w:tcBorders>
            <w:shd w:val="clear" w:color="auto" w:fill="F3F3F3"/>
          </w:tcPr>
          <w:p w:rsidR="00DC12DB" w:rsidRPr="00A86AC3" w:rsidRDefault="00DC12DB" w:rsidP="0053683A">
            <w:pPr>
              <w:widowControl w:val="0"/>
            </w:pPr>
            <w:r w:rsidRPr="00A86AC3">
              <w:t>Oceanic ECV</w:t>
            </w:r>
          </w:p>
        </w:tc>
        <w:tc>
          <w:tcPr>
            <w:tcW w:w="2131" w:type="dxa"/>
            <w:tcBorders>
              <w:top w:val="single" w:sz="4" w:space="0" w:color="auto"/>
              <w:bottom w:val="single" w:sz="4" w:space="0" w:color="auto"/>
            </w:tcBorders>
            <w:shd w:val="clear" w:color="auto" w:fill="F3F3F3"/>
          </w:tcPr>
          <w:p w:rsidR="00DC12DB" w:rsidRPr="00A86AC3" w:rsidRDefault="00DC12DB" w:rsidP="0053683A">
            <w:pPr>
              <w:widowControl w:val="0"/>
            </w:pPr>
            <w:r w:rsidRPr="00A86AC3">
              <w:t>Terrestrial ECV</w:t>
            </w:r>
          </w:p>
        </w:tc>
      </w:tr>
      <w:tr w:rsidR="00DC12DB" w:rsidRPr="00A86AC3" w:rsidTr="0053683A">
        <w:tc>
          <w:tcPr>
            <w:tcW w:w="2130" w:type="dxa"/>
            <w:tcBorders>
              <w:top w:val="single" w:sz="4" w:space="0" w:color="auto"/>
              <w:bottom w:val="nil"/>
            </w:tcBorders>
          </w:tcPr>
          <w:p w:rsidR="00DC12DB" w:rsidRPr="00A86AC3" w:rsidRDefault="00DC12DB" w:rsidP="0053683A">
            <w:pPr>
              <w:widowControl w:val="0"/>
            </w:pPr>
            <w:r w:rsidRPr="00A86AC3">
              <w:t>0~9</w:t>
            </w:r>
          </w:p>
        </w:tc>
        <w:tc>
          <w:tcPr>
            <w:tcW w:w="2130" w:type="dxa"/>
            <w:tcBorders>
              <w:top w:val="single" w:sz="4" w:space="0" w:color="auto"/>
              <w:bottom w:val="nil"/>
            </w:tcBorders>
          </w:tcPr>
          <w:p w:rsidR="00DC12DB" w:rsidRPr="00A86AC3" w:rsidRDefault="00DC12DB" w:rsidP="0053683A">
            <w:pPr>
              <w:widowControl w:val="0"/>
            </w:pPr>
          </w:p>
        </w:tc>
        <w:tc>
          <w:tcPr>
            <w:tcW w:w="2131" w:type="dxa"/>
            <w:tcBorders>
              <w:top w:val="single" w:sz="4" w:space="0" w:color="auto"/>
              <w:bottom w:val="nil"/>
            </w:tcBorders>
          </w:tcPr>
          <w:p w:rsidR="00DC12DB" w:rsidRPr="00A86AC3" w:rsidRDefault="00DC12DB" w:rsidP="0053683A">
            <w:pPr>
              <w:widowControl w:val="0"/>
            </w:pPr>
            <w:r w:rsidRPr="00A86AC3">
              <w:t>Ocean salinity</w:t>
            </w:r>
          </w:p>
        </w:tc>
        <w:tc>
          <w:tcPr>
            <w:tcW w:w="2131" w:type="dxa"/>
            <w:tcBorders>
              <w:top w:val="single" w:sz="4" w:space="0" w:color="auto"/>
              <w:bottom w:val="nil"/>
            </w:tcBorders>
          </w:tcPr>
          <w:p w:rsidR="00DC12DB" w:rsidRPr="00A86AC3" w:rsidRDefault="00DC12DB" w:rsidP="0053683A">
            <w:pPr>
              <w:widowControl w:val="0"/>
            </w:pPr>
            <w:r w:rsidRPr="00A86AC3">
              <w:t>Biomass, Glacier and ice caps</w:t>
            </w:r>
          </w:p>
        </w:tc>
      </w:tr>
      <w:tr w:rsidR="00DC12DB" w:rsidRPr="00A86AC3" w:rsidTr="0053683A">
        <w:tc>
          <w:tcPr>
            <w:tcW w:w="2130" w:type="dxa"/>
            <w:tcBorders>
              <w:top w:val="nil"/>
              <w:bottom w:val="nil"/>
            </w:tcBorders>
            <w:shd w:val="clear" w:color="auto" w:fill="F3F3F3"/>
          </w:tcPr>
          <w:p w:rsidR="00DC12DB" w:rsidRPr="00A86AC3" w:rsidRDefault="00DC12DB" w:rsidP="0053683A">
            <w:pPr>
              <w:widowControl w:val="0"/>
            </w:pPr>
            <w:r w:rsidRPr="00A86AC3">
              <w:t>10~19</w:t>
            </w:r>
          </w:p>
        </w:tc>
        <w:tc>
          <w:tcPr>
            <w:tcW w:w="2130" w:type="dxa"/>
            <w:tcBorders>
              <w:top w:val="nil"/>
              <w:bottom w:val="nil"/>
            </w:tcBorders>
            <w:shd w:val="clear" w:color="auto" w:fill="F3F3F3"/>
          </w:tcPr>
          <w:p w:rsidR="00DC12DB" w:rsidRPr="00A86AC3" w:rsidRDefault="00DC12DB" w:rsidP="0053683A">
            <w:pPr>
              <w:widowControl w:val="0"/>
            </w:pPr>
            <w:r w:rsidRPr="00A86AC3">
              <w:t>Wind speed and direction(Upper air), Carbon dioxide, Ozone</w:t>
            </w:r>
          </w:p>
        </w:tc>
        <w:tc>
          <w:tcPr>
            <w:tcW w:w="2131" w:type="dxa"/>
            <w:tcBorders>
              <w:top w:val="nil"/>
              <w:bottom w:val="nil"/>
            </w:tcBorders>
            <w:shd w:val="clear" w:color="auto" w:fill="F3F3F3"/>
          </w:tcPr>
          <w:p w:rsidR="00DC12DB" w:rsidRPr="00A86AC3" w:rsidRDefault="00DC12DB" w:rsidP="0053683A">
            <w:pPr>
              <w:widowControl w:val="0"/>
            </w:pPr>
            <w:r w:rsidRPr="00A86AC3">
              <w:t>Ocean color, Sea state</w:t>
            </w:r>
          </w:p>
        </w:tc>
        <w:tc>
          <w:tcPr>
            <w:tcW w:w="2131" w:type="dxa"/>
            <w:tcBorders>
              <w:top w:val="nil"/>
              <w:bottom w:val="nil"/>
            </w:tcBorders>
            <w:shd w:val="clear" w:color="auto" w:fill="F3F3F3"/>
          </w:tcPr>
          <w:p w:rsidR="00DC12DB" w:rsidRPr="00A86AC3" w:rsidRDefault="00DC12DB" w:rsidP="0053683A">
            <w:pPr>
              <w:widowControl w:val="0"/>
            </w:pPr>
            <w:r w:rsidRPr="00A86AC3">
              <w:t xml:space="preserve">Land cover, Albedo, </w:t>
            </w:r>
            <w:proofErr w:type="spellStart"/>
            <w:r w:rsidRPr="00A86AC3">
              <w:t>fAPAR</w:t>
            </w:r>
            <w:proofErr w:type="spellEnd"/>
            <w:r w:rsidRPr="00A86AC3">
              <w:t>, Fire disturbance</w:t>
            </w:r>
          </w:p>
        </w:tc>
      </w:tr>
      <w:tr w:rsidR="00DC12DB" w:rsidRPr="00A86AC3" w:rsidTr="0053683A">
        <w:tc>
          <w:tcPr>
            <w:tcW w:w="2130" w:type="dxa"/>
            <w:tcBorders>
              <w:top w:val="nil"/>
              <w:bottom w:val="nil"/>
            </w:tcBorders>
          </w:tcPr>
          <w:p w:rsidR="00DC12DB" w:rsidRPr="00A86AC3" w:rsidRDefault="00DC12DB" w:rsidP="0053683A">
            <w:pPr>
              <w:widowControl w:val="0"/>
            </w:pPr>
            <w:r w:rsidRPr="00A86AC3">
              <w:t>20~29</w:t>
            </w:r>
          </w:p>
        </w:tc>
        <w:tc>
          <w:tcPr>
            <w:tcW w:w="2130" w:type="dxa"/>
            <w:tcBorders>
              <w:top w:val="nil"/>
              <w:bottom w:val="nil"/>
            </w:tcBorders>
          </w:tcPr>
          <w:p w:rsidR="00DC12DB" w:rsidRPr="00A86AC3" w:rsidRDefault="00DC12DB" w:rsidP="0053683A">
            <w:pPr>
              <w:widowControl w:val="0"/>
            </w:pPr>
            <w:r w:rsidRPr="00A86AC3">
              <w:t>Radiation budget, Wind speed and direction(surface), Water vapor, Cloud properties, Aerosol properties</w:t>
            </w:r>
          </w:p>
        </w:tc>
        <w:tc>
          <w:tcPr>
            <w:tcW w:w="2131" w:type="dxa"/>
            <w:tcBorders>
              <w:top w:val="nil"/>
              <w:bottom w:val="nil"/>
            </w:tcBorders>
          </w:tcPr>
          <w:p w:rsidR="00DC12DB" w:rsidRPr="00A86AC3" w:rsidRDefault="00DC12DB" w:rsidP="0053683A">
            <w:pPr>
              <w:widowControl w:val="0"/>
            </w:pPr>
            <w:r w:rsidRPr="00A86AC3">
              <w:t>Sea level</w:t>
            </w:r>
          </w:p>
        </w:tc>
        <w:tc>
          <w:tcPr>
            <w:tcW w:w="2131" w:type="dxa"/>
            <w:tcBorders>
              <w:top w:val="nil"/>
              <w:bottom w:val="nil"/>
            </w:tcBorders>
          </w:tcPr>
          <w:p w:rsidR="00DC12DB" w:rsidRPr="00A86AC3" w:rsidRDefault="00DC12DB" w:rsidP="0053683A">
            <w:pPr>
              <w:widowControl w:val="0"/>
            </w:pPr>
            <w:r w:rsidRPr="00A86AC3">
              <w:t>Lakes, LAI</w:t>
            </w:r>
          </w:p>
        </w:tc>
      </w:tr>
      <w:tr w:rsidR="00DC12DB" w:rsidRPr="00A86AC3" w:rsidTr="0053683A">
        <w:tc>
          <w:tcPr>
            <w:tcW w:w="2130" w:type="dxa"/>
            <w:tcBorders>
              <w:top w:val="nil"/>
              <w:bottom w:val="nil"/>
            </w:tcBorders>
            <w:shd w:val="clear" w:color="auto" w:fill="F3F3F3"/>
          </w:tcPr>
          <w:p w:rsidR="00DC12DB" w:rsidRPr="00A86AC3" w:rsidRDefault="00DC12DB" w:rsidP="0053683A">
            <w:pPr>
              <w:widowControl w:val="0"/>
            </w:pPr>
            <w:r w:rsidRPr="00A86AC3">
              <w:t>30~39</w:t>
            </w:r>
          </w:p>
        </w:tc>
        <w:tc>
          <w:tcPr>
            <w:tcW w:w="2130" w:type="dxa"/>
            <w:tcBorders>
              <w:top w:val="nil"/>
              <w:bottom w:val="nil"/>
            </w:tcBorders>
            <w:shd w:val="clear" w:color="auto" w:fill="F3F3F3"/>
          </w:tcPr>
          <w:p w:rsidR="00DC12DB" w:rsidRPr="00A86AC3" w:rsidRDefault="00DC12DB" w:rsidP="0053683A">
            <w:pPr>
              <w:widowControl w:val="0"/>
            </w:pPr>
            <w:r>
              <w:t xml:space="preserve">Precipitation, </w:t>
            </w:r>
            <w:r>
              <w:rPr>
                <w:rFonts w:hint="eastAsia"/>
              </w:rPr>
              <w:t>U</w:t>
            </w:r>
            <w:r w:rsidRPr="00A86AC3">
              <w:t>pper air temperature</w:t>
            </w:r>
          </w:p>
        </w:tc>
        <w:tc>
          <w:tcPr>
            <w:tcW w:w="2131" w:type="dxa"/>
            <w:tcBorders>
              <w:top w:val="nil"/>
              <w:bottom w:val="nil"/>
            </w:tcBorders>
            <w:shd w:val="clear" w:color="auto" w:fill="F3F3F3"/>
          </w:tcPr>
          <w:p w:rsidR="00DC12DB" w:rsidRPr="00A86AC3" w:rsidRDefault="00DC12DB" w:rsidP="0053683A">
            <w:pPr>
              <w:widowControl w:val="0"/>
            </w:pPr>
            <w:r w:rsidRPr="00A86AC3">
              <w:t>Sea surface temperature, Sea ice</w:t>
            </w:r>
          </w:p>
        </w:tc>
        <w:tc>
          <w:tcPr>
            <w:tcW w:w="2131" w:type="dxa"/>
            <w:tcBorders>
              <w:top w:val="nil"/>
              <w:bottom w:val="nil"/>
            </w:tcBorders>
            <w:shd w:val="clear" w:color="auto" w:fill="F3F3F3"/>
          </w:tcPr>
          <w:p w:rsidR="00DC12DB" w:rsidRPr="00A86AC3" w:rsidRDefault="00DC12DB" w:rsidP="0053683A">
            <w:pPr>
              <w:widowControl w:val="0"/>
            </w:pPr>
            <w:r w:rsidRPr="00A86AC3">
              <w:t>Soil moisture</w:t>
            </w:r>
          </w:p>
        </w:tc>
      </w:tr>
      <w:tr w:rsidR="00DC12DB" w:rsidRPr="00A86AC3" w:rsidTr="0053683A">
        <w:tc>
          <w:tcPr>
            <w:tcW w:w="2130" w:type="dxa"/>
            <w:tcBorders>
              <w:top w:val="nil"/>
              <w:bottom w:val="single" w:sz="4" w:space="0" w:color="auto"/>
            </w:tcBorders>
          </w:tcPr>
          <w:p w:rsidR="00DC12DB" w:rsidRPr="00A86AC3" w:rsidRDefault="00DC12DB" w:rsidP="0053683A">
            <w:pPr>
              <w:widowControl w:val="0"/>
            </w:pPr>
            <w:r w:rsidRPr="00A86AC3">
              <w:t>40~49</w:t>
            </w:r>
          </w:p>
        </w:tc>
        <w:tc>
          <w:tcPr>
            <w:tcW w:w="2130" w:type="dxa"/>
            <w:tcBorders>
              <w:top w:val="nil"/>
              <w:bottom w:val="single" w:sz="4" w:space="0" w:color="auto"/>
            </w:tcBorders>
          </w:tcPr>
          <w:p w:rsidR="00DC12DB" w:rsidRPr="00A86AC3" w:rsidRDefault="00DC12DB" w:rsidP="0053683A">
            <w:pPr>
              <w:widowControl w:val="0"/>
            </w:pPr>
          </w:p>
        </w:tc>
        <w:tc>
          <w:tcPr>
            <w:tcW w:w="2131" w:type="dxa"/>
            <w:tcBorders>
              <w:top w:val="nil"/>
              <w:bottom w:val="single" w:sz="4" w:space="0" w:color="auto"/>
            </w:tcBorders>
          </w:tcPr>
          <w:p w:rsidR="00DC12DB" w:rsidRPr="00A86AC3" w:rsidRDefault="00DC12DB" w:rsidP="0053683A">
            <w:pPr>
              <w:widowControl w:val="0"/>
            </w:pPr>
          </w:p>
        </w:tc>
        <w:tc>
          <w:tcPr>
            <w:tcW w:w="2131" w:type="dxa"/>
            <w:tcBorders>
              <w:top w:val="nil"/>
              <w:bottom w:val="single" w:sz="4" w:space="0" w:color="auto"/>
            </w:tcBorders>
          </w:tcPr>
          <w:p w:rsidR="00DC12DB" w:rsidRPr="00A86AC3" w:rsidRDefault="00DC12DB" w:rsidP="0053683A">
            <w:pPr>
              <w:widowControl w:val="0"/>
            </w:pPr>
            <w:r w:rsidRPr="00A86AC3">
              <w:t>Snow cover</w:t>
            </w:r>
          </w:p>
        </w:tc>
      </w:tr>
    </w:tbl>
    <w:p w:rsidR="00DC12DB" w:rsidRPr="00A86AC3" w:rsidRDefault="00DC12DB" w:rsidP="00DC12DB">
      <w:pPr>
        <w:numPr>
          <w:ilvl w:val="0"/>
          <w:numId w:val="1"/>
        </w:numPr>
      </w:pPr>
      <w:r w:rsidRPr="00A86AC3">
        <w:t>Data sets, holders, and access URL</w:t>
      </w:r>
      <w:r>
        <w:t>s</w:t>
      </w:r>
      <w:r w:rsidRPr="00A86AC3">
        <w:t xml:space="preserve"> for these ECVs are listed in </w:t>
      </w:r>
      <w:r>
        <w:rPr>
          <w:rFonts w:hint="eastAsia"/>
        </w:rPr>
        <w:t xml:space="preserve">the </w:t>
      </w:r>
      <w:r w:rsidRPr="00A86AC3">
        <w:t xml:space="preserve">supplementary table 2. </w:t>
      </w:r>
    </w:p>
    <w:p w:rsidR="00DC12DB" w:rsidRDefault="00DC12DB"/>
    <w:p w:rsidR="001801A0" w:rsidRDefault="001801A0"/>
    <w:p w:rsidR="001801A0" w:rsidRDefault="001801A0"/>
    <w:p w:rsidR="001801A0" w:rsidRDefault="001801A0"/>
    <w:p w:rsidR="001801A0" w:rsidRDefault="001801A0"/>
    <w:p w:rsidR="001801A0" w:rsidRDefault="001801A0"/>
    <w:p w:rsidR="001801A0" w:rsidRDefault="001801A0"/>
    <w:p w:rsidR="001801A0" w:rsidRDefault="001801A0"/>
    <w:p w:rsidR="001801A0" w:rsidRDefault="00904D9A">
      <w:r>
        <w:rPr>
          <w:noProof/>
        </w:rPr>
        <w:lastRenderedPageBreak/>
        <w:drawing>
          <wp:inline distT="0" distB="0" distL="0" distR="0">
            <wp:extent cx="4693297" cy="3134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气候系统.jpg"/>
                    <pic:cNvPicPr preferRelativeResize="0"/>
                  </pic:nvPicPr>
                  <pic:blipFill>
                    <a:blip r:embed="rId9" cstate="email">
                      <a:extLst>
                        <a:ext uri="{28A0092B-C50C-407E-A947-70E740481C1C}">
                          <a14:useLocalDpi xmlns:a14="http://schemas.microsoft.com/office/drawing/2010/main"/>
                        </a:ext>
                      </a:extLst>
                    </a:blip>
                    <a:stretch>
                      <a:fillRect/>
                    </a:stretch>
                  </pic:blipFill>
                  <pic:spPr>
                    <a:xfrm>
                      <a:off x="0" y="0"/>
                      <a:ext cx="4700115" cy="3138641"/>
                    </a:xfrm>
                    <a:prstGeom prst="rect">
                      <a:avLst/>
                    </a:prstGeom>
                  </pic:spPr>
                </pic:pic>
              </a:graphicData>
            </a:graphic>
          </wp:inline>
        </w:drawing>
      </w:r>
    </w:p>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904D9A" w:rsidRDefault="00904D9A"/>
    <w:p w:rsidR="00CF4F1A" w:rsidRDefault="00B24BF8">
      <w:r>
        <w:rPr>
          <w:noProof/>
        </w:rPr>
        <w:drawing>
          <wp:inline distT="0" distB="0" distL="0" distR="0">
            <wp:extent cx="4329585" cy="3006627"/>
            <wp:effectExtent l="19050" t="0" r="0" b="0"/>
            <wp:docPr id="5" name="图片 4" descr="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jpg"/>
                    <pic:cNvPicPr/>
                  </pic:nvPicPr>
                  <pic:blipFill>
                    <a:blip r:embed="rId10" cstate="print"/>
                    <a:stretch>
                      <a:fillRect/>
                    </a:stretch>
                  </pic:blipFill>
                  <pic:spPr>
                    <a:xfrm>
                      <a:off x="0" y="0"/>
                      <a:ext cx="4327914" cy="3005467"/>
                    </a:xfrm>
                    <a:prstGeom prst="rect">
                      <a:avLst/>
                    </a:prstGeom>
                  </pic:spPr>
                </pic:pic>
              </a:graphicData>
            </a:graphic>
          </wp:inline>
        </w:drawing>
      </w:r>
    </w:p>
    <w:p w:rsidR="00CF4F1A" w:rsidRDefault="00CF4F1A"/>
    <w:p w:rsidR="00CF4F1A" w:rsidRDefault="00CF4F1A"/>
    <w:p w:rsidR="00CF4F1A" w:rsidRDefault="00CF4F1A"/>
    <w:p w:rsidR="00CF4F1A" w:rsidRDefault="00CF4F1A"/>
    <w:p w:rsidR="00CF4F1A" w:rsidRDefault="00CF4F1A"/>
    <w:p w:rsidR="00CF4F1A" w:rsidRDefault="00CF4F1A"/>
    <w:p w:rsidR="00CF4F1A" w:rsidRDefault="00CF4F1A"/>
    <w:p w:rsidR="00CF4F1A" w:rsidRDefault="00CF4F1A"/>
    <w:p w:rsidR="00CF4F1A" w:rsidRDefault="00CF4F1A"/>
    <w:p w:rsidR="00CF4F1A" w:rsidRDefault="00CF4F1A"/>
    <w:p w:rsidR="00CF4F1A" w:rsidRDefault="00CF4F1A"/>
    <w:p w:rsidR="00CF4F1A" w:rsidRDefault="00CF4F1A"/>
    <w:p w:rsidR="00CF4F1A" w:rsidRPr="00DC12DB" w:rsidRDefault="00B24BF8">
      <w:r>
        <w:rPr>
          <w:noProof/>
        </w:rPr>
        <w:lastRenderedPageBreak/>
        <w:drawing>
          <wp:inline distT="0" distB="0" distL="0" distR="0">
            <wp:extent cx="3592882" cy="5158333"/>
            <wp:effectExtent l="19050" t="0" r="7568" b="0"/>
            <wp:docPr id="6" name="图片 5" descr="Untitle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jpg"/>
                    <pic:cNvPicPr/>
                  </pic:nvPicPr>
                  <pic:blipFill>
                    <a:blip r:embed="rId11" cstate="print"/>
                    <a:stretch>
                      <a:fillRect/>
                    </a:stretch>
                  </pic:blipFill>
                  <pic:spPr>
                    <a:xfrm>
                      <a:off x="0" y="0"/>
                      <a:ext cx="3592365" cy="5157591"/>
                    </a:xfrm>
                    <a:prstGeom prst="rect">
                      <a:avLst/>
                    </a:prstGeom>
                  </pic:spPr>
                </pic:pic>
              </a:graphicData>
            </a:graphic>
          </wp:inline>
        </w:drawing>
      </w:r>
    </w:p>
    <w:sectPr w:rsidR="00CF4F1A" w:rsidRPr="00DC12DB" w:rsidSect="00055F17">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ghua Zhang" w:date="2013-02-03T10:58:00Z" w:initials="MZ">
    <w:p w:rsidR="00AC2474" w:rsidRDefault="00AC2474">
      <w:pPr>
        <w:pStyle w:val="CommentText"/>
      </w:pPr>
      <w:r>
        <w:rPr>
          <w:rStyle w:val="CommentReference"/>
        </w:rPr>
        <w:annotationRef/>
      </w:r>
      <w:proofErr w:type="spellStart"/>
      <w:r>
        <w:t>Peng</w:t>
      </w:r>
      <w:proofErr w:type="spellEnd"/>
      <w:r>
        <w:t>, I think the sentence in the original version is more powerful and more specific - after removing “climate models and”, changing “</w:t>
      </w:r>
      <w:r>
        <w:rPr>
          <w:rFonts w:eastAsiaTheme="minorEastAsia"/>
        </w:rPr>
        <w:t>the cooling effects of increased stratospheric aerosols” to “the increasing cooling effects of stratospheric aerosols”</w:t>
      </w:r>
      <w:r>
        <w:t xml:space="preserve"> </w:t>
      </w:r>
    </w:p>
  </w:comment>
  <w:comment w:id="54" w:author="Minghua Zhang" w:date="2013-02-02T17:26:00Z" w:initials="MZ">
    <w:p w:rsidR="00AC2474" w:rsidRDefault="00AC2474">
      <w:pPr>
        <w:pStyle w:val="CommentText"/>
      </w:pPr>
      <w:r>
        <w:rPr>
          <w:rStyle w:val="CommentReference"/>
        </w:rPr>
        <w:annotationRef/>
      </w:r>
      <w:r>
        <w:t>This sentence interrupts the tone of the paragraph.</w:t>
      </w:r>
    </w:p>
  </w:comment>
  <w:comment w:id="78" w:author="Minghua Zhang" w:date="2013-02-02T17:28:00Z" w:initials="MZ">
    <w:p w:rsidR="00AC2474" w:rsidRDefault="00AC2474">
      <w:pPr>
        <w:pStyle w:val="CommentText"/>
      </w:pPr>
      <w:r>
        <w:rPr>
          <w:rStyle w:val="CommentReference"/>
        </w:rPr>
        <w:annotationRef/>
      </w:r>
      <w:r>
        <w:t>I added “warming” to distinguish it from the ratio in the next sentence.</w:t>
      </w:r>
    </w:p>
  </w:comment>
  <w:comment w:id="87" w:author="Minghua Zhang" w:date="2013-02-02T17:21:00Z" w:initials="MZ">
    <w:p w:rsidR="00AC2474" w:rsidRDefault="00AC2474">
      <w:pPr>
        <w:pStyle w:val="CommentText"/>
      </w:pPr>
      <w:r>
        <w:rPr>
          <w:rStyle w:val="CommentReference"/>
        </w:rPr>
        <w:annotationRef/>
      </w:r>
      <w:r>
        <w:t xml:space="preserve"> </w:t>
      </w:r>
      <w:proofErr w:type="gramStart"/>
      <w:r>
        <w:t>a</w:t>
      </w:r>
      <w:proofErr w:type="gramEnd"/>
      <w:r>
        <w:t xml:space="preserve"> slightly positive spin</w:t>
      </w:r>
    </w:p>
  </w:comment>
  <w:comment w:id="92" w:author="Minghua Zhang" w:date="2013-02-03T14:27:00Z" w:initials="MZ">
    <w:p w:rsidR="00CA3DF7" w:rsidRDefault="00CA3DF7">
      <w:pPr>
        <w:pStyle w:val="CommentText"/>
      </w:pPr>
      <w:r>
        <w:rPr>
          <w:rStyle w:val="CommentReference"/>
        </w:rPr>
        <w:annotationRef/>
      </w:r>
      <w:r>
        <w:t>This sentence is mentioned in the response to the first reviewer.</w:t>
      </w:r>
    </w:p>
  </w:comment>
  <w:comment w:id="105" w:author="Minghua Zhang" w:date="2013-02-03T12:05:00Z" w:initials="MZ">
    <w:p w:rsidR="001A6817" w:rsidRDefault="001A6817">
      <w:pPr>
        <w:pStyle w:val="CommentText"/>
      </w:pPr>
      <w:r>
        <w:rPr>
          <w:rStyle w:val="CommentReference"/>
        </w:rPr>
        <w:annotationRef/>
      </w:r>
      <w:r>
        <w:t>This sentence seems to be out of context here, so I moved to a later place.</w:t>
      </w:r>
    </w:p>
  </w:comment>
  <w:comment w:id="151" w:author="Minghua Zhang" w:date="2013-02-03T14:59:00Z" w:initials="MZ">
    <w:p w:rsidR="00B62375" w:rsidRDefault="00B62375">
      <w:pPr>
        <w:pStyle w:val="CommentText"/>
      </w:pPr>
      <w:r>
        <w:rPr>
          <w:rStyle w:val="CommentReference"/>
        </w:rPr>
        <w:annotationRef/>
      </w:r>
      <w:r>
        <w:t>I had a comment in your response to the 1</w:t>
      </w:r>
      <w:r w:rsidRPr="00CA3DF7">
        <w:rPr>
          <w:vertAlign w:val="superscript"/>
        </w:rPr>
        <w:t>st</w:t>
      </w:r>
      <w:r>
        <w:t xml:space="preserve"> review.</w:t>
      </w:r>
    </w:p>
  </w:comment>
  <w:comment w:id="161" w:author="Minghua Zhang" w:date="2013-02-03T15:08:00Z" w:initials="MZ">
    <w:p w:rsidR="00B62375" w:rsidRDefault="00B62375">
      <w:pPr>
        <w:pStyle w:val="CommentText"/>
      </w:pPr>
      <w:r>
        <w:rPr>
          <w:rStyle w:val="CommentReference"/>
        </w:rPr>
        <w:annotationRef/>
      </w:r>
      <w:r>
        <w:t xml:space="preserve">This is about the aerosol direct radiative forcing. </w:t>
      </w:r>
      <w:r>
        <w:t xml:space="preserve">Should it go to the end of this </w:t>
      </w:r>
      <w:r>
        <w:t>section?</w:t>
      </w:r>
      <w:bookmarkStart w:id="163" w:name="_GoBack"/>
      <w:bookmarkEnd w:id="163"/>
    </w:p>
  </w:comment>
  <w:comment w:id="186" w:author="Minghua Zhang" w:date="2013-02-03T14:44:00Z" w:initials="MZ">
    <w:p w:rsidR="00312448" w:rsidRDefault="00312448" w:rsidP="00420670">
      <w:pPr>
        <w:autoSpaceDE w:val="0"/>
        <w:autoSpaceDN w:val="0"/>
        <w:adjustRightInd w:val="0"/>
        <w:spacing w:after="0" w:line="240" w:lineRule="auto"/>
      </w:pPr>
      <w:r>
        <w:rPr>
          <w:rStyle w:val="CommentReference"/>
        </w:rPr>
        <w:annotationRef/>
      </w:r>
      <w:r>
        <w:t>This part s</w:t>
      </w:r>
      <w:r w:rsidR="004D2E98">
        <w:t xml:space="preserve">hould be in the aerosol section, to the end of it. The cloud section can end with something like </w:t>
      </w:r>
      <w:r w:rsidR="00CA3DF7">
        <w:t>this</w:t>
      </w:r>
      <w:r w:rsidR="004D2E98">
        <w:t xml:space="preserve"> “</w:t>
      </w:r>
      <w:r w:rsidR="004D2E98">
        <w:rPr>
          <w:rFonts w:eastAsiaTheme="minorEastAsia"/>
        </w:rPr>
        <w:t>In order to</w:t>
      </w:r>
      <w:r w:rsidR="00420670">
        <w:rPr>
          <w:rFonts w:eastAsiaTheme="minorEastAsia"/>
        </w:rPr>
        <w:t xml:space="preserve"> better understand the</w:t>
      </w:r>
      <w:r w:rsidR="004D2E98">
        <w:rPr>
          <w:rFonts w:eastAsiaTheme="minorEastAsia"/>
        </w:rPr>
        <w:t xml:space="preserve"> cloud feedbacks, </w:t>
      </w:r>
      <w:r w:rsidR="00420670">
        <w:rPr>
          <w:rFonts w:eastAsiaTheme="minorEastAsia"/>
        </w:rPr>
        <w:t xml:space="preserve">long-term stable </w:t>
      </w:r>
      <w:r w:rsidR="004D2E98">
        <w:rPr>
          <w:rFonts w:eastAsiaTheme="minorEastAsia"/>
        </w:rPr>
        <w:t>sa</w:t>
      </w:r>
      <w:r w:rsidR="004D2E98">
        <w:rPr>
          <w:rFonts w:eastAsiaTheme="minorEastAsia"/>
        </w:rPr>
        <w:t xml:space="preserve">tellite observations </w:t>
      </w:r>
      <w:r w:rsidR="00420670">
        <w:rPr>
          <w:rFonts w:eastAsiaTheme="minorEastAsia"/>
        </w:rPr>
        <w:t xml:space="preserve">of cloud types and their physical properties as well as radiative effects are </w:t>
      </w:r>
      <w:r w:rsidR="004D2E98">
        <w:rPr>
          <w:rFonts w:eastAsiaTheme="minorEastAsia"/>
        </w:rPr>
        <w:t>need</w:t>
      </w:r>
      <w:r w:rsidR="00420670">
        <w:rPr>
          <w:rFonts w:eastAsiaTheme="minorEastAsia"/>
        </w:rPr>
        <w:t>ed, but this has not been accomplished yet</w:t>
      </w:r>
      <w:r w:rsidR="004D2E98">
        <w:rPr>
          <w:rFonts w:eastAsiaTheme="minorEastAsia"/>
        </w:rPr>
        <w:t>.</w:t>
      </w:r>
      <w:r w:rsidR="008F519B">
        <w:rPr>
          <w:rFonts w:eastAsiaTheme="minor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B3B" w:rsidRDefault="001E5B3B" w:rsidP="006B2776">
      <w:pPr>
        <w:spacing w:after="0" w:line="240" w:lineRule="auto"/>
      </w:pPr>
      <w:r>
        <w:separator/>
      </w:r>
    </w:p>
  </w:endnote>
  <w:endnote w:type="continuationSeparator" w:id="0">
    <w:p w:rsidR="001E5B3B" w:rsidRDefault="001E5B3B" w:rsidP="006B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795146"/>
      <w:docPartObj>
        <w:docPartGallery w:val="Page Numbers (Bottom of Page)"/>
        <w:docPartUnique/>
      </w:docPartObj>
    </w:sdtPr>
    <w:sdtEndPr>
      <w:rPr>
        <w:noProof/>
      </w:rPr>
    </w:sdtEndPr>
    <w:sdtContent>
      <w:p w:rsidR="00AC2474" w:rsidRDefault="00AC2474">
        <w:pPr>
          <w:pStyle w:val="Footer"/>
          <w:jc w:val="right"/>
        </w:pPr>
        <w:r>
          <w:fldChar w:fldCharType="begin"/>
        </w:r>
        <w:r>
          <w:instrText xml:space="preserve"> PAGE   \* MERGEFORMAT </w:instrText>
        </w:r>
        <w:r>
          <w:fldChar w:fldCharType="separate"/>
        </w:r>
        <w:r w:rsidR="00B62375">
          <w:rPr>
            <w:noProof/>
          </w:rPr>
          <w:t>15</w:t>
        </w:r>
        <w:r>
          <w:rPr>
            <w:noProof/>
          </w:rPr>
          <w:fldChar w:fldCharType="end"/>
        </w:r>
      </w:p>
    </w:sdtContent>
  </w:sdt>
  <w:p w:rsidR="00AC2474" w:rsidRDefault="00AC2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B3B" w:rsidRDefault="001E5B3B" w:rsidP="006B2776">
      <w:pPr>
        <w:spacing w:after="0" w:line="240" w:lineRule="auto"/>
      </w:pPr>
      <w:r>
        <w:separator/>
      </w:r>
    </w:p>
  </w:footnote>
  <w:footnote w:type="continuationSeparator" w:id="0">
    <w:p w:rsidR="001E5B3B" w:rsidRDefault="001E5B3B" w:rsidP="006B2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F50F6"/>
    <w:multiLevelType w:val="hybridMultilevel"/>
    <w:tmpl w:val="5D1EC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pazszv5qtaprteztvgvpef6wfesvazvp2tf&quot;&gt;RSmanuscript0614&lt;record-ids&gt;&lt;item&gt;173&lt;/item&gt;&lt;item&gt;176&lt;/item&gt;&lt;item&gt;178&lt;/item&gt;&lt;item&gt;179&lt;/item&gt;&lt;item&gt;180&lt;/item&gt;&lt;item&gt;182&lt;/item&gt;&lt;item&gt;183&lt;/item&gt;&lt;item&gt;185&lt;/item&gt;&lt;item&gt;186&lt;/item&gt;&lt;item&gt;187&lt;/item&gt;&lt;item&gt;188&lt;/item&gt;&lt;item&gt;189&lt;/item&gt;&lt;item&gt;190&lt;/item&gt;&lt;item&gt;191&lt;/item&gt;&lt;item&gt;192&lt;/item&gt;&lt;item&gt;193&lt;/item&gt;&lt;item&gt;194&lt;/item&gt;&lt;item&gt;199&lt;/item&gt;&lt;item&gt;200&lt;/item&gt;&lt;item&gt;201&lt;/item&gt;&lt;item&gt;202&lt;/item&gt;&lt;item&gt;203&lt;/item&gt;&lt;item&gt;204&lt;/item&gt;&lt;item&gt;205&lt;/item&gt;&lt;item&gt;208&lt;/item&gt;&lt;item&gt;209&lt;/item&gt;&lt;item&gt;210&lt;/item&gt;&lt;item&gt;212&lt;/item&gt;&lt;item&gt;213&lt;/item&gt;&lt;item&gt;223&lt;/item&gt;&lt;item&gt;230&lt;/item&gt;&lt;item&gt;232&lt;/item&gt;&lt;item&gt;233&lt;/item&gt;&lt;item&gt;234&lt;/item&gt;&lt;item&gt;236&lt;/item&gt;&lt;item&gt;239&lt;/item&gt;&lt;item&gt;241&lt;/item&gt;&lt;item&gt;243&lt;/item&gt;&lt;item&gt;245&lt;/item&gt;&lt;item&gt;247&lt;/item&gt;&lt;item&gt;248&lt;/item&gt;&lt;item&gt;249&lt;/item&gt;&lt;item&gt;250&lt;/item&gt;&lt;item&gt;255&lt;/item&gt;&lt;item&gt;256&lt;/item&gt;&lt;item&gt;259&lt;/item&gt;&lt;item&gt;260&lt;/item&gt;&lt;item&gt;261&lt;/item&gt;&lt;item&gt;262&lt;/item&gt;&lt;item&gt;263&lt;/item&gt;&lt;item&gt;265&lt;/item&gt;&lt;item&gt;269&lt;/item&gt;&lt;item&gt;270&lt;/item&gt;&lt;item&gt;273&lt;/item&gt;&lt;item&gt;274&lt;/item&gt;&lt;item&gt;276&lt;/item&gt;&lt;item&gt;280&lt;/item&gt;&lt;item&gt;281&lt;/item&gt;&lt;item&gt;286&lt;/item&gt;&lt;item&gt;344&lt;/item&gt;&lt;item&gt;348&lt;/item&gt;&lt;item&gt;349&lt;/item&gt;&lt;item&gt;351&lt;/item&gt;&lt;item&gt;352&lt;/item&gt;&lt;item&gt;356&lt;/item&gt;&lt;item&gt;357&lt;/item&gt;&lt;item&gt;358&lt;/item&gt;&lt;item&gt;359&lt;/item&gt;&lt;item&gt;362&lt;/item&gt;&lt;item&gt;365&lt;/item&gt;&lt;item&gt;370&lt;/item&gt;&lt;item&gt;387&lt;/item&gt;&lt;item&gt;393&lt;/item&gt;&lt;item&gt;395&lt;/item&gt;&lt;item&gt;398&lt;/item&gt;&lt;item&gt;399&lt;/item&gt;&lt;item&gt;400&lt;/item&gt;&lt;item&gt;404&lt;/item&gt;&lt;item&gt;405&lt;/item&gt;&lt;item&gt;409&lt;/item&gt;&lt;item&gt;410&lt;/item&gt;&lt;item&gt;411&lt;/item&gt;&lt;item&gt;420&lt;/item&gt;&lt;item&gt;421&lt;/item&gt;&lt;item&gt;428&lt;/item&gt;&lt;item&gt;434&lt;/item&gt;&lt;item&gt;436&lt;/item&gt;&lt;item&gt;439&lt;/item&gt;&lt;item&gt;450&lt;/item&gt;&lt;item&gt;451&lt;/item&gt;&lt;item&gt;452&lt;/item&gt;&lt;item&gt;453&lt;/item&gt;&lt;item&gt;454&lt;/item&gt;&lt;item&gt;460&lt;/item&gt;&lt;item&gt;461&lt;/item&gt;&lt;item&gt;468&lt;/item&gt;&lt;item&gt;469&lt;/item&gt;&lt;item&gt;470&lt;/item&gt;&lt;item&gt;472&lt;/item&gt;&lt;item&gt;473&lt;/item&gt;&lt;/record-ids&gt;&lt;/item&gt;&lt;/Libraries&gt;"/>
  </w:docVars>
  <w:rsids>
    <w:rsidRoot w:val="00871305"/>
    <w:rsid w:val="0000727A"/>
    <w:rsid w:val="00026FCB"/>
    <w:rsid w:val="00045B22"/>
    <w:rsid w:val="00055F17"/>
    <w:rsid w:val="00057862"/>
    <w:rsid w:val="00057EF0"/>
    <w:rsid w:val="00067523"/>
    <w:rsid w:val="000677E2"/>
    <w:rsid w:val="000A04E6"/>
    <w:rsid w:val="000A0BE8"/>
    <w:rsid w:val="000B77B4"/>
    <w:rsid w:val="000D4F8F"/>
    <w:rsid w:val="00117AA5"/>
    <w:rsid w:val="0013601C"/>
    <w:rsid w:val="001801A0"/>
    <w:rsid w:val="00191344"/>
    <w:rsid w:val="001A19BF"/>
    <w:rsid w:val="001A6817"/>
    <w:rsid w:val="001B5291"/>
    <w:rsid w:val="001E5B3B"/>
    <w:rsid w:val="001F182A"/>
    <w:rsid w:val="0020073A"/>
    <w:rsid w:val="0020574B"/>
    <w:rsid w:val="00210B2E"/>
    <w:rsid w:val="0022143C"/>
    <w:rsid w:val="002854A9"/>
    <w:rsid w:val="00293B03"/>
    <w:rsid w:val="002E72DC"/>
    <w:rsid w:val="002E7CE9"/>
    <w:rsid w:val="002F3983"/>
    <w:rsid w:val="00300F77"/>
    <w:rsid w:val="0030324A"/>
    <w:rsid w:val="00310DC2"/>
    <w:rsid w:val="00312448"/>
    <w:rsid w:val="0034151A"/>
    <w:rsid w:val="00347187"/>
    <w:rsid w:val="00394263"/>
    <w:rsid w:val="003C0815"/>
    <w:rsid w:val="003C0AD0"/>
    <w:rsid w:val="003D29C7"/>
    <w:rsid w:val="003E3173"/>
    <w:rsid w:val="003E4277"/>
    <w:rsid w:val="00403BF9"/>
    <w:rsid w:val="00420670"/>
    <w:rsid w:val="00436537"/>
    <w:rsid w:val="00437041"/>
    <w:rsid w:val="0044238C"/>
    <w:rsid w:val="00451F87"/>
    <w:rsid w:val="00456F82"/>
    <w:rsid w:val="0046230C"/>
    <w:rsid w:val="00485C31"/>
    <w:rsid w:val="004D2E98"/>
    <w:rsid w:val="004D77B1"/>
    <w:rsid w:val="005064F5"/>
    <w:rsid w:val="0053683A"/>
    <w:rsid w:val="00580EE2"/>
    <w:rsid w:val="00587921"/>
    <w:rsid w:val="005A023D"/>
    <w:rsid w:val="005A2119"/>
    <w:rsid w:val="005B604B"/>
    <w:rsid w:val="005D37AC"/>
    <w:rsid w:val="005E6270"/>
    <w:rsid w:val="005F344D"/>
    <w:rsid w:val="00613B63"/>
    <w:rsid w:val="00632422"/>
    <w:rsid w:val="00637D66"/>
    <w:rsid w:val="00643C6F"/>
    <w:rsid w:val="00646E91"/>
    <w:rsid w:val="006538E2"/>
    <w:rsid w:val="006718FF"/>
    <w:rsid w:val="00693D4C"/>
    <w:rsid w:val="006B2776"/>
    <w:rsid w:val="006C7A25"/>
    <w:rsid w:val="006E7BB2"/>
    <w:rsid w:val="006E7D63"/>
    <w:rsid w:val="006F2CCF"/>
    <w:rsid w:val="00721900"/>
    <w:rsid w:val="007320BD"/>
    <w:rsid w:val="0073291F"/>
    <w:rsid w:val="00762541"/>
    <w:rsid w:val="007628F5"/>
    <w:rsid w:val="007713AE"/>
    <w:rsid w:val="00783545"/>
    <w:rsid w:val="00784605"/>
    <w:rsid w:val="00790D76"/>
    <w:rsid w:val="007A752B"/>
    <w:rsid w:val="007C77C8"/>
    <w:rsid w:val="007E7989"/>
    <w:rsid w:val="007F307F"/>
    <w:rsid w:val="00802EA8"/>
    <w:rsid w:val="00812AFE"/>
    <w:rsid w:val="008225AD"/>
    <w:rsid w:val="00846148"/>
    <w:rsid w:val="0084786A"/>
    <w:rsid w:val="0085613B"/>
    <w:rsid w:val="00865DD6"/>
    <w:rsid w:val="00871305"/>
    <w:rsid w:val="008728E5"/>
    <w:rsid w:val="008A77BE"/>
    <w:rsid w:val="008E377A"/>
    <w:rsid w:val="008F519B"/>
    <w:rsid w:val="008F5702"/>
    <w:rsid w:val="009027B3"/>
    <w:rsid w:val="00904D9A"/>
    <w:rsid w:val="0090503B"/>
    <w:rsid w:val="009200E6"/>
    <w:rsid w:val="0092623B"/>
    <w:rsid w:val="00935C7A"/>
    <w:rsid w:val="0094201D"/>
    <w:rsid w:val="0095201A"/>
    <w:rsid w:val="009B0A5A"/>
    <w:rsid w:val="009F241F"/>
    <w:rsid w:val="009F2A4D"/>
    <w:rsid w:val="00A13220"/>
    <w:rsid w:val="00A46C1A"/>
    <w:rsid w:val="00A54336"/>
    <w:rsid w:val="00A615B0"/>
    <w:rsid w:val="00A651AA"/>
    <w:rsid w:val="00A72AB5"/>
    <w:rsid w:val="00AC2474"/>
    <w:rsid w:val="00AE0058"/>
    <w:rsid w:val="00AF00F8"/>
    <w:rsid w:val="00AF29D4"/>
    <w:rsid w:val="00AF3AFB"/>
    <w:rsid w:val="00B00A20"/>
    <w:rsid w:val="00B104EE"/>
    <w:rsid w:val="00B24BF8"/>
    <w:rsid w:val="00B26C5A"/>
    <w:rsid w:val="00B31EC6"/>
    <w:rsid w:val="00B330B7"/>
    <w:rsid w:val="00B62375"/>
    <w:rsid w:val="00B668D3"/>
    <w:rsid w:val="00B70236"/>
    <w:rsid w:val="00B93574"/>
    <w:rsid w:val="00B96D13"/>
    <w:rsid w:val="00BA1CB7"/>
    <w:rsid w:val="00BB1FFC"/>
    <w:rsid w:val="00BD0B32"/>
    <w:rsid w:val="00BD0B54"/>
    <w:rsid w:val="00BD40CA"/>
    <w:rsid w:val="00BD436F"/>
    <w:rsid w:val="00BE4B5B"/>
    <w:rsid w:val="00BE5675"/>
    <w:rsid w:val="00BE5D85"/>
    <w:rsid w:val="00BF30B7"/>
    <w:rsid w:val="00C35D7D"/>
    <w:rsid w:val="00C41623"/>
    <w:rsid w:val="00C430F7"/>
    <w:rsid w:val="00C53052"/>
    <w:rsid w:val="00C65050"/>
    <w:rsid w:val="00C65D26"/>
    <w:rsid w:val="00C825CF"/>
    <w:rsid w:val="00C87528"/>
    <w:rsid w:val="00CA21F3"/>
    <w:rsid w:val="00CA3DF7"/>
    <w:rsid w:val="00CC4D34"/>
    <w:rsid w:val="00CD094D"/>
    <w:rsid w:val="00CD7831"/>
    <w:rsid w:val="00CF2CC1"/>
    <w:rsid w:val="00CF4F1A"/>
    <w:rsid w:val="00D03DE6"/>
    <w:rsid w:val="00D52055"/>
    <w:rsid w:val="00D76E9D"/>
    <w:rsid w:val="00D925CB"/>
    <w:rsid w:val="00D92C8E"/>
    <w:rsid w:val="00D944A5"/>
    <w:rsid w:val="00D97D7C"/>
    <w:rsid w:val="00DC12DB"/>
    <w:rsid w:val="00DE24CE"/>
    <w:rsid w:val="00DF3270"/>
    <w:rsid w:val="00E27821"/>
    <w:rsid w:val="00E61018"/>
    <w:rsid w:val="00E755E7"/>
    <w:rsid w:val="00E852E4"/>
    <w:rsid w:val="00E91392"/>
    <w:rsid w:val="00EB25E0"/>
    <w:rsid w:val="00EC3C5B"/>
    <w:rsid w:val="00EC3D0B"/>
    <w:rsid w:val="00EE1FBB"/>
    <w:rsid w:val="00EE254B"/>
    <w:rsid w:val="00EE688D"/>
    <w:rsid w:val="00EF2A3C"/>
    <w:rsid w:val="00F26582"/>
    <w:rsid w:val="00F36456"/>
    <w:rsid w:val="00F5367C"/>
    <w:rsid w:val="00F70BF0"/>
    <w:rsid w:val="00F776CD"/>
    <w:rsid w:val="00F8003E"/>
    <w:rsid w:val="00F85E82"/>
    <w:rsid w:val="00F94301"/>
    <w:rsid w:val="00F96128"/>
    <w:rsid w:val="00FA40BC"/>
    <w:rsid w:val="00FA5E50"/>
    <w:rsid w:val="00FB7C96"/>
    <w:rsid w:val="00FF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305"/>
    <w:pPr>
      <w:spacing w:after="200" w:line="276" w:lineRule="auto"/>
    </w:pPr>
    <w:rPr>
      <w:rFonts w:ascii="Calibri" w:eastAsia="SimSun" w:hAnsi="Calibri" w:cs="Calibri"/>
      <w:kern w:val="0"/>
      <w:sz w:val="24"/>
      <w:szCs w:val="24"/>
    </w:rPr>
  </w:style>
  <w:style w:type="paragraph" w:styleId="Heading1">
    <w:name w:val="heading 1"/>
    <w:basedOn w:val="Normal"/>
    <w:next w:val="Normal"/>
    <w:link w:val="Heading1Char"/>
    <w:uiPriority w:val="99"/>
    <w:qFormat/>
    <w:rsid w:val="00EE254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027B3"/>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9027B3"/>
    <w:pPr>
      <w:keepNext/>
      <w:keepLines/>
      <w:spacing w:before="200" w:after="0"/>
      <w:outlineLvl w:val="2"/>
    </w:pPr>
    <w:rPr>
      <w:rFonts w:ascii="Cambria" w:hAnsi="Cambria" w:cs="Times New Roman"/>
      <w:b/>
      <w:bCs/>
      <w:color w:val="4F81BD"/>
      <w:sz w:val="20"/>
      <w:szCs w:val="20"/>
    </w:rPr>
  </w:style>
  <w:style w:type="paragraph" w:styleId="Heading4">
    <w:name w:val="heading 4"/>
    <w:basedOn w:val="Normal"/>
    <w:next w:val="Normal"/>
    <w:link w:val="Heading4Char"/>
    <w:uiPriority w:val="99"/>
    <w:qFormat/>
    <w:rsid w:val="009027B3"/>
    <w:pPr>
      <w:keepNext/>
      <w:keepLines/>
      <w:spacing w:before="200" w:after="0"/>
      <w:outlineLvl w:val="3"/>
    </w:pPr>
    <w:rPr>
      <w:rFonts w:ascii="Cambria"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9027B3"/>
    <w:rPr>
      <w:rFonts w:ascii="Cambria" w:eastAsia="SimSun" w:hAnsi="Cambria" w:cs="Times New Roman"/>
      <w:b/>
      <w:bCs/>
      <w:color w:val="4F81BD"/>
      <w:kern w:val="0"/>
      <w:sz w:val="26"/>
      <w:szCs w:val="26"/>
    </w:rPr>
  </w:style>
  <w:style w:type="character" w:customStyle="1" w:styleId="Heading3Char">
    <w:name w:val="Heading 3 Char"/>
    <w:basedOn w:val="DefaultParagraphFont"/>
    <w:link w:val="Heading3"/>
    <w:uiPriority w:val="99"/>
    <w:rsid w:val="009027B3"/>
    <w:rPr>
      <w:rFonts w:ascii="Cambria" w:eastAsia="SimSun" w:hAnsi="Cambria" w:cs="Times New Roman"/>
      <w:b/>
      <w:bCs/>
      <w:color w:val="4F81BD"/>
      <w:kern w:val="0"/>
      <w:sz w:val="20"/>
      <w:szCs w:val="20"/>
    </w:rPr>
  </w:style>
  <w:style w:type="character" w:customStyle="1" w:styleId="Heading4Char">
    <w:name w:val="Heading 4 Char"/>
    <w:basedOn w:val="DefaultParagraphFont"/>
    <w:link w:val="Heading4"/>
    <w:uiPriority w:val="99"/>
    <w:rsid w:val="009027B3"/>
    <w:rPr>
      <w:rFonts w:ascii="Cambria" w:eastAsia="SimSun" w:hAnsi="Cambria" w:cs="Times New Roman"/>
      <w:b/>
      <w:bCs/>
      <w:i/>
      <w:iCs/>
      <w:color w:val="4F81BD"/>
      <w:kern w:val="0"/>
      <w:sz w:val="20"/>
      <w:szCs w:val="20"/>
    </w:rPr>
  </w:style>
  <w:style w:type="character" w:styleId="Emphasis">
    <w:name w:val="Emphasis"/>
    <w:basedOn w:val="DefaultParagraphFont"/>
    <w:uiPriority w:val="20"/>
    <w:qFormat/>
    <w:rsid w:val="009027B3"/>
    <w:rPr>
      <w:b w:val="0"/>
      <w:bCs w:val="0"/>
      <w:i w:val="0"/>
      <w:iCs w:val="0"/>
      <w:color w:val="DD4B39"/>
    </w:rPr>
  </w:style>
  <w:style w:type="character" w:customStyle="1" w:styleId="st1">
    <w:name w:val="st1"/>
    <w:basedOn w:val="DefaultParagraphFont"/>
    <w:rsid w:val="009027B3"/>
  </w:style>
  <w:style w:type="character" w:styleId="Hyperlink">
    <w:name w:val="Hyperlink"/>
    <w:basedOn w:val="DefaultParagraphFont"/>
    <w:uiPriority w:val="99"/>
    <w:unhideWhenUsed/>
    <w:rsid w:val="00EB25E0"/>
    <w:rPr>
      <w:color w:val="0563C1" w:themeColor="hyperlink"/>
      <w:u w:val="single"/>
    </w:rPr>
  </w:style>
  <w:style w:type="character" w:customStyle="1" w:styleId="Heading1Char">
    <w:name w:val="Heading 1 Char"/>
    <w:basedOn w:val="DefaultParagraphFont"/>
    <w:link w:val="Heading1"/>
    <w:uiPriority w:val="99"/>
    <w:rsid w:val="00EE254B"/>
    <w:rPr>
      <w:rFonts w:ascii="Calibri" w:eastAsia="SimSun" w:hAnsi="Calibri" w:cs="Calibri"/>
      <w:b/>
      <w:bCs/>
      <w:kern w:val="44"/>
      <w:sz w:val="44"/>
      <w:szCs w:val="44"/>
    </w:rPr>
  </w:style>
  <w:style w:type="paragraph" w:styleId="Header">
    <w:name w:val="header"/>
    <w:basedOn w:val="Normal"/>
    <w:link w:val="HeaderChar"/>
    <w:uiPriority w:val="99"/>
    <w:unhideWhenUsed/>
    <w:rsid w:val="006B277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B2776"/>
    <w:rPr>
      <w:rFonts w:ascii="Calibri" w:eastAsia="SimSun" w:hAnsi="Calibri" w:cs="Calibri"/>
      <w:kern w:val="0"/>
      <w:sz w:val="18"/>
      <w:szCs w:val="18"/>
    </w:rPr>
  </w:style>
  <w:style w:type="paragraph" w:styleId="Footer">
    <w:name w:val="footer"/>
    <w:basedOn w:val="Normal"/>
    <w:link w:val="FooterChar"/>
    <w:uiPriority w:val="99"/>
    <w:unhideWhenUsed/>
    <w:rsid w:val="006B277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B2776"/>
    <w:rPr>
      <w:rFonts w:ascii="Calibri" w:eastAsia="SimSun" w:hAnsi="Calibri" w:cs="Calibri"/>
      <w:kern w:val="0"/>
      <w:sz w:val="18"/>
      <w:szCs w:val="18"/>
    </w:rPr>
  </w:style>
  <w:style w:type="paragraph" w:styleId="BalloonText">
    <w:name w:val="Balloon Text"/>
    <w:basedOn w:val="Normal"/>
    <w:link w:val="BalloonTextChar"/>
    <w:uiPriority w:val="99"/>
    <w:semiHidden/>
    <w:unhideWhenUsed/>
    <w:rsid w:val="00EC3C5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C3C5B"/>
    <w:rPr>
      <w:rFonts w:ascii="Calibri" w:eastAsia="SimSun" w:hAnsi="Calibri" w:cs="Calibri"/>
      <w:kern w:val="0"/>
      <w:sz w:val="18"/>
      <w:szCs w:val="18"/>
    </w:rPr>
  </w:style>
  <w:style w:type="character" w:styleId="CommentReference">
    <w:name w:val="annotation reference"/>
    <w:basedOn w:val="DefaultParagraphFont"/>
    <w:uiPriority w:val="99"/>
    <w:semiHidden/>
    <w:unhideWhenUsed/>
    <w:rsid w:val="003C0AD0"/>
    <w:rPr>
      <w:sz w:val="16"/>
      <w:szCs w:val="16"/>
    </w:rPr>
  </w:style>
  <w:style w:type="paragraph" w:styleId="CommentText">
    <w:name w:val="annotation text"/>
    <w:basedOn w:val="Normal"/>
    <w:link w:val="CommentTextChar"/>
    <w:uiPriority w:val="99"/>
    <w:semiHidden/>
    <w:unhideWhenUsed/>
    <w:rsid w:val="003C0AD0"/>
    <w:pPr>
      <w:spacing w:line="240" w:lineRule="auto"/>
    </w:pPr>
    <w:rPr>
      <w:sz w:val="20"/>
      <w:szCs w:val="20"/>
    </w:rPr>
  </w:style>
  <w:style w:type="character" w:customStyle="1" w:styleId="CommentTextChar">
    <w:name w:val="Comment Text Char"/>
    <w:basedOn w:val="DefaultParagraphFont"/>
    <w:link w:val="CommentText"/>
    <w:uiPriority w:val="99"/>
    <w:semiHidden/>
    <w:rsid w:val="003C0AD0"/>
    <w:rPr>
      <w:rFonts w:ascii="Calibri" w:eastAsia="SimSun"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3C0AD0"/>
    <w:rPr>
      <w:b/>
      <w:bCs/>
    </w:rPr>
  </w:style>
  <w:style w:type="character" w:customStyle="1" w:styleId="CommentSubjectChar">
    <w:name w:val="Comment Subject Char"/>
    <w:basedOn w:val="CommentTextChar"/>
    <w:link w:val="CommentSubject"/>
    <w:uiPriority w:val="99"/>
    <w:semiHidden/>
    <w:rsid w:val="003C0AD0"/>
    <w:rPr>
      <w:rFonts w:ascii="Calibri" w:eastAsia="SimSun" w:hAnsi="Calibri" w:cs="Calibri"/>
      <w:b/>
      <w:bC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305"/>
    <w:pPr>
      <w:spacing w:after="200" w:line="276" w:lineRule="auto"/>
    </w:pPr>
    <w:rPr>
      <w:rFonts w:ascii="Calibri" w:eastAsia="SimSun" w:hAnsi="Calibri" w:cs="Calibri"/>
      <w:kern w:val="0"/>
      <w:sz w:val="24"/>
      <w:szCs w:val="24"/>
    </w:rPr>
  </w:style>
  <w:style w:type="paragraph" w:styleId="Heading1">
    <w:name w:val="heading 1"/>
    <w:basedOn w:val="Normal"/>
    <w:next w:val="Normal"/>
    <w:link w:val="Heading1Char"/>
    <w:uiPriority w:val="99"/>
    <w:qFormat/>
    <w:rsid w:val="00EE254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027B3"/>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9027B3"/>
    <w:pPr>
      <w:keepNext/>
      <w:keepLines/>
      <w:spacing w:before="200" w:after="0"/>
      <w:outlineLvl w:val="2"/>
    </w:pPr>
    <w:rPr>
      <w:rFonts w:ascii="Cambria" w:hAnsi="Cambria" w:cs="Times New Roman"/>
      <w:b/>
      <w:bCs/>
      <w:color w:val="4F81BD"/>
      <w:sz w:val="20"/>
      <w:szCs w:val="20"/>
    </w:rPr>
  </w:style>
  <w:style w:type="paragraph" w:styleId="Heading4">
    <w:name w:val="heading 4"/>
    <w:basedOn w:val="Normal"/>
    <w:next w:val="Normal"/>
    <w:link w:val="Heading4Char"/>
    <w:uiPriority w:val="99"/>
    <w:qFormat/>
    <w:rsid w:val="009027B3"/>
    <w:pPr>
      <w:keepNext/>
      <w:keepLines/>
      <w:spacing w:before="200" w:after="0"/>
      <w:outlineLvl w:val="3"/>
    </w:pPr>
    <w:rPr>
      <w:rFonts w:ascii="Cambria"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9027B3"/>
    <w:rPr>
      <w:rFonts w:ascii="Cambria" w:eastAsia="SimSun" w:hAnsi="Cambria" w:cs="Times New Roman"/>
      <w:b/>
      <w:bCs/>
      <w:color w:val="4F81BD"/>
      <w:kern w:val="0"/>
      <w:sz w:val="26"/>
      <w:szCs w:val="26"/>
    </w:rPr>
  </w:style>
  <w:style w:type="character" w:customStyle="1" w:styleId="Heading3Char">
    <w:name w:val="Heading 3 Char"/>
    <w:basedOn w:val="DefaultParagraphFont"/>
    <w:link w:val="Heading3"/>
    <w:uiPriority w:val="99"/>
    <w:rsid w:val="009027B3"/>
    <w:rPr>
      <w:rFonts w:ascii="Cambria" w:eastAsia="SimSun" w:hAnsi="Cambria" w:cs="Times New Roman"/>
      <w:b/>
      <w:bCs/>
      <w:color w:val="4F81BD"/>
      <w:kern w:val="0"/>
      <w:sz w:val="20"/>
      <w:szCs w:val="20"/>
    </w:rPr>
  </w:style>
  <w:style w:type="character" w:customStyle="1" w:styleId="Heading4Char">
    <w:name w:val="Heading 4 Char"/>
    <w:basedOn w:val="DefaultParagraphFont"/>
    <w:link w:val="Heading4"/>
    <w:uiPriority w:val="99"/>
    <w:rsid w:val="009027B3"/>
    <w:rPr>
      <w:rFonts w:ascii="Cambria" w:eastAsia="SimSun" w:hAnsi="Cambria" w:cs="Times New Roman"/>
      <w:b/>
      <w:bCs/>
      <w:i/>
      <w:iCs/>
      <w:color w:val="4F81BD"/>
      <w:kern w:val="0"/>
      <w:sz w:val="20"/>
      <w:szCs w:val="20"/>
    </w:rPr>
  </w:style>
  <w:style w:type="character" w:styleId="Emphasis">
    <w:name w:val="Emphasis"/>
    <w:basedOn w:val="DefaultParagraphFont"/>
    <w:uiPriority w:val="20"/>
    <w:qFormat/>
    <w:rsid w:val="009027B3"/>
    <w:rPr>
      <w:b w:val="0"/>
      <w:bCs w:val="0"/>
      <w:i w:val="0"/>
      <w:iCs w:val="0"/>
      <w:color w:val="DD4B39"/>
    </w:rPr>
  </w:style>
  <w:style w:type="character" w:customStyle="1" w:styleId="st1">
    <w:name w:val="st1"/>
    <w:basedOn w:val="DefaultParagraphFont"/>
    <w:rsid w:val="009027B3"/>
  </w:style>
  <w:style w:type="character" w:styleId="Hyperlink">
    <w:name w:val="Hyperlink"/>
    <w:basedOn w:val="DefaultParagraphFont"/>
    <w:uiPriority w:val="99"/>
    <w:unhideWhenUsed/>
    <w:rsid w:val="00EB25E0"/>
    <w:rPr>
      <w:color w:val="0563C1" w:themeColor="hyperlink"/>
      <w:u w:val="single"/>
    </w:rPr>
  </w:style>
  <w:style w:type="character" w:customStyle="1" w:styleId="Heading1Char">
    <w:name w:val="Heading 1 Char"/>
    <w:basedOn w:val="DefaultParagraphFont"/>
    <w:link w:val="Heading1"/>
    <w:uiPriority w:val="99"/>
    <w:rsid w:val="00EE254B"/>
    <w:rPr>
      <w:rFonts w:ascii="Calibri" w:eastAsia="SimSun" w:hAnsi="Calibri" w:cs="Calibri"/>
      <w:b/>
      <w:bCs/>
      <w:kern w:val="44"/>
      <w:sz w:val="44"/>
      <w:szCs w:val="44"/>
    </w:rPr>
  </w:style>
  <w:style w:type="paragraph" w:styleId="Header">
    <w:name w:val="header"/>
    <w:basedOn w:val="Normal"/>
    <w:link w:val="HeaderChar"/>
    <w:uiPriority w:val="99"/>
    <w:unhideWhenUsed/>
    <w:rsid w:val="006B277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B2776"/>
    <w:rPr>
      <w:rFonts w:ascii="Calibri" w:eastAsia="SimSun" w:hAnsi="Calibri" w:cs="Calibri"/>
      <w:kern w:val="0"/>
      <w:sz w:val="18"/>
      <w:szCs w:val="18"/>
    </w:rPr>
  </w:style>
  <w:style w:type="paragraph" w:styleId="Footer">
    <w:name w:val="footer"/>
    <w:basedOn w:val="Normal"/>
    <w:link w:val="FooterChar"/>
    <w:uiPriority w:val="99"/>
    <w:unhideWhenUsed/>
    <w:rsid w:val="006B277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B2776"/>
    <w:rPr>
      <w:rFonts w:ascii="Calibri" w:eastAsia="SimSun" w:hAnsi="Calibri" w:cs="Calibri"/>
      <w:kern w:val="0"/>
      <w:sz w:val="18"/>
      <w:szCs w:val="18"/>
    </w:rPr>
  </w:style>
  <w:style w:type="paragraph" w:styleId="BalloonText">
    <w:name w:val="Balloon Text"/>
    <w:basedOn w:val="Normal"/>
    <w:link w:val="BalloonTextChar"/>
    <w:uiPriority w:val="99"/>
    <w:semiHidden/>
    <w:unhideWhenUsed/>
    <w:rsid w:val="00EC3C5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C3C5B"/>
    <w:rPr>
      <w:rFonts w:ascii="Calibri" w:eastAsia="SimSun" w:hAnsi="Calibri" w:cs="Calibri"/>
      <w:kern w:val="0"/>
      <w:sz w:val="18"/>
      <w:szCs w:val="18"/>
    </w:rPr>
  </w:style>
  <w:style w:type="character" w:styleId="CommentReference">
    <w:name w:val="annotation reference"/>
    <w:basedOn w:val="DefaultParagraphFont"/>
    <w:uiPriority w:val="99"/>
    <w:semiHidden/>
    <w:unhideWhenUsed/>
    <w:rsid w:val="003C0AD0"/>
    <w:rPr>
      <w:sz w:val="16"/>
      <w:szCs w:val="16"/>
    </w:rPr>
  </w:style>
  <w:style w:type="paragraph" w:styleId="CommentText">
    <w:name w:val="annotation text"/>
    <w:basedOn w:val="Normal"/>
    <w:link w:val="CommentTextChar"/>
    <w:uiPriority w:val="99"/>
    <w:semiHidden/>
    <w:unhideWhenUsed/>
    <w:rsid w:val="003C0AD0"/>
    <w:pPr>
      <w:spacing w:line="240" w:lineRule="auto"/>
    </w:pPr>
    <w:rPr>
      <w:sz w:val="20"/>
      <w:szCs w:val="20"/>
    </w:rPr>
  </w:style>
  <w:style w:type="character" w:customStyle="1" w:styleId="CommentTextChar">
    <w:name w:val="Comment Text Char"/>
    <w:basedOn w:val="DefaultParagraphFont"/>
    <w:link w:val="CommentText"/>
    <w:uiPriority w:val="99"/>
    <w:semiHidden/>
    <w:rsid w:val="003C0AD0"/>
    <w:rPr>
      <w:rFonts w:ascii="Calibri" w:eastAsia="SimSun"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3C0AD0"/>
    <w:rPr>
      <w:b/>
      <w:bCs/>
    </w:rPr>
  </w:style>
  <w:style w:type="character" w:customStyle="1" w:styleId="CommentSubjectChar">
    <w:name w:val="Comment Subject Char"/>
    <w:basedOn w:val="CommentTextChar"/>
    <w:link w:val="CommentSubject"/>
    <w:uiPriority w:val="99"/>
    <w:semiHidden/>
    <w:rsid w:val="003C0AD0"/>
    <w:rPr>
      <w:rFonts w:ascii="Calibri" w:eastAsia="SimSun" w:hAnsi="Calibri" w:cs="Calibri"/>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35</Pages>
  <Words>27667</Words>
  <Characters>157706</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larix</dc:creator>
  <cp:lastModifiedBy>Minghua Zhang</cp:lastModifiedBy>
  <cp:revision>14</cp:revision>
  <cp:lastPrinted>2013-02-02T18:40:00Z</cp:lastPrinted>
  <dcterms:created xsi:type="dcterms:W3CDTF">2013-02-02T18:15:00Z</dcterms:created>
  <dcterms:modified xsi:type="dcterms:W3CDTF">2013-02-03T20:08:00Z</dcterms:modified>
</cp:coreProperties>
</file>